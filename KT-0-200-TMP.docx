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DC2D" w14:textId="77777777" w:rsidR="0092153D" w:rsidRPr="00542FF1" w:rsidRDefault="0092153D">
      <w:pPr>
        <w:pStyle w:val="Textbody"/>
        <w:spacing w:after="29"/>
        <w:jc w:val="both"/>
        <w:rPr>
          <w:rFonts w:ascii="Gandhari Unicode" w:hAnsi="Gandhari Unicode" w:cs="e-Tamil OTC"/>
        </w:rPr>
      </w:pPr>
    </w:p>
    <w:p w14:paraId="6E2D80F6" w14:textId="77777777" w:rsidR="0092153D" w:rsidRPr="00542FF1" w:rsidRDefault="0092153D">
      <w:pPr>
        <w:pStyle w:val="Textbody"/>
        <w:spacing w:after="29"/>
        <w:jc w:val="both"/>
        <w:rPr>
          <w:rFonts w:ascii="Gandhari Unicode" w:hAnsi="Gandhari Unicode" w:cs="e-Tamil OTC"/>
        </w:rPr>
      </w:pPr>
    </w:p>
    <w:p w14:paraId="62B95CAB" w14:textId="77777777" w:rsidR="0092153D" w:rsidRPr="00542FF1" w:rsidRDefault="0092153D">
      <w:pPr>
        <w:pStyle w:val="Textbody"/>
        <w:spacing w:after="29"/>
        <w:jc w:val="both"/>
        <w:rPr>
          <w:rFonts w:ascii="Gandhari Unicode" w:hAnsi="Gandhari Unicode" w:cs="e-Tamil OTC"/>
        </w:rPr>
      </w:pPr>
    </w:p>
    <w:p w14:paraId="7C24FD56" w14:textId="77777777" w:rsidR="0092153D" w:rsidRPr="00542FF1" w:rsidRDefault="0092153D">
      <w:pPr>
        <w:pStyle w:val="Textbody"/>
        <w:spacing w:after="29"/>
        <w:jc w:val="both"/>
        <w:rPr>
          <w:rFonts w:ascii="Gandhari Unicode" w:hAnsi="Gandhari Unicode" w:cs="e-Tamil OTC"/>
        </w:rPr>
      </w:pPr>
    </w:p>
    <w:p w14:paraId="3217B7B1" w14:textId="77777777" w:rsidR="0092153D" w:rsidRPr="00542FF1" w:rsidRDefault="0092153D">
      <w:pPr>
        <w:pStyle w:val="Textbody"/>
        <w:spacing w:after="29"/>
        <w:jc w:val="both"/>
        <w:rPr>
          <w:rFonts w:ascii="Gandhari Unicode" w:hAnsi="Gandhari Unicode" w:cs="e-Tamil OTC"/>
        </w:rPr>
      </w:pPr>
    </w:p>
    <w:p w14:paraId="52EEC70F" w14:textId="77777777" w:rsidR="0092153D" w:rsidRPr="00542FF1" w:rsidRDefault="0092153D">
      <w:pPr>
        <w:pStyle w:val="Textbody"/>
        <w:spacing w:after="29"/>
        <w:jc w:val="both"/>
        <w:rPr>
          <w:rFonts w:ascii="Gandhari Unicode" w:hAnsi="Gandhari Unicode" w:cs="e-Tamil OTC"/>
        </w:rPr>
      </w:pPr>
    </w:p>
    <w:p w14:paraId="2D576869" w14:textId="77777777" w:rsidR="0092153D" w:rsidRPr="00542FF1" w:rsidRDefault="0092153D">
      <w:pPr>
        <w:pStyle w:val="Textbody"/>
        <w:spacing w:after="29"/>
        <w:jc w:val="both"/>
        <w:rPr>
          <w:rFonts w:ascii="Gandhari Unicode" w:hAnsi="Gandhari Unicode" w:cs="e-Tamil OTC"/>
        </w:rPr>
      </w:pPr>
    </w:p>
    <w:p w14:paraId="0D4D5572" w14:textId="77777777" w:rsidR="0092153D" w:rsidRPr="00542FF1" w:rsidRDefault="0092153D">
      <w:pPr>
        <w:pStyle w:val="Textbody"/>
        <w:spacing w:after="29"/>
        <w:jc w:val="both"/>
        <w:rPr>
          <w:rFonts w:ascii="Gandhari Unicode" w:hAnsi="Gandhari Unicode" w:cs="e-Tamil OTC"/>
        </w:rPr>
      </w:pPr>
    </w:p>
    <w:p w14:paraId="6AD3ACF6" w14:textId="77777777" w:rsidR="0092153D" w:rsidRPr="00542FF1" w:rsidRDefault="0092153D">
      <w:pPr>
        <w:pStyle w:val="Textbody"/>
        <w:spacing w:after="29"/>
        <w:jc w:val="both"/>
        <w:rPr>
          <w:rFonts w:ascii="Gandhari Unicode" w:hAnsi="Gandhari Unicode" w:cs="e-Tamil OTC"/>
        </w:rPr>
      </w:pPr>
    </w:p>
    <w:p w14:paraId="559F3C32" w14:textId="77777777" w:rsidR="0092153D" w:rsidRPr="00542FF1" w:rsidRDefault="0092153D">
      <w:pPr>
        <w:pStyle w:val="Textbody"/>
        <w:spacing w:after="29"/>
        <w:jc w:val="both"/>
        <w:rPr>
          <w:rFonts w:ascii="Gandhari Unicode" w:hAnsi="Gandhari Unicode" w:cs="e-Tamil OTC"/>
        </w:rPr>
      </w:pPr>
    </w:p>
    <w:p w14:paraId="58D53A7B" w14:textId="77777777" w:rsidR="0092153D" w:rsidRPr="00542FF1" w:rsidRDefault="0092153D">
      <w:pPr>
        <w:pStyle w:val="Textbody"/>
        <w:spacing w:after="29"/>
        <w:jc w:val="both"/>
        <w:rPr>
          <w:rFonts w:ascii="Gandhari Unicode" w:hAnsi="Gandhari Unicode" w:cs="e-Tamil OTC"/>
        </w:rPr>
      </w:pPr>
    </w:p>
    <w:p w14:paraId="0731653E" w14:textId="77777777" w:rsidR="0092153D" w:rsidRPr="00542FF1" w:rsidRDefault="0092153D">
      <w:pPr>
        <w:pStyle w:val="Textbody"/>
        <w:spacing w:after="29"/>
        <w:jc w:val="both"/>
        <w:rPr>
          <w:rFonts w:ascii="Gandhari Unicode" w:hAnsi="Gandhari Unicode" w:cs="e-Tamil OTC"/>
        </w:rPr>
      </w:pPr>
    </w:p>
    <w:p w14:paraId="0D05A5DD" w14:textId="77777777" w:rsidR="0092153D" w:rsidRPr="00542FF1" w:rsidRDefault="0092153D">
      <w:pPr>
        <w:pStyle w:val="Textbody"/>
        <w:spacing w:after="29"/>
        <w:jc w:val="both"/>
        <w:rPr>
          <w:rFonts w:ascii="Gandhari Unicode" w:hAnsi="Gandhari Unicode" w:cs="e-Tamil OTC"/>
        </w:rPr>
      </w:pPr>
    </w:p>
    <w:p w14:paraId="2CB8B473" w14:textId="77777777" w:rsidR="0092153D" w:rsidRPr="00542FF1" w:rsidRDefault="0092153D">
      <w:pPr>
        <w:pStyle w:val="Textbody"/>
        <w:spacing w:after="29"/>
        <w:jc w:val="both"/>
        <w:rPr>
          <w:rFonts w:ascii="Gandhari Unicode" w:hAnsi="Gandhari Unicode" w:cs="e-Tamil OTC"/>
        </w:rPr>
      </w:pPr>
    </w:p>
    <w:p w14:paraId="44EF7D37" w14:textId="77777777" w:rsidR="0092153D" w:rsidRPr="00542FF1" w:rsidRDefault="0092153D">
      <w:pPr>
        <w:pStyle w:val="Textbody"/>
        <w:spacing w:after="29"/>
        <w:jc w:val="both"/>
        <w:rPr>
          <w:rFonts w:ascii="Gandhari Unicode" w:hAnsi="Gandhari Unicode" w:cs="e-Tamil OTC"/>
        </w:rPr>
      </w:pPr>
    </w:p>
    <w:p w14:paraId="32A36DDD" w14:textId="77777777" w:rsidR="0092153D" w:rsidRPr="00542FF1" w:rsidRDefault="00014CDD">
      <w:pPr>
        <w:pStyle w:val="Textbody"/>
        <w:spacing w:after="29"/>
        <w:jc w:val="center"/>
        <w:rPr>
          <w:rFonts w:ascii="Gandhari Unicode" w:hAnsi="Gandhari Unicode" w:cs="e-Tamil OTC"/>
          <w:sz w:val="56"/>
          <w:szCs w:val="56"/>
        </w:rPr>
      </w:pPr>
      <w:r w:rsidRPr="00542FF1">
        <w:rPr>
          <w:rFonts w:ascii="Gandhari Unicode" w:hAnsi="Gandhari Unicode" w:cs="e-Tamil OTC"/>
          <w:sz w:val="56"/>
          <w:szCs w:val="56"/>
          <w:cs/>
          <w:lang w:val="en-GB"/>
        </w:rPr>
        <w:t>குறுந்தொகை</w:t>
      </w:r>
    </w:p>
    <w:p w14:paraId="42BA8AAE" w14:textId="77777777" w:rsidR="0092153D" w:rsidRPr="00542FF1" w:rsidRDefault="0092153D">
      <w:pPr>
        <w:pStyle w:val="Textbody"/>
        <w:spacing w:after="29"/>
        <w:jc w:val="center"/>
        <w:rPr>
          <w:rFonts w:ascii="Gandhari Unicode" w:hAnsi="Gandhari Unicode" w:cs="e-Tamil OTC"/>
          <w:sz w:val="56"/>
          <w:szCs w:val="56"/>
          <w:lang w:val="en-GB"/>
        </w:rPr>
      </w:pPr>
    </w:p>
    <w:p w14:paraId="0967156C" w14:textId="77777777" w:rsidR="0092153D" w:rsidRPr="00542FF1" w:rsidRDefault="00014CDD">
      <w:pPr>
        <w:pStyle w:val="Textbody"/>
        <w:spacing w:after="29"/>
        <w:jc w:val="center"/>
        <w:rPr>
          <w:rFonts w:ascii="Gandhari Unicode" w:hAnsi="Gandhari Unicode" w:cs="e-Tamil OTC"/>
          <w:sz w:val="40"/>
          <w:szCs w:val="40"/>
          <w:lang w:val="en-GB"/>
        </w:rPr>
      </w:pPr>
      <w:r w:rsidRPr="00542FF1">
        <w:rPr>
          <w:rFonts w:ascii="Gandhari Unicode" w:hAnsi="Gandhari Unicode" w:cs="e-Tamil OTC"/>
          <w:sz w:val="40"/>
          <w:szCs w:val="40"/>
          <w:lang w:val="en-GB"/>
        </w:rPr>
        <w:t xml:space="preserve">The </w:t>
      </w:r>
      <w:proofErr w:type="spellStart"/>
      <w:r w:rsidRPr="00542FF1">
        <w:rPr>
          <w:rFonts w:ascii="Gandhari Unicode" w:hAnsi="Gandhari Unicode" w:cs="e-Tamil OTC"/>
          <w:sz w:val="40"/>
          <w:szCs w:val="40"/>
          <w:lang w:val="en-GB"/>
        </w:rPr>
        <w:t>Kuṟuntokai</w:t>
      </w:r>
      <w:proofErr w:type="spellEnd"/>
    </w:p>
    <w:p w14:paraId="52AD8C67" w14:textId="77777777" w:rsidR="0092153D" w:rsidRPr="00542FF1" w:rsidRDefault="0092153D">
      <w:pPr>
        <w:pStyle w:val="Textbody"/>
        <w:spacing w:after="29"/>
        <w:jc w:val="center"/>
        <w:rPr>
          <w:rFonts w:ascii="Gandhari Unicode" w:hAnsi="Gandhari Unicode" w:cs="e-Tamil OTC"/>
        </w:rPr>
      </w:pPr>
    </w:p>
    <w:p w14:paraId="66F01FC9" w14:textId="77777777" w:rsidR="0092153D" w:rsidRPr="00542FF1" w:rsidRDefault="0092153D">
      <w:pPr>
        <w:pStyle w:val="Textbody"/>
        <w:spacing w:after="29"/>
        <w:jc w:val="center"/>
        <w:rPr>
          <w:rFonts w:ascii="Gandhari Unicode" w:hAnsi="Gandhari Unicode" w:cs="e-Tamil OTC"/>
        </w:rPr>
      </w:pPr>
    </w:p>
    <w:p w14:paraId="25005017" w14:textId="77777777" w:rsidR="0092153D" w:rsidRPr="00542FF1" w:rsidRDefault="0092153D">
      <w:pPr>
        <w:pStyle w:val="Textbody"/>
        <w:spacing w:after="29"/>
        <w:jc w:val="center"/>
        <w:rPr>
          <w:rFonts w:ascii="Gandhari Unicode" w:hAnsi="Gandhari Unicode" w:cs="e-Tamil OTC"/>
        </w:rPr>
      </w:pPr>
    </w:p>
    <w:p w14:paraId="180D55AE" w14:textId="77777777" w:rsidR="0092153D" w:rsidRPr="00542FF1" w:rsidRDefault="0092153D">
      <w:pPr>
        <w:pStyle w:val="Textbody"/>
        <w:spacing w:after="29"/>
        <w:jc w:val="center"/>
        <w:rPr>
          <w:rFonts w:ascii="Gandhari Unicode" w:hAnsi="Gandhari Unicode" w:cs="e-Tamil OTC"/>
          <w:lang w:val="en-GB"/>
        </w:rPr>
      </w:pPr>
    </w:p>
    <w:p w14:paraId="529CA716" w14:textId="77777777" w:rsidR="00934B8D" w:rsidRDefault="00934B8D">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EC2DDA4"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bCs/>
          <w:i w:val="0"/>
          <w:iCs w:val="0"/>
          <w:color w:val="auto"/>
          <w:lang w:val="en-GB"/>
        </w:rPr>
        <w:lastRenderedPageBreak/>
        <w:t>KT 0</w:t>
      </w:r>
      <w:r w:rsidRPr="00C03CC1">
        <w:rPr>
          <w:rFonts w:ascii="e-Tamil OTC" w:hAnsi="e-Tamil OTC" w:cs="e-Tamil OTC"/>
          <w:i w:val="0"/>
          <w:iCs w:val="0"/>
          <w:color w:val="auto"/>
          <w:cs/>
          <w:lang w:val="en-GB"/>
        </w:rPr>
        <w:t xml:space="preserve"> பாரதம் பாடிய பெருந்தேவனார்</w:t>
      </w:r>
    </w:p>
    <w:p w14:paraId="74BDD6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கடவுள் வாழ்த்து.</w:t>
      </w:r>
    </w:p>
    <w:p w14:paraId="31EB806B" w14:textId="77777777" w:rsidR="0092153D" w:rsidRPr="00542FF1" w:rsidRDefault="0092153D">
      <w:pPr>
        <w:pStyle w:val="Textbody"/>
        <w:spacing w:after="29"/>
        <w:rPr>
          <w:rFonts w:ascii="Gandhari Unicode" w:hAnsi="Gandhari Unicode" w:cs="e-Tamil OTC"/>
          <w:lang w:val="en-GB"/>
        </w:rPr>
      </w:pPr>
    </w:p>
    <w:p w14:paraId="32AA4A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தாமரை புரையுங் காமர் சேவடிப்</w:t>
      </w:r>
    </w:p>
    <w:p w14:paraId="49F65BB1" w14:textId="77777777" w:rsidR="0092153D" w:rsidRPr="00542FF1" w:rsidRDefault="00014CDD">
      <w:pPr>
        <w:pStyle w:val="Textbody"/>
        <w:spacing w:after="29"/>
        <w:rPr>
          <w:rFonts w:ascii="Gandhari Unicode" w:hAnsi="Gandhari Unicode" w:cs="e-Tamil OTC"/>
        </w:rPr>
      </w:pPr>
      <w:r w:rsidRPr="00542FF1">
        <w:rPr>
          <w:rFonts w:ascii="Gandhari Unicode" w:eastAsia="URW Palladio UNI" w:hAnsi="Gandhari Unicode" w:cs="e-Tamil OTC"/>
          <w:u w:val="wave"/>
          <w:cs/>
          <w:lang w:val="en-GB"/>
        </w:rPr>
        <w:t>பவளத்</w:t>
      </w:r>
      <w:r w:rsidRPr="00542FF1">
        <w:rPr>
          <w:rFonts w:ascii="Gandhari Unicode" w:hAnsi="Gandhari Unicode" w:cs="e-Tamil OTC"/>
          <w:cs/>
          <w:lang w:val="en-GB"/>
        </w:rPr>
        <w:t xml:space="preserve"> தன்ன மேனித் திகழொளிக்</w:t>
      </w:r>
    </w:p>
    <w:p w14:paraId="0B2867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குன்றி யேய்க்கு முடுக்கைக் குன்றி</w:t>
      </w:r>
    </w:p>
    <w:p w14:paraId="280BD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னெஞ்சுபக வெறிந்த </w:t>
      </w:r>
      <w:r w:rsidRPr="00542FF1">
        <w:rPr>
          <w:rFonts w:ascii="Gandhari Unicode" w:hAnsi="Gandhari Unicode" w:cs="e-Tamil OTC"/>
          <w:u w:val="wave"/>
          <w:cs/>
          <w:lang w:val="en-GB"/>
        </w:rPr>
        <w:t>வஞ்சுடர்</w:t>
      </w:r>
      <w:r w:rsidRPr="00542FF1">
        <w:rPr>
          <w:rFonts w:ascii="Gandhari Unicode" w:hAnsi="Gandhari Unicode" w:cs="e-Tamil OTC"/>
          <w:cs/>
          <w:lang w:val="en-GB"/>
        </w:rPr>
        <w:t xml:space="preserve"> நெடுவேற்</w:t>
      </w:r>
    </w:p>
    <w:p w14:paraId="69558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சேவலங் கொடியோன் காப்ப</w:t>
      </w:r>
    </w:p>
    <w:p w14:paraId="11DE5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வேம வைக லெய்தின்றா லுலகே.</w:t>
      </w:r>
    </w:p>
    <w:p w14:paraId="18F559FA" w14:textId="77777777" w:rsidR="0092153D" w:rsidRPr="00542FF1" w:rsidRDefault="0092153D">
      <w:pPr>
        <w:pStyle w:val="Textbody"/>
        <w:spacing w:after="29"/>
        <w:rPr>
          <w:rFonts w:ascii="Gandhari Unicode" w:hAnsi="Gandhari Unicode" w:cs="e-Tamil OTC"/>
          <w:lang w:val="en-GB"/>
        </w:rPr>
      </w:pPr>
    </w:p>
    <w:p w14:paraId="178995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சேவடிப் </w:t>
      </w:r>
      <w:r w:rsidRPr="00542FF1">
        <w:rPr>
          <w:rFonts w:ascii="Gandhari Unicode" w:eastAsia="URW Palladio UNI" w:hAnsi="Gandhari Unicode" w:cs="e-Tamil OTC"/>
          <w:lang w:val="en-GB"/>
        </w:rPr>
        <w:t xml:space="preserve">L1, 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சேவடி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 xml:space="preserve">2a </w:t>
      </w:r>
      <w:r w:rsidRPr="00542FF1">
        <w:rPr>
          <w:rFonts w:ascii="Gandhari Unicode" w:eastAsia="URW Palladio UNI" w:hAnsi="Gandhari Unicode" w:cs="e-Tamil OTC"/>
          <w:cs/>
          <w:lang w:val="en-GB"/>
        </w:rPr>
        <w:t xml:space="preserve">பவளத் </w:t>
      </w:r>
      <w:r w:rsidRPr="00542FF1">
        <w:rPr>
          <w:rFonts w:ascii="Gandhari Unicode" w:eastAsia="URW Palladio UNI" w:hAnsi="Gandhari Unicode" w:cs="e-Tamil OTC"/>
          <w:lang w:val="en-GB"/>
        </w:rPr>
        <w:t xml:space="preserve">L1, C1+3, G1v+2,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r w:rsidRPr="00542FF1">
        <w:rPr>
          <w:rFonts w:ascii="Gandhari Unicode" w:eastAsia="URW Palladio UNI" w:hAnsi="Gandhari Unicode" w:cs="e-Tamil OTC"/>
          <w:cs/>
          <w:lang w:val="en-GB"/>
        </w:rPr>
        <w:t xml:space="preserve">பவழத் </w:t>
      </w:r>
      <w:r w:rsidRPr="00542FF1">
        <w:rPr>
          <w:rFonts w:ascii="Gandhari Unicode" w:eastAsia="URW Palladio UNI" w:hAnsi="Gandhari Unicode" w:cs="e-Tamil OTC"/>
          <w:lang w:val="en-GB"/>
        </w:rPr>
        <w:t xml:space="preserve">C2+3v, G1, YV,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ER •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திகழொளிக் </w:t>
      </w:r>
      <w:r w:rsidRPr="00542FF1">
        <w:rPr>
          <w:rFonts w:ascii="Gandhari Unicode" w:eastAsia="URW Palladio UNI" w:hAnsi="Gandhari Unicode" w:cs="e-Tamil OTC"/>
          <w:lang w:val="en-GB"/>
        </w:rPr>
        <w:t xml:space="preserve">C1+2+3v,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திகளொளிக் </w:t>
      </w:r>
      <w:r w:rsidRPr="00542FF1">
        <w:rPr>
          <w:rFonts w:ascii="Gandhari Unicode" w:eastAsia="URW Palladio UNI" w:hAnsi="Gandhari Unicode" w:cs="e-Tamil OTC"/>
          <w:lang w:val="en-GB"/>
        </w:rPr>
        <w:t xml:space="preserve">L1, C3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L1, C1+2v+3, G1+2, YV,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வெஞ்சுடர்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YVv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செஞ்சுடர் </w:t>
      </w:r>
      <w:r w:rsidRPr="00542FF1">
        <w:rPr>
          <w:rFonts w:ascii="Gandhari Unicode" w:eastAsia="URW Palladio UNI" w:hAnsi="Gandhari Unicode" w:cs="e-Tamil OTC"/>
          <w:lang w:val="en-GB"/>
        </w:rPr>
        <w:t xml:space="preserve">C1, </w:t>
      </w:r>
      <w:proofErr w:type="spellStart"/>
      <w:r w:rsidRPr="00542FF1">
        <w:rPr>
          <w:rFonts w:ascii="Gandhari Unicode" w:eastAsia="URW Palladio UNI" w:hAnsi="Gandhari Unicode" w:cs="e-Tamil OTC"/>
          <w:lang w:val="en-GB"/>
        </w:rPr>
        <w:t>Cām.v</w:t>
      </w:r>
      <w:proofErr w:type="spellEnd"/>
      <w:r w:rsidRPr="00542FF1">
        <w:rPr>
          <w:rFonts w:ascii="Gandhari Unicode" w:eastAsia="URW Palladio UNI" w:hAnsi="Gandhari Unicode" w:cs="e-Tamil OTC"/>
          <w:lang w:val="en-GB"/>
        </w:rPr>
        <w:t xml:space="preserve">, </w:t>
      </w:r>
      <w:proofErr w:type="spellStart"/>
      <w:r w:rsidRPr="00542FF1">
        <w:rPr>
          <w:rFonts w:ascii="Gandhari Unicode" w:eastAsia="URW Palladio UNI" w:hAnsi="Gandhari Unicode" w:cs="e-Tamil OTC"/>
          <w:lang w:val="en-GB"/>
        </w:rPr>
        <w:t>IrV</w:t>
      </w:r>
      <w:proofErr w:type="spellEnd"/>
      <w:r w:rsidRPr="00542FF1">
        <w:rPr>
          <w:rFonts w:ascii="Gandhari Unicode" w:eastAsia="URW Palladio UNI" w:hAnsi="Gandhari Unicode" w:cs="e-Tamil OTC"/>
          <w:lang w:val="en-GB"/>
        </w:rPr>
        <w:t xml:space="preserve">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சேவலங்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சேவலன்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6a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வேமம் </w:t>
      </w:r>
      <w:r w:rsidRPr="00542FF1">
        <w:rPr>
          <w:rFonts w:ascii="Gandhari Unicode" w:eastAsia="URW Palladio UNI" w:hAnsi="Gandhari Unicode" w:cs="e-Tamil OTC"/>
          <w:lang w:val="en-GB"/>
        </w:rPr>
        <w:t xml:space="preserve">G1v, EA, </w:t>
      </w:r>
      <w:proofErr w:type="spellStart"/>
      <w:r w:rsidRPr="00542FF1">
        <w:rPr>
          <w:rFonts w:ascii="Gandhari Unicode" w:eastAsia="URW Palladio UNI" w:hAnsi="Gandhari Unicode" w:cs="e-Tamil OTC"/>
          <w:lang w:val="en-GB"/>
        </w:rPr>
        <w:t>Cām.v</w:t>
      </w:r>
      <w:proofErr w:type="spellEnd"/>
    </w:p>
    <w:p w14:paraId="142F9264" w14:textId="77777777" w:rsidR="0092153D" w:rsidRPr="00542FF1" w:rsidRDefault="0092153D">
      <w:pPr>
        <w:pStyle w:val="Textbody"/>
        <w:spacing w:after="29"/>
        <w:rPr>
          <w:rFonts w:ascii="Gandhari Unicode" w:hAnsi="Gandhari Unicode" w:cs="e-Tamil OTC"/>
          <w:lang w:val="en-GB"/>
        </w:rPr>
      </w:pPr>
    </w:p>
    <w:p w14:paraId="000FCD84" w14:textId="77777777" w:rsidR="0092153D" w:rsidRPr="00542FF1" w:rsidRDefault="00542FF1">
      <w:pPr>
        <w:pStyle w:val="Textbody"/>
        <w:spacing w:after="29"/>
        <w:rPr>
          <w:rFonts w:ascii="Gandhari Unicode" w:hAnsi="Gandhari Unicode" w:cs="e-Tamil OTC"/>
          <w:lang w:val="en-GB"/>
        </w:rPr>
      </w:pP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p>
    <w:p w14:paraId="794BE3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pavaḷ</w:t>
      </w:r>
      <w:r w:rsidR="00542FF1">
        <w:rPr>
          <w:rFonts w:ascii="Gandhari Unicode" w:hAnsi="Gandhari Unicode" w:cs="e-Tamil OTC"/>
          <w:i/>
          <w:iCs/>
          <w:lang w:val="en-GB"/>
        </w:rPr>
        <w:t>att</w:t>
      </w:r>
      <w:proofErr w:type="spellEnd"/>
      <w:r w:rsidR="00542FF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oḷi</w:t>
      </w:r>
      <w:proofErr w:type="spellEnd"/>
      <w:r w:rsidR="00542FF1">
        <w:rPr>
          <w:rFonts w:ascii="Gandhari Unicode" w:hAnsi="Gandhari Unicode" w:cs="e-Tamil OTC"/>
          <w:lang w:val="en-GB"/>
        </w:rPr>
        <w:t>+</w:t>
      </w:r>
    </w:p>
    <w:p w14:paraId="6F634E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kuṉṟi</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ēykkum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muṭukkai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kuṉṟiṉ</w:t>
      </w:r>
      <w:proofErr w:type="spellEnd"/>
    </w:p>
    <w:p w14:paraId="4FD53F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w:t>
      </w:r>
      <w:proofErr w:type="spellEnd"/>
      <w:r w:rsidRPr="00542FF1">
        <w:rPr>
          <w:rFonts w:ascii="Gandhari Unicode" w:hAnsi="Gandhari Unicode" w:cs="e-Tamil OTC"/>
          <w:lang w:val="en-GB"/>
        </w:rPr>
        <w:t xml:space="preserve"> </w:t>
      </w:r>
      <w:r w:rsidR="00542FF1">
        <w:rPr>
          <w:rFonts w:ascii="Gandhari Unicode" w:hAnsi="Gandhari Unicode" w:cs="e-Tamil OTC"/>
          <w:lang w:val="en-GB"/>
        </w:rPr>
        <w:t>~</w:t>
      </w:r>
      <w:proofErr w:type="spellStart"/>
      <w:r w:rsidRPr="00542FF1">
        <w:rPr>
          <w:rFonts w:ascii="Gandhari Unicode" w:hAnsi="Gandhari Unicode" w:cs="e-Tamil OTC"/>
          <w:lang w:val="en-GB"/>
        </w:rPr>
        <w:t>eṟinta</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 xml:space="preserve">am </w:t>
      </w:r>
      <w:proofErr w:type="spellStart"/>
      <w:r w:rsidRPr="00542FF1">
        <w:rPr>
          <w:rFonts w:ascii="Gandhari Unicode" w:hAnsi="Gandhari Unicode" w:cs="e-Tamil OTC"/>
          <w:i/>
          <w:iCs/>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vēl</w:t>
      </w:r>
      <w:proofErr w:type="spellEnd"/>
      <w:proofErr w:type="gramEnd"/>
    </w:p>
    <w:p w14:paraId="42FB0C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koṭiyōṉ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kāppa</w:t>
      </w:r>
      <w:proofErr w:type="spellEnd"/>
    </w:p>
    <w:p w14:paraId="340FF8DD" w14:textId="77777777" w:rsidR="0092153D" w:rsidRPr="00542FF1" w:rsidRDefault="00542FF1">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ēmam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vaikal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eytiṉṟāl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ulakē</w:t>
      </w:r>
      <w:proofErr w:type="spellEnd"/>
      <w:r w:rsidR="00014CDD" w:rsidRPr="00542FF1">
        <w:rPr>
          <w:rFonts w:ascii="Gandhari Unicode" w:hAnsi="Gandhari Unicode" w:cs="e-Tamil OTC"/>
        </w:rPr>
        <w:t>.</w:t>
      </w:r>
    </w:p>
    <w:p w14:paraId="63CB052F" w14:textId="77777777" w:rsidR="0092153D" w:rsidRPr="00542FF1" w:rsidRDefault="0092153D">
      <w:pPr>
        <w:pStyle w:val="Textbody"/>
        <w:spacing w:after="29"/>
        <w:rPr>
          <w:rFonts w:ascii="Gandhari Unicode" w:hAnsi="Gandhari Unicode" w:cs="e-Tamil OTC"/>
          <w:lang w:val="en-GB"/>
        </w:rPr>
      </w:pPr>
    </w:p>
    <w:p w14:paraId="7E92C02D" w14:textId="77777777" w:rsidR="0092153D" w:rsidRPr="00542FF1" w:rsidRDefault="0092153D">
      <w:pPr>
        <w:pStyle w:val="Textbody"/>
        <w:spacing w:after="29"/>
        <w:rPr>
          <w:rFonts w:ascii="Gandhari Unicode" w:hAnsi="Gandhari Unicode" w:cs="e-Tamil OTC"/>
          <w:lang w:val="en-GB"/>
        </w:rPr>
      </w:pPr>
    </w:p>
    <w:p w14:paraId="5EE371F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 xml:space="preserve">Invocatory stanza to </w:t>
      </w:r>
      <w:proofErr w:type="spellStart"/>
      <w:r w:rsidRPr="00542FF1">
        <w:rPr>
          <w:rFonts w:ascii="Gandhari Unicode" w:hAnsi="Gandhari Unicode" w:cs="e-Tamil OTC"/>
          <w:lang w:val="en-GB"/>
        </w:rPr>
        <w:t>Murukaṉ</w:t>
      </w:r>
      <w:proofErr w:type="spellEnd"/>
    </w:p>
    <w:p w14:paraId="5697CEB2" w14:textId="77777777" w:rsidR="0092153D" w:rsidRPr="00542FF1" w:rsidRDefault="0092153D">
      <w:pPr>
        <w:pStyle w:val="Textbody"/>
        <w:spacing w:after="29"/>
        <w:rPr>
          <w:rFonts w:ascii="Gandhari Unicode" w:hAnsi="Gandhari Unicode" w:cs="e-Tamil OTC"/>
          <w:lang w:val="en-GB"/>
        </w:rPr>
      </w:pPr>
    </w:p>
    <w:p w14:paraId="18E164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lotus resembling- beauty(?) red foot</w:t>
      </w:r>
    </w:p>
    <w:p w14:paraId="19E5A42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coral- like body glitter- brightness</w:t>
      </w:r>
    </w:p>
    <w:p w14:paraId="19D855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Kuṉṟi(-seed) resembling- garment hill</w:t>
      </w:r>
      <w:proofErr w:type="spellStart"/>
      <w:r w:rsidRPr="00542FF1">
        <w:rPr>
          <w:rFonts w:ascii="Gandhari Unicode" w:hAnsi="Gandhari Unicode" w:cs="e-Tamil OTC"/>
          <w:position w:val="6"/>
          <w:lang w:val="en-GB"/>
        </w:rPr>
        <w:t>iṉ</w:t>
      </w:r>
      <w:proofErr w:type="spellEnd"/>
    </w:p>
    <w:p w14:paraId="1B4298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heart split hurled- pretty glow long </w:t>
      </w:r>
      <w:proofErr w:type="gramStart"/>
      <w:r w:rsidRPr="00542FF1">
        <w:rPr>
          <w:rFonts w:ascii="Gandhari Unicode" w:hAnsi="Gandhari Unicode" w:cs="e-Tamil OTC"/>
          <w:lang w:val="en-GB"/>
        </w:rPr>
        <w:t>spear</w:t>
      </w:r>
      <w:proofErr w:type="gramEnd"/>
    </w:p>
    <w:p w14:paraId="64E61CF9" w14:textId="77777777" w:rsidR="0092153D" w:rsidRPr="00542FF1" w:rsidRDefault="00014CDD" w:rsidP="004B0679">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cock</w:t>
      </w:r>
      <w:r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banner-he/cruel-he protect(inf.)</w:t>
      </w:r>
    </w:p>
    <w:p w14:paraId="6AF257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joy day it-reached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world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0231FC" w14:textId="77777777" w:rsidR="0092153D" w:rsidRPr="00542FF1" w:rsidRDefault="0092153D">
      <w:pPr>
        <w:pStyle w:val="Textbody"/>
        <w:spacing w:after="29"/>
        <w:rPr>
          <w:rFonts w:ascii="Gandhari Unicode" w:hAnsi="Gandhari Unicode" w:cs="e-Tamil OTC"/>
          <w:lang w:val="en-GB"/>
        </w:rPr>
      </w:pPr>
    </w:p>
    <w:p w14:paraId="65448D73" w14:textId="77777777" w:rsidR="0092153D" w:rsidRPr="00542FF1" w:rsidRDefault="0092153D">
      <w:pPr>
        <w:pStyle w:val="Textbody"/>
        <w:spacing w:after="29"/>
        <w:rPr>
          <w:rFonts w:ascii="Gandhari Unicode" w:hAnsi="Gandhari Unicode" w:cs="e-Tamil OTC"/>
          <w:lang w:val="en-GB"/>
        </w:rPr>
      </w:pPr>
    </w:p>
    <w:p w14:paraId="11F36D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world verily attained a day of joy,</w:t>
      </w:r>
    </w:p>
    <w:p w14:paraId="42B0A04E"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as he with the cock banner protects [it]:</w:t>
      </w:r>
    </w:p>
    <w:p w14:paraId="0D02B05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long spear, hurled with beautiful glow to split hearts,</w:t>
      </w:r>
    </w:p>
    <w:p w14:paraId="3B33076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hill,</w:t>
      </w:r>
    </w:p>
    <w:p w14:paraId="2FB04E3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the garment [red] as Kuṉṟi seed,</w:t>
      </w:r>
    </w:p>
    <w:p w14:paraId="19B667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glittering brightness the body like coral,</w:t>
      </w:r>
    </w:p>
    <w:p w14:paraId="059E54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red feet pretty like lotuses.</w:t>
      </w:r>
    </w:p>
    <w:p w14:paraId="2623FAFF" w14:textId="77777777" w:rsidR="0092153D" w:rsidRPr="00542FF1" w:rsidRDefault="0092153D">
      <w:pPr>
        <w:pStyle w:val="Textbody"/>
        <w:spacing w:after="0"/>
        <w:rPr>
          <w:rFonts w:ascii="Gandhari Unicode" w:hAnsi="Gandhari Unicode" w:cs="e-Tamil OTC"/>
          <w:lang w:val="en-GB"/>
        </w:rPr>
      </w:pPr>
    </w:p>
    <w:p w14:paraId="4D60C34E" w14:textId="77777777" w:rsidR="0092153D" w:rsidRPr="00542FF1" w:rsidRDefault="0092153D">
      <w:pPr>
        <w:pStyle w:val="Textbody"/>
        <w:spacing w:after="0"/>
        <w:rPr>
          <w:rFonts w:ascii="Gandhari Unicode" w:hAnsi="Gandhari Unicode" w:cs="e-Tamil OTC"/>
          <w:lang w:val="en-GB"/>
        </w:rPr>
      </w:pPr>
    </w:p>
    <w:p w14:paraId="143169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3+4b ... hurled to split the heart of the mountain,</w:t>
      </w:r>
    </w:p>
    <w:p w14:paraId="46B45E26" w14:textId="77777777" w:rsidR="0092153D" w:rsidRPr="00542FF1" w:rsidRDefault="0092153D">
      <w:pPr>
        <w:pStyle w:val="Textbody"/>
        <w:spacing w:after="0"/>
        <w:rPr>
          <w:rFonts w:ascii="Gandhari Unicode" w:hAnsi="Gandhari Unicode" w:cs="e-Tamil OTC"/>
        </w:rPr>
      </w:pPr>
    </w:p>
    <w:p w14:paraId="108CA3A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6E50C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தீப்புத்தோளார்</w:t>
      </w:r>
      <w:r w:rsidRPr="00C03CC1">
        <w:rPr>
          <w:rStyle w:val="FootnoteReference"/>
          <w:rFonts w:ascii="Gandhari Unicode" w:hAnsi="Gandhari Unicode" w:cs="e-Tamil OTC"/>
          <w:i w:val="0"/>
          <w:iCs w:val="0"/>
          <w:color w:val="auto"/>
          <w:cs/>
          <w:lang w:val="en-GB"/>
        </w:rPr>
        <w:footnoteReference w:id="1"/>
      </w:r>
    </w:p>
    <w:p w14:paraId="691E7E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கையுறை மறுத்தது.</w:t>
      </w:r>
    </w:p>
    <w:p w14:paraId="51F6060E" w14:textId="77777777" w:rsidR="0092153D" w:rsidRPr="00542FF1" w:rsidRDefault="0092153D">
      <w:pPr>
        <w:pStyle w:val="Textbody"/>
        <w:spacing w:after="29"/>
        <w:rPr>
          <w:rFonts w:ascii="Gandhari Unicode" w:hAnsi="Gandhari Unicode" w:cs="e-Tamil OTC"/>
        </w:rPr>
      </w:pPr>
    </w:p>
    <w:p w14:paraId="665327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செங்களம் படக்கொன் றவுணர்த் தேய்த்த</w:t>
      </w:r>
    </w:p>
    <w:p w14:paraId="1F118B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செங்கோ லம்பிற் செங்கோட் டியானைக்</w:t>
      </w:r>
    </w:p>
    <w:p w14:paraId="7F0FB4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கழறொடிச் </w:t>
      </w:r>
      <w:r w:rsidRPr="00542FF1">
        <w:rPr>
          <w:rFonts w:ascii="Gandhari Unicode" w:hAnsi="Gandhari Unicode" w:cs="e-Tamil OTC"/>
          <w:u w:val="wave"/>
          <w:cs/>
          <w:lang w:val="en-GB"/>
        </w:rPr>
        <w:t>சேஎய்</w:t>
      </w:r>
      <w:r w:rsidRPr="00542FF1">
        <w:rPr>
          <w:rFonts w:ascii="Gandhari Unicode" w:hAnsi="Gandhari Unicode" w:cs="e-Tamil OTC"/>
          <w:cs/>
          <w:lang w:val="en-GB"/>
        </w:rPr>
        <w:t xml:space="preserve"> குன்றங்</w:t>
      </w:r>
    </w:p>
    <w:p w14:paraId="189B09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குருதிப் பூவின் குலைக்காந் தட்டே.</w:t>
      </w:r>
    </w:p>
    <w:p w14:paraId="0EB75EE4" w14:textId="77777777" w:rsidR="0092153D" w:rsidRPr="00542FF1" w:rsidRDefault="0092153D">
      <w:pPr>
        <w:pStyle w:val="Textbody"/>
        <w:spacing w:after="29"/>
        <w:rPr>
          <w:rFonts w:ascii="Gandhari Unicode" w:hAnsi="Gandhari Unicode" w:cs="e-Tamil OTC"/>
          <w:lang w:val="en-GB"/>
        </w:rPr>
      </w:pPr>
    </w:p>
    <w:p w14:paraId="2BC00D8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 xml:space="preserve">2b </w:t>
      </w:r>
      <w:r w:rsidRPr="00542FF1">
        <w:rPr>
          <w:rFonts w:ascii="Gandhari Unicode" w:eastAsia="URW Palladio UNI" w:hAnsi="Gandhari Unicode" w:cs="e-Tamil OTC"/>
          <w:cs/>
          <w:lang w:val="en-GB"/>
        </w:rPr>
        <w:t xml:space="preserve">லம்பிற் </w:t>
      </w:r>
      <w:r w:rsidRPr="00542FF1">
        <w:rPr>
          <w:rFonts w:ascii="Gandhari Unicode" w:eastAsia="URW Palladio UNI" w:hAnsi="Gandhari Unicode" w:cs="e-Tamil OTC"/>
          <w:lang w:val="en-GB"/>
        </w:rPr>
        <w:t xml:space="preserve">C2+3v,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லம்பின் </w:t>
      </w:r>
      <w:r w:rsidRPr="00542FF1">
        <w:rPr>
          <w:rFonts w:ascii="Gandhari Unicode" w:eastAsia="URW Palladio UNI" w:hAnsi="Gandhari Unicode" w:cs="e-Tamil OTC"/>
          <w:lang w:val="en-GB"/>
        </w:rPr>
        <w:t xml:space="preserve">L1, C1+3, G1+2, Nam., EA •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செங்கோட் </w:t>
      </w:r>
      <w:r w:rsidRPr="00542FF1">
        <w:rPr>
          <w:rFonts w:ascii="Gandhari Unicode" w:eastAsia="URW Palladio UNI" w:hAnsi="Gandhari Unicode" w:cs="e-Tamil OTC"/>
          <w:lang w:val="en-GB"/>
        </w:rPr>
        <w:t xml:space="preserve">L1, C1+2+3,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செங்கோ </w:t>
      </w:r>
      <w:r w:rsidRPr="00542FF1">
        <w:rPr>
          <w:rFonts w:ascii="Gandhari Unicode" w:eastAsia="URW Palladio UNI" w:hAnsi="Gandhari Unicode" w:cs="e-Tamil OTC"/>
          <w:lang w:val="en-GB"/>
        </w:rPr>
        <w:t xml:space="preserve">PP; </w:t>
      </w:r>
      <w:r w:rsidRPr="00542FF1">
        <w:rPr>
          <w:rFonts w:ascii="Gandhari Unicode" w:eastAsia="URW Palladio UNI" w:hAnsi="Gandhari Unicode" w:cs="e-Tamil OTC"/>
          <w:cs/>
          <w:lang w:val="en-GB"/>
        </w:rPr>
        <w:t xml:space="preserve">வெண்கோட் </w:t>
      </w:r>
      <w:r w:rsidRPr="00542FF1">
        <w:rPr>
          <w:rFonts w:ascii="Gandhari Unicode" w:eastAsia="URW Palladio UNI" w:hAnsi="Gandhari Unicode" w:cs="e-Tamil OTC"/>
          <w:lang w:val="en-GB"/>
        </w:rPr>
        <w:t xml:space="preserve">AA •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கழறொடிச்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கழறொடீஇ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C1+2+3, G1v+2,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சேஎய்க்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சேஎ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சேஎய </w:t>
      </w:r>
      <w:r w:rsidRPr="00542FF1">
        <w:rPr>
          <w:rFonts w:ascii="Gandhari Unicode" w:hAnsi="Gandhari Unicode" w:cs="e-Tamil OTC"/>
          <w:lang w:val="en-GB"/>
        </w:rPr>
        <w:t xml:space="preserve">IV; </w:t>
      </w:r>
      <w:r w:rsidRPr="00542FF1">
        <w:rPr>
          <w:rFonts w:ascii="Gandhari Unicode" w:hAnsi="Gandhari Unicode" w:cs="e-Tamil OTC"/>
          <w:cs/>
          <w:lang w:val="en-GB"/>
        </w:rPr>
        <w:t xml:space="preserve">சேய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PP, CP</w:t>
      </w:r>
    </w:p>
    <w:p w14:paraId="01D3861B" w14:textId="77777777" w:rsidR="0092153D" w:rsidRPr="00542FF1" w:rsidRDefault="0092153D">
      <w:pPr>
        <w:pStyle w:val="Textbody"/>
        <w:spacing w:after="29"/>
        <w:rPr>
          <w:rFonts w:ascii="Gandhari Unicode" w:hAnsi="Gandhari Unicode" w:cs="e-Tamil OTC"/>
          <w:lang w:val="en-GB"/>
        </w:rPr>
      </w:pPr>
    </w:p>
    <w:p w14:paraId="2ACC64A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avuṇar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tēytta</w:t>
      </w:r>
      <w:proofErr w:type="spellEnd"/>
    </w:p>
    <w:p w14:paraId="7E3ECA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00542FF1">
        <w:rPr>
          <w:rFonts w:ascii="Gandhari Unicode" w:hAnsi="Gandhari Unicode" w:cs="e-Tamil OTC"/>
          <w:lang w:val="en-GB"/>
        </w:rPr>
        <w:t>+</w:t>
      </w:r>
    </w:p>
    <w:p w14:paraId="49DAC5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p>
    <w:p w14:paraId="68E1D7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kuruti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kāntaṭṭ</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3B05032A" w14:textId="77777777" w:rsidR="0092153D" w:rsidRPr="00542FF1" w:rsidRDefault="0092153D">
      <w:pPr>
        <w:pStyle w:val="Textbody"/>
        <w:spacing w:after="29" w:line="260" w:lineRule="exact"/>
        <w:rPr>
          <w:rFonts w:ascii="Gandhari Unicode" w:hAnsi="Gandhari Unicode" w:cs="e-Tamil OTC"/>
          <w:lang w:val="en-GB"/>
        </w:rPr>
      </w:pPr>
    </w:p>
    <w:p w14:paraId="4A5747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[the acceptance of his] present.</w:t>
      </w:r>
    </w:p>
    <w:p w14:paraId="115E4919" w14:textId="77777777" w:rsidR="0092153D" w:rsidRPr="00542FF1" w:rsidRDefault="0092153D">
      <w:pPr>
        <w:pStyle w:val="Textbody"/>
        <w:spacing w:after="29" w:line="260" w:lineRule="exact"/>
        <w:rPr>
          <w:rFonts w:ascii="Gandhari Unicode" w:hAnsi="Gandhari Unicode" w:cs="e-Tamil OTC"/>
          <w:lang w:val="en-GB"/>
        </w:rPr>
      </w:pPr>
    </w:p>
    <w:p w14:paraId="692710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red ground </w:t>
      </w:r>
      <w:proofErr w:type="gramStart"/>
      <w:r w:rsidRPr="00542FF1">
        <w:rPr>
          <w:rFonts w:ascii="Gandhari Unicode" w:hAnsi="Gandhari Unicode" w:cs="e-Tamil OTC"/>
          <w:lang w:val="en-GB"/>
        </w:rPr>
        <w:t>happen</w:t>
      </w:r>
      <w:proofErr w:type="gramEnd"/>
      <w:r w:rsidRPr="00542FF1">
        <w:rPr>
          <w:rFonts w:ascii="Gandhari Unicode" w:hAnsi="Gandhari Unicode" w:cs="e-Tamil OTC"/>
          <w:lang w:val="en-GB"/>
        </w:rPr>
        <w:t>(inf.) felled demon(h.)</w:t>
      </w:r>
      <w:r w:rsidRPr="00542FF1">
        <w:rPr>
          <w:rStyle w:val="FootnoteReference"/>
          <w:rFonts w:ascii="Gandhari Unicode" w:hAnsi="Gandhari Unicode" w:cs="e-Tamil OTC"/>
          <w:lang w:val="en-GB"/>
        </w:rPr>
        <w:footnoteReference w:id="2"/>
      </w:r>
      <w:r w:rsidRPr="00542FF1">
        <w:rPr>
          <w:rFonts w:ascii="Gandhari Unicode" w:hAnsi="Gandhari Unicode" w:cs="e-Tamil OTC"/>
          <w:lang w:val="en-GB"/>
        </w:rPr>
        <w:t xml:space="preserve"> reduced-</w:t>
      </w:r>
    </w:p>
    <w:p w14:paraId="1ABF8EE9" w14:textId="77777777" w:rsidR="0092153D" w:rsidRPr="00542FF1" w:rsidRDefault="00014CDD" w:rsidP="00442651">
      <w:pPr>
        <w:pStyle w:val="Textbody"/>
        <w:spacing w:after="0" w:line="260" w:lineRule="exact"/>
        <w:rPr>
          <w:rFonts w:ascii="Gandhari Unicode" w:hAnsi="Gandhari Unicode" w:cs="e-Tamil OTC"/>
        </w:rPr>
      </w:pPr>
      <w:r w:rsidRPr="00542FF1">
        <w:rPr>
          <w:rFonts w:ascii="Gandhari Unicode" w:hAnsi="Gandhari Unicode" w:cs="e-Tamil OTC"/>
          <w:lang w:val="en-GB"/>
        </w:rPr>
        <w:t>red stem</w:t>
      </w:r>
      <w:r w:rsidRPr="00542FF1">
        <w:rPr>
          <w:rFonts w:ascii="Gandhari Unicode" w:hAnsi="Gandhari Unicode" w:cs="e-Tamil OTC"/>
        </w:rPr>
        <w:t xml:space="preserve"> </w:t>
      </w:r>
      <w:r w:rsidRPr="00542FF1">
        <w:rPr>
          <w:rFonts w:ascii="Gandhari Unicode" w:hAnsi="Gandhari Unicode" w:cs="e-Tamil OTC"/>
          <w:lang w:val="en-GB"/>
        </w:rPr>
        <w:t>arrow</w:t>
      </w:r>
      <w:proofErr w:type="spellStart"/>
      <w:r w:rsidRPr="00542FF1">
        <w:rPr>
          <w:rFonts w:ascii="Gandhari Unicode" w:hAnsi="Gandhari Unicode" w:cs="e-Tamil OTC"/>
          <w:position w:val="6"/>
          <w:lang w:val="en-GB"/>
        </w:rPr>
        <w:t>iṉ</w:t>
      </w:r>
      <w:proofErr w:type="spellEnd"/>
      <w:r w:rsidRPr="00BC3EC5">
        <w:rPr>
          <w:rStyle w:val="FootnoteReference"/>
          <w:rFonts w:ascii="Gandhari Unicode" w:hAnsi="Gandhari Unicode" w:cs="e-Tamil OTC"/>
          <w:lang w:val="en-GB"/>
        </w:rPr>
        <w:footnoteReference w:id="3"/>
      </w:r>
      <w:r w:rsidRPr="00542FF1">
        <w:rPr>
          <w:rFonts w:ascii="Gandhari Unicode" w:hAnsi="Gandhari Unicode" w:cs="e-Tamil OTC"/>
        </w:rPr>
        <w:t xml:space="preserve"> </w:t>
      </w:r>
      <w:r w:rsidRPr="00542FF1">
        <w:rPr>
          <w:rFonts w:ascii="Gandhari Unicode" w:hAnsi="Gandhari Unicode" w:cs="e-Tamil OTC"/>
          <w:lang w:val="en-GB"/>
        </w:rPr>
        <w:t xml:space="preserve">red </w:t>
      </w:r>
      <w:r w:rsidR="00442651"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p>
    <w:p w14:paraId="41DA4E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r w:rsidRPr="00542FF1">
        <w:rPr>
          <w:rFonts w:ascii="Gandhari Unicode" w:hAnsi="Gandhari Unicode" w:cs="e-Tamil OTC"/>
          <w:lang w:val="en-GB"/>
        </w:rPr>
        <w:t>redness/</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rPr>
        <w:t xml:space="preserve"> </w:t>
      </w:r>
      <w:proofErr w:type="gramStart"/>
      <w:r w:rsidRPr="00542FF1">
        <w:rPr>
          <w:rFonts w:ascii="Gandhari Unicode" w:hAnsi="Gandhari Unicode" w:cs="e-Tamil OTC"/>
          <w:lang w:val="en-GB"/>
        </w:rPr>
        <w:t>hill</w:t>
      </w:r>
      <w:proofErr w:type="gramEnd"/>
    </w:p>
    <w:p w14:paraId="6EF6ADE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blood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bunch Malabar-glory-lily-it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7B4E2B" w14:textId="77777777" w:rsidR="0092153D" w:rsidRPr="00542FF1" w:rsidRDefault="0092153D">
      <w:pPr>
        <w:pStyle w:val="Textbody"/>
        <w:spacing w:after="29"/>
        <w:rPr>
          <w:rFonts w:ascii="Gandhari Unicode" w:hAnsi="Gandhari Unicode" w:cs="e-Tamil OTC"/>
          <w:lang w:val="en-GB"/>
        </w:rPr>
      </w:pPr>
    </w:p>
    <w:p w14:paraId="7D727ED7" w14:textId="77777777" w:rsidR="0092153D" w:rsidRPr="00542FF1" w:rsidRDefault="0092153D">
      <w:pPr>
        <w:pStyle w:val="Textbody"/>
        <w:spacing w:after="29"/>
        <w:rPr>
          <w:rFonts w:ascii="Gandhari Unicode" w:hAnsi="Gandhari Unicode" w:cs="e-Tamil OTC"/>
          <w:lang w:val="en-GB"/>
        </w:rPr>
      </w:pPr>
    </w:p>
    <w:p w14:paraId="2C78F94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Red the ground from killing, the demons </w:t>
      </w:r>
      <w:proofErr w:type="gramStart"/>
      <w:r w:rsidRPr="00542FF1">
        <w:rPr>
          <w:rFonts w:ascii="Gandhari Unicode" w:hAnsi="Gandhari Unicode" w:cs="e-Tamil OTC"/>
          <w:lang w:val="en-GB"/>
        </w:rPr>
        <w:t>reduced</w:t>
      </w:r>
      <w:proofErr w:type="gramEnd"/>
    </w:p>
    <w:p w14:paraId="38005709" w14:textId="77777777" w:rsidR="0092153D" w:rsidRPr="00542FF1" w:rsidRDefault="00014CDD">
      <w:pPr>
        <w:pStyle w:val="Textbody"/>
        <w:tabs>
          <w:tab w:val="left" w:pos="275"/>
        </w:tabs>
        <w:spacing w:after="29"/>
        <w:rPr>
          <w:rFonts w:ascii="Gandhari Unicode" w:hAnsi="Gandhari Unicode" w:cs="e-Tamil OTC"/>
        </w:rPr>
      </w:pPr>
      <w:r w:rsidRPr="00542FF1">
        <w:rPr>
          <w:rFonts w:ascii="Gandhari Unicode" w:hAnsi="Gandhari Unicode" w:cs="e-Tamil OTC"/>
          <w:lang w:val="en-GB"/>
        </w:rPr>
        <w:tab/>
        <w:t>by red-stemmed</w:t>
      </w:r>
      <w:r w:rsidRPr="00542FF1">
        <w:rPr>
          <w:rStyle w:val="FootnoteReference"/>
          <w:rFonts w:ascii="Gandhari Unicode" w:hAnsi="Gandhari Unicode" w:cs="e-Tamil OTC"/>
          <w:lang w:val="en-GB"/>
        </w:rPr>
        <w:footnoteReference w:id="4"/>
      </w:r>
      <w:r w:rsidRPr="00542FF1">
        <w:rPr>
          <w:rFonts w:ascii="Gandhari Unicode" w:hAnsi="Gandhari Unicode" w:cs="e-Tamil OTC"/>
          <w:lang w:val="en-GB"/>
        </w:rPr>
        <w:t xml:space="preserve"> arrows, red-tusked elephants</w:t>
      </w:r>
      <w:r w:rsidRPr="00542FF1">
        <w:rPr>
          <w:rStyle w:val="FootnoteReference"/>
          <w:rFonts w:ascii="Gandhari Unicode" w:hAnsi="Gandhari Unicode" w:cs="e-Tamil OTC"/>
          <w:lang w:val="en-GB"/>
        </w:rPr>
        <w:footnoteReference w:id="5"/>
      </w:r>
      <w:r w:rsidRPr="00542FF1">
        <w:rPr>
          <w:rFonts w:ascii="Gandhari Unicode" w:hAnsi="Gandhari Unicode" w:cs="e-Tamil OTC"/>
          <w:lang w:val="en-GB"/>
        </w:rPr>
        <w:t>,</w:t>
      </w:r>
    </w:p>
    <w:p w14:paraId="0017D53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anklets, bracelets</w:t>
      </w:r>
    </w:p>
    <w:p w14:paraId="2D5BE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red one's hill</w:t>
      </w:r>
    </w:p>
    <w:p w14:paraId="3AB5587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full of Malabar lilies, a bunch of blood-flowers.</w:t>
      </w:r>
    </w:p>
    <w:p w14:paraId="5A0FF30C" w14:textId="77777777" w:rsidR="0092153D" w:rsidRPr="00542FF1" w:rsidRDefault="0092153D">
      <w:pPr>
        <w:pStyle w:val="Textbody"/>
        <w:spacing w:after="0"/>
        <w:rPr>
          <w:rFonts w:ascii="Gandhari Unicode" w:hAnsi="Gandhari Unicode" w:cs="e-Tamil OTC"/>
          <w:lang w:val="en-GB"/>
        </w:rPr>
      </w:pPr>
    </w:p>
    <w:p w14:paraId="30EBEC13" w14:textId="77777777" w:rsidR="0092153D" w:rsidRPr="00542FF1" w:rsidRDefault="0092153D">
      <w:pPr>
        <w:pStyle w:val="Textbody"/>
        <w:spacing w:after="0"/>
        <w:rPr>
          <w:rFonts w:ascii="Gandhari Unicode" w:hAnsi="Gandhari Unicode" w:cs="e-Tamil OTC"/>
          <w:lang w:val="en-GB"/>
        </w:rPr>
      </w:pPr>
    </w:p>
    <w:p w14:paraId="65CC712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3b anklets becoming loose</w:t>
      </w:r>
      <w:r w:rsidRPr="00542FF1">
        <w:rPr>
          <w:rStyle w:val="FootnoteReference"/>
          <w:rFonts w:ascii="Gandhari Unicode" w:hAnsi="Gandhari Unicode" w:cs="e-Tamil OTC"/>
          <w:lang w:val="en-GB"/>
        </w:rPr>
        <w:footnoteReference w:id="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p>
    <w:p w14:paraId="6F1D3C8E" w14:textId="77777777" w:rsidR="0092153D" w:rsidRPr="00542FF1" w:rsidRDefault="0092153D">
      <w:pPr>
        <w:pStyle w:val="Textbody"/>
        <w:spacing w:after="0"/>
        <w:rPr>
          <w:rFonts w:ascii="Gandhari Unicode" w:hAnsi="Gandhari Unicode" w:cs="e-Tamil OTC"/>
          <w:b/>
          <w:lang w:val="en-GB"/>
        </w:rPr>
      </w:pPr>
    </w:p>
    <w:p w14:paraId="4FA9028E"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D3DBE0"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இறையனார்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HE</w:t>
      </w:r>
    </w:p>
    <w:p w14:paraId="57A6F57E"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இயற்கைப்புணர்ச்சி புணர்ந்தவழித் தலைமகளை இயற்கைப்புணர்ச்சிக்கண் இடையீடுபட்டு நின்ற தலைமகன்</w:t>
      </w:r>
      <w:r w:rsidRPr="00542FF1">
        <w:rPr>
          <w:rFonts w:ascii="Gandhari Unicode" w:hAnsi="Gandhari Unicode" w:cs="e-Tamil OTC"/>
          <w:lang w:val="en-GB"/>
        </w:rPr>
        <w:t xml:space="preserve">, </w:t>
      </w:r>
      <w:r w:rsidRPr="00542FF1">
        <w:rPr>
          <w:rFonts w:ascii="Gandhari Unicode" w:hAnsi="Gandhari Unicode" w:cs="e-Tamil OTC"/>
          <w:cs/>
          <w:lang w:val="en-GB"/>
        </w:rPr>
        <w:t>நாணின் நீக்குதள் பொருட்டு மெய்தொட்டுப் பயிறல் முதலாயின அவள்மாட்டு நிகழ்த்திப் பாடுவாற்றாற் கூடிய தலைமகனது (</w:t>
      </w:r>
      <w:r w:rsidRPr="00542FF1">
        <w:rPr>
          <w:rFonts w:ascii="Gandhari Unicode" w:hAnsi="Gandhari Unicode" w:cs="e-Tamil OTC"/>
          <w:lang w:val="en-GB"/>
        </w:rPr>
        <w:t>C</w:t>
      </w:r>
      <w:r w:rsidRPr="00542FF1">
        <w:rPr>
          <w:rFonts w:ascii="Gandhari Unicode" w:hAnsi="Gandhari Unicode" w:cs="e-Tamil OTC"/>
          <w:cs/>
          <w:lang w:val="en-GB"/>
        </w:rPr>
        <w:t>2: தலைமகன் தனது) அன்பு தோற்ற நலம் பாராட்டியது.</w:t>
      </w:r>
    </w:p>
    <w:p w14:paraId="3B24C9CD" w14:textId="77777777" w:rsidR="0092153D" w:rsidRPr="00542FF1" w:rsidRDefault="0092153D">
      <w:pPr>
        <w:pStyle w:val="Textbody"/>
        <w:spacing w:after="29"/>
        <w:rPr>
          <w:rFonts w:ascii="Gandhari Unicode" w:hAnsi="Gandhari Unicode" w:cs="e-Tamil OTC"/>
          <w:lang w:val="en-GB"/>
        </w:rPr>
      </w:pPr>
    </w:p>
    <w:p w14:paraId="0D5E8D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கொங்குதேர் வாழ்க்கை யஞ்சிறைத் தும்பி</w:t>
      </w:r>
    </w:p>
    <w:p w14:paraId="7F7859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காமஞ் செப்பாது </w:t>
      </w:r>
      <w:r w:rsidRPr="00542FF1">
        <w:rPr>
          <w:rFonts w:ascii="Gandhari Unicode" w:hAnsi="Gandhari Unicode" w:cs="e-Tamil OTC"/>
          <w:u w:val="wave"/>
          <w:cs/>
        </w:rPr>
        <w:t>கண்டது</w:t>
      </w:r>
      <w:r w:rsidRPr="00542FF1">
        <w:rPr>
          <w:rFonts w:ascii="Gandhari Unicode" w:hAnsi="Gandhari Unicode" w:cs="e-Tamil OTC"/>
          <w:cs/>
        </w:rPr>
        <w:t xml:space="preserve"> மொழிமோ</w:t>
      </w:r>
    </w:p>
    <w:p w14:paraId="471DB6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பயிலியது கெழீஇய நட்பின் மயிலியற்</w:t>
      </w:r>
    </w:p>
    <w:p w14:paraId="59E98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செறியெயிற் றரிவை கூந்தலி</w:t>
      </w:r>
    </w:p>
    <w:p w14:paraId="6EE5D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னறியவு முளவோநீ யறியும் பூவே.</w:t>
      </w:r>
    </w:p>
    <w:p w14:paraId="037E1EC4" w14:textId="77777777" w:rsidR="0092153D" w:rsidRPr="00542FF1" w:rsidRDefault="0092153D">
      <w:pPr>
        <w:pStyle w:val="Textbody"/>
        <w:spacing w:after="29"/>
        <w:rPr>
          <w:rFonts w:ascii="Gandhari Unicode" w:hAnsi="Gandhari Unicode" w:cs="e-Tamil OTC"/>
        </w:rPr>
      </w:pPr>
    </w:p>
    <w:p w14:paraId="186EFBD4"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கண்டது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கண்டன </w:t>
      </w:r>
      <w:r w:rsidRPr="00542FF1">
        <w:rPr>
          <w:rFonts w:ascii="Gandhari Unicode" w:hAnsi="Gandhari Unicode" w:cs="e-Tamil OTC"/>
        </w:rPr>
        <w:t xml:space="preserve">A1, 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74BFB773" w14:textId="77777777" w:rsidR="0092153D" w:rsidRPr="00542FF1" w:rsidRDefault="0092153D">
      <w:pPr>
        <w:pStyle w:val="Textbody"/>
        <w:spacing w:after="29"/>
        <w:rPr>
          <w:rFonts w:ascii="Gandhari Unicode" w:hAnsi="Gandhari Unicode" w:cs="e-Tamil OTC"/>
        </w:rPr>
      </w:pPr>
    </w:p>
    <w:p w14:paraId="79EDA2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tumpi</w:t>
      </w:r>
      <w:proofErr w:type="spellEnd"/>
      <w:proofErr w:type="gramEnd"/>
    </w:p>
    <w:p w14:paraId="2C8F2F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kaṇṭatu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moḻimō</w:t>
      </w:r>
      <w:proofErr w:type="spellEnd"/>
    </w:p>
    <w:p w14:paraId="0C218C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payiliyatu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iyal</w:t>
      </w:r>
      <w:proofErr w:type="spellEnd"/>
    </w:p>
    <w:p w14:paraId="7E0C39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r w:rsidR="00934B8D">
        <w:rPr>
          <w:rFonts w:ascii="Gandhari Unicode" w:hAnsi="Gandhari Unicode" w:cs="e-Tamil OTC"/>
          <w:lang w:val="en-GB"/>
        </w:rPr>
        <w:t>~</w:t>
      </w:r>
      <w:proofErr w:type="spellStart"/>
      <w:r w:rsidRPr="00542FF1">
        <w:rPr>
          <w:rFonts w:ascii="Gandhari Unicode" w:hAnsi="Gandhari Unicode" w:cs="e-Tamil OTC"/>
          <w:lang w:val="en-GB"/>
        </w:rPr>
        <w:t>eyiṟṟ</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kūntaliṉ</w:t>
      </w:r>
      <w:proofErr w:type="spellEnd"/>
    </w:p>
    <w:p w14:paraId="3616F1D2"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naṟiya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00934B8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34B8D">
        <w:rPr>
          <w:rFonts w:ascii="Gandhari Unicode" w:hAnsi="Gandhari Unicode" w:cs="e-Tamil OTC"/>
          <w:lang w:val="en-GB"/>
        </w:rPr>
        <w:t>-~</w:t>
      </w:r>
      <w:r w:rsidRPr="00542FF1">
        <w:rPr>
          <w:rFonts w:ascii="Gandhari Unicode" w:hAnsi="Gandhari Unicode" w:cs="e-Tamil OTC"/>
          <w:lang w:val="en-GB"/>
        </w:rPr>
        <w:t>ē.</w:t>
      </w:r>
    </w:p>
    <w:p w14:paraId="2947CC19" w14:textId="77777777" w:rsidR="0092153D" w:rsidRPr="00542FF1" w:rsidRDefault="0092153D">
      <w:pPr>
        <w:pStyle w:val="Textbody"/>
        <w:spacing w:after="29" w:line="260" w:lineRule="exact"/>
        <w:rPr>
          <w:rFonts w:ascii="Gandhari Unicode" w:hAnsi="Gandhari Unicode" w:cs="e-Tamil OTC"/>
          <w:lang w:val="en-GB"/>
        </w:rPr>
      </w:pPr>
    </w:p>
    <w:p w14:paraId="426DA782"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HE, who found </w:t>
      </w:r>
      <w:proofErr w:type="gramStart"/>
      <w:r w:rsidRPr="00542FF1">
        <w:rPr>
          <w:rFonts w:ascii="Gandhari Unicode" w:hAnsi="Gandhari Unicode" w:cs="e-Tamil OTC"/>
          <w:lang w:val="en-GB"/>
        </w:rPr>
        <w:t>himself  confronted</w:t>
      </w:r>
      <w:proofErr w:type="gramEnd"/>
      <w:r w:rsidRPr="00542FF1">
        <w:rPr>
          <w:rFonts w:ascii="Gandhari Unicode" w:hAnsi="Gandhari Unicode" w:cs="e-Tamil OTC"/>
          <w:lang w:val="en-GB"/>
        </w:rPr>
        <w:t xml:space="preserve"> by an obstacle during the natural union with HER, while the natural union was consummated, praising [her] goodness to show the love of HIM who had met [her] by chance(?), working on her at first by trying to touch [her] body to make HER give up shame.</w:t>
      </w:r>
    </w:p>
    <w:p w14:paraId="03C00A8F" w14:textId="77777777" w:rsidR="0092153D" w:rsidRPr="00542FF1" w:rsidRDefault="0092153D">
      <w:pPr>
        <w:pStyle w:val="Textbody"/>
        <w:spacing w:after="29" w:line="260" w:lineRule="exact"/>
        <w:rPr>
          <w:rFonts w:ascii="Gandhari Unicode" w:hAnsi="Gandhari Unicode" w:cs="e-Tamil OTC"/>
          <w:lang w:val="en-GB"/>
        </w:rPr>
      </w:pPr>
    </w:p>
    <w:p w14:paraId="7961CB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 search- livelihood pretty</w:t>
      </w:r>
      <w:r w:rsidRPr="00542FF1">
        <w:rPr>
          <w:rStyle w:val="FootnoteReference"/>
          <w:rFonts w:ascii="Gandhari Unicode" w:hAnsi="Gandhari Unicode" w:cs="e-Tamil OTC"/>
          <w:lang w:val="en-GB"/>
        </w:rPr>
        <w:footnoteReference w:id="7"/>
      </w:r>
      <w:r w:rsidRPr="00542FF1">
        <w:rPr>
          <w:rFonts w:ascii="Gandhari Unicode" w:hAnsi="Gandhari Unicode" w:cs="e-Tamil OTC"/>
          <w:lang w:val="en-GB"/>
        </w:rPr>
        <w:t xml:space="preserve"> wing bee</w:t>
      </w:r>
    </w:p>
    <w:p w14:paraId="37D20F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say-not seen-it </w:t>
      </w:r>
      <w:proofErr w:type="gramStart"/>
      <w:r w:rsidRPr="00542FF1">
        <w:rPr>
          <w:rFonts w:ascii="Gandhari Unicode" w:hAnsi="Gandhari Unicode" w:cs="e-Tamil OTC"/>
          <w:lang w:val="en-GB"/>
        </w:rPr>
        <w:t>speak</w:t>
      </w:r>
      <w:proofErr w:type="gramEnd"/>
    </w:p>
    <w:p w14:paraId="10B960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practised-it/hummed-it</w:t>
      </w:r>
      <w:r w:rsidRPr="00542FF1">
        <w:rPr>
          <w:rStyle w:val="FootnoteReference"/>
          <w:rFonts w:ascii="Gandhari Unicode" w:hAnsi="Gandhari Unicode" w:cs="e-Tamil OTC"/>
          <w:lang w:val="en-GB"/>
        </w:rPr>
        <w:footnoteReference w:id="8"/>
      </w:r>
      <w:r w:rsidRPr="00542FF1">
        <w:rPr>
          <w:rFonts w:ascii="Gandhari Unicode" w:hAnsi="Gandhari Unicode" w:cs="e-Tamil OTC"/>
        </w:rPr>
        <w:t xml:space="preserve"> </w:t>
      </w:r>
      <w:r w:rsidRPr="00542FF1">
        <w:rPr>
          <w:rFonts w:ascii="Gandhari Unicode" w:hAnsi="Gandhari Unicode" w:cs="e-Tamil OTC"/>
          <w:lang w:val="en-GB"/>
        </w:rPr>
        <w:t>been-full-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peacock </w:t>
      </w:r>
      <w:proofErr w:type="gramStart"/>
      <w:r w:rsidRPr="00542FF1">
        <w:rPr>
          <w:rFonts w:ascii="Gandhari Unicode" w:hAnsi="Gandhari Unicode" w:cs="e-Tamil OTC"/>
          <w:lang w:val="en-GB"/>
        </w:rPr>
        <w:t>nature</w:t>
      </w:r>
      <w:proofErr w:type="gramEnd"/>
    </w:p>
    <w:p w14:paraId="32B3D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close-set tooth- young-woman</w:t>
      </w:r>
      <w:r w:rsidRPr="00542FF1">
        <w:rPr>
          <w:rFonts w:ascii="Gandhari Unicode" w:hAnsi="Gandhari Unicode" w:cs="e-Tamil OTC"/>
        </w:rPr>
        <w:t xml:space="preserve"> </w:t>
      </w:r>
      <w:r w:rsidRPr="00542FF1">
        <w:rPr>
          <w:rFonts w:ascii="Gandhari Unicode" w:hAnsi="Gandhari Unicode" w:cs="e-Tamil OTC"/>
          <w:lang w:val="en-GB"/>
        </w:rPr>
        <w:t>tresses</w:t>
      </w:r>
      <w:proofErr w:type="spellStart"/>
      <w:r w:rsidRPr="00542FF1">
        <w:rPr>
          <w:rFonts w:ascii="Gandhari Unicode" w:hAnsi="Gandhari Unicode" w:cs="e-Tamil OTC"/>
          <w:position w:val="6"/>
          <w:lang w:val="en-GB"/>
        </w:rPr>
        <w:t>iṉ</w:t>
      </w:r>
      <w:proofErr w:type="spellEnd"/>
    </w:p>
    <w:p w14:paraId="38E981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rPr>
        <w:t xml:space="preserve"> </w:t>
      </w:r>
      <w:r w:rsidRPr="00542FF1">
        <w:rPr>
          <w:rFonts w:ascii="Gandhari Unicode" w:hAnsi="Gandhari Unicode" w:cs="e-Tamil OTC"/>
          <w:lang w:val="en-GB"/>
        </w:rPr>
        <w:t>they-are(n.pl.)</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you knowing- flower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1B3FBB" w14:textId="77777777" w:rsidR="0092153D" w:rsidRPr="00542FF1" w:rsidRDefault="0092153D">
      <w:pPr>
        <w:pStyle w:val="Textbody"/>
        <w:spacing w:after="29"/>
        <w:rPr>
          <w:rFonts w:ascii="Gandhari Unicode" w:hAnsi="Gandhari Unicode" w:cs="e-Tamil OTC"/>
        </w:rPr>
      </w:pPr>
    </w:p>
    <w:p w14:paraId="3D68D668" w14:textId="77777777" w:rsidR="0092153D" w:rsidRPr="00542FF1" w:rsidRDefault="0092153D">
      <w:pPr>
        <w:pStyle w:val="Textbody"/>
        <w:spacing w:after="29"/>
        <w:rPr>
          <w:rFonts w:ascii="Gandhari Unicode" w:hAnsi="Gandhari Unicode" w:cs="e-Tamil OTC"/>
        </w:rPr>
      </w:pPr>
    </w:p>
    <w:p w14:paraId="79F615C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Pretty-winged bee whose livelihood is searching for pollen</w:t>
      </w:r>
      <w:r w:rsidRPr="00542FF1">
        <w:rPr>
          <w:rStyle w:val="FootnoteReference"/>
          <w:rFonts w:ascii="Gandhari Unicode" w:hAnsi="Gandhari Unicode" w:cs="e-Tamil OTC"/>
          <w:lang w:val="en-GB"/>
        </w:rPr>
        <w:footnoteReference w:id="9"/>
      </w:r>
    </w:p>
    <w:p w14:paraId="70AEE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saying [what I] desire</w:t>
      </w:r>
    </w:p>
    <w:p w14:paraId="00F638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 of what [you've] seen!</w:t>
      </w:r>
    </w:p>
    <w:p w14:paraId="00E1B7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Are the flowers you know also as </w:t>
      </w:r>
      <w:proofErr w:type="gramStart"/>
      <w:r w:rsidRPr="00542FF1">
        <w:rPr>
          <w:rFonts w:ascii="Gandhari Unicode" w:hAnsi="Gandhari Unicode" w:cs="e-Tamil OTC"/>
          <w:lang w:val="en-GB"/>
        </w:rPr>
        <w:t>fragrant</w:t>
      </w:r>
      <w:proofErr w:type="gramEnd"/>
    </w:p>
    <w:p w14:paraId="6E41DF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tresses of the young woman with close set teeth</w:t>
      </w:r>
    </w:p>
    <w:p w14:paraId="70164E58" w14:textId="77777777" w:rsidR="0092153D" w:rsidRPr="00542FF1" w:rsidRDefault="00014CDD">
      <w:pPr>
        <w:pStyle w:val="Textbody"/>
        <w:tabs>
          <w:tab w:val="left" w:pos="288"/>
        </w:tabs>
        <w:spacing w:after="29"/>
        <w:rPr>
          <w:rFonts w:ascii="Gandhari Unicode" w:hAnsi="Gandhari Unicode" w:cs="e-Tamil OTC"/>
        </w:rPr>
      </w:pPr>
      <w:r w:rsidRPr="00542FF1">
        <w:rPr>
          <w:rFonts w:ascii="Gandhari Unicode" w:hAnsi="Gandhari Unicode" w:cs="e-Tamil OTC"/>
          <w:lang w:val="en-GB"/>
        </w:rPr>
        <w:tab/>
        <w:t>[and] peacock nature, in habitually united intimacy.</w:t>
      </w:r>
      <w:r w:rsidRPr="00542FF1">
        <w:rPr>
          <w:rStyle w:val="FootnoteReference"/>
          <w:rFonts w:ascii="Gandhari Unicode" w:hAnsi="Gandhari Unicode" w:cs="e-Tamil OTC"/>
          <w:lang w:val="en-GB"/>
        </w:rPr>
        <w:footnoteReference w:id="10"/>
      </w:r>
    </w:p>
    <w:p w14:paraId="22C8710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EA57C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தேவகுலத்தார்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D9A9C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சிறைப்புறமாக அவன் வரைந்து (</w:t>
      </w:r>
      <w:r w:rsidRPr="00542FF1">
        <w:rPr>
          <w:rFonts w:ascii="Gandhari Unicode" w:hAnsi="Gandhari Unicode" w:cs="e-Tamil OTC"/>
          <w:lang w:val="en-GB"/>
        </w:rPr>
        <w:t>C</w:t>
      </w:r>
      <w:r w:rsidRPr="00542FF1">
        <w:rPr>
          <w:rFonts w:ascii="Gandhari Unicode" w:hAnsi="Gandhari Unicode" w:cs="e-Tamil OTC"/>
          <w:cs/>
          <w:lang w:val="en-GB"/>
        </w:rPr>
        <w:t>1+3: வண்டிரைந்து) கொள்வது வேண்டித் தோழி இயற்பழித்தவழித் தலைமகள் இயற்பட மொழிந்தது.</w:t>
      </w:r>
    </w:p>
    <w:p w14:paraId="1F644B2C" w14:textId="77777777" w:rsidR="0092153D" w:rsidRPr="00542FF1" w:rsidRDefault="0092153D">
      <w:pPr>
        <w:pStyle w:val="Textbody"/>
        <w:spacing w:after="29"/>
        <w:rPr>
          <w:rFonts w:ascii="Gandhari Unicode" w:hAnsi="Gandhari Unicode" w:cs="e-Tamil OTC"/>
        </w:rPr>
      </w:pPr>
    </w:p>
    <w:p w14:paraId="65A49E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நிலத்தினும் பெரிதே வானினு </w:t>
      </w:r>
      <w:r w:rsidRPr="00542FF1">
        <w:rPr>
          <w:rFonts w:ascii="Gandhari Unicode" w:hAnsi="Gandhari Unicode" w:cs="e-Tamil OTC"/>
          <w:u w:val="wave"/>
          <w:cs/>
        </w:rPr>
        <w:t>முயர்ந்தன்று</w:t>
      </w:r>
    </w:p>
    <w:p w14:paraId="776B9F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நீரினு மாரள வின்றே சாரற்</w:t>
      </w:r>
    </w:p>
    <w:p w14:paraId="76D279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கருங்கோற்</w:t>
      </w:r>
      <w:r w:rsidRPr="00542FF1">
        <w:rPr>
          <w:rFonts w:ascii="Gandhari Unicode" w:hAnsi="Gandhari Unicode" w:cs="e-Tamil OTC"/>
          <w:cs/>
        </w:rPr>
        <w:t xml:space="preserve"> </w:t>
      </w:r>
      <w:r w:rsidRPr="00542FF1">
        <w:rPr>
          <w:rFonts w:ascii="Gandhari Unicode" w:hAnsi="Gandhari Unicode" w:cs="e-Tamil OTC"/>
          <w:u w:val="wave"/>
          <w:cs/>
        </w:rPr>
        <w:t>குறிஞ்சிப்</w:t>
      </w:r>
      <w:r w:rsidRPr="00542FF1">
        <w:rPr>
          <w:rFonts w:ascii="Gandhari Unicode" w:hAnsi="Gandhari Unicode" w:cs="e-Tamil OTC"/>
          <w:cs/>
        </w:rPr>
        <w:t xml:space="preserve"> பூக்கொண்டு</w:t>
      </w:r>
    </w:p>
    <w:p w14:paraId="039B06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 னிழைக்கு நாடனொடு நட்பே.</w:t>
      </w:r>
    </w:p>
    <w:p w14:paraId="6D62D01B" w14:textId="77777777" w:rsidR="0092153D" w:rsidRPr="00542FF1" w:rsidRDefault="0092153D">
      <w:pPr>
        <w:pStyle w:val="Textbody"/>
        <w:spacing w:after="29"/>
        <w:rPr>
          <w:rFonts w:ascii="Gandhari Unicode" w:hAnsi="Gandhari Unicode" w:cs="e-Tamil OTC"/>
        </w:rPr>
      </w:pPr>
    </w:p>
    <w:p w14:paraId="02D67F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நிலத்தனும்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 முயர்ந்தன்று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வானினுஞ் சிறந்தன்று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கருங்கோற்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 xml:space="preserve">L1, 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குறுஞ்சிப் </w:t>
      </w:r>
      <w:r w:rsidRPr="00542FF1">
        <w:rPr>
          <w:rFonts w:ascii="Gandhari Unicode" w:hAnsi="Gandhari Unicode" w:cs="e-Tamil OTC"/>
        </w:rPr>
        <w:t>C1+3</w:t>
      </w:r>
      <w:r w:rsidRPr="00542FF1">
        <w:rPr>
          <w:rStyle w:val="FootnoteReference"/>
          <w:rFonts w:ascii="Gandhari Unicode" w:hAnsi="Gandhari Unicode" w:cs="e-Tamil OTC"/>
        </w:rPr>
        <w:footnoteReference w:id="11"/>
      </w:r>
    </w:p>
    <w:p w14:paraId="79F041AA" w14:textId="77777777" w:rsidR="0092153D" w:rsidRPr="00542FF1" w:rsidRDefault="0092153D">
      <w:pPr>
        <w:pStyle w:val="Textbody"/>
        <w:spacing w:after="29"/>
        <w:rPr>
          <w:rFonts w:ascii="Gandhari Unicode" w:hAnsi="Gandhari Unicode" w:cs="e-Tamil OTC"/>
        </w:rPr>
      </w:pPr>
    </w:p>
    <w:p w14:paraId="1114113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nilattiṉum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uyarntaṉṟu</w:t>
      </w:r>
      <w:proofErr w:type="spellEnd"/>
    </w:p>
    <w:p w14:paraId="49E46E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aḷaviṉṟ</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B5FB0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kuṟiñci</w:t>
      </w:r>
      <w:proofErr w:type="spellEnd"/>
      <w:r w:rsidR="006B45D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B45D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koṇṭu</w:t>
      </w:r>
      <w:proofErr w:type="spellEnd"/>
    </w:p>
    <w:p w14:paraId="0107251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r w:rsidR="000C348E">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6B45D4">
        <w:rPr>
          <w:rFonts w:ascii="Gandhari Unicode" w:hAnsi="Gandhari Unicode" w:cs="e-Tamil OTC"/>
          <w:lang w:val="en-GB"/>
        </w:rPr>
        <w:t>*-</w:t>
      </w:r>
      <w:r w:rsidRPr="00542FF1">
        <w:rPr>
          <w:rFonts w:ascii="Gandhari Unicode" w:hAnsi="Gandhari Unicode" w:cs="e-Tamil OTC"/>
          <w:lang w:val="en-GB"/>
        </w:rPr>
        <w:t>ē.</w:t>
      </w:r>
    </w:p>
    <w:p w14:paraId="0A27BE94" w14:textId="77777777" w:rsidR="0092153D" w:rsidRPr="00542FF1" w:rsidRDefault="0092153D">
      <w:pPr>
        <w:pStyle w:val="Textbody"/>
        <w:spacing w:after="29" w:line="260" w:lineRule="exact"/>
        <w:rPr>
          <w:rFonts w:ascii="Gandhari Unicode" w:hAnsi="Gandhari Unicode" w:cs="e-Tamil OTC"/>
          <w:u w:val="single"/>
          <w:lang w:val="en-GB"/>
        </w:rPr>
      </w:pPr>
    </w:p>
    <w:p w14:paraId="31C6DC9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Put into words by HER to make [his] qualities clear, when the confidante belittled [his] qualities, wishing that he married [her], when HE was behind the hedge.</w:t>
      </w:r>
    </w:p>
    <w:p w14:paraId="3509E510" w14:textId="77777777" w:rsidR="0092153D" w:rsidRPr="00542FF1" w:rsidRDefault="0092153D">
      <w:pPr>
        <w:pStyle w:val="Textbody"/>
        <w:spacing w:after="29" w:line="260" w:lineRule="exact"/>
        <w:rPr>
          <w:rFonts w:ascii="Gandhari Unicode" w:hAnsi="Gandhari Unicode" w:cs="e-Tamil OTC"/>
          <w:u w:val="single"/>
          <w:lang w:val="en-GB"/>
        </w:rPr>
      </w:pPr>
    </w:p>
    <w:p w14:paraId="57A562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ground</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rPr>
        <w:t xml:space="preserve"> </w:t>
      </w:r>
      <w:r w:rsidRPr="00542FF1">
        <w:rPr>
          <w:rFonts w:ascii="Gandhari Unicode" w:hAnsi="Gandhari Unicode" w:cs="e-Tamil OTC"/>
          <w:lang w:val="en-GB"/>
        </w:rPr>
        <w:t>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sky</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is-high</w:t>
      </w:r>
      <w:r w:rsidRPr="00542FF1">
        <w:rPr>
          <w:rStyle w:val="FootnoteReference"/>
          <w:rFonts w:ascii="Gandhari Unicode" w:hAnsi="Gandhari Unicode" w:cs="e-Tamil OTC"/>
          <w:lang w:val="en-GB"/>
        </w:rPr>
        <w:footnoteReference w:id="12"/>
      </w:r>
    </w:p>
    <w:p w14:paraId="7EB631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difficult measure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slope</w:t>
      </w:r>
      <w:proofErr w:type="gramEnd"/>
    </w:p>
    <w:p w14:paraId="2E8BAB0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stalk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 </w:t>
      </w:r>
      <w:proofErr w:type="gramStart"/>
      <w:r w:rsidRPr="00542FF1">
        <w:rPr>
          <w:rFonts w:ascii="Gandhari Unicode" w:hAnsi="Gandhari Unicode" w:cs="e-Tamil OTC"/>
          <w:lang w:val="en-GB"/>
        </w:rPr>
        <w:t>taken</w:t>
      </w:r>
      <w:proofErr w:type="gramEnd"/>
    </w:p>
    <w:p w14:paraId="3F2C27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making- land-he-with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035090" w14:textId="77777777" w:rsidR="0092153D" w:rsidRPr="00542FF1" w:rsidRDefault="0092153D">
      <w:pPr>
        <w:pStyle w:val="Textbody"/>
        <w:spacing w:after="29"/>
        <w:rPr>
          <w:rFonts w:ascii="Gandhari Unicode" w:hAnsi="Gandhari Unicode" w:cs="e-Tamil OTC"/>
        </w:rPr>
      </w:pPr>
    </w:p>
    <w:p w14:paraId="46366C05" w14:textId="77777777" w:rsidR="0092153D" w:rsidRPr="00542FF1" w:rsidRDefault="0092153D">
      <w:pPr>
        <w:pStyle w:val="Textbody"/>
        <w:spacing w:after="29"/>
        <w:rPr>
          <w:rFonts w:ascii="Gandhari Unicode" w:hAnsi="Gandhari Unicode" w:cs="e-Tamil OTC"/>
        </w:rPr>
      </w:pPr>
    </w:p>
    <w:p w14:paraId="30DACF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Bigger than the earth, higher than the sky,</w:t>
      </w:r>
    </w:p>
    <w:p w14:paraId="55494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more unmeasurable than the waters</w:t>
      </w:r>
    </w:p>
    <w:p w14:paraId="77CD594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[is] the </w:t>
      </w:r>
      <w:proofErr w:type="gramStart"/>
      <w:r w:rsidRPr="00542FF1">
        <w:rPr>
          <w:rFonts w:ascii="Gandhari Unicode" w:hAnsi="Gandhari Unicode" w:cs="e-Tamil OTC"/>
          <w:lang w:val="en-GB"/>
        </w:rPr>
        <w:t>intimacy</w:t>
      </w:r>
      <w:proofErr w:type="gramEnd"/>
    </w:p>
    <w:p w14:paraId="1BE7663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the man from a land where [bees] make great honey</w:t>
      </w:r>
    </w:p>
    <w:p w14:paraId="174A23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black-stalked </w:t>
      </w:r>
      <w:proofErr w:type="spellStart"/>
      <w:r w:rsidRPr="00542FF1">
        <w:rPr>
          <w:rFonts w:ascii="Gandhari Unicode" w:hAnsi="Gandhari Unicode" w:cs="e-Tamil OTC"/>
          <w:lang w:val="en-GB"/>
        </w:rPr>
        <w:t>Kuṟiñci</w:t>
      </w:r>
      <w:proofErr w:type="spellEnd"/>
      <w:r w:rsidRPr="00542FF1">
        <w:rPr>
          <w:rFonts w:ascii="Gandhari Unicode" w:hAnsi="Gandhari Unicode" w:cs="e-Tamil OTC"/>
          <w:lang w:val="en-GB"/>
        </w:rPr>
        <w:t xml:space="preserve"> flowers on the slope.</w:t>
      </w:r>
    </w:p>
    <w:p w14:paraId="124D448D" w14:textId="77777777" w:rsidR="0092153D" w:rsidRPr="00542FF1" w:rsidRDefault="0092153D">
      <w:pPr>
        <w:pStyle w:val="Textbody"/>
        <w:tabs>
          <w:tab w:val="left" w:pos="0"/>
        </w:tabs>
        <w:spacing w:after="29"/>
        <w:rPr>
          <w:rFonts w:ascii="Gandhari Unicode" w:hAnsi="Gandhari Unicode" w:cs="e-Tamil OTC"/>
          <w:lang w:val="en-GB"/>
        </w:rPr>
      </w:pPr>
    </w:p>
    <w:p w14:paraId="394B821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CB181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காமஞ்சேர்குளத்தார்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2A67A2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64C02D40" w14:textId="77777777" w:rsidR="0092153D" w:rsidRPr="00542FF1" w:rsidRDefault="0092153D">
      <w:pPr>
        <w:pStyle w:val="Textbody"/>
        <w:spacing w:after="29"/>
        <w:rPr>
          <w:rFonts w:ascii="Gandhari Unicode" w:hAnsi="Gandhari Unicode" w:cs="e-Tamil OTC"/>
        </w:rPr>
      </w:pPr>
    </w:p>
    <w:p w14:paraId="3B94E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நோமென்</w:t>
      </w:r>
      <w:r w:rsidRPr="00542FF1">
        <w:rPr>
          <w:rFonts w:ascii="Gandhari Unicode" w:hAnsi="Gandhari Unicode" w:cs="e-Tamil OTC"/>
          <w:cs/>
        </w:rPr>
        <w:t xml:space="preserve"> னெஞ்சே </w:t>
      </w:r>
      <w:r w:rsidRPr="00542FF1">
        <w:rPr>
          <w:rFonts w:ascii="Gandhari Unicode" w:hAnsi="Gandhari Unicode" w:cs="e-Tamil OTC"/>
          <w:u w:val="wave"/>
          <w:cs/>
        </w:rPr>
        <w:t>நோமென்</w:t>
      </w:r>
      <w:r w:rsidRPr="00542FF1">
        <w:rPr>
          <w:rFonts w:ascii="Gandhari Unicode" w:hAnsi="Gandhari Unicode" w:cs="e-Tamil OTC"/>
          <w:cs/>
        </w:rPr>
        <w:t xml:space="preserve"> னெஞ்சே</w:t>
      </w:r>
    </w:p>
    <w:p w14:paraId="5A2FF6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யிமைதீய்ப் பன்ன கண்ணீர் தாங்கி</w:t>
      </w:r>
    </w:p>
    <w:p w14:paraId="7D21C4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யமைதற் கமைந்தநங் காதல</w:t>
      </w:r>
    </w:p>
    <w:p w14:paraId="136E2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ரமைவில ராகுத </w:t>
      </w:r>
      <w:r w:rsidRPr="00542FF1">
        <w:rPr>
          <w:rFonts w:ascii="Gandhari Unicode" w:hAnsi="Gandhari Unicode" w:cs="e-Tamil OTC"/>
          <w:u w:val="wave"/>
          <w:cs/>
        </w:rPr>
        <w:t>னோமென்</w:t>
      </w:r>
      <w:r w:rsidRPr="00542FF1">
        <w:rPr>
          <w:rFonts w:ascii="Gandhari Unicode" w:hAnsi="Gandhari Unicode" w:cs="e-Tamil OTC"/>
          <w:cs/>
        </w:rPr>
        <w:t xml:space="preserve"> னெஞ்சே.</w:t>
      </w:r>
    </w:p>
    <w:p w14:paraId="052EC6CB" w14:textId="77777777" w:rsidR="0092153D" w:rsidRPr="00542FF1" w:rsidRDefault="0092153D">
      <w:pPr>
        <w:pStyle w:val="Textbody"/>
        <w:spacing w:after="29"/>
        <w:rPr>
          <w:rFonts w:ascii="Gandhari Unicode" w:hAnsi="Gandhari Unicode" w:cs="e-Tamil OTC"/>
        </w:rPr>
      </w:pPr>
    </w:p>
    <w:p w14:paraId="6E8D12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1ab, cd, 4cd</w:t>
      </w:r>
      <w:r w:rsidRPr="00542FF1">
        <w:rPr>
          <w:rFonts w:ascii="Gandhari Unicode" w:hAnsi="Gandhari Unicode" w:cs="e-Tamil OTC"/>
        </w:rPr>
        <w:t xml:space="preserve"> </w:t>
      </w:r>
      <w:r w:rsidRPr="00542FF1">
        <w:rPr>
          <w:rFonts w:ascii="Gandhari Unicode" w:hAnsi="Gandhari Unicode" w:cs="e-Tamil OTC"/>
          <w:cs/>
        </w:rPr>
        <w:t xml:space="preserve">நோமென் னெஞ்சே </w:t>
      </w:r>
      <w:r w:rsidRPr="00542FF1">
        <w:rPr>
          <w:rFonts w:ascii="Gandhari Unicode" w:hAnsi="Gandhari Unicode" w:cs="e-Tamil OTC"/>
        </w:rPr>
        <w:t xml:space="preserve">L1, C1+2v+3, G1,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 நெஞ்சே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3dk </w:t>
      </w:r>
      <w:r w:rsidRPr="00542FF1">
        <w:rPr>
          <w:rFonts w:ascii="Gandhari Unicode" w:hAnsi="Gandhari Unicode" w:cs="e-Tamil OTC"/>
          <w:cs/>
        </w:rPr>
        <w:t xml:space="preserve">ரமைவில ராகுதல் </w:t>
      </w:r>
      <w:r w:rsidRPr="00542FF1">
        <w:rPr>
          <w:rFonts w:ascii="Gandhari Unicode" w:hAnsi="Gandhari Unicode" w:cs="e-Tamil OTC"/>
        </w:rPr>
        <w:t>L1; l. 4 = l. 1</w:t>
      </w:r>
    </w:p>
    <w:p w14:paraId="3501ACB7" w14:textId="77777777" w:rsidR="0092153D" w:rsidRPr="00542FF1" w:rsidRDefault="0092153D">
      <w:pPr>
        <w:pStyle w:val="Textbody"/>
        <w:spacing w:after="29"/>
        <w:rPr>
          <w:rFonts w:ascii="Gandhari Unicode" w:hAnsi="Gandhari Unicode" w:cs="e-Tamil OTC"/>
        </w:rPr>
      </w:pPr>
    </w:p>
    <w:p w14:paraId="1C4BBA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2039E32C"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tīypp</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kaṇṇīr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tāṅki</w:t>
      </w:r>
      <w:proofErr w:type="spellEnd"/>
    </w:p>
    <w:p w14:paraId="67CCD0D8" w14:textId="77777777" w:rsidR="0092153D" w:rsidRPr="00542FF1" w:rsidRDefault="00C26EE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amaitaṟ</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3774E1B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amaiv</w:t>
      </w:r>
      <w:proofErr w:type="spellEnd"/>
      <w:r w:rsidR="00C26E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C26EEF">
        <w:rPr>
          <w:rFonts w:ascii="Gandhari Unicode" w:hAnsi="Gandhari Unicode" w:cs="e-Tamil OTC"/>
          <w:lang w:val="en-GB"/>
        </w:rPr>
        <w:t>*-</w:t>
      </w:r>
      <w:r w:rsidRPr="00542FF1">
        <w:rPr>
          <w:rFonts w:ascii="Gandhari Unicode" w:hAnsi="Gandhari Unicode" w:cs="e-Tamil OTC"/>
          <w:lang w:val="en-GB"/>
        </w:rPr>
        <w:t>ē.</w:t>
      </w:r>
    </w:p>
    <w:p w14:paraId="1A03C488" w14:textId="77777777" w:rsidR="0092153D" w:rsidRPr="00542FF1" w:rsidRDefault="0092153D">
      <w:pPr>
        <w:pStyle w:val="Textbody"/>
        <w:spacing w:after="29" w:line="260" w:lineRule="exact"/>
        <w:rPr>
          <w:rFonts w:ascii="Gandhari Unicode" w:hAnsi="Gandhari Unicode" w:cs="e-Tamil OTC"/>
          <w:u w:val="single"/>
          <w:lang w:val="en-GB"/>
        </w:rPr>
      </w:pPr>
    </w:p>
    <w:p w14:paraId="1D975ED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might not have the strength in the time of separation.</w:t>
      </w:r>
    </w:p>
    <w:p w14:paraId="531E11E1" w14:textId="77777777" w:rsidR="0092153D" w:rsidRPr="00542FF1" w:rsidRDefault="0092153D">
      <w:pPr>
        <w:pStyle w:val="Textbody"/>
        <w:spacing w:after="29" w:line="260" w:lineRule="exact"/>
        <w:rPr>
          <w:rFonts w:ascii="Gandhari Unicode" w:hAnsi="Gandhari Unicode" w:cs="e-Tamil OTC"/>
          <w:u w:val="single"/>
          <w:lang w:val="en-GB"/>
        </w:rPr>
      </w:pPr>
    </w:p>
    <w:p w14:paraId="43A0D2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aching my- </w:t>
      </w:r>
      <w:proofErr w:type="gramStart"/>
      <w:r w:rsidRPr="00542FF1">
        <w:rPr>
          <w:rFonts w:ascii="Gandhari Unicode" w:hAnsi="Gandhari Unicode" w:cs="e-Tamil OTC"/>
          <w:lang w:val="en-GB"/>
        </w:rPr>
        <w:t>heart</w:t>
      </w:r>
      <w:r w:rsidRPr="00542FF1">
        <w:rPr>
          <w:rFonts w:ascii="Gandhari Unicode" w:hAnsi="Gandhari Unicode" w:cs="e-Tamil OTC"/>
          <w:position w:val="6"/>
          <w:lang w:val="en-GB"/>
        </w:rPr>
        <w:t>ē</w:t>
      </w:r>
      <w:proofErr w:type="gramEnd"/>
    </w:p>
    <w:p w14:paraId="0BB00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lid burned</w:t>
      </w:r>
      <w:r w:rsidRPr="00542FF1">
        <w:rPr>
          <w:rStyle w:val="FootnoteReference"/>
          <w:rFonts w:ascii="Gandhari Unicode" w:hAnsi="Gandhari Unicode" w:cs="e-Tamil OTC"/>
          <w:lang w:val="en-GB"/>
        </w:rPr>
        <w:footnoteReference w:id="13"/>
      </w:r>
      <w:r w:rsidR="00C26EEF">
        <w:rPr>
          <w:rFonts w:ascii="Gandhari Unicode" w:hAnsi="Gandhari Unicode" w:cs="e-Tamil OTC"/>
          <w:lang w:val="en-GB"/>
        </w:rPr>
        <w:t>-</w:t>
      </w:r>
      <w:r w:rsidRPr="00542FF1">
        <w:rPr>
          <w:rFonts w:ascii="Gandhari Unicode" w:hAnsi="Gandhari Unicode" w:cs="e-Tamil OTC"/>
          <w:lang w:val="en-GB"/>
        </w:rPr>
        <w:t xml:space="preserve">like eye-water </w:t>
      </w:r>
      <w:proofErr w:type="gramStart"/>
      <w:r w:rsidRPr="00542FF1">
        <w:rPr>
          <w:rFonts w:ascii="Gandhari Unicode" w:hAnsi="Gandhari Unicode" w:cs="e-Tamil OTC"/>
          <w:lang w:val="en-GB"/>
        </w:rPr>
        <w:t>endured</w:t>
      </w:r>
      <w:proofErr w:type="gramEnd"/>
    </w:p>
    <w:p w14:paraId="7A803C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becoming-quiet(dat.) become-quiet- our- lover(h.)  </w:t>
      </w:r>
    </w:p>
    <w:p w14:paraId="2496F9D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quietness is-not(h.) becoming</w:t>
      </w:r>
      <w:r w:rsidRPr="00542FF1">
        <w:rPr>
          <w:rStyle w:val="FootnoteReference"/>
          <w:rFonts w:ascii="Gandhari Unicode" w:hAnsi="Gandhari Unicode" w:cs="e-Tamil OTC"/>
          <w:lang w:val="en-GB"/>
        </w:rPr>
        <w:footnoteReference w:id="14"/>
      </w:r>
      <w:r w:rsidRPr="00542FF1">
        <w:rPr>
          <w:rFonts w:ascii="Gandhari Unicode" w:hAnsi="Gandhari Unicode" w:cs="e-Tamil OTC"/>
        </w:rPr>
        <w:t xml:space="preserve"> </w:t>
      </w:r>
      <w:r w:rsidRPr="00542FF1">
        <w:rPr>
          <w:rFonts w:ascii="Gandhari Unicode" w:hAnsi="Gandhari Unicode" w:cs="e-Tamil OTC"/>
          <w:lang w:val="en-GB"/>
        </w:rPr>
        <w:t>aching-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FAB3A5" w14:textId="77777777" w:rsidR="0092153D" w:rsidRPr="00542FF1" w:rsidRDefault="0092153D">
      <w:pPr>
        <w:pStyle w:val="Textbody"/>
        <w:spacing w:after="29"/>
        <w:rPr>
          <w:rFonts w:ascii="Gandhari Unicode" w:hAnsi="Gandhari Unicode" w:cs="e-Tamil OTC"/>
          <w:lang w:val="en-GB"/>
        </w:rPr>
      </w:pPr>
    </w:p>
    <w:p w14:paraId="02CAB04A" w14:textId="77777777" w:rsidR="0092153D" w:rsidRPr="00542FF1" w:rsidRDefault="0092153D">
      <w:pPr>
        <w:pStyle w:val="Textbody"/>
        <w:spacing w:after="29"/>
        <w:rPr>
          <w:rFonts w:ascii="Gandhari Unicode" w:hAnsi="Gandhari Unicode" w:cs="e-Tamil OTC"/>
          <w:lang w:val="en-GB"/>
        </w:rPr>
      </w:pPr>
    </w:p>
    <w:p w14:paraId="34D9B73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Aches my heart. Aches my heart.</w:t>
      </w:r>
    </w:p>
    <w:p w14:paraId="1F56728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Lids as if burned by eye-water</w:t>
      </w:r>
      <w:r w:rsidRPr="00542FF1">
        <w:rPr>
          <w:rStyle w:val="FootnoteReference"/>
          <w:rFonts w:ascii="Gandhari Unicode" w:hAnsi="Gandhari Unicode" w:cs="e-Tamil OTC"/>
          <w:lang w:val="en-GB"/>
        </w:rPr>
        <w:footnoteReference w:id="15"/>
      </w:r>
      <w:r w:rsidRPr="00542FF1">
        <w:rPr>
          <w:rFonts w:ascii="Gandhari Unicode" w:hAnsi="Gandhari Unicode" w:cs="e-Tamil OTC"/>
          <w:lang w:val="en-GB"/>
        </w:rPr>
        <w:t>,</w:t>
      </w:r>
    </w:p>
    <w:p w14:paraId="527482B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he who was content to be content, our lover,</w:t>
      </w:r>
    </w:p>
    <w:p w14:paraId="5AC70F2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that he should be discontent</w:t>
      </w:r>
    </w:p>
    <w:p w14:paraId="219E1EBF"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aches my heart.</w:t>
      </w:r>
    </w:p>
    <w:p w14:paraId="4A0E405B" w14:textId="77777777" w:rsidR="0092153D" w:rsidRPr="00542FF1" w:rsidRDefault="0092153D">
      <w:pPr>
        <w:pStyle w:val="Textbody"/>
        <w:spacing w:after="0"/>
        <w:rPr>
          <w:rFonts w:ascii="Gandhari Unicode" w:hAnsi="Gandhari Unicode" w:cs="e-Tamil OTC"/>
          <w:lang w:val="en-GB"/>
        </w:rPr>
      </w:pPr>
    </w:p>
    <w:p w14:paraId="1FC7BB07" w14:textId="77777777" w:rsidR="0092153D" w:rsidRPr="00542FF1" w:rsidRDefault="0092153D">
      <w:pPr>
        <w:pStyle w:val="Textbody"/>
        <w:spacing w:after="0"/>
        <w:rPr>
          <w:rFonts w:ascii="Gandhari Unicode" w:hAnsi="Gandhari Unicode" w:cs="e-Tamil OTC"/>
          <w:lang w:val="en-GB"/>
        </w:rPr>
      </w:pPr>
    </w:p>
    <w:p w14:paraId="4C5EB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68D754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2-4b </w:t>
      </w:r>
      <w:r w:rsidRPr="00542FF1">
        <w:rPr>
          <w:rFonts w:ascii="Gandhari Unicode" w:hAnsi="Gandhari Unicode" w:cs="e-Tamil OTC"/>
          <w:lang w:val="en-GB"/>
        </w:rPr>
        <w:tab/>
        <w:t>He who was content with [our] being content, our lover,</w:t>
      </w:r>
    </w:p>
    <w:p w14:paraId="27C5C7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dispelling eye-water [that is] as if burning [our] eyes,</w:t>
      </w:r>
    </w:p>
    <w:p w14:paraId="6971083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he should be content [no longer] ...</w:t>
      </w:r>
    </w:p>
    <w:p w14:paraId="30563546" w14:textId="77777777" w:rsidR="0092153D" w:rsidRPr="00542FF1" w:rsidRDefault="0092153D">
      <w:pPr>
        <w:pStyle w:val="Textbody"/>
        <w:spacing w:after="0"/>
        <w:rPr>
          <w:rFonts w:ascii="Gandhari Unicode" w:hAnsi="Gandhari Unicode" w:cs="e-Tamil OTC"/>
          <w:lang w:val="en-GB"/>
        </w:rPr>
      </w:pPr>
    </w:p>
    <w:p w14:paraId="764696D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D15C333"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5</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நரிவெரூஉத்தலையார்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16EE30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4ABC0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(C2: </w:t>
      </w:r>
      <w:r w:rsidRPr="00542FF1">
        <w:rPr>
          <w:rFonts w:ascii="Gandhari Unicode" w:hAnsi="Gandhari Unicode" w:cs="e-Tamil OTC"/>
          <w:cs/>
          <w:lang w:val="en-GB"/>
        </w:rPr>
        <w:t>இதுவுமது.)</w:t>
      </w:r>
    </w:p>
    <w:p w14:paraId="2AB0CFE9" w14:textId="77777777" w:rsidR="0092153D" w:rsidRPr="00542FF1" w:rsidRDefault="0092153D">
      <w:pPr>
        <w:pStyle w:val="Textbody"/>
        <w:spacing w:after="29"/>
        <w:rPr>
          <w:rFonts w:ascii="Gandhari Unicode" w:hAnsi="Gandhari Unicode" w:cs="e-Tamil OTC"/>
        </w:rPr>
      </w:pPr>
    </w:p>
    <w:p w14:paraId="5C24F1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அதுகொ றோழி காம நோயே</w:t>
      </w:r>
    </w:p>
    <w:p w14:paraId="105F8B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வதிகுரு குறங்கு </w:t>
      </w:r>
      <w:r w:rsidRPr="00542FF1">
        <w:rPr>
          <w:rFonts w:ascii="Gandhari Unicode" w:hAnsi="Gandhari Unicode" w:cs="e-Tamil OTC"/>
          <w:u w:val="wave"/>
          <w:cs/>
        </w:rPr>
        <w:t>மின்னிலைப்</w:t>
      </w:r>
      <w:r w:rsidRPr="00542FF1">
        <w:rPr>
          <w:rFonts w:ascii="Gandhari Unicode" w:hAnsi="Gandhari Unicode" w:cs="e-Tamil OTC"/>
          <w:cs/>
        </w:rPr>
        <w:t xml:space="preserve"> புன்னை</w:t>
      </w:r>
    </w:p>
    <w:p w14:paraId="3C7463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யுடைதிரைத் </w:t>
      </w:r>
      <w:r w:rsidRPr="00542FF1">
        <w:rPr>
          <w:rFonts w:ascii="Gandhari Unicode" w:hAnsi="Gandhari Unicode" w:cs="e-Tamil OTC"/>
          <w:u w:val="wave"/>
          <w:cs/>
        </w:rPr>
        <w:t>துவலை</w:t>
      </w:r>
      <w:r w:rsidRPr="00542FF1">
        <w:rPr>
          <w:rFonts w:ascii="Gandhari Unicode" w:hAnsi="Gandhari Unicode" w:cs="e-Tamil OTC"/>
          <w:cs/>
        </w:rPr>
        <w:t xml:space="preserve"> யரும்புந் தீநீர்</w:t>
      </w:r>
    </w:p>
    <w:p w14:paraId="581771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மெல்லம் புலம்பன் </w:t>
      </w:r>
      <w:r w:rsidRPr="00542FF1">
        <w:rPr>
          <w:rFonts w:ascii="Gandhari Unicode" w:hAnsi="Gandhari Unicode" w:cs="e-Tamil OTC"/>
          <w:u w:val="wave"/>
          <w:cs/>
        </w:rPr>
        <w:t>பிரிந்தெனப்</w:t>
      </w:r>
    </w:p>
    <w:p w14:paraId="167626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பல்லித ழுண்கண் பாடொல் லாவே.</w:t>
      </w:r>
    </w:p>
    <w:p w14:paraId="4DA688D1" w14:textId="77777777" w:rsidR="0092153D" w:rsidRPr="00542FF1" w:rsidRDefault="0092153D">
      <w:pPr>
        <w:pStyle w:val="Textbody"/>
        <w:spacing w:after="29"/>
        <w:rPr>
          <w:rFonts w:ascii="Gandhari Unicode" w:hAnsi="Gandhari Unicode" w:cs="e-Tamil OTC"/>
        </w:rPr>
      </w:pPr>
    </w:p>
    <w:p w14:paraId="08DBA7C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அதுக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நோயே</w:t>
      </w:r>
      <w:r w:rsidRPr="00542FF1">
        <w:rPr>
          <w:rFonts w:ascii="Gandhari Unicode" w:eastAsia="URW Palladio UNI" w:hAnsi="Gandhari Unicode" w:cs="e-Tamil OTC"/>
          <w:b/>
          <w:bCs/>
          <w:cs/>
        </w:rPr>
        <w:t xml:space="preserve"> </w:t>
      </w:r>
      <w:r w:rsidRPr="00542FF1">
        <w:rPr>
          <w:rFonts w:ascii="Gandhari Unicode" w:eastAsia="URW Palladio UNI" w:hAnsi="Gandhari Unicode" w:cs="e-Tamil OTC"/>
        </w:rPr>
        <w:t xml:space="preserve">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நோயேல் </w:t>
      </w:r>
      <w:r w:rsidRPr="00542FF1">
        <w:rPr>
          <w:rFonts w:ascii="Gandhari Unicode" w:eastAsia="URW Palladio UNI" w:hAnsi="Gandhari Unicode" w:cs="e-Tamil OTC"/>
        </w:rPr>
        <w:t xml:space="preserve">L1, G1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மின்னிலைப் </w:t>
      </w:r>
      <w:r w:rsidRPr="00542FF1">
        <w:rPr>
          <w:rFonts w:ascii="Gandhari Unicode" w:hAnsi="Gandhari Unicode" w:cs="e-Tamil OTC"/>
        </w:rPr>
        <w:t xml:space="preserve">L1, C1+2+3,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மின்னிழற்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
      </w:r>
      <w:r w:rsidRPr="00542FF1">
        <w:rPr>
          <w:rFonts w:ascii="Gandhari Unicode" w:hAnsi="Gandhari Unicode" w:cs="e-Tamil OTC"/>
          <w:cs/>
        </w:rPr>
        <w:t xml:space="preserve"> மென்னிழற்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யுடைதிரைத் துவலை </w:t>
      </w:r>
      <w:r w:rsidRPr="00542FF1">
        <w:rPr>
          <w:rFonts w:ascii="Gandhari Unicode" w:hAnsi="Gandhari Unicode" w:cs="e-Tamil OTC"/>
        </w:rPr>
        <w:t xml:space="preserve">C2+3v; </w:t>
      </w:r>
      <w:r w:rsidRPr="00542FF1">
        <w:rPr>
          <w:rFonts w:ascii="Gandhari Unicode" w:hAnsi="Gandhari Unicode" w:cs="e-Tamil OTC"/>
          <w:cs/>
        </w:rPr>
        <w:t xml:space="preserve">யுடைதிரை துவலை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யுடைதிரைத் திவலை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7"/>
      </w:r>
      <w:r w:rsidRPr="00542FF1">
        <w:rPr>
          <w:rFonts w:ascii="Gandhari Unicode" w:hAnsi="Gandhari Unicode" w:cs="e-Tamil OTC"/>
        </w:rPr>
        <w:t xml:space="preserve">; </w:t>
      </w:r>
      <w:r w:rsidRPr="00542FF1">
        <w:rPr>
          <w:rFonts w:ascii="Gandhari Unicode" w:hAnsi="Gandhari Unicode" w:cs="e-Tamil OTC"/>
          <w:cs/>
        </w:rPr>
        <w:t xml:space="preserve">யுடைதிரை திவலை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தீநீர்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L1; </w:t>
      </w:r>
      <w:r w:rsidRPr="00542FF1">
        <w:rPr>
          <w:rFonts w:ascii="Gandhari Unicode" w:hAnsi="Gandhari Unicode" w:cs="e-Tamil OTC"/>
          <w:cs/>
        </w:rPr>
        <w:t xml:space="preserve">தூநீர்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பிரிந்தெனப்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L1</w:t>
      </w:r>
    </w:p>
    <w:p w14:paraId="6DC01558" w14:textId="77777777" w:rsidR="0092153D" w:rsidRPr="00542FF1" w:rsidRDefault="0092153D">
      <w:pPr>
        <w:pStyle w:val="Textbody"/>
        <w:spacing w:after="29"/>
        <w:rPr>
          <w:rFonts w:ascii="Gandhari Unicode" w:hAnsi="Gandhari Unicode" w:cs="e-Tamil OTC"/>
        </w:rPr>
      </w:pPr>
    </w:p>
    <w:p w14:paraId="7CFFB69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atu-kol</w:t>
      </w:r>
      <w:proofErr w:type="spellEnd"/>
      <w:r w:rsidRPr="00542FF1">
        <w:rPr>
          <w:rFonts w:ascii="Gandhari Unicode" w:hAnsi="Gandhari Unicode" w:cs="e-Tamil OTC"/>
          <w:b/>
          <w:bCs/>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nōy</w:t>
      </w:r>
      <w:proofErr w:type="spellEnd"/>
      <w:r w:rsidR="003940C5">
        <w:rPr>
          <w:rFonts w:ascii="Gandhari Unicode" w:hAnsi="Gandhari Unicode" w:cs="e-Tamil OTC"/>
          <w:lang w:val="en-GB"/>
        </w:rPr>
        <w:t>-</w:t>
      </w:r>
      <w:r w:rsidRPr="00542FF1">
        <w:rPr>
          <w:rFonts w:ascii="Gandhari Unicode" w:hAnsi="Gandhari Unicode" w:cs="e-Tamil OTC"/>
          <w:lang w:val="en-GB"/>
        </w:rPr>
        <w:t>ē</w:t>
      </w:r>
    </w:p>
    <w:p w14:paraId="790BE490" w14:textId="77777777" w:rsidR="0092153D" w:rsidRPr="00542FF1" w:rsidRDefault="003940C5">
      <w:pPr>
        <w:pStyle w:val="Textbody"/>
        <w:spacing w:after="29"/>
        <w:rPr>
          <w:rFonts w:ascii="Gandhari Unicode" w:hAnsi="Gandhari Unicode" w:cs="e-Tamil OTC"/>
        </w:rPr>
      </w:pP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nilai</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puṉṉai</w:t>
      </w:r>
      <w:proofErr w:type="spellEnd"/>
    </w:p>
    <w:p w14:paraId="584C6D4F" w14:textId="77777777" w:rsidR="0092153D" w:rsidRPr="003940C5" w:rsidRDefault="003940C5">
      <w:pPr>
        <w:pStyle w:val="Textbody"/>
        <w:spacing w:after="29"/>
        <w:rPr>
          <w:rFonts w:ascii="Gandhari Unicode" w:hAnsi="Gandhari Unicode" w:cs="e-Tamil OTC"/>
        </w:rPr>
      </w:pPr>
      <w:r w:rsidRPr="003940C5">
        <w:rPr>
          <w:rFonts w:ascii="Gandhari Unicode" w:hAnsi="Gandhari Unicode" w:cs="e-Tamil OTC"/>
        </w:rPr>
        <w:t>~</w:t>
      </w:r>
      <w:proofErr w:type="spellStart"/>
      <w:r w:rsidR="00014CDD" w:rsidRPr="003940C5">
        <w:rPr>
          <w:rFonts w:ascii="Gandhari Unicode" w:hAnsi="Gandhari Unicode" w:cs="e-Tamil OTC"/>
        </w:rPr>
        <w:t>uṭai</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tirai</w:t>
      </w:r>
      <w:proofErr w:type="spellEnd"/>
      <w:r w:rsidRPr="003940C5">
        <w:rPr>
          <w:rFonts w:ascii="Gandhari Unicode" w:hAnsi="Gandhari Unicode" w:cs="e-Tamil OTC"/>
        </w:rPr>
        <w:t>+</w:t>
      </w:r>
      <w:r w:rsidR="00014CDD" w:rsidRPr="003940C5">
        <w:rPr>
          <w:rFonts w:ascii="Gandhari Unicode" w:hAnsi="Gandhari Unicode" w:cs="e-Tamil OTC"/>
        </w:rPr>
        <w:t xml:space="preserve"> </w:t>
      </w:r>
      <w:proofErr w:type="spellStart"/>
      <w:r w:rsidR="00014CDD" w:rsidRPr="003940C5">
        <w:rPr>
          <w:rFonts w:ascii="Gandhari Unicode" w:hAnsi="Gandhari Unicode" w:cs="e-Tamil OTC"/>
          <w:i/>
          <w:iCs/>
        </w:rPr>
        <w:t>tuvalai</w:t>
      </w:r>
      <w:proofErr w:type="spellEnd"/>
      <w:r w:rsidR="00014CDD" w:rsidRPr="003940C5">
        <w:rPr>
          <w:rFonts w:ascii="Gandhari Unicode" w:hAnsi="Gandhari Unicode" w:cs="e-Tamil OTC"/>
        </w:rPr>
        <w:t xml:space="preserve"> </w:t>
      </w:r>
      <w:r w:rsidRPr="003940C5">
        <w:rPr>
          <w:rFonts w:ascii="Gandhari Unicode" w:hAnsi="Gandhari Unicode" w:cs="e-Tamil OTC"/>
        </w:rPr>
        <w:t>~</w:t>
      </w:r>
      <w:proofErr w:type="spellStart"/>
      <w:r w:rsidR="00014CDD" w:rsidRPr="003940C5">
        <w:rPr>
          <w:rFonts w:ascii="Gandhari Unicode" w:hAnsi="Gandhari Unicode" w:cs="e-Tamil OTC"/>
        </w:rPr>
        <w:t>arumpu</w:t>
      </w:r>
      <w:r w:rsidRPr="003940C5">
        <w:rPr>
          <w:rFonts w:ascii="Gandhari Unicode" w:hAnsi="Gandhari Unicode" w:cs="e-Tamil OTC"/>
        </w:rPr>
        <w:t>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tīm</w:t>
      </w:r>
      <w:proofErr w:type="spellEnd"/>
      <w:r w:rsidR="00014CDD" w:rsidRPr="003940C5">
        <w:rPr>
          <w:rFonts w:ascii="Gandhari Unicode" w:hAnsi="Gandhari Unicode" w:cs="e-Tamil OTC"/>
        </w:rPr>
        <w:t xml:space="preserve"> </w:t>
      </w:r>
      <w:proofErr w:type="spellStart"/>
      <w:r w:rsidR="00014CDD" w:rsidRPr="003940C5">
        <w:rPr>
          <w:rFonts w:ascii="Gandhari Unicode" w:hAnsi="Gandhari Unicode" w:cs="e-Tamil OTC"/>
        </w:rPr>
        <w:t>nīr</w:t>
      </w:r>
      <w:proofErr w:type="spellEnd"/>
    </w:p>
    <w:p w14:paraId="070A596D" w14:textId="77777777" w:rsidR="0092153D" w:rsidRPr="0047343D" w:rsidRDefault="00014CDD">
      <w:pPr>
        <w:pStyle w:val="Textbody"/>
        <w:spacing w:after="29"/>
        <w:rPr>
          <w:rFonts w:ascii="Gandhari Unicode" w:hAnsi="Gandhari Unicode" w:cs="e-Tamil OTC"/>
        </w:rPr>
      </w:pPr>
      <w:proofErr w:type="spellStart"/>
      <w:r w:rsidRPr="0047343D">
        <w:rPr>
          <w:rFonts w:ascii="Gandhari Unicode" w:hAnsi="Gandhari Unicode" w:cs="e-Tamil OTC"/>
        </w:rPr>
        <w:t>mellam</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pulampaṉ</w:t>
      </w:r>
      <w:proofErr w:type="spellEnd"/>
      <w:r w:rsidRPr="0047343D">
        <w:rPr>
          <w:rFonts w:ascii="Gandhari Unicode" w:hAnsi="Gandhari Unicode" w:cs="e-Tamil OTC"/>
        </w:rPr>
        <w:t xml:space="preserve"> </w:t>
      </w:r>
      <w:proofErr w:type="spellStart"/>
      <w:r w:rsidRPr="0047343D">
        <w:rPr>
          <w:rFonts w:ascii="Gandhari Unicode" w:hAnsi="Gandhari Unicode" w:cs="e-Tamil OTC"/>
          <w:i/>
          <w:iCs/>
        </w:rPr>
        <w:t>pirinteṉa</w:t>
      </w:r>
      <w:proofErr w:type="spellEnd"/>
      <w:r w:rsidR="003940C5" w:rsidRPr="0047343D">
        <w:rPr>
          <w:rFonts w:ascii="Gandhari Unicode" w:hAnsi="Gandhari Unicode" w:cs="e-Tamil OTC"/>
          <w:i/>
          <w:iCs/>
        </w:rPr>
        <w:t>+</w:t>
      </w:r>
    </w:p>
    <w:p w14:paraId="33156964" w14:textId="77777777" w:rsidR="0092153D" w:rsidRPr="0047343D" w:rsidRDefault="00014CDD">
      <w:pPr>
        <w:pStyle w:val="Textbody"/>
        <w:spacing w:after="29"/>
        <w:rPr>
          <w:rFonts w:ascii="Gandhari Unicode" w:hAnsi="Gandhari Unicode" w:cs="e-Tamil OTC"/>
        </w:rPr>
      </w:pPr>
      <w:r w:rsidRPr="0047343D">
        <w:rPr>
          <w:rFonts w:ascii="Gandhari Unicode" w:hAnsi="Gandhari Unicode" w:cs="e-Tamil OTC"/>
        </w:rPr>
        <w:t xml:space="preserve">pal </w:t>
      </w:r>
      <w:r w:rsidR="003940C5" w:rsidRPr="0047343D">
        <w:rPr>
          <w:rFonts w:ascii="Gandhari Unicode" w:hAnsi="Gandhari Unicode" w:cs="e-Tamil OTC"/>
        </w:rPr>
        <w:t>+</w:t>
      </w:r>
      <w:proofErr w:type="spellStart"/>
      <w:r w:rsidRPr="0047343D">
        <w:rPr>
          <w:rFonts w:ascii="Gandhari Unicode" w:hAnsi="Gandhari Unicode" w:cs="e-Tamil OTC"/>
        </w:rPr>
        <w:t>itaḻ</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uṇ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kaṇ</w:t>
      </w:r>
      <w:proofErr w:type="spellEnd"/>
      <w:r w:rsidRPr="0047343D">
        <w:rPr>
          <w:rFonts w:ascii="Gandhari Unicode" w:hAnsi="Gandhari Unicode" w:cs="e-Tamil OTC"/>
        </w:rPr>
        <w:t xml:space="preserve"> </w:t>
      </w:r>
      <w:proofErr w:type="spellStart"/>
      <w:r w:rsidRPr="0047343D">
        <w:rPr>
          <w:rFonts w:ascii="Gandhari Unicode" w:hAnsi="Gandhari Unicode" w:cs="e-Tamil OTC"/>
        </w:rPr>
        <w:t>pāṭ</w:t>
      </w:r>
      <w:proofErr w:type="spellEnd"/>
      <w:r w:rsidR="003940C5" w:rsidRPr="0047343D">
        <w:rPr>
          <w:rFonts w:ascii="Gandhari Unicode" w:hAnsi="Gandhari Unicode" w:cs="e-Tamil OTC"/>
        </w:rPr>
        <w:t>*</w:t>
      </w:r>
      <w:r w:rsidRPr="0047343D">
        <w:rPr>
          <w:rFonts w:ascii="Gandhari Unicode" w:hAnsi="Gandhari Unicode" w:cs="e-Tamil OTC"/>
        </w:rPr>
        <w:t xml:space="preserve"> </w:t>
      </w:r>
      <w:proofErr w:type="spellStart"/>
      <w:r w:rsidRPr="0047343D">
        <w:rPr>
          <w:rFonts w:ascii="Gandhari Unicode" w:hAnsi="Gandhari Unicode" w:cs="e-Tamil OTC"/>
        </w:rPr>
        <w:t>ollā</w:t>
      </w:r>
      <w:proofErr w:type="spellEnd"/>
      <w:r w:rsidR="003940C5" w:rsidRPr="0047343D">
        <w:rPr>
          <w:rFonts w:ascii="Gandhari Unicode" w:hAnsi="Gandhari Unicode" w:cs="e-Tamil OTC"/>
        </w:rPr>
        <w:t>-~</w:t>
      </w:r>
      <w:r w:rsidRPr="0047343D">
        <w:rPr>
          <w:rFonts w:ascii="Gandhari Unicode" w:hAnsi="Gandhari Unicode" w:cs="e-Tamil OTC"/>
        </w:rPr>
        <w:t>ē.</w:t>
      </w:r>
    </w:p>
    <w:p w14:paraId="5778DD0B" w14:textId="77777777" w:rsidR="0092153D" w:rsidRPr="0047343D" w:rsidRDefault="0092153D">
      <w:pPr>
        <w:pStyle w:val="Textbody"/>
        <w:spacing w:after="29" w:line="260" w:lineRule="exact"/>
        <w:rPr>
          <w:rFonts w:ascii="Gandhari Unicode" w:hAnsi="Gandhari Unicode" w:cs="e-Tamil OTC"/>
        </w:rPr>
      </w:pPr>
    </w:p>
    <w:p w14:paraId="52C4E64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she might not have the strength in the time of separation.</w:t>
      </w:r>
    </w:p>
    <w:p w14:paraId="66C33896" w14:textId="77777777" w:rsidR="0092153D" w:rsidRPr="00542FF1" w:rsidRDefault="0092153D">
      <w:pPr>
        <w:pStyle w:val="Textbody"/>
        <w:spacing w:after="28" w:line="260" w:lineRule="exact"/>
        <w:rPr>
          <w:rFonts w:ascii="Gandhari Unicode" w:hAnsi="Gandhari Unicode" w:cs="e-Tamil OTC"/>
          <w:lang w:val="en-GB"/>
        </w:rPr>
      </w:pPr>
    </w:p>
    <w:p w14:paraId="6A5EC9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desire pain</w:t>
      </w:r>
      <w:r w:rsidRPr="00542FF1">
        <w:rPr>
          <w:rFonts w:ascii="Gandhari Unicode" w:hAnsi="Gandhari Unicode" w:cs="e-Tamil OTC"/>
          <w:position w:val="6"/>
          <w:lang w:val="en-GB"/>
        </w:rPr>
        <w:t>ē</w:t>
      </w:r>
    </w:p>
    <w:p w14:paraId="517577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nest/abide- wader slumbering- pleasant standing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w:t>
      </w:r>
    </w:p>
    <w:p w14:paraId="2274FF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break-</w:t>
      </w:r>
      <w:r w:rsidRPr="00542FF1">
        <w:rPr>
          <w:rFonts w:ascii="Gandhari Unicode" w:hAnsi="Gandhari Unicode" w:cs="e-Tamil OTC"/>
        </w:rPr>
        <w:t xml:space="preserve"> </w:t>
      </w:r>
      <w:r w:rsidRPr="00542FF1">
        <w:rPr>
          <w:rFonts w:ascii="Gandhari Unicode" w:hAnsi="Gandhari Unicode" w:cs="e-Tamil OTC"/>
          <w:lang w:val="en-GB"/>
        </w:rPr>
        <w:t>wave spray</w:t>
      </w:r>
      <w:r w:rsidRPr="00542FF1">
        <w:rPr>
          <w:rFonts w:ascii="Gandhari Unicode" w:hAnsi="Gandhari Unicode" w:cs="e-Tamil OTC"/>
        </w:rPr>
        <w:t xml:space="preserve"> </w:t>
      </w:r>
      <w:r w:rsidRPr="00542FF1">
        <w:rPr>
          <w:rFonts w:ascii="Gandhari Unicode" w:hAnsi="Gandhari Unicode" w:cs="e-Tamil OTC"/>
          <w:lang w:val="en-GB"/>
        </w:rPr>
        <w:t>budding- sweet water</w:t>
      </w:r>
    </w:p>
    <w:p w14:paraId="7D77C1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w:t>
      </w:r>
      <w:r w:rsidRPr="00542FF1">
        <w:rPr>
          <w:rStyle w:val="FootnoteReference"/>
          <w:rFonts w:ascii="Gandhari Unicode" w:hAnsi="Gandhari Unicode" w:cs="e-Tamil OTC"/>
          <w:lang w:val="en-GB"/>
        </w:rPr>
        <w:footnoteReference w:id="18"/>
      </w:r>
      <w:r w:rsidRPr="00542FF1">
        <w:rPr>
          <w:rFonts w:ascii="Gandhari Unicode" w:hAnsi="Gandhari Unicode" w:cs="e-Tamil OTC"/>
          <w:lang w:val="en-GB"/>
        </w:rPr>
        <w:t xml:space="preserve"> loneliness-he(?)</w:t>
      </w:r>
      <w:r w:rsidRPr="00542FF1">
        <w:rPr>
          <w:rStyle w:val="FootnoteReference"/>
          <w:rFonts w:ascii="Gandhari Unicode" w:hAnsi="Gandhari Unicode" w:cs="e-Tamil OTC"/>
          <w:lang w:val="en-GB"/>
        </w:rPr>
        <w:footnoteReference w:id="19"/>
      </w:r>
      <w:r w:rsidRPr="00542FF1">
        <w:rPr>
          <w:rFonts w:ascii="Gandhari Unicode" w:hAnsi="Gandhari Unicode" w:cs="e-Tamil OTC"/>
        </w:rPr>
        <w:t xml:space="preserve"> </w:t>
      </w:r>
      <w:r w:rsidRPr="00542FF1">
        <w:rPr>
          <w:rFonts w:ascii="Gandhari Unicode" w:hAnsi="Gandhari Unicode" w:cs="e-Tamil OTC"/>
          <w:lang w:val="en-GB"/>
        </w:rPr>
        <w:t>separated-</w:t>
      </w:r>
      <w:proofErr w:type="gramStart"/>
      <w:r w:rsidRPr="00542FF1">
        <w:rPr>
          <w:rFonts w:ascii="Gandhari Unicode" w:hAnsi="Gandhari Unicode" w:cs="e-Tamil OTC"/>
          <w:lang w:val="en-GB"/>
        </w:rPr>
        <w:t>say</w:t>
      </w:r>
      <w:proofErr w:type="gramEnd"/>
    </w:p>
    <w:p w14:paraId="76418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petal collyrium eye</w:t>
      </w:r>
      <w:r w:rsidRPr="00542FF1">
        <w:rPr>
          <w:rFonts w:ascii="Gandhari Unicode" w:hAnsi="Gandhari Unicode" w:cs="e-Tamil OTC"/>
        </w:rPr>
        <w:t xml:space="preserve"> </w:t>
      </w:r>
      <w:r w:rsidRPr="00542FF1">
        <w:rPr>
          <w:rFonts w:ascii="Gandhari Unicode" w:hAnsi="Gandhari Unicode" w:cs="e-Tamil OTC"/>
          <w:lang w:val="en-GB"/>
        </w:rPr>
        <w:t>sleeping possible-not</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p>
    <w:p w14:paraId="4A1F27E4" w14:textId="77777777" w:rsidR="0092153D" w:rsidRPr="00542FF1" w:rsidRDefault="0092153D">
      <w:pPr>
        <w:pStyle w:val="Textbody"/>
        <w:spacing w:after="29"/>
        <w:rPr>
          <w:rFonts w:ascii="Gandhari Unicode" w:hAnsi="Gandhari Unicode" w:cs="e-Tamil OTC"/>
        </w:rPr>
      </w:pPr>
    </w:p>
    <w:p w14:paraId="284A2960" w14:textId="77777777" w:rsidR="0092153D" w:rsidRPr="00542FF1" w:rsidRDefault="0092153D">
      <w:pPr>
        <w:pStyle w:val="Textbody"/>
        <w:spacing w:after="29"/>
        <w:rPr>
          <w:rFonts w:ascii="Gandhari Unicode" w:hAnsi="Gandhari Unicode" w:cs="e-Tamil OTC"/>
        </w:rPr>
      </w:pPr>
    </w:p>
    <w:p w14:paraId="40220FA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that, friend, the pain of desire?</w:t>
      </w:r>
    </w:p>
    <w:p w14:paraId="75BF7A5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Because of the separation from the tender man</w:t>
      </w:r>
    </w:p>
    <w:p w14:paraId="4DC470E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of the sweet waters, budding with the spray of breaking </w:t>
      </w:r>
      <w:proofErr w:type="gramStart"/>
      <w:r w:rsidRPr="00542FF1">
        <w:rPr>
          <w:rFonts w:ascii="Gandhari Unicode" w:hAnsi="Gandhari Unicode" w:cs="e-Tamil OTC"/>
          <w:lang w:val="en-GB"/>
        </w:rPr>
        <w:t>waves</w:t>
      </w:r>
      <w:proofErr w:type="gramEnd"/>
    </w:p>
    <w:p w14:paraId="042C5B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near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with pleasing shape</w:t>
      </w:r>
    </w:p>
    <w:p w14:paraId="34B7B62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where the heron slumbers in [its] nest,</w:t>
      </w:r>
    </w:p>
    <w:p w14:paraId="06D492F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sleeping is impossible to [my] many-petaled collyrium eyes.</w:t>
      </w:r>
    </w:p>
    <w:p w14:paraId="24171DE5" w14:textId="77777777" w:rsidR="0092153D" w:rsidRPr="00542FF1" w:rsidRDefault="0092153D">
      <w:pPr>
        <w:pStyle w:val="Textbody"/>
        <w:spacing w:after="0"/>
        <w:rPr>
          <w:rFonts w:ascii="Gandhari Unicode" w:hAnsi="Gandhari Unicode" w:cs="e-Tamil OTC"/>
          <w:lang w:val="en-GB"/>
        </w:rPr>
      </w:pPr>
    </w:p>
    <w:p w14:paraId="25E29F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021F0B3E"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2+3b of the useful</w:t>
      </w:r>
      <w:r w:rsidRPr="00542FF1">
        <w:rPr>
          <w:rStyle w:val="FootnoteReference"/>
          <w:rFonts w:ascii="Gandhari Unicode" w:hAnsi="Gandhari Unicode" w:cs="e-Tamil OTC"/>
          <w:lang w:val="en-GB"/>
        </w:rPr>
        <w:footnoteReference w:id="20"/>
      </w:r>
      <w:r w:rsidRPr="00542FF1">
        <w:rPr>
          <w:rFonts w:ascii="Gandhari Unicode" w:hAnsi="Gandhari Unicode" w:cs="e-Tamil OTC"/>
          <w:lang w:val="en-GB"/>
        </w:rPr>
        <w:t xml:space="preserve"> waters where bud, from the spray of breaking waves,</w:t>
      </w:r>
    </w:p>
    <w:p w14:paraId="7BFEF474"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with pleasant shape where the abiding </w:t>
      </w:r>
      <w:proofErr w:type="gramStart"/>
      <w:r w:rsidRPr="00542FF1">
        <w:rPr>
          <w:rFonts w:ascii="Gandhari Unicode" w:hAnsi="Gandhari Unicode" w:cs="e-Tamil OTC"/>
          <w:lang w:val="en-GB"/>
        </w:rPr>
        <w:t>birds</w:t>
      </w:r>
      <w:proofErr w:type="gramEnd"/>
      <w:r w:rsidRPr="00542FF1">
        <w:rPr>
          <w:rFonts w:ascii="Gandhari Unicode" w:hAnsi="Gandhari Unicode" w:cs="e-Tamil OTC"/>
          <w:lang w:val="en-GB"/>
        </w:rPr>
        <w:t xml:space="preserve"> slumber</w:t>
      </w:r>
      <w:r w:rsidRPr="00542FF1">
        <w:rPr>
          <w:rStyle w:val="FootnoteReference"/>
          <w:rFonts w:ascii="Gandhari Unicode" w:hAnsi="Gandhari Unicode" w:cs="e-Tamil OTC"/>
          <w:lang w:val="en-GB"/>
        </w:rPr>
        <w:footnoteReference w:id="21"/>
      </w:r>
    </w:p>
    <w:p w14:paraId="7EF5096A" w14:textId="77777777" w:rsidR="0092153D" w:rsidRPr="00542FF1" w:rsidRDefault="0092153D">
      <w:pPr>
        <w:pStyle w:val="Textbody"/>
        <w:spacing w:after="0"/>
        <w:rPr>
          <w:rFonts w:ascii="Gandhari Unicode" w:hAnsi="Gandhari Unicode" w:cs="e-Tamil OTC"/>
          <w:b/>
          <w:lang w:val="en-GB"/>
        </w:rPr>
      </w:pPr>
    </w:p>
    <w:p w14:paraId="1977216B"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A49CDB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6</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SHE</w:t>
      </w:r>
    </w:p>
    <w:p w14:paraId="4C6639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பிரிந்தவழி ஆற்றாளாகிய தலைமகள் தோழியை நெருங்கிச் சொல்லியது.</w:t>
      </w:r>
    </w:p>
    <w:p w14:paraId="08C54B04" w14:textId="77777777" w:rsidR="0092153D" w:rsidRPr="00542FF1" w:rsidRDefault="0092153D">
      <w:pPr>
        <w:pStyle w:val="Textbody"/>
        <w:spacing w:after="29"/>
        <w:rPr>
          <w:rFonts w:ascii="Gandhari Unicode" w:hAnsi="Gandhari Unicode" w:cs="e-Tamil OTC"/>
        </w:rPr>
      </w:pPr>
    </w:p>
    <w:p w14:paraId="13DB99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றன்றே யாமஞ் சொல்லவிந்</w:t>
      </w:r>
    </w:p>
    <w:p w14:paraId="6A9C43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தினிதடங் கினரே மாக்கண் </w:t>
      </w:r>
      <w:r w:rsidRPr="00542FF1">
        <w:rPr>
          <w:rFonts w:ascii="Gandhari Unicode" w:hAnsi="Gandhari Unicode" w:cs="e-Tamil OTC"/>
          <w:u w:val="wave"/>
          <w:cs/>
        </w:rPr>
        <w:t>முனிவின்று</w:t>
      </w:r>
    </w:p>
    <w:p w14:paraId="07DEFE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நனந்தலை யுலகமுந் துஞ்சு</w:t>
      </w:r>
    </w:p>
    <w:p w14:paraId="10E79B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மோர்யான்</w:t>
      </w:r>
      <w:r w:rsidRPr="00542FF1">
        <w:rPr>
          <w:rFonts w:ascii="Gandhari Unicode" w:hAnsi="Gandhari Unicode" w:cs="e-Tamil OTC"/>
          <w:cs/>
        </w:rPr>
        <w:t xml:space="preserve"> மன்ற துஞ்சா தேனே.</w:t>
      </w:r>
    </w:p>
    <w:p w14:paraId="205693CB" w14:textId="77777777" w:rsidR="0092153D" w:rsidRPr="00542FF1" w:rsidRDefault="0092153D">
      <w:pPr>
        <w:pStyle w:val="Textbody"/>
        <w:spacing w:after="29"/>
        <w:rPr>
          <w:rFonts w:ascii="Gandhari Unicode" w:hAnsi="Gandhari Unicode" w:cs="e-Tamil OTC"/>
        </w:rPr>
      </w:pPr>
    </w:p>
    <w:p w14:paraId="347096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சொல்லவிந்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தினிதடங் கினரே மாக்கண் </w:t>
      </w:r>
      <w:r w:rsidRPr="00542FF1">
        <w:rPr>
          <w:rFonts w:ascii="Gandhari Unicode" w:eastAsia="URW Palladio UNI" w:hAnsi="Gandhari Unicode" w:cs="e-Tamil OTC"/>
        </w:rPr>
        <w:t xml:space="preserve">C1+2+3,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விந்தினி தடங்கின ரெமர்க்கண்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முனிவின்றி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மோர்யான் மன்ற </w:t>
      </w:r>
      <w:r w:rsidRPr="00542FF1">
        <w:rPr>
          <w:rFonts w:ascii="Gandhari Unicode" w:hAnsi="Gandhari Unicode" w:cs="e-Tamil OTC"/>
        </w:rPr>
        <w:t xml:space="preserve">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மோர்யான் மன்றந் </w:t>
      </w:r>
      <w:r w:rsidRPr="00542FF1">
        <w:rPr>
          <w:rFonts w:ascii="Gandhari Unicode" w:hAnsi="Gandhari Unicode" w:cs="e-Tamil OTC"/>
        </w:rPr>
        <w:t xml:space="preserve">C1+3v; </w:t>
      </w:r>
      <w:r w:rsidRPr="00542FF1">
        <w:rPr>
          <w:rFonts w:ascii="Gandhari Unicode" w:hAnsi="Gandhari Unicode" w:cs="e-Tamil OTC"/>
          <w:cs/>
        </w:rPr>
        <w:t xml:space="preserve">மோரியான் மன்ற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மோயான் மன்றந் </w:t>
      </w:r>
      <w:r w:rsidRPr="00542FF1">
        <w:rPr>
          <w:rFonts w:ascii="Gandhari Unicode" w:hAnsi="Gandhari Unicode" w:cs="e-Tamil OTC"/>
        </w:rPr>
        <w:t xml:space="preserve">L1, C3, G1, IV; </w:t>
      </w:r>
      <w:r w:rsidRPr="00542FF1">
        <w:rPr>
          <w:rFonts w:ascii="Gandhari Unicode" w:hAnsi="Gandhari Unicode" w:cs="e-Tamil OTC"/>
          <w:cs/>
        </w:rPr>
        <w:t xml:space="preserve">மோஒயான் மன்ற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மோஒர் யன்மன்ற </w:t>
      </w:r>
      <w:r w:rsidRPr="00542FF1">
        <w:rPr>
          <w:rFonts w:ascii="Gandhari Unicode" w:hAnsi="Gandhari Unicode" w:cs="e-Tamil OTC"/>
        </w:rPr>
        <w:t>VP</w:t>
      </w:r>
    </w:p>
    <w:p w14:paraId="5E46EE71" w14:textId="77777777" w:rsidR="0092153D" w:rsidRPr="00542FF1" w:rsidRDefault="0092153D">
      <w:pPr>
        <w:pStyle w:val="Textbody"/>
        <w:spacing w:after="29"/>
        <w:rPr>
          <w:rFonts w:ascii="Gandhari Unicode" w:hAnsi="Gandhari Unicode" w:cs="e-Tamil OTC"/>
        </w:rPr>
      </w:pPr>
    </w:p>
    <w:p w14:paraId="62365D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naḷḷeṉṟaṉṟ</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yāmam</w:t>
      </w:r>
      <w:proofErr w:type="spellEnd"/>
      <w:r w:rsidRPr="00542FF1">
        <w:rPr>
          <w:rFonts w:ascii="Gandhari Unicode" w:hAnsi="Gandhari Unicode" w:cs="e-Tamil OTC"/>
          <w:lang w:val="en-GB"/>
        </w:rPr>
        <w:t xml:space="preserve"> col </w:t>
      </w:r>
      <w:r w:rsidR="0047343D">
        <w:rPr>
          <w:rFonts w:ascii="Gandhari Unicode" w:hAnsi="Gandhari Unicode" w:cs="e-Tamil OTC"/>
          <w:lang w:val="en-GB"/>
        </w:rPr>
        <w:t>+</w:t>
      </w:r>
      <w:proofErr w:type="spellStart"/>
      <w:r w:rsidR="0047343D">
        <w:rPr>
          <w:rFonts w:ascii="Gandhari Unicode" w:hAnsi="Gandhari Unicode" w:cs="e-Tamil OTC"/>
          <w:lang w:val="en-GB"/>
        </w:rPr>
        <w:t>avint</w:t>
      </w:r>
      <w:proofErr w:type="spellEnd"/>
      <w:r w:rsidR="0047343D">
        <w:rPr>
          <w:rFonts w:ascii="Gandhari Unicode" w:hAnsi="Gandhari Unicode" w:cs="e-Tamil OTC"/>
          <w:lang w:val="en-GB"/>
        </w:rPr>
        <w:t>*</w:t>
      </w:r>
    </w:p>
    <w:p w14:paraId="5A9B0E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w:t>
      </w:r>
      <w:r w:rsidR="0047343D">
        <w:rPr>
          <w:rFonts w:ascii="Gandhari Unicode" w:hAnsi="Gandhari Unicode" w:cs="e-Tamil OTC"/>
          <w:lang w:val="en-GB"/>
        </w:rPr>
        <w:t>it</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aṭaṅkiṉar</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muṉiv</w:t>
      </w:r>
      <w:proofErr w:type="spellEnd"/>
      <w:r w:rsidR="0047343D">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iṉṟu</w:t>
      </w:r>
      <w:proofErr w:type="spellEnd"/>
    </w:p>
    <w:p w14:paraId="098889F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r w:rsidR="0047343D">
        <w:rPr>
          <w:rFonts w:ascii="Gandhari Unicode" w:hAnsi="Gandhari Unicode" w:cs="e-Tamil OTC"/>
          <w:lang w:val="en-GB"/>
        </w:rPr>
        <w:t>~</w:t>
      </w:r>
      <w:proofErr w:type="spellStart"/>
      <w:r w:rsidRPr="00542FF1">
        <w:rPr>
          <w:rFonts w:ascii="Gandhari Unicode" w:hAnsi="Gandhari Unicode" w:cs="e-Tamil OTC"/>
          <w:lang w:val="en-GB"/>
        </w:rPr>
        <w:t>ulakam</w:t>
      </w:r>
      <w:proofErr w:type="spellEnd"/>
      <w:r w:rsidR="004734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tuñcum</w:t>
      </w:r>
      <w:proofErr w:type="spellEnd"/>
    </w:p>
    <w:p w14:paraId="5620879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tuñcātēṉ</w:t>
      </w:r>
      <w:proofErr w:type="spellEnd"/>
      <w:r w:rsidR="0047343D">
        <w:rPr>
          <w:rFonts w:ascii="Gandhari Unicode" w:hAnsi="Gandhari Unicode" w:cs="e-Tamil OTC"/>
          <w:lang w:val="en-GB"/>
        </w:rPr>
        <w:t>-</w:t>
      </w:r>
      <w:r w:rsidRPr="00542FF1">
        <w:rPr>
          <w:rFonts w:ascii="Gandhari Unicode" w:hAnsi="Gandhari Unicode" w:cs="e-Tamil OTC"/>
          <w:lang w:val="en-GB"/>
        </w:rPr>
        <w:t>ē.</w:t>
      </w:r>
    </w:p>
    <w:p w14:paraId="38FD952D" w14:textId="77777777" w:rsidR="0092153D" w:rsidRPr="00542FF1" w:rsidRDefault="0092153D">
      <w:pPr>
        <w:pStyle w:val="Textbody"/>
        <w:spacing w:after="29" w:line="260" w:lineRule="exact"/>
        <w:rPr>
          <w:rFonts w:ascii="Gandhari Unicode" w:hAnsi="Gandhari Unicode" w:cs="e-Tamil OTC"/>
          <w:u w:val="single"/>
          <w:lang w:val="en-GB"/>
        </w:rPr>
      </w:pPr>
    </w:p>
    <w:p w14:paraId="7350AE7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directed to the confidante by HER, who didn't have the strength [</w:t>
      </w:r>
      <w:proofErr w:type="gramStart"/>
      <w:r w:rsidRPr="00542FF1">
        <w:rPr>
          <w:rFonts w:ascii="Gandhari Unicode" w:hAnsi="Gandhari Unicode" w:cs="e-Tamil OTC"/>
          <w:lang w:val="en-GB"/>
        </w:rPr>
        <w:t>any more</w:t>
      </w:r>
      <w:proofErr w:type="gramEnd"/>
      <w:r w:rsidRPr="00542FF1">
        <w:rPr>
          <w:rFonts w:ascii="Gandhari Unicode" w:hAnsi="Gandhari Unicode" w:cs="e-Tamil OTC"/>
          <w:lang w:val="en-GB"/>
        </w:rPr>
        <w:t>] when [he] had separated after the time for marriage had been fixed.</w:t>
      </w:r>
    </w:p>
    <w:p w14:paraId="79422A9A" w14:textId="77777777" w:rsidR="0092153D" w:rsidRPr="00542FF1" w:rsidRDefault="0092153D">
      <w:pPr>
        <w:pStyle w:val="Textbody"/>
        <w:spacing w:after="29" w:line="260" w:lineRule="exact"/>
        <w:rPr>
          <w:rFonts w:ascii="Gandhari Unicode" w:hAnsi="Gandhari Unicode" w:cs="e-Tamil OTC"/>
          <w:u w:val="single"/>
          <w:lang w:val="en-GB"/>
        </w:rPr>
      </w:pPr>
    </w:p>
    <w:p w14:paraId="7A693D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it-said-middle</w:t>
      </w:r>
      <w:r w:rsidRPr="00542FF1">
        <w:rPr>
          <w:rFonts w:ascii="Gandhari Unicode" w:hAnsi="Gandhari Unicode" w:cs="e-Tamil OTC"/>
          <w:position w:val="6"/>
          <w:lang w:val="en-GB"/>
        </w:rPr>
        <w:t>ē</w:t>
      </w:r>
      <w:r w:rsidRPr="00542FF1">
        <w:rPr>
          <w:rFonts w:ascii="Gandhari Unicode" w:hAnsi="Gandhari Unicode" w:cs="e-Tamil OTC"/>
          <w:position w:val="6"/>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 xml:space="preserve">speak </w:t>
      </w:r>
      <w:proofErr w:type="gramStart"/>
      <w:r w:rsidRPr="00542FF1">
        <w:rPr>
          <w:rFonts w:ascii="Gandhari Unicode" w:hAnsi="Gandhari Unicode" w:cs="e-Tamil OTC"/>
          <w:lang w:val="en-GB"/>
        </w:rPr>
        <w:t>ceased</w:t>
      </w:r>
      <w:proofErr w:type="gramEnd"/>
    </w:p>
    <w:p w14:paraId="32606C7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pleasant-it they-were-still(</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people affliction is-not</w:t>
      </w:r>
    </w:p>
    <w:p w14:paraId="382ECA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wide place</w:t>
      </w:r>
      <w:r w:rsidRPr="00542FF1">
        <w:rPr>
          <w:rFonts w:ascii="Gandhari Unicode" w:hAnsi="Gandhari Unicode" w:cs="e-Tamil OTC"/>
        </w:rPr>
        <w:t xml:space="preserve"> </w:t>
      </w:r>
      <w:r w:rsidRPr="00542FF1">
        <w:rPr>
          <w:rFonts w:ascii="Gandhari Unicode" w:hAnsi="Gandhari Unicode" w:cs="e-Tamil OTC"/>
          <w:lang w:val="en-GB"/>
        </w:rPr>
        <w:t>world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sleeping-</w:t>
      </w:r>
    </w:p>
    <w:p w14:paraId="762CE0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sleep-not-I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B8594F" w14:textId="77777777" w:rsidR="0092153D" w:rsidRPr="00542FF1" w:rsidRDefault="0092153D">
      <w:pPr>
        <w:pStyle w:val="Textbody"/>
        <w:spacing w:after="29"/>
        <w:rPr>
          <w:rFonts w:ascii="Gandhari Unicode" w:hAnsi="Gandhari Unicode" w:cs="e-Tamil OTC"/>
        </w:rPr>
      </w:pPr>
    </w:p>
    <w:p w14:paraId="654700E4" w14:textId="77777777" w:rsidR="0092153D" w:rsidRPr="00542FF1" w:rsidRDefault="0092153D">
      <w:pPr>
        <w:pStyle w:val="Textbody"/>
        <w:spacing w:after="29"/>
        <w:rPr>
          <w:rFonts w:ascii="Gandhari Unicode" w:hAnsi="Gandhari Unicode" w:cs="e-Tamil OTC"/>
        </w:rPr>
      </w:pPr>
    </w:p>
    <w:p w14:paraId="6FFA18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Deepest midnight</w:t>
      </w:r>
      <w:r w:rsidRPr="00542FF1">
        <w:rPr>
          <w:rStyle w:val="FootnoteReference"/>
          <w:rFonts w:ascii="Gandhari Unicode" w:hAnsi="Gandhari Unicode" w:cs="e-Tamil OTC"/>
          <w:lang w:val="en-GB"/>
        </w:rPr>
        <w:footnoteReference w:id="22"/>
      </w:r>
      <w:r w:rsidRPr="00542FF1">
        <w:rPr>
          <w:rFonts w:ascii="Gandhari Unicode" w:hAnsi="Gandhari Unicode" w:cs="e-Tamil OTC"/>
          <w:lang w:val="en-GB"/>
        </w:rPr>
        <w:t>. Wordless</w:t>
      </w:r>
    </w:p>
    <w:p w14:paraId="6897230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sweetly still were the people. Sorrowless</w:t>
      </w:r>
    </w:p>
    <w:p w14:paraId="0926BAC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whole wide world is sleeping.</w:t>
      </w:r>
      <w:r w:rsidRPr="00542FF1">
        <w:rPr>
          <w:rStyle w:val="FootnoteReference"/>
          <w:rFonts w:ascii="Gandhari Unicode" w:hAnsi="Gandhari Unicode" w:cs="e-Tamil OTC"/>
          <w:lang w:val="en-GB"/>
        </w:rPr>
        <w:footnoteReference w:id="23"/>
      </w:r>
    </w:p>
    <w:p w14:paraId="2DD911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Only I, indeed, do not sleep.</w:t>
      </w:r>
    </w:p>
    <w:p w14:paraId="7B7BA373" w14:textId="77777777" w:rsidR="0092153D" w:rsidRPr="00542FF1" w:rsidRDefault="0092153D">
      <w:pPr>
        <w:pStyle w:val="Textbody"/>
        <w:spacing w:after="29"/>
        <w:rPr>
          <w:rFonts w:ascii="Gandhari Unicode" w:hAnsi="Gandhari Unicode" w:cs="e-Tamil OTC"/>
          <w:lang w:val="en-GB"/>
        </w:rPr>
      </w:pPr>
    </w:p>
    <w:p w14:paraId="513A7959"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E2DD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7</w:t>
      </w:r>
      <w:r w:rsidRPr="00C03CC1">
        <w:rPr>
          <w:rFonts w:ascii="e-Tamil OTC" w:hAnsi="e-Tamil OTC" w:cs="e-Tamil OTC"/>
          <w:i w:val="0"/>
          <w:iCs w:val="0"/>
          <w:color w:val="auto"/>
          <w:cs/>
        </w:rPr>
        <w:t xml:space="preserve"> பெரும்பதுமனார்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Onlookers</w:t>
      </w:r>
    </w:p>
    <w:p w14:paraId="11424B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செலவின்கண் இடைச்சுரத்துக் கண்டோர்/கண்டார் சொல்லியது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375D33BD" w14:textId="77777777" w:rsidR="0092153D" w:rsidRPr="00542FF1" w:rsidRDefault="0092153D">
      <w:pPr>
        <w:pStyle w:val="Textbody"/>
        <w:spacing w:after="29"/>
        <w:rPr>
          <w:rFonts w:ascii="Gandhari Unicode" w:hAnsi="Gandhari Unicode" w:cs="e-Tamil OTC"/>
        </w:rPr>
      </w:pPr>
    </w:p>
    <w:p w14:paraId="0D96AC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வில்லோன் காலன கழலே தொடியோண்</w:t>
      </w:r>
    </w:p>
    <w:p w14:paraId="6876F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மெல்லடி </w:t>
      </w:r>
      <w:r w:rsidRPr="00542FF1">
        <w:rPr>
          <w:rFonts w:ascii="Gandhari Unicode" w:hAnsi="Gandhari Unicode" w:cs="e-Tamil OTC"/>
          <w:u w:val="wave"/>
          <w:cs/>
        </w:rPr>
        <w:t>மேலவுஞ்</w:t>
      </w:r>
      <w:r w:rsidRPr="00542FF1">
        <w:rPr>
          <w:rFonts w:ascii="Gandhari Unicode" w:hAnsi="Gandhari Unicode" w:cs="e-Tamil OTC"/>
          <w:cs/>
        </w:rPr>
        <w:t xml:space="preserve"> சிலம்பே நல்லோர்</w:t>
      </w:r>
    </w:p>
    <w:p w14:paraId="363EFF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யார்கொ லளியர் தாமே யாரியர்</w:t>
      </w:r>
    </w:p>
    <w:p w14:paraId="29EB7B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கயிறாடு</w:t>
      </w:r>
      <w:r w:rsidRPr="00542FF1">
        <w:rPr>
          <w:rFonts w:ascii="Gandhari Unicode" w:hAnsi="Gandhari Unicode" w:cs="e-Tamil OTC"/>
          <w:cs/>
        </w:rPr>
        <w:t xml:space="preserve"> பறையிற் கால்பொரக் கலங்கி</w:t>
      </w:r>
    </w:p>
    <w:p w14:paraId="49EC29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 வெண்ணெற் றொலிக்கும்</w:t>
      </w:r>
    </w:p>
    <w:p w14:paraId="03F165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வேய்பயி </w:t>
      </w:r>
      <w:r w:rsidRPr="00542FF1">
        <w:rPr>
          <w:rFonts w:ascii="Gandhari Unicode" w:hAnsi="Gandhari Unicode" w:cs="e-Tamil OTC"/>
          <w:u w:val="wave"/>
          <w:cs/>
        </w:rPr>
        <w:t>லழுவ</w:t>
      </w:r>
      <w:r w:rsidRPr="00542FF1">
        <w:rPr>
          <w:rFonts w:ascii="Gandhari Unicode" w:hAnsi="Gandhari Unicode" w:cs="e-Tamil OTC"/>
          <w:cs/>
        </w:rPr>
        <w:t xml:space="preserve"> முன்னி யோரே.</w:t>
      </w:r>
    </w:p>
    <w:p w14:paraId="5ED5424E" w14:textId="77777777" w:rsidR="0092153D" w:rsidRPr="00542FF1" w:rsidRDefault="0092153D">
      <w:pPr>
        <w:pStyle w:val="Textbody"/>
        <w:spacing w:after="29"/>
        <w:rPr>
          <w:rFonts w:ascii="Gandhari Unicode" w:hAnsi="Gandhari Unicode" w:cs="e-Tamil OTC"/>
        </w:rPr>
      </w:pPr>
    </w:p>
    <w:p w14:paraId="365DA2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மேலவுஞ் </w:t>
      </w:r>
      <w:r w:rsidRPr="00542FF1">
        <w:rPr>
          <w:rFonts w:ascii="Gandhari Unicode" w:hAnsi="Gandhari Unicode" w:cs="e-Tamil OTC"/>
        </w:rPr>
        <w:t xml:space="preserve">L1, C1+2+3,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KK, NV,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மேலன </w:t>
      </w:r>
      <w:r w:rsidRPr="00542FF1">
        <w:rPr>
          <w:rFonts w:ascii="Gandhari Unicode" w:hAnsi="Gandhari Unicode" w:cs="e-Tamil OTC"/>
        </w:rPr>
        <w:t xml:space="preserve">C2v, Nam.,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லளியர்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லனியர்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யாரியர்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பாரியர் </w:t>
      </w:r>
      <w:r w:rsidRPr="00542FF1">
        <w:rPr>
          <w:rFonts w:ascii="Gandhari Unicode" w:hAnsi="Gandhari Unicode" w:cs="e-Tamil OTC"/>
        </w:rPr>
        <w:t xml:space="preserve">C1+3, 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கயிறாடு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கயிற்றாடு </w:t>
      </w:r>
      <w:r w:rsidRPr="00542FF1">
        <w:rPr>
          <w:rFonts w:ascii="Gandhari Unicode" w:hAnsi="Gandhari Unicode" w:cs="e-Tamil OTC"/>
        </w:rPr>
        <w:t xml:space="preserve">IV; </w:t>
      </w:r>
      <w:r w:rsidRPr="00542FF1">
        <w:rPr>
          <w:rFonts w:ascii="Gandhari Unicode" w:hAnsi="Gandhari Unicode" w:cs="e-Tamil OTC"/>
          <w:cs/>
        </w:rPr>
        <w:t xml:space="preserve">கயிறா </w:t>
      </w:r>
      <w:r w:rsidRPr="00542FF1">
        <w:rPr>
          <w:rFonts w:ascii="Gandhari Unicode" w:hAnsi="Gandhari Unicode" w:cs="e-Tamil OTC"/>
        </w:rPr>
        <w:t xml:space="preserve">L1; </w:t>
      </w:r>
      <w:r w:rsidRPr="00542FF1">
        <w:rPr>
          <w:rFonts w:ascii="Gandhari Unicode" w:hAnsi="Gandhari Unicode" w:cs="e-Tamil OTC"/>
          <w:cs/>
        </w:rPr>
        <w:t xml:space="preserve">கயிறாள்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வெண்ணோற்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வேய்பயி லழுவ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வேய்பயில் பழுவம் </w:t>
      </w:r>
      <w:r w:rsidRPr="00542FF1">
        <w:rPr>
          <w:rFonts w:ascii="Gandhari Unicode" w:hAnsi="Gandhari Unicode" w:cs="e-Tamil OTC"/>
        </w:rPr>
        <w:t xml:space="preserve">C3v, G1v,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41338F83" w14:textId="77777777" w:rsidR="0092153D" w:rsidRPr="00542FF1" w:rsidRDefault="0092153D">
      <w:pPr>
        <w:pStyle w:val="Textbody"/>
        <w:spacing w:after="29"/>
        <w:rPr>
          <w:rFonts w:ascii="Gandhari Unicode" w:hAnsi="Gandhari Unicode" w:cs="e-Tamil OTC"/>
        </w:rPr>
      </w:pPr>
    </w:p>
    <w:p w14:paraId="72157CD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toṭiyōḷ</w:t>
      </w:r>
      <w:proofErr w:type="spellEnd"/>
    </w:p>
    <w:p w14:paraId="3D622A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w:t>
      </w:r>
      <w:r w:rsidR="00E412A5">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mēla</w:t>
      </w:r>
      <w:proofErr w:type="spellEnd"/>
      <w:r w:rsidR="00E412A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nallōr</w:t>
      </w:r>
      <w:proofErr w:type="spellEnd"/>
    </w:p>
    <w:p w14:paraId="7A10E2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ē </w:t>
      </w:r>
      <w:r w:rsidR="00E412A5">
        <w:rPr>
          <w:rFonts w:ascii="Gandhari Unicode" w:hAnsi="Gandhari Unicode" w:cs="e-Tamil OTC"/>
          <w:lang w:val="en-GB"/>
        </w:rPr>
        <w:t>~</w:t>
      </w:r>
      <w:proofErr w:type="spellStart"/>
      <w:r w:rsidRPr="00542FF1">
        <w:rPr>
          <w:rFonts w:ascii="Gandhari Unicode" w:hAnsi="Gandhari Unicode" w:cs="e-Tamil OTC"/>
          <w:lang w:val="en-GB"/>
        </w:rPr>
        <w:t>āriyar</w:t>
      </w:r>
      <w:proofErr w:type="spellEnd"/>
    </w:p>
    <w:p w14:paraId="74CA3A6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pora</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kalaṅki</w:t>
      </w:r>
      <w:proofErr w:type="spellEnd"/>
    </w:p>
    <w:p w14:paraId="0D30134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neṟṟ</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olikkum</w:t>
      </w:r>
      <w:proofErr w:type="spellEnd"/>
    </w:p>
    <w:p w14:paraId="0860871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vēy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aḻuvam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muṉṉiyōr</w:t>
      </w:r>
      <w:proofErr w:type="spellEnd"/>
      <w:r w:rsidR="00E412A5">
        <w:rPr>
          <w:rFonts w:ascii="Gandhari Unicode" w:hAnsi="Gandhari Unicode" w:cs="e-Tamil OTC"/>
          <w:lang w:val="en-GB"/>
        </w:rPr>
        <w:t>-</w:t>
      </w:r>
      <w:r w:rsidRPr="00542FF1">
        <w:rPr>
          <w:rFonts w:ascii="Gandhari Unicode" w:hAnsi="Gandhari Unicode" w:cs="e-Tamil OTC"/>
          <w:lang w:val="en-GB"/>
        </w:rPr>
        <w:t>ē.</w:t>
      </w:r>
    </w:p>
    <w:p w14:paraId="7A2BB108" w14:textId="77777777" w:rsidR="0092153D" w:rsidRPr="00542FF1" w:rsidRDefault="0092153D">
      <w:pPr>
        <w:pStyle w:val="Textbody"/>
        <w:spacing w:after="29" w:line="260" w:lineRule="exact"/>
        <w:rPr>
          <w:rFonts w:ascii="Gandhari Unicode" w:hAnsi="Gandhari Unicode" w:cs="e-Tamil OTC"/>
          <w:lang w:val="en-GB"/>
        </w:rPr>
      </w:pPr>
    </w:p>
    <w:p w14:paraId="79336F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those who saw [them] in the middle of the wilderness as [they were] going.</w:t>
      </w:r>
    </w:p>
    <w:p w14:paraId="4553E01D" w14:textId="77777777" w:rsidR="0092153D" w:rsidRPr="00542FF1" w:rsidRDefault="0092153D">
      <w:pPr>
        <w:pStyle w:val="Textbody"/>
        <w:spacing w:after="29" w:line="260" w:lineRule="exact"/>
        <w:rPr>
          <w:rFonts w:ascii="Gandhari Unicode" w:hAnsi="Gandhari Unicode" w:cs="e-Tamil OTC"/>
          <w:lang w:val="en-GB"/>
        </w:rPr>
      </w:pPr>
    </w:p>
    <w:p w14:paraId="3DC982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bow-he leg-they(n.pl.)</w:t>
      </w:r>
      <w:r w:rsidRPr="00542FF1">
        <w:rPr>
          <w:rStyle w:val="FootnoteReference"/>
          <w:rFonts w:ascii="Gandhari Unicode" w:hAnsi="Gandhari Unicode" w:cs="e-Tamil OTC"/>
          <w:lang w:val="en-GB"/>
        </w:rPr>
        <w:footnoteReference w:id="24"/>
      </w:r>
      <w:r w:rsidRPr="00542FF1">
        <w:rPr>
          <w:rFonts w:ascii="Gandhari Unicode" w:hAnsi="Gandhari Unicode" w:cs="e-Tamil OTC"/>
          <w:lang w:val="en-GB"/>
        </w:rPr>
        <w:t xml:space="preserve"> 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bracelet-she</w:t>
      </w:r>
    </w:p>
    <w:p w14:paraId="76A599B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tender foot above-they(n.pl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tinkling-anklet</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good-they(h.)</w:t>
      </w:r>
    </w:p>
    <w:p w14:paraId="4A067D36" w14:textId="77777777" w:rsidR="0092153D" w:rsidRPr="00542FF1" w:rsidRDefault="00014CDD">
      <w:pPr>
        <w:pStyle w:val="Hangingindent"/>
        <w:tabs>
          <w:tab w:val="clear" w:pos="567"/>
          <w:tab w:val="left" w:pos="1000"/>
          <w:tab w:val="left" w:pos="3238"/>
        </w:tabs>
        <w:spacing w:line="259" w:lineRule="exact"/>
        <w:ind w:left="0" w:firstLine="0"/>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love/pity-they(h.)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Āriyar</w:t>
      </w:r>
      <w:proofErr w:type="spellEnd"/>
    </w:p>
    <w:p w14:paraId="75FE4CF7" w14:textId="77777777" w:rsidR="0092153D" w:rsidRPr="00542FF1" w:rsidRDefault="00014CDD">
      <w:pPr>
        <w:pStyle w:val="Textbody"/>
        <w:tabs>
          <w:tab w:val="left" w:pos="3238"/>
        </w:tabs>
        <w:spacing w:after="0" w:line="259" w:lineRule="exact"/>
        <w:rPr>
          <w:rFonts w:ascii="Gandhari Unicode" w:hAnsi="Gandhari Unicode" w:cs="e-Tamil OTC"/>
        </w:rPr>
      </w:pPr>
      <w:r w:rsidRPr="00542FF1">
        <w:rPr>
          <w:rFonts w:ascii="Gandhari Unicode" w:hAnsi="Gandhari Unicode" w:cs="e-Tamil OTC"/>
          <w:lang w:val="en-GB"/>
        </w:rPr>
        <w:t>rope</w:t>
      </w:r>
      <w:r w:rsidRPr="00542FF1">
        <w:rPr>
          <w:rFonts w:ascii="Gandhari Unicode" w:hAnsi="Gandhari Unicode" w:cs="e-Tamil OTC"/>
        </w:rPr>
        <w:t xml:space="preserve"> </w:t>
      </w:r>
      <w:r w:rsidRPr="00542FF1">
        <w:rPr>
          <w:rFonts w:ascii="Gandhari Unicode" w:hAnsi="Gandhari Unicode" w:cs="e-Tamil OTC"/>
          <w:lang w:val="en-GB"/>
        </w:rPr>
        <w:t>dance-</w:t>
      </w:r>
      <w:r w:rsidRPr="00542FF1">
        <w:rPr>
          <w:rFonts w:ascii="Gandhari Unicode" w:hAnsi="Gandhari Unicode" w:cs="e-Tamil OTC"/>
        </w:rPr>
        <w:t xml:space="preserve"> </w:t>
      </w:r>
      <w:r w:rsidRPr="00542FF1">
        <w:rPr>
          <w:rFonts w:ascii="Gandhari Unicode" w:hAnsi="Gandhari Unicode" w:cs="e-Tamil OTC"/>
          <w:lang w:val="en-GB"/>
        </w:rPr>
        <w:t>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wind beat stirred-</w:t>
      </w:r>
      <w:proofErr w:type="gramStart"/>
      <w:r w:rsidRPr="00542FF1">
        <w:rPr>
          <w:rFonts w:ascii="Gandhari Unicode" w:hAnsi="Gandhari Unicode" w:cs="e-Tamil OTC"/>
          <w:lang w:val="en-GB"/>
        </w:rPr>
        <w:t>up</w:t>
      </w:r>
      <w:proofErr w:type="gramEnd"/>
    </w:p>
    <w:p w14:paraId="37DBA375"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white nut sounding-</w:t>
      </w:r>
    </w:p>
    <w:p w14:paraId="001A7F9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rustle-/become-dense- depth approached-they(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39CC322" w14:textId="77777777" w:rsidR="0092153D" w:rsidRPr="00542FF1" w:rsidRDefault="0092153D">
      <w:pPr>
        <w:pStyle w:val="Textbody"/>
        <w:spacing w:after="29"/>
        <w:rPr>
          <w:rFonts w:ascii="Gandhari Unicode" w:hAnsi="Gandhari Unicode" w:cs="e-Tamil OTC"/>
        </w:rPr>
      </w:pPr>
    </w:p>
    <w:p w14:paraId="7FF6A094" w14:textId="77777777" w:rsidR="0092153D" w:rsidRPr="00542FF1" w:rsidRDefault="0092153D">
      <w:pPr>
        <w:pStyle w:val="Textbody"/>
        <w:spacing w:after="29"/>
        <w:rPr>
          <w:rFonts w:ascii="Gandhari Unicode" w:hAnsi="Gandhari Unicode" w:cs="e-Tamil OTC"/>
        </w:rPr>
      </w:pPr>
    </w:p>
    <w:p w14:paraId="337B4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with the bow, anklets on [his] legs. And she with bracelets,</w:t>
      </w:r>
    </w:p>
    <w:p w14:paraId="1AC3AF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tinkling rings</w:t>
      </w:r>
      <w:r w:rsidRPr="00542FF1">
        <w:rPr>
          <w:rStyle w:val="FootnoteReference"/>
          <w:rFonts w:ascii="Gandhari Unicode" w:hAnsi="Gandhari Unicode" w:cs="e-Tamil OTC"/>
          <w:lang w:val="en-GB"/>
        </w:rPr>
        <w:footnoteReference w:id="25"/>
      </w:r>
      <w:r w:rsidRPr="00542FF1">
        <w:rPr>
          <w:rFonts w:ascii="Gandhari Unicode" w:hAnsi="Gandhari Unicode" w:cs="e-Tamil OTC"/>
          <w:lang w:val="en-GB"/>
        </w:rPr>
        <w:t xml:space="preserve"> over [her] tender feet. Good ones,</w:t>
      </w:r>
    </w:p>
    <w:p w14:paraId="60400C0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[are they]? Pitiable they,</w:t>
      </w:r>
    </w:p>
    <w:p w14:paraId="141A63F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approaching the rustling bamboo thicket,</w:t>
      </w:r>
    </w:p>
    <w:p w14:paraId="5379415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xml:space="preserve">, like the rope-dance drums of the </w:t>
      </w:r>
      <w:proofErr w:type="spellStart"/>
      <w:r w:rsidRPr="00542FF1">
        <w:rPr>
          <w:rFonts w:ascii="Gandhari Unicode" w:hAnsi="Gandhari Unicode" w:cs="e-Tamil OTC"/>
          <w:lang w:val="en-GB"/>
        </w:rPr>
        <w:t>Āriyar</w:t>
      </w:r>
      <w:proofErr w:type="spellEnd"/>
      <w:r w:rsidRPr="00542FF1">
        <w:rPr>
          <w:rFonts w:ascii="Gandhari Unicode" w:hAnsi="Gandhari Unicode" w:cs="e-Tamil OTC"/>
          <w:lang w:val="en-GB"/>
        </w:rPr>
        <w:t>,</w:t>
      </w:r>
    </w:p>
    <w:p w14:paraId="6DCC54D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stirred up by the wind white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nuts are sounding.</w:t>
      </w:r>
    </w:p>
    <w:p w14:paraId="52DF725A" w14:textId="77777777" w:rsidR="0092153D" w:rsidRPr="00542FF1" w:rsidRDefault="0092153D">
      <w:pPr>
        <w:pStyle w:val="Textbody"/>
        <w:spacing w:after="0"/>
        <w:rPr>
          <w:rFonts w:ascii="Gandhari Unicode" w:hAnsi="Gandhari Unicode" w:cs="e-Tamil OTC"/>
          <w:lang w:val="en-GB"/>
        </w:rPr>
      </w:pPr>
    </w:p>
    <w:p w14:paraId="6132D404" w14:textId="77777777" w:rsidR="0092153D" w:rsidRPr="00542FF1" w:rsidRDefault="0092153D">
      <w:pPr>
        <w:pStyle w:val="Textbody"/>
        <w:spacing w:after="0"/>
        <w:rPr>
          <w:rFonts w:ascii="Gandhari Unicode" w:hAnsi="Gandhari Unicode" w:cs="e-Tamil OTC"/>
          <w:lang w:val="en-GB"/>
        </w:rPr>
      </w:pPr>
    </w:p>
    <w:p w14:paraId="75FC77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3+6b </w:t>
      </w:r>
      <w:r w:rsidRPr="00542FF1">
        <w:rPr>
          <w:rFonts w:ascii="Gandhari Unicode" w:hAnsi="Gandhari Unicode" w:cs="e-Tamil OTC"/>
          <w:lang w:val="en-GB"/>
        </w:rPr>
        <w:tab/>
        <w:t>Good ones, who [are] they? Lovers</w:t>
      </w:r>
      <w:r w:rsidRPr="00542FF1">
        <w:rPr>
          <w:rStyle w:val="FootnoteReference"/>
          <w:rFonts w:ascii="Gandhari Unicode" w:hAnsi="Gandhari Unicode" w:cs="e-Tamil OTC"/>
          <w:lang w:val="en-GB"/>
        </w:rPr>
        <w:footnoteReference w:id="26"/>
      </w:r>
      <w:r w:rsidRPr="00542FF1">
        <w:rPr>
          <w:rFonts w:ascii="Gandhari Unicode" w:hAnsi="Gandhari Unicode" w:cs="e-Tamil OTC"/>
          <w:lang w:val="en-GB"/>
        </w:rPr>
        <w:t xml:space="preserve"> they,</w:t>
      </w:r>
    </w:p>
    <w:p w14:paraId="718D69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have come to meet in the rustling bamboo thicket ...</w:t>
      </w:r>
    </w:p>
    <w:p w14:paraId="59027B12" w14:textId="77777777" w:rsidR="0092153D" w:rsidRPr="00542FF1" w:rsidRDefault="0092153D">
      <w:pPr>
        <w:pStyle w:val="Textbody"/>
        <w:spacing w:after="0"/>
        <w:rPr>
          <w:rFonts w:ascii="Gandhari Unicode" w:hAnsi="Gandhari Unicode" w:cs="e-Tamil OTC"/>
        </w:rPr>
      </w:pPr>
    </w:p>
    <w:p w14:paraId="4F38396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3B000D4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6c </w:t>
      </w:r>
      <w:r w:rsidRPr="00542FF1">
        <w:rPr>
          <w:rFonts w:ascii="Gandhari Unicode" w:hAnsi="Gandhari Unicode" w:cs="e-Tamil OTC"/>
          <w:lang w:val="en-GB"/>
        </w:rPr>
        <w:tab/>
        <w:t>who think of [taking] the way where the bamboo is thick,</w:t>
      </w:r>
      <w:r w:rsidRPr="00542FF1">
        <w:rPr>
          <w:rStyle w:val="FootnoteReference"/>
          <w:rFonts w:ascii="Gandhari Unicode" w:hAnsi="Gandhari Unicode" w:cs="e-Tamil OTC"/>
          <w:lang w:val="en-GB"/>
        </w:rPr>
        <w:footnoteReference w:id="27"/>
      </w:r>
    </w:p>
    <w:p w14:paraId="0C0A07E1" w14:textId="77777777" w:rsidR="0092153D" w:rsidRPr="00542FF1" w:rsidRDefault="0092153D">
      <w:pPr>
        <w:pStyle w:val="Textbody"/>
        <w:spacing w:after="0"/>
        <w:rPr>
          <w:rFonts w:ascii="Gandhari Unicode" w:hAnsi="Gandhari Unicode" w:cs="e-Tamil OTC"/>
          <w:b/>
          <w:lang w:val="en-GB"/>
        </w:rPr>
      </w:pPr>
    </w:p>
    <w:p w14:paraId="77DD0738"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6AF04B"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8</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ஆலங்குடி வங்கனார்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courtesan/the other woman</w:t>
      </w:r>
    </w:p>
    <w:p w14:paraId="22915E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கிழத்தி தன்னைப் புறனுரைத்தாள் (</w:t>
      </w:r>
      <w:r w:rsidRPr="00542FF1">
        <w:rPr>
          <w:rFonts w:ascii="Gandhari Unicode" w:hAnsi="Gandhari Unicode" w:cs="e-Tamil OTC"/>
          <w:lang w:val="en-GB"/>
        </w:rPr>
        <w:t>C</w:t>
      </w:r>
      <w:r w:rsidRPr="00542FF1">
        <w:rPr>
          <w:rFonts w:ascii="Gandhari Unicode" w:hAnsi="Gandhari Unicode" w:cs="e-Tamil OTC"/>
          <w:cs/>
          <w:lang w:val="en-GB"/>
        </w:rPr>
        <w:t>1: புறத்தினுரைத்தாள்) எனக் கேட்ட காதற்பரத்தை அவட்குப் பாங்காயினார் கேட்பச் சொல்லியது.</w:t>
      </w:r>
    </w:p>
    <w:p w14:paraId="3DDC00A6" w14:textId="77777777" w:rsidR="0092153D" w:rsidRPr="00542FF1" w:rsidRDefault="0092153D">
      <w:pPr>
        <w:pStyle w:val="Textbody"/>
        <w:spacing w:after="29"/>
        <w:rPr>
          <w:rFonts w:ascii="Gandhari Unicode" w:hAnsi="Gandhari Unicode" w:cs="e-Tamil OTC"/>
        </w:rPr>
      </w:pPr>
    </w:p>
    <w:p w14:paraId="3C11B5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கழனி </w:t>
      </w:r>
      <w:r w:rsidRPr="00542FF1">
        <w:rPr>
          <w:rFonts w:ascii="Gandhari Unicode" w:hAnsi="Gandhari Unicode" w:cs="e-Tamil OTC"/>
          <w:u w:val="wave"/>
          <w:cs/>
        </w:rPr>
        <w:t>மாத்து</w:t>
      </w:r>
      <w:r w:rsidRPr="00542FF1">
        <w:rPr>
          <w:rFonts w:ascii="Gandhari Unicode" w:hAnsi="Gandhari Unicode" w:cs="e-Tamil OTC"/>
          <w:cs/>
        </w:rPr>
        <w:t xml:space="preserve"> விளைந்துகு தீம்பழம்</w:t>
      </w:r>
    </w:p>
    <w:p w14:paraId="0E5E57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பழன வாளை கதூஉ மூர</w:t>
      </w:r>
    </w:p>
    <w:p w14:paraId="545A4E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னெம்மிற் பெருமொழி கூறித் தம்மிற்</w:t>
      </w:r>
    </w:p>
    <w:p w14:paraId="2778C8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கையுங் காலுந் தூக்கத் </w:t>
      </w:r>
      <w:r w:rsidRPr="00542FF1">
        <w:rPr>
          <w:rFonts w:ascii="Gandhari Unicode" w:hAnsi="Gandhari Unicode" w:cs="e-Tamil OTC"/>
          <w:u w:val="wave"/>
          <w:cs/>
        </w:rPr>
        <w:t>தூக்கு</w:t>
      </w:r>
    </w:p>
    <w:p w14:paraId="5FB9C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மாடிப்</w:t>
      </w:r>
      <w:r w:rsidRPr="00542FF1">
        <w:rPr>
          <w:rFonts w:ascii="Gandhari Unicode" w:hAnsi="Gandhari Unicode" w:cs="e-Tamil OTC"/>
          <w:cs/>
        </w:rPr>
        <w:t xml:space="preserve"> பாவை போல</w:t>
      </w:r>
    </w:p>
    <w:p w14:paraId="75DAF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மேவன</w:t>
      </w:r>
      <w:r w:rsidRPr="00542FF1">
        <w:rPr>
          <w:rFonts w:ascii="Gandhari Unicode" w:hAnsi="Gandhari Unicode" w:cs="e-Tamil OTC"/>
          <w:cs/>
        </w:rPr>
        <w:t xml:space="preserve"> செய்யுந்தன் புதல்வன் றாய்க்கே.</w:t>
      </w:r>
    </w:p>
    <w:p w14:paraId="6B96FB82" w14:textId="77777777" w:rsidR="0092153D" w:rsidRPr="00542FF1" w:rsidRDefault="0092153D">
      <w:pPr>
        <w:pStyle w:val="Textbody"/>
        <w:spacing w:after="29"/>
        <w:rPr>
          <w:rFonts w:ascii="Gandhari Unicode" w:hAnsi="Gandhari Unicode" w:cs="e-Tamil OTC"/>
        </w:rPr>
      </w:pPr>
    </w:p>
    <w:p w14:paraId="1A3B9BB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w:t>
      </w:r>
      <w:r w:rsidRPr="00542FF1">
        <w:rPr>
          <w:rFonts w:ascii="Gandhari Unicode" w:hAnsi="Gandhari Unicode" w:cs="e-Tamil OTC"/>
        </w:rPr>
        <w:t xml:space="preserve">L1, C1, 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மாஅத்து</w:t>
      </w:r>
      <w:r w:rsidRPr="00542FF1">
        <w:rPr>
          <w:rFonts w:ascii="Gandhari Unicode" w:hAnsi="Gandhari Unicode" w:cs="e-Tamil OTC"/>
          <w:cs/>
          <w:lang w:val="en-GB"/>
        </w:rPr>
        <w:t xml:space="preserve">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2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2b</w:t>
      </w:r>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2c </w:t>
      </w:r>
      <w:r w:rsidRPr="00542FF1">
        <w:rPr>
          <w:rFonts w:ascii="Gandhari Unicode" w:eastAsia="URW Palladio UNI" w:hAnsi="Gandhari Unicode" w:cs="e-Tamil OTC"/>
          <w:cs/>
        </w:rPr>
        <w:t>கதூஉ</w:t>
      </w:r>
      <w:r w:rsidRPr="00542FF1">
        <w:rPr>
          <w:rFonts w:ascii="Gandhari Unicode" w:hAnsi="Gandhari Unicode" w:cs="e-Tamil OTC"/>
          <w:b/>
          <w:bCs/>
          <w:cs/>
        </w:rPr>
        <w:t xml:space="preserve">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 </w:t>
      </w:r>
      <w:r w:rsidRPr="00542FF1">
        <w:rPr>
          <w:rFonts w:ascii="Gandhari Unicode" w:hAnsi="Gandhari Unicode" w:cs="e-Tamil OTC"/>
        </w:rPr>
        <w:t xml:space="preserve">C3; </w:t>
      </w:r>
      <w:r w:rsidRPr="00542FF1">
        <w:rPr>
          <w:rFonts w:ascii="Gandhari Unicode" w:eastAsia="URW Palladio UNI" w:hAnsi="Gandhari Unicode" w:cs="e-Tamil OTC"/>
          <w:cs/>
        </w:rPr>
        <w:t xml:space="preserve">தூஉ </w:t>
      </w:r>
      <w:r w:rsidRPr="00542FF1">
        <w:rPr>
          <w:rFonts w:ascii="Gandhari Unicode" w:eastAsia="URW Palladio UNI" w:hAnsi="Gandhari Unicode" w:cs="e-Tamil OTC"/>
        </w:rPr>
        <w:t>L1</w:t>
      </w:r>
      <w:r w:rsidRPr="00542FF1">
        <w:rPr>
          <w:rFonts w:ascii="Gandhari Unicode" w:hAnsi="Gandhari Unicode" w:cs="e-Tamil OTC"/>
          <w:b/>
          <w:bCs/>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4d </w:t>
      </w:r>
      <w:r w:rsidRPr="00542FF1">
        <w:rPr>
          <w:rFonts w:ascii="Gandhari Unicode" w:hAnsi="Gandhari Unicode" w:cs="e-Tamil OTC"/>
          <w:cs/>
        </w:rPr>
        <w:t xml:space="preserve">தூக்கு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 </w:t>
      </w:r>
      <w:r w:rsidRPr="00542FF1">
        <w:rPr>
          <w:rFonts w:ascii="Gandhari Unicode" w:hAnsi="Gandhari Unicode" w:cs="e-Tamil OTC"/>
        </w:rPr>
        <w:t xml:space="preserve">L1, C1+3, G1, </w:t>
      </w:r>
      <w:proofErr w:type="spellStart"/>
      <w:r w:rsidRPr="00542FF1">
        <w:rPr>
          <w:rFonts w:ascii="Gandhari Unicode" w:hAnsi="Gandhari Unicode" w:cs="e-Tamil OTC"/>
        </w:rPr>
        <w:t>Nacc.v</w:t>
      </w:r>
      <w:proofErr w:type="spellEnd"/>
      <w:r w:rsidRPr="00542FF1">
        <w:rPr>
          <w:rFonts w:ascii="Gandhari Unicode"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மாடியிற்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மாடியுட்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L1, C1+2+3,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ஏவின </w:t>
      </w:r>
      <w:proofErr w:type="spellStart"/>
      <w:r w:rsidRPr="00542FF1">
        <w:rPr>
          <w:rFonts w:ascii="Gandhari Unicode" w:hAnsi="Gandhari Unicode" w:cs="e-Tamil OTC"/>
        </w:rPr>
        <w:t>Cām.v</w:t>
      </w:r>
      <w:proofErr w:type="spellEnd"/>
    </w:p>
    <w:p w14:paraId="7BD2A90D" w14:textId="77777777" w:rsidR="0092153D" w:rsidRPr="00542FF1" w:rsidRDefault="0092153D">
      <w:pPr>
        <w:pStyle w:val="Textbody"/>
        <w:spacing w:after="29"/>
        <w:rPr>
          <w:rFonts w:ascii="Gandhari Unicode" w:hAnsi="Gandhari Unicode" w:cs="e-Tamil OTC"/>
        </w:rPr>
      </w:pPr>
    </w:p>
    <w:p w14:paraId="5BAC60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w:t>
      </w:r>
      <w:r w:rsidR="00E412A5">
        <w:rPr>
          <w:rFonts w:ascii="Gandhari Unicode" w:hAnsi="Gandhari Unicode" w:cs="e-Tamil OTC"/>
          <w:lang w:val="en-GB"/>
        </w:rPr>
        <w:t>aint</w:t>
      </w:r>
      <w:proofErr w:type="spellEnd"/>
      <w:r w:rsidR="00E412A5">
        <w:rPr>
          <w:rFonts w:ascii="Gandhari Unicode" w:hAnsi="Gandhari Unicode" w:cs="e-Tamil OTC"/>
          <w:lang w:val="en-GB"/>
        </w:rPr>
        <w:t>*</w:t>
      </w:r>
      <w:r w:rsidRPr="00542FF1">
        <w:rPr>
          <w:rFonts w:ascii="Gandhari Unicode" w:hAnsi="Gandhari Unicode" w:cs="e-Tamil OTC"/>
          <w:lang w:val="en-GB"/>
        </w:rPr>
        <w:t xml:space="preserve"> uku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7F00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5189E01F" w14:textId="77777777" w:rsidR="0092153D" w:rsidRPr="00AA4B84" w:rsidRDefault="00014CDD">
      <w:pPr>
        <w:pStyle w:val="Textbody"/>
        <w:spacing w:after="29"/>
        <w:rPr>
          <w:rFonts w:ascii="Gandhari Unicode" w:hAnsi="Gandhari Unicode" w:cs="e-Tamil OTC"/>
        </w:rPr>
      </w:pPr>
      <w:proofErr w:type="spellStart"/>
      <w:r w:rsidRPr="00AA4B84">
        <w:rPr>
          <w:rFonts w:ascii="Gandhari Unicode" w:hAnsi="Gandhari Unicode" w:cs="e-Tamil OTC"/>
        </w:rPr>
        <w:t>em</w:t>
      </w:r>
      <w:proofErr w:type="spellEnd"/>
      <w:r w:rsidRPr="00AA4B84">
        <w:rPr>
          <w:rFonts w:ascii="Gandhari Unicode" w:hAnsi="Gandhari Unicode" w:cs="e-Tamil OTC"/>
        </w:rPr>
        <w:t xml:space="preserve"> </w:t>
      </w:r>
      <w:r w:rsidR="00E412A5" w:rsidRPr="00AA4B84">
        <w:rPr>
          <w:rFonts w:ascii="Gandhari Unicode" w:hAnsi="Gandhari Unicode" w:cs="e-Tamil OTC"/>
        </w:rPr>
        <w:t>+</w:t>
      </w:r>
      <w:r w:rsidRPr="00AA4B84">
        <w:rPr>
          <w:rFonts w:ascii="Gandhari Unicode" w:hAnsi="Gandhari Unicode" w:cs="e-Tamil OTC"/>
        </w:rPr>
        <w:t xml:space="preserve">il </w:t>
      </w:r>
      <w:proofErr w:type="spellStart"/>
      <w:r w:rsidRPr="00AA4B84">
        <w:rPr>
          <w:rFonts w:ascii="Gandhari Unicode" w:hAnsi="Gandhari Unicode" w:cs="e-Tamil OTC"/>
        </w:rPr>
        <w:t>perum</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moḻi</w:t>
      </w:r>
      <w:proofErr w:type="spellEnd"/>
      <w:r w:rsidRPr="00AA4B84">
        <w:rPr>
          <w:rFonts w:ascii="Gandhari Unicode" w:hAnsi="Gandhari Unicode" w:cs="e-Tamil OTC"/>
        </w:rPr>
        <w:t xml:space="preserve"> </w:t>
      </w:r>
      <w:proofErr w:type="spellStart"/>
      <w:r w:rsidRPr="00AA4B84">
        <w:rPr>
          <w:rFonts w:ascii="Gandhari Unicode" w:hAnsi="Gandhari Unicode" w:cs="e-Tamil OTC"/>
        </w:rPr>
        <w:t>kūṟi</w:t>
      </w:r>
      <w:proofErr w:type="spellEnd"/>
      <w:r w:rsidR="00E412A5" w:rsidRPr="00AA4B84">
        <w:rPr>
          <w:rFonts w:ascii="Gandhari Unicode" w:hAnsi="Gandhari Unicode" w:cs="e-Tamil OTC"/>
        </w:rPr>
        <w:t>+</w:t>
      </w:r>
      <w:r w:rsidRPr="00AA4B84">
        <w:rPr>
          <w:rFonts w:ascii="Gandhari Unicode" w:hAnsi="Gandhari Unicode" w:cs="e-Tamil OTC"/>
        </w:rPr>
        <w:t xml:space="preserve"> tam </w:t>
      </w:r>
      <w:r w:rsidR="00E412A5" w:rsidRPr="00AA4B84">
        <w:rPr>
          <w:rFonts w:ascii="Gandhari Unicode" w:hAnsi="Gandhari Unicode" w:cs="e-Tamil OTC"/>
        </w:rPr>
        <w:t>+</w:t>
      </w:r>
      <w:r w:rsidRPr="00AA4B84">
        <w:rPr>
          <w:rFonts w:ascii="Gandhari Unicode" w:hAnsi="Gandhari Unicode" w:cs="e-Tamil OTC"/>
        </w:rPr>
        <w:t>il</w:t>
      </w:r>
    </w:p>
    <w:p w14:paraId="3167F67B" w14:textId="77777777" w:rsidR="0092153D" w:rsidRPr="00E412A5" w:rsidRDefault="00014CDD">
      <w:pPr>
        <w:pStyle w:val="Textbody"/>
        <w:spacing w:after="29"/>
        <w:rPr>
          <w:rFonts w:ascii="Gandhari Unicode" w:hAnsi="Gandhari Unicode" w:cs="e-Tamil OTC"/>
          <w:lang w:val="de-DE"/>
        </w:rPr>
      </w:pPr>
      <w:proofErr w:type="spellStart"/>
      <w:r w:rsidRPr="00E412A5">
        <w:rPr>
          <w:rFonts w:ascii="Gandhari Unicode" w:hAnsi="Gandhari Unicode" w:cs="e-Tamil OTC"/>
          <w:lang w:val="de-DE"/>
        </w:rPr>
        <w:t>kai</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kāl</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um </w:t>
      </w:r>
      <w:proofErr w:type="spellStart"/>
      <w:r w:rsidRPr="00E412A5">
        <w:rPr>
          <w:rFonts w:ascii="Gandhari Unicode" w:hAnsi="Gandhari Unicode" w:cs="e-Tamil OTC"/>
          <w:lang w:val="de-DE"/>
        </w:rPr>
        <w:t>tūkka</w:t>
      </w:r>
      <w:proofErr w:type="spellEnd"/>
      <w:r w:rsidR="00E412A5" w:rsidRPr="00E412A5">
        <w:rPr>
          <w:rFonts w:ascii="Gandhari Unicode" w:hAnsi="Gandhari Unicode" w:cs="e-Tamil OTC"/>
          <w:lang w:val="de-DE"/>
        </w:rPr>
        <w:t>+</w:t>
      </w:r>
      <w:r w:rsidRPr="00E412A5">
        <w:rPr>
          <w:rFonts w:ascii="Gandhari Unicode" w:hAnsi="Gandhari Unicode" w:cs="e-Tamil OTC"/>
          <w:lang w:val="de-DE"/>
        </w:rPr>
        <w:t xml:space="preserve"> </w:t>
      </w:r>
      <w:proofErr w:type="spellStart"/>
      <w:r w:rsidRPr="00E412A5">
        <w:rPr>
          <w:rFonts w:ascii="Gandhari Unicode" w:hAnsi="Gandhari Unicode" w:cs="e-Tamil OTC"/>
          <w:i/>
          <w:iCs/>
          <w:lang w:val="de-DE"/>
        </w:rPr>
        <w:t>tūkkum</w:t>
      </w:r>
      <w:proofErr w:type="spellEnd"/>
    </w:p>
    <w:p w14:paraId="7C6791C4" w14:textId="77777777" w:rsidR="0092153D" w:rsidRPr="00150F26" w:rsidRDefault="00014CDD">
      <w:pPr>
        <w:pStyle w:val="Textbody"/>
        <w:spacing w:after="29"/>
        <w:rPr>
          <w:rFonts w:ascii="Gandhari Unicode" w:hAnsi="Gandhari Unicode" w:cs="e-Tamil OTC"/>
          <w:lang w:val="de-DE"/>
        </w:rPr>
      </w:pPr>
      <w:proofErr w:type="spellStart"/>
      <w:r w:rsidRPr="00150F26">
        <w:rPr>
          <w:rFonts w:ascii="Gandhari Unicode" w:hAnsi="Gandhari Unicode" w:cs="e-Tamil OTC"/>
          <w:i/>
          <w:iCs/>
          <w:lang w:val="de-DE"/>
        </w:rPr>
        <w:t>āṭi</w:t>
      </w:r>
      <w:proofErr w:type="spellEnd"/>
      <w:r w:rsidR="00E412A5" w:rsidRPr="00150F26">
        <w:rPr>
          <w:rFonts w:ascii="Gandhari Unicode" w:hAnsi="Gandhari Unicode" w:cs="e-Tamil OTC"/>
          <w:i/>
          <w:iCs/>
          <w:lang w:val="de-DE"/>
        </w:rPr>
        <w:t>+</w:t>
      </w:r>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pāvai</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pōla</w:t>
      </w:r>
      <w:proofErr w:type="spellEnd"/>
    </w:p>
    <w:p w14:paraId="2C4FF82D" w14:textId="77777777" w:rsidR="0092153D" w:rsidRPr="00150F26" w:rsidRDefault="00014CDD">
      <w:pPr>
        <w:pStyle w:val="Textbody"/>
        <w:spacing w:after="29" w:line="260" w:lineRule="exact"/>
        <w:rPr>
          <w:rFonts w:ascii="Gandhari Unicode" w:hAnsi="Gandhari Unicode" w:cs="e-Tamil OTC"/>
          <w:lang w:val="de-DE"/>
        </w:rPr>
      </w:pPr>
      <w:proofErr w:type="spellStart"/>
      <w:r w:rsidRPr="00150F26">
        <w:rPr>
          <w:rFonts w:ascii="Gandhari Unicode" w:hAnsi="Gandhari Unicode" w:cs="e-Tamil OTC"/>
          <w:i/>
          <w:iCs/>
          <w:lang w:val="de-DE"/>
        </w:rPr>
        <w:t>mēvaṉa</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ceyyum</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putalvaṉ</w:t>
      </w:r>
      <w:proofErr w:type="spellEnd"/>
      <w:r w:rsidRPr="00150F26">
        <w:rPr>
          <w:rFonts w:ascii="Gandhari Unicode" w:hAnsi="Gandhari Unicode" w:cs="e-Tamil OTC"/>
          <w:lang w:val="de-DE"/>
        </w:rPr>
        <w:t xml:space="preserve"> </w:t>
      </w:r>
      <w:proofErr w:type="spellStart"/>
      <w:r w:rsidRPr="00150F26">
        <w:rPr>
          <w:rFonts w:ascii="Gandhari Unicode" w:hAnsi="Gandhari Unicode" w:cs="e-Tamil OTC"/>
          <w:lang w:val="de-DE"/>
        </w:rPr>
        <w:t>tāykk</w:t>
      </w:r>
      <w:proofErr w:type="spellEnd"/>
      <w:r w:rsidR="00E412A5" w:rsidRPr="00150F26">
        <w:rPr>
          <w:rFonts w:ascii="Gandhari Unicode" w:hAnsi="Gandhari Unicode" w:cs="e-Tamil OTC"/>
          <w:lang w:val="de-DE"/>
        </w:rPr>
        <w:t>*-</w:t>
      </w:r>
      <w:r w:rsidRPr="00150F26">
        <w:rPr>
          <w:rFonts w:ascii="Gandhari Unicode" w:hAnsi="Gandhari Unicode" w:cs="e-Tamil OTC"/>
          <w:lang w:val="de-DE"/>
        </w:rPr>
        <w:t>ē.</w:t>
      </w:r>
    </w:p>
    <w:p w14:paraId="12F0A673" w14:textId="77777777" w:rsidR="0092153D" w:rsidRPr="00150F26" w:rsidRDefault="0092153D">
      <w:pPr>
        <w:pStyle w:val="Textbody"/>
        <w:spacing w:after="29" w:line="260" w:lineRule="exact"/>
        <w:rPr>
          <w:rFonts w:ascii="Gandhari Unicode" w:hAnsi="Gandhari Unicode" w:cs="e-Tamil OTC"/>
          <w:lang w:val="de-DE"/>
        </w:rPr>
      </w:pPr>
    </w:p>
    <w:p w14:paraId="352E43E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be heard by those close to her by the love-courtesan/the beloved other woman who had heard that SHE had slandered her.</w:t>
      </w:r>
    </w:p>
    <w:p w14:paraId="4AF08CC6" w14:textId="77777777" w:rsidR="0092153D" w:rsidRPr="00542FF1" w:rsidRDefault="0092153D">
      <w:pPr>
        <w:pStyle w:val="Textbody"/>
        <w:spacing w:after="29" w:line="260" w:lineRule="exact"/>
        <w:rPr>
          <w:rFonts w:ascii="Gandhari Unicode" w:hAnsi="Gandhari Unicode" w:cs="e-Tamil OTC"/>
          <w:lang w:val="en-GB"/>
        </w:rPr>
      </w:pPr>
    </w:p>
    <w:p w14:paraId="095572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paddy-field mango-tree(obl.?) ripened shed- sweet fruit</w:t>
      </w:r>
    </w:p>
    <w:p w14:paraId="2E0A17E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pond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seizing- village-he</w:t>
      </w:r>
    </w:p>
    <w:p w14:paraId="5444579B"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 xml:space="preserve">big word told own- </w:t>
      </w:r>
      <w:proofErr w:type="gramStart"/>
      <w:r w:rsidRPr="00542FF1">
        <w:rPr>
          <w:rFonts w:ascii="Gandhari Unicode" w:hAnsi="Gandhari Unicode" w:cs="e-Tamil OTC"/>
          <w:lang w:val="en-GB"/>
        </w:rPr>
        <w:t>house</w:t>
      </w:r>
      <w:proofErr w:type="gramEnd"/>
    </w:p>
    <w:p w14:paraId="5CE1A8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foot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lift lifting-</w:t>
      </w:r>
    </w:p>
    <w:p w14:paraId="5817A15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mirror image be-</w:t>
      </w:r>
      <w:proofErr w:type="gramStart"/>
      <w:r w:rsidRPr="00542FF1">
        <w:rPr>
          <w:rFonts w:ascii="Gandhari Unicode" w:hAnsi="Gandhari Unicode" w:cs="e-Tamil OTC"/>
          <w:lang w:val="en-GB"/>
        </w:rPr>
        <w:t>similar</w:t>
      </w:r>
      <w:proofErr w:type="gramEnd"/>
    </w:p>
    <w:p w14:paraId="1D9560E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wish-they(n.pl.) doing- own- son mother(</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6B30650" w14:textId="77777777" w:rsidR="0092153D" w:rsidRPr="00542FF1" w:rsidRDefault="0092153D">
      <w:pPr>
        <w:pStyle w:val="Textbody"/>
        <w:spacing w:after="29"/>
        <w:rPr>
          <w:rFonts w:ascii="Gandhari Unicode" w:hAnsi="Gandhari Unicode" w:cs="e-Tamil OTC"/>
        </w:rPr>
      </w:pPr>
    </w:p>
    <w:p w14:paraId="1D05EBBA" w14:textId="77777777" w:rsidR="0092153D" w:rsidRPr="00542FF1" w:rsidRDefault="0092153D">
      <w:pPr>
        <w:pStyle w:val="Textbody"/>
        <w:spacing w:after="29"/>
        <w:rPr>
          <w:rFonts w:ascii="Gandhari Unicode" w:hAnsi="Gandhari Unicode" w:cs="e-Tamil OTC"/>
        </w:rPr>
      </w:pPr>
    </w:p>
    <w:p w14:paraId="07310F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The man from a village, where the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 in the pond </w:t>
      </w:r>
      <w:proofErr w:type="gramStart"/>
      <w:r w:rsidRPr="00542FF1">
        <w:rPr>
          <w:rFonts w:ascii="Gandhari Unicode" w:hAnsi="Gandhari Unicode" w:cs="e-Tamil OTC"/>
          <w:lang w:val="en-GB"/>
        </w:rPr>
        <w:t>seize</w:t>
      </w:r>
      <w:proofErr w:type="gramEnd"/>
    </w:p>
    <w:p w14:paraId="001AF5FD"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the sweet fruit shed ripe from the mango tree by the paddy field,</w:t>
      </w:r>
    </w:p>
    <w:p w14:paraId="255B87FC"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in our house speaking big words, in their</w:t>
      </w:r>
      <w:r w:rsidRPr="00542FF1">
        <w:rPr>
          <w:rStyle w:val="FootnoteReference"/>
          <w:rFonts w:ascii="Gandhari Unicode" w:hAnsi="Gandhari Unicode" w:cs="e-Tamil OTC"/>
          <w:lang w:val="en-GB"/>
        </w:rPr>
        <w:footnoteReference w:id="29"/>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house</w:t>
      </w:r>
      <w:proofErr w:type="gramEnd"/>
    </w:p>
    <w:p w14:paraId="437C94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after her he lifts hand and foot,</w:t>
      </w:r>
    </w:p>
    <w:p w14:paraId="1D5260A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like a mirror image</w:t>
      </w:r>
      <w:r w:rsidRPr="00542FF1">
        <w:rPr>
          <w:rStyle w:val="FootnoteReference"/>
          <w:rFonts w:ascii="Gandhari Unicode" w:hAnsi="Gandhari Unicode" w:cs="e-Tamil OTC"/>
          <w:lang w:val="en-GB"/>
        </w:rPr>
        <w:footnoteReference w:id="30"/>
      </w:r>
      <w:r w:rsidRPr="00542FF1">
        <w:rPr>
          <w:rFonts w:ascii="Gandhari Unicode" w:hAnsi="Gandhari Unicode" w:cs="e-Tamil OTC"/>
          <w:lang w:val="en-GB"/>
        </w:rPr>
        <w:t>,</w:t>
      </w:r>
    </w:p>
    <w:p w14:paraId="7C53E6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doing what is wanted for his son's mother.</w:t>
      </w:r>
    </w:p>
    <w:p w14:paraId="39AE5233" w14:textId="77777777" w:rsidR="0092153D" w:rsidRPr="00542FF1" w:rsidRDefault="0092153D">
      <w:pPr>
        <w:pStyle w:val="Textbody"/>
        <w:spacing w:after="0"/>
        <w:rPr>
          <w:rFonts w:ascii="Gandhari Unicode" w:hAnsi="Gandhari Unicode" w:cs="e-Tamil OTC"/>
        </w:rPr>
      </w:pPr>
    </w:p>
    <w:p w14:paraId="6F944C8F" w14:textId="77777777" w:rsidR="0092153D" w:rsidRPr="00542FF1" w:rsidRDefault="0092153D">
      <w:pPr>
        <w:pStyle w:val="Textbody"/>
        <w:spacing w:after="0"/>
        <w:rPr>
          <w:rFonts w:ascii="Gandhari Unicode" w:hAnsi="Gandhari Unicode" w:cs="e-Tamil OTC"/>
        </w:rPr>
      </w:pPr>
    </w:p>
    <w:p w14:paraId="274A08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1+2</w:t>
      </w:r>
      <w:proofErr w:type="gramStart"/>
      <w:r w:rsidRPr="00542FF1">
        <w:rPr>
          <w:rFonts w:ascii="Gandhari Unicode" w:hAnsi="Gandhari Unicode" w:cs="e-Tamil OTC"/>
          <w:lang w:val="en-GB"/>
        </w:rPr>
        <w:t>a  The</w:t>
      </w:r>
      <w:proofErr w:type="gramEnd"/>
      <w:r w:rsidRPr="00542FF1">
        <w:rPr>
          <w:rFonts w:ascii="Gandhari Unicode" w:hAnsi="Gandhari Unicode" w:cs="e-Tamil OTC"/>
          <w:lang w:val="en-GB"/>
        </w:rPr>
        <w:t xml:space="preserve"> man from a village where they seize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in the pond</w:t>
      </w:r>
    </w:p>
    <w:p w14:paraId="5E37EEB4"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sweet fruit shed ripe by the mango tree near the paddy-field,</w:t>
      </w:r>
    </w:p>
    <w:p w14:paraId="22CD6089" w14:textId="77777777" w:rsidR="0092153D" w:rsidRPr="00542FF1" w:rsidRDefault="0092153D">
      <w:pPr>
        <w:pStyle w:val="Textbody"/>
        <w:spacing w:after="0"/>
        <w:rPr>
          <w:rFonts w:ascii="Gandhari Unicode" w:hAnsi="Gandhari Unicode" w:cs="e-Tamil OTC"/>
        </w:rPr>
      </w:pPr>
    </w:p>
    <w:p w14:paraId="3BFD25E3" w14:textId="77777777" w:rsidR="0092153D" w:rsidRPr="00542FF1" w:rsidRDefault="0092153D">
      <w:pPr>
        <w:pStyle w:val="Textbody"/>
        <w:spacing w:after="0"/>
        <w:rPr>
          <w:rFonts w:ascii="Gandhari Unicode" w:hAnsi="Gandhari Unicode" w:cs="e-Tamil OTC"/>
        </w:rPr>
      </w:pPr>
    </w:p>
    <w:p w14:paraId="79A33F3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3-6b ..., in their house</w:t>
      </w:r>
    </w:p>
    <w:p w14:paraId="06BC30D1" w14:textId="77777777" w:rsidR="0092153D" w:rsidRPr="00542FF1" w:rsidRDefault="00014CDD">
      <w:pPr>
        <w:pStyle w:val="Textbody"/>
        <w:tabs>
          <w:tab w:val="left" w:pos="238"/>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he does what is wanted for his son's </w:t>
      </w:r>
      <w:proofErr w:type="gramStart"/>
      <w:r w:rsidRPr="00542FF1">
        <w:rPr>
          <w:rFonts w:ascii="Gandhari Unicode" w:hAnsi="Gandhari Unicode" w:cs="e-Tamil OTC"/>
          <w:lang w:val="en-GB"/>
        </w:rPr>
        <w:t>mother</w:t>
      </w:r>
      <w:proofErr w:type="gramEnd"/>
    </w:p>
    <w:p w14:paraId="7CA978B2" w14:textId="77777777" w:rsidR="0092153D" w:rsidRPr="00542FF1" w:rsidRDefault="00014CDD">
      <w:pPr>
        <w:pStyle w:val="Textbody"/>
        <w:tabs>
          <w:tab w:val="left" w:pos="225"/>
          <w:tab w:val="left" w:pos="413"/>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a mirror image</w:t>
      </w:r>
    </w:p>
    <w:p w14:paraId="0C883C6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which, if [someone] lifts hand and foot, [also] lifts [hand and foot].</w:t>
      </w:r>
    </w:p>
    <w:p w14:paraId="6181F915" w14:textId="77777777" w:rsidR="0092153D" w:rsidRPr="00542FF1" w:rsidRDefault="0092153D">
      <w:pPr>
        <w:pStyle w:val="Textbody"/>
        <w:spacing w:after="0"/>
        <w:rPr>
          <w:rFonts w:ascii="Gandhari Unicode" w:hAnsi="Gandhari Unicode" w:cs="e-Tamil OTC"/>
          <w:lang w:val="en-GB"/>
        </w:rPr>
      </w:pPr>
    </w:p>
    <w:p w14:paraId="523D8746"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7B70CF"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9</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கயமனார்</w:t>
      </w:r>
      <w:r w:rsidRPr="00C03CC1">
        <w:rPr>
          <w:rFonts w:ascii="e-Tamil OTC" w:hAnsi="e-Tamil OTC" w:cs="e-Tamil OTC"/>
          <w:i w:val="0"/>
          <w:iCs w:val="0"/>
          <w:color w:val="auto"/>
          <w:cs/>
          <w:lang w:val="en-GB"/>
        </w:rPr>
        <w:t>:</w:t>
      </w:r>
      <w:r w:rsidRPr="00C03CC1">
        <w:rPr>
          <w:rFonts w:ascii="Gandhari Unicode" w:hAnsi="Gandhari Unicode"/>
          <w:i w:val="0"/>
          <w:iCs w:val="0"/>
          <w:color w:val="auto"/>
          <w:cs/>
          <w:lang w:val="en-GB"/>
        </w:rPr>
        <w:t xml:space="preserve"> </w:t>
      </w:r>
      <w:r w:rsidRPr="00C03CC1">
        <w:rPr>
          <w:rFonts w:ascii="Gandhari Unicode" w:hAnsi="Gandhari Unicode"/>
          <w:i w:val="0"/>
          <w:iCs w:val="0"/>
          <w:color w:val="auto"/>
          <w:lang w:val="en-GB"/>
        </w:rPr>
        <w:t>the confidante</w:t>
      </w:r>
    </w:p>
    <w:p w14:paraId="23A36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F18E4D6" w14:textId="77777777" w:rsidR="0092153D" w:rsidRPr="00542FF1" w:rsidRDefault="0092153D">
      <w:pPr>
        <w:pStyle w:val="Textbody"/>
        <w:spacing w:after="29"/>
        <w:rPr>
          <w:rFonts w:ascii="Gandhari Unicode" w:hAnsi="Gandhari Unicode" w:cs="e-Tamil OTC"/>
        </w:rPr>
      </w:pPr>
    </w:p>
    <w:p w14:paraId="090FD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கியளே</w:t>
      </w:r>
      <w:r w:rsidRPr="00542FF1">
        <w:rPr>
          <w:rFonts w:ascii="Gandhari Unicode" w:hAnsi="Gandhari Unicode" w:cs="e-Tamil OTC"/>
          <w:cs/>
        </w:rPr>
        <w:t xml:space="preserve"> மாஅ யோளே</w:t>
      </w:r>
    </w:p>
    <w:p w14:paraId="3F9C81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மடைமாண் செப்பிற் </w:t>
      </w:r>
      <w:r w:rsidRPr="00542FF1">
        <w:rPr>
          <w:rFonts w:ascii="Gandhari Unicode" w:hAnsi="Gandhari Unicode" w:cs="e-Tamil OTC"/>
          <w:u w:val="wave"/>
          <w:cs/>
        </w:rPr>
        <w:t>றமிய</w:t>
      </w:r>
      <w:r w:rsidRPr="00542FF1">
        <w:rPr>
          <w:rFonts w:ascii="Gandhari Unicode" w:hAnsi="Gandhari Unicode" w:cs="e-Tamil OTC"/>
          <w:cs/>
        </w:rPr>
        <w:t xml:space="preserve"> வைகிய</w:t>
      </w:r>
    </w:p>
    <w:p w14:paraId="72254E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பெய்யாப் பூவின் </w:t>
      </w:r>
      <w:r w:rsidRPr="00542FF1">
        <w:rPr>
          <w:rFonts w:ascii="Gandhari Unicode" w:hAnsi="Gandhari Unicode" w:cs="e-Tamil OTC"/>
          <w:u w:val="wave"/>
          <w:cs/>
        </w:rPr>
        <w:t>மெய்சா யினளே</w:t>
      </w:r>
    </w:p>
    <w:p w14:paraId="1C4A4E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பாசடை நிவந்த கணைக்கா னெய்த</w:t>
      </w:r>
    </w:p>
    <w:p w14:paraId="69C393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லினமீ னிருங்கழி யோத மல்குதொறுங்</w:t>
      </w:r>
    </w:p>
    <w:p w14:paraId="0EF3CE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கயமூழ்கு </w:t>
      </w:r>
      <w:r w:rsidRPr="00542FF1">
        <w:rPr>
          <w:rFonts w:ascii="Gandhari Unicode" w:hAnsi="Gandhari Unicode" w:cs="e-Tamil OTC"/>
          <w:u w:val="wave"/>
          <w:cs/>
        </w:rPr>
        <w:t>மகளிர்</w:t>
      </w:r>
      <w:r w:rsidRPr="00542FF1">
        <w:rPr>
          <w:rFonts w:ascii="Gandhari Unicode" w:hAnsi="Gandhari Unicode" w:cs="e-Tamil OTC"/>
          <w:cs/>
        </w:rPr>
        <w:t xml:space="preserve"> கண்ணின் மானுந்</w:t>
      </w:r>
    </w:p>
    <w:p w14:paraId="3A44A6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 கொடுமை</w:t>
      </w:r>
    </w:p>
    <w:p w14:paraId="76B3DB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 xml:space="preserve">நம்மு </w:t>
      </w:r>
      <w:r w:rsidRPr="00542FF1">
        <w:rPr>
          <w:rFonts w:ascii="Gandhari Unicode" w:hAnsi="Gandhari Unicode" w:cs="e-Tamil OTC"/>
          <w:u w:val="wave"/>
          <w:cs/>
          <w:lang w:val="en-GB"/>
        </w:rPr>
        <w:t>ணாணிக்</w:t>
      </w:r>
      <w:r w:rsidRPr="00542FF1">
        <w:rPr>
          <w:rFonts w:ascii="Gandhari Unicode" w:hAnsi="Gandhari Unicode" w:cs="e-Tamil OTC"/>
          <w:cs/>
        </w:rPr>
        <w:t xml:space="preserve"> </w:t>
      </w:r>
      <w:r w:rsidRPr="00542FF1">
        <w:rPr>
          <w:rFonts w:ascii="Gandhari Unicode" w:hAnsi="Gandhari Unicode" w:cs="e-Tamil OTC"/>
          <w:u w:val="wave"/>
          <w:cs/>
        </w:rPr>
        <w:t>கரப்பா</w:t>
      </w:r>
      <w:r w:rsidRPr="00542FF1">
        <w:rPr>
          <w:rFonts w:ascii="Gandhari Unicode" w:hAnsi="Gandhari Unicode" w:cs="e-Tamil OTC"/>
          <w:cs/>
        </w:rPr>
        <w:t xml:space="preserve"> டும்மே.</w:t>
      </w:r>
    </w:p>
    <w:p w14:paraId="6CF9CD3D" w14:textId="77777777" w:rsidR="0092153D" w:rsidRPr="00542FF1" w:rsidRDefault="0092153D">
      <w:pPr>
        <w:pStyle w:val="Textbody"/>
        <w:spacing w:after="29"/>
        <w:rPr>
          <w:rFonts w:ascii="Gandhari Unicode" w:hAnsi="Gandhari Unicode" w:cs="e-Tamil OTC"/>
        </w:rPr>
      </w:pPr>
    </w:p>
    <w:p w14:paraId="46439F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கியளோ </w:t>
      </w:r>
      <w:r w:rsidRPr="00542FF1">
        <w:rPr>
          <w:rFonts w:ascii="Gandhari Unicode" w:hAnsi="Gandhari Unicode" w:cs="e-Tamil OTC"/>
          <w:lang w:val="en-GB"/>
        </w:rPr>
        <w:t xml:space="preserve">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யாயா தியளே </w:t>
      </w:r>
      <w:r w:rsidRPr="00542FF1">
        <w:rPr>
          <w:rFonts w:ascii="Gandhari Unicode" w:hAnsi="Gandhari Unicode" w:cs="e-Tamil OTC"/>
          <w:lang w:val="en-GB"/>
        </w:rPr>
        <w:t xml:space="preserve">L1, G1v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1cd</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மாஅ யோளே </w:t>
      </w:r>
      <w:r w:rsidRPr="00542FF1">
        <w:rPr>
          <w:rFonts w:ascii="Gandhari Unicode" w:hAnsi="Gandhari Unicode" w:cs="e-Tamil OTC"/>
          <w:lang w:val="en-GB"/>
        </w:rPr>
        <w:t xml:space="preserve">L1, C2,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மாயோளே </w:t>
      </w:r>
      <w:r w:rsidRPr="00542FF1">
        <w:rPr>
          <w:rFonts w:ascii="Gandhari Unicode" w:hAnsi="Gandhari Unicode" w:cs="e-Tamil OTC"/>
          <w:lang w:val="en-GB"/>
        </w:rPr>
        <w:t>C1+3, G1</w:t>
      </w:r>
      <w:r w:rsidRPr="00542FF1">
        <w:rPr>
          <w:rFonts w:ascii="Gandhari Unicode" w:hAnsi="Gandhari Unicode" w:cs="e-Tamil OTC"/>
          <w:b/>
          <w:bCs/>
          <w:lang w:val="en-GB"/>
        </w:rPr>
        <w:t xml:space="preserve"> </w:t>
      </w:r>
      <w:r w:rsidRPr="00542FF1">
        <w:rPr>
          <w:rFonts w:ascii="Gandhari Unicode" w:eastAsia="URW Palladio UNI" w:hAnsi="Gandhari Unicode" w:cs="e-Tamil OTC"/>
          <w:b/>
          <w:bCs/>
          <w:lang w:val="en-GB"/>
        </w:rPr>
        <w:t>•</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றமியள் </w:t>
      </w:r>
      <w:r w:rsidRPr="00542FF1">
        <w:rPr>
          <w:rFonts w:ascii="Gandhari Unicode" w:hAnsi="Gandhari Unicode" w:cs="e-Tamil OTC"/>
          <w:lang w:val="en-GB"/>
        </w:rPr>
        <w:t xml:space="preserve">G1v+2,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றமியன்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பொய்யாப்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யினளே </w:t>
      </w:r>
      <w:r w:rsidRPr="00542FF1">
        <w:rPr>
          <w:rFonts w:ascii="Gandhari Unicode" w:hAnsi="Gandhari Unicode" w:cs="e-Tamil OTC"/>
          <w:lang w:val="en-GB"/>
        </w:rPr>
        <w:t xml:space="preserve">C2+3v,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மெய்சா யுநளே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பொசா யினளே </w:t>
      </w:r>
      <w:r w:rsidRPr="00542FF1">
        <w:rPr>
          <w:rFonts w:ascii="Gandhari Unicode" w:hAnsi="Gandhari Unicode" w:cs="e-Tamil OTC"/>
          <w:lang w:val="en-GB"/>
        </w:rPr>
        <w:t xml:space="preserve">G2v; </w:t>
      </w:r>
      <w:bookmarkStart w:id="0" w:name="DDE_LINK49"/>
      <w:r w:rsidRPr="00542FF1">
        <w:rPr>
          <w:rFonts w:ascii="Gandhari Unicode" w:hAnsi="Gandhari Unicode" w:cs="e-Tamil OTC"/>
          <w:cs/>
          <w:lang w:val="en-GB"/>
        </w:rPr>
        <w:t>பொ</w:t>
      </w:r>
      <w:bookmarkEnd w:id="0"/>
      <w:r w:rsidRPr="00542FF1">
        <w:rPr>
          <w:rFonts w:ascii="Gandhari Unicode" w:hAnsi="Gandhari Unicode" w:cs="e-Tamil OTC"/>
          <w:cs/>
          <w:lang w:val="en-GB"/>
        </w:rPr>
        <w:t xml:space="preserve">ய்கா யினளே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மெய்கா யினளே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6b </w:t>
      </w:r>
      <w:r w:rsidRPr="00542FF1">
        <w:rPr>
          <w:rFonts w:ascii="Gandhari Unicode" w:hAnsi="Gandhari Unicode" w:cs="e-Tamil OTC"/>
          <w:cs/>
          <w:lang w:val="en-GB"/>
        </w:rPr>
        <w:t xml:space="preserve">மகளிர்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மாதர்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8ab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ணாணிக் </w:t>
      </w:r>
      <w:r w:rsidRPr="00542FF1">
        <w:rPr>
          <w:rFonts w:ascii="Gandhari Unicode" w:hAnsi="Gandhari Unicode" w:cs="e-Tamil OTC"/>
          <w:lang w:val="en-GB"/>
        </w:rPr>
        <w:t xml:space="preserve">L1, C1+2+3, G1v+2,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நம்மு னாணிக்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நம்மு நாணிக் </w:t>
      </w:r>
      <w:r w:rsidRPr="00542FF1">
        <w:rPr>
          <w:rFonts w:ascii="Gandhari Unicode" w:hAnsi="Gandhari Unicode" w:cs="e-Tamil OTC"/>
          <w:lang w:val="en-GB"/>
        </w:rPr>
        <w:t xml:space="preserve">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8cd </w:t>
      </w:r>
      <w:r w:rsidRPr="00542FF1">
        <w:rPr>
          <w:rFonts w:ascii="Gandhari Unicode" w:hAnsi="Gandhari Unicode" w:cs="e-Tamil OTC"/>
          <w:cs/>
          <w:lang w:val="en-GB"/>
        </w:rPr>
        <w:t xml:space="preserve">கரப்பா டும்மே </w:t>
      </w:r>
      <w:r w:rsidRPr="00542FF1">
        <w:rPr>
          <w:rFonts w:ascii="Gandhari Unicode" w:hAnsi="Gandhari Unicode" w:cs="e-Tamil OTC"/>
          <w:lang w:val="en-GB"/>
        </w:rPr>
        <w:t xml:space="preserve">C1+2+3,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கரப்பா டுதுமே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காப்பா டும்மே </w:t>
      </w:r>
      <w:r w:rsidRPr="00542FF1">
        <w:rPr>
          <w:rFonts w:ascii="Gandhari Unicode" w:hAnsi="Gandhari Unicode" w:cs="e-Tamil OTC"/>
          <w:lang w:val="en-GB"/>
        </w:rPr>
        <w:t xml:space="preserve">L1, C1+3, G1+2v,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EA, AT</w:t>
      </w:r>
    </w:p>
    <w:p w14:paraId="2B4946EA" w14:textId="77777777" w:rsidR="0092153D" w:rsidRPr="00542FF1" w:rsidRDefault="0092153D">
      <w:pPr>
        <w:pStyle w:val="Textbody"/>
        <w:spacing w:after="29"/>
        <w:rPr>
          <w:rFonts w:ascii="Gandhari Unicode" w:hAnsi="Gandhari Unicode" w:cs="e-Tamil OTC"/>
        </w:rPr>
      </w:pPr>
    </w:p>
    <w:p w14:paraId="353238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ākiya</w:t>
      </w:r>
      <w:bookmarkStart w:id="1" w:name="DDE_LINK58"/>
      <w:r w:rsidRPr="00542FF1">
        <w:rPr>
          <w:rFonts w:ascii="Gandhari Unicode" w:hAnsi="Gandhari Unicode" w:cs="e-Tamil OTC"/>
          <w:i/>
          <w:iCs/>
          <w:lang w:val="en-GB"/>
        </w:rPr>
        <w:t>ḷ</w:t>
      </w:r>
      <w:bookmarkEnd w:id="1"/>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150F26">
        <w:rPr>
          <w:rFonts w:ascii="Gandhari Unicode" w:hAnsi="Gandhari Unicode" w:cs="e-Tamil OTC"/>
          <w:lang w:val="en-GB"/>
        </w:rPr>
        <w:t>-</w:t>
      </w:r>
      <w:r w:rsidRPr="00542FF1">
        <w:rPr>
          <w:rFonts w:ascii="Gandhari Unicode" w:hAnsi="Gandhari Unicode" w:cs="e-Tamil OTC"/>
          <w:lang w:val="en-GB"/>
        </w:rPr>
        <w:t>ē</w:t>
      </w:r>
    </w:p>
    <w:p w14:paraId="62B625F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vaikiya</w:t>
      </w:r>
      <w:proofErr w:type="spellEnd"/>
    </w:p>
    <w:p w14:paraId="00DC11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peyyā</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mey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cāyiṉaḷ</w:t>
      </w:r>
      <w:proofErr w:type="spellEnd"/>
      <w:r w:rsidR="00150F26">
        <w:rPr>
          <w:rFonts w:ascii="Gandhari Unicode" w:hAnsi="Gandhari Unicode" w:cs="e-Tamil OTC"/>
          <w:i/>
          <w:iCs/>
          <w:lang w:val="en-GB"/>
        </w:rPr>
        <w:t>-</w:t>
      </w:r>
      <w:r w:rsidRPr="00542FF1">
        <w:rPr>
          <w:rFonts w:ascii="Gandhari Unicode" w:hAnsi="Gandhari Unicode" w:cs="e-Tamil OTC"/>
          <w:i/>
          <w:iCs/>
          <w:lang w:val="en-GB"/>
        </w:rPr>
        <w:t>ē</w:t>
      </w:r>
    </w:p>
    <w:p w14:paraId="158B18DB" w14:textId="77777777" w:rsidR="0092153D" w:rsidRPr="00542FF1" w:rsidRDefault="00150F26">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nivanta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neytal</w:t>
      </w:r>
      <w:proofErr w:type="spellEnd"/>
    </w:p>
    <w:p w14:paraId="14453D9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r w:rsidR="00150F26">
        <w:rPr>
          <w:rFonts w:ascii="Gandhari Unicode" w:hAnsi="Gandhari Unicode" w:cs="e-Tamil OTC"/>
          <w:lang w:val="en-GB"/>
        </w:rPr>
        <w:t>~</w:t>
      </w:r>
      <w:proofErr w:type="spellStart"/>
      <w:r w:rsidRPr="00542FF1">
        <w:rPr>
          <w:rFonts w:ascii="Gandhari Unicode" w:hAnsi="Gandhari Unicode" w:cs="e-Tamil OTC"/>
          <w:lang w:val="en-GB"/>
        </w:rPr>
        <w:t>ōtam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malku-toṟum</w:t>
      </w:r>
      <w:proofErr w:type="spellEnd"/>
    </w:p>
    <w:p w14:paraId="3F577E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mūḻku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māṉum</w:t>
      </w:r>
      <w:proofErr w:type="spellEnd"/>
    </w:p>
    <w:p w14:paraId="1A9E3F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43F024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nam</w:t>
      </w:r>
      <w:proofErr w:type="spellEnd"/>
      <w:r w:rsidR="000C348E">
        <w:rPr>
          <w:rFonts w:ascii="Gandhari Unicode" w:hAnsi="Gandhari Unicode" w:cs="e-Tamil OTC"/>
          <w:i/>
          <w:iCs/>
          <w:lang w:val="en-GB"/>
        </w:rPr>
        <w:t>-+</w:t>
      </w:r>
      <w:proofErr w:type="spellStart"/>
      <w:r w:rsidRPr="00542FF1">
        <w:rPr>
          <w:rFonts w:ascii="Gandhari Unicode" w:hAnsi="Gandhari Unicode" w:cs="e-Tamil OTC"/>
          <w:i/>
          <w:iCs/>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w:t>
      </w:r>
      <w:proofErr w:type="spellEnd"/>
      <w:r w:rsidR="00150F26">
        <w:rPr>
          <w:rFonts w:ascii="Gandhari Unicode" w:hAnsi="Gandhari Unicode" w:cs="e-Tamil OTC"/>
          <w:lang w:val="en-GB"/>
        </w:rPr>
        <w:t>+</w:t>
      </w:r>
      <w:r w:rsidRPr="00542FF1">
        <w:rPr>
          <w:rFonts w:ascii="Gandhari Unicode" w:hAnsi="Gandhari Unicode" w:cs="e-Tamil OTC"/>
          <w:lang w:val="en-GB"/>
        </w:rPr>
        <w:t xml:space="preserve"> </w:t>
      </w:r>
      <w:proofErr w:type="spellStart"/>
      <w:r w:rsidR="00150F26">
        <w:rPr>
          <w:rFonts w:ascii="Gandhari Unicode" w:hAnsi="Gandhari Unicode" w:cs="e-Tamil OTC"/>
          <w:i/>
          <w:iCs/>
          <w:lang w:val="en-GB"/>
        </w:rPr>
        <w:t>karapp</w:t>
      </w:r>
      <w:proofErr w:type="spellEnd"/>
      <w:r w:rsidR="00150F2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āṭumē</w:t>
      </w:r>
      <w:proofErr w:type="spellEnd"/>
      <w:r w:rsidRPr="00542FF1">
        <w:rPr>
          <w:rFonts w:ascii="Gandhari Unicode" w:hAnsi="Gandhari Unicode" w:cs="e-Tamil OTC"/>
          <w:lang w:val="en-GB"/>
        </w:rPr>
        <w:t>.</w:t>
      </w:r>
    </w:p>
    <w:p w14:paraId="6EB04CD1" w14:textId="77777777" w:rsidR="0092153D" w:rsidRPr="000C348E" w:rsidRDefault="0092153D">
      <w:pPr>
        <w:pStyle w:val="Textbody"/>
        <w:spacing w:after="29" w:line="260" w:lineRule="exact"/>
        <w:rPr>
          <w:rFonts w:ascii="Gandhari Unicode" w:hAnsi="Gandhari Unicode" w:cs="e-Tamil OTC"/>
          <w:lang w:val="en-GB"/>
        </w:rPr>
      </w:pPr>
    </w:p>
    <w:p w14:paraId="7C7FD4E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4F168564" w14:textId="77777777" w:rsidR="0092153D" w:rsidRPr="00542FF1" w:rsidRDefault="0092153D">
      <w:pPr>
        <w:pStyle w:val="Textbody"/>
        <w:spacing w:after="29" w:line="260" w:lineRule="exact"/>
        <w:rPr>
          <w:rFonts w:ascii="Gandhari Unicode" w:hAnsi="Gandhari Unicode" w:cs="e-Tamil OTC"/>
        </w:rPr>
      </w:pPr>
    </w:p>
    <w:p w14:paraId="2E083C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black-</w:t>
      </w:r>
      <w:proofErr w:type="gramStart"/>
      <w:r w:rsidRPr="00542FF1">
        <w:rPr>
          <w:rFonts w:ascii="Gandhari Unicode" w:hAnsi="Gandhari Unicode" w:cs="e-Tamil OTC"/>
          <w:lang w:val="en-GB"/>
        </w:rPr>
        <w:t>she</w:t>
      </w:r>
      <w:r w:rsidRPr="00542FF1">
        <w:rPr>
          <w:rFonts w:ascii="Gandhari Unicode" w:hAnsi="Gandhari Unicode" w:cs="e-Tamil OTC"/>
          <w:position w:val="6"/>
          <w:lang w:val="en-GB"/>
        </w:rPr>
        <w:t>ē</w:t>
      </w:r>
      <w:proofErr w:type="gramEnd"/>
    </w:p>
    <w:p w14:paraId="0D03C99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clasp fame vessel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alone(n.pl.) kept-</w:t>
      </w:r>
    </w:p>
    <w:p w14:paraId="6558859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wear-not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body she-was-</w:t>
      </w:r>
      <w:proofErr w:type="gramStart"/>
      <w:r w:rsidRPr="00542FF1">
        <w:rPr>
          <w:rFonts w:ascii="Gandhari Unicode" w:hAnsi="Gandhari Unicode" w:cs="e-Tamil OTC"/>
          <w:lang w:val="en-GB"/>
        </w:rPr>
        <w:t>emaciated</w:t>
      </w:r>
      <w:r w:rsidRPr="00542FF1">
        <w:rPr>
          <w:rFonts w:ascii="Gandhari Unicode" w:hAnsi="Gandhari Unicode" w:cs="e-Tamil OTC"/>
          <w:position w:val="6"/>
          <w:lang w:val="en-GB"/>
        </w:rPr>
        <w:t>ē</w:t>
      </w:r>
      <w:proofErr w:type="gramEnd"/>
    </w:p>
    <w:p w14:paraId="100991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come-up- cylinder leg blue-</w:t>
      </w:r>
      <w:proofErr w:type="gramStart"/>
      <w:r w:rsidR="00467674">
        <w:rPr>
          <w:rFonts w:ascii="Gandhari Unicode" w:hAnsi="Gandhari Unicode" w:cs="e-Tamil OTC"/>
          <w:lang w:val="en-GB"/>
        </w:rPr>
        <w:t>waterlil</w:t>
      </w:r>
      <w:r w:rsidRPr="00542FF1">
        <w:rPr>
          <w:rFonts w:ascii="Gandhari Unicode" w:hAnsi="Gandhari Unicode" w:cs="e-Tamil OTC"/>
          <w:lang w:val="en-GB"/>
        </w:rPr>
        <w:t>y</w:t>
      </w:r>
      <w:proofErr w:type="gramEnd"/>
    </w:p>
    <w:p w14:paraId="5A0D82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group fish dark backwaters</w:t>
      </w:r>
      <w:r w:rsidRPr="00542FF1">
        <w:rPr>
          <w:rFonts w:ascii="Gandhari Unicode" w:hAnsi="Gandhari Unicode" w:cs="e-Tamil OTC"/>
        </w:rPr>
        <w:t xml:space="preserve"> </w:t>
      </w:r>
      <w:r w:rsidRPr="00542FF1">
        <w:rPr>
          <w:rFonts w:ascii="Gandhari Unicode" w:hAnsi="Gandhari Unicode" w:cs="e-Tamil OTC"/>
          <w:lang w:val="en-GB"/>
        </w:rPr>
        <w:t>flood increasing-</w:t>
      </w:r>
      <w:proofErr w:type="gramStart"/>
      <w:r w:rsidRPr="00542FF1">
        <w:rPr>
          <w:rFonts w:ascii="Gandhari Unicode" w:hAnsi="Gandhari Unicode" w:cs="e-Tamil OTC"/>
          <w:lang w:val="en-GB"/>
        </w:rPr>
        <w:t>ever</w:t>
      </w:r>
      <w:proofErr w:type="gramEnd"/>
    </w:p>
    <w:p w14:paraId="5358053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tank dive- women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resembling-</w:t>
      </w:r>
    </w:p>
    <w:p w14:paraId="72CDF7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ford-he</w:t>
      </w:r>
      <w:r w:rsidRPr="00542FF1">
        <w:rPr>
          <w:rFonts w:ascii="Gandhari Unicode" w:hAnsi="Gandhari Unicode" w:cs="e-Tamil OTC"/>
        </w:rPr>
        <w:t xml:space="preserve"> </w:t>
      </w:r>
      <w:r w:rsidRPr="00542FF1">
        <w:rPr>
          <w:rFonts w:ascii="Gandhari Unicode" w:hAnsi="Gandhari Unicode" w:cs="e-Tamil OTC"/>
          <w:lang w:val="en-GB"/>
        </w:rPr>
        <w:t>cruelty</w:t>
      </w:r>
    </w:p>
    <w:p w14:paraId="62957F1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us(loc.) ashamed hiding playing-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399D0E" w14:textId="77777777" w:rsidR="0092153D" w:rsidRPr="00542FF1" w:rsidRDefault="0092153D">
      <w:pPr>
        <w:pStyle w:val="Textbody"/>
        <w:spacing w:after="29"/>
        <w:rPr>
          <w:rFonts w:ascii="Gandhari Unicode" w:hAnsi="Gandhari Unicode" w:cs="e-Tamil OTC"/>
        </w:rPr>
      </w:pPr>
    </w:p>
    <w:p w14:paraId="694AD3B0" w14:textId="77777777" w:rsidR="0092153D" w:rsidRPr="00542FF1" w:rsidRDefault="0092153D">
      <w:pPr>
        <w:pStyle w:val="Textbody"/>
        <w:spacing w:after="29"/>
        <w:rPr>
          <w:rFonts w:ascii="Gandhari Unicode" w:hAnsi="Gandhari Unicode" w:cs="e-Tamil OTC"/>
        </w:rPr>
      </w:pPr>
    </w:p>
    <w:p w14:paraId="76A7EA37"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She is [now] mother</w:t>
      </w:r>
      <w:r w:rsidRPr="00542FF1">
        <w:rPr>
          <w:rStyle w:val="FootnoteReference"/>
          <w:rFonts w:ascii="Gandhari Unicode" w:hAnsi="Gandhari Unicode" w:cs="e-Tamil OTC"/>
          <w:lang w:val="en-GB"/>
        </w:rPr>
        <w:footnoteReference w:id="31"/>
      </w:r>
      <w:r w:rsidRPr="00542FF1">
        <w:rPr>
          <w:rFonts w:ascii="Gandhari Unicode" w:hAnsi="Gandhari Unicode" w:cs="e-Tamil OTC"/>
          <w:lang w:val="en-GB"/>
        </w:rPr>
        <w:t>, the dark one!</w:t>
      </w:r>
    </w:p>
    <w:p w14:paraId="22D133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Like a flower kept alone in a vessel famed for</w:t>
      </w:r>
      <w:r w:rsidRPr="00542FF1">
        <w:rPr>
          <w:rStyle w:val="FootnoteReference"/>
          <w:rFonts w:ascii="Gandhari Unicode" w:hAnsi="Gandhari Unicode" w:cs="e-Tamil OTC"/>
          <w:lang w:val="en-GB"/>
        </w:rPr>
        <w:footnoteReference w:id="32"/>
      </w:r>
      <w:r w:rsidRPr="00542FF1">
        <w:rPr>
          <w:rFonts w:ascii="Gandhari Unicode" w:hAnsi="Gandhari Unicode" w:cs="e-Tamil OTC"/>
          <w:lang w:val="en-GB"/>
        </w:rPr>
        <w:t xml:space="preserve"> its clasp,</w:t>
      </w:r>
    </w:p>
    <w:p w14:paraId="4EB81258"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unworn, her body is emaciated.</w:t>
      </w:r>
    </w:p>
    <w:p w14:paraId="06A4910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Ashamed among us she plays hiding</w:t>
      </w:r>
      <w:r w:rsidRPr="00542FF1">
        <w:rPr>
          <w:rStyle w:val="FootnoteReference"/>
          <w:rFonts w:ascii="Gandhari Unicode" w:hAnsi="Gandhari Unicode" w:cs="e-Tamil OTC"/>
          <w:lang w:val="en-GB"/>
        </w:rPr>
        <w:footnoteReference w:id="33"/>
      </w:r>
    </w:p>
    <w:p w14:paraId="725CE2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faithlessness of the man from the cool ghat</w:t>
      </w:r>
    </w:p>
    <w:p w14:paraId="70701F7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round-stemmed blue </w:t>
      </w:r>
      <w:r w:rsidR="00467674">
        <w:rPr>
          <w:rFonts w:ascii="Gandhari Unicode" w:hAnsi="Gandhari Unicode" w:cs="e-Tamil OTC"/>
          <w:lang w:val="en-GB"/>
        </w:rPr>
        <w:t>waterlil</w:t>
      </w:r>
      <w:r w:rsidRPr="00542FF1">
        <w:rPr>
          <w:rFonts w:ascii="Gandhari Unicode" w:hAnsi="Gandhari Unicode" w:cs="e-Tamil OTC"/>
          <w:lang w:val="en-GB"/>
        </w:rPr>
        <w:t xml:space="preserve">ies </w:t>
      </w:r>
      <w:proofErr w:type="gramStart"/>
      <w:r w:rsidRPr="00542FF1">
        <w:rPr>
          <w:rFonts w:ascii="Gandhari Unicode" w:hAnsi="Gandhari Unicode" w:cs="e-Tamil OTC"/>
          <w:lang w:val="en-GB"/>
        </w:rPr>
        <w:t>risen up</w:t>
      </w:r>
      <w:proofErr w:type="gramEnd"/>
      <w:r w:rsidRPr="00542FF1">
        <w:rPr>
          <w:rFonts w:ascii="Gandhari Unicode" w:hAnsi="Gandhari Unicode" w:cs="e-Tamil OTC"/>
          <w:lang w:val="en-GB"/>
        </w:rPr>
        <w:t xml:space="preserve"> from green leaves</w:t>
      </w:r>
    </w:p>
    <w:p w14:paraId="18733F25"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whenever the flood rises in the dark backwaters with various fish</w:t>
      </w:r>
      <w:r w:rsidRPr="00542FF1">
        <w:rPr>
          <w:rStyle w:val="FootnoteReference"/>
          <w:rFonts w:ascii="Gandhari Unicode" w:hAnsi="Gandhari Unicode" w:cs="e-Tamil OTC"/>
          <w:lang w:val="en-GB"/>
        </w:rPr>
        <w:footnoteReference w:id="34"/>
      </w:r>
    </w:p>
    <w:p w14:paraId="184A231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resemble the eyes of women diving in tanks.</w:t>
      </w:r>
    </w:p>
    <w:p w14:paraId="6F3203F9" w14:textId="77777777" w:rsidR="0092153D" w:rsidRPr="00542FF1" w:rsidRDefault="0092153D">
      <w:pPr>
        <w:pStyle w:val="Textbody"/>
        <w:spacing w:after="0"/>
        <w:rPr>
          <w:rFonts w:ascii="Gandhari Unicode" w:hAnsi="Gandhari Unicode" w:cs="e-Tamil OTC"/>
          <w:lang w:val="en-GB"/>
        </w:rPr>
      </w:pPr>
    </w:p>
    <w:p w14:paraId="6CCF4BA2" w14:textId="77777777" w:rsidR="0092153D" w:rsidRPr="00542FF1" w:rsidRDefault="0092153D">
      <w:pPr>
        <w:pStyle w:val="Textbody"/>
        <w:spacing w:after="0"/>
        <w:rPr>
          <w:rFonts w:ascii="Gandhari Unicode" w:hAnsi="Gandhari Unicode" w:cs="e-Tamil OTC"/>
          <w:lang w:val="en-GB"/>
        </w:rPr>
      </w:pPr>
    </w:p>
    <w:p w14:paraId="6795808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D6FE266"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10</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ஓரம்போகியார் (ஓரம்போதியார்)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the confidante</w:t>
      </w:r>
    </w:p>
    <w:p w14:paraId="784D67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தலைமகற்குத் தோழி வாயில் நேர்ந்தது.</w:t>
      </w:r>
    </w:p>
    <w:p w14:paraId="4C9504C2" w14:textId="77777777" w:rsidR="0092153D" w:rsidRPr="00542FF1" w:rsidRDefault="0092153D">
      <w:pPr>
        <w:pStyle w:val="Textbody"/>
        <w:spacing w:after="29"/>
        <w:rPr>
          <w:rFonts w:ascii="Gandhari Unicode" w:hAnsi="Gandhari Unicode" w:cs="e-Tamil OTC"/>
        </w:rPr>
      </w:pPr>
    </w:p>
    <w:p w14:paraId="0BE471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யாயா கியளே விழவுமுத லாட்டி</w:t>
      </w:r>
    </w:p>
    <w:p w14:paraId="55D3B8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பயறுபோ லிணர பைந்தாது </w:t>
      </w:r>
      <w:r w:rsidRPr="00542FF1">
        <w:rPr>
          <w:rFonts w:ascii="Gandhari Unicode" w:hAnsi="Gandhari Unicode" w:cs="e-Tamil OTC"/>
          <w:u w:val="wave"/>
          <w:cs/>
        </w:rPr>
        <w:t>படீஇய</w:t>
      </w:r>
    </w:p>
    <w:p w14:paraId="364BA0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w:t>
      </w:r>
      <w:r w:rsidRPr="00542FF1">
        <w:rPr>
          <w:rFonts w:ascii="Gandhari Unicode" w:hAnsi="Gandhari Unicode" w:cs="e-Tamil OTC"/>
          <w:cs/>
        </w:rPr>
        <w:t>ழவர் வாங்கிய கமழ்பூ மென்சினைக்</w:t>
      </w:r>
    </w:p>
    <w:p w14:paraId="0E6B92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காஞ்சி யூரன் கொடுமை</w:t>
      </w:r>
    </w:p>
    <w:p w14:paraId="4FE3FA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கரந்தன ளாகலி னாணிய வருமே.</w:t>
      </w:r>
    </w:p>
    <w:p w14:paraId="780D2708" w14:textId="77777777" w:rsidR="0092153D" w:rsidRPr="00542FF1" w:rsidRDefault="0092153D">
      <w:pPr>
        <w:pStyle w:val="Textbody"/>
        <w:spacing w:after="29"/>
        <w:rPr>
          <w:rFonts w:ascii="Gandhari Unicode" w:hAnsi="Gandhari Unicode" w:cs="e-Tamil OTC"/>
        </w:rPr>
      </w:pPr>
    </w:p>
    <w:p w14:paraId="2B9F62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பயறுபோ லிணர </w:t>
      </w:r>
      <w:r w:rsidRPr="00542FF1">
        <w:rPr>
          <w:rFonts w:ascii="Gandhari Unicode" w:eastAsia="URW Palladio UNI" w:hAnsi="Gandhari Unicode" w:cs="e-Tamil OTC"/>
          <w:lang w:val="en-GB"/>
        </w:rPr>
        <w:t xml:space="preserve">C1+2+3,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பயறு போலிணர் </w:t>
      </w:r>
      <w:r w:rsidRPr="00542FF1">
        <w:rPr>
          <w:rFonts w:ascii="Gandhari Unicode" w:eastAsia="URW Palladio UNI" w:hAnsi="Gandhari Unicode" w:cs="e-Tamil OTC"/>
          <w:lang w:val="en-GB"/>
        </w:rPr>
        <w:t>L1, G1</w:t>
      </w:r>
      <w:r w:rsidRPr="00542FF1">
        <w:rPr>
          <w:rStyle w:val="FootnoteReference"/>
          <w:rFonts w:ascii="Gandhari Unicode" w:eastAsia="URW Palladio UNI" w:hAnsi="Gandhari Unicode" w:cs="e-Tamil OTC"/>
          <w:lang w:val="en-GB"/>
        </w:rPr>
        <w:footnoteReference w:id="35"/>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2df.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r w:rsidRPr="00542FF1">
        <w:rPr>
          <w:rFonts w:ascii="Gandhari Unicode" w:hAnsi="Gandhari Unicode" w:cs="e-Tamil OTC"/>
          <w:lang w:val="en-GB"/>
        </w:rPr>
        <w:t xml:space="preserve">C2v,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 xml:space="preserve">C1+2+3;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பறீஇய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ருழவர்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6"/>
      </w:r>
      <w:r w:rsidRPr="00542FF1">
        <w:rPr>
          <w:rFonts w:ascii="Gandhari Unicode" w:hAnsi="Gandhari Unicode" w:cs="e-Tamil OTC"/>
          <w:cs/>
          <w:lang w:val="en-GB"/>
        </w:rPr>
        <w:t xml:space="preserve"> படீஇ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யருள்வர </w:t>
      </w:r>
      <w:r w:rsidRPr="00542FF1">
        <w:rPr>
          <w:rFonts w:ascii="Gandhari Unicode" w:hAnsi="Gandhari Unicode" w:cs="e-Tamil OTC"/>
          <w:lang w:val="en-GB"/>
        </w:rPr>
        <w:t xml:space="preserve">L1, G1; </w:t>
      </w:r>
      <w:r w:rsidRPr="00542FF1">
        <w:rPr>
          <w:rFonts w:ascii="Gandhari Unicode" w:hAnsi="Gandhari Unicode" w:cs="e-Tamil OTC"/>
          <w:cs/>
          <w:lang w:val="en-GB"/>
        </w:rPr>
        <w:t xml:space="preserve">படீஇய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ருள்வர </w:t>
      </w:r>
      <w:r w:rsidRPr="00542FF1">
        <w:rPr>
          <w:rFonts w:ascii="Gandhari Unicode" w:hAnsi="Gandhari Unicode" w:cs="e-Tamil OTC"/>
          <w:lang w:val="en-GB"/>
        </w:rPr>
        <w:t>PP</w:t>
      </w:r>
    </w:p>
    <w:p w14:paraId="1C9C61E7" w14:textId="77777777" w:rsidR="0092153D" w:rsidRPr="00542FF1" w:rsidRDefault="0092153D">
      <w:pPr>
        <w:pStyle w:val="Textbody"/>
        <w:spacing w:after="29"/>
        <w:rPr>
          <w:rFonts w:ascii="Gandhari Unicode" w:hAnsi="Gandhari Unicode" w:cs="e-Tamil OTC"/>
        </w:rPr>
      </w:pPr>
    </w:p>
    <w:p w14:paraId="3664A1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ākiyaḷ</w:t>
      </w:r>
      <w:proofErr w:type="spellEnd"/>
      <w:r w:rsidR="000C46B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āṭṭi</w:t>
      </w:r>
      <w:proofErr w:type="spellEnd"/>
    </w:p>
    <w:p w14:paraId="4DA5C89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payaṟu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iṇara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paṭīiyar</w:t>
      </w:r>
      <w:proofErr w:type="spellEnd"/>
    </w:p>
    <w:p w14:paraId="6C0DE0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0C46B0">
        <w:rPr>
          <w:rFonts w:ascii="Gandhari Unicode" w:hAnsi="Gandhari Unicode" w:cs="e-Tamil OTC"/>
          <w:lang w:val="en-GB"/>
        </w:rPr>
        <w:t>+</w:t>
      </w:r>
    </w:p>
    <w:p w14:paraId="6B6FB0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0C46B0">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p>
    <w:p w14:paraId="36D2C58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karantaṉaḷ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nāṇiya</w:t>
      </w:r>
      <w:proofErr w:type="spellEnd"/>
      <w:r w:rsidRPr="00542FF1">
        <w:rPr>
          <w:rFonts w:ascii="Gandhari Unicode" w:hAnsi="Gandhari Unicode" w:cs="e-Tamil OTC"/>
          <w:lang w:val="en-GB"/>
        </w:rPr>
        <w:t xml:space="preserve"> varum</w:t>
      </w:r>
      <w:r w:rsidR="000C46B0">
        <w:rPr>
          <w:rFonts w:ascii="Gandhari Unicode" w:hAnsi="Gandhari Unicode" w:cs="e-Tamil OTC"/>
          <w:lang w:val="en-GB"/>
        </w:rPr>
        <w:t>-</w:t>
      </w:r>
      <w:r w:rsidRPr="00542FF1">
        <w:rPr>
          <w:rFonts w:ascii="Gandhari Unicode" w:hAnsi="Gandhari Unicode" w:cs="e-Tamil OTC"/>
          <w:lang w:val="en-GB"/>
        </w:rPr>
        <w:t>ē.</w:t>
      </w:r>
    </w:p>
    <w:p w14:paraId="4EF10B09" w14:textId="77777777" w:rsidR="0092153D" w:rsidRPr="00542FF1" w:rsidRDefault="0092153D">
      <w:pPr>
        <w:pStyle w:val="Textbody"/>
        <w:spacing w:after="29"/>
        <w:rPr>
          <w:rFonts w:ascii="Gandhari Unicode" w:hAnsi="Gandhari Unicode" w:cs="e-Tamil OTC"/>
          <w:lang w:val="en-GB"/>
        </w:rPr>
      </w:pPr>
    </w:p>
    <w:p w14:paraId="10413230"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granting the door/mediation to HIM.</w:t>
      </w:r>
    </w:p>
    <w:p w14:paraId="302F0DB7" w14:textId="77777777" w:rsidR="0092153D" w:rsidRPr="00542FF1" w:rsidRDefault="0092153D">
      <w:pPr>
        <w:pStyle w:val="Textbody"/>
        <w:spacing w:after="29"/>
        <w:rPr>
          <w:rFonts w:ascii="Gandhari Unicode" w:hAnsi="Gandhari Unicode" w:cs="e-Tamil OTC"/>
          <w:lang w:val="en-GB"/>
        </w:rPr>
      </w:pPr>
    </w:p>
    <w:p w14:paraId="182DFAC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become-she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 xml:space="preserve">festival cause </w:t>
      </w:r>
      <w:proofErr w:type="gramStart"/>
      <w:r w:rsidRPr="00542FF1">
        <w:rPr>
          <w:rFonts w:ascii="Gandhari Unicode" w:hAnsi="Gandhari Unicode" w:cs="e-Tamil OTC"/>
          <w:lang w:val="en-GB"/>
        </w:rPr>
        <w:t>woman</w:t>
      </w:r>
      <w:proofErr w:type="gramEnd"/>
    </w:p>
    <w:p w14:paraId="36F9665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grain similar </w:t>
      </w:r>
      <w:proofErr w:type="spellStart"/>
      <w:r w:rsidRPr="00542FF1">
        <w:rPr>
          <w:rFonts w:ascii="Gandhari Unicode" w:hAnsi="Gandhari Unicode" w:cs="e-Tamil OTC"/>
          <w:lang w:val="en-GB"/>
        </w:rPr>
        <w:t>cluster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fresh pollen </w:t>
      </w:r>
      <w:proofErr w:type="gramStart"/>
      <w:r w:rsidRPr="00542FF1">
        <w:rPr>
          <w:rFonts w:ascii="Gandhari Unicode" w:hAnsi="Gandhari Unicode" w:cs="e-Tamil OTC"/>
          <w:lang w:val="en-GB"/>
        </w:rPr>
        <w:t>happen</w:t>
      </w:r>
      <w:proofErr w:type="gramEnd"/>
    </w:p>
    <w:p w14:paraId="18D852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ploughmen(h.) bent- smell- flower tender </w:t>
      </w:r>
      <w:proofErr w:type="gramStart"/>
      <w:r w:rsidRPr="00542FF1">
        <w:rPr>
          <w:rFonts w:ascii="Gandhari Unicode" w:hAnsi="Gandhari Unicode" w:cs="e-Tamil OTC"/>
          <w:lang w:val="en-GB"/>
        </w:rPr>
        <w:t>twig</w:t>
      </w:r>
      <w:proofErr w:type="gramEnd"/>
    </w:p>
    <w:p w14:paraId="3DF22BD5" w14:textId="77777777" w:rsidR="0092153D" w:rsidRPr="00542FF1" w:rsidRDefault="00014CDD">
      <w:pPr>
        <w:pStyle w:val="Textbody"/>
        <w:spacing w:after="0"/>
        <w:rPr>
          <w:rFonts w:ascii="Gandhari Unicode" w:hAnsi="Gandhari Unicode" w:cs="e-Tamil OTC"/>
        </w:rPr>
      </w:pP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w:t>
      </w:r>
      <w:r w:rsidRPr="00542FF1">
        <w:rPr>
          <w:rFonts w:ascii="Gandhari Unicode" w:hAnsi="Gandhari Unicode" w:cs="e-Tamil OTC"/>
        </w:rPr>
        <w:t xml:space="preserve"> </w:t>
      </w:r>
      <w:r w:rsidRPr="00542FF1">
        <w:rPr>
          <w:rFonts w:ascii="Gandhari Unicode" w:hAnsi="Gandhari Unicode" w:cs="e-Tamil OTC"/>
          <w:lang w:val="en-GB"/>
        </w:rPr>
        <w:t>cruelty</w:t>
      </w:r>
    </w:p>
    <w:p w14:paraId="0E886D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she-hid because ashamed-/(inf.)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2CF9AA1" w14:textId="77777777" w:rsidR="0092153D" w:rsidRPr="00542FF1" w:rsidRDefault="0092153D">
      <w:pPr>
        <w:pStyle w:val="Textbody"/>
        <w:spacing w:after="29"/>
        <w:rPr>
          <w:rFonts w:ascii="Gandhari Unicode" w:hAnsi="Gandhari Unicode" w:cs="e-Tamil OTC"/>
          <w:lang w:val="en-GB"/>
        </w:rPr>
      </w:pPr>
    </w:p>
    <w:p w14:paraId="116BCDD6" w14:textId="77777777" w:rsidR="0092153D" w:rsidRPr="00542FF1" w:rsidRDefault="0092153D">
      <w:pPr>
        <w:pStyle w:val="Textbody"/>
        <w:spacing w:after="29"/>
        <w:rPr>
          <w:rFonts w:ascii="Gandhari Unicode" w:hAnsi="Gandhari Unicode" w:cs="e-Tamil OTC"/>
          <w:lang w:val="en-GB"/>
        </w:rPr>
      </w:pPr>
    </w:p>
    <w:p w14:paraId="6FC438D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is [now] mother, a woman [who is] cause for feasting:</w:t>
      </w:r>
    </w:p>
    <w:p w14:paraId="55C4C55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because she has hidden</w:t>
      </w:r>
    </w:p>
    <w:p w14:paraId="78D2F6DD"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the faithlessness of the man from the village</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rPr>
        <w:t xml:space="preserve"> </w:t>
      </w:r>
      <w:r w:rsidRPr="00542FF1">
        <w:rPr>
          <w:rFonts w:ascii="Gandhari Unicode" w:hAnsi="Gandhari Unicode" w:cs="e-Tamil OTC"/>
          <w:lang w:val="en-GB"/>
        </w:rPr>
        <w:t>trees</w:t>
      </w:r>
    </w:p>
    <w:p w14:paraId="505563D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whose tender twigs with fragrant flowers the ploughmen bend</w:t>
      </w:r>
    </w:p>
    <w:p w14:paraId="76E3E3C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so that the fresh pollen from [flower] clusters</w:t>
      </w:r>
    </w:p>
    <w:p w14:paraId="1FA63DBC" w14:textId="77777777" w:rsidR="0092153D" w:rsidRPr="00542FF1" w:rsidRDefault="00014CDD">
      <w:pPr>
        <w:pStyle w:val="Textbody"/>
        <w:tabs>
          <w:tab w:val="left" w:pos="0"/>
        </w:tabs>
        <w:spacing w:after="74"/>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[ears of] grain settle [on them]</w:t>
      </w:r>
      <w:r w:rsidRPr="00542FF1">
        <w:rPr>
          <w:rStyle w:val="FootnoteReference"/>
          <w:rFonts w:ascii="Gandhari Unicode" w:hAnsi="Gandhari Unicode" w:cs="e-Tamil OTC"/>
          <w:lang w:val="en-GB"/>
        </w:rPr>
        <w:footnoteReference w:id="37"/>
      </w:r>
    </w:p>
    <w:p w14:paraId="479B134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she usually</w:t>
      </w:r>
      <w:r w:rsidRPr="00542FF1">
        <w:rPr>
          <w:rStyle w:val="FootnoteReference"/>
          <w:rFonts w:ascii="Gandhari Unicode" w:hAnsi="Gandhari Unicode" w:cs="e-Tamil OTC"/>
          <w:lang w:val="en-GB"/>
        </w:rPr>
        <w:footnoteReference w:id="38"/>
      </w:r>
      <w:r w:rsidRPr="00542FF1">
        <w:rPr>
          <w:rFonts w:ascii="Gandhari Unicode" w:hAnsi="Gandhari Unicode" w:cs="e-Tamil OTC"/>
          <w:lang w:val="en-GB"/>
        </w:rPr>
        <w:t xml:space="preserve"> comes [along] ashamed.</w:t>
      </w:r>
    </w:p>
    <w:p w14:paraId="233ED37F" w14:textId="77777777" w:rsidR="0092153D" w:rsidRPr="00542FF1" w:rsidRDefault="0092153D">
      <w:pPr>
        <w:pStyle w:val="Textbody"/>
        <w:spacing w:after="0"/>
        <w:rPr>
          <w:rFonts w:ascii="Gandhari Unicode" w:hAnsi="Gandhari Unicode" w:cs="e-Tamil OTC"/>
          <w:lang w:val="en-GB"/>
        </w:rPr>
      </w:pPr>
    </w:p>
    <w:p w14:paraId="3C448707" w14:textId="77777777" w:rsidR="0092153D" w:rsidRPr="00542FF1" w:rsidRDefault="0092153D">
      <w:pPr>
        <w:pStyle w:val="Textbody"/>
        <w:spacing w:after="0"/>
        <w:rPr>
          <w:rFonts w:ascii="Gandhari Unicode" w:hAnsi="Gandhari Unicode" w:cs="e-Tamil OTC"/>
          <w:lang w:val="en-GB"/>
        </w:rPr>
      </w:pPr>
    </w:p>
    <w:p w14:paraId="2BFCF3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Become mother, the woman [who was] cause for festival.</w:t>
      </w:r>
      <w:r w:rsidRPr="00542FF1">
        <w:rPr>
          <w:rStyle w:val="FootnoteReference"/>
          <w:rFonts w:ascii="Gandhari Unicode" w:hAnsi="Gandhari Unicode" w:cs="e-Tamil OTC"/>
          <w:lang w:val="en-GB"/>
        </w:rPr>
        <w:footnoteReference w:id="39"/>
      </w:r>
    </w:p>
    <w:p w14:paraId="2223EA02" w14:textId="77777777" w:rsidR="0092153D" w:rsidRPr="00542FF1" w:rsidRDefault="0092153D">
      <w:pPr>
        <w:pStyle w:val="Textbody"/>
        <w:spacing w:after="0"/>
        <w:rPr>
          <w:rFonts w:ascii="Gandhari Unicode" w:hAnsi="Gandhari Unicode" w:cs="e-Tamil OTC"/>
          <w:lang w:val="en-GB"/>
        </w:rPr>
      </w:pPr>
    </w:p>
    <w:p w14:paraId="56D513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5c </w:t>
      </w:r>
      <w:r w:rsidRPr="00542FF1">
        <w:rPr>
          <w:rFonts w:ascii="Gandhari Unicode" w:hAnsi="Gandhari Unicode" w:cs="e-Tamil OTC"/>
          <w:lang w:val="en-GB"/>
        </w:rPr>
        <w:tab/>
      </w:r>
      <w:r w:rsidRPr="00542FF1">
        <w:rPr>
          <w:rFonts w:ascii="Gandhari Unicode" w:hAnsi="Gandhari Unicode" w:cs="e-Tamil OTC"/>
          <w:lang w:val="en-GB"/>
        </w:rPr>
        <w:tab/>
        <w:t>she comes [to the door for him] to be ashamed.</w:t>
      </w:r>
      <w:r w:rsidRPr="00542FF1">
        <w:rPr>
          <w:rStyle w:val="FootnoteReference"/>
          <w:rFonts w:ascii="Gandhari Unicode" w:hAnsi="Gandhari Unicode" w:cs="e-Tamil OTC"/>
          <w:lang w:val="en-GB"/>
        </w:rPr>
        <w:footnoteReference w:id="40"/>
      </w:r>
    </w:p>
    <w:p w14:paraId="474ED935" w14:textId="77777777" w:rsidR="0092153D" w:rsidRPr="00542FF1" w:rsidRDefault="0092153D">
      <w:pPr>
        <w:pStyle w:val="Textbody"/>
        <w:spacing w:after="0"/>
        <w:rPr>
          <w:rFonts w:ascii="Gandhari Unicode" w:hAnsi="Gandhari Unicode" w:cs="e-Tamil OTC"/>
          <w:lang w:val="en-GB"/>
        </w:rPr>
      </w:pPr>
    </w:p>
    <w:p w14:paraId="36EF90E2"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9604A5"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11</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மாமூலனார்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93CFFE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cs/>
          <w:lang w:val="en-GB"/>
        </w:rPr>
        <w:t>தலைமகள் தன்னெஞ்சிற்குச் சொல்லுவாளாய்த் தோழி கேட்பச் சொல்லியது.</w:t>
      </w:r>
    </w:p>
    <w:p w14:paraId="143282E9" w14:textId="77777777" w:rsidR="0092153D" w:rsidRPr="00542FF1" w:rsidRDefault="0092153D">
      <w:pPr>
        <w:pStyle w:val="Textbody"/>
        <w:spacing w:after="29"/>
        <w:rPr>
          <w:rFonts w:ascii="Gandhari Unicode" w:hAnsi="Gandhari Unicode" w:cs="e-Tamil OTC"/>
        </w:rPr>
      </w:pPr>
    </w:p>
    <w:p w14:paraId="70D4E2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 ரிலங்குவளை </w:t>
      </w:r>
      <w:r w:rsidRPr="00542FF1">
        <w:rPr>
          <w:rFonts w:ascii="Gandhari Unicode" w:hAnsi="Gandhari Unicode" w:cs="e-Tamil OTC"/>
          <w:u w:val="wave"/>
          <w:cs/>
        </w:rPr>
        <w:t>நெகிழ நாளும்</w:t>
      </w:r>
    </w:p>
    <w:p w14:paraId="31FDBD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பாடில </w:t>
      </w:r>
      <w:r w:rsidRPr="00542FF1">
        <w:rPr>
          <w:rFonts w:ascii="Gandhari Unicode" w:hAnsi="Gandhari Unicode" w:cs="e-Tamil OTC"/>
          <w:u w:val="wave"/>
          <w:cs/>
        </w:rPr>
        <w:t>கலிழுங்</w:t>
      </w:r>
      <w:r w:rsidRPr="00542FF1">
        <w:rPr>
          <w:rFonts w:ascii="Gandhari Unicode" w:hAnsi="Gandhari Unicode" w:cs="e-Tamil OTC"/>
          <w:cs/>
        </w:rPr>
        <w:t xml:space="preserve"> கண்ணொடு புலம்பி</w:t>
      </w:r>
    </w:p>
    <w:p w14:paraId="6E50CB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யீங்கிவ ணுறைதலு </w:t>
      </w:r>
      <w:r w:rsidRPr="00542FF1">
        <w:rPr>
          <w:rFonts w:ascii="Gandhari Unicode" w:hAnsi="Gandhari Unicode" w:cs="e-Tamil OTC"/>
          <w:u w:val="wave"/>
          <w:cs/>
        </w:rPr>
        <w:t>முய்குவ மாங்கே</w:t>
      </w:r>
    </w:p>
    <w:p w14:paraId="2C9477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யெழுவினி வாழியென் னெஞ்சே</w:t>
      </w:r>
      <w:r w:rsidRPr="00542FF1">
        <w:rPr>
          <w:rFonts w:ascii="Gandhari Unicode" w:hAnsi="Gandhari Unicode" w:cs="e-Tamil OTC"/>
          <w:cs/>
        </w:rPr>
        <w:t xml:space="preserve"> </w:t>
      </w:r>
      <w:r w:rsidRPr="00542FF1">
        <w:rPr>
          <w:rFonts w:ascii="Gandhari Unicode" w:hAnsi="Gandhari Unicode" w:cs="e-Tamil OTC"/>
          <w:u w:val="wave"/>
          <w:cs/>
        </w:rPr>
        <w:t>முனாஅது</w:t>
      </w:r>
    </w:p>
    <w:p w14:paraId="56C6E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குல்லைக் கண்ணி வடுகர் முனையது</w:t>
      </w:r>
    </w:p>
    <w:p w14:paraId="273CAB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பல்வேற்</w:t>
      </w:r>
      <w:r w:rsidRPr="00542FF1">
        <w:rPr>
          <w:rFonts w:ascii="Gandhari Unicode" w:hAnsi="Gandhari Unicode" w:cs="e-Tamil OTC"/>
          <w:cs/>
        </w:rPr>
        <w:t xml:space="preserve"> </w:t>
      </w:r>
      <w:r w:rsidRPr="00542FF1">
        <w:rPr>
          <w:rFonts w:ascii="Gandhari Unicode" w:hAnsi="Gandhari Unicode" w:cs="e-Tamil OTC"/>
          <w:u w:val="wave"/>
          <w:cs/>
        </w:rPr>
        <w:t>கட்டி நன்னாட்</w:t>
      </w:r>
      <w:r w:rsidRPr="00542FF1">
        <w:rPr>
          <w:rFonts w:ascii="Gandhari Unicode" w:hAnsi="Gandhari Unicode" w:cs="e-Tamil OTC"/>
          <w:cs/>
        </w:rPr>
        <w:t xml:space="preserve"> டும்பர்</w:t>
      </w:r>
    </w:p>
    <w:p w14:paraId="5D98D3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மொழிபெயர் </w:t>
      </w:r>
      <w:r w:rsidRPr="00542FF1">
        <w:rPr>
          <w:rFonts w:ascii="Gandhari Unicode" w:hAnsi="Gandhari Unicode" w:cs="e-Tamil OTC"/>
          <w:u w:val="wave"/>
          <w:cs/>
        </w:rPr>
        <w:t>தேஎத்த</w:t>
      </w:r>
      <w:r w:rsidRPr="00542FF1">
        <w:rPr>
          <w:rFonts w:ascii="Gandhari Unicode" w:hAnsi="Gandhari Unicode" w:cs="e-Tamil OTC"/>
          <w:cs/>
        </w:rPr>
        <w:t xml:space="preserve"> ராயினும்</w:t>
      </w:r>
    </w:p>
    <w:p w14:paraId="4AF9E6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வழிபடல்</w:t>
      </w:r>
      <w:r w:rsidRPr="00542FF1">
        <w:rPr>
          <w:rFonts w:ascii="Gandhari Unicode" w:hAnsi="Gandhari Unicode" w:cs="e-Tamil OTC"/>
          <w:cs/>
        </w:rPr>
        <w:t xml:space="preserve"> சூழ்ந்திசி னவருடை </w:t>
      </w:r>
      <w:r w:rsidRPr="00542FF1">
        <w:rPr>
          <w:rFonts w:ascii="Gandhari Unicode" w:hAnsi="Gandhari Unicode" w:cs="e-Tamil OTC"/>
          <w:u w:val="wave"/>
          <w:cs/>
        </w:rPr>
        <w:t>நாட்டே</w:t>
      </w:r>
      <w:r w:rsidRPr="00542FF1">
        <w:rPr>
          <w:rFonts w:ascii="Gandhari Unicode" w:hAnsi="Gandhari Unicode" w:cs="e-Tamil OTC"/>
          <w:cs/>
        </w:rPr>
        <w:t>.</w:t>
      </w:r>
    </w:p>
    <w:p w14:paraId="7015411D" w14:textId="77777777" w:rsidR="0092153D" w:rsidRPr="00542FF1" w:rsidRDefault="0092153D">
      <w:pPr>
        <w:pStyle w:val="Textbody"/>
        <w:spacing w:after="29"/>
        <w:rPr>
          <w:rFonts w:ascii="Gandhari Unicode" w:hAnsi="Gandhari Unicode" w:cs="e-Tamil OTC"/>
        </w:rPr>
      </w:pPr>
    </w:p>
    <w:p w14:paraId="7A6FE3AD" w14:textId="77777777" w:rsidR="0092153D" w:rsidRPr="00542FF1" w:rsidRDefault="00000000">
      <w:pPr>
        <w:pStyle w:val="Textbody"/>
        <w:spacing w:after="29"/>
        <w:jc w:val="both"/>
        <w:rPr>
          <w:rFonts w:ascii="Gandhari Unicode" w:hAnsi="Gandhari Unicode" w:cs="e-Tamil OTC"/>
        </w:rPr>
      </w:pPr>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1cd</w:t>
        </w:r>
      </w:hyperlink>
      <w:hyperlink w:anchor="_ftn51" w:history="1">
        <w:r w:rsidR="00014CDD" w:rsidRPr="00542FF1">
          <w:rPr>
            <w:rFonts w:ascii="Gandhari Unicode" w:hAnsi="Gandhari Unicode" w:cs="e-Tamil OTC"/>
            <w:color w:val="000000"/>
            <w:cs/>
            <w:lang w:val="en-GB"/>
          </w:rPr>
          <w:t xml:space="preserve"> நெகிழ நாளும் </w:t>
        </w:r>
        <w:r w:rsidR="00014CDD" w:rsidRPr="00542FF1">
          <w:rPr>
            <w:rFonts w:ascii="Gandhari Unicode" w:hAnsi="Gandhari Unicode" w:cs="e-Tamil OTC"/>
            <w:color w:val="000000"/>
            <w:lang w:val="en-GB"/>
          </w:rPr>
          <w:t xml:space="preserve">G2, </w:t>
        </w:r>
        <w:proofErr w:type="spellStart"/>
        <w:r w:rsidR="00014CDD" w:rsidRPr="00542FF1">
          <w:rPr>
            <w:rFonts w:ascii="Gandhari Unicode" w:hAnsi="Gandhari Unicode" w:cs="e-Tamil OTC"/>
            <w:color w:val="000000"/>
            <w:lang w:val="en-GB"/>
          </w:rPr>
          <w:t>Iḷ.v</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நெகிழ நாறும் </w:t>
        </w:r>
        <w:r w:rsidR="00014CDD" w:rsidRPr="00542FF1">
          <w:rPr>
            <w:rFonts w:ascii="Gandhari Unicode" w:hAnsi="Gandhari Unicode" w:cs="e-Tamil OTC"/>
            <w:color w:val="000000"/>
            <w:lang w:val="en-GB"/>
          </w:rPr>
          <w:t xml:space="preserve">L1, C1+3, G1; </w:t>
        </w:r>
        <w:r w:rsidR="00014CDD" w:rsidRPr="00542FF1">
          <w:rPr>
            <w:rFonts w:ascii="Gandhari Unicode" w:hAnsi="Gandhari Unicode" w:cs="e-Tamil OTC"/>
            <w:color w:val="000000"/>
            <w:cs/>
            <w:lang w:val="en-GB"/>
          </w:rPr>
          <w:t xml:space="preserve">ஞெகிழ நாடொறும் </w:t>
        </w:r>
        <w:r w:rsidR="00014CDD" w:rsidRPr="00542FF1">
          <w:rPr>
            <w:rFonts w:ascii="Gandhari Unicode" w:hAnsi="Gandhari Unicode" w:cs="e-Tamil OTC"/>
            <w:color w:val="000000"/>
            <w:lang w:val="en-GB"/>
          </w:rPr>
          <w:t xml:space="preserve">C2+3v, G1v,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IrV</w:t>
        </w:r>
        <w:proofErr w:type="spellEnd"/>
        <w:r w:rsidR="00014CDD" w:rsidRPr="00542FF1">
          <w:rPr>
            <w:rFonts w:ascii="Gandhari Unicode" w:hAnsi="Gandhari Unicode" w:cs="e-Tamil OTC"/>
            <w:color w:val="000000"/>
            <w:lang w:val="en-GB"/>
          </w:rPr>
          <w:t>;</w:t>
        </w:r>
      </w:hyperlink>
      <w:hyperlink w:anchor="_ftn51" w:history="1">
        <w:r w:rsidR="00014CDD" w:rsidRPr="00542FF1">
          <w:rPr>
            <w:rStyle w:val="FootnoteReference"/>
            <w:rFonts w:ascii="Gandhari Unicode" w:hAnsi="Gandhari Unicode" w:cs="e-Tamil OTC"/>
            <w:color w:val="000000"/>
            <w:lang w:val="en-GB"/>
          </w:rPr>
          <w:footnoteReference w:id="41"/>
        </w:r>
      </w:hyperlink>
      <w:hyperlink w:anchor="_ftn51" w:history="1">
        <w:r w:rsidR="00014CDD" w:rsidRPr="00542FF1">
          <w:rPr>
            <w:rFonts w:ascii="Gandhari Unicode" w:hAnsi="Gandhari Unicode" w:cs="e-Tamil OTC"/>
            <w:color w:val="000000"/>
            <w:cs/>
            <w:lang w:val="en-GB"/>
          </w:rPr>
          <w:t xml:space="preserve"> நெகிழ நாடொறும்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ATv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2b</w:t>
        </w:r>
      </w:hyperlink>
      <w:hyperlink w:anchor="_ftn51" w:history="1">
        <w:r w:rsidR="00014CDD" w:rsidRPr="00542FF1">
          <w:rPr>
            <w:rFonts w:ascii="Gandhari Unicode" w:hAnsi="Gandhari Unicode" w:cs="e-Tamil OTC"/>
            <w:color w:val="000000"/>
            <w:cs/>
            <w:lang w:val="en-GB"/>
          </w:rPr>
          <w:t xml:space="preserve"> கலிழுங் </w:t>
        </w:r>
        <w:r w:rsidR="00014CDD" w:rsidRPr="00542FF1">
          <w:rPr>
            <w:rFonts w:ascii="Gandhari Unicode" w:hAnsi="Gandhari Unicode" w:cs="e-Tamil OTC"/>
            <w:color w:val="000000"/>
            <w:lang w:val="en-GB"/>
          </w:rPr>
          <w:t xml:space="preserve">C2+3v,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கலுழுங் </w:t>
        </w:r>
        <w:r w:rsidR="00014CDD" w:rsidRPr="00542FF1">
          <w:rPr>
            <w:rFonts w:ascii="Gandhari Unicode" w:hAnsi="Gandhari Unicode" w:cs="e-Tamil OTC"/>
            <w:color w:val="000000"/>
            <w:lang w:val="en-GB"/>
          </w:rPr>
          <w:t xml:space="preserve">L1, C1, G1+2, EA, I, VP; </w:t>
        </w:r>
        <w:r w:rsidR="00014CDD" w:rsidRPr="00542FF1">
          <w:rPr>
            <w:rFonts w:ascii="Gandhari Unicode" w:hAnsi="Gandhari Unicode" w:cs="e-Tamil OTC"/>
            <w:color w:val="000000"/>
            <w:cs/>
            <w:lang w:val="en-GB"/>
          </w:rPr>
          <w:t xml:space="preserve">கலுழுமங் </w:t>
        </w:r>
        <w:r w:rsidR="00014CDD" w:rsidRPr="00542FF1">
          <w:rPr>
            <w:rFonts w:ascii="Gandhari Unicode" w:hAnsi="Gandhari Unicode" w:cs="e-Tamil OTC"/>
            <w:color w:val="000000"/>
            <w:lang w:val="en-GB"/>
          </w:rPr>
          <w:t xml:space="preserve">C3, G1v,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3b</w:t>
        </w:r>
      </w:hyperlink>
      <w:hyperlink w:anchor="_ftn51" w:history="1">
        <w:r w:rsidR="00014CDD" w:rsidRPr="00542FF1">
          <w:rPr>
            <w:rFonts w:ascii="Gandhari Unicode" w:hAnsi="Gandhari Unicode" w:cs="e-Tamil OTC"/>
            <w:color w:val="000000"/>
            <w:cs/>
            <w:lang w:val="en-GB"/>
          </w:rPr>
          <w:t xml:space="preserve"> ணுறைதலு </w:t>
        </w:r>
        <w:r w:rsidR="00014CDD" w:rsidRPr="00542FF1">
          <w:rPr>
            <w:rFonts w:ascii="Gandhari Unicode" w:hAnsi="Gandhari Unicode" w:cs="e-Tamil OTC"/>
            <w:color w:val="000000"/>
            <w:lang w:val="en-GB"/>
          </w:rPr>
          <w:t xml:space="preserve">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னுறைதலு </w:t>
        </w:r>
        <w:r w:rsidR="00014CDD" w:rsidRPr="00542FF1">
          <w:rPr>
            <w:rFonts w:ascii="Gandhari Unicode" w:hAnsi="Gandhari Unicode" w:cs="e-Tamil OTC"/>
            <w:color w:val="000000"/>
            <w:lang w:val="en-GB"/>
          </w:rPr>
          <w:t xml:space="preserve">L1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3cd</w:t>
        </w:r>
      </w:hyperlink>
      <w:hyperlink w:anchor="_ftn51" w:history="1">
        <w:r w:rsidR="00014CDD" w:rsidRPr="00542FF1">
          <w:rPr>
            <w:rFonts w:ascii="Gandhari Unicode" w:hAnsi="Gandhari Unicode" w:cs="e-Tamil OTC"/>
            <w:color w:val="000000"/>
            <w:cs/>
            <w:lang w:val="en-GB"/>
          </w:rPr>
          <w:t xml:space="preserve"> முய்குவ மாங்கே </w:t>
        </w:r>
        <w:r w:rsidR="00014CDD" w:rsidRPr="00542FF1">
          <w:rPr>
            <w:rFonts w:ascii="Gandhari Unicode" w:hAnsi="Gandhari Unicode" w:cs="e-Tamil OTC"/>
            <w:color w:val="000000"/>
            <w:lang w:val="en-GB"/>
          </w:rPr>
          <w:t xml:space="preserve">C1+2,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முயங்குவம் மாங்கே</w:t>
        </w:r>
      </w:hyperlink>
      <w:hyperlink w:anchor="_ftn49" w:history="1">
        <w:r w:rsidR="00014CDD" w:rsidRPr="00542FF1">
          <w:rPr>
            <w:rStyle w:val="FootnoteReference"/>
            <w:rFonts w:ascii="Gandhari Unicode" w:hAnsi="Gandhari Unicode" w:cs="e-Tamil OTC"/>
            <w:color w:val="000000"/>
            <w:lang w:val="en-GB"/>
          </w:rPr>
          <w:footnoteReference w:id="42"/>
        </w:r>
      </w:hyperlink>
      <w:hyperlink w:anchor="_ftn51" w:history="1">
        <w:r w:rsidR="00014CDD" w:rsidRPr="00542FF1">
          <w:rPr>
            <w:rFonts w:ascii="Gandhari Unicode" w:hAnsi="Gandhari Unicode" w:cs="e-Tamil OTC"/>
            <w:color w:val="000000"/>
            <w:lang w:val="en-GB"/>
          </w:rPr>
          <w:t xml:space="preserve"> L1, C3, G2, EA,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முய்குவ லாங்கே </w:t>
        </w:r>
        <w:r w:rsidR="00014CDD" w:rsidRPr="00542FF1">
          <w:rPr>
            <w:rFonts w:ascii="Gandhari Unicode" w:hAnsi="Gandhari Unicode" w:cs="e-Tamil OTC"/>
            <w:color w:val="000000"/>
            <w:lang w:val="en-GB"/>
          </w:rPr>
          <w:t xml:space="preserve">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4a-c</w:t>
        </w:r>
      </w:hyperlink>
      <w:hyperlink w:anchor="_ftn51" w:history="1">
        <w:r w:rsidR="00014CDD" w:rsidRPr="00542FF1">
          <w:rPr>
            <w:rFonts w:ascii="Gandhari Unicode" w:hAnsi="Gandhari Unicode" w:cs="e-Tamil OTC"/>
            <w:color w:val="000000"/>
            <w:cs/>
            <w:lang w:val="en-GB"/>
          </w:rPr>
          <w:t xml:space="preserve"> யெழுவினி வாழியென் னெஞ்சே (னெஞ்செ)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ILv</w:t>
        </w:r>
        <w:proofErr w:type="spellEnd"/>
        <w:r w:rsidR="00014CDD" w:rsidRPr="00542FF1">
          <w:rPr>
            <w:rFonts w:ascii="Gandhari Unicode" w:hAnsi="Gandhari Unicode" w:cs="e-Tamil OTC"/>
            <w:color w:val="000000"/>
            <w:lang w:val="en-GB"/>
          </w:rPr>
          <w:t xml:space="preserve">.,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எழுகினி (யெழுவினி) வாழி நெஞ்சே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hAnsi="Gandhari Unicode" w:cs="e-Tamil OTC"/>
            <w:color w:val="000000"/>
            <w:cs/>
            <w:lang w:val="en-GB"/>
          </w:rPr>
          <w:t xml:space="preserve">யெழுவினி </w:t>
        </w:r>
      </w:hyperlink>
      <w:hyperlink w:anchor="_ftn51" w:history="1">
        <w:r w:rsidR="00014CDD" w:rsidRPr="00542FF1">
          <w:rPr>
            <w:rFonts w:ascii="Gandhari Unicode" w:hAnsi="Gandhari Unicode" w:cs="e-Tamil OTC"/>
            <w:color w:val="000000"/>
            <w:cs/>
            <w:lang w:val="en-GB"/>
          </w:rPr>
          <w:t>வாழிய நேஞ்சே</w:t>
        </w:r>
      </w:hyperlink>
      <w:hyperlink w:anchor="_ftn50" w:history="1">
        <w:r w:rsidR="00014CDD" w:rsidRPr="00542FF1">
          <w:rPr>
            <w:rFonts w:ascii="Gandhari Unicode" w:hAnsi="Gandhari Unicode" w:cs="e-Tamil OTC"/>
            <w:color w:val="000000"/>
            <w:lang w:val="en-GB"/>
          </w:rPr>
          <w:t xml:space="preserve"> C2v,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4d</w:t>
        </w:r>
      </w:hyperlink>
      <w:hyperlink w:anchor="_ftn51" w:history="1">
        <w:r w:rsidR="00014CDD" w:rsidRPr="00542FF1">
          <w:rPr>
            <w:rFonts w:ascii="Gandhari Unicode" w:hAnsi="Gandhari Unicode" w:cs="e-Tamil OTC"/>
            <w:color w:val="000000"/>
            <w:cs/>
            <w:lang w:val="en-GB"/>
          </w:rPr>
          <w:t xml:space="preserve"> முனாஅது </w:t>
        </w:r>
        <w:r w:rsidR="00014CDD" w:rsidRPr="00542FF1">
          <w:rPr>
            <w:rFonts w:ascii="Gandhari Unicode" w:hAnsi="Gandhari Unicode" w:cs="e-Tamil OTC"/>
            <w:color w:val="000000"/>
            <w:lang w:val="en-GB"/>
          </w:rPr>
          <w:t xml:space="preserve">C1, G1+2, EA, AT; </w:t>
        </w:r>
        <w:r w:rsidR="00014CDD" w:rsidRPr="00542FF1">
          <w:rPr>
            <w:rFonts w:ascii="Gandhari Unicode" w:hAnsi="Gandhari Unicode" w:cs="e-Tamil OTC"/>
            <w:color w:val="000000"/>
            <w:cs/>
            <w:lang w:val="en-GB"/>
          </w:rPr>
          <w:t xml:space="preserve">முனாது </w:t>
        </w:r>
        <w:r w:rsidR="00014CDD" w:rsidRPr="00542FF1">
          <w:rPr>
            <w:rFonts w:ascii="Gandhari Unicode" w:hAnsi="Gandhari Unicode" w:cs="e-Tamil OTC"/>
            <w:color w:val="000000"/>
            <w:lang w:val="en-GB"/>
          </w:rPr>
          <w:t xml:space="preserve">C2,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ER; </w:t>
        </w:r>
        <w:r w:rsidR="00014CDD" w:rsidRPr="00542FF1">
          <w:rPr>
            <w:rFonts w:ascii="Gandhari Unicode" w:hAnsi="Gandhari Unicode" w:cs="e-Tamil OTC"/>
            <w:color w:val="000000"/>
            <w:cs/>
            <w:lang w:val="en-GB"/>
          </w:rPr>
          <w:t xml:space="preserve">முனாவது </w:t>
        </w:r>
        <w:r w:rsidR="00014CDD" w:rsidRPr="00542FF1">
          <w:rPr>
            <w:rFonts w:ascii="Gandhari Unicode" w:hAnsi="Gandhari Unicode" w:cs="e-Tamil OTC"/>
            <w:color w:val="000000"/>
            <w:lang w:val="en-GB"/>
          </w:rPr>
          <w:t xml:space="preserve">C3; </w:t>
        </w:r>
        <w:r w:rsidR="00014CDD" w:rsidRPr="00542FF1">
          <w:rPr>
            <w:rFonts w:ascii="Gandhari Unicode" w:hAnsi="Gandhari Unicode" w:cs="e-Tamil OTC"/>
            <w:color w:val="000000"/>
            <w:cs/>
            <w:lang w:val="en-GB"/>
          </w:rPr>
          <w:t xml:space="preserve">முனாறுது </w:t>
        </w:r>
        <w:r w:rsidR="00014CDD" w:rsidRPr="00542FF1">
          <w:rPr>
            <w:rFonts w:ascii="Gandhari Unicode" w:hAnsi="Gandhari Unicode" w:cs="e-Tamil OTC"/>
            <w:color w:val="000000"/>
            <w:lang w:val="en-GB"/>
          </w:rPr>
          <w:t xml:space="preserve">L1; </w:t>
        </w:r>
        <w:r w:rsidR="00014CDD" w:rsidRPr="00542FF1">
          <w:rPr>
            <w:rFonts w:ascii="Gandhari Unicode" w:hAnsi="Gandhari Unicode" w:cs="e-Tamil OTC"/>
            <w:color w:val="000000"/>
            <w:cs/>
            <w:lang w:val="en-GB"/>
          </w:rPr>
          <w:t xml:space="preserve">முனையது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5a </w:t>
        </w:r>
      </w:hyperlink>
      <w:hyperlink w:anchor="_ftn51" w:history="1">
        <w:r w:rsidR="00014CDD" w:rsidRPr="00542FF1">
          <w:rPr>
            <w:rFonts w:ascii="Gandhari Unicode" w:hAnsi="Gandhari Unicode" w:cs="e-Tamil OTC"/>
            <w:color w:val="000000"/>
            <w:cs/>
            <w:lang w:val="en-GB"/>
          </w:rPr>
          <w:t xml:space="preserve">குல்லைக் </w:t>
        </w:r>
        <w:r w:rsidR="00014CDD" w:rsidRPr="00542FF1">
          <w:rPr>
            <w:rFonts w:ascii="Gandhari Unicode" w:hAnsi="Gandhari Unicode" w:cs="e-Tamil OTC"/>
            <w:color w:val="000000"/>
            <w:lang w:val="en-GB"/>
          </w:rPr>
          <w:t xml:space="preserve">C2+3v,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குல்லை </w:t>
        </w:r>
        <w:r w:rsidR="00014CDD" w:rsidRPr="00542FF1">
          <w:rPr>
            <w:rFonts w:ascii="Gandhari Unicode" w:hAnsi="Gandhari Unicode" w:cs="e-Tamil OTC"/>
            <w:color w:val="000000"/>
            <w:lang w:val="en-GB"/>
          </w:rPr>
          <w:t xml:space="preserve">C1+3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5d</w:t>
        </w:r>
      </w:hyperlink>
      <w:hyperlink w:anchor="_ftn51" w:history="1">
        <w:r w:rsidR="00014CDD" w:rsidRPr="00542FF1">
          <w:rPr>
            <w:rFonts w:ascii="Gandhari Unicode" w:hAnsi="Gandhari Unicode" w:cs="e-Tamil OTC"/>
            <w:color w:val="000000"/>
            <w:cs/>
            <w:lang w:val="en-GB"/>
          </w:rPr>
          <w:t xml:space="preserve"> முனையது </w:t>
        </w:r>
        <w:r w:rsidR="00014CDD" w:rsidRPr="00542FF1">
          <w:rPr>
            <w:rFonts w:ascii="Gandhari Unicode" w:hAnsi="Gandhari Unicode" w:cs="e-Tamil OTC"/>
            <w:color w:val="000000"/>
            <w:lang w:val="en-GB"/>
          </w:rPr>
          <w:t xml:space="preserve">L1, C2+3,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முனைபது </w:t>
        </w:r>
        <w:r w:rsidR="00014CDD" w:rsidRPr="00542FF1">
          <w:rPr>
            <w:rFonts w:ascii="Gandhari Unicode" w:hAnsi="Gandhari Unicode" w:cs="e-Tamil OTC"/>
            <w:color w:val="000000"/>
            <w:lang w:val="en-GB"/>
          </w:rPr>
          <w:t xml:space="preserve">C1, G1v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6a</w:t>
        </w:r>
      </w:hyperlink>
      <w:hyperlink w:anchor="_ftn51" w:history="1">
        <w:r w:rsidR="00014CDD" w:rsidRPr="00542FF1">
          <w:rPr>
            <w:rFonts w:ascii="Gandhari Unicode" w:hAnsi="Gandhari Unicode" w:cs="e-Tamil OTC"/>
            <w:color w:val="000000"/>
            <w:cs/>
            <w:lang w:val="en-GB"/>
          </w:rPr>
          <w:t xml:space="preserve"> பல்வேற்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வல்வேற் </w:t>
        </w:r>
        <w:r w:rsidR="00014CDD" w:rsidRPr="00542FF1">
          <w:rPr>
            <w:rFonts w:ascii="Gandhari Unicode" w:hAnsi="Gandhari Unicode" w:cs="e-Tamil OTC"/>
            <w:color w:val="000000"/>
            <w:lang w:val="en-GB"/>
          </w:rPr>
          <w:t xml:space="preserve">C3v, G1, </w:t>
        </w:r>
        <w:proofErr w:type="spellStart"/>
        <w:r w:rsidR="00014CDD" w:rsidRPr="00542FF1">
          <w:rPr>
            <w:rFonts w:ascii="Gandhari Unicode" w:hAnsi="Gandhari Unicode" w:cs="e-Tamil OTC"/>
            <w:color w:val="000000"/>
            <w:lang w:val="en-GB"/>
          </w:rPr>
          <w:t>Nacc</w:t>
        </w:r>
        <w:proofErr w:type="spellEnd"/>
        <w:r w:rsidR="00014CDD" w:rsidRPr="00542FF1">
          <w:rPr>
            <w:rFonts w:ascii="Gandhari Unicode" w:hAnsi="Gandhari Unicode" w:cs="e-Tamil OTC"/>
            <w:color w:val="000000"/>
            <w:lang w:val="en-GB"/>
          </w:rPr>
          <w:t xml:space="preserve">., 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VP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6bc</w:t>
        </w:r>
      </w:hyperlink>
      <w:hyperlink w:anchor="_ftn51" w:history="1">
        <w:r w:rsidR="00014CDD" w:rsidRPr="00542FF1">
          <w:rPr>
            <w:rFonts w:ascii="Gandhari Unicode" w:hAnsi="Gandhari Unicode" w:cs="e-Tamil OTC"/>
            <w:color w:val="000000"/>
            <w:cs/>
            <w:lang w:val="en-GB"/>
          </w:rPr>
          <w:t xml:space="preserve"> கட்டி நன்னாட் </w:t>
        </w:r>
        <w:r w:rsidR="00014CDD" w:rsidRPr="00542FF1">
          <w:rPr>
            <w:rFonts w:ascii="Gandhari Unicode" w:hAnsi="Gandhari Unicode" w:cs="e-Tamil OTC"/>
            <w:color w:val="000000"/>
            <w:lang w:val="en-GB"/>
          </w:rPr>
          <w:t xml:space="preserve">L1, 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காட்டி னன்னாட் </w:t>
        </w:r>
        <w:r w:rsidR="00014CDD" w:rsidRPr="00542FF1">
          <w:rPr>
            <w:rFonts w:ascii="Gandhari Unicode" w:hAnsi="Gandhari Unicode" w:cs="e-Tamil OTC"/>
            <w:color w:val="000000"/>
            <w:lang w:val="en-GB"/>
          </w:rPr>
          <w:t xml:space="preserve">G1v, EA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 xml:space="preserve">7a </w:t>
        </w:r>
      </w:hyperlink>
      <w:hyperlink w:anchor="_ftn51" w:history="1">
        <w:r w:rsidR="00014CDD" w:rsidRPr="00542FF1">
          <w:rPr>
            <w:rFonts w:ascii="Gandhari Unicode" w:hAnsi="Gandhari Unicode" w:cs="e-Tamil OTC"/>
            <w:color w:val="000000"/>
            <w:cs/>
            <w:lang w:val="en-GB"/>
          </w:rPr>
          <w:t xml:space="preserve">மொழிபெயர் </w:t>
        </w:r>
        <w:r w:rsidR="00014CDD" w:rsidRPr="00542FF1">
          <w:rPr>
            <w:rFonts w:ascii="Gandhari Unicode" w:hAnsi="Gandhari Unicode" w:cs="e-Tamil OTC"/>
            <w:color w:val="000000"/>
            <w:lang w:val="en-GB"/>
          </w:rPr>
          <w:t xml:space="preserve">L1, C2, G2,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மொழிபெயர்ந் </w:t>
        </w:r>
        <w:r w:rsidR="00014CDD" w:rsidRPr="00542FF1">
          <w:rPr>
            <w:rFonts w:ascii="Gandhari Unicode" w:hAnsi="Gandhari Unicode" w:cs="e-Tamil OTC"/>
            <w:color w:val="000000"/>
            <w:lang w:val="en-GB"/>
          </w:rPr>
          <w:t xml:space="preserve">C1+3, G1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7b</w:t>
        </w:r>
      </w:hyperlink>
      <w:hyperlink w:anchor="_ftn51" w:history="1">
        <w:r w:rsidR="00014CDD" w:rsidRPr="00542FF1">
          <w:rPr>
            <w:rFonts w:ascii="Gandhari Unicode" w:hAnsi="Gandhari Unicode" w:cs="e-Tamil OTC"/>
            <w:color w:val="000000"/>
            <w:cs/>
            <w:lang w:val="en-GB"/>
          </w:rPr>
          <w:t xml:space="preserve"> தேஎத்த </w:t>
        </w:r>
        <w:r w:rsidR="00014CDD" w:rsidRPr="00542FF1">
          <w:rPr>
            <w:rFonts w:ascii="Gandhari Unicode" w:hAnsi="Gandhari Unicode" w:cs="e-Tamil OTC"/>
            <w:color w:val="000000"/>
            <w:lang w:val="en-GB"/>
          </w:rPr>
          <w:t xml:space="preserve">C1+2+3, G1+2,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தேஎத்தா </w:t>
        </w:r>
        <w:r w:rsidR="00014CDD" w:rsidRPr="00542FF1">
          <w:rPr>
            <w:rFonts w:ascii="Gandhari Unicode" w:hAnsi="Gandhari Unicode" w:cs="e-Tamil OTC"/>
            <w:color w:val="000000"/>
            <w:lang w:val="en-GB"/>
          </w:rPr>
          <w:t xml:space="preserve">L1, </w:t>
        </w:r>
        <w:proofErr w:type="spellStart"/>
        <w:r w:rsidR="00014CDD" w:rsidRPr="00542FF1">
          <w:rPr>
            <w:rFonts w:ascii="Gandhari Unicode" w:hAnsi="Gandhari Unicode" w:cs="e-Tamil OTC"/>
            <w:color w:val="000000"/>
            <w:lang w:val="en-GB"/>
          </w:rPr>
          <w:t>Iḷ</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தேத்தா </w:t>
        </w:r>
        <w:r w:rsidR="00014CDD" w:rsidRPr="00542FF1">
          <w:rPr>
            <w:rFonts w:ascii="Gandhari Unicode" w:hAnsi="Gandhari Unicode" w:cs="e-Tamil OTC"/>
            <w:color w:val="000000"/>
            <w:lang w:val="en-GB"/>
          </w:rPr>
          <w:t xml:space="preserve">EA, I, AT, </w:t>
        </w:r>
        <w:proofErr w:type="spellStart"/>
        <w:r w:rsidR="00014CDD" w:rsidRPr="00542FF1">
          <w:rPr>
            <w:rFonts w:ascii="Gandhari Unicode" w:hAnsi="Gandhari Unicode" w:cs="e-Tamil OTC"/>
            <w:color w:val="000000"/>
            <w:lang w:val="en-GB"/>
          </w:rPr>
          <w:t>Cām.v</w:t>
        </w:r>
        <w:proofErr w:type="spellEnd"/>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8a</w:t>
        </w:r>
      </w:hyperlink>
      <w:hyperlink w:anchor="_ftn51" w:history="1">
        <w:r w:rsidR="00014CDD" w:rsidRPr="00542FF1">
          <w:rPr>
            <w:rFonts w:ascii="Gandhari Unicode" w:hAnsi="Gandhari Unicode" w:cs="e-Tamil OTC"/>
            <w:color w:val="000000"/>
            <w:cs/>
            <w:lang w:val="en-GB"/>
          </w:rPr>
          <w:t xml:space="preserve"> வழிபடல் </w:t>
        </w:r>
        <w:r w:rsidR="00014CDD" w:rsidRPr="00542FF1">
          <w:rPr>
            <w:rFonts w:ascii="Gandhari Unicode" w:hAnsi="Gandhari Unicode" w:cs="e-Tamil OTC"/>
            <w:color w:val="000000"/>
            <w:lang w:val="en-GB"/>
          </w:rPr>
          <w:t xml:space="preserve">L1, C1+2+3, G1,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வழிவிடல் </w:t>
        </w:r>
        <w:r w:rsidR="00014CDD" w:rsidRPr="00542FF1">
          <w:rPr>
            <w:rFonts w:ascii="Gandhari Unicode" w:hAnsi="Gandhari Unicode" w:cs="e-Tamil OTC"/>
            <w:color w:val="000000"/>
            <w:lang w:val="en-GB"/>
          </w:rPr>
          <w:t xml:space="preserve">G2, EA, I,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3"/>
        </w:r>
      </w:hyperlink>
      <w:hyperlink w:anchor="_ftn51" w:history="1">
        <w:r w:rsidR="00014CDD" w:rsidRPr="00542FF1">
          <w:rPr>
            <w:rFonts w:ascii="Gandhari Unicode" w:hAnsi="Gandhari Unicode" w:cs="e-Tamil OTC"/>
            <w:color w:val="000000"/>
            <w:lang w:val="en-GB"/>
          </w:rPr>
          <w:t xml:space="preserve"> </w:t>
        </w:r>
      </w:hyperlink>
      <w:hyperlink w:anchor="_ftn51" w:history="1">
        <w:r w:rsidR="00014CDD" w:rsidRPr="00542FF1">
          <w:rPr>
            <w:rFonts w:ascii="Gandhari Unicode" w:eastAsia="URW Palladio UNI" w:hAnsi="Gandhari Unicode" w:cs="e-Tamil OTC"/>
            <w:color w:val="000000"/>
            <w:lang w:val="en-GB"/>
          </w:rPr>
          <w:t xml:space="preserve">• </w:t>
        </w:r>
      </w:hyperlink>
      <w:hyperlink w:anchor="_ftn51" w:history="1">
        <w:r w:rsidR="00014CDD" w:rsidRPr="00542FF1">
          <w:rPr>
            <w:rFonts w:ascii="Gandhari Unicode" w:hAnsi="Gandhari Unicode" w:cs="e-Tamil OTC"/>
            <w:b/>
            <w:bCs/>
            <w:color w:val="000000"/>
            <w:lang w:val="en-GB"/>
          </w:rPr>
          <w:t>8d</w:t>
        </w:r>
      </w:hyperlink>
      <w:hyperlink w:anchor="_ftn51" w:history="1">
        <w:r w:rsidR="00014CDD" w:rsidRPr="00542FF1">
          <w:rPr>
            <w:rFonts w:ascii="Gandhari Unicode" w:hAnsi="Gandhari Unicode" w:cs="e-Tamil OTC"/>
            <w:color w:val="000000"/>
            <w:cs/>
            <w:lang w:val="en-GB"/>
          </w:rPr>
          <w:t xml:space="preserve"> நாட்டே </w:t>
        </w:r>
        <w:r w:rsidR="00014CDD" w:rsidRPr="00542FF1">
          <w:rPr>
            <w:rFonts w:ascii="Gandhari Unicode" w:hAnsi="Gandhari Unicode" w:cs="e-Tamil OTC"/>
            <w:color w:val="000000"/>
            <w:lang w:val="en-GB"/>
          </w:rPr>
          <w:t xml:space="preserve">L1, C1+2+3, G1+2, EA, </w:t>
        </w:r>
        <w:proofErr w:type="spellStart"/>
        <w:r w:rsidR="00014CDD" w:rsidRPr="00542FF1">
          <w:rPr>
            <w:rFonts w:ascii="Gandhari Unicode" w:hAnsi="Gandhari Unicode" w:cs="e-Tamil OTC"/>
            <w:color w:val="000000"/>
            <w:lang w:val="en-GB"/>
          </w:rPr>
          <w:t>Cām</w:t>
        </w:r>
        <w:proofErr w:type="spellEnd"/>
        <w:r w:rsidR="00014CDD" w:rsidRPr="00542FF1">
          <w:rPr>
            <w:rFonts w:ascii="Gandhari Unicode" w:hAnsi="Gandhari Unicode" w:cs="e-Tamil OTC"/>
            <w:color w:val="000000"/>
            <w:lang w:val="en-GB"/>
          </w:rPr>
          <w:t xml:space="preserve">.; </w:t>
        </w:r>
        <w:r w:rsidR="00014CDD" w:rsidRPr="00542FF1">
          <w:rPr>
            <w:rFonts w:ascii="Gandhari Unicode" w:hAnsi="Gandhari Unicode" w:cs="e-Tamil OTC"/>
            <w:color w:val="000000"/>
            <w:cs/>
            <w:lang w:val="en-GB"/>
          </w:rPr>
          <w:t xml:space="preserve">நட்பே </w:t>
        </w:r>
        <w:r w:rsidR="00014CDD" w:rsidRPr="00542FF1">
          <w:rPr>
            <w:rFonts w:ascii="Gandhari Unicode" w:hAnsi="Gandhari Unicode" w:cs="e-Tamil OTC"/>
            <w:color w:val="000000"/>
            <w:lang w:val="en-GB"/>
          </w:rPr>
          <w:t xml:space="preserve">AT, </w:t>
        </w:r>
        <w:proofErr w:type="spellStart"/>
        <w:r w:rsidR="00014CDD" w:rsidRPr="00542FF1">
          <w:rPr>
            <w:rFonts w:ascii="Gandhari Unicode" w:hAnsi="Gandhari Unicode" w:cs="e-Tamil OTC"/>
            <w:color w:val="000000"/>
            <w:lang w:val="en-GB"/>
          </w:rPr>
          <w:t>Cām.v</w:t>
        </w:r>
        <w:proofErr w:type="spellEnd"/>
      </w:hyperlink>
      <w:hyperlink w:anchor="_ftn51" w:history="1">
        <w:r w:rsidR="00014CDD" w:rsidRPr="00542FF1">
          <w:rPr>
            <w:rStyle w:val="FootnoteReference"/>
            <w:rFonts w:ascii="Gandhari Unicode" w:hAnsi="Gandhari Unicode" w:cs="e-Tamil OTC"/>
            <w:color w:val="000000"/>
            <w:lang w:val="en-GB"/>
          </w:rPr>
          <w:footnoteReference w:id="44"/>
        </w:r>
      </w:hyperlink>
    </w:p>
    <w:p w14:paraId="317E64A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nāḷ</w:t>
      </w:r>
      <w:proofErr w:type="spellEnd"/>
      <w:r w:rsidR="000C348E">
        <w:rPr>
          <w:rFonts w:ascii="Gandhari Unicode" w:hAnsi="Gandhari Unicode" w:cs="e-Tamil OTC"/>
          <w:i/>
          <w:iCs/>
          <w:lang w:val="en-GB"/>
        </w:rPr>
        <w:t>-</w:t>
      </w:r>
      <w:r w:rsidRPr="00542FF1">
        <w:rPr>
          <w:rFonts w:ascii="Gandhari Unicode" w:hAnsi="Gandhari Unicode" w:cs="e-Tamil OTC"/>
          <w:i/>
          <w:iCs/>
          <w:lang w:val="en-GB"/>
        </w:rPr>
        <w:t>um</w:t>
      </w:r>
    </w:p>
    <w:p w14:paraId="58E817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kaliḻum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w:t>
      </w:r>
      <w:proofErr w:type="spellEnd"/>
    </w:p>
    <w:p w14:paraId="5AD7E313" w14:textId="77777777" w:rsidR="0092153D" w:rsidRPr="00542FF1" w:rsidRDefault="000C348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īṅ</w:t>
      </w:r>
      <w:r>
        <w:rPr>
          <w:rFonts w:ascii="Gandhari Unicode" w:hAnsi="Gandhari Unicode" w:cs="e-Tamil OTC"/>
          <w:lang w:val="en-GB"/>
        </w:rPr>
        <w:t>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uykuvam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āṅk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72F435E"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eḻu</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eṉ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neñc</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muṉāatu</w:t>
      </w:r>
      <w:proofErr w:type="spellEnd"/>
    </w:p>
    <w:p w14:paraId="5B3843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kullai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muṉaiyatu</w:t>
      </w:r>
      <w:proofErr w:type="spellEnd"/>
    </w:p>
    <w:p w14:paraId="18810F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umpar</w:t>
      </w:r>
      <w:proofErr w:type="spellEnd"/>
    </w:p>
    <w:p w14:paraId="2A42A1A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tēettar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p>
    <w:p w14:paraId="59408D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i/>
          <w:iCs/>
          <w:lang w:val="en-GB"/>
        </w:rPr>
        <w:t>vaḻipaṭal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cūḻnticiṉ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nāṭṭē</w:t>
      </w:r>
      <w:proofErr w:type="spellEnd"/>
      <w:r w:rsidRPr="00542FF1">
        <w:rPr>
          <w:rFonts w:ascii="Gandhari Unicode" w:hAnsi="Gandhari Unicode" w:cs="e-Tamil OTC"/>
          <w:lang w:val="en-GB"/>
        </w:rPr>
        <w:t>.</w:t>
      </w:r>
    </w:p>
    <w:p w14:paraId="1C6E83E9" w14:textId="77777777" w:rsidR="0092153D" w:rsidRPr="00542FF1" w:rsidRDefault="0092153D">
      <w:pPr>
        <w:pStyle w:val="Textbody"/>
        <w:spacing w:after="29" w:line="260" w:lineRule="exact"/>
        <w:rPr>
          <w:rFonts w:ascii="Gandhari Unicode" w:hAnsi="Gandhari Unicode" w:cs="e-Tamil OTC"/>
          <w:color w:val="000000"/>
          <w:lang w:val="en-GB"/>
        </w:rPr>
      </w:pPr>
    </w:p>
    <w:p w14:paraId="56C730A0" w14:textId="77777777" w:rsidR="0092153D" w:rsidRPr="00542FF1" w:rsidRDefault="00014CDD">
      <w:pPr>
        <w:pStyle w:val="Textbody"/>
        <w:spacing w:after="29" w:line="260" w:lineRule="exact"/>
        <w:rPr>
          <w:rFonts w:ascii="Gandhari Unicode" w:hAnsi="Gandhari Unicode" w:cs="e-Tamil OTC"/>
          <w:color w:val="000000"/>
          <w:lang w:val="en-GB"/>
        </w:rPr>
      </w:pPr>
      <w:r w:rsidRPr="00542FF1">
        <w:rPr>
          <w:rFonts w:ascii="Gandhari Unicode" w:hAnsi="Gandhari Unicode" w:cs="e-Tamil OTC"/>
          <w:color w:val="000000"/>
          <w:lang w:val="en-GB"/>
        </w:rPr>
        <w:lastRenderedPageBreak/>
        <w:t xml:space="preserve">SHE </w:t>
      </w:r>
      <w:proofErr w:type="gramStart"/>
      <w:r w:rsidRPr="00542FF1">
        <w:rPr>
          <w:rFonts w:ascii="Gandhari Unicode" w:hAnsi="Gandhari Unicode" w:cs="e-Tamil OTC"/>
          <w:color w:val="000000"/>
          <w:lang w:val="en-GB"/>
        </w:rPr>
        <w:t>speaking</w:t>
      </w:r>
      <w:proofErr w:type="gramEnd"/>
      <w:r w:rsidRPr="00542FF1">
        <w:rPr>
          <w:rFonts w:ascii="Gandhari Unicode" w:hAnsi="Gandhari Unicode" w:cs="e-Tamil OTC"/>
          <w:color w:val="000000"/>
          <w:lang w:val="en-GB"/>
        </w:rPr>
        <w:t xml:space="preserve"> for the confidante to hear as if talking to [her] own heart.</w:t>
      </w:r>
    </w:p>
    <w:p w14:paraId="32A13FB2"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conch cut-</w:t>
      </w:r>
      <w:r w:rsidRPr="00542FF1">
        <w:rPr>
          <w:rStyle w:val="FootnoteReference"/>
          <w:rFonts w:ascii="Gandhari Unicode" w:hAnsi="Gandhari Unicode" w:cs="e-Tamil OTC"/>
          <w:lang w:val="en-GB"/>
        </w:rPr>
        <w:footnoteReference w:id="45"/>
      </w:r>
      <w:r w:rsidRPr="00542FF1">
        <w:rPr>
          <w:rFonts w:ascii="Gandhari Unicode" w:hAnsi="Gandhari Unicode" w:cs="e-Tamil OTC"/>
          <w:lang w:val="en-GB"/>
        </w:rPr>
        <w:t xml:space="preserve"> shine- bangle loosen day-</w:t>
      </w:r>
      <w:proofErr w:type="gramStart"/>
      <w:r w:rsidRPr="00542FF1">
        <w:rPr>
          <w:rFonts w:ascii="Gandhari Unicode" w:hAnsi="Gandhari Unicode" w:cs="e-Tamil OTC"/>
          <w:lang w:val="en-GB"/>
        </w:rPr>
        <w:t>ever</w:t>
      </w:r>
      <w:proofErr w:type="gramEnd"/>
    </w:p>
    <w:p w14:paraId="6F1553C5"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sleeping not-they(n.pl.) crying- eye-with </w:t>
      </w: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-lonely</w:t>
      </w:r>
    </w:p>
    <w:p w14:paraId="203BB10B" w14:textId="77777777" w:rsidR="0092153D" w:rsidRPr="00542FF1" w:rsidRDefault="00014CDD">
      <w:pPr>
        <w:pStyle w:val="Textbody"/>
        <w:spacing w:after="0" w:line="261" w:lineRule="exact"/>
        <w:rPr>
          <w:rFonts w:ascii="Gandhari Unicode" w:hAnsi="Gandhari Unicode" w:cs="e-Tamil OTC"/>
        </w:rPr>
      </w:pP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here staying</w:t>
      </w:r>
      <w:r w:rsidRPr="00542FF1">
        <w:rPr>
          <w:rFonts w:ascii="Gandhari Unicode" w:hAnsi="Gandhari Unicode" w:cs="e-Tamil OTC"/>
          <w:position w:val="6"/>
          <w:lang w:val="en-GB"/>
        </w:rPr>
        <w:t>um</w:t>
      </w:r>
      <w:r w:rsidRPr="000C348E">
        <w:rPr>
          <w:rStyle w:val="FootnoteReference"/>
          <w:rFonts w:ascii="Gandhari Unicode" w:hAnsi="Gandhari Unicode" w:cs="e-Tamil OTC"/>
          <w:lang w:val="en-GB"/>
        </w:rPr>
        <w:footnoteReference w:id="46"/>
      </w:r>
      <w:r w:rsidRPr="00542FF1">
        <w:rPr>
          <w:rFonts w:ascii="Gandhari Unicode" w:hAnsi="Gandhari Unicode" w:cs="e-Tamil OTC"/>
          <w:lang w:val="en-GB"/>
        </w:rPr>
        <w:t xml:space="preserve"> we-escape</w:t>
      </w:r>
      <w:r w:rsidRPr="00542FF1">
        <w:rPr>
          <w:rStyle w:val="FootnoteReference"/>
          <w:rFonts w:ascii="Gandhari Unicode" w:hAnsi="Gandhari Unicode" w:cs="e-Tamil OTC"/>
          <w:lang w:val="en-GB"/>
        </w:rPr>
        <w:footnoteReference w:id="47"/>
      </w:r>
      <w:r w:rsidRPr="00542FF1">
        <w:rPr>
          <w:rFonts w:ascii="Gandhari Unicode" w:hAnsi="Gandhari Unicode" w:cs="e-Tamil OTC"/>
          <w:lang w:val="en-GB"/>
        </w:rPr>
        <w:t xml:space="preserve"> there</w:t>
      </w:r>
      <w:r w:rsidRPr="00542FF1">
        <w:rPr>
          <w:rFonts w:ascii="Gandhari Unicode" w:hAnsi="Gandhari Unicode" w:cs="e-Tamil OTC"/>
          <w:position w:val="6"/>
          <w:lang w:val="en-GB"/>
        </w:rPr>
        <w:t>ē</w:t>
      </w:r>
    </w:p>
    <w:p w14:paraId="2D03ABDE"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rise(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now live my-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before-</w:t>
      </w:r>
      <w:proofErr w:type="gramStart"/>
      <w:r w:rsidRPr="00542FF1">
        <w:rPr>
          <w:rFonts w:ascii="Gandhari Unicode" w:hAnsi="Gandhari Unicode" w:cs="e-Tamil OTC"/>
          <w:lang w:val="en-GB"/>
        </w:rPr>
        <w:t>it</w:t>
      </w:r>
      <w:proofErr w:type="gramEnd"/>
    </w:p>
    <w:p w14:paraId="00E53852" w14:textId="77777777" w:rsidR="0092153D" w:rsidRPr="00542FF1" w:rsidRDefault="00014CDD">
      <w:pPr>
        <w:pStyle w:val="Textbody"/>
        <w:spacing w:after="0" w:line="261" w:lineRule="exact"/>
        <w:rPr>
          <w:rFonts w:ascii="Gandhari Unicode" w:hAnsi="Gandhari Unicode" w:cs="e-Tamil OTC"/>
          <w:lang w:val="en-GB"/>
        </w:rPr>
      </w:pPr>
      <w:r w:rsidRPr="00542FF1">
        <w:rPr>
          <w:rFonts w:ascii="Gandhari Unicode" w:hAnsi="Gandhari Unicode" w:cs="e-Tamil OTC"/>
          <w:lang w:val="en-GB"/>
        </w:rPr>
        <w:t xml:space="preserve">hemp/basil chaplet </w:t>
      </w:r>
      <w:proofErr w:type="spellStart"/>
      <w:r w:rsidRPr="00542FF1">
        <w:rPr>
          <w:rFonts w:ascii="Gandhari Unicode" w:hAnsi="Gandhari Unicode" w:cs="e-Tamil OTC"/>
          <w:lang w:val="en-GB"/>
        </w:rPr>
        <w:t>Vaṭukar</w:t>
      </w:r>
      <w:proofErr w:type="spellEnd"/>
      <w:r w:rsidRPr="00542FF1">
        <w:rPr>
          <w:rFonts w:ascii="Gandhari Unicode" w:hAnsi="Gandhari Unicode" w:cs="e-Tamil OTC"/>
          <w:lang w:val="en-GB"/>
        </w:rPr>
        <w:t>(h.) front-it</w:t>
      </w:r>
    </w:p>
    <w:p w14:paraId="74AE5F01"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spear</w:t>
      </w:r>
      <w:proofErr w:type="gramEnd"/>
      <w:r w:rsidRPr="00542FF1">
        <w:rPr>
          <w:rFonts w:ascii="Gandhari Unicode" w:hAnsi="Gandhari Unicode" w:cs="e-Tamil OTC"/>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/supported good land- beyond</w:t>
      </w:r>
    </w:p>
    <w:p w14:paraId="607F9290"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word/language stir- land-he(h.,)</w:t>
      </w:r>
      <w:r w:rsidRPr="00542FF1">
        <w:rPr>
          <w:rStyle w:val="FootnoteReference"/>
          <w:rFonts w:ascii="Gandhari Unicode" w:hAnsi="Gandhari Unicode" w:cs="e-Tamil OTC"/>
          <w:lang w:val="en-GB"/>
        </w:rPr>
        <w:footnoteReference w:id="48"/>
      </w:r>
      <w:r w:rsidRPr="00542FF1">
        <w:rPr>
          <w:rFonts w:ascii="Gandhari Unicode" w:hAnsi="Gandhari Unicode" w:cs="e-Tamil OTC"/>
          <w:lang w:val="en-GB"/>
        </w:rPr>
        <w:t xml:space="preserve"> if-even</w:t>
      </w:r>
    </w:p>
    <w:p w14:paraId="19268498"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way happening consider</w:t>
      </w:r>
      <w:r w:rsidRPr="00542FF1">
        <w:rPr>
          <w:rStyle w:val="FootnoteReference"/>
          <w:rFonts w:ascii="Gandhari Unicode" w:hAnsi="Gandhari Unicode" w:cs="e-Tamil OTC"/>
          <w:lang w:val="en-GB"/>
        </w:rPr>
        <w:footnoteReference w:id="49"/>
      </w:r>
      <w:r w:rsidRPr="00542FF1">
        <w:rPr>
          <w:rFonts w:ascii="Gandhari Unicode" w:hAnsi="Gandhari Unicode" w:cs="e-Tamil OTC"/>
          <w:lang w:val="en-GB"/>
        </w:rPr>
        <w:t xml:space="preserve"> he(h.) </w:t>
      </w:r>
      <w:proofErr w:type="gramStart"/>
      <w:r w:rsidRPr="00542FF1">
        <w:rPr>
          <w:rFonts w:ascii="Gandhari Unicode" w:hAnsi="Gandhari Unicode" w:cs="e-Tamil OTC"/>
          <w:lang w:val="en-GB"/>
        </w:rPr>
        <w:t>possess</w:t>
      </w:r>
      <w:proofErr w:type="gramEnd"/>
      <w:r w:rsidRPr="00542FF1">
        <w:rPr>
          <w:rFonts w:ascii="Gandhari Unicode" w:hAnsi="Gandhari Unicode" w:cs="e-Tamil OTC"/>
          <w:lang w:val="en-GB"/>
        </w:rPr>
        <w:t>- land-</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75B96C5E" w14:textId="77777777" w:rsidR="0092153D" w:rsidRPr="00542FF1" w:rsidRDefault="0092153D">
      <w:pPr>
        <w:pStyle w:val="Textbody"/>
        <w:spacing w:after="0"/>
        <w:rPr>
          <w:rFonts w:ascii="Gandhari Unicode" w:hAnsi="Gandhari Unicode" w:cs="e-Tamil OTC"/>
          <w:lang w:val="en-GB"/>
        </w:rPr>
      </w:pPr>
    </w:p>
    <w:p w14:paraId="657F585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As shining bangles cut from conchs loosen, day by day,</w:t>
      </w:r>
    </w:p>
    <w:p w14:paraId="616D0E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with eyes crying without sleeping, </w:t>
      </w:r>
      <w:proofErr w:type="gramStart"/>
      <w:r w:rsidRPr="00542FF1">
        <w:rPr>
          <w:rFonts w:ascii="Gandhari Unicode" w:hAnsi="Gandhari Unicode" w:cs="e-Tamil OTC"/>
          <w:lang w:val="en-GB"/>
        </w:rPr>
        <w:t>lonely</w:t>
      </w:r>
      <w:proofErr w:type="gramEnd"/>
    </w:p>
    <w:p w14:paraId="2FC29EAA"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from staying here like this we will escape. There</w:t>
      </w:r>
    </w:p>
    <w:p w14:paraId="584DA1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rise now, live, my heart!</w:t>
      </w:r>
    </w:p>
    <w:p w14:paraId="35385D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[Just] think [about it]: departing for his </w:t>
      </w:r>
      <w:proofErr w:type="gramStart"/>
      <w:r w:rsidRPr="00542FF1">
        <w:rPr>
          <w:rFonts w:ascii="Gandhari Unicode" w:hAnsi="Gandhari Unicode" w:cs="e-Tamil OTC"/>
          <w:lang w:val="en-GB"/>
        </w:rPr>
        <w:t>land</w:t>
      </w:r>
      <w:proofErr w:type="gramEnd"/>
    </w:p>
    <w:p w14:paraId="4E770A3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if he were in a country with differing language,</w:t>
      </w:r>
    </w:p>
    <w:p w14:paraId="47CF82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beyond the good land</w:t>
      </w:r>
      <w:r w:rsidRPr="00542FF1">
        <w:rPr>
          <w:rFonts w:ascii="Gandhari Unicode" w:hAnsi="Gandhari Unicode" w:cs="e-Tamil OTC"/>
        </w:rPr>
        <w:t xml:space="preserve"> </w:t>
      </w:r>
      <w:r w:rsidRPr="00542FF1">
        <w:rPr>
          <w:rFonts w:ascii="Gandhari Unicode" w:hAnsi="Gandhari Unicode" w:cs="e-Tamil OTC"/>
          <w:lang w:val="en-GB"/>
        </w:rPr>
        <w:t xml:space="preserve">of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rPr>
        <w:t xml:space="preserve"> </w:t>
      </w:r>
      <w:r w:rsidRPr="00542FF1">
        <w:rPr>
          <w:rFonts w:ascii="Gandhari Unicode" w:hAnsi="Gandhari Unicode" w:cs="e-Tamil OTC"/>
          <w:lang w:val="en-GB"/>
        </w:rPr>
        <w:t>with many spears,</w:t>
      </w:r>
    </w:p>
    <w:p w14:paraId="7EC67ECA" w14:textId="77777777" w:rsidR="0092153D" w:rsidRPr="00542FF1" w:rsidRDefault="00014CDD">
      <w:pPr>
        <w:pStyle w:val="Textbody"/>
        <w:tabs>
          <w:tab w:val="left" w:pos="400"/>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in front of [that of] the </w:t>
      </w:r>
      <w:proofErr w:type="spellStart"/>
      <w:r w:rsidRPr="00542FF1">
        <w:rPr>
          <w:rFonts w:ascii="Gandhari Unicode" w:hAnsi="Gandhari Unicode" w:cs="e-Tamil OTC"/>
          <w:lang w:val="en-GB"/>
        </w:rPr>
        <w:t>Vaṭukars</w:t>
      </w:r>
      <w:proofErr w:type="spellEnd"/>
      <w:r w:rsidRPr="00542FF1">
        <w:rPr>
          <w:rFonts w:ascii="Gandhari Unicode" w:hAnsi="Gandhari Unicode" w:cs="e-Tamil OTC"/>
          <w:lang w:val="en-GB"/>
        </w:rPr>
        <w:t xml:space="preserve"> with basil/hemp chaplets,</w:t>
      </w:r>
    </w:p>
    <w:p w14:paraId="1FFAFBC7"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over there</w:t>
      </w:r>
      <w:r w:rsidRPr="00542FF1">
        <w:rPr>
          <w:rStyle w:val="FootnoteReference"/>
          <w:rFonts w:ascii="Gandhari Unicode" w:hAnsi="Gandhari Unicode" w:cs="e-Tamil OTC"/>
          <w:lang w:val="en-GB"/>
        </w:rPr>
        <w:footnoteReference w:id="50"/>
      </w:r>
      <w:r w:rsidRPr="00542FF1">
        <w:rPr>
          <w:rFonts w:ascii="Gandhari Unicode" w:hAnsi="Gandhari Unicode" w:cs="e-Tamil OTC"/>
          <w:lang w:val="en-GB"/>
        </w:rPr>
        <w:t>.</w:t>
      </w:r>
    </w:p>
    <w:p w14:paraId="7A99C673"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5F1CB7"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12</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ஓதலாந்தையார்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73DD8AE5"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ஆற்றாள் எனக் கவன்ற தோழிக்குக் கிழத்தி உரைத்தது.</w:t>
      </w:r>
    </w:p>
    <w:p w14:paraId="15265B1F" w14:textId="77777777" w:rsidR="0092153D" w:rsidRPr="00542FF1" w:rsidRDefault="0092153D">
      <w:pPr>
        <w:pStyle w:val="Textbody"/>
        <w:spacing w:after="29"/>
        <w:rPr>
          <w:rFonts w:ascii="Gandhari Unicode" w:hAnsi="Gandhari Unicode" w:cs="e-Tamil OTC"/>
        </w:rPr>
      </w:pPr>
    </w:p>
    <w:p w14:paraId="7B826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எறும்பி</w:t>
      </w:r>
      <w:r w:rsidRPr="00542FF1">
        <w:rPr>
          <w:rFonts w:ascii="Gandhari Unicode" w:hAnsi="Gandhari Unicode" w:cs="e-Tamil OTC"/>
          <w:cs/>
        </w:rPr>
        <w:t xml:space="preserve"> </w:t>
      </w:r>
      <w:r w:rsidRPr="00542FF1">
        <w:rPr>
          <w:rFonts w:ascii="Gandhari Unicode" w:hAnsi="Gandhari Unicode" w:cs="e-Tamil OTC"/>
          <w:u w:val="wave"/>
          <w:cs/>
        </w:rPr>
        <w:t>யளையிற்</w:t>
      </w:r>
      <w:r w:rsidRPr="00542FF1">
        <w:rPr>
          <w:rFonts w:ascii="Gandhari Unicode" w:hAnsi="Gandhari Unicode" w:cs="e-Tamil OTC"/>
          <w:cs/>
        </w:rPr>
        <w:t xml:space="preserve"> குறும்பல் சுனைய</w:t>
      </w:r>
    </w:p>
    <w:p w14:paraId="54769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வுலைக்க லன்ன</w:t>
      </w:r>
      <w:r w:rsidRPr="00542FF1">
        <w:rPr>
          <w:rFonts w:ascii="Gandhari Unicode" w:hAnsi="Gandhari Unicode" w:cs="e-Tamil OTC"/>
          <w:cs/>
        </w:rPr>
        <w:t xml:space="preserve"> பாறை யேறிக்</w:t>
      </w:r>
    </w:p>
    <w:p w14:paraId="64044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கொடுவி லெயினர் பகழி மாய்க்குங்</w:t>
      </w:r>
    </w:p>
    <w:p w14:paraId="1407A3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கவலைத் </w:t>
      </w:r>
      <w:r w:rsidRPr="00542FF1">
        <w:rPr>
          <w:rFonts w:ascii="Gandhari Unicode" w:hAnsi="Gandhari Unicode" w:cs="e-Tamil OTC"/>
          <w:u w:val="wave"/>
          <w:cs/>
        </w:rPr>
        <w:t>தென்பவவர் தேர்சென்ற</w:t>
      </w:r>
      <w:r w:rsidRPr="00542FF1">
        <w:rPr>
          <w:rFonts w:ascii="Gandhari Unicode" w:hAnsi="Gandhari Unicode" w:cs="e-Tamil OTC"/>
          <w:cs/>
        </w:rPr>
        <w:t xml:space="preserve"> வாறே</w:t>
      </w:r>
    </w:p>
    <w:p w14:paraId="0419F2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யதுமற் றவலங் கொள்ளாது</w:t>
      </w:r>
    </w:p>
    <w:p w14:paraId="728B0E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நொதுமற் கழறுமிவ்</w:t>
      </w:r>
      <w:r w:rsidRPr="00542FF1">
        <w:rPr>
          <w:rFonts w:ascii="Gandhari Unicode" w:hAnsi="Gandhari Unicode" w:cs="e-Tamil OTC"/>
          <w:cs/>
        </w:rPr>
        <w:t xml:space="preserve"> வழுங்க லூரே.</w:t>
      </w:r>
    </w:p>
    <w:p w14:paraId="5BB3637F" w14:textId="77777777" w:rsidR="0092153D" w:rsidRPr="00542FF1" w:rsidRDefault="0092153D">
      <w:pPr>
        <w:pStyle w:val="Textbody"/>
        <w:spacing w:after="29"/>
        <w:rPr>
          <w:rFonts w:ascii="Gandhari Unicode" w:hAnsi="Gandhari Unicode" w:cs="e-Tamil OTC"/>
        </w:rPr>
      </w:pPr>
    </w:p>
    <w:p w14:paraId="0BFCEB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எறும்பி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ஏரும்பி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யளையிற்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யளையுட் </w:t>
      </w:r>
      <w:r w:rsidRPr="00542FF1">
        <w:rPr>
          <w:rFonts w:ascii="Gandhari Unicode" w:eastAsia="URW Palladio UNI" w:hAnsi="Gandhari Unicode" w:cs="e-Tamil OTC"/>
        </w:rPr>
        <w:t xml:space="preserve">YK; </w:t>
      </w:r>
      <w:r w:rsidRPr="00542FF1">
        <w:rPr>
          <w:rFonts w:ascii="Gandhari Unicode" w:eastAsia="URW Palladio UNI" w:hAnsi="Gandhari Unicode" w:cs="e-Tamil OTC"/>
          <w:cs/>
        </w:rPr>
        <w:t xml:space="preserve">னளையிற் </w:t>
      </w:r>
      <w:r w:rsidRPr="00542FF1">
        <w:rPr>
          <w:rFonts w:ascii="Gandhari Unicode" w:eastAsia="URW Palladio UNI" w:hAnsi="Gandhari Unicode" w:cs="e-Tamil OTC"/>
        </w:rPr>
        <w:t xml:space="preserve">PP, CP, I •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வுலைக்க லன்ன </w:t>
      </w:r>
      <w:r w:rsidRPr="00542FF1">
        <w:rPr>
          <w:rFonts w:ascii="Gandhari Unicode" w:hAnsi="Gandhari Unicode" w:cs="e-Tamil OTC"/>
        </w:rPr>
        <w:t xml:space="preserve">C1,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வுலைக்கல் லன்ன </w:t>
      </w:r>
      <w:r w:rsidRPr="00542FF1">
        <w:rPr>
          <w:rFonts w:ascii="Gandhari Unicode" w:hAnsi="Gandhari Unicode" w:cs="e-Tamil OTC"/>
        </w:rPr>
        <w:t xml:space="preserve">L1, C2+3, G1, YV,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வுலைக்கன லன்ன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1"/>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வுலக்க லன்ன </w:t>
      </w:r>
      <w:r w:rsidRPr="00542FF1">
        <w:rPr>
          <w:rFonts w:ascii="Gandhari Unicode" w:hAnsi="Gandhari Unicode" w:cs="e-Tamil OTC"/>
          <w:lang w:val="en-GB"/>
        </w:rPr>
        <w:t>G2</w:t>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தென்பவவர் தேர்சென்ற </w:t>
      </w:r>
      <w:r w:rsidRPr="00542FF1">
        <w:rPr>
          <w:rFonts w:ascii="Gandhari Unicode" w:hAnsi="Gandhari Unicode" w:cs="e-Tamil OTC"/>
        </w:rPr>
        <w:t xml:space="preserve">L1, C1+3, G1+2, YV, YK,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Nam., IV, EA, </w:t>
      </w:r>
      <w:proofErr w:type="spellStart"/>
      <w:r w:rsidRPr="00542FF1">
        <w:rPr>
          <w:rFonts w:ascii="Gandhari Unicode" w:hAnsi="Gandhari Unicode" w:cs="e-Tamil OTC"/>
        </w:rPr>
        <w:t>Cām.v</w:t>
      </w:r>
      <w:proofErr w:type="spellEnd"/>
      <w:r w:rsidR="00000000">
        <w:fldChar w:fldCharType="begin"/>
      </w:r>
      <w:r w:rsidR="00000000">
        <w:instrText>HYPERLINK \l "_ftn63"</w:instrText>
      </w:r>
      <w:r w:rsidR="00000000">
        <w:fldChar w:fldCharType="separate"/>
      </w:r>
      <w:r w:rsidRPr="00542FF1">
        <w:rPr>
          <w:rStyle w:val="FootnoteReference"/>
          <w:rFonts w:ascii="Gandhari Unicode" w:hAnsi="Gandhari Unicode" w:cs="e-Tamil OTC"/>
          <w:color w:val="000000"/>
          <w:lang w:val="en-GB"/>
        </w:rPr>
        <w:footnoteReference w:id="52"/>
      </w:r>
      <w:r w:rsidR="00000000">
        <w:rPr>
          <w:rStyle w:val="FootnoteReference"/>
          <w:rFonts w:ascii="Gandhari Unicode" w:hAnsi="Gandhari Unicode" w:cs="e-Tamil OTC"/>
          <w:color w:val="000000"/>
          <w:lang w:val="en-GB"/>
        </w:rPr>
        <w:fldChar w:fldCharType="end"/>
      </w:r>
      <w:r w:rsidRPr="00542FF1">
        <w:rPr>
          <w:rFonts w:ascii="Gandhari Unicode" w:hAnsi="Gandhari Unicode" w:cs="e-Tamil OTC"/>
        </w:rPr>
        <w:t xml:space="preserve">; </w:t>
      </w:r>
      <w:r w:rsidRPr="00542FF1">
        <w:rPr>
          <w:rFonts w:ascii="Gandhari Unicode" w:hAnsi="Gandhari Unicode" w:cs="e-Tamil OTC"/>
          <w:cs/>
        </w:rPr>
        <w:t xml:space="preserve">தவர்தேர் சென்ற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தென்பவவர் சென்ற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நொதுமற் கழறுமிவ் </w:t>
      </w:r>
      <w:r w:rsidRPr="00542FF1">
        <w:rPr>
          <w:rFonts w:ascii="Gandhari Unicode" w:hAnsi="Gandhari Unicode" w:cs="e-Tamil OTC"/>
        </w:rPr>
        <w:t xml:space="preserve">C2v+3v, YV,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நொதுமலற் கழறுமிவ் </w:t>
      </w:r>
      <w:r w:rsidRPr="00542FF1">
        <w:rPr>
          <w:rFonts w:ascii="Gandhari Unicode" w:hAnsi="Gandhari Unicode" w:cs="e-Tamil OTC"/>
        </w:rPr>
        <w:t xml:space="preserve">AT; </w:t>
      </w:r>
      <w:r w:rsidRPr="00542FF1">
        <w:rPr>
          <w:rFonts w:ascii="Gandhari Unicode" w:hAnsi="Gandhari Unicode" w:cs="e-Tamil OTC"/>
          <w:cs/>
        </w:rPr>
        <w:t xml:space="preserve">நொதுமலர்க் கழறுமிவ் </w:t>
      </w:r>
      <w:r w:rsidRPr="00542FF1">
        <w:rPr>
          <w:rFonts w:ascii="Gandhari Unicode" w:hAnsi="Gandhari Unicode" w:cs="e-Tamil OTC"/>
        </w:rPr>
        <w:t xml:space="preserve">C2, 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நொதுமலர்க் கலிழுமிவ்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கலுழுமிவ் </w:t>
      </w:r>
      <w:r w:rsidRPr="00542FF1">
        <w:rPr>
          <w:rFonts w:ascii="Gandhari Unicode" w:hAnsi="Gandhari Unicode" w:cs="e-Tamil OTC"/>
        </w:rPr>
        <w:t xml:space="preserve">L1, C1+3, G1+2, </w:t>
      </w:r>
      <w:proofErr w:type="spellStart"/>
      <w:r w:rsidRPr="00542FF1">
        <w:rPr>
          <w:rFonts w:ascii="Gandhari Unicode" w:hAnsi="Gandhari Unicode" w:cs="e-Tamil OTC"/>
        </w:rPr>
        <w:t>YVv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நொதுமற் கலுழுமற்றிவ் </w:t>
      </w:r>
      <w:r w:rsidRPr="00542FF1">
        <w:rPr>
          <w:rFonts w:ascii="Gandhari Unicode" w:hAnsi="Gandhari Unicode" w:cs="e-Tamil OTC"/>
        </w:rPr>
        <w:t xml:space="preserve">I; </w:t>
      </w:r>
      <w:r w:rsidRPr="00542FF1">
        <w:rPr>
          <w:rFonts w:ascii="Gandhari Unicode" w:hAnsi="Gandhari Unicode" w:cs="e-Tamil OTC"/>
          <w:cs/>
        </w:rPr>
        <w:t xml:space="preserve">நொதுமல கழறுமிவ் </w:t>
      </w:r>
      <w:r w:rsidRPr="00542FF1">
        <w:rPr>
          <w:rFonts w:ascii="Gandhari Unicode" w:hAnsi="Gandhari Unicode" w:cs="e-Tamil OTC"/>
        </w:rPr>
        <w:t>VP</w:t>
      </w:r>
    </w:p>
    <w:p w14:paraId="00DA20F1" w14:textId="77777777" w:rsidR="0092153D" w:rsidRPr="00542FF1" w:rsidRDefault="0092153D">
      <w:pPr>
        <w:pStyle w:val="Textbody"/>
        <w:spacing w:after="29"/>
        <w:rPr>
          <w:rFonts w:ascii="Gandhari Unicode" w:hAnsi="Gandhari Unicode" w:cs="e-Tamil OTC"/>
        </w:rPr>
      </w:pPr>
    </w:p>
    <w:p w14:paraId="4B2E6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eṟumpi</w:t>
      </w:r>
      <w:proofErr w:type="spellEnd"/>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i/>
          <w:iCs/>
          <w:lang w:val="en-GB"/>
        </w:rPr>
        <w:t>aḷaiyiṉ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cuṉaiya</w:t>
      </w:r>
      <w:proofErr w:type="spellEnd"/>
    </w:p>
    <w:p w14:paraId="4E6B39F5" w14:textId="77777777" w:rsidR="0092153D" w:rsidRPr="00542FF1" w:rsidRDefault="000C348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kal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Pr>
          <w:rFonts w:ascii="Gandhari Unicode" w:hAnsi="Gandhari Unicode" w:cs="e-Tamil OTC"/>
          <w:lang w:val="en-GB"/>
        </w:rPr>
        <w:t>+</w:t>
      </w:r>
    </w:p>
    <w:p w14:paraId="029B5A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māykkum</w:t>
      </w:r>
      <w:proofErr w:type="spellEnd"/>
    </w:p>
    <w:p w14:paraId="1CE3FDD6" w14:textId="77777777" w:rsidR="0092153D" w:rsidRPr="00542FF1" w:rsidRDefault="000C348E">
      <w:pPr>
        <w:pStyle w:val="Textbody"/>
        <w:spacing w:after="29"/>
        <w:rPr>
          <w:rFonts w:ascii="Gandhari Unicode" w:hAnsi="Gandhari Unicode" w:cs="e-Tamil OTC"/>
        </w:rPr>
      </w:pPr>
      <w:proofErr w:type="spellStart"/>
      <w:r>
        <w:rPr>
          <w:rFonts w:ascii="Gandhari Unicode" w:hAnsi="Gandhari Unicode" w:cs="e-Tamil OTC"/>
          <w:lang w:val="en-GB"/>
        </w:rPr>
        <w:t>kavalaitt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eṉpa</w:t>
      </w:r>
      <w:proofErr w:type="spellEnd"/>
      <w:r w:rsidR="00014CDD" w:rsidRPr="00542FF1">
        <w:rPr>
          <w:rFonts w:ascii="Gandhari Unicode" w:hAnsi="Gandhari Unicode" w:cs="e-Tamil OTC"/>
          <w:i/>
          <w:iCs/>
          <w:lang w:val="en-GB"/>
        </w:rPr>
        <w:t xml:space="preserve"> </w:t>
      </w:r>
      <w:r>
        <w:rPr>
          <w:rFonts w:ascii="Gandhari Unicode" w:hAnsi="Gandhari Unicode" w:cs="e-Tamil OTC"/>
          <w:i/>
          <w:iCs/>
          <w:lang w:val="en-GB"/>
        </w:rPr>
        <w:t>~</w:t>
      </w:r>
      <w:proofErr w:type="spellStart"/>
      <w:r w:rsidR="00014CDD" w:rsidRPr="00542FF1">
        <w:rPr>
          <w:rFonts w:ascii="Gandhari Unicode" w:hAnsi="Gandhari Unicode" w:cs="e-Tamil OTC"/>
          <w:i/>
          <w:iCs/>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tēr</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lang w:val="en-GB"/>
        </w:rPr>
        <w:t>ceṉṟa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18DC79E" w14:textId="77777777" w:rsidR="0092153D" w:rsidRPr="00542FF1" w:rsidRDefault="000C348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atu-maṟṟ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avala</w:t>
      </w:r>
      <w:r>
        <w:rPr>
          <w:rFonts w:ascii="Gandhari Unicode" w:hAnsi="Gandhari Unicode" w:cs="e-Tamil OTC"/>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koḷḷātu</w:t>
      </w:r>
      <w:proofErr w:type="spellEnd"/>
    </w:p>
    <w:p w14:paraId="672FF72D" w14:textId="77777777" w:rsidR="0092153D" w:rsidRPr="00542FF1" w:rsidRDefault="00014CDD">
      <w:pPr>
        <w:pStyle w:val="Textbody"/>
        <w:spacing w:after="29"/>
        <w:jc w:val="both"/>
        <w:rPr>
          <w:rFonts w:ascii="Gandhari Unicode" w:hAnsi="Gandhari Unicode" w:cs="e-Tamil OTC"/>
        </w:rPr>
      </w:pPr>
      <w:proofErr w:type="spellStart"/>
      <w:r w:rsidRPr="00542FF1">
        <w:rPr>
          <w:rFonts w:ascii="Gandhari Unicode" w:hAnsi="Gandhari Unicode" w:cs="e-Tamil OTC"/>
          <w:i/>
          <w:iCs/>
          <w:lang w:val="en-GB"/>
        </w:rPr>
        <w:t>notumal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kaḻaṟum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C348E">
        <w:rPr>
          <w:rFonts w:ascii="Gandhari Unicode" w:hAnsi="Gandhari Unicode" w:cs="e-Tamil OTC"/>
          <w:lang w:val="en-GB"/>
        </w:rPr>
        <w:t>+</w:t>
      </w:r>
      <w:r w:rsidRPr="00542FF1">
        <w:rPr>
          <w:rFonts w:ascii="Gandhari Unicode" w:hAnsi="Gandhari Unicode" w:cs="e-Tamil OTC"/>
          <w:lang w:val="en-GB"/>
        </w:rPr>
        <w:t xml:space="preserve"> </w:t>
      </w:r>
      <w:r w:rsidR="000C348E">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0C348E">
        <w:rPr>
          <w:rFonts w:ascii="Gandhari Unicode" w:hAnsi="Gandhari Unicode" w:cs="e-Tamil OTC"/>
          <w:lang w:val="en-GB"/>
        </w:rPr>
        <w:t>-</w:t>
      </w:r>
      <w:r w:rsidRPr="00542FF1">
        <w:rPr>
          <w:rFonts w:ascii="Gandhari Unicode" w:hAnsi="Gandhari Unicode" w:cs="e-Tamil OTC"/>
          <w:lang w:val="en-GB"/>
        </w:rPr>
        <w:t>ē.</w:t>
      </w:r>
    </w:p>
    <w:p w14:paraId="362A6013" w14:textId="77777777" w:rsidR="0092153D" w:rsidRPr="00542FF1" w:rsidRDefault="0092153D">
      <w:pPr>
        <w:pStyle w:val="Textbody"/>
        <w:spacing w:after="29"/>
        <w:jc w:val="both"/>
        <w:rPr>
          <w:rFonts w:ascii="Gandhari Unicode" w:hAnsi="Gandhari Unicode" w:cs="e-Tamil OTC"/>
          <w:lang w:val="en-GB"/>
        </w:rPr>
      </w:pPr>
    </w:p>
    <w:p w14:paraId="12B493DE"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might not have the strength.</w:t>
      </w:r>
    </w:p>
    <w:p w14:paraId="349972C2" w14:textId="77777777" w:rsidR="0092153D" w:rsidRPr="00542FF1" w:rsidRDefault="0092153D">
      <w:pPr>
        <w:pStyle w:val="Textbody"/>
        <w:spacing w:after="29"/>
        <w:jc w:val="both"/>
        <w:rPr>
          <w:rFonts w:ascii="Gandhari Unicode" w:hAnsi="Gandhari Unicode" w:cs="e-Tamil OTC"/>
          <w:lang w:val="en-GB"/>
        </w:rPr>
      </w:pPr>
    </w:p>
    <w:p w14:paraId="7DD43E69"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ant</w:t>
      </w:r>
      <w:r w:rsidRPr="00542FF1">
        <w:rPr>
          <w:rStyle w:val="FootnoteReference"/>
          <w:rFonts w:ascii="Gandhari Unicode" w:hAnsi="Gandhari Unicode" w:cs="e-Tamil OTC"/>
          <w:lang w:val="en-GB"/>
        </w:rPr>
        <w:footnoteReference w:id="53"/>
      </w:r>
      <w:r w:rsidRPr="00542FF1">
        <w:rPr>
          <w:rFonts w:ascii="Gandhari Unicode" w:hAnsi="Gandhari Unicode" w:cs="e-Tamil OTC"/>
          <w:lang w:val="en-GB"/>
        </w:rPr>
        <w:t xml:space="preserve"> hole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many mountain-pool</w:t>
      </w:r>
      <w:r w:rsidRPr="00542FF1">
        <w:rPr>
          <w:rFonts w:ascii="Gandhari Unicode" w:hAnsi="Gandhari Unicode" w:cs="e-Tamil OTC"/>
          <w:position w:val="6"/>
          <w:lang w:val="en-GB"/>
        </w:rPr>
        <w:t>a</w:t>
      </w:r>
      <w:r w:rsidRPr="00542FF1">
        <w:rPr>
          <w:rStyle w:val="FootnoteReference"/>
          <w:rFonts w:ascii="Gandhari Unicode" w:hAnsi="Gandhari Unicode" w:cs="e-Tamil OTC"/>
          <w:vertAlign w:val="baseline"/>
          <w:lang w:val="en-GB"/>
        </w:rPr>
        <w:footnoteReference w:id="54"/>
      </w:r>
    </w:p>
    <w:p w14:paraId="526B3C5A"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smithy stone like rock </w:t>
      </w:r>
      <w:proofErr w:type="gramStart"/>
      <w:r w:rsidRPr="00542FF1">
        <w:rPr>
          <w:rFonts w:ascii="Gandhari Unicode" w:hAnsi="Gandhari Unicode" w:cs="e-Tamil OTC"/>
          <w:lang w:val="en-GB"/>
        </w:rPr>
        <w:t>climbed</w:t>
      </w:r>
      <w:proofErr w:type="gramEnd"/>
    </w:p>
    <w:p w14:paraId="76F72C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curved bow</w:t>
      </w:r>
      <w:r w:rsidRPr="00542FF1">
        <w:rPr>
          <w:rFonts w:ascii="Gandhari Unicode" w:hAnsi="Gandhari Unicode" w:cs="e-Tamil OTC"/>
        </w:rPr>
        <w:t xml:space="preserve"> </w:t>
      </w:r>
      <w:r w:rsidRPr="00542FF1">
        <w:rPr>
          <w:rFonts w:ascii="Gandhari Unicode" w:hAnsi="Gandhari Unicode" w:cs="e-Tamil OTC"/>
          <w:lang w:val="en-GB"/>
        </w:rPr>
        <w:t>hunter(h.)</w:t>
      </w:r>
      <w:r w:rsidRPr="00542FF1">
        <w:rPr>
          <w:rFonts w:ascii="Gandhari Unicode" w:hAnsi="Gandhari Unicode" w:cs="e-Tamil OTC"/>
        </w:rPr>
        <w:t xml:space="preserve"> </w:t>
      </w:r>
      <w:r w:rsidRPr="00542FF1">
        <w:rPr>
          <w:rFonts w:ascii="Gandhari Unicode" w:hAnsi="Gandhari Unicode" w:cs="e-Tamil OTC"/>
          <w:lang w:val="en-GB"/>
        </w:rPr>
        <w:t>arrow sharpening-</w:t>
      </w:r>
    </w:p>
    <w:p w14:paraId="03702260" w14:textId="77777777" w:rsidR="0092153D" w:rsidRPr="00542FF1" w:rsidRDefault="00014CDD">
      <w:pPr>
        <w:pStyle w:val="Textbody"/>
        <w:spacing w:after="0" w:line="259" w:lineRule="exact"/>
        <w:jc w:val="both"/>
        <w:rPr>
          <w:rFonts w:ascii="Gandhari Unicode" w:hAnsi="Gandhari Unicode" w:cs="e-Tamil OTC"/>
        </w:rPr>
      </w:pPr>
      <w:r w:rsidRPr="00542FF1">
        <w:rPr>
          <w:rFonts w:ascii="Gandhari Unicode" w:hAnsi="Gandhari Unicode" w:cs="e-Tamil OTC"/>
          <w:lang w:val="en-GB"/>
        </w:rPr>
        <w:t xml:space="preserve">crossroad-it they-say he(h.)- chariot gone- </w:t>
      </w:r>
      <w:proofErr w:type="gramStart"/>
      <w:r w:rsidRPr="00542FF1">
        <w:rPr>
          <w:rFonts w:ascii="Gandhari Unicode" w:hAnsi="Gandhari Unicode" w:cs="e-Tamil OTC"/>
          <w:lang w:val="en-GB"/>
        </w:rPr>
        <w:t>way</w:t>
      </w:r>
      <w:r w:rsidRPr="00542FF1">
        <w:rPr>
          <w:rFonts w:ascii="Gandhari Unicode" w:hAnsi="Gandhari Unicode" w:cs="e-Tamil OTC"/>
          <w:position w:val="6"/>
          <w:lang w:val="en-GB"/>
        </w:rPr>
        <w:t>ē</w:t>
      </w:r>
      <w:proofErr w:type="gramEnd"/>
    </w:p>
    <w:p w14:paraId="7FE3692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that</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affliction take-not</w:t>
      </w:r>
      <w:r w:rsidRPr="00542FF1">
        <w:rPr>
          <w:rStyle w:val="FootnoteReference"/>
          <w:rFonts w:ascii="Gandhari Unicode" w:hAnsi="Gandhari Unicode" w:cs="e-Tamil OTC"/>
          <w:lang w:val="en-GB"/>
        </w:rPr>
        <w:footnoteReference w:id="55"/>
      </w:r>
    </w:p>
    <w:p w14:paraId="52460AC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indifference murmuring-</w:t>
      </w:r>
      <w:r w:rsidRPr="00542FF1">
        <w:rPr>
          <w:rStyle w:val="FootnoteReference"/>
          <w:rFonts w:ascii="Gandhari Unicode" w:hAnsi="Gandhari Unicode" w:cs="e-Tamil OTC"/>
          <w:lang w:val="en-GB"/>
        </w:rPr>
        <w:footnoteReference w:id="56"/>
      </w:r>
      <w:r w:rsidRPr="00542FF1">
        <w:rPr>
          <w:rFonts w:ascii="Gandhari Unicode" w:hAnsi="Gandhari Unicode" w:cs="e-Tamil OTC"/>
          <w:lang w:val="en-GB"/>
        </w:rPr>
        <w:t xml:space="preserve"> 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18802F" w14:textId="77777777" w:rsidR="0092153D" w:rsidRPr="00542FF1" w:rsidRDefault="0092153D">
      <w:pPr>
        <w:pStyle w:val="Textbody"/>
        <w:spacing w:after="29"/>
        <w:rPr>
          <w:rFonts w:ascii="Gandhari Unicode" w:hAnsi="Gandhari Unicode" w:cs="e-Tamil OTC"/>
        </w:rPr>
      </w:pPr>
    </w:p>
    <w:p w14:paraId="1AFA69A3" w14:textId="77777777" w:rsidR="0092153D" w:rsidRPr="00542FF1" w:rsidRDefault="0092153D">
      <w:pPr>
        <w:pStyle w:val="Textbody"/>
        <w:spacing w:after="29"/>
        <w:rPr>
          <w:rFonts w:ascii="Gandhari Unicode" w:hAnsi="Gandhari Unicode" w:cs="e-Tamil OTC"/>
        </w:rPr>
      </w:pPr>
    </w:p>
    <w:p w14:paraId="13B34E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The way his chariot has gone, they say, has </w:t>
      </w:r>
      <w:proofErr w:type="gramStart"/>
      <w:r w:rsidRPr="00542FF1">
        <w:rPr>
          <w:rFonts w:ascii="Gandhari Unicode" w:hAnsi="Gandhari Unicode" w:cs="e-Tamil OTC"/>
          <w:lang w:val="en-GB"/>
        </w:rPr>
        <w:t>crossroads</w:t>
      </w:r>
      <w:proofErr w:type="gramEnd"/>
    </w:p>
    <w:p w14:paraId="60D899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hunters with bent bows sharpen arrows,</w:t>
      </w:r>
    </w:p>
    <w:p w14:paraId="708DC0F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climbing on rocks [hot] as the stone of a smithy</w:t>
      </w:r>
    </w:p>
    <w:p w14:paraId="092FD7F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with many pools tiny as ant holes.</w:t>
      </w:r>
    </w:p>
    <w:p w14:paraId="0B7DB0E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Without taking in just that is troubling,</w:t>
      </w:r>
    </w:p>
    <w:p w14:paraId="6FF80C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noisy village murmurs indifferent things.</w:t>
      </w:r>
    </w:p>
    <w:p w14:paraId="1A070C8A" w14:textId="77777777" w:rsidR="0092153D" w:rsidRPr="00542FF1" w:rsidRDefault="0092153D">
      <w:pPr>
        <w:pStyle w:val="Textbody"/>
        <w:spacing w:after="0"/>
        <w:rPr>
          <w:rFonts w:ascii="Gandhari Unicode" w:hAnsi="Gandhari Unicode" w:cs="e-Tamil OTC"/>
        </w:rPr>
      </w:pPr>
    </w:p>
    <w:p w14:paraId="1B78D956" w14:textId="77777777" w:rsidR="0092153D" w:rsidRPr="00542FF1" w:rsidRDefault="0092153D">
      <w:pPr>
        <w:pStyle w:val="Textbody"/>
        <w:spacing w:after="0"/>
        <w:rPr>
          <w:rFonts w:ascii="Gandhari Unicode" w:hAnsi="Gandhari Unicode" w:cs="e-Tamil OTC"/>
        </w:rPr>
      </w:pPr>
    </w:p>
    <w:p w14:paraId="06366B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 xml:space="preserve">this noisy village, declaring indifference! </w:t>
      </w:r>
      <w:r w:rsidRPr="00542FF1">
        <w:rPr>
          <w:rStyle w:val="FootnoteReference"/>
          <w:rFonts w:ascii="Gandhari Unicode" w:hAnsi="Gandhari Unicode" w:cs="e-Tamil OTC"/>
          <w:lang w:val="en-GB"/>
        </w:rPr>
        <w:footnoteReference w:id="57"/>
      </w:r>
    </w:p>
    <w:p w14:paraId="70C6A3E7"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F8ABAAD"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13</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SHE</w:t>
      </w:r>
    </w:p>
    <w:p w14:paraId="582825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கூட்டி ஆற்றுவகையான் ஆற்றுவித்துப் பிரிய வேறுபட்ட கிழத்தி தோழிக்கு உரைத்தது.</w:t>
      </w:r>
    </w:p>
    <w:p w14:paraId="173C818E" w14:textId="77777777" w:rsidR="0092153D" w:rsidRPr="00542FF1" w:rsidRDefault="0092153D">
      <w:pPr>
        <w:pStyle w:val="Textbody"/>
        <w:spacing w:after="29"/>
        <w:rPr>
          <w:rFonts w:ascii="Gandhari Unicode" w:hAnsi="Gandhari Unicode" w:cs="e-Tamil OTC"/>
        </w:rPr>
      </w:pPr>
    </w:p>
    <w:p w14:paraId="0742D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மாசறக் </w:t>
      </w:r>
      <w:r w:rsidRPr="00542FF1">
        <w:rPr>
          <w:rFonts w:ascii="Gandhari Unicode" w:hAnsi="Gandhari Unicode" w:cs="e-Tamil OTC"/>
          <w:u w:val="wave"/>
          <w:cs/>
        </w:rPr>
        <w:t>கழீஇய</w:t>
      </w:r>
      <w:r w:rsidRPr="00542FF1">
        <w:rPr>
          <w:rFonts w:ascii="Gandhari Unicode" w:hAnsi="Gandhari Unicode" w:cs="e-Tamil OTC"/>
          <w:cs/>
        </w:rPr>
        <w:t xml:space="preserve"> யானை போலப்</w:t>
      </w:r>
    </w:p>
    <w:p w14:paraId="2A9B6D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லுழந்த விரும்பிணர்த் துறுகற்</w:t>
      </w:r>
    </w:p>
    <w:p w14:paraId="27B77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லொருதலை</w:t>
      </w:r>
      <w:r w:rsidRPr="00542FF1">
        <w:rPr>
          <w:rFonts w:ascii="Gandhari Unicode" w:hAnsi="Gandhari Unicode" w:cs="e-Tamil OTC"/>
          <w:cs/>
        </w:rPr>
        <w:t xml:space="preserve"> சேக்கு </w:t>
      </w:r>
      <w:r w:rsidRPr="00542FF1">
        <w:rPr>
          <w:rFonts w:ascii="Gandhari Unicode" w:hAnsi="Gandhari Unicode" w:cs="e-Tamil OTC"/>
          <w:u w:val="wave"/>
          <w:cs/>
        </w:rPr>
        <w:t>நாட</w:t>
      </w:r>
    </w:p>
    <w:p w14:paraId="43D597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னோய்தந் தனனே தோழி</w:t>
      </w:r>
    </w:p>
    <w:p w14:paraId="74244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பசலை</w:t>
      </w:r>
      <w:r w:rsidRPr="00542FF1">
        <w:rPr>
          <w:rFonts w:ascii="Gandhari Unicode" w:hAnsi="Gandhari Unicode" w:cs="e-Tamil OTC"/>
          <w:cs/>
        </w:rPr>
        <w:t xml:space="preserve"> </w:t>
      </w:r>
      <w:r w:rsidRPr="00542FF1">
        <w:rPr>
          <w:rFonts w:ascii="Gandhari Unicode" w:hAnsi="Gandhari Unicode" w:cs="e-Tamil OTC"/>
          <w:u w:val="wave"/>
          <w:cs/>
        </w:rPr>
        <w:t>யார்ந்தன</w:t>
      </w:r>
      <w:r w:rsidRPr="00542FF1">
        <w:rPr>
          <w:rFonts w:ascii="Gandhari Unicode" w:hAnsi="Gandhari Unicode" w:cs="e-Tamil OTC"/>
          <w:cs/>
        </w:rPr>
        <w:t xml:space="preserve"> குவளையங் கண்ணே.</w:t>
      </w:r>
    </w:p>
    <w:p w14:paraId="2EFA7022" w14:textId="77777777" w:rsidR="0092153D" w:rsidRPr="00542FF1" w:rsidRDefault="0092153D">
      <w:pPr>
        <w:pStyle w:val="Textbody"/>
        <w:spacing w:after="29"/>
        <w:rPr>
          <w:rFonts w:ascii="Gandhari Unicode" w:hAnsi="Gandhari Unicode" w:cs="e-Tamil OTC"/>
        </w:rPr>
      </w:pPr>
    </w:p>
    <w:p w14:paraId="58ACA4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கழீஇய </w:t>
      </w:r>
      <w:bookmarkStart w:id="2" w:name="DDE_LINK80"/>
      <w:r w:rsidRPr="00542FF1">
        <w:rPr>
          <w:rFonts w:ascii="Gandhari Unicode" w:hAnsi="Gandhari Unicode" w:cs="e-Tamil OTC"/>
        </w:rPr>
        <w:t xml:space="preserve">L1, C1+2+3, G1+2, EA, </w:t>
      </w:r>
      <w:proofErr w:type="spellStart"/>
      <w:r w:rsidRPr="00542FF1">
        <w:rPr>
          <w:rFonts w:ascii="Gandhari Unicode" w:hAnsi="Gandhari Unicode" w:cs="e-Tamil OTC"/>
        </w:rPr>
        <w:t>C</w:t>
      </w:r>
      <w:bookmarkEnd w:id="2"/>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பெரும்பயி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w:t>
      </w:r>
      <w:r w:rsidRPr="00542FF1">
        <w:rPr>
          <w:rFonts w:ascii="Gandhari Unicode" w:hAnsi="Gandhari Unicode" w:cs="e-Tamil OTC"/>
        </w:rPr>
        <w:t xml:space="preserve"> </w:t>
      </w:r>
      <w:r w:rsidRPr="00542FF1">
        <w:rPr>
          <w:rFonts w:ascii="Gandhari Unicode" w:hAnsi="Gandhari Unicode" w:cs="e-Tamil OTC"/>
          <w:cs/>
        </w:rPr>
        <w:t xml:space="preserve">விரும்பிணர்த் </w:t>
      </w:r>
      <w:r w:rsidRPr="00542FF1">
        <w:rPr>
          <w:rFonts w:ascii="Gandhari Unicode" w:hAnsi="Gandhari Unicode" w:cs="e-Tamil OTC"/>
        </w:rPr>
        <w:t xml:space="preserve">L1, C1+2,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விறும்பிணர்த் </w:t>
      </w:r>
      <w:r w:rsidRPr="00542FF1">
        <w:rPr>
          <w:rFonts w:ascii="Gandhari Unicode" w:hAnsi="Gandhari Unicode" w:cs="e-Tamil OTC"/>
        </w:rPr>
        <w:t xml:space="preserve">G1, IV; </w:t>
      </w:r>
      <w:r w:rsidRPr="00542FF1">
        <w:rPr>
          <w:rFonts w:ascii="Gandhari Unicode" w:hAnsi="Gandhari Unicode" w:cs="e-Tamil OTC"/>
          <w:cs/>
        </w:rPr>
        <w:t xml:space="preserve">விறும்பிணர் </w:t>
      </w:r>
      <w:r w:rsidRPr="00542FF1">
        <w:rPr>
          <w:rFonts w:ascii="Gandhari Unicode" w:hAnsi="Gandhari Unicode" w:cs="e-Tamil OTC"/>
        </w:rPr>
        <w:t>C3</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லொருதலை </w:t>
      </w:r>
      <w:r w:rsidRPr="00542FF1">
        <w:rPr>
          <w:rFonts w:ascii="Gandhari Unicode" w:hAnsi="Gandhari Unicode" w:cs="e-Tamil OTC"/>
        </w:rPr>
        <w:t xml:space="preserve">L1, C2+3,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லொருதலைச்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b/>
          <w:bCs/>
        </w:rPr>
        <w:t>;</w:t>
      </w:r>
      <w:r w:rsidRPr="00542FF1">
        <w:rPr>
          <w:rFonts w:ascii="Gandhari Unicode" w:hAnsi="Gandhari Unicode" w:cs="e-Tamil OTC"/>
        </w:rPr>
        <w:t xml:space="preserve"> </w:t>
      </w:r>
      <w:r w:rsidRPr="00542FF1">
        <w:rPr>
          <w:rFonts w:ascii="Gandhari Unicode" w:hAnsi="Gandhari Unicode" w:cs="e-Tamil OTC"/>
          <w:cs/>
        </w:rPr>
        <w:t xml:space="preserve">லொருத்தலைச்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லொருகலை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லொருகலைச் </w:t>
      </w:r>
      <w:r w:rsidRPr="00542FF1">
        <w:rPr>
          <w:rFonts w:ascii="Gandhari Unicode" w:hAnsi="Gandhari Unicode" w:cs="e-Tamil OTC"/>
        </w:rPr>
        <w:t>PP</w:t>
      </w:r>
      <w:r w:rsidRPr="00542FF1">
        <w:rPr>
          <w:rFonts w:ascii="Gandhari Unicode" w:hAnsi="Gandhari Unicode" w:cs="e-Tamil OTC"/>
          <w:lang w:val="en-GB"/>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னோய்தந்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 xml:space="preserve">நோய்தந் </w:t>
      </w:r>
      <w:r w:rsidRPr="00542FF1">
        <w:rPr>
          <w:rFonts w:ascii="Gandhari Unicode" w:hAnsi="Gandhari Unicode" w:cs="e-Tamil OTC"/>
        </w:rPr>
        <w:t xml:space="preserve">L1; </w:t>
      </w:r>
      <w:r w:rsidRPr="00542FF1">
        <w:rPr>
          <w:rFonts w:ascii="Gandhari Unicode" w:hAnsi="Gandhari Unicode" w:cs="e-Tamil OTC"/>
          <w:cs/>
        </w:rPr>
        <w:t xml:space="preserve">நாடனீடு </w:t>
      </w:r>
      <w:r w:rsidRPr="00542FF1">
        <w:rPr>
          <w:rFonts w:ascii="Gandhari Unicode" w:hAnsi="Gandhari Unicode" w:cs="e-Tamil OTC"/>
        </w:rPr>
        <w:t xml:space="preserve">| </w:t>
      </w:r>
      <w:r w:rsidRPr="00542FF1">
        <w:rPr>
          <w:rFonts w:ascii="Gandhari Unicode" w:hAnsi="Gandhari Unicode" w:cs="e-Tamil OTC"/>
          <w:cs/>
        </w:rPr>
        <w:t xml:space="preserve">நோய்தந்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பசலை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பயலை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யார்ந்தன </w:t>
      </w:r>
      <w:r w:rsidRPr="00542FF1">
        <w:rPr>
          <w:rFonts w:ascii="Gandhari Unicode" w:hAnsi="Gandhari Unicode" w:cs="e-Tamil OTC"/>
        </w:rPr>
        <w:t xml:space="preserve">C2,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யார்ந்தனங் </w:t>
      </w:r>
      <w:r w:rsidRPr="00542FF1">
        <w:rPr>
          <w:rFonts w:ascii="Gandhari Unicode" w:hAnsi="Gandhari Unicode" w:cs="e-Tamil OTC"/>
        </w:rPr>
        <w:t xml:space="preserve">L1, C1+3, G1+2; </w:t>
      </w:r>
      <w:r w:rsidRPr="00542FF1">
        <w:rPr>
          <w:rFonts w:ascii="Gandhari Unicode" w:hAnsi="Gandhari Unicode" w:cs="e-Tamil OTC"/>
          <w:cs/>
        </w:rPr>
        <w:t xml:space="preserve">யார்ந்தநங்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யான்றன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யான்றனங் </w:t>
      </w:r>
      <w:proofErr w:type="spellStart"/>
      <w:r w:rsidRPr="00542FF1">
        <w:rPr>
          <w:rFonts w:ascii="Gandhari Unicode" w:hAnsi="Gandhari Unicode" w:cs="e-Tamil OTC"/>
        </w:rPr>
        <w:t>Cām.v</w:t>
      </w:r>
      <w:proofErr w:type="spellEnd"/>
    </w:p>
    <w:p w14:paraId="7232FF55" w14:textId="77777777" w:rsidR="0092153D" w:rsidRPr="00542FF1" w:rsidRDefault="0092153D">
      <w:pPr>
        <w:pStyle w:val="Textbody"/>
        <w:spacing w:after="29"/>
        <w:rPr>
          <w:rFonts w:ascii="Gandhari Unicode" w:hAnsi="Gandhari Unicode" w:cs="e-Tamil OTC"/>
        </w:rPr>
      </w:pPr>
    </w:p>
    <w:p w14:paraId="297A4ED9" w14:textId="77777777" w:rsidR="0092153D" w:rsidRPr="00542FF1" w:rsidRDefault="00FB693A">
      <w:pPr>
        <w:pStyle w:val="Textbody"/>
        <w:spacing w:after="29"/>
        <w:rPr>
          <w:rFonts w:ascii="Gandhari Unicode" w:hAnsi="Gandhari Unicode" w:cs="e-Tamil OTC"/>
        </w:rPr>
      </w:pPr>
      <w:proofErr w:type="spellStart"/>
      <w:r>
        <w:rPr>
          <w:rFonts w:ascii="Gandhari Unicode" w:hAnsi="Gandhari Unicode" w:cs="e-Tamil OTC"/>
          <w:lang w:val="en-GB"/>
        </w:rPr>
        <w:t>māc</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aṟa</w:t>
      </w:r>
      <w:proofErr w:type="spellEnd"/>
      <w:r w:rsidR="00FB78E9">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kaḻīiya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yāṉai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sidR="00FB78E9">
        <w:rPr>
          <w:rFonts w:ascii="Gandhari Unicode" w:hAnsi="Gandhari Unicode" w:cs="e-Tamil OTC"/>
          <w:lang w:val="en-GB"/>
        </w:rPr>
        <w:t>+</w:t>
      </w:r>
    </w:p>
    <w:p w14:paraId="542FB51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uḻanta</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45443B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nāṭaṉ</w:t>
      </w:r>
      <w:proofErr w:type="spellEnd"/>
    </w:p>
    <w:p w14:paraId="65A6DF4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tantaṉaṉ</w:t>
      </w:r>
      <w:proofErr w:type="spellEnd"/>
      <w:r w:rsidR="00FB78E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p>
    <w:p w14:paraId="4DD004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pacalai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proofErr w:type="spellStart"/>
      <w:r w:rsidRPr="00542FF1">
        <w:rPr>
          <w:rFonts w:ascii="Gandhari Unicode" w:hAnsi="Gandhari Unicode" w:cs="e-Tamil OTC"/>
          <w:i/>
          <w:iCs/>
          <w:lang w:val="en-GB"/>
        </w:rPr>
        <w:t>ārntaṉa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FB78E9">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kaṇ</w:t>
      </w:r>
      <w:proofErr w:type="spellEnd"/>
      <w:r w:rsidR="00FB78E9">
        <w:rPr>
          <w:rFonts w:ascii="Gandhari Unicode" w:hAnsi="Gandhari Unicode" w:cs="e-Tamil OTC"/>
          <w:lang w:val="en-GB"/>
        </w:rPr>
        <w:t>-+</w:t>
      </w:r>
      <w:r w:rsidRPr="00542FF1">
        <w:rPr>
          <w:rFonts w:ascii="Gandhari Unicode" w:hAnsi="Gandhari Unicode" w:cs="e-Tamil OTC"/>
          <w:lang w:val="en-GB"/>
        </w:rPr>
        <w:t>ē.</w:t>
      </w:r>
    </w:p>
    <w:p w14:paraId="403D0F55" w14:textId="77777777" w:rsidR="0092153D" w:rsidRPr="00542FF1" w:rsidRDefault="0092153D">
      <w:pPr>
        <w:pStyle w:val="Textbody"/>
        <w:spacing w:after="29"/>
        <w:rPr>
          <w:rFonts w:ascii="Gandhari Unicode" w:hAnsi="Gandhari Unicode" w:cs="e-Tamil OTC"/>
          <w:lang w:val="en-GB"/>
        </w:rPr>
      </w:pPr>
    </w:p>
    <w:p w14:paraId="018219AF"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the confidante by HER who was changed when [he] separated after reassuring [her], he [himself being of] the type who has the strength after having begged the help of the confidante.</w:t>
      </w:r>
    </w:p>
    <w:p w14:paraId="771FEDF7" w14:textId="77777777" w:rsidR="0092153D" w:rsidRPr="00542FF1" w:rsidRDefault="0092153D">
      <w:pPr>
        <w:pStyle w:val="Textbody"/>
        <w:spacing w:after="29"/>
        <w:rPr>
          <w:rFonts w:ascii="Gandhari Unicode" w:hAnsi="Gandhari Unicode" w:cs="e-Tamil OTC"/>
          <w:lang w:val="en-GB"/>
        </w:rPr>
      </w:pPr>
    </w:p>
    <w:p w14:paraId="1EF9210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dust subside(inf.) washed- elephant be-</w:t>
      </w:r>
      <w:proofErr w:type="gramStart"/>
      <w:r w:rsidRPr="00542FF1">
        <w:rPr>
          <w:rFonts w:ascii="Gandhari Unicode" w:hAnsi="Gandhari Unicode" w:cs="e-Tamil OTC"/>
          <w:lang w:val="en-GB"/>
        </w:rPr>
        <w:t>similar</w:t>
      </w:r>
      <w:proofErr w:type="gramEnd"/>
    </w:p>
    <w:p w14:paraId="5675F2E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 xml:space="preserve">borne- big/dark roughness thick </w:t>
      </w:r>
      <w:proofErr w:type="gramStart"/>
      <w:r w:rsidRPr="00542FF1">
        <w:rPr>
          <w:rFonts w:ascii="Gandhari Unicode" w:hAnsi="Gandhari Unicode" w:cs="e-Tamil OTC"/>
          <w:lang w:val="en-GB"/>
        </w:rPr>
        <w:t>stone</w:t>
      </w:r>
      <w:proofErr w:type="gramEnd"/>
    </w:p>
    <w:p w14:paraId="05F5239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coldness</w:t>
      </w:r>
      <w:r w:rsidRPr="00542FF1">
        <w:rPr>
          <w:rStyle w:val="FootnoteReference"/>
          <w:rFonts w:ascii="Gandhari Unicode" w:hAnsi="Gandhari Unicode" w:cs="e-Tamil OTC"/>
          <w:lang w:val="en-GB"/>
        </w:rPr>
        <w:footnoteReference w:id="59"/>
      </w:r>
      <w:r w:rsidRPr="00542FF1">
        <w:rPr>
          <w:rFonts w:ascii="Gandhari Unicode" w:hAnsi="Gandhari Unicode" w:cs="e-Tamil OTC"/>
          <w:lang w:val="en-GB"/>
        </w:rPr>
        <w:t xml:space="preserve"> one</w:t>
      </w:r>
      <w:r w:rsidRPr="00542FF1">
        <w:rPr>
          <w:rStyle w:val="FootnoteReference"/>
          <w:rFonts w:ascii="Gandhari Unicode" w:hAnsi="Gandhari Unicode" w:cs="e-Tamil OTC"/>
          <w:lang w:val="en-GB"/>
        </w:rPr>
        <w:footnoteReference w:id="60"/>
      </w:r>
      <w:r w:rsidRPr="00542FF1">
        <w:rPr>
          <w:rFonts w:ascii="Gandhari Unicode" w:hAnsi="Gandhari Unicode" w:cs="e-Tamil OTC"/>
        </w:rPr>
        <w:t xml:space="preserve"> </w:t>
      </w:r>
      <w:r w:rsidRPr="00542FF1">
        <w:rPr>
          <w:rFonts w:ascii="Gandhari Unicode" w:hAnsi="Gandhari Unicode" w:cs="e-Tamil OTC"/>
          <w:lang w:val="en-GB"/>
        </w:rPr>
        <w:t>place resting- land-he</w:t>
      </w:r>
    </w:p>
    <w:p w14:paraId="2863729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pain he-gave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p>
    <w:p w14:paraId="0A2F9B5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pallor they-became-full(n.pl) </w:t>
      </w:r>
      <w:r w:rsidR="00467674">
        <w:rPr>
          <w:rFonts w:ascii="Gandhari Unicode" w:hAnsi="Gandhari Unicode" w:cs="e-Tamil OTC"/>
          <w:lang w:val="en-GB"/>
        </w:rPr>
        <w:t>waterlil</w:t>
      </w:r>
      <w:r w:rsidRPr="00542FF1">
        <w:rPr>
          <w:rFonts w:ascii="Gandhari Unicode" w:hAnsi="Gandhari Unicode" w:cs="e-Tamil OTC"/>
          <w:lang w:val="en-GB"/>
        </w:rPr>
        <w:t>y pretty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6730F2" w14:textId="77777777" w:rsidR="0092153D" w:rsidRPr="00542FF1" w:rsidRDefault="0092153D">
      <w:pPr>
        <w:pStyle w:val="Textbody"/>
        <w:spacing w:after="29"/>
        <w:rPr>
          <w:rFonts w:ascii="Gandhari Unicode" w:hAnsi="Gandhari Unicode" w:cs="e-Tamil OTC"/>
        </w:rPr>
      </w:pPr>
    </w:p>
    <w:p w14:paraId="14CD93AD" w14:textId="77777777" w:rsidR="0092153D" w:rsidRPr="00542FF1" w:rsidRDefault="0092153D">
      <w:pPr>
        <w:pStyle w:val="Textbody"/>
        <w:spacing w:after="29"/>
        <w:rPr>
          <w:rFonts w:ascii="Gandhari Unicode" w:hAnsi="Gandhari Unicode" w:cs="e-Tamil OTC"/>
        </w:rPr>
      </w:pPr>
    </w:p>
    <w:p w14:paraId="2DA70C92" w14:textId="77777777" w:rsidR="0092153D" w:rsidRPr="00542FF1" w:rsidRDefault="00014CDD">
      <w:pPr>
        <w:pStyle w:val="Textbody"/>
        <w:spacing w:after="29"/>
        <w:rPr>
          <w:rFonts w:ascii="Gandhari Unicode" w:hAnsi="Gandhari Unicode" w:cs="e-Tamil OTC"/>
          <w:lang w:val="en-GB"/>
        </w:rPr>
      </w:pPr>
      <w:proofErr w:type="gramStart"/>
      <w:r w:rsidRPr="00542FF1">
        <w:rPr>
          <w:rFonts w:ascii="Gandhari Unicode" w:hAnsi="Gandhari Unicode" w:cs="e-Tamil OTC"/>
          <w:lang w:val="en-GB"/>
        </w:rPr>
        <w:t>Pain</w:t>
      </w:r>
      <w:proofErr w:type="gramEnd"/>
      <w:r w:rsidRPr="00542FF1">
        <w:rPr>
          <w:rFonts w:ascii="Gandhari Unicode" w:hAnsi="Gandhari Unicode" w:cs="e-Tamil OTC"/>
          <w:lang w:val="en-GB"/>
        </w:rPr>
        <w:t xml:space="preserve"> he gave, friend,</w:t>
      </w:r>
    </w:p>
    <w:p w14:paraId="7C9A03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w:t>
      </w:r>
    </w:p>
    <w:p w14:paraId="3B8F88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where rest in the single cool spot</w:t>
      </w:r>
    </w:p>
    <w:p w14:paraId="0C7026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dark, rough, thick stones that endured great </w:t>
      </w:r>
      <w:proofErr w:type="gramStart"/>
      <w:r w:rsidRPr="00542FF1">
        <w:rPr>
          <w:rFonts w:ascii="Gandhari Unicode" w:hAnsi="Gandhari Unicode" w:cs="e-Tamil OTC"/>
          <w:lang w:val="en-GB"/>
        </w:rPr>
        <w:t>raining</w:t>
      </w:r>
      <w:proofErr w:type="gramEnd"/>
    </w:p>
    <w:p w14:paraId="45817229"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elephants fully washed of dust.</w:t>
      </w:r>
    </w:p>
    <w:p w14:paraId="12056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With pallor filled [these] eyes </w:t>
      </w:r>
      <w:proofErr w:type="gramStart"/>
      <w:r w:rsidRPr="00542FF1">
        <w:rPr>
          <w:rFonts w:ascii="Gandhari Unicode" w:hAnsi="Gandhari Unicode" w:cs="e-Tamil OTC"/>
          <w:lang w:val="en-GB"/>
        </w:rPr>
        <w:t>pretty as</w:t>
      </w:r>
      <w:proofErr w:type="gramEnd"/>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ies.</w:t>
      </w:r>
    </w:p>
    <w:p w14:paraId="742E0A5D" w14:textId="77777777" w:rsidR="0092153D" w:rsidRPr="00542FF1" w:rsidRDefault="0092153D">
      <w:pPr>
        <w:pStyle w:val="Textbody"/>
        <w:spacing w:after="0"/>
        <w:rPr>
          <w:rFonts w:ascii="Gandhari Unicode" w:hAnsi="Gandhari Unicode" w:cs="e-Tamil OTC"/>
        </w:rPr>
      </w:pPr>
    </w:p>
    <w:p w14:paraId="25508434" w14:textId="77777777" w:rsidR="0092153D" w:rsidRPr="00542FF1" w:rsidRDefault="0092153D">
      <w:pPr>
        <w:pStyle w:val="Textbody"/>
        <w:spacing w:after="0"/>
        <w:rPr>
          <w:rFonts w:ascii="Gandhari Unicode" w:hAnsi="Gandhari Unicode" w:cs="e-Tamil OTC"/>
        </w:rPr>
      </w:pPr>
    </w:p>
    <w:p w14:paraId="1CEC80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2+3b </w:t>
      </w:r>
      <w:r w:rsidRPr="00542FF1">
        <w:rPr>
          <w:rFonts w:ascii="Gandhari Unicode" w:hAnsi="Gandhari Unicode" w:cs="e-Tamil OTC"/>
          <w:lang w:val="en-GB"/>
        </w:rPr>
        <w:tab/>
        <w:t>the man from a [mountain] land who rests in the single</w:t>
      </w:r>
    </w:p>
    <w:p w14:paraId="3808B98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cool spot, at the dark, rough, thick stone ...</w:t>
      </w:r>
      <w:r w:rsidRPr="00542FF1">
        <w:rPr>
          <w:rStyle w:val="FootnoteReference"/>
          <w:rFonts w:ascii="Gandhari Unicode" w:hAnsi="Gandhari Unicode" w:cs="e-Tamil OTC"/>
          <w:lang w:val="en-GB"/>
        </w:rPr>
        <w:footnoteReference w:id="61"/>
      </w:r>
    </w:p>
    <w:p w14:paraId="41C18220" w14:textId="77777777" w:rsidR="0092153D" w:rsidRPr="00542FF1" w:rsidRDefault="0092153D">
      <w:pPr>
        <w:pStyle w:val="Textbody"/>
        <w:spacing w:after="0"/>
        <w:rPr>
          <w:rFonts w:ascii="Gandhari Unicode" w:hAnsi="Gandhari Unicode" w:cs="e-Tamil OTC"/>
          <w:b/>
          <w:lang w:val="en-GB"/>
        </w:rPr>
      </w:pPr>
    </w:p>
    <w:p w14:paraId="37A9CD8F" w14:textId="77777777" w:rsidR="00C03CC1" w:rsidRDefault="00C03CC1">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3FA8D1" w14:textId="77777777" w:rsidR="0092153D" w:rsidRPr="00C03CC1" w:rsidRDefault="00014CDD" w:rsidP="00C03CC1">
      <w:pPr>
        <w:pStyle w:val="Heading4"/>
        <w:rPr>
          <w:rFonts w:ascii="Gandhari Unicode" w:hAnsi="Gandhari Unicode"/>
          <w:i w:val="0"/>
          <w:iCs w:val="0"/>
          <w:color w:val="auto"/>
        </w:rPr>
      </w:pPr>
      <w:r w:rsidRPr="00C03CC1">
        <w:rPr>
          <w:rFonts w:ascii="Gandhari Unicode" w:hAnsi="Gandhari Unicode"/>
          <w:b/>
          <w:i w:val="0"/>
          <w:iCs w:val="0"/>
          <w:color w:val="auto"/>
          <w:lang w:val="en-GB"/>
        </w:rPr>
        <w:lastRenderedPageBreak/>
        <w:t>KT 14</w:t>
      </w:r>
      <w:r w:rsidRPr="00C03CC1">
        <w:rPr>
          <w:rFonts w:ascii="e-Tamil OTC" w:hAnsi="e-Tamil OTC" w:cs="e-Tamil OTC"/>
          <w:b/>
          <w:i w:val="0"/>
          <w:iCs w:val="0"/>
          <w:color w:val="auto"/>
          <w:cs/>
          <w:lang w:val="en-GB"/>
        </w:rPr>
        <w:t xml:space="preserve"> </w:t>
      </w:r>
      <w:r w:rsidRPr="00C03CC1">
        <w:rPr>
          <w:rFonts w:ascii="e-Tamil OTC" w:hAnsi="e-Tamil OTC" w:cs="e-Tamil OTC"/>
          <w:i w:val="0"/>
          <w:iCs w:val="0"/>
          <w:color w:val="auto"/>
          <w:cs/>
        </w:rPr>
        <w:t>தொல்கபிலர்</w:t>
      </w:r>
      <w:r w:rsidRPr="00C03CC1">
        <w:rPr>
          <w:rFonts w:ascii="e-Tamil OTC" w:hAnsi="e-Tamil OTC" w:cs="e-Tamil OTC"/>
          <w:i w:val="0"/>
          <w:iCs w:val="0"/>
          <w:color w:val="auto"/>
          <w:cs/>
          <w:lang w:val="en-GB"/>
        </w:rPr>
        <w:t xml:space="preserve">: </w:t>
      </w:r>
      <w:r w:rsidRPr="00C03CC1">
        <w:rPr>
          <w:rFonts w:ascii="Gandhari Unicode" w:hAnsi="Gandhari Unicode"/>
          <w:i w:val="0"/>
          <w:iCs w:val="0"/>
          <w:color w:val="auto"/>
          <w:lang w:val="en-GB"/>
        </w:rPr>
        <w:t>HE</w:t>
      </w:r>
    </w:p>
    <w:p w14:paraId="0D3C0071"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மடன் மா கூறுமிடனுமார் உண்டே என்பதனால் தோழி குறை மறுத்துழித் தலைமகன் மடல் ஏறுவல் என்பதுபடச் சொல்லியது.</w:t>
      </w:r>
    </w:p>
    <w:p w14:paraId="51E9B076" w14:textId="77777777" w:rsidR="0092153D" w:rsidRPr="00542FF1" w:rsidRDefault="0092153D">
      <w:pPr>
        <w:pStyle w:val="Textbody"/>
        <w:spacing w:after="29"/>
        <w:rPr>
          <w:rFonts w:ascii="Gandhari Unicode" w:hAnsi="Gandhari Unicode" w:cs="e-Tamil OTC"/>
        </w:rPr>
      </w:pPr>
    </w:p>
    <w:p w14:paraId="0D23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அமிழ்துபொதி</w:t>
      </w:r>
      <w:r w:rsidRPr="00542FF1">
        <w:rPr>
          <w:rFonts w:ascii="Gandhari Unicode" w:hAnsi="Gandhari Unicode" w:cs="e-Tamil OTC"/>
          <w:cs/>
        </w:rPr>
        <w:t xml:space="preserve"> செந்நா </w:t>
      </w:r>
      <w:r w:rsidRPr="00542FF1">
        <w:rPr>
          <w:rFonts w:ascii="Gandhari Unicode" w:hAnsi="Gandhari Unicode" w:cs="e-Tamil OTC"/>
          <w:u w:val="wave"/>
          <w:cs/>
        </w:rPr>
        <w:t>வஞ்ச வந்த</w:t>
      </w:r>
    </w:p>
    <w:p w14:paraId="2824C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வார்ந்திலங்கு வையெயிற்றுச் சின்மொழி யரிவையைப்</w:t>
      </w:r>
    </w:p>
    <w:p w14:paraId="256E25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பெறுகதில் லம்ம யானே பெற்றாங்</w:t>
      </w:r>
    </w:p>
    <w:p w14:paraId="0DB2CA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கறிகதில் லம்மவிவ் வூரே மறுகி</w:t>
      </w:r>
    </w:p>
    <w:p w14:paraId="1F112C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னல்லோள்</w:t>
      </w:r>
      <w:r w:rsidRPr="00542FF1">
        <w:rPr>
          <w:rFonts w:ascii="Gandhari Unicode" w:hAnsi="Gandhari Unicode" w:cs="e-Tamil OTC"/>
          <w:cs/>
        </w:rPr>
        <w:t xml:space="preserve"> கணவ னிவனெ</w:t>
      </w:r>
      <w:bookmarkStart w:id="4" w:name="DDE_LINK1"/>
      <w:r w:rsidRPr="00542FF1">
        <w:rPr>
          <w:rFonts w:ascii="Gandhari Unicode" w:hAnsi="Gandhari Unicode" w:cs="e-Tamil OTC"/>
          <w:cs/>
        </w:rPr>
        <w:t>ன</w:t>
      </w:r>
      <w:bookmarkEnd w:id="4"/>
      <w:r w:rsidRPr="00542FF1">
        <w:rPr>
          <w:rFonts w:ascii="Gandhari Unicode" w:hAnsi="Gandhari Unicode" w:cs="e-Tamil OTC"/>
          <w:cs/>
        </w:rPr>
        <w:t>ப்</w:t>
      </w:r>
    </w:p>
    <w:p w14:paraId="70E83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பல்லோர்</w:t>
      </w:r>
      <w:r w:rsidRPr="00542FF1">
        <w:rPr>
          <w:rFonts w:ascii="Gandhari Unicode" w:hAnsi="Gandhari Unicode" w:cs="e-Tamil OTC"/>
          <w:cs/>
        </w:rPr>
        <w:t xml:space="preserve"> </w:t>
      </w:r>
      <w:r w:rsidRPr="00542FF1">
        <w:rPr>
          <w:rFonts w:ascii="Gandhari Unicode" w:hAnsi="Gandhari Unicode" w:cs="e-Tamil OTC"/>
          <w:u w:val="wave"/>
          <w:cs/>
        </w:rPr>
        <w:t>கூறுகயா நாணுகஞ்</w:t>
      </w:r>
      <w:r w:rsidRPr="00542FF1">
        <w:rPr>
          <w:rFonts w:ascii="Gandhari Unicode" w:hAnsi="Gandhari Unicode" w:cs="e-Tamil OTC"/>
          <w:cs/>
        </w:rPr>
        <w:t xml:space="preserve"> சிறிதே.</w:t>
      </w:r>
    </w:p>
    <w:p w14:paraId="1725CF2E" w14:textId="77777777" w:rsidR="0092153D" w:rsidRPr="00542FF1" w:rsidRDefault="0092153D">
      <w:pPr>
        <w:pStyle w:val="Textbody"/>
        <w:spacing w:after="29"/>
        <w:rPr>
          <w:rFonts w:ascii="Gandhari Unicode" w:hAnsi="Gandhari Unicode" w:cs="e-Tamil OTC"/>
        </w:rPr>
      </w:pPr>
    </w:p>
    <w:p w14:paraId="2089D9E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அமிழ்துபொதி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அமிர்துபொதி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வந்த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வஞ்சி யந்த </w:t>
      </w:r>
      <w:r w:rsidRPr="00542FF1">
        <w:rPr>
          <w:rFonts w:ascii="Gandhari Unicode" w:hAnsi="Gandhari Unicode" w:cs="e-Tamil OTC"/>
        </w:rPr>
        <w:t xml:space="preserve">I; </w:t>
      </w:r>
      <w:r w:rsidRPr="00542FF1">
        <w:rPr>
          <w:rFonts w:ascii="Gandhari Unicode" w:hAnsi="Gandhari Unicode" w:cs="e-Tamil OTC"/>
          <w:cs/>
        </w:rPr>
        <w:t xml:space="preserve">வஞ்ச நிவந்த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PP; </w:t>
      </w:r>
      <w:r w:rsidRPr="00542FF1">
        <w:rPr>
          <w:rFonts w:ascii="Gandhari Unicode" w:hAnsi="Gandhari Unicode" w:cs="e-Tamil OTC"/>
          <w:cs/>
        </w:rPr>
        <w:t xml:space="preserve">வஞ்சி நிவந்த </w:t>
      </w:r>
      <w:r w:rsidRPr="00542FF1">
        <w:rPr>
          <w:rFonts w:ascii="Gandhari Unicode" w:hAnsi="Gandhari Unicode" w:cs="e-Tamil OTC"/>
        </w:rPr>
        <w:t xml:space="preserve">AA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பெறுகதி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கறிகதில்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கறிகதி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கறிததில்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னல்லோள் </w:t>
      </w:r>
      <w:r w:rsidRPr="00542FF1">
        <w:rPr>
          <w:rFonts w:ascii="Gandhari Unicode" w:hAnsi="Gandhari Unicode" w:cs="e-Tamil OTC"/>
        </w:rPr>
        <w:t xml:space="preserve">C2, Cam; </w:t>
      </w:r>
      <w:r w:rsidRPr="00542FF1">
        <w:rPr>
          <w:rFonts w:ascii="Gandhari Unicode" w:hAnsi="Gandhari Unicode" w:cs="e-Tamil OTC"/>
          <w:cs/>
        </w:rPr>
        <w:t xml:space="preserve">மறுகுதொறு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 xml:space="preserve">AA;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னல்லோர்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மறுகி </w:t>
      </w:r>
      <w:r w:rsidRPr="00542FF1">
        <w:rPr>
          <w:rFonts w:ascii="Gandhari Unicode" w:hAnsi="Gandhari Unicode" w:cs="e-Tamil OTC"/>
        </w:rPr>
        <w:t xml:space="preserve">| </w:t>
      </w:r>
      <w:r w:rsidRPr="00542FF1">
        <w:rPr>
          <w:rFonts w:ascii="Gandhari Unicode" w:hAnsi="Gandhari Unicode" w:cs="e-Tamil OTC"/>
          <w:cs/>
        </w:rPr>
        <w:t xml:space="preserve">நல்லோள் </w:t>
      </w:r>
      <w:r w:rsidRPr="00542FF1">
        <w:rPr>
          <w:rFonts w:ascii="Gandhari Unicode" w:hAnsi="Gandhari Unicode" w:cs="e-Tamil OTC"/>
        </w:rPr>
        <w:t>L1, C1+3, G1+2, EA</w:t>
      </w:r>
      <w:r w:rsidRPr="00542FF1">
        <w:rPr>
          <w:rStyle w:val="FootnoteReference"/>
          <w:rFonts w:ascii="Gandhari Unicode" w:hAnsi="Gandhari Unicode" w:cs="e-Tamil OTC"/>
        </w:rPr>
        <w:footnoteReference w:id="6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பல்லோர் </w:t>
      </w:r>
      <w:r w:rsidRPr="00542FF1">
        <w:rPr>
          <w:rFonts w:ascii="Gandhari Unicode" w:hAnsi="Gandhari Unicode" w:cs="e-Tamil OTC"/>
        </w:rPr>
        <w:t xml:space="preserve">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வல்லோர் </w:t>
      </w:r>
      <w:r w:rsidRPr="00542FF1">
        <w:rPr>
          <w:rFonts w:ascii="Gandhari Unicode" w:hAnsi="Gandhari Unicode" w:cs="e-Tamil OTC"/>
        </w:rPr>
        <w:t xml:space="preserve">L1, C3v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கூறுகயா நாணுகஞ் </w:t>
      </w:r>
      <w:r w:rsidRPr="00542FF1">
        <w:rPr>
          <w:rFonts w:ascii="Gandhari Unicode" w:hAnsi="Gandhari Unicode" w:cs="e-Tamil OTC"/>
        </w:rPr>
        <w:t>C3v;</w:t>
      </w:r>
      <w:r w:rsidRPr="00542FF1">
        <w:rPr>
          <w:rStyle w:val="FootnoteReference"/>
          <w:rFonts w:ascii="Gandhari Unicode" w:hAnsi="Gandhari Unicode" w:cs="e-Tamil OTC"/>
        </w:rPr>
        <w:footnoteReference w:id="63"/>
      </w:r>
      <w:r w:rsidRPr="00542FF1">
        <w:rPr>
          <w:rFonts w:ascii="Gandhari Unicode" w:hAnsi="Gandhari Unicode" w:cs="e-Tamil OTC"/>
          <w:cs/>
        </w:rPr>
        <w:t xml:space="preserve"> கூறுக யாஅ நாணுகஞ்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கூறுகயா னாணுகஞ் </w:t>
      </w:r>
      <w:r w:rsidRPr="00542FF1">
        <w:rPr>
          <w:rFonts w:ascii="Gandhari Unicode" w:hAnsi="Gandhari Unicode" w:cs="e-Tamil OTC"/>
        </w:rPr>
        <w:t xml:space="preserve">L1, C1+3, G1; </w:t>
      </w:r>
      <w:r w:rsidRPr="00542FF1">
        <w:rPr>
          <w:rFonts w:ascii="Gandhari Unicode" w:hAnsi="Gandhari Unicode" w:cs="e-Tamil OTC"/>
          <w:cs/>
        </w:rPr>
        <w:t xml:space="preserve">கூறயா நாணுகஞ்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கூறயாஅ நாணுகஞ் </w:t>
      </w:r>
      <w:r w:rsidRPr="00542FF1">
        <w:rPr>
          <w:rFonts w:ascii="Gandhari Unicode" w:hAnsi="Gandhari Unicode" w:cs="e-Tamil OTC"/>
        </w:rPr>
        <w:t xml:space="preserve">EA, AT, VP; </w:t>
      </w:r>
      <w:r w:rsidRPr="00542FF1">
        <w:rPr>
          <w:rFonts w:ascii="Gandhari Unicode" w:hAnsi="Gandhari Unicode" w:cs="e-Tamil OTC"/>
          <w:cs/>
        </w:rPr>
        <w:t xml:space="preserve">கூறயா நண்ணுகஞ்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p>
    <w:p w14:paraId="637828C2" w14:textId="77777777" w:rsidR="0092153D" w:rsidRPr="00542FF1" w:rsidRDefault="0092153D">
      <w:pPr>
        <w:pStyle w:val="Textbody"/>
        <w:spacing w:after="29"/>
        <w:rPr>
          <w:rFonts w:ascii="Gandhari Unicode" w:hAnsi="Gandhari Unicode" w:cs="e-Tamil OTC"/>
        </w:rPr>
      </w:pPr>
    </w:p>
    <w:p w14:paraId="13C09822"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i/>
          <w:iCs/>
        </w:rPr>
        <w:t>amiḻtu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poti</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cem</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nā</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i/>
          <w:iCs/>
        </w:rPr>
        <w:t>añca</w:t>
      </w:r>
      <w:proofErr w:type="spellEnd"/>
      <w:r w:rsidRPr="00FB78E9">
        <w:rPr>
          <w:rFonts w:ascii="Gandhari Unicode" w:hAnsi="Gandhari Unicode" w:cs="e-Tamil OTC"/>
          <w:i/>
          <w:iCs/>
        </w:rPr>
        <w:t xml:space="preserve"> </w:t>
      </w:r>
      <w:proofErr w:type="spellStart"/>
      <w:r w:rsidRPr="00FB78E9">
        <w:rPr>
          <w:rFonts w:ascii="Gandhari Unicode" w:hAnsi="Gandhari Unicode" w:cs="e-Tamil OTC"/>
          <w:i/>
          <w:iCs/>
        </w:rPr>
        <w:t>vanta</w:t>
      </w:r>
      <w:proofErr w:type="spellEnd"/>
    </w:p>
    <w:p w14:paraId="5E991B47"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vārnt</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ilaṅku</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vai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eyiṟṟu</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cil</w:t>
      </w:r>
      <w:proofErr w:type="spellEnd"/>
      <w:r w:rsidRPr="00FB78E9">
        <w:rPr>
          <w:rFonts w:ascii="Gandhari Unicode" w:hAnsi="Gandhari Unicode" w:cs="e-Tamil OTC"/>
        </w:rPr>
        <w:t xml:space="preserve"> </w:t>
      </w:r>
      <w:proofErr w:type="spellStart"/>
      <w:r w:rsidRPr="00FB78E9">
        <w:rPr>
          <w:rFonts w:ascii="Gandhari Unicode" w:hAnsi="Gandhari Unicode" w:cs="e-Tamil OTC"/>
        </w:rPr>
        <w:t>moḻi</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arivaiyai</w:t>
      </w:r>
      <w:proofErr w:type="spellEnd"/>
    </w:p>
    <w:p w14:paraId="32B86536"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peṟuka</w:t>
      </w:r>
      <w:proofErr w:type="spellEnd"/>
      <w:r w:rsidRPr="00FB78E9">
        <w:rPr>
          <w:rFonts w:ascii="Gandhari Unicode" w:hAnsi="Gandhari Unicode" w:cs="e-Tamil OTC"/>
        </w:rPr>
        <w:t>-</w:t>
      </w:r>
      <w:proofErr w:type="spellStart"/>
      <w:r w:rsidRPr="00FB78E9">
        <w:rPr>
          <w:rFonts w:ascii="Gandhari Unicode" w:hAnsi="Gandhari Unicode" w:cs="e-Tamil OTC"/>
        </w:rPr>
        <w:t>til</w:t>
      </w:r>
      <w:proofErr w:type="spellEnd"/>
      <w:r w:rsidR="00FB78E9" w:rsidRPr="00FB78E9">
        <w:rPr>
          <w:rFonts w:ascii="Gandhari Unicode" w:hAnsi="Gandhari Unicode" w:cs="e-Tamil OTC"/>
        </w:rPr>
        <w:t>-+</w:t>
      </w:r>
      <w:r w:rsidRPr="00FB78E9">
        <w:rPr>
          <w:rFonts w:ascii="Gandhari Unicode" w:hAnsi="Gandhari Unicode" w:cs="e-Tamil OTC"/>
        </w:rPr>
        <w:t xml:space="preserve">amma </w:t>
      </w:r>
      <w:proofErr w:type="spellStart"/>
      <w:r w:rsidRPr="00FB78E9">
        <w:rPr>
          <w:rFonts w:ascii="Gandhari Unicode" w:hAnsi="Gandhari Unicode" w:cs="e-Tamil OTC"/>
        </w:rPr>
        <w:t>yāṉ</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rPr>
        <w:t>peṟṟ</w:t>
      </w:r>
      <w:proofErr w:type="spellEnd"/>
      <w:r w:rsidR="00FB78E9" w:rsidRPr="00FB78E9">
        <w:rPr>
          <w:rFonts w:ascii="Gandhari Unicode" w:hAnsi="Gandhari Unicode" w:cs="e-Tamil OTC"/>
        </w:rPr>
        <w:t>*</w:t>
      </w:r>
      <w:r w:rsidRPr="00FB78E9">
        <w:rPr>
          <w:rFonts w:ascii="Gandhari Unicode" w:hAnsi="Gandhari Unicode" w:cs="e-Tamil OTC"/>
        </w:rPr>
        <w:t xml:space="preserve"> </w:t>
      </w:r>
      <w:proofErr w:type="spellStart"/>
      <w:r w:rsidRPr="00FB78E9">
        <w:rPr>
          <w:rFonts w:ascii="Gandhari Unicode" w:hAnsi="Gandhari Unicode" w:cs="e-Tamil OTC"/>
        </w:rPr>
        <w:t>āṅ</w:t>
      </w:r>
      <w:r w:rsidR="00FB78E9">
        <w:rPr>
          <w:rFonts w:ascii="Gandhari Unicode" w:hAnsi="Gandhari Unicode" w:cs="e-Tamil OTC"/>
        </w:rPr>
        <w:t>k</w:t>
      </w:r>
      <w:proofErr w:type="spellEnd"/>
      <w:r w:rsidR="00FB78E9">
        <w:rPr>
          <w:rFonts w:ascii="Gandhari Unicode" w:hAnsi="Gandhari Unicode" w:cs="e-Tamil OTC"/>
        </w:rPr>
        <w:t>*</w:t>
      </w:r>
    </w:p>
    <w:p w14:paraId="670F8A1A" w14:textId="77777777" w:rsidR="0092153D" w:rsidRPr="00FB78E9" w:rsidRDefault="00014CDD">
      <w:pPr>
        <w:pStyle w:val="Textbody"/>
        <w:spacing w:after="29"/>
        <w:rPr>
          <w:rFonts w:ascii="Gandhari Unicode" w:hAnsi="Gandhari Unicode" w:cs="e-Tamil OTC"/>
        </w:rPr>
      </w:pPr>
      <w:proofErr w:type="spellStart"/>
      <w:r w:rsidRPr="00FB78E9">
        <w:rPr>
          <w:rFonts w:ascii="Gandhari Unicode" w:hAnsi="Gandhari Unicode" w:cs="e-Tamil OTC"/>
        </w:rPr>
        <w:t>aṟika-tillamma</w:t>
      </w:r>
      <w:proofErr w:type="spellEnd"/>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i</w:t>
      </w:r>
      <w:proofErr w:type="spellEnd"/>
      <w:r w:rsidR="00FB78E9" w:rsidRPr="00FB78E9">
        <w:rPr>
          <w:rFonts w:ascii="Gandhari Unicode" w:hAnsi="Gandhari Unicode" w:cs="e-Tamil OTC"/>
        </w:rPr>
        <w:t>+</w:t>
      </w:r>
      <w:r w:rsidRPr="00FB78E9">
        <w:rPr>
          <w:rFonts w:ascii="Gandhari Unicode" w:hAnsi="Gandhari Unicode" w:cs="e-Tamil OTC"/>
        </w:rPr>
        <w:t xml:space="preserve"> </w:t>
      </w:r>
      <w:r w:rsidR="00FB78E9" w:rsidRPr="00FB78E9">
        <w:rPr>
          <w:rFonts w:ascii="Gandhari Unicode" w:hAnsi="Gandhari Unicode" w:cs="e-Tamil OTC"/>
        </w:rPr>
        <w:t>~</w:t>
      </w:r>
      <w:proofErr w:type="spellStart"/>
      <w:r w:rsidRPr="00FB78E9">
        <w:rPr>
          <w:rFonts w:ascii="Gandhari Unicode" w:hAnsi="Gandhari Unicode" w:cs="e-Tamil OTC"/>
        </w:rPr>
        <w:t>ūr</w:t>
      </w:r>
      <w:proofErr w:type="spellEnd"/>
      <w:r w:rsidR="00FB78E9" w:rsidRPr="00FB78E9">
        <w:rPr>
          <w:rFonts w:ascii="Gandhari Unicode" w:hAnsi="Gandhari Unicode" w:cs="e-Tamil OTC"/>
        </w:rPr>
        <w:t>-</w:t>
      </w:r>
      <w:r w:rsidRPr="00FB78E9">
        <w:rPr>
          <w:rFonts w:ascii="Gandhari Unicode" w:hAnsi="Gandhari Unicode" w:cs="e-Tamil OTC"/>
        </w:rPr>
        <w:t xml:space="preserve">ē </w:t>
      </w:r>
      <w:proofErr w:type="spellStart"/>
      <w:r w:rsidRPr="00FB78E9">
        <w:rPr>
          <w:rFonts w:ascii="Gandhari Unicode" w:hAnsi="Gandhari Unicode" w:cs="e-Tamil OTC"/>
          <w:i/>
          <w:iCs/>
        </w:rPr>
        <w:t>maṟukiṉ</w:t>
      </w:r>
      <w:proofErr w:type="spellEnd"/>
    </w:p>
    <w:p w14:paraId="5A31FE3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rPr>
        <w:t>nallōḷ</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kaṇavaṉ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ivaṉ</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eṉa</w:t>
      </w:r>
      <w:proofErr w:type="spellEnd"/>
      <w:r w:rsidR="00FB78E9" w:rsidRPr="00D779D5">
        <w:rPr>
          <w:rFonts w:ascii="Gandhari Unicode" w:hAnsi="Gandhari Unicode" w:cs="e-Tamil OTC"/>
        </w:rPr>
        <w:t>+</w:t>
      </w:r>
    </w:p>
    <w:p w14:paraId="4AF20D45" w14:textId="77777777" w:rsidR="0092153D" w:rsidRPr="00D779D5" w:rsidRDefault="00014CDD">
      <w:pPr>
        <w:pStyle w:val="Textbody"/>
        <w:spacing w:after="29"/>
        <w:rPr>
          <w:rFonts w:ascii="Gandhari Unicode" w:hAnsi="Gandhari Unicode" w:cs="e-Tamil OTC"/>
        </w:rPr>
      </w:pPr>
      <w:proofErr w:type="spellStart"/>
      <w:r w:rsidRPr="00D779D5">
        <w:rPr>
          <w:rFonts w:ascii="Gandhari Unicode" w:hAnsi="Gandhari Unicode" w:cs="e-Tamil OTC"/>
          <w:i/>
          <w:iCs/>
        </w:rPr>
        <w:t>pallōr</w:t>
      </w:r>
      <w:proofErr w:type="spellEnd"/>
      <w:r w:rsidRPr="00D779D5">
        <w:rPr>
          <w:rFonts w:ascii="Gandhari Unicode" w:hAnsi="Gandhari Unicode" w:cs="e-Tamil OTC"/>
        </w:rPr>
        <w:t xml:space="preserve"> </w:t>
      </w:r>
      <w:proofErr w:type="spellStart"/>
      <w:r w:rsidRPr="00D779D5">
        <w:rPr>
          <w:rFonts w:ascii="Gandhari Unicode" w:hAnsi="Gandhari Unicode" w:cs="e-Tamil OTC"/>
          <w:i/>
          <w:iCs/>
        </w:rPr>
        <w:t>kūṟuka</w:t>
      </w:r>
      <w:proofErr w:type="spellEnd"/>
      <w:r w:rsidRPr="00D779D5">
        <w:rPr>
          <w:rFonts w:ascii="Gandhari Unicode" w:hAnsi="Gandhari Unicode" w:cs="e-Tamil OTC"/>
          <w:i/>
          <w:iCs/>
        </w:rPr>
        <w:t xml:space="preserve"> </w:t>
      </w:r>
      <w:proofErr w:type="spellStart"/>
      <w:r w:rsidRPr="00D779D5">
        <w:rPr>
          <w:rFonts w:ascii="Gandhari Unicode" w:hAnsi="Gandhari Unicode" w:cs="e-Tamil OTC"/>
          <w:i/>
          <w:iCs/>
        </w:rPr>
        <w:t>yām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nāṇukam</w:t>
      </w:r>
      <w:proofErr w:type="spellEnd"/>
      <w:r w:rsidRPr="00D779D5">
        <w:rPr>
          <w:rFonts w:ascii="Gandhari Unicode" w:hAnsi="Gandhari Unicode" w:cs="e-Tamil OTC"/>
        </w:rPr>
        <w:t xml:space="preserve"> </w:t>
      </w:r>
      <w:proofErr w:type="spellStart"/>
      <w:r w:rsidRPr="00D779D5">
        <w:rPr>
          <w:rFonts w:ascii="Gandhari Unicode" w:hAnsi="Gandhari Unicode" w:cs="e-Tamil OTC"/>
        </w:rPr>
        <w:t>ciṟit</w:t>
      </w:r>
      <w:proofErr w:type="spellEnd"/>
      <w:r w:rsidR="00FB78E9" w:rsidRPr="00D779D5">
        <w:rPr>
          <w:rFonts w:ascii="Gandhari Unicode" w:hAnsi="Gandhari Unicode" w:cs="e-Tamil OTC"/>
        </w:rPr>
        <w:t>*-</w:t>
      </w:r>
      <w:r w:rsidRPr="00D779D5">
        <w:rPr>
          <w:rFonts w:ascii="Gandhari Unicode" w:hAnsi="Gandhari Unicode" w:cs="e-Tamil OTC"/>
        </w:rPr>
        <w:t>ē.</w:t>
      </w:r>
    </w:p>
    <w:p w14:paraId="42F3FDFD" w14:textId="77777777" w:rsidR="0092153D" w:rsidRPr="00D779D5" w:rsidRDefault="0092153D">
      <w:pPr>
        <w:pStyle w:val="Textbody"/>
        <w:spacing w:after="29"/>
        <w:rPr>
          <w:rFonts w:ascii="Gandhari Unicode" w:hAnsi="Gandhari Unicode" w:cs="e-Tamil OTC"/>
        </w:rPr>
      </w:pPr>
    </w:p>
    <w:p w14:paraId="2563984C" w14:textId="77777777" w:rsidR="0092153D" w:rsidRPr="00542FF1" w:rsidRDefault="00014CDD">
      <w:pPr>
        <w:pStyle w:val="Textbody"/>
        <w:pageBreakBefore/>
        <w:spacing w:after="29"/>
        <w:jc w:val="both"/>
        <w:rPr>
          <w:rFonts w:ascii="Gandhari Unicode" w:hAnsi="Gandhari Unicode" w:cs="e-Tamil OTC"/>
        </w:rPr>
      </w:pPr>
      <w:r w:rsidRPr="00542FF1">
        <w:rPr>
          <w:rFonts w:ascii="Gandhari Unicode" w:hAnsi="Gandhari Unicode" w:cs="e-Tamil OTC"/>
          <w:lang w:val="en-GB"/>
        </w:rPr>
        <w:lastRenderedPageBreak/>
        <w:t>HE speaking to make clear that he would mount the Palmyra-stem[-horse],</w:t>
      </w:r>
      <w:r w:rsidRPr="00542FF1">
        <w:rPr>
          <w:rFonts w:ascii="Gandhari Unicode" w:hAnsi="Gandhari Unicode" w:cs="e-Tamil OTC"/>
        </w:rPr>
        <w:t xml:space="preserve"> </w:t>
      </w:r>
      <w:r w:rsidRPr="00542FF1">
        <w:rPr>
          <w:rFonts w:ascii="Gandhari Unicode" w:hAnsi="Gandhari Unicode" w:cs="e-Tamil OTC"/>
          <w:lang w:val="en-GB"/>
        </w:rPr>
        <w:t xml:space="preserve">when the confidante refused [his] request according to the teaching: </w:t>
      </w:r>
      <w:r w:rsidR="00FB693A">
        <w:rPr>
          <w:rFonts w:ascii="Gandhari Unicode" w:hAnsi="Gandhari Unicode" w:cs="e-Tamil OTC"/>
          <w:lang w:val="en-GB"/>
        </w:rPr>
        <w:t>“</w:t>
      </w:r>
      <w:r w:rsidRPr="00542FF1">
        <w:rPr>
          <w:rFonts w:ascii="Gandhari Unicode" w:hAnsi="Gandhari Unicode" w:cs="e-Tamil OTC"/>
          <w:lang w:val="en-GB"/>
        </w:rPr>
        <w:t xml:space="preserve">There definitely is an occasion </w:t>
      </w:r>
      <w:r w:rsidR="00FB693A">
        <w:rPr>
          <w:rFonts w:ascii="Gandhari Unicode" w:hAnsi="Gandhari Unicode" w:cs="e-Tamil OTC"/>
          <w:lang w:val="en-GB"/>
        </w:rPr>
        <w:t>for mounting the Palmyra horse.”</w:t>
      </w:r>
      <w:r w:rsidRPr="00542FF1">
        <w:rPr>
          <w:rFonts w:ascii="Gandhari Unicode" w:hAnsi="Gandhari Unicode" w:cs="e-Tamil OTC"/>
        </w:rPr>
        <w:t xml:space="preserve"> </w:t>
      </w:r>
      <w:r w:rsidRPr="00542FF1">
        <w:rPr>
          <w:rFonts w:ascii="Gandhari Unicode" w:hAnsi="Gandhari Unicode" w:cs="e-Tamil OTC"/>
          <w:lang w:val="en-GB"/>
        </w:rPr>
        <w:t>(cf. TP 99, l. 20)</w:t>
      </w:r>
    </w:p>
    <w:p w14:paraId="78D656BA" w14:textId="77777777" w:rsidR="0092153D" w:rsidRPr="00542FF1" w:rsidRDefault="0092153D">
      <w:pPr>
        <w:pStyle w:val="Textbody"/>
        <w:spacing w:after="29"/>
        <w:rPr>
          <w:rFonts w:ascii="Gandhari Unicode" w:hAnsi="Gandhari Unicode" w:cs="e-Tamil OTC"/>
        </w:rPr>
      </w:pPr>
    </w:p>
    <w:p w14:paraId="51CA03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nectar hoard red tongue fear(inf.) come-</w:t>
      </w:r>
    </w:p>
    <w:p w14:paraId="4DF413FF"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-in-row(?)</w:t>
      </w:r>
      <w:r w:rsidRPr="00542FF1">
        <w:rPr>
          <w:rStyle w:val="FootnoteReference"/>
          <w:rFonts w:ascii="Gandhari Unicode" w:hAnsi="Gandhari Unicode" w:cs="e-Tamil OTC"/>
          <w:lang w:val="en-GB"/>
        </w:rPr>
        <w:footnoteReference w:id="64"/>
      </w:r>
      <w:r w:rsidRPr="00542FF1">
        <w:rPr>
          <w:rFonts w:ascii="Gandhari Unicode" w:hAnsi="Gandhari Unicode" w:cs="e-Tamil OTC"/>
          <w:lang w:val="en-GB"/>
        </w:rPr>
        <w:t xml:space="preserve"> shine- sharpness tooth </w:t>
      </w:r>
      <w:r w:rsidR="00FB78E9">
        <w:rPr>
          <w:rFonts w:ascii="Gandhari Unicode" w:hAnsi="Gandhari Unicode" w:cs="e-Tamil OTC"/>
          <w:lang w:val="en-GB"/>
        </w:rPr>
        <w:t xml:space="preserve">few </w:t>
      </w:r>
      <w:proofErr w:type="gramStart"/>
      <w:r w:rsidR="00FB78E9">
        <w:rPr>
          <w:rFonts w:ascii="Gandhari Unicode" w:hAnsi="Gandhari Unicode" w:cs="e-Tamil OTC"/>
          <w:lang w:val="en-GB"/>
        </w:rPr>
        <w:t>word</w:t>
      </w:r>
      <w:proofErr w:type="gramEnd"/>
      <w:r w:rsidR="00FB78E9">
        <w:rPr>
          <w:rFonts w:ascii="Gandhari Unicode" w:hAnsi="Gandhari Unicode" w:cs="e-Tamil OTC"/>
          <w:lang w:val="en-GB"/>
        </w:rPr>
        <w:t xml:space="preserve"> young-woman(acc.)</w:t>
      </w:r>
    </w:p>
    <w:p w14:paraId="27AFEBB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may-obtain</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obtained like</w:t>
      </w:r>
      <w:r w:rsidRPr="00542FF1">
        <w:rPr>
          <w:rStyle w:val="FootnoteReference"/>
          <w:rFonts w:ascii="Gandhari Unicode" w:hAnsi="Gandhari Unicode" w:cs="e-Tamil OTC"/>
          <w:lang w:val="en-GB"/>
        </w:rPr>
        <w:footnoteReference w:id="65"/>
      </w:r>
    </w:p>
    <w:p w14:paraId="22F2894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may-know</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this-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street(obl.)</w:t>
      </w:r>
    </w:p>
    <w:p w14:paraId="4D89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good-she husband this(m.) </w:t>
      </w:r>
      <w:proofErr w:type="gramStart"/>
      <w:r w:rsidRPr="00542FF1">
        <w:rPr>
          <w:rFonts w:ascii="Gandhari Unicode" w:hAnsi="Gandhari Unicode" w:cs="e-Tamil OTC"/>
          <w:lang w:val="en-GB"/>
        </w:rPr>
        <w:t>say</w:t>
      </w:r>
      <w:proofErr w:type="gramEnd"/>
    </w:p>
    <w:p w14:paraId="41B5312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many(h.) they-talk(sub.) we</w:t>
      </w:r>
      <w:r w:rsidRPr="00542FF1">
        <w:rPr>
          <w:rStyle w:val="FootnoteReference"/>
          <w:rFonts w:ascii="Gandhari Unicode" w:hAnsi="Gandhari Unicode" w:cs="e-Tamil OTC"/>
          <w:lang w:val="en-GB"/>
        </w:rPr>
        <w:footnoteReference w:id="66"/>
      </w:r>
      <w:r w:rsidRPr="00542FF1">
        <w:rPr>
          <w:rFonts w:ascii="Gandhari Unicode" w:hAnsi="Gandhari Unicode" w:cs="e-Tamil OTC"/>
          <w:lang w:val="en-GB"/>
        </w:rPr>
        <w:t xml:space="preserve"> we-are-ashamed(sub.)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F2B5A5E" w14:textId="77777777" w:rsidR="0092153D" w:rsidRPr="00542FF1" w:rsidRDefault="0092153D">
      <w:pPr>
        <w:pStyle w:val="Textbody"/>
        <w:spacing w:after="29"/>
        <w:rPr>
          <w:rFonts w:ascii="Gandhari Unicode" w:hAnsi="Gandhari Unicode" w:cs="e-Tamil OTC"/>
          <w:lang w:val="en-GB"/>
        </w:rPr>
      </w:pPr>
    </w:p>
    <w:p w14:paraId="1D36A0A4" w14:textId="77777777" w:rsidR="0092153D" w:rsidRPr="00542FF1" w:rsidRDefault="0092153D">
      <w:pPr>
        <w:pStyle w:val="Textbody"/>
        <w:spacing w:after="29"/>
        <w:rPr>
          <w:rFonts w:ascii="Gandhari Unicode" w:hAnsi="Gandhari Unicode" w:cs="e-Tamil OTC"/>
          <w:lang w:val="en-GB"/>
        </w:rPr>
      </w:pPr>
    </w:p>
    <w:p w14:paraId="53BD7AE9"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The young woman of few words and shining, sharp teeth in a row</w:t>
      </w:r>
    </w:p>
    <w:p w14:paraId="2721137D"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t>which came so that the red tongue full of nectar was afraid,</w:t>
      </w:r>
    </w:p>
    <w:p w14:paraId="3AF569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I could get [her]!</w:t>
      </w:r>
      <w:r w:rsidRPr="00542FF1">
        <w:rPr>
          <w:rStyle w:val="FootnoteReference"/>
          <w:rFonts w:ascii="Gandhari Unicode" w:hAnsi="Gandhari Unicode" w:cs="e-Tamil OTC"/>
          <w:lang w:val="en-GB"/>
        </w:rPr>
        <w:footnoteReference w:id="67"/>
      </w:r>
    </w:p>
    <w:p w14:paraId="73EC34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After getting [her],</w:t>
      </w:r>
    </w:p>
    <w:p w14:paraId="47AB03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only the village knew!</w:t>
      </w:r>
    </w:p>
    <w:p w14:paraId="06C1E7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street</w:t>
      </w:r>
    </w:p>
    <w:p w14:paraId="57CE61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many might talk: </w:t>
      </w:r>
      <w:r w:rsidR="00FB693A">
        <w:rPr>
          <w:rFonts w:ascii="Gandhari Unicode" w:hAnsi="Gandhari Unicode" w:cs="e-Tamil OTC"/>
          <w:lang w:val="en-GB"/>
        </w:rPr>
        <w:t>“</w:t>
      </w:r>
      <w:r w:rsidRPr="00542FF1">
        <w:rPr>
          <w:rFonts w:ascii="Gandhari Unicode" w:hAnsi="Gandhari Unicode" w:cs="e-Tamil OTC"/>
          <w:lang w:val="en-GB"/>
        </w:rPr>
        <w:t>this man [i</w:t>
      </w:r>
      <w:r w:rsidR="00FB693A">
        <w:rPr>
          <w:rFonts w:ascii="Gandhari Unicode" w:hAnsi="Gandhari Unicode" w:cs="e-Tamil OTC"/>
          <w:lang w:val="en-GB"/>
        </w:rPr>
        <w:t>s] the husband of the good one!”</w:t>
      </w:r>
      <w:r w:rsidRPr="00542FF1">
        <w:rPr>
          <w:rFonts w:ascii="Gandhari Unicode" w:hAnsi="Gandhari Unicode" w:cs="e-Tamil OTC"/>
          <w:lang w:val="en-GB"/>
        </w:rPr>
        <w:t>,</w:t>
      </w:r>
    </w:p>
    <w:p w14:paraId="2380F4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we would feel ashamed, a little.</w:t>
      </w:r>
      <w:r w:rsidRPr="00542FF1">
        <w:rPr>
          <w:rStyle w:val="FootnoteReference"/>
          <w:rFonts w:ascii="Gandhari Unicode" w:hAnsi="Gandhari Unicode" w:cs="e-Tamil OTC"/>
          <w:lang w:val="en-GB"/>
        </w:rPr>
        <w:footnoteReference w:id="68"/>
      </w:r>
    </w:p>
    <w:p w14:paraId="252444A8" w14:textId="77777777" w:rsidR="0092153D" w:rsidRPr="00542FF1" w:rsidRDefault="0092153D">
      <w:pPr>
        <w:pStyle w:val="Textbody"/>
        <w:spacing w:after="0"/>
        <w:rPr>
          <w:rFonts w:ascii="Gandhari Unicode" w:hAnsi="Gandhari Unicode" w:cs="e-Tamil OTC"/>
          <w:lang w:val="en-GB"/>
        </w:rPr>
      </w:pPr>
    </w:p>
    <w:p w14:paraId="7B6AA07E" w14:textId="77777777" w:rsidR="00C03CC1" w:rsidRDefault="00C03CC1">
      <w:pPr>
        <w:suppressAutoHyphens w:val="0"/>
        <w:rPr>
          <w:rFonts w:ascii="Gandhari Unicode" w:eastAsiaTheme="majorEastAsia" w:hAnsi="Gandhari Unicode" w:cs="e-Tamil OTC"/>
          <w:b/>
          <w:lang w:val="en-GB"/>
        </w:rPr>
      </w:pPr>
      <w:r>
        <w:rPr>
          <w:rFonts w:ascii="Gandhari Unicode" w:hAnsi="Gandhari Unicode" w:cs="e-Tamil OTC"/>
          <w:b/>
          <w:i/>
          <w:iCs/>
          <w:lang w:val="en-GB"/>
        </w:rPr>
        <w:br w:type="page"/>
      </w:r>
    </w:p>
    <w:p w14:paraId="449BFC35" w14:textId="77777777" w:rsidR="0092153D" w:rsidRPr="00C03CC1" w:rsidRDefault="00014CDD" w:rsidP="00C03CC1">
      <w:pPr>
        <w:pStyle w:val="Heading4"/>
        <w:rPr>
          <w:rFonts w:ascii="Gandhari Unicode" w:hAnsi="Gandhari Unicode" w:cs="e-Tamil OTC"/>
          <w:i w:val="0"/>
          <w:iCs w:val="0"/>
          <w:color w:val="auto"/>
        </w:rPr>
      </w:pPr>
      <w:r w:rsidRPr="00C03CC1">
        <w:rPr>
          <w:rFonts w:ascii="Gandhari Unicode" w:hAnsi="Gandhari Unicode" w:cs="e-Tamil OTC"/>
          <w:b/>
          <w:i w:val="0"/>
          <w:iCs w:val="0"/>
          <w:color w:val="auto"/>
          <w:lang w:val="en-GB"/>
        </w:rPr>
        <w:lastRenderedPageBreak/>
        <w:t>KT 15</w:t>
      </w:r>
      <w:r w:rsidRPr="00C03CC1">
        <w:rPr>
          <w:rFonts w:ascii="Gandhari Unicode" w:hAnsi="Gandhari Unicode" w:cs="e-Tamil OTC"/>
          <w:b/>
          <w:i w:val="0"/>
          <w:iCs w:val="0"/>
          <w:color w:val="auto"/>
          <w:cs/>
          <w:lang w:val="en-GB"/>
        </w:rPr>
        <w:t xml:space="preserve"> அவ்வையார் </w:t>
      </w:r>
      <w:r w:rsidRPr="00C03CC1">
        <w:rPr>
          <w:rFonts w:ascii="Gandhari Unicode" w:hAnsi="Gandhari Unicode" w:cs="e-Tamil OTC"/>
          <w:i w:val="0"/>
          <w:iCs w:val="0"/>
          <w:color w:val="auto"/>
          <w:cs/>
          <w:lang w:val="en-GB"/>
        </w:rPr>
        <w:t>(</w:t>
      </w:r>
      <w:r w:rsidRPr="00C03CC1">
        <w:rPr>
          <w:rFonts w:ascii="Gandhari Unicode" w:hAnsi="Gandhari Unicode" w:cs="e-Tamil OTC"/>
          <w:i w:val="0"/>
          <w:iCs w:val="0"/>
          <w:color w:val="auto"/>
          <w:lang w:val="en-GB"/>
        </w:rPr>
        <w:t>G2:</w:t>
      </w:r>
      <w:r w:rsidRPr="00C03CC1">
        <w:rPr>
          <w:rFonts w:ascii="Gandhari Unicode" w:hAnsi="Gandhari Unicode" w:cs="e-Tamil OTC"/>
          <w:b/>
          <w:i w:val="0"/>
          <w:iCs w:val="0"/>
          <w:color w:val="auto"/>
          <w:lang w:val="en-GB"/>
        </w:rPr>
        <w:t xml:space="preserve"> </w:t>
      </w:r>
      <w:r w:rsidRPr="00C03CC1">
        <w:rPr>
          <w:rFonts w:ascii="Gandhari Unicode" w:hAnsi="Gandhari Unicode" w:cs="e-Tamil OTC"/>
          <w:i w:val="0"/>
          <w:iCs w:val="0"/>
          <w:color w:val="auto"/>
          <w:cs/>
        </w:rPr>
        <w:t>ஔவையார்)</w:t>
      </w:r>
      <w:r w:rsidRPr="00C03CC1">
        <w:rPr>
          <w:rFonts w:ascii="Gandhari Unicode" w:hAnsi="Gandhari Unicode" w:cs="e-Tamil OTC"/>
          <w:i w:val="0"/>
          <w:iCs w:val="0"/>
          <w:color w:val="auto"/>
          <w:cs/>
          <w:lang w:val="en-GB"/>
        </w:rPr>
        <w:t xml:space="preserve">: </w:t>
      </w:r>
      <w:r w:rsidRPr="00C03CC1">
        <w:rPr>
          <w:rFonts w:ascii="Gandhari Unicode" w:hAnsi="Gandhari Unicode" w:cs="e-Tamil OTC"/>
          <w:i w:val="0"/>
          <w:iCs w:val="0"/>
          <w:color w:val="auto"/>
          <w:lang w:val="en-GB"/>
        </w:rPr>
        <w:t>the foster-mother/confidante</w:t>
      </w:r>
    </w:p>
    <w:p w14:paraId="2F274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உடன்போயினபின்றைத் தோழி செவிலிக்கு அறத்தொடு நின்றாள் (</w:t>
      </w:r>
      <w:r w:rsidRPr="00542FF1">
        <w:rPr>
          <w:rFonts w:ascii="Gandhari Unicode" w:hAnsi="Gandhari Unicode" w:cs="e-Tamil OTC"/>
          <w:lang w:val="en-GB"/>
        </w:rPr>
        <w:t>C</w:t>
      </w:r>
      <w:r w:rsidRPr="00542FF1">
        <w:rPr>
          <w:rFonts w:ascii="Gandhari Unicode" w:hAnsi="Gandhari Unicode" w:cs="e-Tamil OTC"/>
          <w:cs/>
          <w:lang w:val="en-GB"/>
        </w:rPr>
        <w:t>2: நின்றது.) நிற்பச் செவிலித்தாய் நற்றாய்க்கு அறத்தொடு நின்றது.</w:t>
      </w:r>
    </w:p>
    <w:p w14:paraId="12259254" w14:textId="77777777" w:rsidR="0092153D" w:rsidRPr="00542FF1" w:rsidRDefault="0092153D">
      <w:pPr>
        <w:pStyle w:val="Textbody"/>
        <w:spacing w:after="29"/>
        <w:rPr>
          <w:rFonts w:ascii="Gandhari Unicode" w:hAnsi="Gandhari Unicode" w:cs="e-Tamil OTC"/>
        </w:rPr>
      </w:pPr>
    </w:p>
    <w:p w14:paraId="466B49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பறைபடப்</w:t>
      </w:r>
      <w:r w:rsidRPr="00542FF1">
        <w:rPr>
          <w:rFonts w:ascii="Gandhari Unicode" w:hAnsi="Gandhari Unicode" w:cs="e-Tamil OTC"/>
          <w:cs/>
        </w:rPr>
        <w:t xml:space="preserve"> பணில மார்ப்ப </w:t>
      </w:r>
      <w:r w:rsidRPr="00542FF1">
        <w:rPr>
          <w:rFonts w:ascii="Gandhari Unicode" w:hAnsi="Gandhari Unicode" w:cs="e-Tamil OTC"/>
          <w:u w:val="wave"/>
          <w:cs/>
        </w:rPr>
        <w:t>விறைகொள்பு</w:t>
      </w:r>
    </w:p>
    <w:p w14:paraId="1CF55A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தொன்மூ தாலத்துப் பொதியிற் றோன்றிய</w:t>
      </w:r>
    </w:p>
    <w:p w14:paraId="0BA8F0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நல்லூர்க்</w:t>
      </w:r>
      <w:r w:rsidRPr="00542FF1">
        <w:rPr>
          <w:rFonts w:ascii="Gandhari Unicode" w:hAnsi="Gandhari Unicode" w:cs="e-Tamil OTC"/>
          <w:cs/>
        </w:rPr>
        <w:t xml:space="preserve"> கோசர் நன்மொழி போல</w:t>
      </w:r>
    </w:p>
    <w:p w14:paraId="6B1B13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 கின்றே தோழி யாய்கழற்</w:t>
      </w:r>
    </w:p>
    <w:p w14:paraId="08CAFA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சேயிலை</w:t>
      </w:r>
      <w:r w:rsidRPr="00542FF1">
        <w:rPr>
          <w:rFonts w:ascii="Gandhari Unicode" w:hAnsi="Gandhari Unicode" w:cs="e-Tamil OTC"/>
          <w:cs/>
        </w:rPr>
        <w:t xml:space="preserve"> </w:t>
      </w:r>
      <w:r w:rsidRPr="00542FF1">
        <w:rPr>
          <w:rFonts w:ascii="Gandhari Unicode" w:hAnsi="Gandhari Unicode" w:cs="e-Tamil OTC"/>
          <w:u w:val="wave"/>
          <w:cs/>
        </w:rPr>
        <w:t>வெள்வேல்</w:t>
      </w:r>
      <w:r w:rsidRPr="00542FF1">
        <w:rPr>
          <w:rFonts w:ascii="Gandhari Unicode" w:hAnsi="Gandhari Unicode" w:cs="e-Tamil OTC"/>
          <w:cs/>
        </w:rPr>
        <w:t xml:space="preserve"> விடலையொடு</w:t>
      </w:r>
    </w:p>
    <w:p w14:paraId="6DEB2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தொகுவளை முன்கை</w:t>
      </w:r>
      <w:r w:rsidRPr="00542FF1">
        <w:rPr>
          <w:rFonts w:ascii="Gandhari Unicode" w:hAnsi="Gandhari Unicode" w:cs="e-Tamil OTC"/>
          <w:cs/>
        </w:rPr>
        <w:t xml:space="preserve"> </w:t>
      </w:r>
      <w:r w:rsidRPr="00542FF1">
        <w:rPr>
          <w:rFonts w:ascii="Gandhari Unicode" w:hAnsi="Gandhari Unicode" w:cs="e-Tamil OTC"/>
          <w:u w:val="wave"/>
          <w:cs/>
        </w:rPr>
        <w:t>மடந்தை</w:t>
      </w:r>
      <w:r w:rsidRPr="00542FF1">
        <w:rPr>
          <w:rFonts w:ascii="Gandhari Unicode" w:hAnsi="Gandhari Unicode" w:cs="e-Tamil OTC"/>
          <w:cs/>
        </w:rPr>
        <w:t xml:space="preserve"> நட்பே.</w:t>
      </w:r>
      <w:r w:rsidRPr="00542FF1">
        <w:rPr>
          <w:rFonts w:ascii="Gandhari Unicode" w:hAnsi="Gandhari Unicode" w:cs="e-Tamil OTC"/>
          <w:cs/>
        </w:rPr>
        <w:tab/>
      </w:r>
    </w:p>
    <w:p w14:paraId="7255E69A" w14:textId="77777777" w:rsidR="0092153D" w:rsidRPr="00542FF1" w:rsidRDefault="0092153D">
      <w:pPr>
        <w:pStyle w:val="Textbody"/>
        <w:spacing w:after="29"/>
        <w:rPr>
          <w:rFonts w:ascii="Gandhari Unicode" w:hAnsi="Gandhari Unicode" w:cs="e-Tamil OTC"/>
        </w:rPr>
      </w:pPr>
    </w:p>
    <w:p w14:paraId="647CA5BE" w14:textId="77777777" w:rsidR="0092153D" w:rsidRPr="00542FF1" w:rsidRDefault="00014CDD">
      <w:pPr>
        <w:pStyle w:val="Textbody"/>
        <w:tabs>
          <w:tab w:val="left" w:pos="4913"/>
        </w:tabs>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பறைபடப்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பறைகொளப்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விறைகொள்பு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விறைகொளத் </w:t>
      </w:r>
      <w:r w:rsidRPr="00542FF1">
        <w:rPr>
          <w:rFonts w:ascii="Gandhari Unicode" w:eastAsia="URW Palladio UNI" w:hAnsi="Gandhari Unicode" w:cs="e-Tamil OTC"/>
        </w:rPr>
        <w:t xml:space="preserve">IV • </w:t>
      </w:r>
      <w:r w:rsidRPr="00542FF1">
        <w:rPr>
          <w:rFonts w:ascii="Gandhari Unicode" w:hAnsi="Gandhari Unicode" w:cs="e-Tamil OTC"/>
          <w:b/>
          <w:bCs/>
        </w:rPr>
        <w:t xml:space="preserve">3a </w:t>
      </w:r>
      <w:r w:rsidRPr="00542FF1">
        <w:rPr>
          <w:rFonts w:ascii="Gandhari Unicode" w:hAnsi="Gandhari Unicode" w:cs="e-Tamil OTC"/>
          <w:cs/>
        </w:rPr>
        <w:t xml:space="preserve">நல்லூர்க் </w:t>
      </w:r>
      <w:r w:rsidRPr="00542FF1">
        <w:rPr>
          <w:rFonts w:ascii="Gandhari Unicode" w:hAnsi="Gandhari Unicode" w:cs="e-Tamil OTC"/>
        </w:rPr>
        <w:t xml:space="preserve">L1, C1+2v+3,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நாலூர்க்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KK,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நரலூர்க்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சேயலை </w:t>
      </w:r>
      <w:r w:rsidRPr="00542FF1">
        <w:rPr>
          <w:rFonts w:ascii="Gandhari Unicode" w:hAnsi="Gandhari Unicode" w:cs="e-Tamil OTC"/>
        </w:rPr>
        <w:t xml:space="preserve">L1, C1+3, G1+2, </w:t>
      </w:r>
      <w:proofErr w:type="spellStart"/>
      <w:r w:rsidRPr="00542FF1">
        <w:rPr>
          <w:rFonts w:ascii="Gandhari Unicode" w:hAnsi="Gandhari Unicode" w:cs="e-Tamil OTC"/>
        </w:rPr>
        <w:t>Nacc</w:t>
      </w:r>
      <w:proofErr w:type="spellEnd"/>
      <w:r w:rsidRPr="00542FF1">
        <w:rPr>
          <w:rFonts w:ascii="Gandhari Unicode" w:hAnsi="Gandhari Unicode" w:cs="e-Tamil OTC"/>
        </w:rPr>
        <w:t>., EA, I</w:t>
      </w:r>
      <w:r w:rsidRPr="00542FF1">
        <w:rPr>
          <w:rStyle w:val="FootnoteReference"/>
          <w:rFonts w:ascii="Gandhari Unicode" w:hAnsi="Gandhari Unicode" w:cs="e-Tamil OTC"/>
        </w:rPr>
        <w:footnoteReference w:id="6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வெள்வேல்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வென்வேல்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6ab </w:t>
      </w:r>
      <w:r w:rsidRPr="00542FF1">
        <w:rPr>
          <w:rFonts w:ascii="Gandhari Unicode" w:hAnsi="Gandhari Unicode" w:cs="e-Tamil OTC"/>
          <w:cs/>
        </w:rPr>
        <w:t xml:space="preserve">தொகுவளை முன்கை </w:t>
      </w:r>
      <w:r w:rsidRPr="00542FF1">
        <w:rPr>
          <w:rFonts w:ascii="Gandhari Unicode" w:hAnsi="Gandhari Unicode" w:cs="e-Tamil OTC"/>
        </w:rPr>
        <w:t xml:space="preserve">L1, C1+2+3,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தொடுவளை முன்கைநம் </w:t>
      </w:r>
      <w:r w:rsidRPr="00542FF1">
        <w:rPr>
          <w:rFonts w:ascii="Gandhari Unicode" w:hAnsi="Gandhari Unicode" w:cs="e-Tamil OTC"/>
        </w:rPr>
        <w:t xml:space="preserve">IV,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மடந்தை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மடந்தையொடு </w:t>
      </w:r>
      <w:r w:rsidRPr="00542FF1">
        <w:rPr>
          <w:rFonts w:ascii="Gandhari Unicode" w:hAnsi="Gandhari Unicode" w:cs="e-Tamil OTC"/>
        </w:rPr>
        <w:t>KK</w:t>
      </w:r>
    </w:p>
    <w:p w14:paraId="1CEF5759" w14:textId="77777777" w:rsidR="0092153D" w:rsidRPr="00542FF1" w:rsidRDefault="0092153D">
      <w:pPr>
        <w:pStyle w:val="Textbody"/>
        <w:spacing w:after="29"/>
        <w:rPr>
          <w:rFonts w:ascii="Gandhari Unicode" w:hAnsi="Gandhari Unicode" w:cs="e-Tamil OTC"/>
        </w:rPr>
      </w:pPr>
    </w:p>
    <w:p w14:paraId="24F6A55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w:t>
      </w:r>
      <w:proofErr w:type="spellEnd"/>
      <w:r w:rsidR="00D779D5">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koḷpu</w:t>
      </w:r>
      <w:proofErr w:type="spellEnd"/>
    </w:p>
    <w:p w14:paraId="25318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ālattu</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ōṉṟiya</w:t>
      </w:r>
      <w:proofErr w:type="spellEnd"/>
    </w:p>
    <w:p w14:paraId="7886ABA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1735D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ākiṉṟ</w:t>
      </w:r>
      <w:proofErr w:type="spellEnd"/>
      <w:r w:rsidR="00D779D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D779D5">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kaḻal</w:t>
      </w:r>
      <w:proofErr w:type="spellEnd"/>
    </w:p>
    <w:p w14:paraId="21C6085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w:t>
      </w:r>
      <w:proofErr w:type="spellEnd"/>
      <w:r w:rsidRPr="00542FF1">
        <w:rPr>
          <w:rFonts w:ascii="Gandhari Unicode" w:hAnsi="Gandhari Unicode" w:cs="e-Tamil OTC"/>
          <w:i/>
          <w:iCs/>
          <w:lang w:val="en-GB"/>
        </w:rPr>
        <w:t xml:space="preserve"> </w:t>
      </w:r>
      <w:r w:rsidR="00D779D5">
        <w:rPr>
          <w:rFonts w:ascii="Gandhari Unicode" w:hAnsi="Gandhari Unicode" w:cs="e-Tamil OTC"/>
          <w:i/>
          <w:iCs/>
          <w:lang w:val="en-GB"/>
        </w:rPr>
        <w:t>~</w:t>
      </w:r>
      <w:proofErr w:type="spellStart"/>
      <w:r w:rsidRPr="00542FF1">
        <w:rPr>
          <w:rFonts w:ascii="Gandhari Unicode" w:hAnsi="Gandhari Unicode" w:cs="e-Tamil OTC"/>
          <w:i/>
          <w:iCs/>
          <w:lang w:val="en-GB"/>
        </w:rPr>
        <w:t>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viṭalaiyoṭu</w:t>
      </w:r>
      <w:proofErr w:type="spellEnd"/>
    </w:p>
    <w:p w14:paraId="453B40D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maṭantai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w:t>
      </w:r>
      <w:proofErr w:type="spellEnd"/>
      <w:r w:rsidR="00D779D5">
        <w:rPr>
          <w:rFonts w:ascii="Gandhari Unicode" w:hAnsi="Gandhari Unicode" w:cs="e-Tamil OTC"/>
          <w:lang w:val="en-GB"/>
        </w:rPr>
        <w:t>*-</w:t>
      </w:r>
      <w:r w:rsidRPr="00542FF1">
        <w:rPr>
          <w:rFonts w:ascii="Gandhari Unicode" w:hAnsi="Gandhari Unicode" w:cs="e-Tamil OTC"/>
          <w:lang w:val="en-GB"/>
        </w:rPr>
        <w:t>ē.</w:t>
      </w:r>
    </w:p>
    <w:p w14:paraId="0D33FB70" w14:textId="77777777" w:rsidR="0092153D" w:rsidRPr="00542FF1" w:rsidRDefault="0092153D">
      <w:pPr>
        <w:pStyle w:val="Textbody"/>
        <w:spacing w:after="29"/>
        <w:rPr>
          <w:rFonts w:ascii="Gandhari Unicode" w:hAnsi="Gandhari Unicode" w:cs="e-Tamil OTC"/>
          <w:lang w:val="en-GB"/>
        </w:rPr>
      </w:pPr>
    </w:p>
    <w:p w14:paraId="1E419E0E"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As, after [he and she] had gone away together, the confidante stood firm in duty to the foster-mother, the foster-mother standing firm in duty to the real mother.</w:t>
      </w:r>
    </w:p>
    <w:p w14:paraId="56593290" w14:textId="77777777" w:rsidR="0092153D" w:rsidRPr="00542FF1" w:rsidRDefault="0092153D">
      <w:pPr>
        <w:pStyle w:val="Textbody"/>
        <w:spacing w:after="29"/>
        <w:rPr>
          <w:rFonts w:ascii="Gandhari Unicode" w:hAnsi="Gandhari Unicode" w:cs="e-Tamil OTC"/>
          <w:lang w:val="en-GB"/>
        </w:rPr>
      </w:pPr>
    </w:p>
    <w:p w14:paraId="36F58FF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drum happen conch roar seat </w:t>
      </w:r>
      <w:proofErr w:type="gramStart"/>
      <w:r w:rsidRPr="00542FF1">
        <w:rPr>
          <w:rFonts w:ascii="Gandhari Unicode" w:hAnsi="Gandhari Unicode" w:cs="e-Tamil OTC"/>
          <w:lang w:val="en-GB"/>
        </w:rPr>
        <w:t>taken</w:t>
      </w:r>
      <w:proofErr w:type="gramEnd"/>
    </w:p>
    <w:p w14:paraId="05A18FF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old </w:t>
      </w:r>
      <w:proofErr w:type="spellStart"/>
      <w:r w:rsidRPr="00542FF1">
        <w:rPr>
          <w:rFonts w:ascii="Gandhari Unicode" w:hAnsi="Gandhari Unicode" w:cs="e-Tamil OTC"/>
          <w:lang w:val="en-GB"/>
        </w:rPr>
        <w:t>old</w:t>
      </w:r>
      <w:proofErr w:type="spellEnd"/>
      <w:r w:rsidRPr="00542FF1">
        <w:rPr>
          <w:rStyle w:val="FootnoteReference"/>
          <w:rFonts w:ascii="Gandhari Unicode" w:hAnsi="Gandhari Unicode" w:cs="e-Tamil OTC"/>
          <w:lang w:val="en-GB"/>
        </w:rPr>
        <w:footnoteReference w:id="70"/>
      </w:r>
      <w:r w:rsidRPr="00542FF1">
        <w:rPr>
          <w:rFonts w:ascii="Gandhari Unicode" w:hAnsi="Gandhari Unicode" w:cs="e-Tamil OTC"/>
          <w:lang w:val="en-GB"/>
        </w:rPr>
        <w:t xml:space="preserve"> banyan- public-place</w:t>
      </w:r>
      <w:r w:rsidRPr="00542FF1">
        <w:rPr>
          <w:rStyle w:val="FootnoteReference"/>
          <w:rFonts w:ascii="Gandhari Unicode" w:hAnsi="Gandhari Unicode" w:cs="e-Tamil OTC"/>
          <w:lang w:val="en-GB"/>
        </w:rPr>
        <w:footnoteReference w:id="71"/>
      </w:r>
      <w:r w:rsidRPr="00542FF1">
        <w:rPr>
          <w:rFonts w:ascii="Gandhari Unicode" w:hAnsi="Gandhari Unicode" w:cs="e-Tamil OTC"/>
          <w:lang w:val="en-GB"/>
        </w:rPr>
        <w:t xml:space="preserve"> appeared-</w:t>
      </w:r>
    </w:p>
    <w:p w14:paraId="221BB86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good village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good word be-</w:t>
      </w:r>
      <w:proofErr w:type="gramStart"/>
      <w:r w:rsidRPr="00542FF1">
        <w:rPr>
          <w:rFonts w:ascii="Gandhari Unicode" w:hAnsi="Gandhari Unicode" w:cs="e-Tamil OTC"/>
          <w:lang w:val="en-GB"/>
        </w:rPr>
        <w:t>similar</w:t>
      </w:r>
      <w:proofErr w:type="gramEnd"/>
    </w:p>
    <w:p w14:paraId="1C7E864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truth</w:t>
      </w:r>
      <w:r w:rsidRPr="00542FF1">
        <w:rPr>
          <w:rFonts w:ascii="Gandhari Unicode" w:hAnsi="Gandhari Unicode" w:cs="e-Tamil OTC"/>
        </w:rPr>
        <w:t xml:space="preserve"> </w:t>
      </w:r>
      <w:r w:rsidRPr="00542FF1">
        <w:rPr>
          <w:rFonts w:ascii="Gandhari Unicode" w:hAnsi="Gandhari Unicode" w:cs="e-Tamil OTC"/>
          <w:lang w:val="en-GB"/>
        </w:rPr>
        <w:t>it-became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 xml:space="preserve">select- </w:t>
      </w:r>
      <w:proofErr w:type="gramStart"/>
      <w:r w:rsidRPr="00542FF1">
        <w:rPr>
          <w:rFonts w:ascii="Gandhari Unicode" w:hAnsi="Gandhari Unicode" w:cs="e-Tamil OTC"/>
          <w:lang w:val="en-GB"/>
        </w:rPr>
        <w:t>anklet</w:t>
      </w:r>
      <w:proofErr w:type="gramEnd"/>
    </w:p>
    <w:p w14:paraId="3CF1845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red leaf white spear warrior-with</w:t>
      </w:r>
    </w:p>
    <w:p w14:paraId="186DF8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gather- bangle forearm</w:t>
      </w:r>
      <w:r w:rsidRPr="00542FF1">
        <w:rPr>
          <w:rFonts w:ascii="Gandhari Unicode" w:hAnsi="Gandhari Unicode" w:cs="e-Tamil OTC"/>
        </w:rPr>
        <w:t xml:space="preserve"> </w:t>
      </w:r>
      <w:r w:rsidRPr="00542FF1">
        <w:rPr>
          <w:rFonts w:ascii="Gandhari Unicode" w:hAnsi="Gandhari Unicode" w:cs="e-Tamil OTC"/>
          <w:lang w:val="en-GB"/>
        </w:rPr>
        <w:t>girl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DBC338" w14:textId="77777777" w:rsidR="0092153D" w:rsidRPr="00542FF1" w:rsidRDefault="0092153D">
      <w:pPr>
        <w:pStyle w:val="Textbody"/>
        <w:spacing w:after="29"/>
        <w:rPr>
          <w:rFonts w:ascii="Gandhari Unicode" w:hAnsi="Gandhari Unicode" w:cs="e-Tamil OTC"/>
        </w:rPr>
      </w:pPr>
    </w:p>
    <w:p w14:paraId="02DD10F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Cf. 7 motif of anklets/bracelets + eloping.</w:t>
      </w:r>
    </w:p>
    <w:p w14:paraId="75E184FC" w14:textId="77777777" w:rsidR="0092153D" w:rsidRPr="00542FF1" w:rsidRDefault="0092153D">
      <w:pPr>
        <w:pStyle w:val="Textbody"/>
        <w:spacing w:after="0"/>
        <w:rPr>
          <w:rFonts w:ascii="Gandhari Unicode" w:hAnsi="Gandhari Unicode" w:cs="e-Tamil OTC"/>
        </w:rPr>
      </w:pPr>
    </w:p>
    <w:p w14:paraId="67B7B7E6"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good village,</w:t>
      </w:r>
    </w:p>
    <w:p w14:paraId="0E16E9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of the girl with many bangles on [her] forearm</w:t>
      </w:r>
    </w:p>
    <w:p w14:paraId="1FFBDEB4"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with the warrior [carrying] a white spear with red blade</w:t>
      </w:r>
    </w:p>
    <w:p w14:paraId="1C9B6F3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choice anklets</w:t>
      </w:r>
    </w:p>
    <w:p w14:paraId="12056F7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has come true, friend,</w:t>
      </w:r>
    </w:p>
    <w:p w14:paraId="7590DDD9"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taking [their] seats while drums are sounding [and] conchs are </w:t>
      </w:r>
      <w:proofErr w:type="gramStart"/>
      <w:r w:rsidRPr="00542FF1">
        <w:rPr>
          <w:rFonts w:ascii="Gandhari Unicode" w:hAnsi="Gandhari Unicode" w:cs="e-Tamil OTC"/>
          <w:lang w:val="en-GB"/>
        </w:rPr>
        <w:t>roaring</w:t>
      </w:r>
      <w:proofErr w:type="gramEnd"/>
    </w:p>
    <w:p w14:paraId="519BB6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assembly near the age-old banyan tree.</w:t>
      </w:r>
    </w:p>
    <w:p w14:paraId="5DB84992" w14:textId="77777777" w:rsidR="0092153D" w:rsidRPr="00542FF1" w:rsidRDefault="0092153D">
      <w:pPr>
        <w:pStyle w:val="Textbody"/>
        <w:spacing w:after="0"/>
        <w:rPr>
          <w:rFonts w:ascii="Gandhari Unicode" w:hAnsi="Gandhari Unicode" w:cs="e-Tamil OTC"/>
          <w:lang w:val="en-GB"/>
        </w:rPr>
      </w:pPr>
    </w:p>
    <w:p w14:paraId="01EB3EE8" w14:textId="77777777" w:rsidR="0092153D" w:rsidRPr="00542FF1" w:rsidRDefault="0092153D">
      <w:pPr>
        <w:pStyle w:val="Textbody"/>
        <w:spacing w:after="0"/>
        <w:rPr>
          <w:rFonts w:ascii="Gandhari Unicode" w:hAnsi="Gandhari Unicode" w:cs="e-Tamil OTC"/>
          <w:lang w:val="en-GB"/>
        </w:rPr>
      </w:pPr>
    </w:p>
    <w:p w14:paraId="38D90E18" w14:textId="77777777" w:rsidR="0092153D" w:rsidRPr="00542FF1" w:rsidRDefault="0092153D">
      <w:pPr>
        <w:pStyle w:val="Textbody"/>
        <w:spacing w:after="0"/>
        <w:rPr>
          <w:rFonts w:ascii="Gandhari Unicode" w:hAnsi="Gandhari Unicode" w:cs="e-Tamil OTC"/>
          <w:lang w:val="en-GB"/>
        </w:rPr>
      </w:pPr>
    </w:p>
    <w:p w14:paraId="79FE70F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 xml:space="preserve">Like the good word of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from the four villages,</w:t>
      </w:r>
    </w:p>
    <w:p w14:paraId="3140475D"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appearing in the assembly near the age-old(?) banyan tree,</w:t>
      </w:r>
    </w:p>
    <w:p w14:paraId="09FE850B"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taking [their] seats while drums are sounding [and] </w:t>
      </w:r>
      <w:proofErr w:type="gramStart"/>
      <w:r w:rsidRPr="00542FF1">
        <w:rPr>
          <w:rFonts w:ascii="Gandhari Unicode" w:hAnsi="Gandhari Unicode" w:cs="e-Tamil OTC"/>
          <w:lang w:val="en-GB"/>
        </w:rPr>
        <w:t>conchs</w:t>
      </w:r>
      <w:proofErr w:type="gramEnd"/>
    </w:p>
    <w:p w14:paraId="0442AAB3"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are roaring,</w:t>
      </w:r>
    </w:p>
    <w:p w14:paraId="0C9B553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come true ...</w:t>
      </w:r>
      <w:r w:rsidRPr="00542FF1">
        <w:rPr>
          <w:rStyle w:val="FootnoteReference"/>
          <w:rFonts w:ascii="Gandhari Unicode" w:hAnsi="Gandhari Unicode" w:cs="e-Tamil OTC"/>
          <w:lang w:val="en-GB"/>
        </w:rPr>
        <w:footnoteReference w:id="72"/>
      </w:r>
    </w:p>
    <w:p w14:paraId="3E21F88D" w14:textId="77777777" w:rsidR="0092153D" w:rsidRPr="00542FF1" w:rsidRDefault="0092153D">
      <w:pPr>
        <w:pStyle w:val="Textbody"/>
        <w:spacing w:after="0"/>
        <w:rPr>
          <w:rFonts w:ascii="Gandhari Unicode" w:hAnsi="Gandhari Unicode" w:cs="e-Tamil OTC"/>
          <w:b/>
          <w:lang w:val="en-GB"/>
        </w:rPr>
      </w:pPr>
    </w:p>
    <w:p w14:paraId="38490893"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DAB097"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16</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பாலைபாடிய பெருங்கடுங்கோ</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the confidante / SHE</w:t>
      </w:r>
    </w:p>
    <w:p w14:paraId="34B56B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பிரிந்தவிடத்துத் தலைமகள் ஆற்றாமை கண்டு தோழி கூறியது.</w:t>
      </w:r>
    </w:p>
    <w:p w14:paraId="2EF33E87" w14:textId="77777777" w:rsidR="0092153D" w:rsidRPr="00542FF1" w:rsidRDefault="0092153D">
      <w:pPr>
        <w:pStyle w:val="Textbody"/>
        <w:spacing w:after="29"/>
        <w:rPr>
          <w:rFonts w:ascii="Gandhari Unicode" w:hAnsi="Gandhari Unicode" w:cs="e-Tamil OTC"/>
        </w:rPr>
      </w:pPr>
    </w:p>
    <w:p w14:paraId="44B287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உள்ளார் கொல்லோ தோழி </w:t>
      </w:r>
      <w:r w:rsidRPr="00542FF1">
        <w:rPr>
          <w:rFonts w:ascii="Gandhari Unicode" w:hAnsi="Gandhari Unicode" w:cs="e-Tamil OTC"/>
          <w:u w:val="wave"/>
          <w:cs/>
        </w:rPr>
        <w:t>கள்வர்தம்</w:t>
      </w:r>
    </w:p>
    <w:p w14:paraId="0FF5C3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பொன்புனை பகழி செப்பங் </w:t>
      </w:r>
      <w:r w:rsidRPr="00542FF1">
        <w:rPr>
          <w:rFonts w:ascii="Gandhari Unicode" w:hAnsi="Gandhari Unicode" w:cs="e-Tamil OTC"/>
          <w:u w:val="wave"/>
          <w:cs/>
        </w:rPr>
        <w:t>கொண்மா</w:t>
      </w:r>
    </w:p>
    <w:p w14:paraId="6269CF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ருகிர்நுதி புரட்டு மோசை போலச்</w:t>
      </w:r>
    </w:p>
    <w:p w14:paraId="103E1C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செங்காற் பல்லி தன்றுணை பயிரு</w:t>
      </w:r>
    </w:p>
    <w:p w14:paraId="39D795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மங்காற் கள்ளியங் காடிறந் தோரே.</w:t>
      </w:r>
    </w:p>
    <w:p w14:paraId="1E9A50EF" w14:textId="77777777" w:rsidR="0092153D" w:rsidRPr="00542FF1" w:rsidRDefault="0092153D">
      <w:pPr>
        <w:pStyle w:val="Textbody"/>
        <w:spacing w:after="29"/>
        <w:rPr>
          <w:rFonts w:ascii="Gandhari Unicode" w:hAnsi="Gandhari Unicode" w:cs="e-Tamil OTC"/>
        </w:rPr>
      </w:pPr>
    </w:p>
    <w:p w14:paraId="211F9F8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கள்வர்தம்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கணவர்தம் </w:t>
      </w:r>
      <w:r w:rsidRPr="00542FF1">
        <w:rPr>
          <w:rFonts w:ascii="Gandhari Unicode" w:hAnsi="Gandhari Unicode" w:cs="e-Tamil OTC"/>
        </w:rPr>
        <w:t>L1, C1+3, G1+2, EA, I</w:t>
      </w:r>
      <w:r w:rsidRPr="00542FF1">
        <w:rPr>
          <w:rStyle w:val="FootnoteReference"/>
          <w:rFonts w:ascii="Gandhari Unicode" w:hAnsi="Gandhari Unicode" w:cs="e-Tamil OTC"/>
        </w:rPr>
        <w:footnoteReference w:id="7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4b </w:t>
      </w:r>
      <w:r w:rsidRPr="00542FF1">
        <w:rPr>
          <w:rFonts w:ascii="Gandhari Unicode" w:hAnsi="Gandhari Unicode" w:cs="e-Tamil OTC"/>
          <w:cs/>
        </w:rPr>
        <w:t xml:space="preserve">பல்லி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கள்ளியங்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கள்ளிக் </w:t>
      </w:r>
      <w:r w:rsidRPr="00542FF1">
        <w:rPr>
          <w:rFonts w:ascii="Gandhari Unicode" w:hAnsi="Gandhari Unicode" w:cs="e-Tamil OTC"/>
        </w:rPr>
        <w:t>I</w:t>
      </w:r>
    </w:p>
    <w:p w14:paraId="55384C3F" w14:textId="77777777" w:rsidR="0092153D" w:rsidRPr="00542FF1" w:rsidRDefault="0092153D">
      <w:pPr>
        <w:pStyle w:val="Textbody"/>
        <w:spacing w:after="29"/>
        <w:rPr>
          <w:rFonts w:ascii="Gandhari Unicode" w:hAnsi="Gandhari Unicode" w:cs="e-Tamil OTC"/>
        </w:rPr>
      </w:pPr>
    </w:p>
    <w:p w14:paraId="6BD1E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w:t>
      </w:r>
      <w:r w:rsidR="00937DF8">
        <w:rPr>
          <w:rFonts w:ascii="Gandhari Unicode" w:hAnsi="Gandhari Unicode" w:cs="e-Tamil OTC"/>
          <w:lang w:val="en-GB"/>
        </w:rPr>
        <w:t>ār-</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kaḷvar</w:t>
      </w:r>
      <w:proofErr w:type="spellEnd"/>
      <w:r w:rsidRPr="00542FF1">
        <w:rPr>
          <w:rFonts w:ascii="Gandhari Unicode" w:hAnsi="Gandhari Unicode" w:cs="e-Tamil OTC"/>
          <w:lang w:val="en-GB"/>
        </w:rPr>
        <w:t xml:space="preserve"> tam</w:t>
      </w:r>
    </w:p>
    <w:p w14:paraId="6DD547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koṇmār</w:t>
      </w:r>
      <w:proofErr w:type="spellEnd"/>
    </w:p>
    <w:p w14:paraId="2A258E1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ukir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puraṭṭum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37DF8">
        <w:rPr>
          <w:rFonts w:ascii="Gandhari Unicode" w:hAnsi="Gandhari Unicode" w:cs="e-Tamil OTC"/>
          <w:lang w:val="en-GB"/>
        </w:rPr>
        <w:t>+</w:t>
      </w:r>
    </w:p>
    <w:p w14:paraId="7DC7C0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r w:rsidRPr="00542FF1">
        <w:rPr>
          <w:rStyle w:val="FootnoteReference"/>
          <w:rFonts w:ascii="Gandhari Unicode" w:hAnsi="Gandhari Unicode" w:cs="e-Tamil OTC"/>
          <w:lang w:val="en-GB"/>
        </w:rPr>
        <w:footnoteReference w:id="74"/>
      </w:r>
    </w:p>
    <w:p w14:paraId="73205E9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w:t>
      </w:r>
      <w:proofErr w:type="spellEnd"/>
      <w:r w:rsidR="000D3E9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iṟantōr</w:t>
      </w:r>
      <w:proofErr w:type="spellEnd"/>
      <w:r w:rsidR="000D3E95">
        <w:rPr>
          <w:rFonts w:ascii="Gandhari Unicode" w:hAnsi="Gandhari Unicode" w:cs="e-Tamil OTC"/>
          <w:lang w:val="en-GB"/>
        </w:rPr>
        <w:t>-</w:t>
      </w:r>
      <w:r w:rsidRPr="00542FF1">
        <w:rPr>
          <w:rFonts w:ascii="Gandhari Unicode" w:hAnsi="Gandhari Unicode" w:cs="e-Tamil OTC"/>
          <w:lang w:val="en-GB"/>
        </w:rPr>
        <w:t>ē.</w:t>
      </w:r>
    </w:p>
    <w:p w14:paraId="3BD977A2" w14:textId="77777777" w:rsidR="0092153D" w:rsidRPr="00542FF1" w:rsidRDefault="0092153D">
      <w:pPr>
        <w:pStyle w:val="Textbody"/>
        <w:spacing w:after="29"/>
        <w:rPr>
          <w:rFonts w:ascii="Gandhari Unicode" w:hAnsi="Gandhari Unicode" w:cs="e-Tamil OTC"/>
          <w:u w:val="single"/>
          <w:lang w:val="en-GB"/>
        </w:rPr>
      </w:pPr>
    </w:p>
    <w:p w14:paraId="20CF654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by the confidante on seeing HER lack of strength when [he] separated for [the search of] wealth.</w:t>
      </w:r>
    </w:p>
    <w:p w14:paraId="4F6D566B" w14:textId="77777777" w:rsidR="0092153D" w:rsidRPr="00542FF1" w:rsidRDefault="0092153D">
      <w:pPr>
        <w:pStyle w:val="Textbody"/>
        <w:spacing w:after="29"/>
        <w:rPr>
          <w:rFonts w:ascii="Gandhari Unicode" w:hAnsi="Gandhari Unicode" w:cs="e-Tamil OTC"/>
          <w:u w:val="single"/>
          <w:lang w:val="en-GB"/>
        </w:rPr>
      </w:pPr>
    </w:p>
    <w:p w14:paraId="309929D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75"/>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robber(h.) own(pl.)-</w:t>
      </w:r>
    </w:p>
    <w:p w14:paraId="7EE768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adorn-</w:t>
      </w:r>
      <w:r w:rsidRPr="00542FF1">
        <w:rPr>
          <w:rFonts w:ascii="Gandhari Unicode" w:hAnsi="Gandhari Unicode" w:cs="e-Tamil OTC"/>
        </w:rPr>
        <w:t xml:space="preserve"> </w:t>
      </w:r>
      <w:r w:rsidRPr="00542FF1">
        <w:rPr>
          <w:rFonts w:ascii="Gandhari Unicode" w:hAnsi="Gandhari Unicode" w:cs="e-Tamil OTC"/>
          <w:lang w:val="en-GB"/>
        </w:rPr>
        <w:t xml:space="preserve">arrow fitness </w:t>
      </w:r>
      <w:proofErr w:type="gramStart"/>
      <w:r w:rsidRPr="00542FF1">
        <w:rPr>
          <w:rFonts w:ascii="Gandhari Unicode" w:hAnsi="Gandhari Unicode" w:cs="e-Tamil OTC"/>
          <w:lang w:val="en-GB"/>
        </w:rPr>
        <w:t>take</w:t>
      </w:r>
      <w:proofErr w:type="gramEnd"/>
      <w:r w:rsidRPr="00542FF1">
        <w:rPr>
          <w:rFonts w:ascii="Gandhari Unicode" w:hAnsi="Gandhari Unicode" w:cs="e-Tamil OTC"/>
          <w:lang w:val="en-GB"/>
        </w:rPr>
        <w:t>(inf.)</w:t>
      </w:r>
    </w:p>
    <w:p w14:paraId="0E8E1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nail tip turning- sound be-</w:t>
      </w:r>
      <w:proofErr w:type="gramStart"/>
      <w:r w:rsidRPr="00542FF1">
        <w:rPr>
          <w:rFonts w:ascii="Gandhari Unicode" w:hAnsi="Gandhari Unicode" w:cs="e-Tamil OTC"/>
          <w:lang w:val="en-GB"/>
        </w:rPr>
        <w:t>similar</w:t>
      </w:r>
      <w:proofErr w:type="gramEnd"/>
    </w:p>
    <w:p w14:paraId="7B1947F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red leg gecko</w:t>
      </w:r>
      <w:r w:rsidRPr="00542FF1">
        <w:rPr>
          <w:rFonts w:ascii="Gandhari Unicode" w:hAnsi="Gandhari Unicode" w:cs="e-Tamil OTC"/>
        </w:rPr>
        <w:t xml:space="preserve"> </w:t>
      </w:r>
      <w:r w:rsidRPr="00542FF1">
        <w:rPr>
          <w:rFonts w:ascii="Gandhari Unicode" w:hAnsi="Gandhari Unicode" w:cs="e-Tamil OTC"/>
          <w:lang w:val="en-GB"/>
        </w:rPr>
        <w:t>own- companion calling-</w:t>
      </w:r>
    </w:p>
    <w:p w14:paraId="13EAC0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pretty leg </w:t>
      </w:r>
      <w:proofErr w:type="spellStart"/>
      <w:r w:rsidRPr="00542FF1">
        <w:rPr>
          <w:rFonts w:ascii="Gandhari Unicode" w:hAnsi="Gandhari Unicode" w:cs="e-Tamil OTC"/>
          <w:lang w:val="en-GB"/>
        </w:rPr>
        <w:t>Kaḷḷ</w:t>
      </w:r>
      <w:r w:rsidR="00D34710" w:rsidRPr="00542FF1">
        <w:rPr>
          <w:rFonts w:ascii="Gandhari Unicode" w:hAnsi="Gandhari Unicode" w:cs="e-Tamil OTC"/>
          <w:lang w:val="en-GB"/>
        </w:rPr>
        <w:t>i</w:t>
      </w:r>
      <w:proofErr w:type="spellEnd"/>
      <w:r w:rsidR="00D34710" w:rsidRPr="00542FF1">
        <w:rPr>
          <w:rFonts w:ascii="Gandhari Unicode" w:hAnsi="Gandhari Unicode" w:cs="e-Tamil OTC"/>
          <w:lang w:val="en-GB"/>
        </w:rPr>
        <w:t>(-</w:t>
      </w:r>
      <w:proofErr w:type="gramStart"/>
      <w:r w:rsidR="00D34710"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DB3220" w14:textId="77777777" w:rsidR="0092153D" w:rsidRPr="00542FF1" w:rsidRDefault="0092153D">
      <w:pPr>
        <w:pStyle w:val="Textbody"/>
        <w:spacing w:after="29"/>
        <w:rPr>
          <w:rFonts w:ascii="Gandhari Unicode" w:hAnsi="Gandhari Unicode" w:cs="e-Tamil OTC"/>
        </w:rPr>
      </w:pPr>
    </w:p>
    <w:p w14:paraId="071EBCD0" w14:textId="77777777" w:rsidR="0092153D" w:rsidRPr="00542FF1" w:rsidRDefault="0092153D">
      <w:pPr>
        <w:pStyle w:val="Textbody"/>
        <w:spacing w:after="29"/>
        <w:rPr>
          <w:rFonts w:ascii="Gandhari Unicode" w:hAnsi="Gandhari Unicode" w:cs="e-Tamil OTC"/>
        </w:rPr>
      </w:pPr>
    </w:p>
    <w:p w14:paraId="413E1A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067C4D8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he who has traversed the wilderness of fine-trunked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trees</w:t>
      </w:r>
      <w:proofErr w:type="gramEnd"/>
    </w:p>
    <w:p w14:paraId="69B73E6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red-legged gecko is calling its mate</w:t>
      </w:r>
    </w:p>
    <w:p w14:paraId="35E314F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 a sound like that of robbers turning(?)</w:t>
      </w:r>
      <w:r w:rsidRPr="00542FF1">
        <w:rPr>
          <w:rStyle w:val="FootnoteReference"/>
          <w:rFonts w:ascii="Gandhari Unicode" w:hAnsi="Gandhari Unicode" w:cs="e-Tamil OTC"/>
          <w:lang w:val="en-GB"/>
        </w:rPr>
        <w:footnoteReference w:id="76"/>
      </w:r>
    </w:p>
    <w:p w14:paraId="63A856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between the tips of [their] nails</w:t>
      </w:r>
    </w:p>
    <w:p w14:paraId="4C0A14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arrows adorned with gold(?)</w:t>
      </w:r>
      <w:r w:rsidRPr="00542FF1">
        <w:rPr>
          <w:rStyle w:val="FootnoteReference"/>
          <w:rFonts w:ascii="Gandhari Unicode" w:hAnsi="Gandhari Unicode" w:cs="e-Tamil OTC"/>
          <w:lang w:val="en-GB"/>
        </w:rPr>
        <w:footnoteReference w:id="77"/>
      </w:r>
      <w:r w:rsidRPr="00542FF1">
        <w:rPr>
          <w:rFonts w:ascii="Gandhari Unicode" w:hAnsi="Gandhari Unicode" w:cs="e-Tamil OTC"/>
          <w:lang w:val="en-GB"/>
        </w:rPr>
        <w:t xml:space="preserve"> to get them ready?</w:t>
      </w:r>
    </w:p>
    <w:p w14:paraId="39BDB951" w14:textId="77777777" w:rsidR="0092153D" w:rsidRPr="00542FF1" w:rsidRDefault="0092153D">
      <w:pPr>
        <w:pStyle w:val="Textbody"/>
        <w:spacing w:after="0"/>
        <w:rPr>
          <w:rFonts w:ascii="Gandhari Unicode" w:hAnsi="Gandhari Unicode" w:cs="e-Tamil OTC"/>
          <w:lang w:val="en-GB"/>
        </w:rPr>
      </w:pPr>
    </w:p>
    <w:p w14:paraId="3E7B229B" w14:textId="77777777" w:rsidR="00606A09" w:rsidRDefault="00606A09">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EB6768" w14:textId="77777777" w:rsidR="0092153D" w:rsidRPr="00606A09" w:rsidRDefault="00014CDD" w:rsidP="00606A09">
      <w:pPr>
        <w:pStyle w:val="Heading4"/>
        <w:rPr>
          <w:rFonts w:ascii="Gandhari Unicode" w:hAnsi="Gandhari Unicode"/>
          <w:i w:val="0"/>
          <w:iCs w:val="0"/>
          <w:color w:val="auto"/>
        </w:rPr>
      </w:pPr>
      <w:r w:rsidRPr="00606A09">
        <w:rPr>
          <w:rFonts w:ascii="Gandhari Unicode" w:hAnsi="Gandhari Unicode"/>
          <w:b/>
          <w:i w:val="0"/>
          <w:iCs w:val="0"/>
          <w:color w:val="auto"/>
          <w:lang w:val="en-GB"/>
        </w:rPr>
        <w:lastRenderedPageBreak/>
        <w:t>KT 17</w:t>
      </w:r>
      <w:r w:rsidRPr="00606A09">
        <w:rPr>
          <w:rFonts w:ascii="e-Tamil OTC" w:hAnsi="e-Tamil OTC" w:cs="e-Tamil OTC"/>
          <w:b/>
          <w:i w:val="0"/>
          <w:iCs w:val="0"/>
          <w:color w:val="auto"/>
          <w:cs/>
          <w:lang w:val="en-GB"/>
        </w:rPr>
        <w:t xml:space="preserve"> </w:t>
      </w:r>
      <w:r w:rsidRPr="00606A09">
        <w:rPr>
          <w:rFonts w:ascii="e-Tamil OTC" w:hAnsi="e-Tamil OTC" w:cs="e-Tamil OTC"/>
          <w:i w:val="0"/>
          <w:iCs w:val="0"/>
          <w:color w:val="auto"/>
          <w:cs/>
        </w:rPr>
        <w:t>பேரெயின் முறுவலார்</w:t>
      </w:r>
      <w:r w:rsidRPr="00606A09">
        <w:rPr>
          <w:rFonts w:ascii="e-Tamil OTC" w:hAnsi="e-Tamil OTC" w:cs="e-Tamil OTC"/>
          <w:i w:val="0"/>
          <w:iCs w:val="0"/>
          <w:color w:val="auto"/>
          <w:cs/>
          <w:lang w:val="en-GB"/>
        </w:rPr>
        <w:t xml:space="preserve">: </w:t>
      </w:r>
      <w:r w:rsidRPr="00606A09">
        <w:rPr>
          <w:rFonts w:ascii="Gandhari Unicode" w:hAnsi="Gandhari Unicode"/>
          <w:i w:val="0"/>
          <w:iCs w:val="0"/>
          <w:color w:val="auto"/>
          <w:lang w:val="en-GB"/>
        </w:rPr>
        <w:t>HE</w:t>
      </w:r>
    </w:p>
    <w:p w14:paraId="25EAC5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கூட்டம் வேண்டிப் பின்னின்ற தலைமகன் தோழி குறை மறாமல் கூறியது.</w:t>
      </w:r>
    </w:p>
    <w:p w14:paraId="3A98DC8D" w14:textId="77777777" w:rsidR="0092153D" w:rsidRPr="00542FF1" w:rsidRDefault="0092153D">
      <w:pPr>
        <w:pStyle w:val="Textbody"/>
        <w:spacing w:after="29"/>
        <w:rPr>
          <w:rFonts w:ascii="Gandhari Unicode" w:hAnsi="Gandhari Unicode" w:cs="e-Tamil OTC"/>
        </w:rPr>
      </w:pPr>
    </w:p>
    <w:p w14:paraId="1551E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 மூர்ப பூவெனக்</w:t>
      </w:r>
    </w:p>
    <w:p w14:paraId="010ECE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குவிமுகி ழெருக்கங் கண்ணியுஞ் </w:t>
      </w:r>
      <w:r w:rsidRPr="00542FF1">
        <w:rPr>
          <w:rFonts w:ascii="Gandhari Unicode" w:hAnsi="Gandhari Unicode" w:cs="e-Tamil OTC"/>
          <w:u w:val="wave"/>
          <w:cs/>
        </w:rPr>
        <w:t>சூடுப</w:t>
      </w:r>
    </w:p>
    <w:p w14:paraId="301550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மறுகி னார்க்கவும் படுப</w:t>
      </w:r>
    </w:p>
    <w:p w14:paraId="3CC21C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பிறிது மாகுப காமங்காழ்க் கொளினே.</w:t>
      </w:r>
    </w:p>
    <w:p w14:paraId="7DBB30F1" w14:textId="77777777" w:rsidR="0092153D" w:rsidRPr="00542FF1" w:rsidRDefault="0092153D">
      <w:pPr>
        <w:pStyle w:val="Textbody"/>
        <w:spacing w:after="29"/>
        <w:rPr>
          <w:rFonts w:ascii="Gandhari Unicode" w:hAnsi="Gandhari Unicode" w:cs="e-Tamil OTC"/>
        </w:rPr>
      </w:pPr>
    </w:p>
    <w:p w14:paraId="11518C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மடலு மூர்ப பூவெனக் </w:t>
      </w:r>
      <w:r w:rsidRPr="00542FF1">
        <w:rPr>
          <w:rFonts w:ascii="Gandhari Unicode" w:eastAsia="URW Palladio UNI" w:hAnsi="Gandhari Unicode" w:cs="e-Tamil OTC"/>
        </w:rPr>
        <w:t xml:space="preserve">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மட</w:t>
      </w:r>
      <w:r w:rsidRPr="00542FF1">
        <w:rPr>
          <w:rFonts w:ascii="Gandhari Unicode" w:eastAsia="URW Palladio UNI" w:hAnsi="Gandhari Unicode" w:cs="e-Tamil OTC"/>
        </w:rPr>
        <w:t xml:space="preserve">_ </w:t>
      </w:r>
      <w:r w:rsidRPr="00542FF1">
        <w:rPr>
          <w:rFonts w:ascii="Gandhari Unicode" w:eastAsia="URW Palladio UNI" w:hAnsi="Gandhari Unicode" w:cs="e-Tamil OTC"/>
          <w:cs/>
        </w:rPr>
        <w:t xml:space="preserve">மூர்ப்பு வேனக்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சூடுப </w:t>
      </w:r>
      <w:r w:rsidRPr="00542FF1">
        <w:rPr>
          <w:rFonts w:ascii="Gandhari Unicode" w:eastAsia="URW Palladio UNI" w:hAnsi="Gandhari Unicode" w:cs="e-Tamil OTC"/>
        </w:rPr>
        <w:t xml:space="preserve">C2+3v,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சூடு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மாகுப </w:t>
      </w:r>
      <w:r w:rsidRPr="00542FF1">
        <w:rPr>
          <w:rFonts w:ascii="Gandhari Unicode" w:eastAsia="URW Palladio UNI" w:hAnsi="Gandhari Unicode" w:cs="e-Tamil OTC"/>
        </w:rPr>
        <w:t xml:space="preserve">L1, C1+2+3,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மாபே </w:t>
      </w:r>
      <w:r w:rsidRPr="00542FF1">
        <w:rPr>
          <w:rFonts w:ascii="Gandhari Unicode" w:eastAsia="URW Palladio UNI" w:hAnsi="Gandhari Unicode" w:cs="e-Tamil OTC"/>
        </w:rPr>
        <w:t>G2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காமங்காழ்க் கொளினே </w:t>
      </w:r>
      <w:r w:rsidRPr="00542FF1">
        <w:rPr>
          <w:rFonts w:ascii="Gandhari Unicode" w:hAnsi="Gandhari Unicode" w:cs="e-Tamil OTC"/>
        </w:rPr>
        <w:t xml:space="preserve">L1, C2+3, G1,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 கொளினே </w:t>
      </w:r>
      <w:r w:rsidRPr="00542FF1">
        <w:rPr>
          <w:rFonts w:ascii="Gandhari Unicode" w:hAnsi="Gandhari Unicode" w:cs="e-Tamil OTC"/>
        </w:rPr>
        <w:t xml:space="preserve">G2, May.,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காமங்காழ்க் கொழினே </w:t>
      </w:r>
      <w:r w:rsidRPr="00542FF1">
        <w:rPr>
          <w:rFonts w:ascii="Gandhari Unicode" w:hAnsi="Gandhari Unicode" w:cs="e-Tamil OTC"/>
        </w:rPr>
        <w:t>C1</w:t>
      </w:r>
    </w:p>
    <w:p w14:paraId="008CD8BB" w14:textId="77777777" w:rsidR="0092153D" w:rsidRPr="00542FF1" w:rsidRDefault="0092153D">
      <w:pPr>
        <w:pStyle w:val="Textbody"/>
        <w:spacing w:after="29"/>
        <w:rPr>
          <w:rFonts w:ascii="Gandhari Unicode" w:hAnsi="Gandhari Unicode" w:cs="e-Tamil OTC"/>
        </w:rPr>
      </w:pPr>
    </w:p>
    <w:p w14:paraId="3663220D"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ūrpa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5327C7">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5327C7">
        <w:rPr>
          <w:rFonts w:ascii="Gandhari Unicode" w:hAnsi="Gandhari Unicode" w:cs="e-Tamil OTC"/>
          <w:lang w:val="en-GB"/>
        </w:rPr>
        <w:t>+</w:t>
      </w:r>
    </w:p>
    <w:p w14:paraId="141E1555" w14:textId="77777777" w:rsidR="0092153D" w:rsidRPr="00542FF1" w:rsidRDefault="00014CDD">
      <w:pPr>
        <w:pStyle w:val="Hangingindent"/>
        <w:spacing w:after="29"/>
        <w:ind w:left="0" w:firstLine="0"/>
        <w:rPr>
          <w:rFonts w:ascii="Gandhari Unicode" w:hAnsi="Gandhari Unicode" w:cs="e-Tamil OTC"/>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mukiḻ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erukkam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cūṭupa</w:t>
      </w:r>
      <w:proofErr w:type="spellEnd"/>
    </w:p>
    <w:p w14:paraId="61251D31" w14:textId="77777777" w:rsidR="0092153D" w:rsidRPr="00542FF1" w:rsidRDefault="00014CDD">
      <w:pPr>
        <w:pStyle w:val="Hangingindent"/>
        <w:spacing w:after="29"/>
        <w:ind w:left="0" w:firstLine="0"/>
        <w:rPr>
          <w:rFonts w:ascii="Gandhari Unicode" w:hAnsi="Gandhari Unicode" w:cs="e-Tamil OTC"/>
          <w:lang w:val="en-GB"/>
        </w:rPr>
      </w:pPr>
      <w:proofErr w:type="spellStart"/>
      <w:r w:rsidRPr="00542FF1">
        <w:rPr>
          <w:rFonts w:ascii="Gandhari Unicode" w:hAnsi="Gandhari Unicode" w:cs="e-Tamil OTC"/>
          <w:lang w:val="en-GB"/>
        </w:rPr>
        <w:t>maṟukiṉ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ārkka</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paṭupa</w:t>
      </w:r>
      <w:proofErr w:type="spellEnd"/>
    </w:p>
    <w:p w14:paraId="67DDCD4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piṟit</w:t>
      </w:r>
      <w:proofErr w:type="spellEnd"/>
      <w:r w:rsidR="005327C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ākupa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kāḻkkoḷiṉ</w:t>
      </w:r>
      <w:proofErr w:type="spellEnd"/>
      <w:r w:rsidR="005327C7">
        <w:rPr>
          <w:rFonts w:ascii="Gandhari Unicode" w:hAnsi="Gandhari Unicode" w:cs="e-Tamil OTC"/>
          <w:lang w:val="en-GB"/>
        </w:rPr>
        <w:t>-</w:t>
      </w:r>
      <w:r w:rsidRPr="00542FF1">
        <w:rPr>
          <w:rFonts w:ascii="Gandhari Unicode" w:hAnsi="Gandhari Unicode" w:cs="e-Tamil OTC"/>
          <w:lang w:val="en-GB"/>
        </w:rPr>
        <w:t>ē.</w:t>
      </w:r>
    </w:p>
    <w:p w14:paraId="4319B70C" w14:textId="77777777" w:rsidR="0092153D" w:rsidRPr="00542FF1" w:rsidRDefault="0092153D">
      <w:pPr>
        <w:pStyle w:val="Textbody"/>
        <w:spacing w:after="29"/>
        <w:rPr>
          <w:rFonts w:ascii="Gandhari Unicode" w:hAnsi="Gandhari Unicode" w:cs="e-Tamil OTC"/>
          <w:u w:val="single"/>
          <w:lang w:val="en-GB"/>
        </w:rPr>
      </w:pPr>
    </w:p>
    <w:p w14:paraId="4C902A6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so that the confidante might not refuse [his] request by HIM who begged wishing the help of the confidante.</w:t>
      </w:r>
    </w:p>
    <w:p w14:paraId="51B8034B" w14:textId="77777777" w:rsidR="0092153D" w:rsidRPr="00542FF1" w:rsidRDefault="0092153D">
      <w:pPr>
        <w:pStyle w:val="Textbody"/>
        <w:spacing w:after="29" w:line="260" w:lineRule="exact"/>
        <w:rPr>
          <w:rFonts w:ascii="Gandhari Unicode" w:hAnsi="Gandhari Unicode" w:cs="e-Tamil OTC"/>
          <w:u w:val="single"/>
          <w:lang w:val="en-GB"/>
        </w:rPr>
      </w:pPr>
    </w:p>
    <w:p w14:paraId="1B63257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horse say Palmyra-stem</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 xml:space="preserve">they-mount flower </w:t>
      </w:r>
      <w:proofErr w:type="gramStart"/>
      <w:r w:rsidRPr="00542FF1">
        <w:rPr>
          <w:rFonts w:ascii="Gandhari Unicode" w:hAnsi="Gandhari Unicode" w:cs="e-Tamil OTC"/>
          <w:lang w:val="en-GB"/>
        </w:rPr>
        <w:t>say</w:t>
      </w:r>
      <w:proofErr w:type="gramEnd"/>
    </w:p>
    <w:p w14:paraId="45A14289" w14:textId="77777777" w:rsidR="0092153D" w:rsidRPr="00542FF1" w:rsidRDefault="00D34710">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 xml:space="preserve">heap- bud </w:t>
      </w:r>
      <w:proofErr w:type="spellStart"/>
      <w:r w:rsidRPr="00542FF1">
        <w:rPr>
          <w:rFonts w:ascii="Gandhari Unicode" w:hAnsi="Gandhari Unicode" w:cs="e-Tamil OTC"/>
          <w:lang w:val="en-GB"/>
        </w:rPr>
        <w:t>yarcum</w:t>
      </w:r>
      <w:r w:rsidRPr="00542FF1">
        <w:rPr>
          <w:rFonts w:ascii="Gandhari Unicode" w:hAnsi="Gandhari Unicode" w:cs="e-Tamil OTC"/>
          <w:vertAlign w:val="superscript"/>
          <w:lang w:val="en-GB"/>
        </w:rPr>
        <w:t>am</w:t>
      </w:r>
      <w:proofErr w:type="spellEnd"/>
      <w:r w:rsidR="00014CDD" w:rsidRPr="00542FF1">
        <w:rPr>
          <w:rFonts w:ascii="Gandhari Unicode" w:hAnsi="Gandhari Unicode" w:cs="e-Tamil OTC"/>
          <w:lang w:val="en-GB"/>
        </w:rPr>
        <w:t xml:space="preserve"> chaplet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they-wear</w:t>
      </w:r>
    </w:p>
    <w:p w14:paraId="568268B8"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w:t>
      </w:r>
      <w:proofErr w:type="gramStart"/>
      <w:r w:rsidRPr="00542FF1">
        <w:rPr>
          <w:rFonts w:ascii="Gandhari Unicode" w:hAnsi="Gandhari Unicode" w:cs="e-Tamil OTC"/>
          <w:lang w:val="en-GB"/>
        </w:rPr>
        <w:t>happen</w:t>
      </w:r>
      <w:proofErr w:type="gramEnd"/>
    </w:p>
    <w:p w14:paraId="63F84A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other-it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they-become desire coming-to-a-climax-if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7570939" w14:textId="77777777" w:rsidR="0092153D" w:rsidRPr="00542FF1" w:rsidRDefault="0092153D">
      <w:pPr>
        <w:pStyle w:val="Textbody"/>
        <w:spacing w:after="29"/>
        <w:rPr>
          <w:rFonts w:ascii="Gandhari Unicode" w:hAnsi="Gandhari Unicode" w:cs="e-Tamil OTC"/>
        </w:rPr>
      </w:pPr>
    </w:p>
    <w:p w14:paraId="7109B921" w14:textId="77777777" w:rsidR="0092153D" w:rsidRPr="00542FF1" w:rsidRDefault="0092153D">
      <w:pPr>
        <w:pStyle w:val="Textbody"/>
        <w:spacing w:after="29"/>
        <w:rPr>
          <w:rFonts w:ascii="Gandhari Unicode" w:hAnsi="Gandhari Unicode" w:cs="e-Tamil OTC"/>
        </w:rPr>
      </w:pPr>
    </w:p>
    <w:p w14:paraId="1D1016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horses they'll ride Palmyra-stems and for flowers</w:t>
      </w:r>
    </w:p>
    <w:p w14:paraId="0D41113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they'll wear </w:t>
      </w:r>
      <w:proofErr w:type="spellStart"/>
      <w:r w:rsidRPr="00542FF1">
        <w:rPr>
          <w:rFonts w:ascii="Gandhari Unicode" w:hAnsi="Gandhari Unicode" w:cs="e-Tamil OTC"/>
          <w:lang w:val="en-GB"/>
        </w:rPr>
        <w:t>Yarcum</w:t>
      </w:r>
      <w:proofErr w:type="spellEnd"/>
      <w:r w:rsidRPr="00542FF1">
        <w:rPr>
          <w:rFonts w:ascii="Gandhari Unicode" w:hAnsi="Gandhari Unicode" w:cs="e-Tamil OTC"/>
          <w:lang w:val="en-GB"/>
        </w:rPr>
        <w:t xml:space="preserve"> chaplets of piled-up </w:t>
      </w:r>
      <w:proofErr w:type="gramStart"/>
      <w:r w:rsidRPr="00542FF1">
        <w:rPr>
          <w:rFonts w:ascii="Gandhari Unicode" w:hAnsi="Gandhari Unicode" w:cs="e-Tamil OTC"/>
          <w:lang w:val="en-GB"/>
        </w:rPr>
        <w:t>buds</w:t>
      </w:r>
      <w:proofErr w:type="gramEnd"/>
    </w:p>
    <w:p w14:paraId="143DD5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and in the </w:t>
      </w:r>
      <w:proofErr w:type="gramStart"/>
      <w:r w:rsidRPr="00542FF1">
        <w:rPr>
          <w:rFonts w:ascii="Gandhari Unicode" w:hAnsi="Gandhari Unicode" w:cs="e-Tamil OTC"/>
          <w:lang w:val="en-GB"/>
        </w:rPr>
        <w:t>streets</w:t>
      </w:r>
      <w:proofErr w:type="gramEnd"/>
      <w:r w:rsidRPr="00542FF1">
        <w:rPr>
          <w:rFonts w:ascii="Gandhari Unicode" w:hAnsi="Gandhari Unicode" w:cs="e-Tamil OTC"/>
          <w:lang w:val="en-GB"/>
        </w:rPr>
        <w:t xml:space="preserve"> they'll happen to shout</w:t>
      </w:r>
    </w:p>
    <w:p w14:paraId="232ADE8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other things will come forth</w:t>
      </w:r>
      <w:r w:rsidRPr="00542FF1">
        <w:rPr>
          <w:rStyle w:val="FootnoteReference"/>
          <w:rFonts w:ascii="Gandhari Unicode" w:hAnsi="Gandhari Unicode" w:cs="e-Tamil OTC"/>
          <w:lang w:val="en-GB"/>
        </w:rPr>
        <w:footnoteReference w:id="78"/>
      </w:r>
      <w:r w:rsidRPr="00542FF1">
        <w:rPr>
          <w:rFonts w:ascii="Gandhari Unicode" w:hAnsi="Gandhari Unicode" w:cs="e-Tamil OTC"/>
          <w:lang w:val="en-GB"/>
        </w:rPr>
        <w:t xml:space="preserve"> if desire comes to a climax.</w:t>
      </w:r>
    </w:p>
    <w:p w14:paraId="3EA7B88F" w14:textId="77777777" w:rsidR="0092153D" w:rsidRPr="00542FF1" w:rsidRDefault="0092153D">
      <w:pPr>
        <w:pStyle w:val="Textbody"/>
        <w:spacing w:after="0"/>
        <w:rPr>
          <w:rFonts w:ascii="Gandhari Unicode" w:hAnsi="Gandhari Unicode" w:cs="e-Tamil OTC"/>
          <w:lang w:val="en-GB"/>
        </w:rPr>
      </w:pPr>
    </w:p>
    <w:p w14:paraId="436025C8" w14:textId="77777777" w:rsidR="0092153D" w:rsidRPr="00542FF1" w:rsidRDefault="0092153D">
      <w:pPr>
        <w:pStyle w:val="Textbody"/>
        <w:spacing w:after="0"/>
        <w:rPr>
          <w:rFonts w:ascii="Gandhari Unicode" w:hAnsi="Gandhari Unicode" w:cs="e-Tamil OTC"/>
          <w:lang w:val="en-GB"/>
        </w:rPr>
      </w:pPr>
    </w:p>
    <w:p w14:paraId="5A964F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37CBBB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in the streets they'll be shouted at</w:t>
      </w:r>
      <w:r w:rsidRPr="00542FF1">
        <w:rPr>
          <w:rStyle w:val="FootnoteReference"/>
          <w:rFonts w:ascii="Gandhari Unicode" w:hAnsi="Gandhari Unicode" w:cs="e-Tamil OTC"/>
          <w:lang w:val="en-GB"/>
        </w:rPr>
        <w:footnoteReference w:id="79"/>
      </w:r>
    </w:p>
    <w:p w14:paraId="733ABAC4" w14:textId="77777777" w:rsidR="0092153D" w:rsidRPr="00542FF1" w:rsidRDefault="0092153D">
      <w:pPr>
        <w:pStyle w:val="Textbody"/>
        <w:spacing w:after="0"/>
        <w:rPr>
          <w:rFonts w:ascii="Gandhari Unicode" w:hAnsi="Gandhari Unicode" w:cs="e-Tamil OTC"/>
        </w:rPr>
      </w:pPr>
    </w:p>
    <w:p w14:paraId="2F1BD6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and they'll become some other thing ...</w:t>
      </w:r>
      <w:r w:rsidRPr="00542FF1">
        <w:rPr>
          <w:rStyle w:val="FootnoteReference"/>
          <w:rFonts w:ascii="Gandhari Unicode" w:hAnsi="Gandhari Unicode" w:cs="e-Tamil OTC"/>
          <w:lang w:val="en-GB"/>
        </w:rPr>
        <w:footnoteReference w:id="80"/>
      </w:r>
    </w:p>
    <w:p w14:paraId="59F2A39A" w14:textId="77777777" w:rsidR="0092153D" w:rsidRPr="00542FF1" w:rsidRDefault="0092153D">
      <w:pPr>
        <w:pStyle w:val="Textbody"/>
        <w:spacing w:after="0"/>
        <w:rPr>
          <w:rFonts w:ascii="Gandhari Unicode" w:hAnsi="Gandhari Unicode" w:cs="e-Tamil OTC"/>
          <w:lang w:val="en-GB"/>
        </w:rPr>
      </w:pPr>
    </w:p>
    <w:p w14:paraId="4C7B2F33"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92B7" w14:textId="77777777" w:rsidR="0092153D" w:rsidRPr="007F756C" w:rsidRDefault="00014CDD" w:rsidP="00606A09">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18</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0BDF52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வந்து நீங்குந் தலைமகனைத் தோழி எதிர்ப்பட்டு வரைவு கடாயது.</w:t>
      </w:r>
    </w:p>
    <w:p w14:paraId="116C87B7" w14:textId="77777777" w:rsidR="0092153D" w:rsidRPr="00542FF1" w:rsidRDefault="0092153D">
      <w:pPr>
        <w:pStyle w:val="Textbody"/>
        <w:spacing w:after="29"/>
        <w:rPr>
          <w:rFonts w:ascii="Gandhari Unicode" w:hAnsi="Gandhari Unicode" w:cs="e-Tamil OTC"/>
        </w:rPr>
      </w:pPr>
    </w:p>
    <w:p w14:paraId="0B9F26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வேலி </w:t>
      </w:r>
      <w:r w:rsidRPr="00542FF1">
        <w:rPr>
          <w:rFonts w:ascii="Gandhari Unicode" w:hAnsi="Gandhari Unicode" w:cs="e-Tamil OTC"/>
          <w:u w:val="wave"/>
          <w:cs/>
        </w:rPr>
        <w:t>வேர்க்கோட்</w:t>
      </w:r>
      <w:r w:rsidRPr="00542FF1">
        <w:rPr>
          <w:rFonts w:ascii="Gandhari Unicode" w:hAnsi="Gandhari Unicode" w:cs="e-Tamil OTC"/>
          <w:cs/>
        </w:rPr>
        <w:t xml:space="preserve"> பலவின்</w:t>
      </w:r>
    </w:p>
    <w:p w14:paraId="7384F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 னாட செவ்வியை யாகுமதி</w:t>
      </w:r>
    </w:p>
    <w:p w14:paraId="4E6E45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யாரஃ தறிந்திசி னோரே சாரற்</w:t>
      </w:r>
    </w:p>
    <w:p w14:paraId="77671D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சிறுகோட்டுப் பெரும்பழந் தூங்கியாங்கிவ</w:t>
      </w:r>
    </w:p>
    <w:p w14:paraId="49D844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ளுயிர்தவச் சிறிது காமமோ பெரிதே.</w:t>
      </w:r>
    </w:p>
    <w:p w14:paraId="08D1A90E" w14:textId="77777777" w:rsidR="0092153D" w:rsidRPr="00542FF1" w:rsidRDefault="0092153D">
      <w:pPr>
        <w:pStyle w:val="Textbody"/>
        <w:spacing w:after="29"/>
        <w:rPr>
          <w:rFonts w:ascii="Gandhari Unicode" w:hAnsi="Gandhari Unicode" w:cs="e-Tamil OTC"/>
        </w:rPr>
      </w:pPr>
    </w:p>
    <w:p w14:paraId="6E4F3FD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வேலி வேர்க்கோட் </w:t>
      </w:r>
      <w:r w:rsidRPr="00542FF1">
        <w:rPr>
          <w:rFonts w:ascii="Gandhari Unicode" w:hAnsi="Gandhari Unicode" w:cs="e-Tamil OTC"/>
        </w:rPr>
        <w:t xml:space="preserve">L1, C1+2+3,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 வேர்க்கோடல் </w:t>
      </w:r>
      <w:r w:rsidRPr="00542FF1">
        <w:rPr>
          <w:rFonts w:ascii="Gandhari Unicode" w:hAnsi="Gandhari Unicode" w:cs="e-Tamil OTC"/>
        </w:rPr>
        <w:t xml:space="preserve">G1; </w:t>
      </w:r>
      <w:r w:rsidRPr="00542FF1">
        <w:rPr>
          <w:rFonts w:ascii="Gandhari Unicode" w:hAnsi="Gandhari Unicode" w:cs="e-Tamil OTC"/>
          <w:cs/>
        </w:rPr>
        <w:t xml:space="preserve">வேலிக் கோதல்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 xml:space="preserve">4cf. </w:t>
      </w:r>
      <w:r w:rsidRPr="00542FF1">
        <w:rPr>
          <w:rFonts w:ascii="Gandhari Unicode" w:hAnsi="Gandhari Unicode" w:cs="e-Tamil OTC"/>
          <w:cs/>
        </w:rPr>
        <w:t xml:space="preserve">தூங்கி யாங்கிவ </w:t>
      </w:r>
      <w:r w:rsidRPr="00542FF1">
        <w:rPr>
          <w:rFonts w:ascii="Gandhari Unicode" w:hAnsi="Gandhari Unicode" w:cs="e-Tamil OTC"/>
        </w:rPr>
        <w:t xml:space="preserve">| </w:t>
      </w:r>
      <w:r w:rsidRPr="00542FF1">
        <w:rPr>
          <w:rFonts w:ascii="Gandhari Unicode" w:hAnsi="Gandhari Unicode" w:cs="e-Tamil OTC"/>
          <w:cs/>
        </w:rPr>
        <w:t xml:space="preserve">ளுயிர்தவச் சிறிது </w:t>
      </w:r>
      <w:r w:rsidRPr="00542FF1">
        <w:rPr>
          <w:rFonts w:ascii="Gandhari Unicode" w:hAnsi="Gandhari Unicode" w:cs="e-Tamil OTC"/>
        </w:rPr>
        <w:t xml:space="preserve">L1, C2, G2, YV, YK,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Fonts w:ascii="Gandhari Unicode" w:hAnsi="Gandhari Unicode" w:cs="e-Tamil OTC"/>
          <w:b/>
          <w:bCs/>
        </w:rPr>
        <w:t xml:space="preserve"> </w:t>
      </w:r>
      <w:r w:rsidRPr="00542FF1">
        <w:rPr>
          <w:rFonts w:ascii="Gandhari Unicode" w:hAnsi="Gandhari Unicode" w:cs="e-Tamil OTC"/>
          <w:cs/>
        </w:rPr>
        <w:t xml:space="preserve">தூங்கியாங் </w:t>
      </w:r>
      <w:r w:rsidRPr="00542FF1">
        <w:rPr>
          <w:rFonts w:ascii="Gandhari Unicode" w:hAnsi="Gandhari Unicode" w:cs="e-Tamil OTC"/>
        </w:rPr>
        <w:t xml:space="preserve">| </w:t>
      </w:r>
      <w:r w:rsidRPr="00542FF1">
        <w:rPr>
          <w:rFonts w:ascii="Gandhari Unicode" w:hAnsi="Gandhari Unicode" w:cs="e-Tamil OTC"/>
          <w:cs/>
        </w:rPr>
        <w:t xml:space="preserve">கிவளுயிர் தவச்சிறிது </w:t>
      </w:r>
      <w:r w:rsidRPr="00542FF1">
        <w:rPr>
          <w:rFonts w:ascii="Gandhari Unicode" w:hAnsi="Gandhari Unicode" w:cs="e-Tamil OTC"/>
        </w:rPr>
        <w:t>EA</w:t>
      </w:r>
      <w:r w:rsidRPr="00542FF1">
        <w:rPr>
          <w:rStyle w:val="FootnoteReference"/>
          <w:rFonts w:ascii="Gandhari Unicode" w:hAnsi="Gandhari Unicode" w:cs="e-Tamil OTC"/>
        </w:rPr>
        <w:footnoteReference w:id="81"/>
      </w:r>
    </w:p>
    <w:p w14:paraId="71523A48" w14:textId="77777777" w:rsidR="0092153D" w:rsidRPr="00542FF1" w:rsidRDefault="0092153D">
      <w:pPr>
        <w:pStyle w:val="Textbody"/>
        <w:spacing w:after="29"/>
        <w:rPr>
          <w:rFonts w:ascii="Gandhari Unicode" w:hAnsi="Gandhari Unicode" w:cs="e-Tamil OTC"/>
        </w:rPr>
      </w:pPr>
    </w:p>
    <w:p w14:paraId="7A92C82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6C146A1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cevviyai</w:t>
      </w:r>
      <w:proofErr w:type="spellEnd"/>
      <w:r w:rsidRPr="00542FF1">
        <w:rPr>
          <w:rFonts w:ascii="Gandhari Unicode" w:hAnsi="Gandhari Unicode" w:cs="e-Tamil OTC"/>
          <w:lang w:val="en-GB"/>
        </w:rPr>
        <w:t xml:space="preserve"> </w:t>
      </w:r>
      <w:r w:rsidR="001B3D29">
        <w:rPr>
          <w:rFonts w:ascii="Gandhari Unicode" w:hAnsi="Gandhari Unicode" w:cs="e-Tamil OTC"/>
          <w:lang w:val="en-GB"/>
        </w:rPr>
        <w:t>~</w:t>
      </w:r>
      <w:proofErr w:type="spellStart"/>
      <w:r w:rsidRPr="00542FF1">
        <w:rPr>
          <w:rFonts w:ascii="Gandhari Unicode" w:hAnsi="Gandhari Unicode" w:cs="e-Tamil OTC"/>
          <w:lang w:val="en-GB"/>
        </w:rPr>
        <w:t>ākumati</w:t>
      </w:r>
      <w:proofErr w:type="spellEnd"/>
    </w:p>
    <w:p w14:paraId="6636AE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aṟinticiṉōr</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5AD41C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tūṅkiyāṅ</w:t>
      </w:r>
      <w:r w:rsidR="001B3D29">
        <w:rPr>
          <w:rFonts w:ascii="Gandhari Unicode" w:hAnsi="Gandhari Unicode" w:cs="e-Tamil OTC"/>
          <w:lang w:val="en-GB"/>
        </w:rPr>
        <w:t>k</w:t>
      </w:r>
      <w:proofErr w:type="spellEnd"/>
      <w:r w:rsidR="001B3D29">
        <w:rPr>
          <w:rFonts w:ascii="Gandhari Unicode" w:hAnsi="Gandhari Unicode" w:cs="e-Tamil OTC"/>
          <w:lang w:val="en-GB"/>
        </w:rPr>
        <w:t>*</w:t>
      </w:r>
    </w:p>
    <w:p w14:paraId="1655AE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001B3D29">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perit</w:t>
      </w:r>
      <w:proofErr w:type="spellEnd"/>
      <w:r w:rsidR="001B3D29">
        <w:rPr>
          <w:rFonts w:ascii="Gandhari Unicode" w:hAnsi="Gandhari Unicode" w:cs="e-Tamil OTC"/>
          <w:lang w:val="en-GB"/>
        </w:rPr>
        <w:t>*-</w:t>
      </w:r>
      <w:r w:rsidRPr="00542FF1">
        <w:rPr>
          <w:rFonts w:ascii="Gandhari Unicode" w:hAnsi="Gandhari Unicode" w:cs="e-Tamil OTC"/>
          <w:lang w:val="en-GB"/>
        </w:rPr>
        <w:t>ē.</w:t>
      </w:r>
    </w:p>
    <w:p w14:paraId="700686E6" w14:textId="77777777" w:rsidR="0092153D" w:rsidRPr="00542FF1" w:rsidRDefault="0092153D">
      <w:pPr>
        <w:pStyle w:val="Textbody"/>
        <w:spacing w:after="29"/>
        <w:rPr>
          <w:rFonts w:ascii="Gandhari Unicode" w:hAnsi="Gandhari Unicode" w:cs="e-Tamil OTC"/>
          <w:u w:val="single"/>
          <w:lang w:val="en-GB"/>
        </w:rPr>
      </w:pPr>
    </w:p>
    <w:p w14:paraId="45720E0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The confidante inquiring about marriage after having appeared in front of HIM who leaves after having come to the night-tryst.</w:t>
      </w:r>
    </w:p>
    <w:p w14:paraId="43901E4B" w14:textId="77777777" w:rsidR="0092153D" w:rsidRPr="00542FF1" w:rsidRDefault="0092153D">
      <w:pPr>
        <w:pStyle w:val="Textbody"/>
        <w:spacing w:after="29"/>
        <w:rPr>
          <w:rFonts w:ascii="Gandhari Unicode" w:hAnsi="Gandhari Unicode" w:cs="e-Tamil OTC"/>
          <w:u w:val="single"/>
          <w:lang w:val="en-GB"/>
        </w:rPr>
      </w:pPr>
    </w:p>
    <w:p w14:paraId="0AE70C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bamboo fence root taking</w:t>
      </w:r>
      <w:r w:rsidRPr="00542FF1">
        <w:rPr>
          <w:rStyle w:val="FootnoteReference"/>
          <w:rFonts w:ascii="Gandhari Unicode" w:hAnsi="Gandhari Unicode" w:cs="e-Tamil OTC"/>
          <w:lang w:val="en-GB"/>
        </w:rPr>
        <w:footnoteReference w:id="82"/>
      </w:r>
      <w:r w:rsidRPr="00542FF1">
        <w:rPr>
          <w:rFonts w:ascii="Gandhari Unicode" w:hAnsi="Gandhari Unicode" w:cs="e-Tamil OTC"/>
          <w:lang w:val="en-GB"/>
        </w:rPr>
        <w:t xml:space="preserve"> jackfruit-</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p>
    <w:p w14:paraId="5CDB0BE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season</w:t>
      </w:r>
      <w:r w:rsidRPr="00542FF1">
        <w:rPr>
          <w:rFonts w:ascii="Gandhari Unicode" w:hAnsi="Gandhari Unicode" w:cs="e-Tamil OTC"/>
          <w:lang w:val="en-GB"/>
        </w:rPr>
        <w:t>-you become(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5A64208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who that known-he(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83"/>
      </w:r>
      <w:r w:rsidRPr="00542FF1">
        <w:rPr>
          <w:rFonts w:ascii="Gandhari Unicode" w:hAnsi="Gandhari Unicode" w:cs="e-Tamil OTC"/>
          <w:lang w:val="en-GB"/>
        </w:rPr>
        <w:t xml:space="preserve"> slope</w:t>
      </w:r>
    </w:p>
    <w:p w14:paraId="4E40370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small twig</w:t>
      </w:r>
      <w:r w:rsidR="00ED50AA" w:rsidRPr="00542FF1">
        <w:rPr>
          <w:rFonts w:ascii="Gandhari Unicode" w:hAnsi="Gandhari Unicode" w:cs="e-Tamil OTC"/>
          <w:lang w:val="en-GB"/>
        </w:rPr>
        <w:t>-</w:t>
      </w:r>
      <w:r w:rsidRPr="00542FF1">
        <w:rPr>
          <w:rFonts w:ascii="Gandhari Unicode" w:hAnsi="Gandhari Unicode" w:cs="e-Tamil OTC"/>
          <w:lang w:val="en-GB"/>
        </w:rPr>
        <w:t xml:space="preserve"> big fruit hung like she-</w:t>
      </w:r>
    </w:p>
    <w:p w14:paraId="108AED0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life very small-it desire</w:t>
      </w:r>
      <w:r w:rsidRPr="00542FF1">
        <w:rPr>
          <w:rFonts w:ascii="Gandhari Unicode" w:hAnsi="Gandhari Unicode" w:cs="e-Tamil OTC"/>
          <w:position w:val="6"/>
          <w:lang w:val="en-GB"/>
        </w:rPr>
        <w:t>ō</w:t>
      </w:r>
      <w:r w:rsidRPr="00542FF1">
        <w:rPr>
          <w:rStyle w:val="FootnoteReference"/>
          <w:rFonts w:ascii="Gandhari Unicode" w:hAnsi="Gandhari Unicode" w:cs="e-Tamil OTC"/>
          <w:vertAlign w:val="baseline"/>
          <w:lang w:val="en-GB"/>
        </w:rPr>
        <w:footnoteReference w:id="84"/>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CB48401" w14:textId="77777777" w:rsidR="0092153D" w:rsidRPr="00542FF1" w:rsidRDefault="0092153D">
      <w:pPr>
        <w:pStyle w:val="Textbody"/>
        <w:spacing w:after="29"/>
        <w:rPr>
          <w:rFonts w:ascii="Gandhari Unicode" w:hAnsi="Gandhari Unicode" w:cs="e-Tamil OTC"/>
        </w:rPr>
      </w:pPr>
    </w:p>
    <w:p w14:paraId="7438FF5D" w14:textId="77777777" w:rsidR="0092153D" w:rsidRPr="00542FF1" w:rsidRDefault="0092153D">
      <w:pPr>
        <w:pStyle w:val="Textbody"/>
        <w:spacing w:after="29"/>
        <w:rPr>
          <w:rFonts w:ascii="Gandhari Unicode" w:hAnsi="Gandhari Unicode" w:cs="e-Tamil OTC"/>
        </w:rPr>
      </w:pPr>
    </w:p>
    <w:p w14:paraId="49A98D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slope</w:t>
      </w:r>
    </w:p>
    <w:p w14:paraId="089E4F7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jackfruit trees, bearing down to the root in a bamboo fence,</w:t>
      </w:r>
    </w:p>
    <w:p w14:paraId="3C5C2E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come in time!</w:t>
      </w:r>
      <w:r w:rsidRPr="00542FF1">
        <w:rPr>
          <w:rStyle w:val="FootnoteReference"/>
          <w:rFonts w:ascii="Gandhari Unicode" w:hAnsi="Gandhari Unicode" w:cs="e-Tamil OTC"/>
          <w:lang w:val="en-GB"/>
        </w:rPr>
        <w:footnoteReference w:id="85"/>
      </w:r>
    </w:p>
    <w:p w14:paraId="37785D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Who knows?</w:t>
      </w:r>
      <w:r w:rsidRPr="00542FF1">
        <w:rPr>
          <w:rStyle w:val="FootnoteReference"/>
          <w:rFonts w:ascii="Gandhari Unicode" w:hAnsi="Gandhari Unicode" w:cs="e-Tamil OTC"/>
          <w:lang w:val="en-GB"/>
        </w:rPr>
        <w:footnoteReference w:id="86"/>
      </w:r>
    </w:p>
    <w:p w14:paraId="1F957A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  Like at the </w:t>
      </w:r>
      <w:proofErr w:type="gramStart"/>
      <w:r w:rsidRPr="00542FF1">
        <w:rPr>
          <w:rFonts w:ascii="Gandhari Unicode" w:hAnsi="Gandhari Unicode" w:cs="e-Tamil OTC"/>
          <w:lang w:val="en-GB"/>
        </w:rPr>
        <w:t>slope</w:t>
      </w:r>
      <w:proofErr w:type="gramEnd"/>
    </w:p>
    <w:p w14:paraId="4485CFB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a small twig a big fruit her</w:t>
      </w:r>
    </w:p>
    <w:p w14:paraId="5C7E2A1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life very small, but desire big.</w:t>
      </w:r>
    </w:p>
    <w:p w14:paraId="6F22B928" w14:textId="77777777" w:rsidR="0092153D" w:rsidRPr="00542FF1" w:rsidRDefault="0092153D">
      <w:pPr>
        <w:pStyle w:val="Textbody"/>
        <w:spacing w:after="0"/>
        <w:rPr>
          <w:rFonts w:ascii="Gandhari Unicode" w:hAnsi="Gandhari Unicode" w:cs="e-Tamil OTC"/>
          <w:lang w:val="en-GB"/>
        </w:rPr>
      </w:pPr>
    </w:p>
    <w:p w14:paraId="222621D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BEC83E1"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19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2B8C1B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உணர்ப்புவயின் வாரா ஊடற்கண் தலைமகன் சொல்லியது.</w:t>
      </w:r>
    </w:p>
    <w:p w14:paraId="390C3DD0" w14:textId="77777777" w:rsidR="0092153D" w:rsidRPr="00542FF1" w:rsidRDefault="0092153D">
      <w:pPr>
        <w:pStyle w:val="Textbody"/>
        <w:spacing w:after="29"/>
        <w:rPr>
          <w:rFonts w:ascii="Gandhari Unicode" w:hAnsi="Gandhari Unicode" w:cs="e-Tamil OTC"/>
        </w:rPr>
      </w:pPr>
    </w:p>
    <w:p w14:paraId="25AC1D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எவ்வி யிழந்த </w:t>
      </w:r>
      <w:r w:rsidRPr="00542FF1">
        <w:rPr>
          <w:rFonts w:ascii="Gandhari Unicode" w:hAnsi="Gandhari Unicode" w:cs="e-Tamil OTC"/>
          <w:u w:val="wave"/>
          <w:cs/>
        </w:rPr>
        <w:t>வறுமையாழ்ப்</w:t>
      </w:r>
      <w:r w:rsidRPr="00542FF1">
        <w:rPr>
          <w:rFonts w:ascii="Gandhari Unicode" w:hAnsi="Gandhari Unicode" w:cs="e-Tamil OTC"/>
          <w:cs/>
        </w:rPr>
        <w:t xml:space="preserve"> பாணர்</w:t>
      </w:r>
    </w:p>
    <w:p w14:paraId="570773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பூவில் வறுந்தலை போலப் புல்லென்</w:t>
      </w:r>
    </w:p>
    <w:p w14:paraId="53E370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றினைமதி </w:t>
      </w:r>
      <w:r w:rsidRPr="00542FF1">
        <w:rPr>
          <w:rFonts w:ascii="Gandhari Unicode" w:hAnsi="Gandhari Unicode" w:cs="e-Tamil OTC"/>
          <w:u w:val="wave"/>
          <w:cs/>
        </w:rPr>
        <w:t>வாழிய</w:t>
      </w:r>
      <w:r w:rsidRPr="00542FF1">
        <w:rPr>
          <w:rFonts w:ascii="Gandhari Unicode" w:hAnsi="Gandhari Unicode" w:cs="e-Tamil OTC"/>
          <w:cs/>
        </w:rPr>
        <w:t xml:space="preserve"> நெஞ்சே மனைமரத்</w:t>
      </w:r>
    </w:p>
    <w:p w14:paraId="5766FF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தெல்லுறு மௌவ னாறும்</w:t>
      </w:r>
    </w:p>
    <w:p w14:paraId="255963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பல்லிருங் கூந்தல் </w:t>
      </w:r>
      <w:r w:rsidRPr="00542FF1">
        <w:rPr>
          <w:rFonts w:ascii="Gandhari Unicode" w:hAnsi="Gandhari Unicode" w:cs="e-Tamil OTC"/>
          <w:u w:val="wave"/>
          <w:cs/>
        </w:rPr>
        <w:t>யாரளோ நமக்கே</w:t>
      </w:r>
      <w:r w:rsidRPr="00542FF1">
        <w:rPr>
          <w:rFonts w:ascii="Gandhari Unicode" w:hAnsi="Gandhari Unicode" w:cs="e-Tamil OTC"/>
          <w:cs/>
        </w:rPr>
        <w:t>.</w:t>
      </w:r>
    </w:p>
    <w:p w14:paraId="715D51D9" w14:textId="77777777" w:rsidR="0092153D" w:rsidRPr="00542FF1" w:rsidRDefault="0092153D">
      <w:pPr>
        <w:pStyle w:val="Textbody"/>
        <w:spacing w:after="29"/>
        <w:rPr>
          <w:rFonts w:ascii="Gandhari Unicode" w:hAnsi="Gandhari Unicode" w:cs="e-Tamil OTC"/>
        </w:rPr>
      </w:pPr>
    </w:p>
    <w:p w14:paraId="2419DE7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வறுமையாழ்ப் </w:t>
      </w:r>
      <w:r w:rsidRPr="00542FF1">
        <w:rPr>
          <w:rFonts w:ascii="Gandhari Unicode" w:hAnsi="Gandhari Unicode" w:cs="e-Tamil OTC"/>
        </w:rPr>
        <w:t xml:space="preserve">C2v,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வறுமையர் </w:t>
      </w:r>
      <w:r w:rsidRPr="00542FF1">
        <w:rPr>
          <w:rFonts w:ascii="Gandhari Unicode" w:hAnsi="Gandhari Unicode" w:cs="e-Tamil OTC"/>
        </w:rPr>
        <w:t xml:space="preserve">L1, 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வாழியர் </w:t>
      </w:r>
      <w:r w:rsidRPr="00542FF1">
        <w:rPr>
          <w:rFonts w:ascii="Gandhari Unicode" w:hAnsi="Gandhari Unicode" w:cs="e-Tamil OTC"/>
        </w:rPr>
        <w:t xml:space="preserve">IV, VP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தொல்லுறு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C1+2+3,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யராளோ நமக்கே </w:t>
      </w:r>
      <w:r w:rsidRPr="00542FF1">
        <w:rPr>
          <w:rFonts w:ascii="Gandhari Unicode" w:hAnsi="Gandhari Unicode" w:cs="e-Tamil OTC"/>
        </w:rPr>
        <w:t xml:space="preserve">L1; </w:t>
      </w:r>
      <w:r w:rsidRPr="00542FF1">
        <w:rPr>
          <w:rFonts w:ascii="Gandhari Unicode" w:hAnsi="Gandhari Unicode" w:cs="e-Tamil OTC"/>
          <w:cs/>
        </w:rPr>
        <w:t xml:space="preserve">யாருளர் நமக்கே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 நினக்கே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 நினக்கே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0F78D6D9" w14:textId="77777777" w:rsidR="0092153D" w:rsidRPr="00542FF1" w:rsidRDefault="0092153D">
      <w:pPr>
        <w:pStyle w:val="Textbody"/>
        <w:spacing w:after="29"/>
        <w:rPr>
          <w:rFonts w:ascii="Gandhari Unicode" w:hAnsi="Gandhari Unicode" w:cs="e-Tamil OTC"/>
        </w:rPr>
      </w:pPr>
    </w:p>
    <w:p w14:paraId="29D705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vaṟumai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yāḻ</w:t>
      </w:r>
      <w:proofErr w:type="spellEnd"/>
      <w:r w:rsidR="001746C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pāṇar</w:t>
      </w:r>
      <w:proofErr w:type="spellEnd"/>
    </w:p>
    <w:p w14:paraId="38F0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vaṟum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1746C8">
        <w:rPr>
          <w:rFonts w:ascii="Gandhari Unicode" w:hAnsi="Gandhari Unicode" w:cs="e-Tamil OTC"/>
          <w:lang w:val="en-GB"/>
        </w:rPr>
        <w:t>*</w:t>
      </w:r>
    </w:p>
    <w:p w14:paraId="6C21942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iṉaimati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1746C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maṉ</w:t>
      </w:r>
      <w:r w:rsidR="001746C8">
        <w:rPr>
          <w:rFonts w:ascii="Gandhari Unicode" w:hAnsi="Gandhari Unicode" w:cs="e-Tamil OTC"/>
          <w:lang w:val="en-GB"/>
        </w:rPr>
        <w:t>ai</w:t>
      </w:r>
      <w:proofErr w:type="spellEnd"/>
      <w:r w:rsidR="001746C8">
        <w:rPr>
          <w:rFonts w:ascii="Gandhari Unicode" w:hAnsi="Gandhari Unicode" w:cs="e-Tamil OTC"/>
          <w:lang w:val="en-GB"/>
        </w:rPr>
        <w:t xml:space="preserve"> </w:t>
      </w:r>
      <w:proofErr w:type="spellStart"/>
      <w:r w:rsidR="001746C8">
        <w:rPr>
          <w:rFonts w:ascii="Gandhari Unicode" w:hAnsi="Gandhari Unicode" w:cs="e-Tamil OTC"/>
          <w:lang w:val="en-GB"/>
        </w:rPr>
        <w:t>maratt</w:t>
      </w:r>
      <w:proofErr w:type="spellEnd"/>
      <w:r w:rsidR="001746C8">
        <w:rPr>
          <w:rFonts w:ascii="Gandhari Unicode" w:hAnsi="Gandhari Unicode" w:cs="e-Tamil OTC"/>
          <w:lang w:val="en-GB"/>
        </w:rPr>
        <w:t>*</w:t>
      </w:r>
    </w:p>
    <w:p w14:paraId="5F3D1B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el</w:t>
      </w:r>
      <w:proofErr w:type="spellEnd"/>
      <w:r w:rsidRPr="00542FF1">
        <w:rPr>
          <w:rFonts w:ascii="Gandhari Unicode" w:hAnsi="Gandhari Unicode" w:cs="e-Tamil OTC"/>
          <w:lang w:val="en-GB"/>
        </w:rPr>
        <w:t xml:space="preserve"> </w:t>
      </w:r>
      <w:r w:rsidR="001746C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p>
    <w:p w14:paraId="465498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1746C8">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yāraḷ</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namakk</w:t>
      </w:r>
      <w:proofErr w:type="spellEnd"/>
      <w:r w:rsidR="001746C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3672E265" w14:textId="77777777" w:rsidR="0092153D" w:rsidRPr="00542FF1" w:rsidRDefault="0092153D">
      <w:pPr>
        <w:pStyle w:val="Textbody"/>
        <w:spacing w:after="29"/>
        <w:rPr>
          <w:rFonts w:ascii="Gandhari Unicode" w:hAnsi="Gandhari Unicode" w:cs="e-Tamil OTC"/>
          <w:lang w:val="en-GB"/>
        </w:rPr>
      </w:pPr>
    </w:p>
    <w:p w14:paraId="70640E96"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HIM in love-quarrel before regaining mental clarity.</w:t>
      </w:r>
    </w:p>
    <w:p w14:paraId="49907EC9" w14:textId="77777777" w:rsidR="0092153D" w:rsidRPr="00542FF1" w:rsidRDefault="0092153D">
      <w:pPr>
        <w:pStyle w:val="Textbody"/>
        <w:spacing w:after="29"/>
        <w:rPr>
          <w:rFonts w:ascii="Gandhari Unicode" w:hAnsi="Gandhari Unicode" w:cs="e-Tamil OTC"/>
          <w:lang w:val="en-GB"/>
        </w:rPr>
      </w:pPr>
    </w:p>
    <w:p w14:paraId="475CCD3F"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 xml:space="preserve"> lost- poverty lute bard(h.)</w:t>
      </w:r>
    </w:p>
    <w:p w14:paraId="4E3AB6C3"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flower-not poor head be-similar grass </w:t>
      </w:r>
      <w:proofErr w:type="gramStart"/>
      <w:r w:rsidRPr="00542FF1">
        <w:rPr>
          <w:rFonts w:ascii="Gandhari Unicode" w:hAnsi="Gandhari Unicode" w:cs="e-Tamil OTC"/>
          <w:lang w:val="en-GB"/>
        </w:rPr>
        <w:t>said</w:t>
      </w:r>
      <w:proofErr w:type="gramEnd"/>
    </w:p>
    <w:p w14:paraId="3D823E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despair(</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may-live 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house tree-</w:t>
      </w:r>
    </w:p>
    <w:p w14:paraId="48A8FCD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light have- wild-jasmine smelling-</w:t>
      </w:r>
    </w:p>
    <w:p w14:paraId="15F82B2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r w:rsidRPr="00542FF1">
        <w:rPr>
          <w:rFonts w:ascii="Gandhari Unicode" w:hAnsi="Gandhari Unicode" w:cs="e-Tamil OTC"/>
        </w:rPr>
        <w:t xml:space="preserve"> </w:t>
      </w:r>
      <w:r w:rsidRPr="00542FF1">
        <w:rPr>
          <w:rFonts w:ascii="Gandhari Unicode" w:hAnsi="Gandhari Unicode" w:cs="e-Tamil OTC"/>
          <w:lang w:val="en-GB"/>
        </w:rPr>
        <w:t>dark tresses</w:t>
      </w:r>
      <w:r w:rsidRPr="00542FF1">
        <w:rPr>
          <w:rFonts w:ascii="Gandhari Unicode" w:hAnsi="Gandhari Unicode" w:cs="e-Tamil OTC"/>
        </w:rPr>
        <w:t xml:space="preserve"> </w:t>
      </w:r>
      <w:r w:rsidRPr="00542FF1">
        <w:rPr>
          <w:rFonts w:ascii="Gandhari Unicode" w:hAnsi="Gandhari Unicode" w:cs="e-Tamil OTC"/>
          <w:lang w:val="en-GB"/>
        </w:rPr>
        <w:t>who-she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C9C64B6" w14:textId="77777777" w:rsidR="0092153D" w:rsidRPr="00542FF1" w:rsidRDefault="0092153D">
      <w:pPr>
        <w:pStyle w:val="Textbody"/>
        <w:spacing w:after="29"/>
        <w:rPr>
          <w:rFonts w:ascii="Gandhari Unicode" w:hAnsi="Gandhari Unicode" w:cs="e-Tamil OTC"/>
          <w:lang w:val="en-GB"/>
        </w:rPr>
      </w:pPr>
    </w:p>
    <w:p w14:paraId="46D08963" w14:textId="77777777" w:rsidR="0092153D" w:rsidRPr="00542FF1" w:rsidRDefault="0092153D">
      <w:pPr>
        <w:pStyle w:val="Textbody"/>
        <w:spacing w:after="29"/>
        <w:rPr>
          <w:rFonts w:ascii="Gandhari Unicode" w:hAnsi="Gandhari Unicode" w:cs="e-Tamil OTC"/>
          <w:lang w:val="en-GB"/>
        </w:rPr>
      </w:pPr>
    </w:p>
    <w:p w14:paraId="49336AC3"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head, poor without flowers,</w:t>
      </w:r>
    </w:p>
    <w:p w14:paraId="5493A5D6"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of the poor lute-player who has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F4DEB4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despair, go on, heart!</w:t>
      </w:r>
    </w:p>
    <w:p w14:paraId="2B4778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with] many</w:t>
      </w:r>
      <w:r w:rsidRPr="00542FF1">
        <w:rPr>
          <w:rStyle w:val="FootnoteReference"/>
          <w:rFonts w:ascii="Gandhari Unicode" w:hAnsi="Gandhari Unicode" w:cs="e-Tamil OTC"/>
          <w:lang w:val="en-GB"/>
        </w:rPr>
        <w:footnoteReference w:id="88"/>
      </w:r>
      <w:r w:rsidRPr="00542FF1">
        <w:rPr>
          <w:rFonts w:ascii="Gandhari Unicode" w:hAnsi="Gandhari Unicode" w:cs="e-Tamil OTC"/>
          <w:lang w:val="en-GB"/>
        </w:rPr>
        <w:t xml:space="preserve"> dark tresses,</w:t>
      </w:r>
    </w:p>
    <w:p w14:paraId="6FE4D16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fragrant from fair wild jasmine of the tree near the house(?)</w:t>
      </w:r>
    </w:p>
    <w:p w14:paraId="38435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lang w:val="en-GB"/>
        </w:rPr>
        <w:t>who [is] she to us?</w:t>
      </w:r>
    </w:p>
    <w:p w14:paraId="0AEA3BAB" w14:textId="77777777" w:rsidR="0092153D" w:rsidRPr="00542FF1" w:rsidRDefault="0092153D">
      <w:pPr>
        <w:pStyle w:val="Textbody"/>
        <w:spacing w:after="0"/>
        <w:rPr>
          <w:rFonts w:ascii="Gandhari Unicode" w:hAnsi="Gandhari Unicode" w:cs="e-Tamil OTC"/>
          <w:lang w:val="en-GB"/>
        </w:rPr>
      </w:pPr>
    </w:p>
    <w:p w14:paraId="56FFD09B" w14:textId="77777777" w:rsidR="0092153D" w:rsidRPr="00542FF1" w:rsidRDefault="0092153D">
      <w:pPr>
        <w:pStyle w:val="Textbody"/>
        <w:spacing w:after="0"/>
        <w:rPr>
          <w:rFonts w:ascii="Gandhari Unicode" w:hAnsi="Gandhari Unicode" w:cs="e-Tamil OTC"/>
          <w:lang w:val="en-GB"/>
        </w:rPr>
      </w:pPr>
    </w:p>
    <w:p w14:paraId="2EF2C1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 xml:space="preserve">of the lute-player, poor since he lost </w:t>
      </w:r>
      <w:proofErr w:type="spellStart"/>
      <w:r w:rsidRPr="00542FF1">
        <w:rPr>
          <w:rFonts w:ascii="Gandhari Unicode" w:hAnsi="Gandhari Unicode" w:cs="e-Tamil OTC"/>
          <w:lang w:val="en-GB"/>
        </w:rPr>
        <w:t>Evvi</w:t>
      </w:r>
      <w:proofErr w:type="spellEnd"/>
      <w:r w:rsidRPr="00542FF1">
        <w:rPr>
          <w:rFonts w:ascii="Gandhari Unicode" w:hAnsi="Gandhari Unicode" w:cs="e-Tamil OTC"/>
          <w:lang w:val="en-GB"/>
        </w:rPr>
        <w:t>,</w:t>
      </w:r>
    </w:p>
    <w:p w14:paraId="31E5A58F" w14:textId="77777777" w:rsidR="0092153D" w:rsidRPr="00542FF1" w:rsidRDefault="0092153D">
      <w:pPr>
        <w:pStyle w:val="Textbody"/>
        <w:spacing w:after="0"/>
        <w:rPr>
          <w:rFonts w:ascii="Gandhari Unicode" w:hAnsi="Gandhari Unicode" w:cs="e-Tamil OTC"/>
        </w:rPr>
      </w:pPr>
    </w:p>
    <w:p w14:paraId="520D268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8B0E9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20</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கோப்பெருண்சோழன்</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ABC5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செலவுணர்த்திய தோழிக்குக் கிழத்தி உரைத்தது.</w:t>
      </w:r>
    </w:p>
    <w:p w14:paraId="668EB612" w14:textId="77777777" w:rsidR="0092153D" w:rsidRPr="00542FF1" w:rsidRDefault="0092153D">
      <w:pPr>
        <w:pStyle w:val="Textbody"/>
        <w:spacing w:after="29"/>
        <w:rPr>
          <w:rFonts w:ascii="Gandhari Unicode" w:hAnsi="Gandhari Unicode" w:cs="e-Tamil OTC"/>
        </w:rPr>
      </w:pPr>
    </w:p>
    <w:p w14:paraId="0BEBAB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அருளு மன்பு நீக்கித் துணைதுறந்து</w:t>
      </w:r>
    </w:p>
    <w:p w14:paraId="6B221A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பொருள்வயிற் பிரிவோ ருரவோ ராயி</w:t>
      </w:r>
    </w:p>
    <w:p w14:paraId="166C8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னுரவோ ருரவோ ராக</w:t>
      </w:r>
    </w:p>
    <w:p w14:paraId="5D9B5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மடவ மாக மடந்தை நாமே.</w:t>
      </w:r>
    </w:p>
    <w:p w14:paraId="2BF7C4AA" w14:textId="77777777" w:rsidR="0092153D" w:rsidRPr="00542FF1" w:rsidRDefault="0092153D">
      <w:pPr>
        <w:pStyle w:val="Textbody"/>
        <w:spacing w:after="29"/>
        <w:rPr>
          <w:rFonts w:ascii="Gandhari Unicode" w:hAnsi="Gandhari Unicode" w:cs="e-Tamil OTC"/>
        </w:rPr>
      </w:pPr>
    </w:p>
    <w:p w14:paraId="5B40853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துணைதுறந்து </w:t>
      </w:r>
      <w:r w:rsidRPr="00542FF1">
        <w:rPr>
          <w:rFonts w:ascii="Gandhari Unicode" w:hAnsi="Gandhari Unicode" w:cs="e-Tamil OTC"/>
        </w:rPr>
        <w:t xml:space="preserve">L1, 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துனைதுறந்து </w:t>
      </w:r>
      <w:r w:rsidRPr="00542FF1">
        <w:rPr>
          <w:rFonts w:ascii="Gandhari Unicode" w:hAnsi="Gandhari Unicode" w:cs="e-Tamil OTC"/>
        </w:rPr>
        <w:t>C3</w:t>
      </w:r>
    </w:p>
    <w:p w14:paraId="5542CE64" w14:textId="77777777" w:rsidR="0092153D" w:rsidRPr="00542FF1" w:rsidRDefault="0092153D">
      <w:pPr>
        <w:pStyle w:val="Textbody"/>
        <w:spacing w:after="29"/>
        <w:rPr>
          <w:rFonts w:ascii="Gandhari Unicode" w:hAnsi="Gandhari Unicode" w:cs="e-Tamil OTC"/>
        </w:rPr>
      </w:pPr>
    </w:p>
    <w:p w14:paraId="7EF4BC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aruḷ</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aṉp</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nīkki</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tuṇai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tuṟantu</w:t>
      </w:r>
      <w:proofErr w:type="spellEnd"/>
    </w:p>
    <w:p w14:paraId="0DF0631A"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poruḷ-vayiṉ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āyiṉ</w:t>
      </w:r>
      <w:proofErr w:type="spellEnd"/>
    </w:p>
    <w:p w14:paraId="5A16A5C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uravōr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p>
    <w:p w14:paraId="31E37CA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maṭavam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āka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maṭantai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nām</w:t>
      </w:r>
      <w:proofErr w:type="spellEnd"/>
      <w:r w:rsidR="00E16D39" w:rsidRPr="008069F7">
        <w:rPr>
          <w:rFonts w:ascii="Gandhari Unicode" w:hAnsi="Gandhari Unicode" w:cs="e-Tamil OTC"/>
          <w:lang w:val="de-DE"/>
        </w:rPr>
        <w:t>-</w:t>
      </w:r>
      <w:r w:rsidRPr="008069F7">
        <w:rPr>
          <w:rFonts w:ascii="Gandhari Unicode" w:hAnsi="Gandhari Unicode" w:cs="e-Tamil OTC"/>
          <w:lang w:val="de-DE"/>
        </w:rPr>
        <w:t>ē.</w:t>
      </w:r>
    </w:p>
    <w:p w14:paraId="7F31913E" w14:textId="77777777" w:rsidR="0092153D" w:rsidRPr="008069F7" w:rsidRDefault="0092153D">
      <w:pPr>
        <w:pStyle w:val="Textbody"/>
        <w:spacing w:after="29"/>
        <w:rPr>
          <w:rFonts w:ascii="Gandhari Unicode" w:hAnsi="Gandhari Unicode" w:cs="e-Tamil OTC"/>
          <w:lang w:val="de-DE"/>
        </w:rPr>
      </w:pPr>
    </w:p>
    <w:p w14:paraId="2B9DE66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announced [his] going away.</w:t>
      </w:r>
    </w:p>
    <w:p w14:paraId="639D6A1D" w14:textId="77777777" w:rsidR="0092153D" w:rsidRPr="00542FF1" w:rsidRDefault="0092153D">
      <w:pPr>
        <w:pStyle w:val="Textbody"/>
        <w:spacing w:after="29"/>
        <w:rPr>
          <w:rFonts w:ascii="Gandhari Unicode" w:hAnsi="Gandhari Unicode" w:cs="e-Tamil OTC"/>
          <w:lang w:val="en-GB"/>
        </w:rPr>
      </w:pPr>
    </w:p>
    <w:p w14:paraId="28FCD32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rejected companion </w:t>
      </w:r>
      <w:proofErr w:type="gramStart"/>
      <w:r w:rsidRPr="00542FF1">
        <w:rPr>
          <w:rFonts w:ascii="Gandhari Unicode" w:hAnsi="Gandhari Unicode" w:cs="e-Tamil OTC"/>
          <w:lang w:val="en-GB"/>
        </w:rPr>
        <w:t>abandoned</w:t>
      </w:r>
      <w:proofErr w:type="gramEnd"/>
    </w:p>
    <w:p w14:paraId="063E036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wealth-for</w:t>
      </w:r>
      <w:r w:rsidRPr="00542FF1">
        <w:rPr>
          <w:rFonts w:ascii="Gandhari Unicode" w:hAnsi="Gandhari Unicode" w:cs="e-Tamil OTC"/>
        </w:rPr>
        <w:t xml:space="preserve"> </w:t>
      </w:r>
      <w:r w:rsidRPr="00542FF1">
        <w:rPr>
          <w:rFonts w:ascii="Gandhari Unicode" w:hAnsi="Gandhari Unicode" w:cs="e-Tamil OTC"/>
          <w:lang w:val="en-GB"/>
        </w:rPr>
        <w:t>separate-he(h.) strength-he(h.)</w:t>
      </w:r>
      <w:r w:rsidRPr="00542FF1">
        <w:rPr>
          <w:rStyle w:val="FootnoteReference"/>
          <w:rFonts w:ascii="Gandhari Unicode" w:hAnsi="Gandhari Unicode" w:cs="e-Tamil OTC"/>
          <w:lang w:val="en-GB"/>
        </w:rPr>
        <w:footnoteReference w:id="89"/>
      </w:r>
      <w:r w:rsidRPr="00542FF1">
        <w:rPr>
          <w:rFonts w:ascii="Gandhari Unicode" w:hAnsi="Gandhari Unicode" w:cs="e-Tamil OTC"/>
          <w:lang w:val="en-GB"/>
        </w:rPr>
        <w:t xml:space="preserve"> if</w:t>
      </w:r>
    </w:p>
    <w:p w14:paraId="14150D5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strength-he(h.) strength-he(h.) become(opt.)</w:t>
      </w:r>
      <w:r w:rsidRPr="00542FF1">
        <w:rPr>
          <w:rStyle w:val="FootnoteReference"/>
          <w:rFonts w:ascii="Gandhari Unicode" w:hAnsi="Gandhari Unicode" w:cs="e-Tamil OTC"/>
          <w:lang w:val="en-GB"/>
        </w:rPr>
        <w:footnoteReference w:id="90"/>
      </w:r>
    </w:p>
    <w:p w14:paraId="06AC84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ignorance-we become(opt.) girl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36FF5BB" w14:textId="77777777" w:rsidR="0092153D" w:rsidRPr="00542FF1" w:rsidRDefault="0092153D">
      <w:pPr>
        <w:pStyle w:val="Textbody"/>
        <w:spacing w:after="29"/>
        <w:rPr>
          <w:rFonts w:ascii="Gandhari Unicode" w:hAnsi="Gandhari Unicode" w:cs="e-Tamil OTC"/>
          <w:lang w:val="en-GB"/>
        </w:rPr>
      </w:pPr>
    </w:p>
    <w:p w14:paraId="1932DC6E" w14:textId="77777777" w:rsidR="0092153D" w:rsidRPr="00542FF1" w:rsidRDefault="0092153D">
      <w:pPr>
        <w:pStyle w:val="Textbody"/>
        <w:spacing w:after="29"/>
        <w:rPr>
          <w:rFonts w:ascii="Gandhari Unicode" w:hAnsi="Gandhari Unicode" w:cs="e-Tamil OTC"/>
          <w:lang w:val="en-GB"/>
        </w:rPr>
      </w:pPr>
    </w:p>
    <w:p w14:paraId="4F3F251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he is strong [enough] to separate for wealth,</w:t>
      </w:r>
    </w:p>
    <w:p w14:paraId="447F38AD"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rejecting consideration and love, abandoning [his] mate,</w:t>
      </w:r>
    </w:p>
    <w:p w14:paraId="5FAE23B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strong one be strong</w:t>
      </w:r>
      <w:r w:rsidRPr="00542FF1">
        <w:rPr>
          <w:rStyle w:val="FootnoteReference"/>
          <w:rFonts w:ascii="Gandhari Unicode" w:hAnsi="Gandhari Unicode" w:cs="e-Tamil OTC"/>
          <w:lang w:val="en-GB"/>
        </w:rPr>
        <w:footnoteReference w:id="91"/>
      </w:r>
      <w:r w:rsidRPr="00542FF1">
        <w:rPr>
          <w:rFonts w:ascii="Gandhari Unicode" w:hAnsi="Gandhari Unicode" w:cs="e-Tamil OTC"/>
          <w:lang w:val="en-GB"/>
        </w:rPr>
        <w:t>,</w:t>
      </w:r>
    </w:p>
    <w:p w14:paraId="369CAE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foolish, girl, will we be.</w:t>
      </w:r>
    </w:p>
    <w:p w14:paraId="33F04BBD" w14:textId="77777777" w:rsidR="0092153D" w:rsidRPr="00542FF1" w:rsidRDefault="0092153D">
      <w:pPr>
        <w:pStyle w:val="Textbody"/>
        <w:spacing w:after="0"/>
        <w:rPr>
          <w:rFonts w:ascii="Gandhari Unicode" w:hAnsi="Gandhari Unicode" w:cs="e-Tamil OTC"/>
          <w:lang w:val="en-GB"/>
        </w:rPr>
      </w:pPr>
    </w:p>
    <w:p w14:paraId="249652A0"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EC8A1C"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21</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ஓதலாந்தையார்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4E7B20A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பருவம் வருந்துணையும் ஆற்றுவித்த தோழி </w:t>
      </w:r>
      <w:r w:rsidR="00FB693A">
        <w:rPr>
          <w:rFonts w:ascii="Gandhari Unicode" w:hAnsi="Gandhari Unicode" w:cs="e-Tamil OTC"/>
          <w:lang w:val="en-GB"/>
        </w:rPr>
        <w:t>“</w:t>
      </w:r>
      <w:r w:rsidRPr="00542FF1">
        <w:rPr>
          <w:rFonts w:ascii="Gandhari Unicode" w:hAnsi="Gandhari Unicode" w:cs="e-Tamil OTC"/>
          <w:cs/>
          <w:lang w:val="en-GB"/>
        </w:rPr>
        <w:t>அவர் வரக் குறித்த பருவ வரவின்கண் இனி ஆற்றுவிக்கும் வாறு எவ்வாறு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w:t>
      </w:r>
      <w:r w:rsidRPr="00542FF1">
        <w:rPr>
          <w:rFonts w:ascii="Gandhari Unicode" w:hAnsi="Gandhari Unicode" w:cs="e-Tamil OTC"/>
          <w:lang w:val="en-GB"/>
        </w:rPr>
        <w:t>C</w:t>
      </w:r>
      <w:r w:rsidRPr="00542FF1">
        <w:rPr>
          <w:rFonts w:ascii="Gandhari Unicode" w:hAnsi="Gandhari Unicode" w:cs="e-Tamil OTC"/>
          <w:cs/>
          <w:lang w:val="en-GB"/>
        </w:rPr>
        <w:t>2: ஆற்றுவிக்குமாறு எவ்வாறு</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தன்னுள்ளே கவன்றாட்கு அவளது குறிப்பறிந்த தலைமகள் </w:t>
      </w:r>
      <w:r w:rsidR="00FB693A">
        <w:rPr>
          <w:rFonts w:ascii="Gandhari Unicode" w:hAnsi="Gandhari Unicode" w:cs="e-Tamil OTC"/>
          <w:lang w:val="en-GB"/>
        </w:rPr>
        <w:t>“</w:t>
      </w:r>
      <w:r w:rsidRPr="00542FF1">
        <w:rPr>
          <w:rFonts w:ascii="Gandhari Unicode" w:hAnsi="Gandhari Unicode" w:cs="e-Tamil OTC"/>
          <w:cs/>
          <w:lang w:val="en-GB"/>
        </w:rPr>
        <w:t>கானம் அவர் வருங் கார் காலத்தைக் காட்டிற்றாயினும் யான் இது கார் காலம் என்று தேறேன் எற்றிக்கவர் (</w:t>
      </w:r>
      <w:r w:rsidRPr="00542FF1">
        <w:rPr>
          <w:rFonts w:ascii="Gandhari Unicode" w:hAnsi="Gandhari Unicode" w:cs="e-Tamil OTC"/>
          <w:lang w:val="en-GB"/>
        </w:rPr>
        <w:t>C</w:t>
      </w:r>
      <w:r w:rsidRPr="00542FF1">
        <w:rPr>
          <w:rFonts w:ascii="Gandhari Unicode" w:hAnsi="Gandhari Unicode" w:cs="e-Tamil OTC"/>
          <w:cs/>
          <w:lang w:val="en-GB"/>
        </w:rPr>
        <w:t>2: தேறேன் அவர்</w:t>
      </w:r>
      <w:r w:rsidRPr="00542FF1">
        <w:rPr>
          <w:rFonts w:ascii="Gandhari Unicode" w:hAnsi="Gandhari Unicode" w:cs="e-Tamil OTC"/>
          <w:lang w:val="en-GB"/>
        </w:rPr>
        <w:t>; G</w:t>
      </w:r>
      <w:r w:rsidRPr="00542FF1">
        <w:rPr>
          <w:rFonts w:ascii="Gandhari Unicode" w:hAnsi="Gandhari Unicode" w:cs="e-Tamil OTC"/>
          <w:cs/>
          <w:lang w:val="en-GB"/>
        </w:rPr>
        <w:t>2: தேறேன் என்றறிக அவர்) பொய் கூறார் ஆகலின்</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ஆற்றுவல் என்பதுபடச் சொல்லியது.</w:t>
      </w:r>
    </w:p>
    <w:p w14:paraId="64A151C8" w14:textId="77777777" w:rsidR="0092153D" w:rsidRPr="00542FF1" w:rsidRDefault="0092153D">
      <w:pPr>
        <w:pStyle w:val="Textbody"/>
        <w:spacing w:after="29"/>
        <w:rPr>
          <w:rFonts w:ascii="Gandhari Unicode" w:hAnsi="Gandhari Unicode" w:cs="e-Tamil OTC"/>
        </w:rPr>
      </w:pPr>
    </w:p>
    <w:p w14:paraId="1BCB43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வண்டுபடத் </w:t>
      </w:r>
      <w:r w:rsidRPr="00542FF1">
        <w:rPr>
          <w:rFonts w:ascii="Gandhari Unicode" w:hAnsi="Gandhari Unicode" w:cs="e-Tamil OTC"/>
          <w:u w:val="wave"/>
          <w:cs/>
        </w:rPr>
        <w:t>ததைந்த</w:t>
      </w:r>
      <w:r w:rsidRPr="00542FF1">
        <w:rPr>
          <w:rFonts w:ascii="Gandhari Unicode" w:hAnsi="Gandhari Unicode" w:cs="e-Tamil OTC"/>
          <w:cs/>
        </w:rPr>
        <w:t xml:space="preserve"> கொடியிண ரிடையிடுபு</w:t>
      </w:r>
    </w:p>
    <w:p w14:paraId="5FF0B5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பொன்செய் புனையிழை கட்டிய மகளிர்</w:t>
      </w:r>
    </w:p>
    <w:p w14:paraId="307254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கதுப்பிற் றோன்றும் புதுப்பூங் கொன்றைக்</w:t>
      </w:r>
    </w:p>
    <w:p w14:paraId="2D1F3C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கானங் காரெனக் கூறினும்</w:t>
      </w:r>
    </w:p>
    <w:p w14:paraId="225E5B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தேறேனவர் பொய்வழங் கலரே.</w:t>
      </w:r>
    </w:p>
    <w:p w14:paraId="18D7A458" w14:textId="77777777" w:rsidR="0092153D" w:rsidRPr="00542FF1" w:rsidRDefault="0092153D">
      <w:pPr>
        <w:pStyle w:val="Textbody"/>
        <w:spacing w:after="29"/>
        <w:rPr>
          <w:rFonts w:ascii="Gandhari Unicode" w:hAnsi="Gandhari Unicode" w:cs="e-Tamil OTC"/>
        </w:rPr>
      </w:pPr>
    </w:p>
    <w:p w14:paraId="23C8744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துதைந்த </w:t>
      </w:r>
      <w:r w:rsidRPr="00542FF1">
        <w:rPr>
          <w:rFonts w:ascii="Gandhari Unicode" w:eastAsia="URW Palladio UNI" w:hAnsi="Gandhari Unicode" w:cs="e-Tamil OTC"/>
        </w:rPr>
        <w:t xml:space="preserve">IV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கொன்றைக்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proofErr w:type="spellStart"/>
      <w:r w:rsidRPr="00542FF1">
        <w:rPr>
          <w:rFonts w:ascii="Gandhari Unicode" w:hAnsi="Gandhari Unicode" w:cs="e-Tamil OTC"/>
        </w:rPr>
        <w:t>Cām.v</w:t>
      </w:r>
      <w:proofErr w:type="spellEnd"/>
    </w:p>
    <w:p w14:paraId="5C226784" w14:textId="77777777" w:rsidR="0092153D" w:rsidRPr="00542FF1" w:rsidRDefault="0092153D">
      <w:pPr>
        <w:pStyle w:val="Textbody"/>
        <w:spacing w:after="29"/>
        <w:rPr>
          <w:rFonts w:ascii="Gandhari Unicode" w:hAnsi="Gandhari Unicode" w:cs="e-Tamil OTC"/>
        </w:rPr>
      </w:pPr>
    </w:p>
    <w:p w14:paraId="2EEA1FF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tatainta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iṭupu</w:t>
      </w:r>
      <w:proofErr w:type="spellEnd"/>
    </w:p>
    <w:p w14:paraId="66D978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w:t>
      </w:r>
      <w:proofErr w:type="spellEnd"/>
      <w:r w:rsidRPr="00542FF1">
        <w:rPr>
          <w:rFonts w:ascii="Gandhari Unicode" w:hAnsi="Gandhari Unicode" w:cs="e-Tamil OTC"/>
          <w:lang w:val="en-GB"/>
        </w:rPr>
        <w:t xml:space="preserve"> </w:t>
      </w:r>
      <w:r w:rsidR="006739B7">
        <w:rPr>
          <w:rFonts w:ascii="Gandhari Unicode" w:hAnsi="Gandhari Unicode" w:cs="e-Tamil OTC"/>
          <w:lang w:val="en-GB"/>
        </w:rPr>
        <w:t>~</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p>
    <w:p w14:paraId="3FE95B4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katuppiṉ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putu</w:t>
      </w:r>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r w:rsidR="006739B7">
        <w:rPr>
          <w:rFonts w:ascii="Gandhari Unicode" w:hAnsi="Gandhari Unicode" w:cs="e-Tamil OTC"/>
          <w:lang w:val="en-GB"/>
        </w:rPr>
        <w:t>+</w:t>
      </w:r>
    </w:p>
    <w:p w14:paraId="765F477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kūṟiṉum</w:t>
      </w:r>
      <w:proofErr w:type="spellEnd"/>
    </w:p>
    <w:p w14:paraId="4045CB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6739B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tēṟēṉ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vaḻaṅkalar</w:t>
      </w:r>
      <w:proofErr w:type="spellEnd"/>
      <w:r w:rsidR="006739B7">
        <w:rPr>
          <w:rFonts w:ascii="Gandhari Unicode" w:hAnsi="Gandhari Unicode" w:cs="e-Tamil OTC"/>
          <w:lang w:val="en-GB"/>
        </w:rPr>
        <w:t>-</w:t>
      </w:r>
      <w:r w:rsidRPr="00542FF1">
        <w:rPr>
          <w:rFonts w:ascii="Gandhari Unicode" w:hAnsi="Gandhari Unicode" w:cs="e-Tamil OTC"/>
          <w:lang w:val="en-GB"/>
        </w:rPr>
        <w:t>ē.</w:t>
      </w:r>
    </w:p>
    <w:p w14:paraId="50ABC910" w14:textId="77777777" w:rsidR="0092153D" w:rsidRPr="00542FF1" w:rsidRDefault="0092153D">
      <w:pPr>
        <w:pStyle w:val="Textbody"/>
        <w:spacing w:after="29" w:line="260" w:lineRule="exact"/>
        <w:rPr>
          <w:rFonts w:ascii="Gandhari Unicode" w:hAnsi="Gandhari Unicode" w:cs="e-Tamil OTC"/>
          <w:u w:val="single"/>
          <w:lang w:val="en-GB"/>
        </w:rPr>
      </w:pPr>
    </w:p>
    <w:p w14:paraId="694D3F7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Uttered to make clear that she would have the strength [with the words]: </w:t>
      </w:r>
      <w:r w:rsidR="00FB693A">
        <w:rPr>
          <w:rFonts w:ascii="Gandhari Unicode" w:hAnsi="Gandhari Unicode" w:cs="e-Tamil OTC"/>
          <w:lang w:val="en-GB"/>
        </w:rPr>
        <w:t>“</w:t>
      </w:r>
      <w:r w:rsidRPr="00542FF1">
        <w:rPr>
          <w:rFonts w:ascii="Gandhari Unicode" w:hAnsi="Gandhari Unicode" w:cs="e-Tamil OTC"/>
          <w:lang w:val="en-GB"/>
        </w:rPr>
        <w:t>even if the forest has indicated the time of his coming I don't believe this to be the rainy season, because he who is compassionate doesn't tell lies</w:t>
      </w:r>
      <w:r w:rsidR="00FB693A">
        <w:rPr>
          <w:rFonts w:ascii="Gandhari Unicode" w:hAnsi="Gandhari Unicode" w:cs="e-Tamil OTC"/>
          <w:lang w:val="en-GB"/>
        </w:rPr>
        <w:t>”</w:t>
      </w:r>
      <w:r w:rsidRPr="00542FF1">
        <w:rPr>
          <w:rFonts w:ascii="Gandhari Unicode" w:hAnsi="Gandhari Unicode" w:cs="e-Tamil OTC"/>
          <w:lang w:val="en-GB"/>
        </w:rPr>
        <w:t>, by HER who comprehended the intention of the o</w:t>
      </w:r>
      <w:r w:rsidR="00FB693A">
        <w:rPr>
          <w:rFonts w:ascii="Gandhari Unicode" w:hAnsi="Gandhari Unicode" w:cs="e-Tamil OTC"/>
          <w:lang w:val="en-GB"/>
        </w:rPr>
        <w:t>ne who was anxious in herself: “</w:t>
      </w:r>
      <w:r w:rsidRPr="00542FF1">
        <w:rPr>
          <w:rFonts w:ascii="Gandhari Unicode" w:hAnsi="Gandhari Unicode" w:cs="e-Tamil OTC"/>
          <w:lang w:val="en-GB"/>
        </w:rPr>
        <w:t>now, at the coming of the season, wha</w:t>
      </w:r>
      <w:r w:rsidR="00FB693A">
        <w:rPr>
          <w:rFonts w:ascii="Gandhari Unicode" w:hAnsi="Gandhari Unicode" w:cs="e-Tamil OTC"/>
          <w:lang w:val="en-GB"/>
        </w:rPr>
        <w:t>t is the way to reassure [her]?”</w:t>
      </w:r>
      <w:r w:rsidRPr="00542FF1">
        <w:rPr>
          <w:rFonts w:ascii="Gandhari Unicode" w:hAnsi="Gandhari Unicode" w:cs="e-Tamil OTC"/>
          <w:lang w:val="en-GB"/>
        </w:rPr>
        <w:t>, [i.e.] the confidante who reassured [her] even up to the coming of the season.</w:t>
      </w:r>
    </w:p>
    <w:p w14:paraId="53893543" w14:textId="77777777" w:rsidR="0092153D" w:rsidRPr="00542FF1" w:rsidRDefault="0092153D">
      <w:pPr>
        <w:pStyle w:val="Textbody"/>
        <w:spacing w:after="29" w:line="260" w:lineRule="exact"/>
        <w:rPr>
          <w:rFonts w:ascii="Gandhari Unicode" w:hAnsi="Gandhari Unicode" w:cs="e-Tamil OTC"/>
          <w:u w:val="single"/>
          <w:lang w:val="en-GB"/>
        </w:rPr>
      </w:pPr>
    </w:p>
    <w:p w14:paraId="51CD348A"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happen(inf.) been-full- creeper cluster between placed</w:t>
      </w:r>
    </w:p>
    <w:p w14:paraId="48656C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gold make-</w:t>
      </w:r>
      <w:r w:rsidRPr="00542FF1">
        <w:rPr>
          <w:rFonts w:ascii="Gandhari Unicode" w:hAnsi="Gandhari Unicode" w:cs="e-Tamil OTC"/>
        </w:rPr>
        <w:t xml:space="preserve"> </w:t>
      </w:r>
      <w:r w:rsidRPr="00542FF1">
        <w:rPr>
          <w:rFonts w:ascii="Gandhari Unicode" w:hAnsi="Gandhari Unicode" w:cs="e-Tamil OTC"/>
          <w:lang w:val="en-GB"/>
        </w:rPr>
        <w:t xml:space="preserve">adorn- ornament tied- </w:t>
      </w:r>
      <w:proofErr w:type="gramStart"/>
      <w:r w:rsidRPr="00542FF1">
        <w:rPr>
          <w:rFonts w:ascii="Gandhari Unicode" w:hAnsi="Gandhari Unicode" w:cs="e-Tamil OTC"/>
          <w:lang w:val="en-GB"/>
        </w:rPr>
        <w:t>women</w:t>
      </w:r>
      <w:proofErr w:type="gramEnd"/>
    </w:p>
    <w:p w14:paraId="760E7F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hair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new flower Laburnum(-tree)</w:t>
      </w:r>
    </w:p>
    <w:p w14:paraId="25411F11"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forest rainy-season say talking-if-even </w:t>
      </w:r>
      <w:r w:rsidRPr="00542FF1">
        <w:rPr>
          <w:rFonts w:ascii="Gandhari Unicode" w:hAnsi="Gandhari Unicode" w:cs="e-Tamil OTC"/>
          <w:lang w:val="en-GB"/>
        </w:rPr>
        <w:tab/>
      </w:r>
    </w:p>
    <w:p w14:paraId="4E51A1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ō</w:t>
      </w:r>
      <w:r w:rsidRPr="008346ED">
        <w:rPr>
          <w:rStyle w:val="FootnoteReference"/>
          <w:rFonts w:ascii="Gandhari Unicode" w:hAnsi="Gandhari Unicode" w:cs="e-Tamil OTC"/>
          <w:lang w:val="en-GB"/>
        </w:rPr>
        <w:footnoteReference w:id="92"/>
      </w:r>
      <w:r w:rsidRPr="00542FF1">
        <w:rPr>
          <w:rFonts w:ascii="Gandhari Unicode" w:hAnsi="Gandhari Unicode" w:cs="e-Tamil OTC"/>
          <w:lang w:val="en-GB"/>
        </w:rPr>
        <w:t xml:space="preserve"> I-don't-believe he(h.) lie he-uses-not(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CBF9C48" w14:textId="77777777" w:rsidR="0092153D" w:rsidRPr="008346ED" w:rsidRDefault="0092153D">
      <w:pPr>
        <w:pStyle w:val="Textbody"/>
        <w:spacing w:after="29"/>
        <w:rPr>
          <w:rFonts w:ascii="Gandhari Unicode" w:hAnsi="Gandhari Unicode" w:cs="e-Tamil OTC"/>
          <w:lang w:val="en-GB"/>
        </w:rPr>
      </w:pPr>
    </w:p>
    <w:p w14:paraId="4DDB534B" w14:textId="77777777" w:rsidR="0092153D" w:rsidRPr="00542FF1" w:rsidRDefault="0092153D">
      <w:pPr>
        <w:pStyle w:val="Textbody"/>
        <w:spacing w:after="29"/>
        <w:rPr>
          <w:rFonts w:ascii="Gandhari Unicode" w:hAnsi="Gandhari Unicode" w:cs="e-Tamil OTC"/>
        </w:rPr>
      </w:pPr>
    </w:p>
    <w:p w14:paraId="721735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Even if they say: </w:t>
      </w:r>
      <w:r w:rsidR="00FB693A">
        <w:rPr>
          <w:rFonts w:ascii="Gandhari Unicode" w:hAnsi="Gandhari Unicode" w:cs="e-Tamil OTC"/>
          <w:lang w:val="en-GB"/>
        </w:rPr>
        <w:t>“</w:t>
      </w:r>
      <w:r w:rsidRPr="00542FF1">
        <w:rPr>
          <w:rFonts w:ascii="Gandhari Unicode" w:hAnsi="Gandhari Unicode" w:cs="e-Tamil OTC"/>
          <w:lang w:val="en-GB"/>
        </w:rPr>
        <w:t>rainy season</w:t>
      </w:r>
      <w:proofErr w:type="gramStart"/>
      <w:r w:rsidR="00FB693A">
        <w:rPr>
          <w:rFonts w:ascii="Gandhari Unicode" w:hAnsi="Gandhari Unicode" w:cs="e-Tamil OTC"/>
          <w:lang w:val="en-GB"/>
        </w:rPr>
        <w:t>”</w:t>
      </w:r>
      <w:r w:rsidRPr="00542FF1">
        <w:rPr>
          <w:rFonts w:ascii="Gandhari Unicode" w:hAnsi="Gandhari Unicode" w:cs="e-Tamil OTC"/>
          <w:lang w:val="en-GB"/>
        </w:rPr>
        <w:t>, when</w:t>
      </w:r>
      <w:proofErr w:type="gramEnd"/>
      <w:r w:rsidRPr="00542FF1">
        <w:rPr>
          <w:rFonts w:ascii="Gandhari Unicode" w:hAnsi="Gandhari Unicode" w:cs="e-Tamil OTC"/>
          <w:lang w:val="en-GB"/>
        </w:rPr>
        <w:t xml:space="preserve"> the forest</w:t>
      </w:r>
    </w:p>
    <w:p w14:paraId="7F70D246" w14:textId="77777777" w:rsidR="0092153D" w:rsidRPr="00542FF1" w:rsidRDefault="00014CDD">
      <w:pPr>
        <w:pStyle w:val="Textbody"/>
        <w:tabs>
          <w:tab w:val="left" w:pos="88"/>
        </w:tabs>
        <w:spacing w:after="0"/>
        <w:rPr>
          <w:rFonts w:ascii="Gandhari Unicode" w:hAnsi="Gandhari Unicode" w:cs="e-Tamil OTC"/>
          <w:lang w:val="en-GB"/>
        </w:rPr>
      </w:pPr>
      <w:r w:rsidRPr="00542FF1">
        <w:rPr>
          <w:rFonts w:ascii="Gandhari Unicode" w:hAnsi="Gandhari Unicode" w:cs="e-Tamil OTC"/>
          <w:lang w:val="en-GB"/>
        </w:rPr>
        <w:tab/>
        <w:t>of Laburnum trees with new flowers appears like the hair of women</w:t>
      </w:r>
    </w:p>
    <w:p w14:paraId="263FCC9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have tied beautiful ornaments made of gold,</w:t>
      </w:r>
    </w:p>
    <w:p w14:paraId="78981B0F" w14:textId="77777777" w:rsidR="0092153D" w:rsidRPr="00542FF1" w:rsidRDefault="00014CDD">
      <w:pPr>
        <w:pStyle w:val="Textbody"/>
        <w:tabs>
          <w:tab w:val="left" w:pos="425"/>
        </w:tabs>
        <w:spacing w:after="72"/>
        <w:rPr>
          <w:rFonts w:ascii="Gandhari Unicode" w:hAnsi="Gandhari Unicode" w:cs="e-Tamil OTC"/>
        </w:rPr>
      </w:pPr>
      <w:r w:rsidRPr="00542FF1">
        <w:rPr>
          <w:rFonts w:ascii="Gandhari Unicode" w:hAnsi="Gandhari Unicode" w:cs="e-Tamil OTC"/>
          <w:lang w:val="en-GB"/>
        </w:rPr>
        <w:tab/>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trailing clusters full for the bees to visit</w:t>
      </w:r>
      <w:r w:rsidRPr="00542FF1">
        <w:rPr>
          <w:rStyle w:val="FootnoteReference"/>
          <w:rFonts w:ascii="Gandhari Unicode" w:hAnsi="Gandhari Unicode" w:cs="e-Tamil OTC"/>
          <w:lang w:val="en-GB"/>
        </w:rPr>
        <w:footnoteReference w:id="93"/>
      </w:r>
    </w:p>
    <w:p w14:paraId="7E5311B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don't believe [it]. He doesn't tell lies.</w:t>
      </w:r>
    </w:p>
    <w:p w14:paraId="53DBC909" w14:textId="77777777" w:rsidR="0092153D" w:rsidRPr="00542FF1" w:rsidRDefault="0092153D">
      <w:pPr>
        <w:pStyle w:val="Textbody"/>
        <w:spacing w:after="0"/>
        <w:rPr>
          <w:rFonts w:ascii="Gandhari Unicode" w:hAnsi="Gandhari Unicode" w:cs="e-Tamil OTC"/>
        </w:rPr>
      </w:pPr>
    </w:p>
    <w:p w14:paraId="31BC4E97" w14:textId="77777777" w:rsidR="0092153D" w:rsidRPr="00542FF1" w:rsidRDefault="0092153D">
      <w:pPr>
        <w:pStyle w:val="Textbody"/>
        <w:spacing w:after="0"/>
        <w:rPr>
          <w:rFonts w:ascii="Gandhari Unicode" w:hAnsi="Gandhari Unicode" w:cs="e-Tamil OTC"/>
        </w:rPr>
      </w:pPr>
    </w:p>
    <w:p w14:paraId="201FB5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B715E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3+4b </w:t>
      </w:r>
      <w:r w:rsidRPr="00542FF1">
        <w:rPr>
          <w:rFonts w:ascii="Gandhari Unicode" w:hAnsi="Gandhari Unicode" w:cs="e-Tamil OTC"/>
          <w:lang w:val="en-GB"/>
        </w:rPr>
        <w:tab/>
        <w:t xml:space="preserve">Even if [they] exclaim: </w:t>
      </w:r>
      <w:r w:rsidR="00FB693A">
        <w:rPr>
          <w:rFonts w:ascii="Gandhari Unicode" w:hAnsi="Gandhari Unicode" w:cs="e-Tamil OTC"/>
          <w:lang w:val="en-GB"/>
        </w:rPr>
        <w:t>“</w:t>
      </w:r>
      <w:r w:rsidRPr="00542FF1">
        <w:rPr>
          <w:rFonts w:ascii="Gandhari Unicode" w:hAnsi="Gandhari Unicode" w:cs="e-Tamil OTC"/>
          <w:lang w:val="en-GB"/>
        </w:rPr>
        <w:t>rainy season</w:t>
      </w:r>
      <w:r w:rsidR="00FB693A">
        <w:rPr>
          <w:rFonts w:ascii="Gandhari Unicode" w:hAnsi="Gandhari Unicode" w:cs="e-Tamil OTC"/>
          <w:lang w:val="en-GB"/>
        </w:rPr>
        <w:t>”</w:t>
      </w:r>
      <w:r w:rsidRPr="00542FF1">
        <w:rPr>
          <w:rFonts w:ascii="Gandhari Unicode" w:hAnsi="Gandhari Unicode" w:cs="e-Tamil OTC"/>
          <w:lang w:val="en-GB"/>
        </w:rPr>
        <w:t>, in the forest,</w:t>
      </w:r>
    </w:p>
    <w:p w14:paraId="473230F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where the Laburnum trees appear with new flowers ...</w:t>
      </w:r>
    </w:p>
    <w:p w14:paraId="6B8DC441" w14:textId="77777777" w:rsidR="0092153D" w:rsidRPr="00542FF1" w:rsidRDefault="0092153D">
      <w:pPr>
        <w:pStyle w:val="Textbody"/>
        <w:spacing w:after="0"/>
        <w:rPr>
          <w:rFonts w:ascii="Gandhari Unicode" w:hAnsi="Gandhari Unicode" w:cs="e-Tamil OTC"/>
        </w:rPr>
      </w:pPr>
    </w:p>
    <w:p w14:paraId="38AEDEDC" w14:textId="77777777" w:rsidR="0092153D" w:rsidRPr="00542FF1" w:rsidRDefault="0092153D">
      <w:pPr>
        <w:pStyle w:val="Textbody"/>
        <w:spacing w:after="0"/>
        <w:rPr>
          <w:rFonts w:ascii="Gandhari Unicode" w:hAnsi="Gandhari Unicode" w:cs="e-Tamil OTC"/>
        </w:rPr>
      </w:pPr>
    </w:p>
    <w:p w14:paraId="27A8717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15D0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Even i</w:t>
      </w:r>
      <w:r w:rsidR="00FB693A">
        <w:rPr>
          <w:rFonts w:ascii="Gandhari Unicode" w:hAnsi="Gandhari Unicode" w:cs="e-Tamil OTC"/>
          <w:lang w:val="en-GB"/>
        </w:rPr>
        <w:t>f the forest says “rainy season”</w:t>
      </w:r>
      <w:r w:rsidRPr="00542FF1">
        <w:rPr>
          <w:rFonts w:ascii="Gandhari Unicode" w:hAnsi="Gandhari Unicode" w:cs="e-Tamil OTC"/>
          <w:lang w:val="en-GB"/>
        </w:rPr>
        <w:t xml:space="preserve"> ...</w:t>
      </w:r>
    </w:p>
    <w:p w14:paraId="53E7CD2A" w14:textId="77777777" w:rsidR="0092153D" w:rsidRPr="00542FF1" w:rsidRDefault="0092153D">
      <w:pPr>
        <w:pStyle w:val="Textbody"/>
        <w:spacing w:after="0"/>
        <w:rPr>
          <w:rFonts w:ascii="Gandhari Unicode" w:hAnsi="Gandhari Unicode" w:cs="e-Tamil OTC"/>
          <w:lang w:val="en-GB"/>
        </w:rPr>
      </w:pPr>
    </w:p>
    <w:p w14:paraId="7EB6995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26DEE7"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22</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சேரமானெந்தை</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7442147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செலவுக் குறிப்பறிந்து ஆற்றாளாகிய கிழத்தியைத் தோழி வற்புறுத்தியது.</w:t>
      </w:r>
    </w:p>
    <w:p w14:paraId="2617FD30" w14:textId="77777777" w:rsidR="0092153D" w:rsidRPr="00542FF1" w:rsidRDefault="0092153D">
      <w:pPr>
        <w:pStyle w:val="Textbody"/>
        <w:spacing w:after="29"/>
        <w:rPr>
          <w:rFonts w:ascii="Gandhari Unicode" w:hAnsi="Gandhari Unicode" w:cs="e-Tamil OTC"/>
          <w:lang w:val="en-GB"/>
        </w:rPr>
      </w:pPr>
    </w:p>
    <w:p w14:paraId="0158D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நீர்வார் கண்ணை நீயிவ ணொழிய</w:t>
      </w:r>
    </w:p>
    <w:p w14:paraId="48AC46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 பிரிகிற் பவரே சாரற்</w:t>
      </w:r>
    </w:p>
    <w:p w14:paraId="142C2A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சிலம்பணி கொண்ட </w:t>
      </w:r>
      <w:r w:rsidRPr="00542FF1">
        <w:rPr>
          <w:rFonts w:ascii="Gandhari Unicode" w:hAnsi="Gandhari Unicode" w:cs="e-Tamil OTC"/>
          <w:u w:val="wave"/>
          <w:cs/>
          <w:lang w:val="en-GB"/>
        </w:rPr>
        <w:t>வலஞ்சுரி</w:t>
      </w:r>
      <w:r w:rsidRPr="00542FF1">
        <w:rPr>
          <w:rFonts w:ascii="Gandhari Unicode" w:hAnsi="Gandhari Unicode" w:cs="e-Tamil OTC"/>
          <w:cs/>
          <w:lang w:val="en-GB"/>
        </w:rPr>
        <w:t xml:space="preserve"> மராஅத்து</w:t>
      </w:r>
    </w:p>
    <w:p w14:paraId="7D583D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லஞ்சினை கமழுந்</w:t>
      </w:r>
    </w:p>
    <w:p w14:paraId="3D2BF7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தேமூ</w:t>
      </w:r>
      <w:r w:rsidRPr="00542FF1">
        <w:rPr>
          <w:rFonts w:ascii="Gandhari Unicode" w:hAnsi="Gandhari Unicode" w:cs="e-Tamil OTC"/>
          <w:cs/>
          <w:lang w:val="en-GB"/>
        </w:rPr>
        <w:t xml:space="preserve"> ரொண்ணுத னின்னொடுஞ் செலவே.</w:t>
      </w:r>
    </w:p>
    <w:p w14:paraId="5AD588F0" w14:textId="77777777" w:rsidR="0092153D" w:rsidRPr="00542FF1" w:rsidRDefault="0092153D">
      <w:pPr>
        <w:pStyle w:val="Textbody"/>
        <w:spacing w:after="29"/>
        <w:rPr>
          <w:rFonts w:ascii="Gandhari Unicode" w:hAnsi="Gandhari Unicode" w:cs="e-Tamil OTC"/>
          <w:lang w:val="en-GB"/>
        </w:rPr>
      </w:pPr>
    </w:p>
    <w:p w14:paraId="4CF34BD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ணொழிய </w:t>
      </w:r>
      <w:r w:rsidRPr="00542FF1">
        <w:rPr>
          <w:rFonts w:ascii="Gandhari Unicode" w:eastAsia="URW Palladio UNI" w:hAnsi="Gandhari Unicode" w:cs="e-Tamil OTC"/>
          <w:lang w:val="en-GB"/>
        </w:rPr>
        <w:t xml:space="preserve">L1, C1+2+3, G1v+2,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னொழிய </w:t>
      </w:r>
      <w:r w:rsidRPr="00542FF1">
        <w:rPr>
          <w:rFonts w:ascii="Gandhari Unicode" w:eastAsia="URW Palladio UNI" w:hAnsi="Gandhari Unicode" w:cs="e-Tamil OTC"/>
          <w:lang w:val="en-GB"/>
        </w:rPr>
        <w:t xml:space="preserve">G1 •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வலஞ்சுரி </w:t>
      </w:r>
      <w:r w:rsidRPr="00542FF1">
        <w:rPr>
          <w:rFonts w:ascii="Gandhari Unicode" w:hAnsi="Gandhari Unicode" w:cs="e-Tamil OTC"/>
          <w:lang w:val="en-GB"/>
        </w:rPr>
        <w:t xml:space="preserve">L1, C1+2+3,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வலஞ்சுழி </w:t>
      </w:r>
      <w:r w:rsidRPr="00542FF1">
        <w:rPr>
          <w:rFonts w:ascii="Gandhari Unicode" w:hAnsi="Gandhari Unicode" w:cs="e-Tamil OTC"/>
          <w:lang w:val="en-GB"/>
        </w:rPr>
        <w:t xml:space="preserve">C3v, G1+2v,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தேமூ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C1+2v+3v,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ரெண்ணுத </w:t>
      </w:r>
      <w:r w:rsidRPr="00542FF1">
        <w:rPr>
          <w:rFonts w:ascii="Gandhari Unicode" w:hAnsi="Gandhari Unicode" w:cs="e-Tamil OTC"/>
          <w:lang w:val="en-GB"/>
        </w:rPr>
        <w:t xml:space="preserve">L1, C2+3, G1+2; </w:t>
      </w:r>
      <w:r w:rsidRPr="00542FF1">
        <w:rPr>
          <w:rFonts w:ascii="Gandhari Unicode" w:hAnsi="Gandhari Unicode" w:cs="e-Tamil OTC"/>
          <w:cs/>
          <w:lang w:val="en-GB"/>
        </w:rPr>
        <w:t xml:space="preserve">சொண்ணுத </w:t>
      </w:r>
      <w:r w:rsidRPr="00542FF1">
        <w:rPr>
          <w:rFonts w:ascii="Gandhari Unicode" w:hAnsi="Gandhari Unicode" w:cs="e-Tamil OTC"/>
          <w:lang w:val="en-GB"/>
        </w:rPr>
        <w:t>TV</w:t>
      </w:r>
    </w:p>
    <w:p w14:paraId="2CB112C1" w14:textId="77777777" w:rsidR="0092153D" w:rsidRPr="00542FF1" w:rsidRDefault="0092153D">
      <w:pPr>
        <w:pStyle w:val="Textbody"/>
        <w:spacing w:after="29"/>
        <w:rPr>
          <w:rFonts w:ascii="Gandhari Unicode" w:hAnsi="Gandhari Unicode" w:cs="e-Tamil OTC"/>
          <w:lang w:val="en-GB"/>
        </w:rPr>
      </w:pPr>
    </w:p>
    <w:p w14:paraId="202950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54517B">
        <w:rPr>
          <w:rFonts w:ascii="Gandhari Unicode" w:hAnsi="Gandhari Unicode" w:cs="e-Tamil OTC"/>
          <w:lang w:val="en-GB"/>
        </w:rPr>
        <w:t>~</w:t>
      </w:r>
      <w:proofErr w:type="spellStart"/>
      <w:r w:rsidRPr="00542FF1">
        <w:rPr>
          <w:rFonts w:ascii="Gandhari Unicode" w:hAnsi="Gandhari Unicode" w:cs="e-Tamil OTC"/>
          <w:lang w:val="en-GB"/>
        </w:rPr>
        <w:t>ivaṇ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oḻiya</w:t>
      </w:r>
      <w:proofErr w:type="spellEnd"/>
    </w:p>
    <w:p w14:paraId="6C1273A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w:t>
      </w:r>
      <w:r w:rsidR="0054517B">
        <w:rPr>
          <w:rFonts w:ascii="Gandhari Unicode" w:hAnsi="Gandhari Unicode" w:cs="e-Tamil OTC"/>
          <w:lang w:val="en-GB"/>
        </w:rPr>
        <w:t>iri</w:t>
      </w:r>
      <w:proofErr w:type="spellEnd"/>
      <w:r w:rsidR="0054517B">
        <w:rPr>
          <w:rFonts w:ascii="Gandhari Unicode" w:hAnsi="Gandhari Unicode" w:cs="e-Tamil OTC"/>
          <w:lang w:val="en-GB"/>
        </w:rPr>
        <w:t>-</w:t>
      </w:r>
      <w:proofErr w:type="spellStart"/>
      <w:r w:rsidRPr="00542FF1">
        <w:rPr>
          <w:rFonts w:ascii="Gandhari Unicode" w:hAnsi="Gandhari Unicode" w:cs="e-Tamil OTC"/>
          <w:lang w:val="en-GB"/>
        </w:rPr>
        <w:t>kiṟpavar</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cāral</w:t>
      </w:r>
      <w:proofErr w:type="spellEnd"/>
    </w:p>
    <w:p w14:paraId="1AEAD808" w14:textId="77777777" w:rsidR="0092153D" w:rsidRPr="00542FF1" w:rsidRDefault="0054517B">
      <w:pPr>
        <w:pStyle w:val="Textbody"/>
        <w:spacing w:after="29"/>
        <w:rPr>
          <w:rFonts w:ascii="Gandhari Unicode" w:hAnsi="Gandhari Unicode" w:cs="e-Tamil OTC"/>
        </w:rPr>
      </w:pPr>
      <w:proofErr w:type="spellStart"/>
      <w:r>
        <w:rPr>
          <w:rFonts w:ascii="Gandhari Unicode" w:hAnsi="Gandhari Unicode" w:cs="e-Tamil OTC"/>
          <w:lang w:val="en-GB"/>
        </w:rPr>
        <w:t>cilamp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curi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marāattu</w:t>
      </w:r>
      <w:proofErr w:type="spellEnd"/>
    </w:p>
    <w:p w14:paraId="3E6E7E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kamaḻum</w:t>
      </w:r>
      <w:proofErr w:type="spellEnd"/>
      <w:proofErr w:type="gramEnd"/>
    </w:p>
    <w:p w14:paraId="2FEA707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niṉṉoṭ</w:t>
      </w:r>
      <w:proofErr w:type="spellEnd"/>
      <w:r w:rsidR="0054517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celav</w:t>
      </w:r>
      <w:proofErr w:type="spellEnd"/>
      <w:r w:rsidR="0054517B">
        <w:rPr>
          <w:rFonts w:ascii="Gandhari Unicode" w:hAnsi="Gandhari Unicode" w:cs="e-Tamil OTC"/>
          <w:lang w:val="en-GB"/>
        </w:rPr>
        <w:t>*-</w:t>
      </w:r>
      <w:r w:rsidRPr="00542FF1">
        <w:rPr>
          <w:rFonts w:ascii="Gandhari Unicode" w:hAnsi="Gandhari Unicode" w:cs="e-Tamil OTC"/>
          <w:lang w:val="en-GB"/>
        </w:rPr>
        <w:t>ē.</w:t>
      </w:r>
    </w:p>
    <w:p w14:paraId="4FE86376" w14:textId="77777777" w:rsidR="0092153D" w:rsidRPr="00542FF1" w:rsidRDefault="0092153D">
      <w:pPr>
        <w:pStyle w:val="Textbody"/>
        <w:spacing w:after="29" w:line="260" w:lineRule="exact"/>
        <w:rPr>
          <w:rFonts w:ascii="Gandhari Unicode" w:hAnsi="Gandhari Unicode" w:cs="e-Tamil OTC"/>
          <w:u w:val="single"/>
          <w:lang w:val="en-GB"/>
        </w:rPr>
      </w:pPr>
    </w:p>
    <w:p w14:paraId="213C797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did not have the strength [anymore] when she comprehended [his] intention to go.</w:t>
      </w:r>
    </w:p>
    <w:p w14:paraId="280D7F29" w14:textId="77777777" w:rsidR="0092153D" w:rsidRPr="00542FF1" w:rsidRDefault="0092153D">
      <w:pPr>
        <w:pStyle w:val="Textbody"/>
        <w:spacing w:after="29" w:line="260" w:lineRule="exact"/>
        <w:rPr>
          <w:rFonts w:ascii="Gandhari Unicode" w:hAnsi="Gandhari Unicode" w:cs="e-Tamil OTC"/>
          <w:u w:val="single"/>
          <w:lang w:val="en-GB"/>
        </w:rPr>
      </w:pPr>
    </w:p>
    <w:p w14:paraId="28D41E1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eye-you you here stay-behind(inf.)</w:t>
      </w:r>
    </w:p>
    <w:p w14:paraId="6C92214E"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separate-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slope</w:t>
      </w:r>
    </w:p>
    <w:p w14:paraId="3D1490D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mountain-side adornment taken- might</w:t>
      </w:r>
      <w:r w:rsidRPr="00542FF1">
        <w:rPr>
          <w:rStyle w:val="FootnoteReference"/>
          <w:rFonts w:ascii="Gandhari Unicode" w:hAnsi="Gandhari Unicode" w:cs="e-Tamil OTC"/>
          <w:lang w:val="en-GB"/>
        </w:rPr>
        <w:footnoteReference w:id="94"/>
      </w:r>
      <w:r w:rsidRPr="00542FF1">
        <w:rPr>
          <w:rFonts w:ascii="Gandhari Unicode" w:hAnsi="Gandhari Unicode" w:cs="e-Tamil OTC"/>
          <w:lang w:val="en-GB"/>
        </w:rPr>
        <w:t xml:space="preserve"> wind-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95"/>
      </w:r>
    </w:p>
    <w:p w14:paraId="59056A56"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summer pretty twig smelling-</w:t>
      </w:r>
    </w:p>
    <w:p w14:paraId="3FCD441A" w14:textId="77777777" w:rsidR="0092153D" w:rsidRPr="00542FF1" w:rsidRDefault="00014CDD">
      <w:pPr>
        <w:pStyle w:val="Hangingindent"/>
        <w:tabs>
          <w:tab w:val="clear" w:pos="567"/>
          <w:tab w:val="left" w:pos="-613"/>
        </w:tabs>
        <w:spacing w:line="259" w:lineRule="exact"/>
        <w:ind w:left="0" w:firstLine="0"/>
        <w:rPr>
          <w:rFonts w:ascii="Gandhari Unicode" w:hAnsi="Gandhari Unicode" w:cs="e-Tamil OTC"/>
        </w:rPr>
      </w:pPr>
      <w:r w:rsidRPr="00542FF1">
        <w:rPr>
          <w:rFonts w:ascii="Gandhari Unicode" w:hAnsi="Gandhari Unicode" w:cs="e-Tamil OTC"/>
          <w:lang w:val="en-GB"/>
        </w:rPr>
        <w:t>honey village</w:t>
      </w:r>
      <w:r w:rsidRPr="00542FF1">
        <w:rPr>
          <w:rStyle w:val="FootnoteReference"/>
          <w:rFonts w:ascii="Gandhari Unicode" w:hAnsi="Gandhari Unicode" w:cs="e-Tamil OTC"/>
          <w:lang w:val="en-GB"/>
        </w:rPr>
        <w:footnoteReference w:id="96"/>
      </w:r>
      <w:r w:rsidRPr="00542FF1">
        <w:rPr>
          <w:rFonts w:ascii="Gandhari Unicode" w:hAnsi="Gandhari Unicode" w:cs="e-Tamil OTC"/>
          <w:lang w:val="en-GB"/>
        </w:rPr>
        <w:t xml:space="preserve"> bright forehead you-with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97"/>
      </w:r>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0BA71A3" w14:textId="77777777" w:rsidR="0092153D" w:rsidRPr="00542FF1" w:rsidRDefault="0092153D">
      <w:pPr>
        <w:pStyle w:val="Textbody"/>
        <w:spacing w:after="29"/>
        <w:rPr>
          <w:rFonts w:ascii="Gandhari Unicode" w:hAnsi="Gandhari Unicode" w:cs="e-Tamil OTC"/>
        </w:rPr>
      </w:pPr>
    </w:p>
    <w:p w14:paraId="4BA64C09" w14:textId="77777777" w:rsidR="0092153D" w:rsidRPr="00542FF1" w:rsidRDefault="0092153D">
      <w:pPr>
        <w:pStyle w:val="Textbody"/>
        <w:spacing w:after="29"/>
        <w:rPr>
          <w:rFonts w:ascii="Gandhari Unicode" w:hAnsi="Gandhari Unicode" w:cs="e-Tamil OTC"/>
        </w:rPr>
      </w:pPr>
    </w:p>
    <w:p w14:paraId="45BFDC9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Who is able to </w:t>
      </w:r>
      <w:proofErr w:type="gramStart"/>
      <w:r w:rsidRPr="00542FF1">
        <w:rPr>
          <w:rFonts w:ascii="Gandhari Unicode" w:hAnsi="Gandhari Unicode" w:cs="e-Tamil OTC"/>
          <w:lang w:val="en-GB"/>
        </w:rPr>
        <w:t>separate</w:t>
      </w:r>
      <w:proofErr w:type="gramEnd"/>
    </w:p>
    <w:p w14:paraId="6C7E9F90" w14:textId="77777777" w:rsidR="0092153D" w:rsidRPr="00542FF1" w:rsidRDefault="00014CDD">
      <w:pPr>
        <w:pStyle w:val="Textbody"/>
        <w:tabs>
          <w:tab w:val="left" w:pos="138"/>
        </w:tabs>
        <w:spacing w:after="115"/>
        <w:rPr>
          <w:rFonts w:ascii="Gandhari Unicode" w:hAnsi="Gandhari Unicode" w:cs="e-Tamil OTC"/>
          <w:lang w:val="en-GB"/>
        </w:rPr>
      </w:pPr>
      <w:r w:rsidRPr="00542FF1">
        <w:rPr>
          <w:rFonts w:ascii="Gandhari Unicode" w:hAnsi="Gandhari Unicode" w:cs="e-Tamil OTC"/>
          <w:lang w:val="en-GB"/>
        </w:rPr>
        <w:tab/>
        <w:t>so that you would stay behind, o you whose eyes brim with water?</w:t>
      </w:r>
    </w:p>
    <w:p w14:paraId="50BC4A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Going [is possible] only with you of bright </w:t>
      </w:r>
      <w:proofErr w:type="gramStart"/>
      <w:r w:rsidRPr="00542FF1">
        <w:rPr>
          <w:rFonts w:ascii="Gandhari Unicode" w:hAnsi="Gandhari Unicode" w:cs="e-Tamil OTC"/>
          <w:lang w:val="en-GB"/>
        </w:rPr>
        <w:t>forehead</w:t>
      </w:r>
      <w:proofErr w:type="gramEnd"/>
    </w:p>
    <w:p w14:paraId="62768B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honey village</w:t>
      </w:r>
    </w:p>
    <w:p w14:paraId="78DAF6D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which is fragrant with twigs lovely in the hot </w:t>
      </w:r>
      <w:proofErr w:type="gramStart"/>
      <w:r w:rsidRPr="00542FF1">
        <w:rPr>
          <w:rFonts w:ascii="Gandhari Unicode" w:hAnsi="Gandhari Unicode" w:cs="e-Tamil OTC"/>
          <w:lang w:val="en-GB"/>
        </w:rPr>
        <w:t>season</w:t>
      </w:r>
      <w:proofErr w:type="gramEnd"/>
    </w:p>
    <w:p w14:paraId="033CB6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mightily twisted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w:t>
      </w:r>
    </w:p>
    <w:p w14:paraId="4B446E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adornment of the mountain-</w:t>
      </w:r>
      <w:proofErr w:type="gramStart"/>
      <w:r w:rsidRPr="00542FF1">
        <w:rPr>
          <w:rFonts w:ascii="Gandhari Unicode" w:hAnsi="Gandhari Unicode" w:cs="e-Tamil OTC"/>
          <w:lang w:val="en-GB"/>
        </w:rPr>
        <w:t>side.(?)</w:t>
      </w:r>
      <w:proofErr w:type="gramEnd"/>
      <w:r w:rsidRPr="00542FF1">
        <w:rPr>
          <w:rStyle w:val="FootnoteReference"/>
          <w:rFonts w:ascii="Gandhari Unicode" w:hAnsi="Gandhari Unicode" w:cs="e-Tamil OTC"/>
          <w:lang w:val="en-GB"/>
        </w:rPr>
        <w:footnoteReference w:id="98"/>
      </w:r>
    </w:p>
    <w:p w14:paraId="1B3F1C1B" w14:textId="77777777" w:rsidR="0092153D" w:rsidRPr="00542FF1" w:rsidRDefault="0092153D">
      <w:pPr>
        <w:pStyle w:val="Textbody"/>
        <w:spacing w:after="0"/>
        <w:rPr>
          <w:rFonts w:ascii="Gandhari Unicode" w:hAnsi="Gandhari Unicode" w:cs="e-Tamil OTC"/>
          <w:lang w:val="en-GB"/>
        </w:rPr>
      </w:pPr>
    </w:p>
    <w:p w14:paraId="5F25FC7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526393"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23</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the confidante</w:t>
      </w:r>
    </w:p>
    <w:p w14:paraId="26C2E727" w14:textId="77777777" w:rsidR="0092153D" w:rsidRPr="00542FF1" w:rsidRDefault="00014CDD">
      <w:pPr>
        <w:pStyle w:val="Hangingindent"/>
        <w:spacing w:after="29"/>
        <w:ind w:left="0" w:firstLine="0"/>
        <w:jc w:val="both"/>
        <w:rPr>
          <w:rFonts w:ascii="Gandhari Unicode" w:hAnsi="Gandhari Unicode" w:cs="e-Tamil OTC"/>
        </w:rPr>
      </w:pPr>
      <w:r w:rsidRPr="00542FF1">
        <w:rPr>
          <w:rFonts w:ascii="Gandhari Unicode" w:hAnsi="Gandhari Unicode" w:cs="e-Tamil OTC"/>
          <w:cs/>
          <w:lang w:val="en-GB"/>
        </w:rPr>
        <w:t>கட்டுக் காணிய நின்றவிடத்துத் தோழி அறத்தொடு நின்றது.</w:t>
      </w:r>
    </w:p>
    <w:p w14:paraId="1E2A9A76" w14:textId="77777777" w:rsidR="0092153D" w:rsidRPr="00542FF1" w:rsidRDefault="0092153D">
      <w:pPr>
        <w:pStyle w:val="Textbody"/>
        <w:spacing w:after="29"/>
        <w:rPr>
          <w:rFonts w:ascii="Gandhari Unicode" w:hAnsi="Gandhari Unicode" w:cs="e-Tamil OTC"/>
        </w:rPr>
      </w:pPr>
    </w:p>
    <w:p w14:paraId="63746B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அகவன் மகளே யகவன் மகளே</w:t>
      </w:r>
    </w:p>
    <w:p w14:paraId="04583D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மனவுக்கோப் பன்ன நன்னெடுங் கூந்த</w:t>
      </w:r>
    </w:p>
    <w:p w14:paraId="482F35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லகவன் மகளே பாடுக பாட்டே</w:t>
      </w:r>
    </w:p>
    <w:p w14:paraId="562DB0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யின்னும் பாடுக பாட்டே</w:t>
      </w:r>
    </w:p>
    <w:p w14:paraId="31E3E5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யவர்</w:t>
      </w:r>
    </w:p>
    <w:p w14:paraId="0ED678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நன்னெடுங் குன்றம் பாடிய பாட்டே.</w:t>
      </w:r>
    </w:p>
    <w:p w14:paraId="54CDB52F" w14:textId="77777777" w:rsidR="0092153D" w:rsidRPr="00542FF1" w:rsidRDefault="0092153D">
      <w:pPr>
        <w:pStyle w:val="Textbody"/>
        <w:spacing w:after="29"/>
        <w:rPr>
          <w:rFonts w:ascii="Gandhari Unicode" w:hAnsi="Gandhari Unicode" w:cs="e-Tamil OTC"/>
        </w:rPr>
      </w:pPr>
    </w:p>
    <w:p w14:paraId="72ACAD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அகவன் மகளே </w:t>
      </w:r>
      <w:r w:rsidRPr="00542FF1">
        <w:rPr>
          <w:rFonts w:ascii="Gandhari Unicode" w:hAnsi="Gandhari Unicode" w:cs="e-Tamil OTC"/>
          <w:lang w:val="en-GB"/>
        </w:rPr>
        <w:t xml:space="preserve">C1+2+3v,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 L1, C3, G1</w:t>
      </w:r>
    </w:p>
    <w:p w14:paraId="658B067D" w14:textId="77777777" w:rsidR="0092153D" w:rsidRPr="00542FF1" w:rsidRDefault="0092153D">
      <w:pPr>
        <w:pStyle w:val="Textbody"/>
        <w:spacing w:after="29"/>
        <w:rPr>
          <w:rFonts w:ascii="Gandhari Unicode" w:hAnsi="Gandhari Unicode" w:cs="e-Tamil OTC"/>
        </w:rPr>
      </w:pPr>
    </w:p>
    <w:p w14:paraId="2184C4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ē</w:t>
      </w:r>
    </w:p>
    <w:p w14:paraId="7D713D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maṉavu</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kōpp</w:t>
      </w:r>
      <w:proofErr w:type="spellEnd"/>
      <w:r w:rsidR="00CC12E6">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aṉṉa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kūntal</w:t>
      </w:r>
      <w:proofErr w:type="spellEnd"/>
    </w:p>
    <w:p w14:paraId="7C5EB85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akaval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makaḷ</w:t>
      </w:r>
      <w:proofErr w:type="spellEnd"/>
      <w:r w:rsidR="00CC12E6">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8D40F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iṉṉum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5A56CB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t xml:space="preserve"> </w:t>
      </w:r>
      <w:r w:rsidR="00CC12E6">
        <w:rPr>
          <w:rFonts w:ascii="Gandhari Unicode" w:hAnsi="Gandhari Unicode" w:cs="e-Tamil OTC"/>
        </w:rPr>
        <w:t>~</w:t>
      </w:r>
      <w:proofErr w:type="spellStart"/>
      <w:r w:rsidRPr="00542FF1">
        <w:rPr>
          <w:rFonts w:ascii="Gandhari Unicode" w:hAnsi="Gandhari Unicode" w:cs="e-Tamil OTC"/>
          <w:lang w:val="en-GB"/>
        </w:rPr>
        <w:t>avar</w:t>
      </w:r>
      <w:proofErr w:type="spellEnd"/>
      <w:r w:rsidRPr="00542FF1">
        <w:rPr>
          <w:rStyle w:val="FootnoteReference"/>
          <w:rFonts w:ascii="Gandhari Unicode" w:hAnsi="Gandhari Unicode" w:cs="e-Tamil OTC"/>
          <w:lang w:val="en-GB"/>
        </w:rPr>
        <w:footnoteReference w:id="99"/>
      </w:r>
    </w:p>
    <w:p w14:paraId="4ED52F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kuṉṟam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pāṭṭ</w:t>
      </w:r>
      <w:proofErr w:type="spellEnd"/>
      <w:r w:rsidR="00CC12E6">
        <w:rPr>
          <w:rFonts w:ascii="Gandhari Unicode" w:hAnsi="Gandhari Unicode" w:cs="e-Tamil OTC"/>
        </w:rPr>
        <w:t>*-</w:t>
      </w:r>
      <w:r w:rsidRPr="00542FF1">
        <w:rPr>
          <w:rFonts w:ascii="Gandhari Unicode" w:hAnsi="Gandhari Unicode" w:cs="e-Tamil OTC"/>
        </w:rPr>
        <w:t>ē.</w:t>
      </w:r>
    </w:p>
    <w:p w14:paraId="638CD60F" w14:textId="77777777" w:rsidR="0092153D" w:rsidRPr="00542FF1" w:rsidRDefault="0092153D">
      <w:pPr>
        <w:pStyle w:val="Textbody"/>
        <w:spacing w:after="29" w:line="260" w:lineRule="exact"/>
        <w:rPr>
          <w:rFonts w:ascii="Gandhari Unicode" w:hAnsi="Gandhari Unicode" w:cs="e-Tamil OTC"/>
          <w:u w:val="single"/>
          <w:lang w:val="en-GB"/>
        </w:rPr>
      </w:pPr>
    </w:p>
    <w:p w14:paraId="2CFCE800" w14:textId="77777777" w:rsidR="0092153D" w:rsidRPr="00542FF1" w:rsidRDefault="00014CDD">
      <w:pPr>
        <w:pStyle w:val="Hangingindent"/>
        <w:pageBreakBefore/>
        <w:spacing w:after="29" w:line="260" w:lineRule="exact"/>
        <w:ind w:left="0" w:firstLine="0"/>
        <w:jc w:val="both"/>
        <w:rPr>
          <w:rFonts w:ascii="Gandhari Unicode" w:hAnsi="Gandhari Unicode" w:cs="e-Tamil OTC"/>
          <w:lang w:val="en-GB"/>
        </w:rPr>
      </w:pPr>
      <w:r w:rsidRPr="00542FF1">
        <w:rPr>
          <w:rFonts w:ascii="Gandhari Unicode" w:hAnsi="Gandhari Unicode" w:cs="e-Tamil OTC"/>
          <w:lang w:val="en-GB"/>
        </w:rPr>
        <w:lastRenderedPageBreak/>
        <w:t>The confidante standing firm in duty as she stood and watched the divination.</w:t>
      </w:r>
    </w:p>
    <w:p w14:paraId="7D5D06B6" w14:textId="77777777" w:rsidR="0092153D" w:rsidRPr="00542FF1" w:rsidRDefault="0092153D">
      <w:pPr>
        <w:pStyle w:val="Textbody"/>
        <w:spacing w:after="29" w:line="260" w:lineRule="exact"/>
        <w:rPr>
          <w:rFonts w:ascii="Gandhari Unicode" w:hAnsi="Gandhari Unicode" w:cs="e-Tamil OTC"/>
          <w:u w:val="single"/>
          <w:lang w:val="en-GB"/>
        </w:rPr>
      </w:pPr>
    </w:p>
    <w:p w14:paraId="74D7759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Akaval woman</w:t>
      </w:r>
      <w:r w:rsidRPr="00542FF1">
        <w:rPr>
          <w:rFonts w:ascii="Gandhari Unicode" w:hAnsi="Gandhari Unicode" w:cs="e-Tamil OTC"/>
          <w:position w:val="6"/>
          <w:lang w:val="en-GB"/>
        </w:rPr>
        <w:t>ē</w:t>
      </w:r>
    </w:p>
    <w:p w14:paraId="08C71D44" w14:textId="77777777" w:rsidR="0092153D" w:rsidRPr="00542FF1" w:rsidRDefault="00014CDD">
      <w:pPr>
        <w:pStyle w:val="Hangingindent"/>
        <w:tabs>
          <w:tab w:val="clear" w:pos="567"/>
        </w:tabs>
        <w:spacing w:line="259" w:lineRule="exact"/>
        <w:ind w:left="0" w:firstLine="0"/>
        <w:rPr>
          <w:rFonts w:ascii="Gandhari Unicode" w:hAnsi="Gandhari Unicode" w:cs="e-Tamil OTC"/>
          <w:lang w:val="en-GB"/>
        </w:rPr>
      </w:pPr>
      <w:r w:rsidRPr="00542FF1">
        <w:rPr>
          <w:rFonts w:ascii="Gandhari Unicode" w:hAnsi="Gandhari Unicode" w:cs="e-Tamil OTC"/>
          <w:lang w:val="en-GB"/>
        </w:rPr>
        <w:t>chank-bead string like good long tresses</w:t>
      </w:r>
    </w:p>
    <w:p w14:paraId="59BA73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Akaval woman</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may-sing song</w:t>
      </w:r>
      <w:r w:rsidRPr="00542FF1">
        <w:rPr>
          <w:rFonts w:ascii="Gandhari Unicode" w:hAnsi="Gandhari Unicode" w:cs="e-Tamil OTC"/>
          <w:position w:val="6"/>
          <w:lang w:val="en-GB"/>
        </w:rPr>
        <w:t>ē</w:t>
      </w:r>
    </w:p>
    <w:p w14:paraId="60ECC485"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may-sing song</w:t>
      </w:r>
      <w:r w:rsidRPr="00542FF1">
        <w:rPr>
          <w:rFonts w:ascii="Gandhari Unicode" w:hAnsi="Gandhari Unicode" w:cs="e-Tamil OTC"/>
          <w:position w:val="6"/>
          <w:lang w:val="en-GB"/>
        </w:rPr>
        <w:t>ē</w:t>
      </w:r>
    </w:p>
    <w:p w14:paraId="763BFACE" w14:textId="77777777" w:rsidR="0092153D" w:rsidRPr="00542FF1" w:rsidRDefault="00014CDD">
      <w:pPr>
        <w:pStyle w:val="Hangingindent"/>
        <w:spacing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he(h.)-</w:t>
      </w:r>
    </w:p>
    <w:p w14:paraId="76119E8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w:t>
      </w:r>
      <w:r w:rsidRPr="00542FF1">
        <w:rPr>
          <w:rFonts w:ascii="Gandhari Unicode" w:hAnsi="Gandhari Unicode" w:cs="e-Tamil OTC"/>
        </w:rPr>
        <w:t xml:space="preserve"> </w:t>
      </w:r>
      <w:r w:rsidRPr="00542FF1">
        <w:rPr>
          <w:rFonts w:ascii="Gandhari Unicode" w:hAnsi="Gandhari Unicode" w:cs="e-Tamil OTC"/>
          <w:lang w:val="en-GB"/>
        </w:rPr>
        <w:t>long hill</w:t>
      </w:r>
      <w:r w:rsidRPr="00542FF1">
        <w:rPr>
          <w:rFonts w:ascii="Gandhari Unicode" w:hAnsi="Gandhari Unicode" w:cs="e-Tamil OTC"/>
        </w:rPr>
        <w:t xml:space="preserve"> </w:t>
      </w:r>
      <w:r w:rsidRPr="00542FF1">
        <w:rPr>
          <w:rFonts w:ascii="Gandhari Unicode" w:hAnsi="Gandhari Unicode" w:cs="e-Tamil OTC"/>
          <w:lang w:val="en-GB"/>
        </w:rPr>
        <w:t>sung- song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FB9E40" w14:textId="77777777" w:rsidR="0092153D" w:rsidRPr="00542FF1" w:rsidRDefault="0092153D">
      <w:pPr>
        <w:pStyle w:val="Textbody"/>
        <w:spacing w:after="29"/>
        <w:rPr>
          <w:rFonts w:ascii="Gandhari Unicode" w:hAnsi="Gandhari Unicode" w:cs="e-Tamil OTC"/>
          <w:lang w:val="en-GB"/>
        </w:rPr>
      </w:pPr>
    </w:p>
    <w:p w14:paraId="7BF2C4CE" w14:textId="77777777" w:rsidR="0092153D" w:rsidRPr="00542FF1" w:rsidRDefault="0092153D">
      <w:pPr>
        <w:pStyle w:val="Textbody"/>
        <w:spacing w:after="29"/>
        <w:rPr>
          <w:rFonts w:ascii="Gandhari Unicode" w:hAnsi="Gandhari Unicode" w:cs="e-Tamil OTC"/>
          <w:lang w:val="en-GB"/>
        </w:rPr>
      </w:pPr>
    </w:p>
    <w:p w14:paraId="2B74FE9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Soothsayer woman,</w:t>
      </w:r>
      <w:r w:rsidRPr="00542FF1">
        <w:rPr>
          <w:rStyle w:val="FootnoteReference"/>
          <w:rFonts w:ascii="Gandhari Unicode" w:hAnsi="Gandhari Unicode" w:cs="e-Tamil OTC"/>
          <w:lang w:val="en-GB"/>
        </w:rPr>
        <w:footnoteReference w:id="100"/>
      </w:r>
      <w:r w:rsidRPr="00542FF1">
        <w:rPr>
          <w:rFonts w:ascii="Gandhari Unicode" w:hAnsi="Gandhari Unicode" w:cs="e-Tamil OTC"/>
          <w:lang w:val="en-GB"/>
        </w:rPr>
        <w:t xml:space="preserve"> soothsayer woman,</w:t>
      </w:r>
    </w:p>
    <w:p w14:paraId="42577BC3" w14:textId="77777777" w:rsidR="0092153D" w:rsidRPr="00542FF1" w:rsidRDefault="00014CDD">
      <w:pPr>
        <w:pStyle w:val="Hangingindent"/>
        <w:tabs>
          <w:tab w:val="clear" w:pos="567"/>
          <w:tab w:val="left" w:pos="-1875"/>
          <w:tab w:val="left" w:pos="263"/>
        </w:tabs>
        <w:ind w:left="0" w:firstLine="0"/>
        <w:rPr>
          <w:rFonts w:ascii="Gandhari Unicode" w:hAnsi="Gandhari Unicode" w:cs="e-Tamil OTC"/>
        </w:rPr>
      </w:pPr>
      <w:r w:rsidRPr="00542FF1">
        <w:rPr>
          <w:rFonts w:ascii="Gandhari Unicode" w:hAnsi="Gandhari Unicode" w:cs="e-Tamil OTC"/>
          <w:lang w:val="en-GB"/>
        </w:rPr>
        <w:tab/>
        <w:t>like a string of chank beads good, long tresses,</w:t>
      </w:r>
      <w:r w:rsidRPr="00542FF1">
        <w:rPr>
          <w:rStyle w:val="FootnoteReference"/>
          <w:rFonts w:ascii="Gandhari Unicode" w:hAnsi="Gandhari Unicode" w:cs="e-Tamil OTC"/>
          <w:lang w:val="en-GB"/>
        </w:rPr>
        <w:footnoteReference w:id="101"/>
      </w:r>
    </w:p>
    <w:p w14:paraId="3133B551" w14:textId="77777777" w:rsidR="0092153D" w:rsidRPr="00542FF1" w:rsidRDefault="00014CDD">
      <w:pPr>
        <w:pStyle w:val="Hangingindent"/>
        <w:spacing w:after="72"/>
        <w:ind w:left="0" w:firstLine="0"/>
        <w:rPr>
          <w:rFonts w:ascii="Gandhari Unicode" w:hAnsi="Gandhari Unicode" w:cs="e-Tamil OTC"/>
          <w:lang w:val="en-GB"/>
        </w:rPr>
      </w:pPr>
      <w:r w:rsidRPr="00542FF1">
        <w:rPr>
          <w:rFonts w:ascii="Gandhari Unicode" w:hAnsi="Gandhari Unicode" w:cs="e-Tamil OTC"/>
          <w:lang w:val="en-GB"/>
        </w:rPr>
        <w:t>soothsayer woman, please, sing the song.</w:t>
      </w:r>
    </w:p>
    <w:p w14:paraId="27BFB73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Again, please, sing the song.</w:t>
      </w:r>
    </w:p>
    <w:p w14:paraId="00E4D489" w14:textId="77777777" w:rsidR="0092153D" w:rsidRPr="00542FF1" w:rsidRDefault="00014CDD">
      <w:pPr>
        <w:pStyle w:val="Hangingindent"/>
        <w:ind w:left="0" w:firstLine="0"/>
        <w:rPr>
          <w:rFonts w:ascii="Gandhari Unicode" w:hAnsi="Gandhari Unicode" w:cs="e-Tamil OTC"/>
          <w:lang w:val="en-GB"/>
        </w:rPr>
      </w:pPr>
      <w:r w:rsidRPr="00542FF1">
        <w:rPr>
          <w:rFonts w:ascii="Gandhari Unicode" w:hAnsi="Gandhari Unicode" w:cs="e-Tamil OTC"/>
          <w:lang w:val="en-GB"/>
        </w:rPr>
        <w:t>The song [you've] sung of his good long hill!</w:t>
      </w:r>
    </w:p>
    <w:p w14:paraId="65BA428A" w14:textId="77777777" w:rsidR="0092153D" w:rsidRPr="00542FF1" w:rsidRDefault="0092153D">
      <w:pPr>
        <w:pStyle w:val="Textbody"/>
        <w:spacing w:after="0"/>
        <w:ind w:left="2160" w:hanging="2160"/>
        <w:rPr>
          <w:rFonts w:ascii="Gandhari Unicode" w:hAnsi="Gandhari Unicode" w:cs="e-Tamil OTC"/>
          <w:lang w:val="en-GB"/>
        </w:rPr>
      </w:pPr>
    </w:p>
    <w:p w14:paraId="35979FD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4DCF6F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24</w:t>
      </w:r>
      <w:r w:rsidRPr="007F756C">
        <w:rPr>
          <w:rFonts w:ascii="e-Tamil OTC" w:hAnsi="e-Tamil OTC" w:cs="e-Tamil OTC"/>
          <w:i w:val="0"/>
          <w:iCs w:val="0"/>
          <w:color w:val="auto"/>
          <w:cs/>
        </w:rPr>
        <w:t xml:space="preserve"> பரணர்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7BFC44F6"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lang w:val="en-GB"/>
        </w:rPr>
        <w:t>பருவங் கண்டு ஆற்றாளாகிய கிழத்தி உரைத்தது.</w:t>
      </w:r>
    </w:p>
    <w:p w14:paraId="17EE97A4" w14:textId="77777777" w:rsidR="0092153D" w:rsidRPr="00542FF1" w:rsidRDefault="0092153D">
      <w:pPr>
        <w:pStyle w:val="Textbody"/>
        <w:spacing w:after="29"/>
        <w:ind w:left="2160" w:hanging="2160"/>
        <w:rPr>
          <w:rFonts w:ascii="Gandhari Unicode" w:hAnsi="Gandhari Unicode" w:cs="e-Tamil OTC"/>
        </w:rPr>
      </w:pPr>
    </w:p>
    <w:p w14:paraId="373C353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கருங்கால் </w:t>
      </w:r>
      <w:r w:rsidRPr="00542FF1">
        <w:rPr>
          <w:rFonts w:ascii="Gandhari Unicode" w:hAnsi="Gandhari Unicode" w:cs="e-Tamil OTC"/>
          <w:u w:val="wave"/>
          <w:cs/>
        </w:rPr>
        <w:t>வேம்பி</w:t>
      </w:r>
      <w:r w:rsidRPr="00542FF1">
        <w:rPr>
          <w:rFonts w:ascii="Gandhari Unicode" w:hAnsi="Gandhari Unicode" w:cs="e-Tamil OTC"/>
          <w:cs/>
        </w:rPr>
        <w:t xml:space="preserve"> னொண்பூ யாண</w:t>
      </w:r>
    </w:p>
    <w:p w14:paraId="1BD323A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ரென்னை யின்றியுங் கழிவது கொல்லோ</w:t>
      </w:r>
    </w:p>
    <w:p w14:paraId="0E0B83E1"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வாற்றய லெழுந்த வெண்கோட் டதவத்</w:t>
      </w:r>
    </w:p>
    <w:p w14:paraId="6ACF09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தெழுகுளிறு</w:t>
      </w:r>
      <w:r w:rsidRPr="00542FF1">
        <w:rPr>
          <w:rFonts w:ascii="Gandhari Unicode" w:hAnsi="Gandhari Unicode" w:cs="e-Tamil OTC"/>
          <w:cs/>
        </w:rPr>
        <w:t xml:space="preserve"> மிதித்த வொருபழம் போலக்</w:t>
      </w:r>
    </w:p>
    <w:p w14:paraId="23B71C9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குழையக்</w:t>
      </w:r>
      <w:r w:rsidRPr="00542FF1">
        <w:rPr>
          <w:rFonts w:ascii="Gandhari Unicode" w:hAnsi="Gandhari Unicode" w:cs="e-Tamil OTC"/>
          <w:cs/>
        </w:rPr>
        <w:t xml:space="preserve"> </w:t>
      </w:r>
      <w:r w:rsidRPr="00542FF1">
        <w:rPr>
          <w:rFonts w:ascii="Gandhari Unicode" w:hAnsi="Gandhari Unicode" w:cs="e-Tamil OTC"/>
          <w:u w:val="wave"/>
          <w:cs/>
        </w:rPr>
        <w:t>கொடியோர்</w:t>
      </w:r>
      <w:r w:rsidRPr="00542FF1">
        <w:rPr>
          <w:rFonts w:ascii="Gandhari Unicode" w:hAnsi="Gandhari Unicode" w:cs="e-Tamil OTC"/>
          <w:cs/>
        </w:rPr>
        <w:t xml:space="preserve"> </w:t>
      </w:r>
      <w:r w:rsidRPr="00542FF1">
        <w:rPr>
          <w:rFonts w:ascii="Gandhari Unicode" w:hAnsi="Gandhari Unicode" w:cs="e-Tamil OTC"/>
          <w:u w:val="wave"/>
          <w:cs/>
        </w:rPr>
        <w:t>நாவே</w:t>
      </w:r>
    </w:p>
    <w:p w14:paraId="42D0AC1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காதல ரகலக் கல்லென் றவ்வே</w:t>
      </w:r>
      <w:r w:rsidRPr="00542FF1">
        <w:rPr>
          <w:rFonts w:ascii="Gandhari Unicode" w:hAnsi="Gandhari Unicode" w:cs="e-Tamil OTC"/>
          <w:cs/>
        </w:rPr>
        <w:t>.</w:t>
      </w:r>
    </w:p>
    <w:p w14:paraId="5A66C306" w14:textId="77777777" w:rsidR="0092153D" w:rsidRPr="00542FF1" w:rsidRDefault="0092153D">
      <w:pPr>
        <w:pStyle w:val="Textbody"/>
        <w:spacing w:after="29"/>
        <w:ind w:left="2160" w:hanging="2160"/>
        <w:rPr>
          <w:rFonts w:ascii="Gandhari Unicode" w:hAnsi="Gandhari Unicode" w:cs="e-Tamil OTC"/>
        </w:rPr>
      </w:pPr>
    </w:p>
    <w:p w14:paraId="3354A0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 னொண்பூ </w:t>
      </w:r>
      <w:r w:rsidRPr="00542FF1">
        <w:rPr>
          <w:rFonts w:ascii="Gandhari Unicode" w:eastAsia="URW Palladio UNI" w:hAnsi="Gandhari Unicode" w:cs="e-Tamil OTC"/>
        </w:rPr>
        <w:t xml:space="preserve">L1, C1+2,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யொண்பூ </w:t>
      </w:r>
      <w:r w:rsidRPr="00542FF1">
        <w:rPr>
          <w:rFonts w:ascii="Gandhari Unicode" w:eastAsia="URW Palladio UNI" w:hAnsi="Gandhari Unicode" w:cs="e-Tamil OTC"/>
        </w:rPr>
        <w:t xml:space="preserve">IV [line 3-6 missing in C3]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லெழுந்த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வெழுந்த </w:t>
      </w:r>
      <w:r w:rsidRPr="00542FF1">
        <w:rPr>
          <w:rFonts w:ascii="Gandhari Unicode" w:eastAsia="URW Palladio UNI" w:hAnsi="Gandhari Unicode" w:cs="e-Tamil OTC"/>
        </w:rPr>
        <w:t xml:space="preserve">C1, G1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தெழுகுளிறு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தெழுக்குளிறு </w:t>
      </w:r>
      <w:r w:rsidRPr="00542FF1">
        <w:rPr>
          <w:rFonts w:ascii="Gandhari Unicode" w:hAnsi="Gandhari Unicode" w:cs="e-Tamil OTC"/>
        </w:rPr>
        <w:t xml:space="preserve">L1, C1, G1; </w:t>
      </w:r>
      <w:r w:rsidRPr="00542FF1">
        <w:rPr>
          <w:rFonts w:ascii="Gandhari Unicode" w:hAnsi="Gandhari Unicode" w:cs="e-Tamil OTC"/>
          <w:cs/>
        </w:rPr>
        <w:t xml:space="preserve">தெழுகளிறு </w:t>
      </w:r>
      <w:r w:rsidRPr="00542FF1">
        <w:rPr>
          <w:rFonts w:ascii="Gandhari Unicode" w:hAnsi="Gandhari Unicode" w:cs="e-Tamil OTC"/>
        </w:rPr>
        <w:t xml:space="preserve">C2,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தெழுகுளிர்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5a </w:t>
      </w:r>
      <w:r w:rsidRPr="00542FF1">
        <w:rPr>
          <w:rFonts w:ascii="Gandhari Unicode" w:hAnsi="Gandhari Unicode" w:cs="e-Tamil OTC"/>
          <w:cs/>
        </w:rPr>
        <w:t xml:space="preserve">குழையக் </w:t>
      </w:r>
      <w:r w:rsidRPr="00542FF1">
        <w:rPr>
          <w:rFonts w:ascii="Gandhari Unicode" w:hAnsi="Gandhari Unicode" w:cs="e-Tamil OTC"/>
        </w:rPr>
        <w:t xml:space="preserve">L1, C2,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குழையகக் </w:t>
      </w:r>
      <w:r w:rsidRPr="00542FF1">
        <w:rPr>
          <w:rFonts w:ascii="Gandhari Unicode" w:hAnsi="Gandhari Unicode" w:cs="e-Tamil OTC"/>
        </w:rPr>
        <w:t xml:space="preserve">C1,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சிதைய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கோட்டியோர் </w:t>
      </w:r>
      <w:r w:rsidRPr="00542FF1">
        <w:rPr>
          <w:rFonts w:ascii="Gandhari Unicode" w:hAnsi="Gandhari Unicode" w:cs="e-Tamil OTC"/>
        </w:rPr>
        <w:t xml:space="preserve">C2,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கோட்டடியோ (</w:t>
      </w:r>
      <w:r w:rsidRPr="00542FF1">
        <w:rPr>
          <w:rFonts w:ascii="Gandhari Unicode" w:hAnsi="Gandhari Unicode" w:cs="e-Tamil OTC"/>
        </w:rPr>
        <w:t xml:space="preserve">corr., but misplaced: </w:t>
      </w:r>
      <w:r w:rsidRPr="00542FF1">
        <w:rPr>
          <w:rFonts w:ascii="Gandhari Unicode" w:hAnsi="Gandhari Unicode" w:cs="e-Tamil OTC"/>
          <w:cs/>
        </w:rPr>
        <w:t xml:space="preserve">கோட்டடியோர்) </w:t>
      </w:r>
      <w:r w:rsidRPr="00542FF1">
        <w:rPr>
          <w:rFonts w:ascii="Gandhari Unicode" w:hAnsi="Gandhari Unicode" w:cs="e-Tamil OTC"/>
        </w:rPr>
        <w:t xml:space="preserve">L1, C1, G2; </w:t>
      </w:r>
      <w:r w:rsidRPr="00542FF1">
        <w:rPr>
          <w:rFonts w:ascii="Gandhari Unicode" w:hAnsi="Gandhari Unicode" w:cs="e-Tamil OTC"/>
          <w:cs/>
        </w:rPr>
        <w:t xml:space="preserve">கோடியோர்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வெமைநீத்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நாவே </w:t>
      </w:r>
      <w:r w:rsidRPr="00542FF1">
        <w:rPr>
          <w:rFonts w:ascii="Gandhari Unicode" w:hAnsi="Gandhari Unicode" w:cs="e-Tamil OTC"/>
        </w:rPr>
        <w:t xml:space="preserve">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 G1+2, EA; </w:t>
      </w:r>
      <w:r w:rsidRPr="00542FF1">
        <w:rPr>
          <w:rFonts w:ascii="Gandhari Unicode" w:hAnsi="Gandhari Unicode" w:cs="e-Tamil OTC"/>
          <w:cs/>
        </w:rPr>
        <w:t xml:space="preserve">தகன்ற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6</w:t>
      </w:r>
      <w:r w:rsidRPr="00542FF1">
        <w:rPr>
          <w:rFonts w:ascii="Gandhari Unicode" w:hAnsi="Gandhari Unicode" w:cs="e-Tamil OTC"/>
          <w:cs/>
        </w:rPr>
        <w:t xml:space="preserve"> காதல ரகலக் கல்லென் றவ்வே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bookmarkStart w:id="5" w:name="DDE_LINK91"/>
      <w:r w:rsidRPr="00542FF1">
        <w:rPr>
          <w:rFonts w:ascii="Gandhari Unicode" w:hAnsi="Gandhari Unicode" w:cs="e-Tamil OTC"/>
          <w:cs/>
        </w:rPr>
        <w:t>நாம்வெங் காதலர்க்</w:t>
      </w:r>
      <w:bookmarkEnd w:id="5"/>
      <w:r w:rsidRPr="00542FF1">
        <w:rPr>
          <w:rFonts w:ascii="Gandhari Unicode" w:hAnsi="Gandhari Unicode" w:cs="e-Tamil OTC"/>
          <w:cs/>
        </w:rPr>
        <w:t xml:space="preserve"> கலவென் றவ்வே </w:t>
      </w:r>
      <w:r w:rsidRPr="00542FF1">
        <w:rPr>
          <w:rFonts w:ascii="Gandhari Unicode" w:hAnsi="Gandhari Unicode" w:cs="e-Tamil OTC"/>
        </w:rPr>
        <w:t xml:space="preserve">EA; </w:t>
      </w:r>
      <w:r w:rsidRPr="00542FF1">
        <w:rPr>
          <w:rFonts w:ascii="Gandhari Unicode" w:hAnsi="Gandhari Unicode" w:cs="e-Tamil OTC"/>
          <w:cs/>
        </w:rPr>
        <w:t xml:space="preserve">நாம்வெங் காதலர்க் கல்லென் றவ்வே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 காதலர்க் கல்லென் றவ்வே </w:t>
      </w:r>
      <w:r w:rsidRPr="00542FF1">
        <w:rPr>
          <w:rFonts w:ascii="Gandhari Unicode" w:hAnsi="Gandhari Unicode" w:cs="e-Tamil OTC"/>
        </w:rPr>
        <w:t xml:space="preserve">L1, C1, G2; </w:t>
      </w:r>
      <w:r w:rsidRPr="00542FF1">
        <w:rPr>
          <w:rFonts w:ascii="Gandhari Unicode" w:hAnsi="Gandhari Unicode" w:cs="e-Tamil OTC"/>
          <w:cs/>
        </w:rPr>
        <w:t xml:space="preserve">நாவே காதலர்க் கவ்வென் றவ்வே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நாம்வெங் காதலர்க் நல்கார் கொல்லோ </w:t>
      </w:r>
      <w:r w:rsidRPr="00542FF1">
        <w:rPr>
          <w:rFonts w:ascii="Gandhari Unicode" w:hAnsi="Gandhari Unicode" w:cs="e-Tamil OTC"/>
        </w:rPr>
        <w:t>I</w:t>
      </w:r>
    </w:p>
    <w:p w14:paraId="50A81BAD" w14:textId="77777777" w:rsidR="0092153D" w:rsidRPr="00542FF1" w:rsidRDefault="0092153D">
      <w:pPr>
        <w:pStyle w:val="Textbody"/>
        <w:spacing w:after="29"/>
        <w:rPr>
          <w:rFonts w:ascii="Gandhari Unicode" w:hAnsi="Gandhari Unicode" w:cs="e-Tamil OTC"/>
        </w:rPr>
      </w:pPr>
    </w:p>
    <w:p w14:paraId="5C3A9696"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4EAFD10F" w14:textId="77777777" w:rsidR="0092153D" w:rsidRPr="00542FF1" w:rsidRDefault="00014CDD">
      <w:pPr>
        <w:pStyle w:val="Textbody"/>
        <w:spacing w:after="29"/>
        <w:ind w:left="2160" w:hanging="2160"/>
        <w:rPr>
          <w:rFonts w:ascii="Gandhari Unicode" w:hAnsi="Gandhari Unicode" w:cs="e-Tamil OTC"/>
          <w:lang w:val="en-GB"/>
        </w:rPr>
      </w:pPr>
      <w:proofErr w:type="spellStart"/>
      <w:r w:rsidRPr="00542FF1">
        <w:rPr>
          <w:rFonts w:ascii="Gandhari Unicode" w:hAnsi="Gandhari Unicode" w:cs="e-Tamil OTC"/>
          <w:lang w:val="en-GB"/>
        </w:rPr>
        <w:t>eṉṉai</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iṉṟi</w:t>
      </w:r>
      <w:proofErr w:type="spellEnd"/>
      <w:r w:rsidR="0095582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kaḻ</w:t>
      </w:r>
      <w:r w:rsidR="00955828">
        <w:rPr>
          <w:rFonts w:ascii="Gandhari Unicode" w:hAnsi="Gandhari Unicode" w:cs="e-Tamil OTC"/>
          <w:lang w:val="en-GB"/>
        </w:rPr>
        <w:t>ivatu-</w:t>
      </w:r>
      <w:r w:rsidRPr="00542FF1">
        <w:rPr>
          <w:rFonts w:ascii="Gandhari Unicode" w:hAnsi="Gandhari Unicode" w:cs="e-Tamil OTC"/>
          <w:lang w:val="en-GB"/>
        </w:rPr>
        <w:t>kollō</w:t>
      </w:r>
      <w:proofErr w:type="spellEnd"/>
    </w:p>
    <w:p w14:paraId="49F3FAC0" w14:textId="77777777" w:rsidR="0092153D" w:rsidRPr="00542FF1" w:rsidRDefault="00955828">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eḻunta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atavatt</w:t>
      </w:r>
      <w:proofErr w:type="spellEnd"/>
      <w:r>
        <w:rPr>
          <w:rFonts w:ascii="Gandhari Unicode" w:hAnsi="Gandhari Unicode" w:cs="e-Tamil OTC"/>
          <w:lang w:val="en-GB"/>
        </w:rPr>
        <w:t>*</w:t>
      </w:r>
    </w:p>
    <w:p w14:paraId="2FE76A79"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mititta</w:t>
      </w:r>
      <w:proofErr w:type="spellEnd"/>
      <w:r w:rsidRPr="00542FF1">
        <w:rPr>
          <w:rFonts w:ascii="Gandhari Unicode" w:hAnsi="Gandhari Unicode" w:cs="e-Tamil OTC"/>
          <w:lang w:val="en-GB"/>
        </w:rPr>
        <w:t xml:space="preserve"> </w:t>
      </w:r>
      <w:r w:rsidR="00955828">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955828">
        <w:rPr>
          <w:rFonts w:ascii="Gandhari Unicode" w:hAnsi="Gandhari Unicode" w:cs="e-Tamil OTC"/>
          <w:lang w:val="en-GB"/>
        </w:rPr>
        <w:t>+</w:t>
      </w:r>
    </w:p>
    <w:p w14:paraId="5BEC6BD0"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i/>
          <w:iCs/>
          <w:lang w:val="en-GB"/>
        </w:rPr>
        <w:t>kuḻaiya</w:t>
      </w:r>
      <w:proofErr w:type="spellEnd"/>
      <w:r w:rsidR="0095582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p>
    <w:p w14:paraId="17F0EBD2" w14:textId="77777777" w:rsidR="0092153D" w:rsidRPr="00542FF1" w:rsidRDefault="00014CDD">
      <w:pPr>
        <w:pStyle w:val="Textbody"/>
        <w:spacing w:after="29" w:line="288"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i/>
          <w:iCs/>
          <w:lang w:val="en-GB"/>
        </w:rPr>
        <w:t xml:space="preserve"> akala </w:t>
      </w:r>
      <w:proofErr w:type="spellStart"/>
      <w:r w:rsidRPr="00542FF1">
        <w:rPr>
          <w:rFonts w:ascii="Gandhari Unicode" w:hAnsi="Gandhari Unicode" w:cs="e-Tamil OTC"/>
          <w:i/>
          <w:iCs/>
          <w:lang w:val="en-GB"/>
        </w:rPr>
        <w:t>kalleṉṟav</w:t>
      </w:r>
      <w:proofErr w:type="spellEnd"/>
      <w:r w:rsidR="0095582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1093A84A" w14:textId="77777777" w:rsidR="0092153D" w:rsidRPr="00542FF1" w:rsidRDefault="0092153D">
      <w:pPr>
        <w:pStyle w:val="Textbody"/>
        <w:spacing w:after="29" w:line="240" w:lineRule="exact"/>
        <w:rPr>
          <w:rFonts w:ascii="Gandhari Unicode" w:hAnsi="Gandhari Unicode" w:cs="e-Tamil OTC"/>
          <w:u w:val="single"/>
          <w:lang w:val="en-GB"/>
        </w:rPr>
      </w:pPr>
    </w:p>
    <w:p w14:paraId="0BABDFED" w14:textId="77777777" w:rsidR="0092153D" w:rsidRPr="00542FF1" w:rsidRDefault="00014CDD">
      <w:pPr>
        <w:pStyle w:val="Textbody"/>
        <w:pageBreakBefore/>
        <w:spacing w:after="29" w:line="240" w:lineRule="exact"/>
        <w:rPr>
          <w:rFonts w:ascii="Gandhari Unicode" w:hAnsi="Gandhari Unicode" w:cs="e-Tamil OTC"/>
          <w:lang w:val="en-GB"/>
        </w:rPr>
      </w:pPr>
      <w:r w:rsidRPr="00542FF1">
        <w:rPr>
          <w:rFonts w:ascii="Gandhari Unicode" w:hAnsi="Gandhari Unicode" w:cs="e-Tamil OTC"/>
          <w:lang w:val="en-GB"/>
        </w:rPr>
        <w:lastRenderedPageBreak/>
        <w:t>Declared by HER who didn't have the strength [anymore] on seeing the season.</w:t>
      </w:r>
    </w:p>
    <w:p w14:paraId="5BBA2DAF" w14:textId="77777777" w:rsidR="0092153D" w:rsidRPr="00542FF1" w:rsidRDefault="0092153D">
      <w:pPr>
        <w:pStyle w:val="Textbody"/>
        <w:spacing w:after="29" w:line="240" w:lineRule="exact"/>
        <w:rPr>
          <w:rFonts w:ascii="Gandhari Unicode" w:hAnsi="Gandhari Unicode" w:cs="e-Tamil OTC"/>
          <w:u w:val="single"/>
          <w:lang w:val="en-GB"/>
        </w:rPr>
      </w:pPr>
    </w:p>
    <w:p w14:paraId="1077815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black leg 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bright flower freshness</w:t>
      </w:r>
      <w:r w:rsidRPr="00542FF1">
        <w:rPr>
          <w:rStyle w:val="FootnoteReference"/>
          <w:rFonts w:ascii="Gandhari Unicode" w:hAnsi="Gandhari Unicode" w:cs="e-Tamil OTC"/>
          <w:lang w:val="en-GB"/>
        </w:rPr>
        <w:footnoteReference w:id="102"/>
      </w:r>
    </w:p>
    <w:p w14:paraId="53A8EC1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my- lord</w:t>
      </w:r>
      <w:r w:rsidRPr="00542FF1">
        <w:rPr>
          <w:rFonts w:ascii="Gandhari Unicode" w:hAnsi="Gandhari Unicode" w:cs="e-Tamil OTC"/>
        </w:rPr>
        <w:t xml:space="preserve"> </w:t>
      </w:r>
      <w:r w:rsidRPr="00542FF1">
        <w:rPr>
          <w:rFonts w:ascii="Gandhari Unicode" w:hAnsi="Gandhari Unicode" w:cs="e-Tamil OTC"/>
          <w:lang w:val="en-GB"/>
        </w:rPr>
        <w:t>without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passing-</w:t>
      </w:r>
      <w:proofErr w:type="gramStart"/>
      <w:r w:rsidRPr="00542FF1">
        <w:rPr>
          <w:rFonts w:ascii="Gandhari Unicode" w:hAnsi="Gandhari Unicode" w:cs="e-Tamil OTC"/>
          <w:lang w:val="en-GB"/>
        </w:rPr>
        <w:t>it</w:t>
      </w:r>
      <w:proofErr w:type="spellStart"/>
      <w:r w:rsidRPr="00542FF1">
        <w:rPr>
          <w:rFonts w:ascii="Gandhari Unicode" w:hAnsi="Gandhari Unicode" w:cs="e-Tamil OTC"/>
          <w:position w:val="6"/>
          <w:lang w:val="en-GB"/>
        </w:rPr>
        <w:t>kollō</w:t>
      </w:r>
      <w:proofErr w:type="spellEnd"/>
      <w:proofErr w:type="gramEnd"/>
    </w:p>
    <w:p w14:paraId="12765599"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river- neighbourhood risen-</w:t>
      </w:r>
      <w:r w:rsidRPr="00542FF1">
        <w:rPr>
          <w:rFonts w:ascii="Gandhari Unicode" w:hAnsi="Gandhari Unicode" w:cs="e-Tamil OTC"/>
        </w:rPr>
        <w:t xml:space="preserve"> </w:t>
      </w:r>
      <w:r w:rsidRPr="00542FF1">
        <w:rPr>
          <w:rFonts w:ascii="Gandhari Unicode" w:hAnsi="Gandhari Unicode" w:cs="e-Tamil OTC"/>
          <w:lang w:val="en-GB"/>
        </w:rPr>
        <w:t>white branch</w:t>
      </w:r>
      <w:r w:rsidR="00ED50AA" w:rsidRPr="00542FF1">
        <w:rPr>
          <w:rFonts w:ascii="Gandhari Unicode" w:hAnsi="Gandhari Unicode" w:cs="e-Tamil OTC"/>
          <w:lang w:val="en-GB"/>
        </w:rPr>
        <w:t>-</w:t>
      </w:r>
      <w:r w:rsidRPr="00542FF1">
        <w:rPr>
          <w:rFonts w:ascii="Gandhari Unicode" w:hAnsi="Gandhari Unicode" w:cs="e-Tamil OTC"/>
          <w:lang w:val="en-GB"/>
        </w:rPr>
        <w:t xml:space="preserve"> fig-tree-</w:t>
      </w:r>
    </w:p>
    <w:p w14:paraId="60BE923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rise-/seven tone/crab trampled- one fruit be </w:t>
      </w:r>
      <w:proofErr w:type="gramStart"/>
      <w:r w:rsidRPr="00542FF1">
        <w:rPr>
          <w:rFonts w:ascii="Gandhari Unicode" w:hAnsi="Gandhari Unicode" w:cs="e-Tamil OTC"/>
          <w:lang w:val="en-GB"/>
        </w:rPr>
        <w:t>similar</w:t>
      </w:r>
      <w:proofErr w:type="gramEnd"/>
    </w:p>
    <w:p w14:paraId="09FD2F31"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 xml:space="preserve">become-mushy cruel-they(h.) </w:t>
      </w:r>
      <w:proofErr w:type="gramStart"/>
      <w:r w:rsidRPr="00542FF1">
        <w:rPr>
          <w:rFonts w:ascii="Gandhari Unicode" w:hAnsi="Gandhari Unicode" w:cs="e-Tamil OTC"/>
          <w:lang w:val="en-GB"/>
        </w:rPr>
        <w:t>tongue</w:t>
      </w:r>
      <w:r w:rsidRPr="00542FF1">
        <w:rPr>
          <w:rFonts w:ascii="Gandhari Unicode" w:hAnsi="Gandhari Unicode" w:cs="e-Tamil OTC"/>
          <w:position w:val="6"/>
          <w:lang w:val="en-GB"/>
        </w:rPr>
        <w:t>ē</w:t>
      </w:r>
      <w:proofErr w:type="gramEnd"/>
    </w:p>
    <w:p w14:paraId="5108160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lover(h.) leave stone/'kal'-said-they(n.pl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E4229B1" w14:textId="77777777" w:rsidR="0092153D" w:rsidRPr="00542FF1" w:rsidRDefault="0092153D">
      <w:pPr>
        <w:pStyle w:val="Textbody"/>
        <w:spacing w:after="29"/>
        <w:rPr>
          <w:rFonts w:ascii="Gandhari Unicode" w:hAnsi="Gandhari Unicode" w:cs="e-Tamil OTC"/>
          <w:lang w:val="en-GB"/>
        </w:rPr>
      </w:pPr>
    </w:p>
    <w:p w14:paraId="0B463DA7" w14:textId="77777777" w:rsidR="0092153D" w:rsidRPr="00542FF1" w:rsidRDefault="0092153D">
      <w:pPr>
        <w:pStyle w:val="Textbody"/>
        <w:spacing w:after="29"/>
        <w:rPr>
          <w:rFonts w:ascii="Gandhari Unicode" w:hAnsi="Gandhari Unicode" w:cs="e-Tamil OTC"/>
          <w:lang w:val="en-GB"/>
        </w:rPr>
      </w:pPr>
    </w:p>
    <w:p w14:paraId="20B7D4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freshness of bright flowers from the black-trunked Neem tree,</w:t>
      </w:r>
    </w:p>
    <w:p w14:paraId="47670D13" w14:textId="77777777" w:rsidR="0092153D" w:rsidRPr="00542FF1" w:rsidRDefault="00014CDD">
      <w:pPr>
        <w:pStyle w:val="Textbody"/>
        <w:spacing w:after="74"/>
        <w:ind w:left="-142" w:firstLine="138"/>
        <w:rPr>
          <w:rFonts w:ascii="Gandhari Unicode" w:hAnsi="Gandhari Unicode" w:cs="e-Tamil OTC"/>
          <w:lang w:val="en-GB"/>
        </w:rPr>
      </w:pPr>
      <w:r w:rsidRPr="00542FF1">
        <w:rPr>
          <w:rFonts w:ascii="Gandhari Unicode" w:hAnsi="Gandhari Unicode" w:cs="e-Tamil OTC"/>
          <w:lang w:val="en-GB"/>
        </w:rPr>
        <w:t>will it also pass without my lord?</w:t>
      </w:r>
    </w:p>
    <w:p w14:paraId="576D6107" w14:textId="77777777" w:rsidR="0092153D" w:rsidRPr="00542FF1" w:rsidRDefault="00014CDD">
      <w:pPr>
        <w:pStyle w:val="Textbody"/>
        <w:tabs>
          <w:tab w:val="left" w:pos="272"/>
        </w:tabs>
        <w:spacing w:after="0"/>
        <w:ind w:left="2160" w:hanging="2160"/>
        <w:rPr>
          <w:rFonts w:ascii="Gandhari Unicode" w:hAnsi="Gandhari Unicode" w:cs="e-Tamil OTC"/>
          <w:lang w:val="en-GB"/>
        </w:rPr>
      </w:pPr>
      <w:r w:rsidRPr="00542FF1">
        <w:rPr>
          <w:rFonts w:ascii="Gandhari Unicode" w:hAnsi="Gandhari Unicode" w:cs="e-Tamil OTC"/>
          <w:lang w:val="en-GB"/>
        </w:rPr>
        <w:tab/>
        <w:t>[For me] to become mushy,</w:t>
      </w:r>
    </w:p>
    <w:p w14:paraId="1A301C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one fig trampled by seven crabs(?)</w:t>
      </w:r>
      <w:r w:rsidRPr="00542FF1">
        <w:rPr>
          <w:rStyle w:val="FootnoteReference"/>
          <w:rFonts w:ascii="Gandhari Unicode" w:hAnsi="Gandhari Unicode" w:cs="e-Tamil OTC"/>
          <w:lang w:val="en-GB"/>
        </w:rPr>
        <w:footnoteReference w:id="103"/>
      </w:r>
    </w:p>
    <w:p w14:paraId="42B644B0" w14:textId="77777777" w:rsidR="0092153D" w:rsidRPr="00542FF1" w:rsidRDefault="00014CDD">
      <w:pPr>
        <w:pStyle w:val="Textbody"/>
        <w:spacing w:after="28"/>
        <w:ind w:left="-25"/>
        <w:rPr>
          <w:rFonts w:ascii="Gandhari Unicode" w:hAnsi="Gandhari Unicode" w:cs="e-Tamil OTC"/>
          <w:lang w:val="en-GB"/>
        </w:rPr>
      </w:pPr>
      <w:r w:rsidRPr="00542FF1">
        <w:rPr>
          <w:rFonts w:ascii="Gandhari Unicode" w:hAnsi="Gandhari Unicode" w:cs="e-Tamil OTC"/>
          <w:lang w:val="en-GB"/>
        </w:rPr>
        <w:tab/>
        <w:t>from the white-branched tree near the river,</w:t>
      </w:r>
    </w:p>
    <w:p w14:paraId="6575F950" w14:textId="77777777" w:rsidR="0092153D" w:rsidRPr="00542FF1" w:rsidRDefault="00014CDD">
      <w:pPr>
        <w:pStyle w:val="Textbody"/>
        <w:spacing w:after="0"/>
        <w:ind w:left="13" w:hanging="13"/>
        <w:rPr>
          <w:rFonts w:ascii="Gandhari Unicode" w:hAnsi="Gandhari Unicode" w:cs="e-Tamil OTC"/>
          <w:lang w:val="en-GB"/>
        </w:rPr>
      </w:pPr>
      <w:r w:rsidRPr="00542FF1">
        <w:rPr>
          <w:rFonts w:ascii="Gandhari Unicode" w:hAnsi="Gandhari Unicode" w:cs="e-Tamil OTC"/>
          <w:lang w:val="en-GB"/>
        </w:rPr>
        <w:t>the tongues of the cruel,</w:t>
      </w:r>
    </w:p>
    <w:p w14:paraId="79EA690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they have foretold(?)</w:t>
      </w:r>
      <w:r w:rsidRPr="00542FF1">
        <w:rPr>
          <w:rStyle w:val="FootnoteReference"/>
          <w:rFonts w:ascii="Gandhari Unicode" w:hAnsi="Gandhari Unicode" w:cs="e-Tamil OTC"/>
          <w:lang w:val="en-GB"/>
        </w:rPr>
        <w:footnoteReference w:id="104"/>
      </w:r>
      <w:r w:rsidRPr="00542FF1">
        <w:rPr>
          <w:rFonts w:ascii="Gandhari Unicode" w:hAnsi="Gandhari Unicode" w:cs="e-Tamil OTC"/>
          <w:lang w:val="en-GB"/>
        </w:rPr>
        <w:t xml:space="preserve"> that the lover would leave.</w:t>
      </w:r>
    </w:p>
    <w:p w14:paraId="30CCDC49" w14:textId="77777777" w:rsidR="0092153D" w:rsidRPr="00542FF1" w:rsidRDefault="0092153D">
      <w:pPr>
        <w:pStyle w:val="Textbody"/>
        <w:spacing w:after="0"/>
        <w:rPr>
          <w:rFonts w:ascii="Gandhari Unicode" w:hAnsi="Gandhari Unicode" w:cs="e-Tamil OTC"/>
          <w:lang w:val="en-GB"/>
        </w:rPr>
      </w:pPr>
    </w:p>
    <w:p w14:paraId="3E2B97CA" w14:textId="77777777" w:rsidR="0092153D" w:rsidRPr="00542FF1" w:rsidRDefault="0092153D">
      <w:pPr>
        <w:pStyle w:val="Textbody"/>
        <w:spacing w:after="0"/>
        <w:rPr>
          <w:rFonts w:ascii="Gandhari Unicode" w:hAnsi="Gandhari Unicode" w:cs="e-Tamil OTC"/>
          <w:lang w:val="en-GB"/>
        </w:rPr>
      </w:pPr>
    </w:p>
    <w:p w14:paraId="296AEDD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like a fruit trampled noisily</w:t>
      </w:r>
      <w:r w:rsidRPr="00542FF1">
        <w:rPr>
          <w:rStyle w:val="FootnoteReference"/>
          <w:rFonts w:ascii="Gandhari Unicode" w:hAnsi="Gandhari Unicode" w:cs="e-Tamil OTC"/>
          <w:lang w:val="en-GB"/>
        </w:rPr>
        <w:footnoteReference w:id="105"/>
      </w:r>
    </w:p>
    <w:p w14:paraId="0633E3B9" w14:textId="77777777" w:rsidR="0092153D" w:rsidRPr="00542FF1" w:rsidRDefault="0092153D">
      <w:pPr>
        <w:pStyle w:val="Textbody"/>
        <w:spacing w:after="0"/>
        <w:rPr>
          <w:rFonts w:ascii="Gandhari Unicode" w:hAnsi="Gandhari Unicode" w:cs="e-Tamil OTC"/>
        </w:rPr>
      </w:pPr>
    </w:p>
    <w:p w14:paraId="0FB3D8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18BF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said the tongues of the cruel:</w:t>
      </w:r>
    </w:p>
    <w:p w14:paraId="714CB659" w14:textId="77777777" w:rsidR="0092153D" w:rsidRPr="00542FF1" w:rsidRDefault="00014CDD">
      <w:pPr>
        <w:pStyle w:val="Textbody"/>
        <w:spacing w:after="0"/>
        <w:ind w:hanging="13"/>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[her] lover leaves [she is like] a stone.</w:t>
      </w:r>
    </w:p>
    <w:p w14:paraId="26FC5837" w14:textId="77777777" w:rsidR="0092153D" w:rsidRPr="00542FF1" w:rsidRDefault="0092153D">
      <w:pPr>
        <w:pStyle w:val="Textbody"/>
        <w:spacing w:after="0"/>
        <w:ind w:hanging="13"/>
        <w:rPr>
          <w:rFonts w:ascii="Gandhari Unicode" w:hAnsi="Gandhari Unicode" w:cs="e-Tamil OTC"/>
          <w:b/>
          <w:lang w:val="en-GB"/>
        </w:rPr>
      </w:pPr>
    </w:p>
    <w:p w14:paraId="39D0F9F1"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1162BA"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25</w:t>
      </w:r>
      <w:r w:rsidRPr="007F756C">
        <w:rPr>
          <w:rFonts w:ascii="e-Tamil OTC" w:hAnsi="e-Tamil OTC" w:cs="e-Tamil OTC"/>
          <w:i w:val="0"/>
          <w:iCs w:val="0"/>
          <w:color w:val="auto"/>
          <w:cs/>
        </w:rPr>
        <w:t xml:space="preserve"> கபிலர்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r w:rsidRPr="007F756C">
        <w:rPr>
          <w:rStyle w:val="FootnoteReference"/>
          <w:rFonts w:ascii="Gandhari Unicode" w:hAnsi="Gandhari Unicode" w:cs="e-Tamil OTC"/>
          <w:i w:val="0"/>
          <w:iCs w:val="0"/>
          <w:color w:val="auto"/>
          <w:lang w:val="en-GB"/>
        </w:rPr>
        <w:footnoteReference w:id="106"/>
      </w:r>
    </w:p>
    <w:p w14:paraId="33053AAF" w14:textId="77777777" w:rsidR="0092153D" w:rsidRPr="00542FF1" w:rsidRDefault="00014CDD">
      <w:pPr>
        <w:pStyle w:val="Textbody"/>
        <w:spacing w:after="113"/>
        <w:ind w:left="2160" w:hanging="2160"/>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6AA91F7E"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யாரு மில்லைத் தானே </w:t>
      </w:r>
      <w:r w:rsidRPr="00542FF1">
        <w:rPr>
          <w:rFonts w:ascii="Gandhari Unicode" w:hAnsi="Gandhari Unicode" w:cs="e-Tamil OTC"/>
          <w:u w:val="wave"/>
          <w:cs/>
        </w:rPr>
        <w:t>கள்வன்</w:t>
      </w:r>
    </w:p>
    <w:p w14:paraId="752A0F65"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றானது</w:t>
      </w:r>
      <w:r w:rsidRPr="00542FF1">
        <w:rPr>
          <w:rFonts w:ascii="Gandhari Unicode" w:hAnsi="Gandhari Unicode" w:cs="e-Tamil OTC"/>
          <w:cs/>
        </w:rPr>
        <w:t xml:space="preserve"> பொய்ப்பின் யானெவன் செய்கோ</w:t>
      </w:r>
    </w:p>
    <w:p w14:paraId="699D81BC"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தினைத்தா ளன்ன சிறுபசுங் </w:t>
      </w:r>
      <w:r w:rsidRPr="00542FF1">
        <w:rPr>
          <w:rFonts w:ascii="Gandhari Unicode" w:hAnsi="Gandhari Unicode" w:cs="e-Tamil OTC"/>
          <w:u w:val="wave"/>
          <w:cs/>
        </w:rPr>
        <w:t>கால</w:t>
      </w:r>
    </w:p>
    <w:p w14:paraId="5A8706CD"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வொழுகுநீ ராரல் பார்க்குங்</w:t>
      </w:r>
    </w:p>
    <w:p w14:paraId="091CC9D5" w14:textId="77777777" w:rsidR="0092153D" w:rsidRDefault="00014CDD" w:rsidP="009013E1">
      <w:pPr>
        <w:pStyle w:val="Textbody"/>
        <w:spacing w:after="0"/>
        <w:ind w:left="2160" w:hanging="2160"/>
        <w:rPr>
          <w:rFonts w:ascii="Gandhari Unicode" w:hAnsi="Gandhari Unicode" w:cs="e-Tamil OTC"/>
        </w:rPr>
      </w:pPr>
      <w:r w:rsidRPr="00542FF1">
        <w:rPr>
          <w:rFonts w:ascii="Gandhari Unicode" w:hAnsi="Gandhari Unicode" w:cs="e-Tamil OTC"/>
          <w:cs/>
        </w:rPr>
        <w:t xml:space="preserve">குருகு </w:t>
      </w:r>
      <w:r w:rsidRPr="00542FF1">
        <w:rPr>
          <w:rFonts w:ascii="Gandhari Unicode" w:hAnsi="Gandhari Unicode" w:cs="e-Tamil OTC"/>
          <w:u w:val="wave"/>
          <w:cs/>
        </w:rPr>
        <w:t>முண்டுதான்</w:t>
      </w:r>
      <w:r w:rsidRPr="00542FF1">
        <w:rPr>
          <w:rFonts w:ascii="Gandhari Unicode" w:hAnsi="Gandhari Unicode" w:cs="e-Tamil OTC"/>
          <w:cs/>
        </w:rPr>
        <w:t xml:space="preserve"> மணந்த ஞான்றே.</w:t>
      </w:r>
    </w:p>
    <w:p w14:paraId="30779E50" w14:textId="77777777" w:rsidR="009013E1" w:rsidRDefault="009013E1">
      <w:pPr>
        <w:pStyle w:val="Textbody"/>
        <w:spacing w:after="113"/>
        <w:jc w:val="both"/>
        <w:rPr>
          <w:rFonts w:ascii="Gandhari Unicode" w:eastAsia="URW Palladio UNI" w:hAnsi="Gandhari Unicode" w:cs="e-Tamil OTC"/>
        </w:rPr>
      </w:pPr>
    </w:p>
    <w:p w14:paraId="780123CC" w14:textId="77777777" w:rsidR="0092153D" w:rsidRPr="00542FF1" w:rsidRDefault="00014CDD" w:rsidP="009013E1">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[KT 25 missing in C3] •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L1, C2,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களவன் </w:t>
      </w:r>
      <w:r w:rsidRPr="00542FF1">
        <w:rPr>
          <w:rFonts w:ascii="Gandhari Unicode" w:eastAsia="URW Palladio UNI" w:hAnsi="Gandhari Unicode" w:cs="e-Tamil OTC"/>
        </w:rPr>
        <w:t xml:space="preserve">IV, PP, </w:t>
      </w:r>
      <w:proofErr w:type="spellStart"/>
      <w:r w:rsidRPr="00542FF1">
        <w:rPr>
          <w:rFonts w:ascii="Gandhari Unicode" w:eastAsia="URW Palladio UNI" w:hAnsi="Gandhari Unicode" w:cs="e-Tamil OTC"/>
        </w:rPr>
        <w:t>IrV</w:t>
      </w:r>
      <w:proofErr w:type="spellEnd"/>
      <w:r w:rsidRPr="00542FF1">
        <w:rPr>
          <w:rStyle w:val="FootnoteReference"/>
          <w:rFonts w:ascii="Gandhari Unicode" w:eastAsia="URW Palladio UNI" w:hAnsi="Gandhari Unicode" w:cs="e-Tamil OTC"/>
        </w:rPr>
        <w:footnoteReference w:id="107"/>
      </w:r>
      <w:r w:rsidRPr="00542FF1">
        <w:rPr>
          <w:rFonts w:ascii="Gandhari Unicode" w:eastAsia="URW Palladio UNI" w:hAnsi="Gandhari Unicode" w:cs="e-Tamil OTC"/>
        </w:rPr>
        <w:t xml:space="preserve">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றானது </w:t>
      </w:r>
      <w:r w:rsidRPr="00542FF1">
        <w:rPr>
          <w:rFonts w:ascii="Gandhari Unicode" w:hAnsi="Gandhari Unicode" w:cs="e-Tamil OTC"/>
        </w:rPr>
        <w:t xml:space="preserve">L1, 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றானவன்</w:t>
      </w:r>
      <w:r w:rsidRPr="00542FF1">
        <w:rPr>
          <w:rStyle w:val="FootnoteReference"/>
          <w:rFonts w:ascii="Gandhari Unicode" w:hAnsi="Gandhari Unicode" w:cs="e-Tamil OTC"/>
          <w:cs/>
          <w:lang w:val="en-GB"/>
        </w:rPr>
        <w:footnoteReference w:id="108"/>
      </w:r>
      <w:r w:rsidRPr="00542FF1">
        <w:rPr>
          <w:rFonts w:ascii="Gandhari Unicode" w:hAnsi="Gandhari Unicode" w:cs="e-Tamil OTC"/>
          <w:lang w:val="en-GB"/>
        </w:rPr>
        <w:t xml:space="preserve"> G2,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கால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காஅல </w:t>
      </w:r>
      <w:r w:rsidRPr="00542FF1">
        <w:rPr>
          <w:rFonts w:ascii="Gandhari Unicode" w:hAnsi="Gandhari Unicode" w:cs="e-Tamil OTC"/>
        </w:rPr>
        <w:t xml:space="preserve">L1, C1+2,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முண்டுதான் </w:t>
      </w:r>
      <w:r w:rsidRPr="00542FF1">
        <w:rPr>
          <w:rFonts w:ascii="Gandhari Unicode" w:hAnsi="Gandhari Unicode" w:cs="e-Tamil OTC"/>
        </w:rPr>
        <w:t xml:space="preserve">C2v,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முண்டுதா </w:t>
      </w:r>
      <w:r w:rsidRPr="00542FF1">
        <w:rPr>
          <w:rFonts w:ascii="Gandhari Unicode" w:hAnsi="Gandhari Unicode" w:cs="e-Tamil OTC"/>
        </w:rPr>
        <w:t xml:space="preserve">L1, C1+2,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109"/>
      </w:r>
    </w:p>
    <w:p w14:paraId="5EC746EA" w14:textId="77777777" w:rsidR="009013E1" w:rsidRDefault="009013E1">
      <w:pPr>
        <w:pStyle w:val="Textbody"/>
        <w:spacing w:after="29"/>
        <w:ind w:left="2160" w:hanging="2160"/>
        <w:rPr>
          <w:rFonts w:ascii="Gandhari Unicode" w:hAnsi="Gandhari Unicode" w:cs="e-Tamil OTC"/>
          <w:lang w:val="en-GB"/>
        </w:rPr>
      </w:pPr>
    </w:p>
    <w:p w14:paraId="1DF857F3"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yārum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kaḷvaṉ</w:t>
      </w:r>
      <w:proofErr w:type="spellEnd"/>
    </w:p>
    <w:p w14:paraId="5B52D00E"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ceyk</w:t>
      </w:r>
      <w:proofErr w:type="spellEnd"/>
      <w:r w:rsidR="009013E1">
        <w:rPr>
          <w:rFonts w:ascii="Gandhari Unicode" w:hAnsi="Gandhari Unicode" w:cs="e-Tamil OTC"/>
          <w:lang w:val="en-GB"/>
        </w:rPr>
        <w:t>*-</w:t>
      </w:r>
      <w:r w:rsidRPr="00542FF1">
        <w:rPr>
          <w:rFonts w:ascii="Gandhari Unicode" w:hAnsi="Gandhari Unicode" w:cs="e-Tamil OTC"/>
          <w:lang w:val="en-GB"/>
        </w:rPr>
        <w:t>ō</w:t>
      </w:r>
    </w:p>
    <w:p w14:paraId="13048D91"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w:t>
      </w:r>
      <w:proofErr w:type="spellEnd"/>
    </w:p>
    <w:p w14:paraId="30B7BD68" w14:textId="77777777" w:rsidR="0092153D" w:rsidRPr="00542FF1" w:rsidRDefault="009013E1">
      <w:pPr>
        <w:pStyle w:val="Textbody"/>
        <w:spacing w:after="29"/>
        <w:ind w:left="2160" w:hanging="2160"/>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oḻuku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āral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pārkkum</w:t>
      </w:r>
      <w:proofErr w:type="spellEnd"/>
    </w:p>
    <w:p w14:paraId="13EA0E6F" w14:textId="77777777" w:rsidR="0092153D" w:rsidRPr="00542FF1" w:rsidRDefault="00014CDD">
      <w:pPr>
        <w:pStyle w:val="Textbody"/>
        <w:spacing w:after="29"/>
        <w:ind w:left="2160" w:hanging="2160"/>
        <w:rPr>
          <w:rFonts w:ascii="Gandhari Unicode" w:hAnsi="Gandhari Unicode" w:cs="e-Tamil OTC"/>
        </w:rPr>
      </w:pPr>
      <w:proofErr w:type="spellStart"/>
      <w:r w:rsidRPr="00542FF1">
        <w:rPr>
          <w:rFonts w:ascii="Gandhari Unicode" w:hAnsi="Gandhari Unicode" w:cs="e-Tamil OTC"/>
          <w:lang w:val="en-GB"/>
        </w:rPr>
        <w:t>kuruk</w:t>
      </w:r>
      <w:proofErr w:type="spellEnd"/>
      <w:r w:rsidR="009013E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9013E1">
        <w:rPr>
          <w:rFonts w:ascii="Gandhari Unicode" w:hAnsi="Gandhari Unicode" w:cs="e-Tamil OTC"/>
          <w:lang w:val="en-GB"/>
        </w:rPr>
        <w:t>*-</w:t>
      </w:r>
      <w:r w:rsidRPr="00542FF1">
        <w:rPr>
          <w:rFonts w:ascii="Gandhari Unicode" w:hAnsi="Gandhari Unicode" w:cs="e-Tamil OTC"/>
          <w:lang w:val="en-GB"/>
        </w:rPr>
        <w:t>ē.</w:t>
      </w:r>
    </w:p>
    <w:p w14:paraId="15386F06" w14:textId="77777777" w:rsidR="009013E1" w:rsidRDefault="009013E1">
      <w:pPr>
        <w:suppressAutoHyphens w:val="0"/>
        <w:rPr>
          <w:rFonts w:ascii="Gandhari Unicode" w:hAnsi="Gandhari Unicode" w:cs="e-Tamil OTC"/>
          <w:lang w:val="en-GB"/>
        </w:rPr>
      </w:pPr>
      <w:r>
        <w:rPr>
          <w:rFonts w:ascii="Gandhari Unicode" w:hAnsi="Gandhari Unicode" w:cs="e-Tamil OTC"/>
          <w:lang w:val="en-GB"/>
        </w:rPr>
        <w:br w:type="page"/>
      </w:r>
    </w:p>
    <w:p w14:paraId="31080396"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1B7E5322" w14:textId="77777777" w:rsidR="0092153D" w:rsidRPr="00542FF1" w:rsidRDefault="0092153D">
      <w:pPr>
        <w:pStyle w:val="Textbody"/>
        <w:spacing w:after="29"/>
        <w:ind w:left="2160" w:hanging="2160"/>
        <w:rPr>
          <w:rFonts w:ascii="Gandhari Unicode" w:hAnsi="Gandhari Unicode" w:cs="e-Tamil OTC"/>
          <w:lang w:val="en-GB"/>
        </w:rPr>
      </w:pPr>
    </w:p>
    <w:p w14:paraId="5847F752"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someone not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robber</w:t>
      </w:r>
    </w:p>
    <w:p w14:paraId="5BE7F8ED"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self that lie-if 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6D458A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millet foot like small green legged</w:t>
      </w:r>
    </w:p>
    <w:p w14:paraId="1FE965E9" w14:textId="77777777" w:rsidR="0092153D" w:rsidRPr="00542FF1" w:rsidRDefault="00014CDD">
      <w:pPr>
        <w:pStyle w:val="Textbody"/>
        <w:spacing w:after="0" w:line="260" w:lineRule="exact"/>
        <w:ind w:left="2160" w:hanging="2160"/>
        <w:rPr>
          <w:rFonts w:ascii="Gandhari Unicode" w:hAnsi="Gandhari Unicode" w:cs="e-Tamil OTC"/>
          <w:lang w:val="en-GB"/>
        </w:rPr>
      </w:pPr>
      <w:r w:rsidRPr="00542FF1">
        <w:rPr>
          <w:rFonts w:ascii="Gandhari Unicode" w:hAnsi="Gandhari Unicode" w:cs="e-Tamil OTC"/>
          <w:lang w:val="en-GB"/>
        </w:rPr>
        <w:t xml:space="preserve">flow- water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looking-</w:t>
      </w:r>
    </w:p>
    <w:p w14:paraId="57F753EA" w14:textId="77777777" w:rsidR="0092153D" w:rsidRPr="00542FF1" w:rsidRDefault="00014CDD">
      <w:pPr>
        <w:pStyle w:val="Textbody"/>
        <w:spacing w:after="0" w:line="260" w:lineRule="exact"/>
        <w:ind w:left="2160" w:hanging="2160"/>
        <w:rPr>
          <w:rFonts w:ascii="Gandhari Unicode" w:hAnsi="Gandhari Unicode" w:cs="e-Tamil OTC"/>
        </w:rPr>
      </w:pPr>
      <w:r w:rsidRPr="00542FF1">
        <w:rPr>
          <w:rFonts w:ascii="Gandhari Unicode" w:hAnsi="Gandhari Unicode" w:cs="e-Tamil OTC"/>
          <w:lang w:val="en-GB"/>
        </w:rPr>
        <w:t>wader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there-is </w:t>
      </w:r>
      <w:proofErr w:type="spellStart"/>
      <w:r w:rsidRPr="00542FF1">
        <w:rPr>
          <w:rFonts w:ascii="Gandhari Unicode" w:hAnsi="Gandhari Unicode" w:cs="e-Tamil OTC"/>
          <w:lang w:val="en-GB"/>
        </w:rPr>
        <w:t>self united</w:t>
      </w:r>
      <w:proofErr w:type="spellEnd"/>
      <w:r w:rsidRPr="00542FF1">
        <w:rPr>
          <w:rFonts w:ascii="Gandhari Unicode" w:hAnsi="Gandhari Unicode" w:cs="e-Tamil OTC"/>
          <w:lang w:val="en-GB"/>
        </w:rPr>
        <w: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65B21A8" w14:textId="77777777" w:rsidR="0092153D" w:rsidRPr="00542FF1" w:rsidRDefault="0092153D">
      <w:pPr>
        <w:pStyle w:val="Textbody"/>
        <w:spacing w:after="29"/>
        <w:ind w:left="2160" w:hanging="2160"/>
        <w:rPr>
          <w:rFonts w:ascii="Gandhari Unicode" w:hAnsi="Gandhari Unicode" w:cs="e-Tamil OTC"/>
        </w:rPr>
      </w:pPr>
    </w:p>
    <w:p w14:paraId="31270838" w14:textId="77777777" w:rsidR="0092153D" w:rsidRPr="00542FF1" w:rsidRDefault="0092153D">
      <w:pPr>
        <w:pStyle w:val="Textbody"/>
        <w:spacing w:after="29"/>
        <w:ind w:left="2160" w:hanging="2160"/>
        <w:rPr>
          <w:rFonts w:ascii="Gandhari Unicode" w:hAnsi="Gandhari Unicode" w:cs="e-Tamil OTC"/>
        </w:rPr>
      </w:pPr>
    </w:p>
    <w:p w14:paraId="41730C2F" w14:textId="77777777" w:rsidR="0092153D" w:rsidRPr="00542FF1" w:rsidRDefault="00014CDD">
      <w:pPr>
        <w:pStyle w:val="Textbody"/>
        <w:spacing w:after="74"/>
        <w:ind w:left="2160" w:hanging="2160"/>
        <w:rPr>
          <w:rFonts w:ascii="Gandhari Unicode" w:hAnsi="Gandhari Unicode" w:cs="e-Tamil OTC"/>
          <w:lang w:val="en-GB"/>
        </w:rPr>
      </w:pPr>
      <w:r w:rsidRPr="00542FF1">
        <w:rPr>
          <w:rFonts w:ascii="Gandhari Unicode" w:hAnsi="Gandhari Unicode" w:cs="e-Tamil OTC"/>
          <w:lang w:val="en-GB"/>
        </w:rPr>
        <w:t>No one [was] there, only him, the robber.</w:t>
      </w:r>
    </w:p>
    <w:p w14:paraId="75A7379F" w14:textId="77777777" w:rsidR="0092153D" w:rsidRPr="00542FF1" w:rsidRDefault="00014CDD">
      <w:pPr>
        <w:pStyle w:val="Textbody"/>
        <w:spacing w:after="74"/>
        <w:ind w:left="2160" w:hanging="2160"/>
        <w:rPr>
          <w:rFonts w:ascii="Gandhari Unicode" w:hAnsi="Gandhari Unicode" w:cs="e-Tamil OTC"/>
        </w:rPr>
      </w:pPr>
      <w:r w:rsidRPr="00542FF1">
        <w:rPr>
          <w:rFonts w:ascii="Gandhari Unicode" w:hAnsi="Gandhari Unicode" w:cs="e-Tamil OTC"/>
          <w:lang w:val="en-GB"/>
        </w:rPr>
        <w:t xml:space="preserve">If he </w:t>
      </w:r>
      <w:proofErr w:type="gramStart"/>
      <w:r w:rsidRPr="00542FF1">
        <w:rPr>
          <w:rFonts w:ascii="Gandhari Unicode" w:hAnsi="Gandhari Unicode" w:cs="e-Tamil OTC"/>
          <w:lang w:val="en-GB"/>
        </w:rPr>
        <w:t>deny</w:t>
      </w:r>
      <w:proofErr w:type="gramEnd"/>
      <w:r w:rsidRPr="00542FF1">
        <w:rPr>
          <w:rFonts w:ascii="Gandhari Unicode" w:hAnsi="Gandhari Unicode" w:cs="e-Tamil OTC"/>
          <w:lang w:val="en-GB"/>
        </w:rPr>
        <w:t xml:space="preserve"> it</w:t>
      </w:r>
      <w:r w:rsidRPr="00542FF1">
        <w:rPr>
          <w:rStyle w:val="FootnoteReference"/>
          <w:rFonts w:ascii="Gandhari Unicode" w:hAnsi="Gandhari Unicode" w:cs="e-Tamil OTC"/>
          <w:lang w:val="en-GB"/>
        </w:rPr>
        <w:footnoteReference w:id="110"/>
      </w:r>
      <w:r w:rsidRPr="00542FF1">
        <w:rPr>
          <w:rFonts w:ascii="Gandhari Unicode" w:hAnsi="Gandhari Unicode" w:cs="e-Tamil OTC"/>
          <w:lang w:val="en-GB"/>
        </w:rPr>
        <w:t>, what shall I do?</w:t>
      </w:r>
    </w:p>
    <w:p w14:paraId="2B0DB2B8" w14:textId="77777777" w:rsidR="0092153D" w:rsidRPr="00542FF1" w:rsidRDefault="00014CDD">
      <w:pPr>
        <w:pStyle w:val="Textbody"/>
        <w:tabs>
          <w:tab w:val="left" w:pos="272"/>
        </w:tabs>
        <w:spacing w:after="0"/>
        <w:ind w:left="2160" w:hanging="2160"/>
        <w:rPr>
          <w:rFonts w:ascii="Gandhari Unicode" w:hAnsi="Gandhari Unicode" w:cs="e-Tamil OTC"/>
        </w:rPr>
      </w:pPr>
      <w:r w:rsidRPr="00542FF1">
        <w:rPr>
          <w:rFonts w:ascii="Gandhari Unicode" w:hAnsi="Gandhari Unicode" w:cs="e-Tamil OTC"/>
          <w:lang w:val="en-GB"/>
        </w:rPr>
        <w:tab/>
        <w:t>With legs greenish</w:t>
      </w:r>
      <w:r w:rsidRPr="00542FF1">
        <w:rPr>
          <w:rStyle w:val="FootnoteReference"/>
          <w:rFonts w:ascii="Gandhari Unicode" w:hAnsi="Gandhari Unicode" w:cs="e-Tamil OTC"/>
          <w:lang w:val="en-GB"/>
        </w:rPr>
        <w:footnoteReference w:id="111"/>
      </w:r>
      <w:r w:rsidRPr="00542FF1">
        <w:rPr>
          <w:rFonts w:ascii="Gandhari Unicode" w:hAnsi="Gandhari Unicode" w:cs="e-Tamil OTC"/>
          <w:lang w:val="en-GB"/>
        </w:rPr>
        <w:t xml:space="preserve"> like millet stalks,</w:t>
      </w:r>
    </w:p>
    <w:p w14:paraId="478DFC4F" w14:textId="77777777" w:rsidR="0092153D" w:rsidRPr="00542FF1" w:rsidRDefault="00014CDD">
      <w:pPr>
        <w:pStyle w:val="Textbody"/>
        <w:tabs>
          <w:tab w:val="left" w:pos="-1888"/>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looking for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in the flowing water,</w:t>
      </w:r>
    </w:p>
    <w:p w14:paraId="2D1536C5" w14:textId="77777777" w:rsidR="0092153D" w:rsidRPr="00542FF1" w:rsidRDefault="00014CDD">
      <w:pPr>
        <w:pStyle w:val="Textbody"/>
        <w:spacing w:after="0"/>
        <w:ind w:left="2160" w:hanging="2160"/>
        <w:rPr>
          <w:rFonts w:ascii="Gandhari Unicode" w:hAnsi="Gandhari Unicode" w:cs="e-Tamil OTC"/>
        </w:rPr>
      </w:pP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112"/>
      </w:r>
      <w:r w:rsidRPr="00542FF1">
        <w:rPr>
          <w:rFonts w:ascii="Gandhari Unicode" w:hAnsi="Gandhari Unicode" w:cs="e-Tamil OTC"/>
          <w:lang w:val="en-GB"/>
        </w:rPr>
        <w:t xml:space="preserve"> the heron was there</w:t>
      </w:r>
      <w:r w:rsidRPr="00542FF1">
        <w:rPr>
          <w:rStyle w:val="FootnoteReference"/>
          <w:rFonts w:ascii="Gandhari Unicode" w:hAnsi="Gandhari Unicode" w:cs="e-Tamil OTC"/>
          <w:lang w:val="en-GB"/>
        </w:rPr>
        <w:footnoteReference w:id="113"/>
      </w:r>
      <w:r w:rsidRPr="00542FF1">
        <w:rPr>
          <w:rFonts w:ascii="Gandhari Unicode" w:hAnsi="Gandhari Unicode" w:cs="e-Tamil OTC"/>
          <w:lang w:val="en-GB"/>
        </w:rPr>
        <w:t xml:space="preserve"> when he claimed</w:t>
      </w:r>
      <w:r w:rsidRPr="00542FF1">
        <w:rPr>
          <w:rStyle w:val="FootnoteReference"/>
          <w:rFonts w:ascii="Gandhari Unicode" w:hAnsi="Gandhari Unicode" w:cs="e-Tamil OTC"/>
          <w:lang w:val="en-GB"/>
        </w:rPr>
        <w:footnoteReference w:id="114"/>
      </w:r>
      <w:r w:rsidRPr="00542FF1">
        <w:rPr>
          <w:rFonts w:ascii="Gandhari Unicode" w:hAnsi="Gandhari Unicode" w:cs="e-Tamil OTC"/>
          <w:lang w:val="en-GB"/>
        </w:rPr>
        <w:t xml:space="preserve"> me.</w:t>
      </w:r>
    </w:p>
    <w:p w14:paraId="21E2F5C4"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FB1DA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26</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w:t>
      </w:r>
      <w:r w:rsidRPr="007F756C">
        <w:rPr>
          <w:rFonts w:ascii="Gandhari Unicode" w:hAnsi="Gandhari Unicode"/>
          <w:i w:val="0"/>
          <w:iCs w:val="0"/>
          <w:color w:val="auto"/>
          <w:lang w:val="en-GB"/>
        </w:rPr>
        <w:t>VP, EP</w:t>
      </w:r>
      <w:r w:rsidRPr="007F756C">
        <w:rPr>
          <w:rFonts w:ascii="e-Tamil OTC" w:hAnsi="e-Tamil OTC" w:cs="e-Tamil OTC"/>
          <w:i w:val="0"/>
          <w:iCs w:val="0"/>
          <w:color w:val="auto"/>
          <w:lang w:val="en-GB"/>
        </w:rPr>
        <w:t xml:space="preserve">: </w:t>
      </w:r>
      <w:r w:rsidRPr="007F756C">
        <w:rPr>
          <w:rFonts w:ascii="e-Tamil OTC" w:hAnsi="e-Tamil OTC" w:cs="e-Tamil OTC"/>
          <w:i w:val="0"/>
          <w:iCs w:val="0"/>
          <w:color w:val="auto"/>
          <w:cs/>
          <w:lang w:val="en-GB"/>
        </w:rPr>
        <w:t xml:space="preserve">கொல்லன் அழிசி) </w:t>
      </w:r>
      <w:r w:rsidRPr="007F756C">
        <w:rPr>
          <w:rFonts w:ascii="Gandhari Unicode" w:hAnsi="Gandhari Unicode"/>
          <w:i w:val="0"/>
          <w:iCs w:val="0"/>
          <w:color w:val="auto"/>
          <w:lang w:val="en-GB"/>
        </w:rPr>
        <w:t>the confidante / SHE</w:t>
      </w:r>
    </w:p>
    <w:p w14:paraId="2EAD1AA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இப்பாட்டு நற்றாயுஞ் (</w:t>
      </w:r>
      <w:r w:rsidRPr="00542FF1">
        <w:rPr>
          <w:rFonts w:ascii="Gandhari Unicode" w:hAnsi="Gandhari Unicode" w:cs="e-Tamil OTC"/>
          <w:lang w:val="en-GB"/>
        </w:rPr>
        <w:t>C</w:t>
      </w:r>
      <w:r w:rsidRPr="00542FF1">
        <w:rPr>
          <w:rFonts w:ascii="Gandhari Unicode" w:hAnsi="Gandhari Unicode" w:cs="e-Tamil OTC"/>
          <w:cs/>
          <w:lang w:val="en-GB"/>
        </w:rPr>
        <w:t xml:space="preserve">1: தாயுஞ்) செவிலித்தாயுந் தலைமகளது வேறுபாடு கண்டொர் </w:t>
      </w:r>
      <w:r w:rsidR="00FB693A">
        <w:rPr>
          <w:rFonts w:ascii="Gandhari Unicode" w:hAnsi="Gandhari Unicode" w:cs="e-Tamil OTC"/>
          <w:lang w:val="en-GB"/>
        </w:rPr>
        <w:t>“</w:t>
      </w:r>
      <w:r w:rsidRPr="00542FF1">
        <w:rPr>
          <w:rFonts w:ascii="Gandhari Unicode" w:hAnsi="Gandhari Unicode" w:cs="e-Tamil OTC"/>
          <w:cs/>
          <w:lang w:val="en-GB"/>
        </w:rPr>
        <w:t>இஃது எதனான் (</w:t>
      </w:r>
      <w:r w:rsidRPr="00542FF1">
        <w:rPr>
          <w:rFonts w:ascii="Gandhari Unicode" w:hAnsi="Gandhari Unicode" w:cs="e-Tamil OTC"/>
          <w:lang w:val="en-GB"/>
        </w:rPr>
        <w:t>C</w:t>
      </w:r>
      <w:r w:rsidRPr="00542FF1">
        <w:rPr>
          <w:rFonts w:ascii="Gandhari Unicode" w:hAnsi="Gandhari Unicode" w:cs="e-Tamil OTC"/>
          <w:cs/>
          <w:lang w:val="en-GB"/>
        </w:rPr>
        <w:t>1: இதனான்</w:t>
      </w:r>
      <w:r w:rsidRPr="00542FF1">
        <w:rPr>
          <w:rFonts w:ascii="Gandhari Unicode" w:hAnsi="Gandhari Unicode" w:cs="e-Tamil OTC"/>
          <w:lang w:val="en-GB"/>
        </w:rPr>
        <w:t>; G</w:t>
      </w:r>
      <w:r w:rsidRPr="00542FF1">
        <w:rPr>
          <w:rFonts w:ascii="Gandhari Unicode" w:hAnsi="Gandhari Unicode" w:cs="e-Tamil OTC"/>
          <w:cs/>
          <w:lang w:val="en-GB"/>
        </w:rPr>
        <w:t>2: இஃது எற்றினான்) ஆயிற்று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கட்டுவிச்சியை வினவிக் கட்டுக்காண்கின்ற காலத்துத் </w:t>
      </w:r>
      <w:r w:rsidR="00FB693A">
        <w:rPr>
          <w:rFonts w:ascii="Gandhari Unicode" w:hAnsi="Gandhari Unicode" w:cs="e-Tamil OTC"/>
          <w:lang w:val="en-GB"/>
        </w:rPr>
        <w:t>“</w:t>
      </w:r>
      <w:r w:rsidRPr="00542FF1">
        <w:rPr>
          <w:rFonts w:ascii="Gandhari Unicode" w:hAnsi="Gandhari Unicode" w:cs="e-Tamil OTC"/>
          <w:cs/>
          <w:lang w:val="en-GB"/>
        </w:rPr>
        <w:t>தலைமகளது வேறுபாட்டிற்குக் காரணம் பிறிதோர் தெய்வம்</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கூறக் கேட்டுத் தோழி அறத்தொடு நின்றது.</w:t>
      </w:r>
    </w:p>
    <w:p w14:paraId="41E579F3" w14:textId="77777777" w:rsidR="0092153D" w:rsidRPr="00542FF1" w:rsidRDefault="0092153D">
      <w:pPr>
        <w:pStyle w:val="Textbody"/>
        <w:spacing w:after="29"/>
        <w:rPr>
          <w:rFonts w:ascii="Gandhari Unicode" w:hAnsi="Gandhari Unicode" w:cs="e-Tamil OTC"/>
          <w:lang w:val="en-GB"/>
        </w:rPr>
      </w:pPr>
    </w:p>
    <w:p w14:paraId="1B843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அரும்பற மலர்ந்த கருங்கால் வேங்கை</w:t>
      </w:r>
    </w:p>
    <w:p w14:paraId="3A8A45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மேக்கெழு</w:t>
      </w:r>
      <w:r w:rsidRPr="00542FF1">
        <w:rPr>
          <w:rFonts w:ascii="Gandhari Unicode" w:hAnsi="Gandhari Unicode" w:cs="e-Tamil OTC"/>
          <w:cs/>
          <w:lang w:val="en-GB"/>
        </w:rPr>
        <w:t xml:space="preserve"> பெருஞ்சினை யிருந்த தோகை</w:t>
      </w:r>
    </w:p>
    <w:p w14:paraId="65A5B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பூக்கொய் </w:t>
      </w:r>
      <w:r w:rsidRPr="00542FF1">
        <w:rPr>
          <w:rFonts w:ascii="Gandhari Unicode" w:hAnsi="Gandhari Unicode" w:cs="e-Tamil OTC"/>
          <w:u w:val="wave"/>
          <w:cs/>
          <w:lang w:val="en-GB"/>
        </w:rPr>
        <w:t>மகளிரிற்</w:t>
      </w:r>
      <w:r w:rsidRPr="00542FF1">
        <w:rPr>
          <w:rFonts w:ascii="Gandhari Unicode" w:hAnsi="Gandhari Unicode" w:cs="e-Tamil OTC"/>
          <w:cs/>
          <w:lang w:val="en-GB"/>
        </w:rPr>
        <w:t xml:space="preserve"> றோன்று நாடன்</w:t>
      </w:r>
    </w:p>
    <w:p w14:paraId="218328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றகாஅன் போலத் தான்றீது மொழியினுந்</w:t>
      </w:r>
    </w:p>
    <w:p w14:paraId="3FC053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தன்கண் கண்டது பொய்க்குவ தன்றே</w:t>
      </w:r>
    </w:p>
    <w:p w14:paraId="504E57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தேக்கொக் கருந்து</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முள்ளெயிற்றுத் துவர்வாய்</w:t>
      </w:r>
    </w:p>
    <w:p w14:paraId="68917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வரையாடு வன்பறழ்த் தந்தைக்</w:t>
      </w:r>
    </w:p>
    <w:p w14:paraId="3049C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கடுவனு மறியுமக் கொடியோ னையே.</w:t>
      </w:r>
    </w:p>
    <w:p w14:paraId="191834B3" w14:textId="77777777" w:rsidR="0092153D" w:rsidRPr="00542FF1" w:rsidRDefault="0092153D">
      <w:pPr>
        <w:pStyle w:val="Textbody"/>
        <w:spacing w:after="29"/>
        <w:rPr>
          <w:rFonts w:ascii="Gandhari Unicode" w:hAnsi="Gandhari Unicode" w:cs="e-Tamil OTC"/>
          <w:lang w:val="en-GB"/>
        </w:rPr>
      </w:pPr>
    </w:p>
    <w:p w14:paraId="50AA6F5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[KT 26 missing in C3] •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 </w:t>
      </w:r>
      <w:r w:rsidRPr="00542FF1">
        <w:rPr>
          <w:rFonts w:ascii="Gandhari Unicode" w:hAnsi="Gandhari Unicode" w:cs="e-Tamil OTC"/>
          <w:lang w:val="en-GB"/>
        </w:rPr>
        <w:t xml:space="preserve">C2,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மேக்கெழும்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மகளிரிற் </w:t>
      </w:r>
      <w:r w:rsidRPr="00542FF1">
        <w:rPr>
          <w:rFonts w:ascii="Gandhari Unicode" w:hAnsi="Gandhari Unicode" w:cs="e-Tamil OTC"/>
          <w:lang w:val="en-GB"/>
        </w:rPr>
        <w:t xml:space="preserve">C2,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மகளிற் </w:t>
      </w:r>
      <w:r w:rsidRPr="00542FF1">
        <w:rPr>
          <w:rFonts w:ascii="Gandhari Unicode" w:hAnsi="Gandhari Unicode" w:cs="e-Tamil OTC"/>
          <w:lang w:val="en-GB"/>
        </w:rPr>
        <w:t xml:space="preserve">L1, 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தேக்கொக் கருந்து </w:t>
      </w:r>
      <w:r w:rsidRPr="00542FF1">
        <w:rPr>
          <w:rFonts w:ascii="Gandhari Unicode" w:hAnsi="Gandhari Unicode" w:cs="e-Tamil OTC"/>
          <w:lang w:val="en-GB"/>
        </w:rPr>
        <w:t xml:space="preserve">L1, C1+2,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முத்துநிறை யொத்த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முத்துநிரை யொத்த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முள்ளெயிற்றுத் துவர்வாய்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முள்ளெயிற் றுவர்வாய் </w:t>
      </w:r>
      <w:r w:rsidRPr="00542FF1">
        <w:rPr>
          <w:rFonts w:ascii="Gandhari Unicode" w:hAnsi="Gandhari Unicode" w:cs="e-Tamil OTC"/>
          <w:lang w:val="en-GB"/>
        </w:rPr>
        <w:t xml:space="preserve">L1, C1,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1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7</w:t>
      </w:r>
      <w:r w:rsidRPr="00542FF1">
        <w:rPr>
          <w:rFonts w:ascii="Gandhari Unicode" w:hAnsi="Gandhari Unicode" w:cs="e-Tamil OTC"/>
          <w:b/>
          <w:bCs/>
          <w:lang w:val="en-GB"/>
        </w:rPr>
        <w:t>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தந்தைக்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தந்தை </w:t>
      </w:r>
      <w:r w:rsidRPr="00542FF1">
        <w:rPr>
          <w:rFonts w:ascii="Gandhari Unicode" w:hAnsi="Gandhari Unicode" w:cs="e-Tamil OTC"/>
          <w:lang w:val="en-GB"/>
        </w:rPr>
        <w:t xml:space="preserve">L1, C1+2v, G1, </w:t>
      </w:r>
      <w:proofErr w:type="spellStart"/>
      <w:r w:rsidRPr="00542FF1">
        <w:rPr>
          <w:rFonts w:ascii="Gandhari Unicode" w:hAnsi="Gandhari Unicode" w:cs="e-Tamil OTC"/>
          <w:lang w:val="en-GB"/>
        </w:rPr>
        <w:t>Cām.v</w:t>
      </w:r>
      <w:proofErr w:type="spellEnd"/>
    </w:p>
    <w:p w14:paraId="357F8021" w14:textId="77777777" w:rsidR="0092153D" w:rsidRPr="00542FF1" w:rsidRDefault="0092153D">
      <w:pPr>
        <w:pStyle w:val="Textbody"/>
        <w:spacing w:after="29"/>
        <w:rPr>
          <w:rFonts w:ascii="Gandhari Unicode" w:hAnsi="Gandhari Unicode" w:cs="e-Tamil OTC"/>
          <w:lang w:val="en-GB"/>
        </w:rPr>
      </w:pPr>
    </w:p>
    <w:p w14:paraId="77634C0D" w14:textId="77777777" w:rsidR="0092153D" w:rsidRPr="008069F7" w:rsidRDefault="009013E1">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aṟa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malarnta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karum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kāl</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vēṅkai</w:t>
      </w:r>
      <w:proofErr w:type="spellEnd"/>
    </w:p>
    <w:p w14:paraId="3769754D" w14:textId="77777777" w:rsidR="0092153D" w:rsidRPr="008069F7" w:rsidRDefault="009013E1">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mēkk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eḻu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perum</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ciṉai</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irunta</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tōkai</w:t>
      </w:r>
      <w:proofErr w:type="spellEnd"/>
    </w:p>
    <w:p w14:paraId="63C5D812"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makaḷiriṉ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tōṉṟu</w:t>
      </w:r>
      <w:r w:rsidR="00FD22B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nāṭaṉ</w:t>
      </w:r>
      <w:proofErr w:type="spellEnd"/>
    </w:p>
    <w:p w14:paraId="37FF2738"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takāaṉ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pōla</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tītu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moḻiyiṉum</w:t>
      </w:r>
      <w:proofErr w:type="spellEnd"/>
    </w:p>
    <w:p w14:paraId="529072C6" w14:textId="77777777" w:rsidR="0092153D" w:rsidRPr="008069F7" w:rsidRDefault="00014CDD">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lang w:val="de-DE"/>
        </w:rPr>
        <w:t>taṉ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kaṇṭ</w:t>
      </w:r>
      <w:r w:rsidR="00FD22B0" w:rsidRPr="008069F7">
        <w:rPr>
          <w:rFonts w:ascii="Gandhari Unicode" w:hAnsi="Gandhari Unicode" w:cs="e-Tamil OTC"/>
          <w:lang w:val="de-DE"/>
        </w:rPr>
        <w:t>atu</w:t>
      </w:r>
      <w:proofErr w:type="spellEnd"/>
      <w:r w:rsidR="00FD22B0" w:rsidRPr="008069F7">
        <w:rPr>
          <w:rFonts w:ascii="Gandhari Unicode" w:hAnsi="Gandhari Unicode" w:cs="e-Tamil OTC"/>
          <w:lang w:val="de-DE"/>
        </w:rPr>
        <w:t xml:space="preserve"> </w:t>
      </w:r>
      <w:proofErr w:type="spellStart"/>
      <w:r w:rsidR="00FD22B0" w:rsidRPr="008069F7">
        <w:rPr>
          <w:rFonts w:ascii="Gandhari Unicode" w:hAnsi="Gandhari Unicode" w:cs="e-Tamil OTC"/>
          <w:lang w:val="de-DE"/>
        </w:rPr>
        <w:t>poykkuvat</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aṉṟ</w:t>
      </w:r>
      <w:proofErr w:type="spellEnd"/>
      <w:r w:rsidR="00FD22B0" w:rsidRPr="008069F7">
        <w:rPr>
          <w:rFonts w:ascii="Gandhari Unicode" w:hAnsi="Gandhari Unicode" w:cs="e-Tamil OTC"/>
          <w:lang w:val="de-DE"/>
        </w:rPr>
        <w:t>*-</w:t>
      </w:r>
      <w:r w:rsidRPr="008069F7">
        <w:rPr>
          <w:rFonts w:ascii="Gandhari Unicode" w:hAnsi="Gandhari Unicode" w:cs="e-Tamil OTC"/>
          <w:lang w:val="de-DE"/>
        </w:rPr>
        <w:t>ē</w:t>
      </w:r>
    </w:p>
    <w:p w14:paraId="0A8FF132" w14:textId="77777777" w:rsidR="0092153D" w:rsidRPr="008069F7" w:rsidRDefault="00FD22B0">
      <w:pPr>
        <w:pStyle w:val="Textbody"/>
        <w:spacing w:after="29"/>
        <w:ind w:left="2160" w:hanging="2160"/>
        <w:rPr>
          <w:rFonts w:ascii="Gandhari Unicode" w:hAnsi="Gandhari Unicode" w:cs="e-Tamil OTC"/>
          <w:lang w:val="de-DE"/>
        </w:rPr>
      </w:pPr>
      <w:proofErr w:type="spellStart"/>
      <w:r w:rsidRPr="008069F7">
        <w:rPr>
          <w:rFonts w:ascii="Gandhari Unicode" w:hAnsi="Gandhari Unicode" w:cs="e-Tamil OTC"/>
          <w:i/>
          <w:iCs/>
          <w:lang w:val="de-DE"/>
        </w:rPr>
        <w:t>tēm</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kokk</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 xml:space="preserve"> </w:t>
      </w:r>
      <w:proofErr w:type="spellStart"/>
      <w:r w:rsidR="00014CDD" w:rsidRPr="008069F7">
        <w:rPr>
          <w:rFonts w:ascii="Gandhari Unicode" w:hAnsi="Gandhari Unicode" w:cs="e-Tamil OTC"/>
          <w:i/>
          <w:iCs/>
          <w:lang w:val="de-DE"/>
        </w:rPr>
        <w:t>aruntu</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muḷ</w:t>
      </w:r>
      <w:proofErr w:type="spellEnd"/>
      <w:r w:rsidR="00014CDD" w:rsidRPr="008069F7">
        <w:rPr>
          <w:rFonts w:ascii="Gandhari Unicode" w:hAnsi="Gandhari Unicode" w:cs="e-Tamil OTC"/>
          <w:lang w:val="de-DE"/>
        </w:rPr>
        <w:t xml:space="preserve"> </w:t>
      </w:r>
      <w:r w:rsidRPr="008069F7">
        <w:rPr>
          <w:rFonts w:ascii="Gandhari Unicode" w:hAnsi="Gandhari Unicode" w:cs="e-Tamil OTC"/>
          <w:lang w:val="de-DE"/>
        </w:rPr>
        <w:t>+</w:t>
      </w:r>
      <w:proofErr w:type="spellStart"/>
      <w:r w:rsidR="00014CDD" w:rsidRPr="008069F7">
        <w:rPr>
          <w:rFonts w:ascii="Gandhari Unicode" w:hAnsi="Gandhari Unicode" w:cs="e-Tamil OTC"/>
          <w:i/>
          <w:iCs/>
          <w:lang w:val="de-DE"/>
        </w:rPr>
        <w:t>eyiṟṟu</w:t>
      </w:r>
      <w:proofErr w:type="spellEnd"/>
      <w:r w:rsidRPr="008069F7">
        <w:rPr>
          <w:rFonts w:ascii="Gandhari Unicode" w:hAnsi="Gandhari Unicode" w:cs="e-Tamil OTC"/>
          <w:i/>
          <w:iCs/>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tuvar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vāy</w:t>
      </w:r>
      <w:proofErr w:type="spellEnd"/>
    </w:p>
    <w:p w14:paraId="4F24C7C8"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varai</w:t>
      </w:r>
      <w:proofErr w:type="spellEnd"/>
      <w:proofErr w:type="gramEnd"/>
      <w:r w:rsidRPr="00FD22B0">
        <w:rPr>
          <w:rFonts w:ascii="Gandhari Unicode" w:hAnsi="Gandhari Unicode" w:cs="e-Tamil OTC"/>
          <w:lang w:val="fr-FR"/>
        </w:rPr>
        <w:t xml:space="preserve"> </w:t>
      </w:r>
      <w:r w:rsidR="00FD22B0" w:rsidRPr="00FD22B0">
        <w:rPr>
          <w:rFonts w:ascii="Gandhari Unicode" w:hAnsi="Gandhari Unicode" w:cs="e-Tamil OTC"/>
          <w:lang w:val="fr-FR"/>
        </w:rPr>
        <w:t>~</w:t>
      </w:r>
      <w:proofErr w:type="spellStart"/>
      <w:r w:rsidRPr="00FD22B0">
        <w:rPr>
          <w:rFonts w:ascii="Gandhari Unicode" w:hAnsi="Gandhari Unicode" w:cs="e-Tamil OTC"/>
          <w:lang w:val="fr-FR"/>
        </w:rPr>
        <w:t>āṭu</w:t>
      </w:r>
      <w:proofErr w:type="spellEnd"/>
      <w:r w:rsidRPr="00FD22B0">
        <w:rPr>
          <w:rFonts w:ascii="Gandhari Unicode" w:hAnsi="Gandhari Unicode" w:cs="e-Tamil OTC"/>
          <w:lang w:val="fr-FR"/>
        </w:rPr>
        <w:t xml:space="preserve"> val </w:t>
      </w:r>
      <w:proofErr w:type="spellStart"/>
      <w:r w:rsidRPr="00FD22B0">
        <w:rPr>
          <w:rFonts w:ascii="Gandhari Unicode" w:hAnsi="Gandhari Unicode" w:cs="e-Tamil OTC"/>
          <w:lang w:val="fr-FR"/>
        </w:rPr>
        <w:t>paṟaḻ</w:t>
      </w:r>
      <w:proofErr w:type="spellEnd"/>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tantai</w:t>
      </w:r>
      <w:proofErr w:type="spellEnd"/>
      <w:r w:rsidR="00FD22B0" w:rsidRPr="00FD22B0">
        <w:rPr>
          <w:rFonts w:ascii="Gandhari Unicode" w:hAnsi="Gandhari Unicode" w:cs="e-Tamil OTC"/>
          <w:lang w:val="fr-FR"/>
        </w:rPr>
        <w:t>+</w:t>
      </w:r>
    </w:p>
    <w:p w14:paraId="51111B79" w14:textId="77777777" w:rsidR="0092153D" w:rsidRPr="00FD22B0" w:rsidRDefault="00014CDD">
      <w:pPr>
        <w:pStyle w:val="Textbody"/>
        <w:spacing w:after="29"/>
        <w:ind w:left="2160" w:hanging="2160"/>
        <w:rPr>
          <w:rFonts w:ascii="Gandhari Unicode" w:hAnsi="Gandhari Unicode" w:cs="e-Tamil OTC"/>
          <w:lang w:val="fr-FR"/>
        </w:rPr>
      </w:pPr>
      <w:proofErr w:type="spellStart"/>
      <w:proofErr w:type="gramStart"/>
      <w:r w:rsidRPr="00FD22B0">
        <w:rPr>
          <w:rFonts w:ascii="Gandhari Unicode" w:hAnsi="Gandhari Unicode" w:cs="e-Tamil OTC"/>
          <w:lang w:val="fr-FR"/>
        </w:rPr>
        <w:t>kaṭuvaṉ</w:t>
      </w:r>
      <w:proofErr w:type="spellEnd"/>
      <w:proofErr w:type="gramEnd"/>
      <w:r w:rsidR="00FD22B0" w:rsidRPr="00FD22B0">
        <w:rPr>
          <w:rFonts w:ascii="Gandhari Unicode" w:hAnsi="Gandhari Unicode" w:cs="e-Tamil OTC"/>
          <w:lang w:val="fr-FR"/>
        </w:rPr>
        <w:t>-</w:t>
      </w:r>
      <w:r w:rsidRPr="00FD22B0">
        <w:rPr>
          <w:rFonts w:ascii="Gandhari Unicode" w:hAnsi="Gandhari Unicode" w:cs="e-Tamil OTC"/>
          <w:lang w:val="fr-FR"/>
        </w:rPr>
        <w:t xml:space="preserve">um </w:t>
      </w:r>
      <w:proofErr w:type="spellStart"/>
      <w:r w:rsidRPr="00FD22B0">
        <w:rPr>
          <w:rFonts w:ascii="Gandhari Unicode" w:hAnsi="Gandhari Unicode" w:cs="e-Tamil OTC"/>
          <w:lang w:val="fr-FR"/>
        </w:rPr>
        <w:t>aṟi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um a</w:t>
      </w:r>
      <w:r w:rsidR="00FD22B0" w:rsidRPr="00FD22B0">
        <w:rPr>
          <w:rFonts w:ascii="Gandhari Unicode" w:hAnsi="Gandhari Unicode" w:cs="e-Tamil OTC"/>
          <w:lang w:val="fr-FR"/>
        </w:rPr>
        <w:t>+</w:t>
      </w:r>
      <w:r w:rsidRPr="00FD22B0">
        <w:rPr>
          <w:rFonts w:ascii="Gandhari Unicode" w:hAnsi="Gandhari Unicode" w:cs="e-Tamil OTC"/>
          <w:lang w:val="fr-FR"/>
        </w:rPr>
        <w:t xml:space="preserve"> </w:t>
      </w:r>
      <w:proofErr w:type="spellStart"/>
      <w:r w:rsidRPr="00FD22B0">
        <w:rPr>
          <w:rFonts w:ascii="Gandhari Unicode" w:hAnsi="Gandhari Unicode" w:cs="e-Tamil OTC"/>
          <w:lang w:val="fr-FR"/>
        </w:rPr>
        <w:t>koṭiyōṉai</w:t>
      </w:r>
      <w:proofErr w:type="spellEnd"/>
      <w:r w:rsidR="00FD22B0" w:rsidRPr="00FD22B0">
        <w:rPr>
          <w:rFonts w:ascii="Gandhari Unicode" w:hAnsi="Gandhari Unicode" w:cs="e-Tamil OTC"/>
          <w:lang w:val="fr-FR"/>
        </w:rPr>
        <w:t>-~</w:t>
      </w:r>
      <w:r w:rsidRPr="00FD22B0">
        <w:rPr>
          <w:rFonts w:ascii="Gandhari Unicode" w:hAnsi="Gandhari Unicode" w:cs="e-Tamil OTC"/>
          <w:lang w:val="fr-FR"/>
        </w:rPr>
        <w:t>ē.</w:t>
      </w:r>
    </w:p>
    <w:p w14:paraId="1857C64E" w14:textId="77777777" w:rsidR="00FB693A" w:rsidRPr="00FD22B0" w:rsidRDefault="00FB693A">
      <w:pPr>
        <w:suppressAutoHyphens w:val="0"/>
        <w:rPr>
          <w:rFonts w:ascii="Gandhari Unicode" w:hAnsi="Gandhari Unicode" w:cs="e-Tamil OTC"/>
          <w:lang w:val="fr-FR"/>
        </w:rPr>
      </w:pPr>
      <w:r w:rsidRPr="00FD22B0">
        <w:rPr>
          <w:rFonts w:ascii="Gandhari Unicode" w:hAnsi="Gandhari Unicode" w:cs="e-Tamil OTC"/>
          <w:lang w:val="fr-FR"/>
        </w:rPr>
        <w:br w:type="page"/>
      </w:r>
    </w:p>
    <w:p w14:paraId="7A5F4D8A" w14:textId="77777777" w:rsidR="0092153D" w:rsidRPr="00542FF1" w:rsidRDefault="00014CDD">
      <w:pPr>
        <w:pStyle w:val="Textbody"/>
        <w:spacing w:after="29"/>
        <w:jc w:val="both"/>
        <w:rPr>
          <w:rFonts w:ascii="Gandhari Unicode" w:hAnsi="Gandhari Unicode" w:cs="e-Tamil OTC"/>
          <w:lang w:val="en-GB"/>
        </w:rPr>
      </w:pPr>
      <w:r w:rsidRPr="00542FF1">
        <w:rPr>
          <w:rFonts w:ascii="Gandhari Unicode" w:hAnsi="Gandhari Unicode" w:cs="e-Tamil OTC"/>
          <w:lang w:val="en-GB"/>
        </w:rPr>
        <w:lastRenderedPageBreak/>
        <w:t>The confidante standing firm in duty after she heard say another god (</w:t>
      </w:r>
      <w:proofErr w:type="gramStart"/>
      <w:r w:rsidRPr="00542FF1">
        <w:rPr>
          <w:rFonts w:ascii="Gandhari Unicode" w:hAnsi="Gandhari Unicode" w:cs="e-Tamil OTC"/>
          <w:lang w:val="en-GB"/>
        </w:rPr>
        <w:t>i.e.</w:t>
      </w:r>
      <w:proofErr w:type="gramEnd"/>
      <w:r w:rsidRPr="00542FF1">
        <w:rPr>
          <w:rFonts w:ascii="Gandhari Unicode" w:hAnsi="Gandhari Unicode" w:cs="e-Tamil OTC"/>
          <w:lang w:val="en-GB"/>
        </w:rPr>
        <w:t xml:space="preserve"> not the lover) was the cause of HER changes at the time the divination came to pass [and] the soothsayer was asked </w:t>
      </w:r>
      <w:r w:rsidR="00FB693A">
        <w:rPr>
          <w:rFonts w:ascii="Gandhari Unicode" w:hAnsi="Gandhari Unicode" w:cs="e-Tamil OTC"/>
          <w:lang w:val="en-GB"/>
        </w:rPr>
        <w:t>“where has this come from”</w:t>
      </w:r>
      <w:r w:rsidRPr="00542FF1">
        <w:rPr>
          <w:rFonts w:ascii="Gandhari Unicode" w:hAnsi="Gandhari Unicode" w:cs="e-Tamil OTC"/>
          <w:lang w:val="en-GB"/>
        </w:rPr>
        <w:t>, by the real mother and the foster-mother of this song who had seen the changes in HER.</w:t>
      </w:r>
    </w:p>
    <w:p w14:paraId="352E919B" w14:textId="77777777" w:rsidR="0092153D" w:rsidRPr="00542FF1" w:rsidRDefault="0092153D">
      <w:pPr>
        <w:pStyle w:val="Textbody"/>
        <w:spacing w:after="29"/>
        <w:rPr>
          <w:rFonts w:ascii="Gandhari Unicode" w:hAnsi="Gandhari Unicode" w:cs="e-Tamil OTC"/>
        </w:rPr>
      </w:pPr>
    </w:p>
    <w:p w14:paraId="5694C57E"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bud subside(inf.) blossomed- 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w:t>
      </w:r>
    </w:p>
    <w:p w14:paraId="246958F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height rise- big twig been- </w:t>
      </w:r>
      <w:proofErr w:type="gramStart"/>
      <w:r w:rsidRPr="00542FF1">
        <w:rPr>
          <w:rFonts w:ascii="Gandhari Unicode" w:hAnsi="Gandhari Unicode" w:cs="e-Tamil OTC"/>
          <w:lang w:val="en-GB"/>
        </w:rPr>
        <w:t>peacock</w:t>
      </w:r>
      <w:proofErr w:type="gramEnd"/>
    </w:p>
    <w:p w14:paraId="78873F5D"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flower pluck- women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land-he</w:t>
      </w:r>
    </w:p>
    <w:p w14:paraId="7796DD1A"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fit-not-he be-similar </w:t>
      </w:r>
      <w:proofErr w:type="spellStart"/>
      <w:r w:rsidRPr="00542FF1">
        <w:rPr>
          <w:rFonts w:ascii="Gandhari Unicode" w:hAnsi="Gandhari Unicode" w:cs="e-Tamil OTC"/>
          <w:lang w:val="en-GB"/>
        </w:rPr>
        <w:t>self evil</w:t>
      </w:r>
      <w:proofErr w:type="spellEnd"/>
      <w:r w:rsidRPr="00542FF1">
        <w:rPr>
          <w:rFonts w:ascii="Gandhari Unicode" w:hAnsi="Gandhari Unicode" w:cs="e-Tamil OTC"/>
          <w:lang w:val="en-GB"/>
        </w:rPr>
        <w:t>-it speaking-if-even</w:t>
      </w:r>
    </w:p>
    <w:p w14:paraId="71AD1445"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own- eye seen-it lying-it is-not-</w:t>
      </w:r>
      <w:proofErr w:type="gramStart"/>
      <w:r w:rsidRPr="00542FF1">
        <w:rPr>
          <w:rFonts w:ascii="Gandhari Unicode" w:hAnsi="Gandhari Unicode" w:cs="e-Tamil OTC"/>
          <w:lang w:val="en-GB"/>
        </w:rPr>
        <w:t>so</w:t>
      </w:r>
      <w:r w:rsidRPr="00542FF1">
        <w:rPr>
          <w:rFonts w:ascii="Gandhari Unicode" w:hAnsi="Gandhari Unicode" w:cs="e-Tamil OTC"/>
          <w:position w:val="6"/>
          <w:lang w:val="en-GB"/>
        </w:rPr>
        <w:t>ē</w:t>
      </w:r>
      <w:proofErr w:type="gramEnd"/>
    </w:p>
    <w:p w14:paraId="17EF9594" w14:textId="77777777" w:rsidR="0092153D" w:rsidRPr="00542FF1" w:rsidRDefault="00014CDD">
      <w:pPr>
        <w:pStyle w:val="Textbody"/>
        <w:spacing w:after="0" w:line="259" w:lineRule="exact"/>
        <w:ind w:left="2160" w:hanging="2160"/>
        <w:rPr>
          <w:rFonts w:ascii="Gandhari Unicode" w:hAnsi="Gandhari Unicode" w:cs="e-Tamil OTC"/>
          <w:lang w:val="en-GB"/>
        </w:rPr>
      </w:pPr>
      <w:r w:rsidRPr="00542FF1">
        <w:rPr>
          <w:rFonts w:ascii="Gandhari Unicode" w:hAnsi="Gandhari Unicode" w:cs="e-Tamil OTC"/>
          <w:lang w:val="en-GB"/>
        </w:rPr>
        <w:t xml:space="preserve">honey </w:t>
      </w:r>
      <w:proofErr w:type="gramStart"/>
      <w:r w:rsidRPr="00542FF1">
        <w:rPr>
          <w:rFonts w:ascii="Gandhari Unicode" w:hAnsi="Gandhari Unicode" w:cs="e-Tamil OTC"/>
          <w:lang w:val="en-GB"/>
        </w:rPr>
        <w:t>mango</w:t>
      </w:r>
      <w:proofErr w:type="gramEnd"/>
      <w:r w:rsidRPr="00542FF1">
        <w:rPr>
          <w:rFonts w:ascii="Gandhari Unicode" w:hAnsi="Gandhari Unicode" w:cs="e-Tamil OTC"/>
          <w:lang w:val="en-GB"/>
        </w:rPr>
        <w:t xml:space="preserve"> eat- thorn tooth- coral mouth</w:t>
      </w:r>
    </w:p>
    <w:p w14:paraId="5D4A01A4" w14:textId="77777777" w:rsidR="0092153D" w:rsidRPr="00542FF1" w:rsidRDefault="00014CDD">
      <w:pPr>
        <w:pStyle w:val="Textbody"/>
        <w:spacing w:after="0" w:line="259" w:lineRule="exact"/>
        <w:ind w:left="2160" w:hanging="2160"/>
        <w:rPr>
          <w:rFonts w:ascii="Gandhari Unicode" w:hAnsi="Gandhari Unicode" w:cs="e-Tamil OTC"/>
        </w:rPr>
      </w:pPr>
      <w:r w:rsidRPr="00542FF1">
        <w:rPr>
          <w:rFonts w:ascii="Gandhari Unicode" w:hAnsi="Gandhari Unicode" w:cs="e-Tamil OTC"/>
          <w:lang w:val="en-GB"/>
        </w:rPr>
        <w:t>mountain</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strong young-one father</w:t>
      </w:r>
    </w:p>
    <w:p w14:paraId="7B2DD73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monkey(</w:t>
      </w:r>
      <w:proofErr w:type="gramStart"/>
      <w:r w:rsidRPr="00542FF1">
        <w:rPr>
          <w:rFonts w:ascii="Gandhari Unicode" w:hAnsi="Gandhari Unicode" w:cs="e-Tamil OTC"/>
          <w:lang w:val="en-GB"/>
        </w:rPr>
        <w:t>m.)</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knowing- that- cruel-he(acc.)</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8A6C66E" w14:textId="77777777" w:rsidR="0092153D" w:rsidRPr="00542FF1" w:rsidRDefault="0092153D">
      <w:pPr>
        <w:pStyle w:val="Textbody"/>
        <w:spacing w:after="29"/>
        <w:rPr>
          <w:rFonts w:ascii="Gandhari Unicode" w:hAnsi="Gandhari Unicode" w:cs="e-Tamil OTC"/>
          <w:lang w:val="en-GB"/>
        </w:rPr>
      </w:pPr>
    </w:p>
    <w:p w14:paraId="21173544" w14:textId="77777777" w:rsidR="0092153D" w:rsidRPr="00542FF1" w:rsidRDefault="0092153D">
      <w:pPr>
        <w:pStyle w:val="Textbody"/>
        <w:spacing w:after="29"/>
        <w:rPr>
          <w:rFonts w:ascii="Gandhari Unicode" w:hAnsi="Gandhari Unicode" w:cs="e-Tamil OTC"/>
          <w:lang w:val="en-GB"/>
        </w:rPr>
      </w:pPr>
    </w:p>
    <w:p w14:paraId="12633A3D" w14:textId="77777777" w:rsidR="0092153D" w:rsidRPr="00542FF1" w:rsidRDefault="00014CDD">
      <w:pPr>
        <w:pStyle w:val="Textbody"/>
        <w:tabs>
          <w:tab w:val="left" w:pos="150"/>
        </w:tabs>
        <w:spacing w:after="29"/>
        <w:rPr>
          <w:rFonts w:ascii="Gandhari Unicode" w:hAnsi="Gandhari Unicode" w:cs="e-Tamil OTC"/>
          <w:lang w:val="en-GB"/>
        </w:rPr>
      </w:pPr>
      <w:r w:rsidRPr="00542FF1">
        <w:rPr>
          <w:rFonts w:ascii="Gandhari Unicode" w:hAnsi="Gandhari Unicode" w:cs="e-Tamil OTC"/>
          <w:lang w:val="en-GB"/>
        </w:rPr>
        <w:tab/>
        <w:t>Even if he speaks evil things such as:</w:t>
      </w:r>
    </w:p>
    <w:p w14:paraId="03BDE3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unfit</w:t>
      </w:r>
      <w:proofErr w:type="gramEnd"/>
      <w:r w:rsidRPr="00542FF1">
        <w:rPr>
          <w:rFonts w:ascii="Gandhari Unicode" w:hAnsi="Gandhari Unicode" w:cs="e-Tamil OTC"/>
          <w:lang w:val="en-GB"/>
        </w:rPr>
        <w:t xml:space="preserve"> [is] the man from the [mountain]-land,</w:t>
      </w:r>
    </w:p>
    <w:p w14:paraId="26BBEF4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where appears, like women plucking flowers,</w:t>
      </w:r>
    </w:p>
    <w:p w14:paraId="12D6EE7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the peacock perched(?)</w:t>
      </w:r>
      <w:r w:rsidRPr="00542FF1">
        <w:rPr>
          <w:rStyle w:val="FootnoteReference"/>
          <w:rFonts w:ascii="Gandhari Unicode" w:hAnsi="Gandhari Unicode" w:cs="e-Tamil OTC"/>
          <w:lang w:val="en-GB"/>
        </w:rPr>
        <w:footnoteReference w:id="117"/>
      </w:r>
      <w:r w:rsidRPr="00542FF1">
        <w:rPr>
          <w:rFonts w:ascii="Gandhari Unicode" w:hAnsi="Gandhari Unicode" w:cs="e-Tamil OTC"/>
          <w:lang w:val="en-GB"/>
        </w:rPr>
        <w:t xml:space="preserve"> on the big twigs rising </w:t>
      </w:r>
      <w:proofErr w:type="gramStart"/>
      <w:r w:rsidRPr="00542FF1">
        <w:rPr>
          <w:rFonts w:ascii="Gandhari Unicode" w:hAnsi="Gandhari Unicode" w:cs="e-Tamil OTC"/>
          <w:lang w:val="en-GB"/>
        </w:rPr>
        <w:t>high</w:t>
      </w:r>
      <w:proofErr w:type="gramEnd"/>
    </w:p>
    <w:p w14:paraId="5A8791F0"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w:t>
      </w:r>
      <w:r w:rsidR="00FB693A">
        <w:rPr>
          <w:rFonts w:ascii="Gandhari Unicode" w:hAnsi="Gandhari Unicode" w:cs="e-Tamil OTC"/>
          <w:lang w:val="en-GB"/>
        </w:rPr>
        <w:t>kai</w:t>
      </w:r>
      <w:proofErr w:type="spellEnd"/>
      <w:r w:rsidR="00FB693A">
        <w:rPr>
          <w:rFonts w:ascii="Gandhari Unicode" w:hAnsi="Gandhari Unicode" w:cs="e-Tamil OTC"/>
          <w:lang w:val="en-GB"/>
        </w:rPr>
        <w:t xml:space="preserve"> with fully blossoming buds”</w:t>
      </w:r>
    </w:p>
    <w:p w14:paraId="1DF6994E" w14:textId="77777777" w:rsidR="0092153D" w:rsidRPr="00542FF1" w:rsidRDefault="00014CDD">
      <w:pPr>
        <w:pStyle w:val="Textbody"/>
        <w:spacing w:after="115"/>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seen by one's own eyes does not lie.</w:t>
      </w:r>
    </w:p>
    <w:p w14:paraId="1863F52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the monkey,</w:t>
      </w:r>
    </w:p>
    <w:p w14:paraId="4DC03B9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father to the strong young one playing on the mountain,</w:t>
      </w:r>
    </w:p>
    <w:p w14:paraId="62BA338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coral mouth, thorn[-like] teeth, eating the honey mango,</w:t>
      </w:r>
    </w:p>
    <w:p w14:paraId="1C583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 xml:space="preserve">knows that faithless </w:t>
      </w:r>
      <w:proofErr w:type="gramStart"/>
      <w:r w:rsidRPr="00542FF1">
        <w:rPr>
          <w:rFonts w:ascii="Gandhari Unicode" w:hAnsi="Gandhari Unicode" w:cs="e-Tamil OTC"/>
          <w:lang w:val="en-GB"/>
        </w:rPr>
        <w:t>one.(?)</w:t>
      </w:r>
      <w:proofErr w:type="gramEnd"/>
      <w:r w:rsidRPr="00542FF1">
        <w:rPr>
          <w:rStyle w:val="FootnoteReference"/>
          <w:rFonts w:ascii="Gandhari Unicode" w:hAnsi="Gandhari Unicode" w:cs="e-Tamil OTC"/>
          <w:lang w:val="en-GB"/>
        </w:rPr>
        <w:footnoteReference w:id="118"/>
      </w:r>
    </w:p>
    <w:p w14:paraId="0044E76F"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6F3F26"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27</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கொல்லன் அழிசி (</w:t>
      </w:r>
      <w:r w:rsidRPr="007F756C">
        <w:rPr>
          <w:rFonts w:ascii="Gandhari Unicode" w:hAnsi="Gandhari Unicode"/>
          <w:i w:val="0"/>
          <w:iCs w:val="0"/>
          <w:color w:val="auto"/>
        </w:rPr>
        <w:t>VP, EP</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வெள்ளி வீதியார்)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3CD68C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w:t>
      </w:r>
    </w:p>
    <w:p w14:paraId="0DEBBBA0" w14:textId="77777777" w:rsidR="0092153D" w:rsidRPr="00542FF1" w:rsidRDefault="0092153D">
      <w:pPr>
        <w:pStyle w:val="Textbody"/>
        <w:spacing w:after="29"/>
        <w:ind w:left="2160" w:hanging="2160"/>
        <w:rPr>
          <w:rFonts w:ascii="Gandhari Unicode" w:hAnsi="Gandhari Unicode" w:cs="e-Tamil OTC"/>
        </w:rPr>
      </w:pPr>
    </w:p>
    <w:p w14:paraId="2789AA50"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கன்று முண்ணாது கலத்தினும் படாது</w:t>
      </w:r>
    </w:p>
    <w:p w14:paraId="675799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u w:val="wave"/>
          <w:cs/>
        </w:rPr>
        <w:t>நல்லான் றீம்பா</w:t>
      </w:r>
      <w:r w:rsidRPr="00542FF1">
        <w:rPr>
          <w:rFonts w:ascii="Gandhari Unicode" w:hAnsi="Gandhari Unicode" w:cs="e-Tamil OTC"/>
          <w:cs/>
        </w:rPr>
        <w:t xml:space="preserve"> னிலத்துக் காஅங்</w:t>
      </w:r>
    </w:p>
    <w:p w14:paraId="26B9E5C8"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கெனக்கு மாகா தென்னைக்கு முதவாது</w:t>
      </w:r>
    </w:p>
    <w:p w14:paraId="44B0EFB7"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பசலை </w:t>
      </w:r>
      <w:r w:rsidRPr="00542FF1">
        <w:rPr>
          <w:rFonts w:ascii="Gandhari Unicode" w:hAnsi="Gandhari Unicode" w:cs="e-Tamil OTC"/>
          <w:u w:val="wave"/>
          <w:cs/>
        </w:rPr>
        <w:t>யுணீஇய</w:t>
      </w:r>
      <w:r w:rsidRPr="00542FF1">
        <w:rPr>
          <w:rFonts w:ascii="Gandhari Unicode" w:hAnsi="Gandhari Unicode" w:cs="e-Tamil OTC"/>
          <w:cs/>
        </w:rPr>
        <w:t xml:space="preserve"> வேண்டுந்</w:t>
      </w:r>
    </w:p>
    <w:p w14:paraId="52E912F3" w14:textId="77777777" w:rsidR="0092153D" w:rsidRPr="00542FF1" w:rsidRDefault="00014CDD">
      <w:pPr>
        <w:pStyle w:val="Textbody"/>
        <w:spacing w:after="29"/>
        <w:ind w:left="2160" w:hanging="2160"/>
        <w:rPr>
          <w:rFonts w:ascii="Gandhari Unicode" w:hAnsi="Gandhari Unicode" w:cs="e-Tamil OTC"/>
        </w:rPr>
      </w:pPr>
      <w:r w:rsidRPr="00542FF1">
        <w:rPr>
          <w:rFonts w:ascii="Gandhari Unicode" w:hAnsi="Gandhari Unicode" w:cs="e-Tamil OTC"/>
          <w:cs/>
        </w:rPr>
        <w:t xml:space="preserve">திதலை </w:t>
      </w:r>
      <w:r w:rsidRPr="00542FF1">
        <w:rPr>
          <w:rFonts w:ascii="Gandhari Unicode" w:hAnsi="Gandhari Unicode" w:cs="e-Tamil OTC"/>
          <w:u w:val="wave"/>
          <w:cs/>
        </w:rPr>
        <w:t>யல்குலென்</w:t>
      </w:r>
      <w:r w:rsidRPr="00542FF1">
        <w:rPr>
          <w:rFonts w:ascii="Gandhari Unicode" w:hAnsi="Gandhari Unicode" w:cs="e-Tamil OTC"/>
          <w:cs/>
        </w:rPr>
        <w:t xml:space="preserve"> மாமைக் கவினே.</w:t>
      </w:r>
    </w:p>
    <w:p w14:paraId="5288DB74" w14:textId="77777777" w:rsidR="0092153D" w:rsidRPr="00542FF1" w:rsidRDefault="0092153D">
      <w:pPr>
        <w:pStyle w:val="Textbody"/>
        <w:spacing w:after="29"/>
        <w:ind w:left="2160" w:hanging="2160"/>
        <w:rPr>
          <w:rFonts w:ascii="Gandhari Unicode" w:hAnsi="Gandhari Unicode" w:cs="e-Tamil OTC"/>
        </w:rPr>
      </w:pPr>
    </w:p>
    <w:p w14:paraId="6757CF8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படாது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படாஅது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நல்லான் றீம்பா </w:t>
      </w:r>
      <w:r w:rsidRPr="00542FF1">
        <w:rPr>
          <w:rFonts w:ascii="Gandhari Unicode" w:eastAsia="URW Palladio UNI" w:hAnsi="Gandhari Unicode" w:cs="e-Tamil OTC"/>
        </w:rPr>
        <w:t xml:space="preserve">L1, C1+2+3v,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னலம்பா </w:t>
      </w:r>
      <w:r w:rsidRPr="00542FF1">
        <w:rPr>
          <w:rFonts w:ascii="Gandhari Unicode" w:eastAsia="URW Palladio UNI" w:hAnsi="Gandhari Unicode" w:cs="e-Tamil OTC"/>
        </w:rPr>
        <w:t xml:space="preserve">C3 •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யுணீஇய </w:t>
      </w:r>
      <w:r w:rsidRPr="00542FF1">
        <w:rPr>
          <w:rFonts w:ascii="Gandhari Unicode" w:hAnsi="Gandhari Unicode" w:cs="e-Tamil OTC"/>
        </w:rPr>
        <w:t xml:space="preserve">L1, C1+3,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யுணீஇயர்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.(K.),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யுண்ணிய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யுண்ணியர்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NV,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யுணீயர் </w:t>
      </w:r>
      <w:r w:rsidRPr="00542FF1">
        <w:rPr>
          <w:rFonts w:ascii="Gandhari Unicode" w:hAnsi="Gandhari Unicode" w:cs="e-Tamil OTC"/>
        </w:rPr>
        <w:t xml:space="preserve">May.,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யல்குலென்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யல்குலெம் </w:t>
      </w:r>
      <w:r w:rsidRPr="00542FF1">
        <w:rPr>
          <w:rFonts w:ascii="Gandhari Unicode" w:hAnsi="Gandhari Unicode" w:cs="e-Tamil OTC"/>
        </w:rPr>
        <w:t xml:space="preserve">G1v+2,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யாகத்தென் </w:t>
      </w:r>
      <w:r w:rsidRPr="00542FF1">
        <w:rPr>
          <w:rFonts w:ascii="Gandhari Unicode" w:hAnsi="Gandhari Unicode" w:cs="e-Tamil OTC"/>
        </w:rPr>
        <w:t>EA, I</w:t>
      </w:r>
      <w:r w:rsidRPr="00542FF1">
        <w:rPr>
          <w:rStyle w:val="FootnoteReference"/>
          <w:rFonts w:ascii="Gandhari Unicode" w:hAnsi="Gandhari Unicode" w:cs="e-Tamil OTC"/>
        </w:rPr>
        <w:footnoteReference w:id="119"/>
      </w:r>
    </w:p>
    <w:p w14:paraId="2EC228F8" w14:textId="77777777" w:rsidR="0092153D" w:rsidRPr="00542FF1" w:rsidRDefault="0092153D">
      <w:pPr>
        <w:pStyle w:val="Textbody"/>
        <w:spacing w:after="29"/>
        <w:ind w:left="2160" w:hanging="2160"/>
        <w:rPr>
          <w:rFonts w:ascii="Gandhari Unicode" w:hAnsi="Gandhari Unicode" w:cs="e-Tamil OTC"/>
        </w:rPr>
      </w:pPr>
    </w:p>
    <w:p w14:paraId="69AA7647"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kaṉṟ</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um</w:t>
      </w:r>
      <w:r w:rsidR="00196926" w:rsidRPr="00FD22B0">
        <w:rPr>
          <w:rFonts w:ascii="Gandhari Unicode" w:hAnsi="Gandhari Unicode" w:cs="e-Tamil OTC"/>
          <w:lang w:val="de-DE"/>
        </w:rPr>
        <w:t xml:space="preserve"> </w:t>
      </w:r>
      <w:proofErr w:type="spellStart"/>
      <w:r w:rsidRPr="00FD22B0">
        <w:rPr>
          <w:rFonts w:ascii="Gandhari Unicode" w:hAnsi="Gandhari Unicode" w:cs="e-Tamil OTC"/>
          <w:lang w:val="de-DE"/>
        </w:rPr>
        <w:t>uṇṇātu</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kalattiṉ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paṭātu</w:t>
      </w:r>
      <w:proofErr w:type="spellEnd"/>
    </w:p>
    <w:p w14:paraId="4B8866DF"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nal</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āṉ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tīm</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pāl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nilatt</w:t>
      </w:r>
      <w:proofErr w:type="spellEnd"/>
      <w:r w:rsidR="00FB693A" w:rsidRPr="00FD22B0">
        <w:rPr>
          <w:rFonts w:ascii="Gandhari Unicode" w:hAnsi="Gandhari Unicode" w:cs="e-Tamil OTC"/>
          <w:lang w:val="de-DE"/>
        </w:rPr>
        <w:t>*</w:t>
      </w:r>
      <w:r w:rsidR="00750855" w:rsidRPr="00FD22B0">
        <w:rPr>
          <w:rFonts w:ascii="Gandhari Unicode" w:hAnsi="Gandhari Unicode" w:cs="e-Tamil OTC"/>
          <w:lang w:val="de-DE"/>
        </w:rPr>
        <w:t xml:space="preserve"> </w:t>
      </w:r>
      <w:proofErr w:type="spellStart"/>
      <w:r w:rsidR="00750855" w:rsidRPr="00FD22B0">
        <w:rPr>
          <w:rFonts w:ascii="Gandhari Unicode" w:hAnsi="Gandhari Unicode" w:cs="e-Tamil OTC"/>
          <w:lang w:val="de-DE"/>
        </w:rPr>
        <w:t>ukk</w:t>
      </w:r>
      <w:r w:rsidRPr="00FD22B0">
        <w:rPr>
          <w:rFonts w:ascii="Gandhari Unicode" w:hAnsi="Gandhari Unicode" w:cs="e-Tamil OTC"/>
          <w:lang w:val="de-DE"/>
        </w:rPr>
        <w:t>āaṅ</w:t>
      </w:r>
      <w:r w:rsidR="00FD22B0" w:rsidRPr="00FD22B0">
        <w:rPr>
          <w:rFonts w:ascii="Gandhari Unicode" w:hAnsi="Gandhari Unicode" w:cs="e-Tamil OTC"/>
          <w:lang w:val="de-DE"/>
        </w:rPr>
        <w:t>k</w:t>
      </w:r>
      <w:proofErr w:type="spellEnd"/>
      <w:r w:rsidR="00FD22B0" w:rsidRPr="00FD22B0">
        <w:rPr>
          <w:rFonts w:ascii="Gandhari Unicode" w:hAnsi="Gandhari Unicode" w:cs="e-Tamil OTC"/>
          <w:lang w:val="de-DE"/>
        </w:rPr>
        <w:t>*</w:t>
      </w:r>
    </w:p>
    <w:p w14:paraId="4ADF5420"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eṉakk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ākāt</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e</w:t>
      </w:r>
      <w:r w:rsidR="003C3470" w:rsidRPr="00FD22B0">
        <w:rPr>
          <w:rFonts w:ascii="Gandhari Unicode" w:hAnsi="Gandhari Unicode" w:cs="e-Tamil OTC"/>
          <w:lang w:val="de-DE"/>
        </w:rPr>
        <w:t>ṉ</w:t>
      </w:r>
      <w:proofErr w:type="spellEnd"/>
      <w:r w:rsidR="003C3470" w:rsidRPr="00FD22B0">
        <w:rPr>
          <w:rFonts w:ascii="Gandhari Unicode" w:hAnsi="Gandhari Unicode" w:cs="e-Tamil OTC"/>
          <w:lang w:val="de-DE"/>
        </w:rPr>
        <w:t xml:space="preserve"> +</w:t>
      </w:r>
      <w:proofErr w:type="spellStart"/>
      <w:r w:rsidRPr="00FD22B0">
        <w:rPr>
          <w:rFonts w:ascii="Gandhari Unicode" w:hAnsi="Gandhari Unicode" w:cs="e-Tamil OTC"/>
          <w:lang w:val="de-DE"/>
        </w:rPr>
        <w:t>aikk</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 xml:space="preserve">um </w:t>
      </w:r>
      <w:proofErr w:type="spellStart"/>
      <w:r w:rsidRPr="00FD22B0">
        <w:rPr>
          <w:rFonts w:ascii="Gandhari Unicode" w:hAnsi="Gandhari Unicode" w:cs="e-Tamil OTC"/>
          <w:lang w:val="de-DE"/>
        </w:rPr>
        <w:t>utavātu</w:t>
      </w:r>
      <w:proofErr w:type="spellEnd"/>
    </w:p>
    <w:p w14:paraId="74AB24AA" w14:textId="77777777" w:rsidR="0092153D" w:rsidRPr="00FD22B0" w:rsidRDefault="00014CDD">
      <w:pPr>
        <w:pStyle w:val="Textbody"/>
        <w:spacing w:after="29"/>
        <w:ind w:left="2880" w:hanging="2880"/>
        <w:rPr>
          <w:rFonts w:ascii="Gandhari Unicode" w:hAnsi="Gandhari Unicode" w:cs="e-Tamil OTC"/>
          <w:lang w:val="de-DE"/>
        </w:rPr>
      </w:pPr>
      <w:proofErr w:type="spellStart"/>
      <w:r w:rsidRPr="00FD22B0">
        <w:rPr>
          <w:rFonts w:ascii="Gandhari Unicode" w:hAnsi="Gandhari Unicode" w:cs="e-Tamil OTC"/>
          <w:lang w:val="de-DE"/>
        </w:rPr>
        <w:t>pacalai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i/>
          <w:iCs/>
          <w:lang w:val="de-DE"/>
        </w:rPr>
        <w:t>uṇīiya</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vēṇṭum</w:t>
      </w:r>
      <w:proofErr w:type="spellEnd"/>
    </w:p>
    <w:p w14:paraId="64AA942D" w14:textId="77777777" w:rsidR="0092153D" w:rsidRPr="00FD22B0" w:rsidRDefault="00014CDD">
      <w:pPr>
        <w:pStyle w:val="Textbody"/>
        <w:spacing w:after="29" w:line="260" w:lineRule="exact"/>
        <w:rPr>
          <w:rFonts w:ascii="Gandhari Unicode" w:hAnsi="Gandhari Unicode" w:cs="e-Tamil OTC"/>
          <w:lang w:val="de-DE"/>
        </w:rPr>
      </w:pPr>
      <w:proofErr w:type="spellStart"/>
      <w:r w:rsidRPr="00FD22B0">
        <w:rPr>
          <w:rFonts w:ascii="Gandhari Unicode" w:hAnsi="Gandhari Unicode" w:cs="e-Tamil OTC"/>
          <w:lang w:val="de-DE"/>
        </w:rPr>
        <w:t>titalai</w:t>
      </w:r>
      <w:proofErr w:type="spellEnd"/>
      <w:r w:rsidRPr="00FD22B0">
        <w:rPr>
          <w:rFonts w:ascii="Gandhari Unicode" w:hAnsi="Gandhari Unicode" w:cs="e-Tamil OTC"/>
          <w:lang w:val="de-DE"/>
        </w:rPr>
        <w:t xml:space="preserve"> </w:t>
      </w:r>
      <w:r w:rsidR="00FD22B0" w:rsidRPr="00FD22B0">
        <w:rPr>
          <w:rFonts w:ascii="Gandhari Unicode" w:hAnsi="Gandhari Unicode" w:cs="e-Tamil OTC"/>
          <w:lang w:val="de-DE"/>
        </w:rPr>
        <w:t>~</w:t>
      </w:r>
      <w:proofErr w:type="spellStart"/>
      <w:r w:rsidRPr="00FD22B0">
        <w:rPr>
          <w:rFonts w:ascii="Gandhari Unicode" w:hAnsi="Gandhari Unicode" w:cs="e-Tamil OTC"/>
          <w:lang w:val="de-DE"/>
        </w:rPr>
        <w:t>alkul</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i/>
          <w:iCs/>
          <w:lang w:val="de-DE"/>
        </w:rPr>
        <w:t>eṉ</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māmai</w:t>
      </w:r>
      <w:proofErr w:type="spellEnd"/>
      <w:r w:rsidRPr="00FD22B0">
        <w:rPr>
          <w:rFonts w:ascii="Gandhari Unicode" w:hAnsi="Gandhari Unicode" w:cs="e-Tamil OTC"/>
          <w:lang w:val="de-DE"/>
        </w:rPr>
        <w:t xml:space="preserve"> </w:t>
      </w:r>
      <w:proofErr w:type="spellStart"/>
      <w:r w:rsidRPr="00FD22B0">
        <w:rPr>
          <w:rFonts w:ascii="Gandhari Unicode" w:hAnsi="Gandhari Unicode" w:cs="e-Tamil OTC"/>
          <w:lang w:val="de-DE"/>
        </w:rPr>
        <w:t>kaviṉ</w:t>
      </w:r>
      <w:proofErr w:type="spellEnd"/>
      <w:r w:rsidR="00FD22B0" w:rsidRPr="00FD22B0">
        <w:rPr>
          <w:rFonts w:ascii="Gandhari Unicode" w:hAnsi="Gandhari Unicode" w:cs="e-Tamil OTC"/>
          <w:lang w:val="de-DE"/>
        </w:rPr>
        <w:t>-</w:t>
      </w:r>
      <w:r w:rsidRPr="00FD22B0">
        <w:rPr>
          <w:rFonts w:ascii="Gandhari Unicode" w:hAnsi="Gandhari Unicode" w:cs="e-Tamil OTC"/>
          <w:lang w:val="de-DE"/>
        </w:rPr>
        <w:t>ē.</w:t>
      </w:r>
    </w:p>
    <w:p w14:paraId="7F037D74" w14:textId="77777777" w:rsidR="0092153D" w:rsidRPr="00FD22B0" w:rsidRDefault="0092153D">
      <w:pPr>
        <w:pStyle w:val="Textbody"/>
        <w:spacing w:after="29" w:line="260" w:lineRule="exact"/>
        <w:rPr>
          <w:rFonts w:ascii="Gandhari Unicode" w:hAnsi="Gandhari Unicode" w:cs="e-Tamil OTC"/>
          <w:lang w:val="de-DE"/>
        </w:rPr>
      </w:pPr>
    </w:p>
    <w:p w14:paraId="43F0B5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in the time of separation.</w:t>
      </w:r>
    </w:p>
    <w:p w14:paraId="0477062B" w14:textId="77777777" w:rsidR="0092153D" w:rsidRPr="00542FF1" w:rsidRDefault="0092153D">
      <w:pPr>
        <w:pStyle w:val="Textbody"/>
        <w:spacing w:after="29" w:line="260" w:lineRule="exact"/>
        <w:rPr>
          <w:rFonts w:ascii="Gandhari Unicode" w:hAnsi="Gandhari Unicode" w:cs="e-Tamil OTC"/>
          <w:lang w:val="en-GB"/>
        </w:rPr>
      </w:pPr>
    </w:p>
    <w:p w14:paraId="653462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calf</w:t>
      </w:r>
      <w:r w:rsidRPr="00542FF1">
        <w:rPr>
          <w:rFonts w:ascii="Gandhari Unicode" w:hAnsi="Gandhari Unicode" w:cs="e-Tamil OTC"/>
          <w:position w:val="6"/>
          <w:lang w:val="en-GB"/>
        </w:rPr>
        <w:t>um</w:t>
      </w:r>
      <w:r w:rsidRPr="00542FF1">
        <w:rPr>
          <w:rFonts w:ascii="Gandhari Unicode" w:hAnsi="Gandhari Unicode" w:cs="e-Tamil OTC"/>
          <w:lang w:val="en-GB"/>
        </w:rPr>
        <w:t xml:space="preserve"> eat-not pot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happen-</w:t>
      </w:r>
      <w:proofErr w:type="gramStart"/>
      <w:r w:rsidRPr="00542FF1">
        <w:rPr>
          <w:rFonts w:ascii="Gandhari Unicode" w:hAnsi="Gandhari Unicode" w:cs="e-Tamil OTC"/>
          <w:lang w:val="en-GB"/>
        </w:rPr>
        <w:t>not</w:t>
      </w:r>
      <w:proofErr w:type="gramEnd"/>
    </w:p>
    <w:p w14:paraId="25AC3D81" w14:textId="77777777" w:rsidR="0092153D" w:rsidRPr="00542FF1" w:rsidRDefault="00014CDD">
      <w:pPr>
        <w:pStyle w:val="Textbody"/>
        <w:spacing w:after="0" w:line="260" w:lineRule="exact"/>
        <w:ind w:hanging="25"/>
        <w:rPr>
          <w:rFonts w:ascii="Gandhari Unicode" w:hAnsi="Gandhari Unicode" w:cs="e-Tamil OTC"/>
        </w:rPr>
      </w:pPr>
      <w:r w:rsidRPr="00542FF1">
        <w:rPr>
          <w:rFonts w:ascii="Gandhari Unicode" w:hAnsi="Gandhari Unicode" w:cs="e-Tamil OTC"/>
          <w:lang w:val="en-GB"/>
        </w:rPr>
        <w:t>good cow</w:t>
      </w:r>
      <w:r w:rsidRPr="00542FF1">
        <w:rPr>
          <w:rFonts w:ascii="Gandhari Unicode" w:hAnsi="Gandhari Unicode" w:cs="e-Tamil OTC"/>
        </w:rPr>
        <w:t xml:space="preserve"> </w:t>
      </w:r>
      <w:r w:rsidRPr="00542FF1">
        <w:rPr>
          <w:rFonts w:ascii="Gandhari Unicode" w:hAnsi="Gandhari Unicode" w:cs="e-Tamil OTC"/>
          <w:lang w:val="en-GB"/>
        </w:rPr>
        <w:t>sweat milk ground- shed like</w:t>
      </w:r>
    </w:p>
    <w:p w14:paraId="5BC0384E" w14:textId="77777777" w:rsidR="0092153D" w:rsidRPr="00542FF1" w:rsidRDefault="00014CDD">
      <w:pPr>
        <w:pStyle w:val="Textbody"/>
        <w:spacing w:after="0" w:line="260" w:lineRule="exact"/>
        <w:ind w:hanging="13"/>
        <w:rPr>
          <w:rFonts w:ascii="Gandhari Unicode" w:hAnsi="Gandhari Unicode" w:cs="e-Tamil OTC"/>
        </w:rPr>
      </w:pPr>
      <w:r w:rsidRPr="00542FF1">
        <w:rPr>
          <w:rFonts w:ascii="Gandhari Unicode" w:hAnsi="Gandhari Unicode" w:cs="e-Tamil OTC"/>
          <w:lang w:val="en-GB"/>
        </w:rPr>
        <w:t>me(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003C3470" w:rsidRPr="00542FF1">
        <w:rPr>
          <w:rFonts w:ascii="Gandhari Unicode" w:hAnsi="Gandhari Unicode" w:cs="e-Tamil OTC"/>
          <w:lang w:val="en-GB"/>
        </w:rPr>
        <w:t xml:space="preserve"> become-not my- </w:t>
      </w:r>
      <w:r w:rsidRPr="00542FF1">
        <w:rPr>
          <w:rFonts w:ascii="Gandhari Unicode" w:hAnsi="Gandhari Unicode" w:cs="e-Tamil OTC"/>
          <w:lang w:val="en-GB"/>
        </w:rPr>
        <w:t>lord(dat.)</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contribute-not</w:t>
      </w:r>
    </w:p>
    <w:p w14:paraId="783CFC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pallor eat(inf.) is-</w:t>
      </w:r>
      <w:proofErr w:type="gramStart"/>
      <w:r w:rsidRPr="00542FF1">
        <w:rPr>
          <w:rFonts w:ascii="Gandhari Unicode" w:hAnsi="Gandhari Unicode" w:cs="e-Tamil OTC"/>
          <w:lang w:val="en-GB"/>
        </w:rPr>
        <w:t>necessary</w:t>
      </w:r>
      <w:proofErr w:type="gramEnd"/>
    </w:p>
    <w:p w14:paraId="56A5FD03" w14:textId="77777777" w:rsidR="0092153D" w:rsidRPr="00542FF1" w:rsidRDefault="00014CDD">
      <w:pPr>
        <w:pStyle w:val="Textbody"/>
        <w:spacing w:after="0" w:line="260" w:lineRule="exact"/>
        <w:ind w:left="-13" w:firstLine="13"/>
        <w:rPr>
          <w:rFonts w:ascii="Gandhari Unicode" w:hAnsi="Gandhari Unicode" w:cs="e-Tamil OTC"/>
        </w:rPr>
      </w:pPr>
      <w:r w:rsidRPr="00542FF1">
        <w:rPr>
          <w:rFonts w:ascii="Gandhari Unicode" w:hAnsi="Gandhari Unicode" w:cs="e-Tamil OTC"/>
          <w:lang w:val="en-GB"/>
        </w:rPr>
        <w:t>beauty-spot hip</w:t>
      </w:r>
      <w:r w:rsidRPr="00542FF1">
        <w:rPr>
          <w:rStyle w:val="FootnoteReference"/>
          <w:rFonts w:ascii="Gandhari Unicode" w:hAnsi="Gandhari Unicode" w:cs="e-Tamil OTC"/>
          <w:lang w:val="en-GB"/>
        </w:rPr>
        <w:footnoteReference w:id="120"/>
      </w:r>
      <w:r w:rsidRPr="00542FF1">
        <w:rPr>
          <w:rFonts w:ascii="Gandhari Unicode" w:hAnsi="Gandhari Unicode" w:cs="e-Tamil OTC"/>
          <w:lang w:val="en-GB"/>
        </w:rPr>
        <w:t xml:space="preserve"> my- blackness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E84D4F" w14:textId="77777777" w:rsidR="0092153D" w:rsidRPr="00542FF1" w:rsidRDefault="0092153D">
      <w:pPr>
        <w:pStyle w:val="Textbody"/>
        <w:spacing w:after="29"/>
        <w:ind w:left="2880" w:hanging="2880"/>
        <w:rPr>
          <w:rFonts w:ascii="Gandhari Unicode" w:hAnsi="Gandhari Unicode" w:cs="e-Tamil OTC"/>
        </w:rPr>
      </w:pPr>
    </w:p>
    <w:p w14:paraId="42EA94C9" w14:textId="77777777" w:rsidR="0092153D" w:rsidRPr="00542FF1" w:rsidRDefault="0092153D">
      <w:pPr>
        <w:pStyle w:val="Textbody"/>
        <w:spacing w:after="29"/>
        <w:ind w:left="2880" w:hanging="2880"/>
        <w:rPr>
          <w:rFonts w:ascii="Gandhari Unicode" w:hAnsi="Gandhari Unicode" w:cs="e-Tamil OTC"/>
        </w:rPr>
      </w:pPr>
    </w:p>
    <w:p w14:paraId="3C5AA8A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milk of a good cow spilled on the floor,</w:t>
      </w:r>
    </w:p>
    <w:p w14:paraId="7D03F882" w14:textId="77777777" w:rsidR="0092153D" w:rsidRPr="00542FF1" w:rsidRDefault="00014CDD">
      <w:pPr>
        <w:pStyle w:val="Textbody"/>
        <w:tabs>
          <w:tab w:val="left" w:pos="-13"/>
          <w:tab w:val="left" w:pos="413"/>
        </w:tabs>
        <w:spacing w:after="72"/>
        <w:ind w:hanging="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not eaten by the calf and not in the pot,</w:t>
      </w:r>
    </w:p>
    <w:p w14:paraId="1C61932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no use to me and not given to my lord</w:t>
      </w:r>
    </w:p>
    <w:p w14:paraId="66563539" w14:textId="77777777" w:rsidR="0092153D" w:rsidRPr="00542FF1" w:rsidRDefault="00014CDD">
      <w:pPr>
        <w:pStyle w:val="Textbody"/>
        <w:spacing w:after="0"/>
        <w:ind w:left="2880" w:hanging="2880"/>
        <w:rPr>
          <w:rFonts w:ascii="Gandhari Unicode" w:hAnsi="Gandhari Unicode" w:cs="e-Tamil OTC"/>
        </w:rPr>
      </w:pPr>
      <w:r w:rsidRPr="00542FF1">
        <w:rPr>
          <w:rFonts w:ascii="Gandhari Unicode" w:hAnsi="Gandhari Unicode" w:cs="e-Tamil OTC"/>
          <w:lang w:val="en-GB"/>
        </w:rPr>
        <w:t>must pallor eat</w:t>
      </w:r>
      <w:r w:rsidRPr="00542FF1">
        <w:rPr>
          <w:rStyle w:val="FootnoteReference"/>
          <w:rFonts w:ascii="Gandhari Unicode" w:hAnsi="Gandhari Unicode" w:cs="e-Tamil OTC"/>
          <w:lang w:val="en-GB"/>
        </w:rPr>
        <w:footnoteReference w:id="121"/>
      </w:r>
    </w:p>
    <w:p w14:paraId="1444BC8D" w14:textId="77777777" w:rsidR="0092153D" w:rsidRPr="00542FF1" w:rsidRDefault="00014CDD">
      <w:pPr>
        <w:pStyle w:val="Textbody"/>
        <w:tabs>
          <w:tab w:val="left" w:pos="142"/>
        </w:tabs>
        <w:spacing w:after="0"/>
        <w:ind w:left="2880" w:hanging="2880"/>
        <w:rPr>
          <w:rFonts w:ascii="Gandhari Unicode" w:hAnsi="Gandhari Unicode" w:cs="e-Tamil OTC"/>
          <w:lang w:val="en-GB"/>
        </w:rPr>
      </w:pPr>
      <w:r w:rsidRPr="00542FF1">
        <w:rPr>
          <w:rFonts w:ascii="Gandhari Unicode" w:hAnsi="Gandhari Unicode" w:cs="e-Tamil OTC"/>
          <w:lang w:val="en-GB"/>
        </w:rPr>
        <w:tab/>
        <w:t>my dark beauty, beauty spots on the hip.</w:t>
      </w:r>
    </w:p>
    <w:p w14:paraId="2C0235D4" w14:textId="77777777" w:rsidR="0092153D" w:rsidRPr="00542FF1" w:rsidRDefault="0092153D">
      <w:pPr>
        <w:pStyle w:val="Textbody"/>
        <w:spacing w:after="0"/>
        <w:ind w:left="2880" w:hanging="2880"/>
        <w:rPr>
          <w:rFonts w:ascii="Gandhari Unicode" w:hAnsi="Gandhari Unicode" w:cs="e-Tamil OTC"/>
          <w:lang w:val="en-GB"/>
        </w:rPr>
      </w:pPr>
    </w:p>
    <w:p w14:paraId="6BD7E03A"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C20595"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28</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555D1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ஆற்றாளாய்க் கவன்ற தோழிக்குக் கிழத்தி உரைத்தது.</w:t>
      </w:r>
    </w:p>
    <w:p w14:paraId="6E4923C2" w14:textId="77777777" w:rsidR="0092153D" w:rsidRPr="00542FF1" w:rsidRDefault="0092153D">
      <w:pPr>
        <w:pStyle w:val="Textbody"/>
        <w:spacing w:after="29"/>
        <w:rPr>
          <w:rFonts w:ascii="Gandhari Unicode" w:hAnsi="Gandhari Unicode" w:cs="e-Tamil OTC"/>
          <w:lang w:val="en-GB"/>
        </w:rPr>
      </w:pPr>
    </w:p>
    <w:p w14:paraId="06EDCC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முட்டு</w:t>
      </w:r>
      <w:r w:rsidRPr="00542FF1">
        <w:rPr>
          <w:rFonts w:ascii="Gandhari Unicode" w:hAnsi="Gandhari Unicode" w:cs="e-Tamil OTC"/>
          <w:cs/>
          <w:lang w:val="en-GB"/>
        </w:rPr>
        <w:t xml:space="preserve"> வேன்கொ றாக்கு வேன்கொ</w:t>
      </w:r>
    </w:p>
    <w:p w14:paraId="6BC0A5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லோரேன்</w:t>
      </w:r>
      <w:r w:rsidRPr="00542FF1">
        <w:rPr>
          <w:rFonts w:ascii="Gandhari Unicode" w:hAnsi="Gandhari Unicode" w:cs="e-Tamil OTC"/>
          <w:cs/>
          <w:lang w:val="en-GB"/>
        </w:rPr>
        <w:t xml:space="preserve"> யானுமோர் பெற்றி மேலிட்</w:t>
      </w:r>
    </w:p>
    <w:p w14:paraId="589C4C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டாஅ வொல்லெனக் கூவு வேன்கொ</w:t>
      </w:r>
    </w:p>
    <w:p w14:paraId="7F352C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லலமர லசைவளி யலைப்பவென்</w:t>
      </w:r>
    </w:p>
    <w:p w14:paraId="3603E2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னுயவுநோ யறியாது துஞ்சு மூர்க்கே.</w:t>
      </w:r>
    </w:p>
    <w:p w14:paraId="4E152D6E" w14:textId="77777777" w:rsidR="0092153D" w:rsidRPr="00542FF1" w:rsidRDefault="0092153D">
      <w:pPr>
        <w:pStyle w:val="Textbody"/>
        <w:spacing w:after="29"/>
        <w:rPr>
          <w:rFonts w:ascii="Gandhari Unicode" w:hAnsi="Gandhari Unicode" w:cs="e-Tamil OTC"/>
          <w:lang w:val="en-GB"/>
        </w:rPr>
      </w:pPr>
    </w:p>
    <w:p w14:paraId="1D7CA2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முட்டு வேன்கொ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மூட்டு வேன்கொ</w:t>
      </w:r>
      <w:r w:rsidRPr="00542FF1">
        <w:rPr>
          <w:rStyle w:val="FootnoteReference"/>
          <w:rFonts w:ascii="Gandhari Unicode" w:hAnsi="Gandhari Unicode" w:cs="e-Tamil OTC"/>
          <w:cs/>
          <w:lang w:val="en-GB"/>
        </w:rPr>
        <w:footnoteReference w:id="122"/>
      </w:r>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றாக்கு </w:t>
      </w:r>
      <w:r w:rsidRPr="00542FF1">
        <w:rPr>
          <w:rFonts w:ascii="Gandhari Unicode" w:hAnsi="Gandhari Unicode" w:cs="e-Tamil OTC"/>
          <w:lang w:val="en-GB"/>
        </w:rPr>
        <w:t xml:space="preserve">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றாகு </w:t>
      </w:r>
      <w:r w:rsidRPr="00542FF1">
        <w:rPr>
          <w:rFonts w:ascii="Gandhari Unicode" w:hAnsi="Gandhari Unicode" w:cs="e-Tamil OTC"/>
          <w:lang w:val="en-GB"/>
        </w:rPr>
        <w:t xml:space="preserve">L1,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லோரேன்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2df.</w:t>
      </w:r>
      <w:r w:rsidRPr="00542FF1">
        <w:rPr>
          <w:rFonts w:ascii="Gandhari Unicode" w:hAnsi="Gandhari Unicode" w:cs="e-Tamil OTC"/>
          <w:lang w:val="en-GB"/>
        </w:rPr>
        <w:t xml:space="preserve"> L1: </w:t>
      </w:r>
      <w:r w:rsidRPr="00542FF1">
        <w:rPr>
          <w:rFonts w:ascii="Gandhari Unicode" w:hAnsi="Gandhari Unicode" w:cs="e-Tamil OTC"/>
          <w:cs/>
          <w:lang w:val="en-GB"/>
        </w:rPr>
        <w:t xml:space="preserve">மேலிட்டா </w:t>
      </w:r>
      <w:r w:rsidRPr="00542FF1">
        <w:rPr>
          <w:rFonts w:ascii="Gandhari Unicode" w:hAnsi="Gandhari Unicode" w:cs="e-Tamil OTC"/>
          <w:lang w:val="en-GB"/>
        </w:rPr>
        <w:t xml:space="preserve">| </w:t>
      </w:r>
      <w:r w:rsidRPr="00542FF1">
        <w:rPr>
          <w:rFonts w:ascii="Gandhari Unicode" w:hAnsi="Gandhari Unicode" w:cs="e-Tamil OTC"/>
          <w:cs/>
          <w:lang w:val="en-GB"/>
        </w:rPr>
        <w:t>லொல்லெனக் கூவு வேன்கொல் லமால்</w:t>
      </w:r>
    </w:p>
    <w:p w14:paraId="5164F600" w14:textId="77777777" w:rsidR="0092153D" w:rsidRPr="00542FF1" w:rsidRDefault="0092153D">
      <w:pPr>
        <w:pStyle w:val="Textbody"/>
        <w:spacing w:after="29"/>
        <w:rPr>
          <w:rFonts w:ascii="Gandhari Unicode" w:hAnsi="Gandhari Unicode" w:cs="e-Tamil OTC"/>
          <w:lang w:val="en-GB"/>
        </w:rPr>
      </w:pPr>
    </w:p>
    <w:p w14:paraId="293E3D4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muṭṭuvēṉ</w:t>
      </w:r>
      <w:r w:rsidRPr="00542FF1">
        <w:rPr>
          <w:rFonts w:ascii="Gandhari Unicode" w:hAnsi="Gandhari Unicode" w:cs="e-Tamil OTC"/>
          <w:lang w:val="en-GB"/>
        </w:rPr>
        <w:t>-kol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tākkuvēṉ-kol</w:t>
      </w:r>
      <w:proofErr w:type="spellEnd"/>
    </w:p>
    <w:p w14:paraId="53C2DB5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ōrēṉ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mēl-iṭṭ</w:t>
      </w:r>
      <w:proofErr w:type="spellEnd"/>
      <w:r w:rsidR="00FD22B0">
        <w:rPr>
          <w:rFonts w:ascii="Gandhari Unicode" w:hAnsi="Gandhari Unicode" w:cs="e-Tamil OTC"/>
          <w:lang w:val="en-GB"/>
        </w:rPr>
        <w:t>*</w:t>
      </w:r>
    </w:p>
    <w:p w14:paraId="756551B3"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āa</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00FD22B0">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D22B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kūvuvēṉ-kol</w:t>
      </w:r>
      <w:proofErr w:type="spellEnd"/>
    </w:p>
    <w:p w14:paraId="4AFC299A"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alamaral</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alaippa</w:t>
      </w:r>
      <w:proofErr w:type="spellEnd"/>
      <w:r w:rsidRPr="00542FF1">
        <w:rPr>
          <w:rFonts w:ascii="Gandhari Unicode" w:hAnsi="Gandhari Unicode" w:cs="e-Tamil OTC"/>
          <w:lang w:val="en-GB"/>
        </w:rPr>
        <w:t xml:space="preserve"> </w:t>
      </w:r>
      <w:r w:rsidR="00FD22B0">
        <w:rPr>
          <w:rFonts w:ascii="Gandhari Unicode" w:hAnsi="Gandhari Unicode" w:cs="e-Tamil OTC"/>
          <w:lang w:val="en-GB"/>
        </w:rPr>
        <w:t>~</w:t>
      </w:r>
      <w:proofErr w:type="spellStart"/>
      <w:r w:rsidRPr="00542FF1">
        <w:rPr>
          <w:rFonts w:ascii="Gandhari Unicode" w:hAnsi="Gandhari Unicode" w:cs="e-Tamil OTC"/>
          <w:lang w:val="en-GB"/>
        </w:rPr>
        <w:t>eṉ</w:t>
      </w:r>
      <w:proofErr w:type="spellEnd"/>
    </w:p>
    <w:p w14:paraId="46D4D03D" w14:textId="77777777" w:rsidR="0092153D" w:rsidRPr="00542FF1" w:rsidRDefault="00FD22B0">
      <w:pPr>
        <w:pStyle w:val="Textbody"/>
        <w:spacing w:after="29"/>
        <w:ind w:left="2880" w:hanging="2880"/>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uyavu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nōy</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aṟiyātu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tuñcum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ūrkk</w:t>
      </w:r>
      <w:proofErr w:type="spellEnd"/>
      <w:r>
        <w:rPr>
          <w:rFonts w:ascii="Gandhari Unicode" w:hAnsi="Gandhari Unicode" w:cs="e-Tamil OTC"/>
        </w:rPr>
        <w:t>*-</w:t>
      </w:r>
      <w:r w:rsidR="00014CDD" w:rsidRPr="00542FF1">
        <w:rPr>
          <w:rFonts w:ascii="Gandhari Unicode" w:hAnsi="Gandhari Unicode" w:cs="e-Tamil OTC"/>
        </w:rPr>
        <w:t>ē.</w:t>
      </w:r>
    </w:p>
    <w:p w14:paraId="6D457F16" w14:textId="77777777" w:rsidR="0092153D" w:rsidRPr="00542FF1" w:rsidRDefault="0092153D">
      <w:pPr>
        <w:pStyle w:val="Textbody"/>
        <w:spacing w:after="29"/>
        <w:rPr>
          <w:rFonts w:ascii="Gandhari Unicode" w:hAnsi="Gandhari Unicode" w:cs="e-Tamil OTC"/>
          <w:lang w:val="en-GB"/>
        </w:rPr>
      </w:pPr>
    </w:p>
    <w:p w14:paraId="1E29616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she would not have the strength [to wait for] the time of marriage.</w:t>
      </w:r>
    </w:p>
    <w:p w14:paraId="348ABAB5" w14:textId="77777777" w:rsidR="0092153D" w:rsidRPr="00542FF1" w:rsidRDefault="0092153D">
      <w:pPr>
        <w:pStyle w:val="Textbody"/>
        <w:spacing w:after="29"/>
        <w:rPr>
          <w:rFonts w:ascii="Gandhari Unicode" w:hAnsi="Gandhari Unicode" w:cs="e-Tamil OTC"/>
        </w:rPr>
      </w:pPr>
    </w:p>
    <w:p w14:paraId="4929891F"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I-attack</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I-strike-against</w:t>
      </w:r>
      <w:proofErr w:type="spellStart"/>
      <w:r w:rsidRPr="00542FF1">
        <w:rPr>
          <w:rFonts w:ascii="Gandhari Unicode" w:hAnsi="Gandhari Unicode" w:cs="e-Tamil OTC"/>
          <w:position w:val="6"/>
          <w:lang w:val="en-GB"/>
        </w:rPr>
        <w:t>kol</w:t>
      </w:r>
      <w:proofErr w:type="spellEnd"/>
    </w:p>
    <w:p w14:paraId="597E3C28"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I-don't-know 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pretext</w:t>
      </w:r>
      <w:r w:rsidRPr="00542FF1">
        <w:rPr>
          <w:rStyle w:val="FootnoteReference"/>
          <w:rFonts w:ascii="Gandhari Unicode" w:hAnsi="Gandhari Unicode" w:cs="e-Tamil OTC"/>
          <w:lang w:val="en-GB"/>
        </w:rPr>
        <w:footnoteReference w:id="123"/>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pretended</w:t>
      </w:r>
      <w:proofErr w:type="gramEnd"/>
    </w:p>
    <w:p w14:paraId="5AD6B8D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āa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ol</w:t>
      </w:r>
      <w:proofErr w:type="spellEnd"/>
      <w:r w:rsidRPr="00542FF1">
        <w:rPr>
          <w:rFonts w:ascii="Gandhari Unicode" w:hAnsi="Gandhari Unicode" w:cs="e-Tamil OTC"/>
          <w:lang w:val="en-GB"/>
        </w:rPr>
        <w:t>' say I-</w:t>
      </w:r>
      <w:proofErr w:type="gramStart"/>
      <w:r w:rsidRPr="00542FF1">
        <w:rPr>
          <w:rFonts w:ascii="Gandhari Unicode" w:hAnsi="Gandhari Unicode" w:cs="e-Tamil OTC"/>
          <w:lang w:val="en-GB"/>
        </w:rPr>
        <w:t>crow</w:t>
      </w:r>
      <w:proofErr w:type="spellStart"/>
      <w:r w:rsidRPr="00542FF1">
        <w:rPr>
          <w:rFonts w:ascii="Gandhari Unicode" w:hAnsi="Gandhari Unicode" w:cs="e-Tamil OTC"/>
          <w:position w:val="6"/>
          <w:lang w:val="en-GB"/>
        </w:rPr>
        <w:t>kol</w:t>
      </w:r>
      <w:proofErr w:type="spellEnd"/>
      <w:proofErr w:type="gramEnd"/>
    </w:p>
    <w:p w14:paraId="7A7D5EE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whirling</w:t>
      </w:r>
      <w:r w:rsidRPr="00542FF1">
        <w:rPr>
          <w:rStyle w:val="FootnoteReference"/>
          <w:rFonts w:ascii="Gandhari Unicode" w:hAnsi="Gandhari Unicode" w:cs="e-Tamil OTC"/>
          <w:lang w:val="en-GB"/>
        </w:rPr>
        <w:footnoteReference w:id="124"/>
      </w:r>
      <w:r w:rsidRPr="00542FF1">
        <w:rPr>
          <w:rFonts w:ascii="Gandhari Unicode" w:hAnsi="Gandhari Unicode" w:cs="e-Tamil OTC"/>
          <w:lang w:val="en-GB"/>
        </w:rPr>
        <w:t xml:space="preserve"> move- wind</w:t>
      </w:r>
      <w:r w:rsidRPr="00542FF1">
        <w:rPr>
          <w:rFonts w:ascii="Gandhari Unicode" w:hAnsi="Gandhari Unicode" w:cs="e-Tamil OTC"/>
        </w:rPr>
        <w:t xml:space="preserve"> </w:t>
      </w:r>
      <w:r w:rsidRPr="00542FF1">
        <w:rPr>
          <w:rFonts w:ascii="Gandhari Unicode" w:hAnsi="Gandhari Unicode" w:cs="e-Tamil OTC"/>
          <w:lang w:val="en-GB"/>
        </w:rPr>
        <w:t>slap(inf.) my-</w:t>
      </w:r>
    </w:p>
    <w:p w14:paraId="36ADAA9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distress pain know-not sleeping-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F7730F6" w14:textId="77777777" w:rsidR="0092153D" w:rsidRPr="00542FF1" w:rsidRDefault="0092153D">
      <w:pPr>
        <w:pStyle w:val="Textbody"/>
        <w:spacing w:after="29"/>
        <w:rPr>
          <w:rFonts w:ascii="Gandhari Unicode" w:hAnsi="Gandhari Unicode" w:cs="e-Tamil OTC"/>
          <w:lang w:val="en-GB"/>
        </w:rPr>
      </w:pPr>
    </w:p>
    <w:p w14:paraId="5A9E24BB" w14:textId="77777777" w:rsidR="0092153D" w:rsidRPr="00542FF1" w:rsidRDefault="0092153D">
      <w:pPr>
        <w:pStyle w:val="Textbody"/>
        <w:spacing w:after="29"/>
        <w:rPr>
          <w:rFonts w:ascii="Gandhari Unicode" w:hAnsi="Gandhari Unicode" w:cs="e-Tamil OTC"/>
          <w:lang w:val="en-GB"/>
        </w:rPr>
      </w:pPr>
    </w:p>
    <w:p w14:paraId="7FF412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 I attack? Do I strike out?</w:t>
      </w:r>
    </w:p>
    <w:p w14:paraId="516AD018"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I just don't know.</w:t>
      </w:r>
    </w:p>
    <w:p w14:paraId="09BE10F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Using any pretext,</w:t>
      </w:r>
    </w:p>
    <w:p w14:paraId="5B9CE0CA" w14:textId="77777777" w:rsidR="0092153D" w:rsidRPr="00542FF1" w:rsidRDefault="00FB693A">
      <w:pPr>
        <w:pStyle w:val="Textbody"/>
        <w:spacing w:after="72"/>
        <w:ind w:left="-13"/>
        <w:rPr>
          <w:rFonts w:ascii="Gandhari Unicode" w:hAnsi="Gandhari Unicode" w:cs="e-Tamil OTC"/>
          <w:lang w:val="en-GB"/>
        </w:rPr>
      </w:pPr>
      <w:r>
        <w:rPr>
          <w:rFonts w:ascii="Gandhari Unicode" w:hAnsi="Gandhari Unicode" w:cs="e-Tamil OTC"/>
          <w:lang w:val="en-GB"/>
        </w:rPr>
        <w:t>do I crow out “</w:t>
      </w:r>
      <w:proofErr w:type="spellStart"/>
      <w:r>
        <w:rPr>
          <w:rFonts w:ascii="Gandhari Unicode" w:hAnsi="Gandhari Unicode" w:cs="e-Tamil OTC"/>
          <w:lang w:val="en-GB"/>
        </w:rPr>
        <w:t>āa</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ol</w:t>
      </w:r>
      <w:proofErr w:type="spellEnd"/>
      <w:r>
        <w:rPr>
          <w:rFonts w:ascii="Gandhari Unicode" w:hAnsi="Gandhari Unicode" w:cs="e-Tamil OTC"/>
          <w:lang w:val="en-GB"/>
        </w:rPr>
        <w:t>”</w:t>
      </w:r>
      <w:proofErr w:type="gramEnd"/>
    </w:p>
    <w:p w14:paraId="2C688D29" w14:textId="77777777" w:rsidR="0092153D" w:rsidRPr="00542FF1" w:rsidRDefault="00014CDD">
      <w:pPr>
        <w:pStyle w:val="Textbody"/>
        <w:tabs>
          <w:tab w:val="left" w:pos="275"/>
        </w:tabs>
        <w:spacing w:after="0"/>
        <w:ind w:left="-13"/>
        <w:rPr>
          <w:rFonts w:ascii="Gandhari Unicode" w:hAnsi="Gandhari Unicode" w:cs="e-Tamil OTC"/>
        </w:rPr>
      </w:pPr>
      <w:r w:rsidRPr="00542FF1">
        <w:rPr>
          <w:rFonts w:ascii="Gandhari Unicode" w:hAnsi="Gandhari Unicode" w:cs="e-Tamil OTC"/>
          <w:lang w:val="en-GB"/>
        </w:rPr>
        <w:tab/>
        <w:t>to</w:t>
      </w:r>
      <w:r w:rsidRPr="00542FF1">
        <w:rPr>
          <w:rStyle w:val="FootnoteReference"/>
          <w:rFonts w:ascii="Gandhari Unicode" w:hAnsi="Gandhari Unicode" w:cs="e-Tamil OTC"/>
          <w:lang w:val="en-GB"/>
        </w:rPr>
        <w:footnoteReference w:id="125"/>
      </w:r>
      <w:r w:rsidRPr="00542FF1">
        <w:rPr>
          <w:rFonts w:ascii="Gandhari Unicode" w:hAnsi="Gandhari Unicode" w:cs="e-Tamil OTC"/>
          <w:lang w:val="en-GB"/>
        </w:rPr>
        <w:t xml:space="preserve"> the sleeping village that doesn't know of my deep pain</w:t>
      </w:r>
    </w:p>
    <w:p w14:paraId="41FC2753"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t>as the whirling wind slaps [it].</w:t>
      </w:r>
    </w:p>
    <w:p w14:paraId="017D754C" w14:textId="77777777" w:rsidR="0092153D" w:rsidRPr="00542FF1" w:rsidRDefault="0092153D">
      <w:pPr>
        <w:pStyle w:val="Textbody"/>
        <w:spacing w:after="0"/>
        <w:ind w:left="-13"/>
        <w:rPr>
          <w:rFonts w:ascii="Gandhari Unicode" w:hAnsi="Gandhari Unicode" w:cs="e-Tamil OTC"/>
          <w:lang w:val="en-GB"/>
        </w:rPr>
      </w:pPr>
    </w:p>
    <w:p w14:paraId="4509856E"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5095DF"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29</w:t>
      </w:r>
      <w:r w:rsidRPr="007F756C">
        <w:rPr>
          <w:rFonts w:ascii="e-Tamil OTC" w:hAnsi="e-Tamil OTC" w:cs="e-Tamil OTC"/>
          <w:b/>
          <w:i w:val="0"/>
          <w:iCs w:val="0"/>
          <w:color w:val="auto"/>
          <w:cs/>
          <w:lang w:val="en-GB"/>
        </w:rPr>
        <w:t xml:space="preserve"> </w:t>
      </w:r>
      <w:r w:rsidRPr="007F756C">
        <w:rPr>
          <w:rFonts w:ascii="e-Tamil OTC" w:hAnsi="e-Tamil OTC" w:cs="e-Tamil OTC"/>
          <w:i w:val="0"/>
          <w:iCs w:val="0"/>
          <w:color w:val="auto"/>
          <w:cs/>
        </w:rPr>
        <w:t>அவ்வையார் (</w:t>
      </w:r>
      <w:r w:rsidRPr="007F756C">
        <w:rPr>
          <w:rFonts w:ascii="Gandhari Unicode" w:hAnsi="Gandhari Unicode"/>
          <w:i w:val="0"/>
          <w:iCs w:val="0"/>
          <w:color w:val="auto"/>
        </w:rPr>
        <w:t>G2</w:t>
      </w:r>
      <w:r w:rsidRPr="007F756C">
        <w:rPr>
          <w:rFonts w:ascii="e-Tamil OTC" w:hAnsi="e-Tamil OTC" w:cs="e-Tamil OTC"/>
          <w:i w:val="0"/>
          <w:iCs w:val="0"/>
          <w:color w:val="auto"/>
        </w:rPr>
        <w:t xml:space="preserve">: </w:t>
      </w:r>
      <w:r w:rsidRPr="007F756C">
        <w:rPr>
          <w:rFonts w:ascii="e-Tamil OTC" w:hAnsi="e-Tamil OTC" w:cs="e-Tamil OTC"/>
          <w:i w:val="0"/>
          <w:iCs w:val="0"/>
          <w:color w:val="auto"/>
          <w:cs/>
        </w:rPr>
        <w:t>ஔவையார்)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HE</w:t>
      </w:r>
    </w:p>
    <w:p w14:paraId="439240D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இரவுக்குறி மறுக்கப்பட்ட தலைமகன் </w:t>
      </w:r>
      <w:r w:rsidR="00FB693A">
        <w:rPr>
          <w:rFonts w:ascii="Gandhari Unicode" w:hAnsi="Gandhari Unicode" w:cs="e-Tamil OTC"/>
          <w:lang w:val="en-GB"/>
        </w:rPr>
        <w:t>“</w:t>
      </w:r>
      <w:r w:rsidRPr="00542FF1">
        <w:rPr>
          <w:rFonts w:ascii="Gandhari Unicode" w:hAnsi="Gandhari Unicode" w:cs="e-Tamil OTC"/>
          <w:cs/>
          <w:lang w:val="en-GB"/>
        </w:rPr>
        <w:t>இவர் எம்மை மறுத்தார்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வரைந்து கொள்ள நினையாது பின்னுங் கூடுதற்கு அவாவுற்ற நெஞ்சினை நோக்கிக் கூறியது (</w:t>
      </w:r>
      <w:r w:rsidRPr="00542FF1">
        <w:rPr>
          <w:rFonts w:ascii="Gandhari Unicode" w:hAnsi="Gandhari Unicode" w:cs="e-Tamil OTC"/>
          <w:lang w:val="en-GB"/>
        </w:rPr>
        <w:t>C</w:t>
      </w:r>
      <w:r w:rsidRPr="00542FF1">
        <w:rPr>
          <w:rFonts w:ascii="Gandhari Unicode" w:hAnsi="Gandhari Unicode" w:cs="e-Tamil OTC"/>
          <w:cs/>
          <w:lang w:val="en-GB"/>
        </w:rPr>
        <w:t>3: கூறுகின்றார்).</w:t>
      </w:r>
    </w:p>
    <w:p w14:paraId="5CCE2DC1" w14:textId="77777777" w:rsidR="0092153D" w:rsidRPr="00542FF1" w:rsidRDefault="0092153D">
      <w:pPr>
        <w:pStyle w:val="Textbody"/>
        <w:spacing w:after="29"/>
        <w:rPr>
          <w:rFonts w:ascii="Gandhari Unicode" w:hAnsi="Gandhari Unicode" w:cs="e-Tamil OTC"/>
          <w:lang w:val="en-GB"/>
        </w:rPr>
      </w:pPr>
    </w:p>
    <w:p w14:paraId="6CBE21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நல்லுரை </w:t>
      </w:r>
      <w:r w:rsidRPr="00542FF1">
        <w:rPr>
          <w:rFonts w:ascii="Gandhari Unicode" w:hAnsi="Gandhari Unicode" w:cs="e-Tamil OTC"/>
          <w:u w:val="wave"/>
          <w:cs/>
          <w:lang w:val="en-GB"/>
        </w:rPr>
        <w:t>யிகந்து</w:t>
      </w:r>
      <w:r w:rsidRPr="00542FF1">
        <w:rPr>
          <w:rFonts w:ascii="Gandhari Unicode" w:hAnsi="Gandhari Unicode" w:cs="e-Tamil OTC"/>
          <w:cs/>
          <w:lang w:val="en-GB"/>
        </w:rPr>
        <w:t xml:space="preserve"> புல்லுரைத் தாஅய்ப்</w:t>
      </w:r>
    </w:p>
    <w:p w14:paraId="5506C4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பெயனீர்க் கேற்ற பசுங்கலம் போல</w:t>
      </w:r>
    </w:p>
    <w:p w14:paraId="7FB493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வுள்ளந் தாங்கா வெள்ள நீந்தி</w:t>
      </w:r>
    </w:p>
    <w:p w14:paraId="4D8CFB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யரிதவா</w:t>
      </w:r>
      <w:r w:rsidRPr="00542FF1">
        <w:rPr>
          <w:rFonts w:ascii="Gandhari Unicode" w:hAnsi="Gandhari Unicode" w:cs="e-Tamil OTC"/>
          <w:cs/>
          <w:lang w:val="en-GB"/>
        </w:rPr>
        <w:t xml:space="preserve"> வுற்றனை நெஞ்சே </w:t>
      </w:r>
      <w:r w:rsidRPr="00542FF1">
        <w:rPr>
          <w:rFonts w:ascii="Gandhari Unicode" w:hAnsi="Gandhari Unicode" w:cs="e-Tamil OTC"/>
          <w:u w:val="wave"/>
          <w:cs/>
          <w:lang w:val="en-GB"/>
        </w:rPr>
        <w:t>நன்றும்</w:t>
      </w:r>
    </w:p>
    <w:p w14:paraId="34A42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பெரிதா லம்மநின் </w:t>
      </w:r>
      <w:r w:rsidRPr="00542FF1">
        <w:rPr>
          <w:rFonts w:ascii="Gandhari Unicode" w:hAnsi="Gandhari Unicode" w:cs="e-Tamil OTC"/>
          <w:u w:val="wave"/>
          <w:cs/>
          <w:lang w:val="en-GB"/>
        </w:rPr>
        <w:t>பூச</w:t>
      </w:r>
      <w:r w:rsidRPr="00542FF1">
        <w:rPr>
          <w:rFonts w:ascii="Gandhari Unicode" w:hAnsi="Gandhari Unicode" w:cs="e-Tamil OTC"/>
          <w:cs/>
          <w:lang w:val="en-GB"/>
        </w:rPr>
        <w:t xml:space="preserve"> லுயர்கோட்டு</w:t>
      </w:r>
    </w:p>
    <w:p w14:paraId="17BF7E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மகவுடை மந்தி போல</w:t>
      </w:r>
    </w:p>
    <w:p w14:paraId="2861D4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வகனுறத் </w:t>
      </w:r>
      <w:r w:rsidRPr="00542FF1">
        <w:rPr>
          <w:rFonts w:ascii="Gandhari Unicode" w:hAnsi="Gandhari Unicode" w:cs="e-Tamil OTC"/>
          <w:u w:val="wave"/>
          <w:cs/>
          <w:lang w:val="en-GB"/>
        </w:rPr>
        <w:t>தழீஇக்</w:t>
      </w:r>
      <w:r w:rsidRPr="00542FF1">
        <w:rPr>
          <w:rFonts w:ascii="Gandhari Unicode" w:hAnsi="Gandhari Unicode" w:cs="e-Tamil OTC"/>
          <w:cs/>
          <w:lang w:val="en-GB"/>
        </w:rPr>
        <w:t xml:space="preserve"> கேட்குநர்ப் பெறினே.</w:t>
      </w:r>
    </w:p>
    <w:p w14:paraId="4C32137D" w14:textId="77777777" w:rsidR="0092153D" w:rsidRPr="00542FF1" w:rsidRDefault="0092153D">
      <w:pPr>
        <w:pStyle w:val="Textbody"/>
        <w:spacing w:after="29"/>
        <w:rPr>
          <w:rFonts w:ascii="Gandhari Unicode" w:hAnsi="Gandhari Unicode" w:cs="e-Tamil OTC"/>
          <w:lang w:val="en-GB"/>
        </w:rPr>
      </w:pPr>
    </w:p>
    <w:p w14:paraId="38226D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யிகந்து </w:t>
      </w:r>
      <w:r w:rsidRPr="00542FF1">
        <w:rPr>
          <w:rFonts w:ascii="Gandhari Unicode" w:eastAsia="URW Palladio UNI" w:hAnsi="Gandhari Unicode" w:cs="e-Tamil OTC"/>
          <w:lang w:val="en-GB"/>
        </w:rPr>
        <w:t xml:space="preserve">L1, C1+2+3, G1+2, </w:t>
      </w:r>
      <w:proofErr w:type="spellStart"/>
      <w:r w:rsidRPr="00542FF1">
        <w:rPr>
          <w:rFonts w:ascii="Gandhari Unicode" w:eastAsia="URW Palladio UNI" w:hAnsi="Gandhari Unicode" w:cs="e-Tamil OTC"/>
          <w:lang w:val="en-GB"/>
        </w:rPr>
        <w:t>Iḷ</w:t>
      </w:r>
      <w:proofErr w:type="spellEnd"/>
      <w:r w:rsidRPr="00542FF1">
        <w:rPr>
          <w:rFonts w:ascii="Gandhari Unicode" w:eastAsia="URW Palladio UNI" w:hAnsi="Gandhari Unicode" w:cs="e-Tamil OTC"/>
          <w:lang w:val="en-GB"/>
        </w:rPr>
        <w:t xml:space="preserve">.,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யிகழ்ந்த </w:t>
      </w:r>
      <w:proofErr w:type="spellStart"/>
      <w:proofErr w:type="gramStart"/>
      <w:r w:rsidRPr="00542FF1">
        <w:rPr>
          <w:rFonts w:ascii="Gandhari Unicode" w:eastAsia="URW Palladio UNI" w:hAnsi="Gandhari Unicode" w:cs="e-Tamil OTC"/>
          <w:lang w:val="en-GB"/>
        </w:rPr>
        <w:t>Iḷ.v</w:t>
      </w:r>
      <w:proofErr w:type="spellEnd"/>
      <w:proofErr w:type="gramEnd"/>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புல்லுரைத்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புல்லுரை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பயனீர்க் </w:t>
      </w:r>
      <w:r w:rsidRPr="00542FF1">
        <w:rPr>
          <w:rFonts w:ascii="Gandhari Unicode" w:hAnsi="Gandhari Unicode" w:cs="e-Tamil OTC"/>
          <w:lang w:val="en-GB"/>
        </w:rPr>
        <w:t xml:space="preserve">G2v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 </w:t>
      </w:r>
      <w:r w:rsidRPr="00542FF1">
        <w:rPr>
          <w:rFonts w:ascii="Gandhari Unicode" w:hAnsi="Gandhari Unicode" w:cs="e-Tamil OTC"/>
          <w:lang w:val="en-GB"/>
        </w:rPr>
        <w:t xml:space="preserve">C2+3v, G1v+2v,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கேற்றன </w:t>
      </w:r>
      <w:r w:rsidRPr="00542FF1">
        <w:rPr>
          <w:rFonts w:ascii="Gandhari Unicode" w:hAnsi="Gandhari Unicode" w:cs="e-Tamil OTC"/>
          <w:lang w:val="en-GB"/>
        </w:rPr>
        <w:t xml:space="preserve">L1, C1+3,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யரிதவா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அரிதயர் </w:t>
      </w:r>
      <w:r w:rsidRPr="00542FF1">
        <w:rPr>
          <w:rFonts w:ascii="Gandhari Unicode" w:hAnsi="Gandhari Unicode" w:cs="e-Tamil OTC"/>
          <w:lang w:val="en-GB"/>
        </w:rPr>
        <w:t xml:space="preserve">G1v+2v,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I, AT,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26"/>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நன்றும் </w:t>
      </w:r>
      <w:r w:rsidRPr="00542FF1">
        <w:rPr>
          <w:rFonts w:ascii="Gandhari Unicode" w:hAnsi="Gandhari Unicode" w:cs="e-Tamil OTC"/>
          <w:lang w:val="en-GB"/>
        </w:rPr>
        <w:t xml:space="preserve">L1, C1+2v+3,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யென்றும் </w:t>
      </w:r>
      <w:r w:rsidRPr="00542FF1">
        <w:rPr>
          <w:rFonts w:ascii="Gandhari Unicode" w:hAnsi="Gandhari Unicode" w:cs="e-Tamil OTC"/>
          <w:lang w:val="en-GB"/>
        </w:rPr>
        <w:t xml:space="preserve">C2, G1v,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என்றும் </w:t>
      </w:r>
      <w:r w:rsidRPr="00542FF1">
        <w:rPr>
          <w:rFonts w:ascii="Gandhari Unicode" w:hAnsi="Gandhari Unicode" w:cs="e-Tamil OTC"/>
          <w:lang w:val="en-GB"/>
        </w:rPr>
        <w:t xml:space="preserve">C3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லம்மநின் பூச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லமவமநி னஞ்சொ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தழீஇக் </w:t>
      </w:r>
      <w:r w:rsidRPr="00542FF1">
        <w:rPr>
          <w:rFonts w:ascii="Gandhari Unicode" w:hAnsi="Gandhari Unicode" w:cs="e-Tamil OTC"/>
          <w:lang w:val="en-GB"/>
        </w:rPr>
        <w:t xml:space="preserve">C2+3v, G1v,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தழீஇயக் </w:t>
      </w:r>
      <w:r w:rsidRPr="00542FF1">
        <w:rPr>
          <w:rFonts w:ascii="Gandhari Unicode" w:hAnsi="Gandhari Unicode" w:cs="e-Tamil OTC"/>
          <w:lang w:val="en-GB"/>
        </w:rPr>
        <w:t>L1, C1+3, G1+2</w:t>
      </w:r>
    </w:p>
    <w:p w14:paraId="1BC68ECA" w14:textId="77777777" w:rsidR="0092153D" w:rsidRPr="00542FF1" w:rsidRDefault="0092153D">
      <w:pPr>
        <w:pStyle w:val="Textbody"/>
        <w:spacing w:after="29"/>
        <w:rPr>
          <w:rFonts w:ascii="Gandhari Unicode" w:hAnsi="Gandhari Unicode" w:cs="e-Tamil OTC"/>
          <w:lang w:val="en-GB"/>
        </w:rPr>
      </w:pPr>
    </w:p>
    <w:p w14:paraId="2B60A0F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nal</w:t>
      </w:r>
      <w:proofErr w:type="spellEnd"/>
      <w:proofErr w:type="gram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i/>
          <w:iCs/>
          <w:lang w:val="fr-FR"/>
        </w:rPr>
        <w:t>ikantu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pul</w:t>
      </w:r>
      <w:proofErr w:type="spellEnd"/>
      <w:r w:rsidRPr="00542FF1">
        <w:rPr>
          <w:rFonts w:ascii="Gandhari Unicode" w:hAnsi="Gandhari Unicode" w:cs="e-Tamil OTC"/>
          <w:lang w:val="fr-FR"/>
        </w:rPr>
        <w:t xml:space="preserve"> </w:t>
      </w:r>
      <w:r w:rsidR="00251C72">
        <w:rPr>
          <w:rFonts w:ascii="Gandhari Unicode" w:hAnsi="Gandhari Unicode" w:cs="e-Tamil OTC"/>
          <w:lang w:val="fr-FR"/>
        </w:rPr>
        <w:t>+</w:t>
      </w:r>
      <w:proofErr w:type="spellStart"/>
      <w:r w:rsidRPr="00542FF1">
        <w:rPr>
          <w:rFonts w:ascii="Gandhari Unicode" w:hAnsi="Gandhari Unicode" w:cs="e-Tamil OTC"/>
          <w:lang w:val="fr-FR"/>
        </w:rPr>
        <w:t>urai</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tāay</w:t>
      </w:r>
      <w:proofErr w:type="spellEnd"/>
    </w:p>
    <w:p w14:paraId="350D004C"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peyal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nīrkk</w:t>
      </w:r>
      <w:proofErr w:type="spellEnd"/>
      <w:r w:rsidR="00251C7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ēṟṟa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pacum</w:t>
      </w:r>
      <w:proofErr w:type="spellEnd"/>
      <w:r w:rsidRPr="00542FF1">
        <w:rPr>
          <w:rFonts w:ascii="Gandhari Unicode" w:hAnsi="Gandhari Unicode" w:cs="e-Tamil OTC"/>
          <w:lang w:val="fr-FR"/>
        </w:rPr>
        <w:t xml:space="preserve"> kalam </w:t>
      </w:r>
      <w:proofErr w:type="spellStart"/>
      <w:r w:rsidRPr="00542FF1">
        <w:rPr>
          <w:rFonts w:ascii="Gandhari Unicode" w:hAnsi="Gandhari Unicode" w:cs="e-Tamil OTC"/>
          <w:lang w:val="fr-FR"/>
        </w:rPr>
        <w:t>pōla</w:t>
      </w:r>
      <w:proofErr w:type="spellEnd"/>
    </w:p>
    <w:p w14:paraId="4ED13D26"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uḷḷam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tāṅkā</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veḷḷam</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nīnti</w:t>
      </w:r>
      <w:proofErr w:type="spellEnd"/>
    </w:p>
    <w:p w14:paraId="4C23B6F7" w14:textId="77777777" w:rsidR="0092153D" w:rsidRPr="00542FF1" w:rsidRDefault="00251C72">
      <w:pPr>
        <w:pStyle w:val="Textbody"/>
        <w:spacing w:after="29"/>
        <w:ind w:left="2880" w:hanging="2880"/>
        <w:rPr>
          <w:rFonts w:ascii="Gandhari Unicode" w:hAnsi="Gandhari Unicode" w:cs="e-Tamil OTC"/>
          <w:lang w:val="fr-FR"/>
        </w:rPr>
      </w:pPr>
      <w:r>
        <w:rPr>
          <w:rFonts w:ascii="Gandhari Unicode" w:hAnsi="Gandhari Unicode" w:cs="e-Tamil OTC"/>
          <w:lang w:val="fr-FR"/>
        </w:rPr>
        <w:t>~</w:t>
      </w:r>
      <w:proofErr w:type="spellStart"/>
      <w:r>
        <w:rPr>
          <w:rFonts w:ascii="Gandhari Unicode" w:hAnsi="Gandhari Unicode" w:cs="e-Tamil OTC"/>
          <w:lang w:val="fr-FR"/>
        </w:rPr>
        <w:t>arit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avā</w:t>
      </w:r>
      <w:proofErr w:type="spellEnd"/>
      <w:r w:rsidR="00014CDD" w:rsidRPr="00542FF1">
        <w:rPr>
          <w:rFonts w:ascii="Gandhari Unicode" w:hAnsi="Gandhari Unicode" w:cs="e-Tamil OTC"/>
          <w:i/>
          <w:iCs/>
          <w:lang w:val="fr-FR"/>
        </w:rPr>
        <w:t xml:space="preserve"> </w:t>
      </w:r>
      <w:r>
        <w:rPr>
          <w:rFonts w:ascii="Gandhari Unicode" w:hAnsi="Gandhari Unicode" w:cs="e-Tamil OTC"/>
          <w:i/>
          <w:iCs/>
          <w:lang w:val="fr-FR"/>
        </w:rPr>
        <w:t>~</w:t>
      </w:r>
      <w:proofErr w:type="spellStart"/>
      <w:r w:rsidR="00014CDD" w:rsidRPr="00542FF1">
        <w:rPr>
          <w:rFonts w:ascii="Gandhari Unicode" w:hAnsi="Gandhari Unicode" w:cs="e-Tamil OTC"/>
          <w:lang w:val="fr-FR"/>
        </w:rPr>
        <w:t>uṟṟaṉai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neñc</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ē </w:t>
      </w:r>
      <w:proofErr w:type="spellStart"/>
      <w:r w:rsidR="00014CDD" w:rsidRPr="00542FF1">
        <w:rPr>
          <w:rFonts w:ascii="Gandhari Unicode" w:hAnsi="Gandhari Unicode" w:cs="e-Tamil OTC"/>
          <w:i/>
          <w:iCs/>
          <w:lang w:val="fr-FR"/>
        </w:rPr>
        <w:t>naṉṟ</w:t>
      </w:r>
      <w:proofErr w:type="spellEnd"/>
      <w:r>
        <w:rPr>
          <w:rFonts w:ascii="Gandhari Unicode" w:hAnsi="Gandhari Unicode" w:cs="e-Tamil OTC"/>
          <w:i/>
          <w:iCs/>
          <w:lang w:val="fr-FR"/>
        </w:rPr>
        <w:t>*-</w:t>
      </w:r>
      <w:r w:rsidR="00014CDD" w:rsidRPr="00542FF1">
        <w:rPr>
          <w:rFonts w:ascii="Gandhari Unicode" w:hAnsi="Gandhari Unicode" w:cs="e-Tamil OTC"/>
          <w:i/>
          <w:iCs/>
          <w:lang w:val="fr-FR"/>
        </w:rPr>
        <w:t>um</w:t>
      </w:r>
    </w:p>
    <w:p w14:paraId="112F0B9B" w14:textId="77777777" w:rsidR="0092153D" w:rsidRPr="00542FF1" w:rsidRDefault="00014CDD">
      <w:pPr>
        <w:pStyle w:val="Textbody"/>
        <w:spacing w:after="29"/>
        <w:ind w:left="2880" w:hanging="2880"/>
        <w:rPr>
          <w:rFonts w:ascii="Gandhari Unicode" w:hAnsi="Gandhari Unicode" w:cs="e-Tamil OTC"/>
          <w:lang w:val="fr-FR"/>
        </w:rPr>
      </w:pPr>
      <w:proofErr w:type="gramStart"/>
      <w:r w:rsidRPr="00542FF1">
        <w:rPr>
          <w:rFonts w:ascii="Gandhari Unicode" w:hAnsi="Gandhari Unicode" w:cs="e-Tamil OTC"/>
          <w:lang w:val="fr-FR"/>
        </w:rPr>
        <w:t>perit</w:t>
      </w:r>
      <w:proofErr w:type="gramEnd"/>
      <w:r w:rsidR="00251C72">
        <w:rPr>
          <w:rFonts w:ascii="Gandhari Unicode" w:hAnsi="Gandhari Unicode" w:cs="e-Tamil OTC"/>
          <w:lang w:val="fr-FR"/>
        </w:rPr>
        <w:t>*-</w:t>
      </w:r>
      <w:proofErr w:type="spellStart"/>
      <w:r w:rsidR="00251C72">
        <w:rPr>
          <w:rFonts w:ascii="Gandhari Unicode" w:hAnsi="Gandhari Unicode" w:cs="e-Tamil OTC"/>
          <w:lang w:val="fr-FR"/>
        </w:rPr>
        <w:t>āl-</w:t>
      </w:r>
      <w:r w:rsidRPr="00542FF1">
        <w:rPr>
          <w:rFonts w:ascii="Gandhari Unicode" w:hAnsi="Gandhari Unicode" w:cs="e-Tamil OTC"/>
          <w:lang w:val="fr-FR"/>
        </w:rPr>
        <w:t>amma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pūcal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kōṭṭu</w:t>
      </w:r>
      <w:proofErr w:type="spellEnd"/>
    </w:p>
    <w:p w14:paraId="54DD0609" w14:textId="77777777" w:rsidR="0092153D" w:rsidRPr="00542FF1" w:rsidRDefault="00014CDD">
      <w:pPr>
        <w:pStyle w:val="Textbody"/>
        <w:spacing w:after="29"/>
        <w:ind w:left="2880" w:hanging="2880"/>
        <w:rPr>
          <w:rFonts w:ascii="Gandhari Unicode" w:hAnsi="Gandhari Unicode" w:cs="e-Tamil OTC"/>
          <w:lang w:val="fr-FR"/>
        </w:rPr>
      </w:pPr>
      <w:proofErr w:type="spellStart"/>
      <w:proofErr w:type="gramStart"/>
      <w:r w:rsidRPr="00542FF1">
        <w:rPr>
          <w:rFonts w:ascii="Gandhari Unicode" w:hAnsi="Gandhari Unicode" w:cs="e-Tamil OTC"/>
          <w:lang w:val="fr-FR"/>
        </w:rPr>
        <w:t>makavuṭai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manti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pōla</w:t>
      </w:r>
      <w:proofErr w:type="spellEnd"/>
    </w:p>
    <w:p w14:paraId="3E3D611C" w14:textId="77777777" w:rsidR="0092153D" w:rsidRPr="00542FF1" w:rsidRDefault="00251C72">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akaṉ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i/>
          <w:iCs/>
          <w:lang w:val="fr-FR"/>
        </w:rPr>
        <w:t>taḻīi</w:t>
      </w:r>
      <w:proofErr w:type="spellEnd"/>
      <w:r>
        <w:rPr>
          <w:rFonts w:ascii="Gandhari Unicode" w:hAnsi="Gandhari Unicode" w:cs="e-Tamil OTC"/>
          <w:i/>
          <w:iCs/>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kēṭkunar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peṟiṉ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53C340D8" w14:textId="77777777" w:rsidR="0092153D" w:rsidRPr="00542FF1" w:rsidRDefault="0092153D">
      <w:pPr>
        <w:pStyle w:val="Textbody"/>
        <w:spacing w:after="29"/>
        <w:rPr>
          <w:rFonts w:ascii="Gandhari Unicode" w:hAnsi="Gandhari Unicode" w:cs="e-Tamil OTC"/>
          <w:lang w:val="fr-FR"/>
        </w:rPr>
      </w:pPr>
    </w:p>
    <w:p w14:paraId="049B77DD"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 xml:space="preserve">Told by HIM who was refused night trysts, directed to [his] heart that was hoping for meetings again without thinking of marriage [with the words] </w:t>
      </w:r>
      <w:r w:rsidR="00FB693A">
        <w:rPr>
          <w:rFonts w:ascii="Gandhari Unicode" w:hAnsi="Gandhari Unicode" w:cs="e-Tamil OTC"/>
          <w:lang w:val="en-GB"/>
        </w:rPr>
        <w:t>“these [women] have refused us”</w:t>
      </w:r>
      <w:r w:rsidRPr="00542FF1">
        <w:rPr>
          <w:rFonts w:ascii="Gandhari Unicode" w:hAnsi="Gandhari Unicode" w:cs="e-Tamil OTC"/>
          <w:lang w:val="en-GB"/>
        </w:rPr>
        <w:t>.</w:t>
      </w:r>
    </w:p>
    <w:p w14:paraId="5B520125" w14:textId="77777777" w:rsidR="0092153D" w:rsidRPr="00542FF1" w:rsidRDefault="0092153D">
      <w:pPr>
        <w:pStyle w:val="Textbody"/>
        <w:spacing w:after="29"/>
        <w:rPr>
          <w:rFonts w:ascii="Gandhari Unicode" w:hAnsi="Gandhari Unicode" w:cs="e-Tamil OTC"/>
          <w:lang w:val="en-GB"/>
        </w:rPr>
      </w:pPr>
    </w:p>
    <w:p w14:paraId="7402DA8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good word set-aside low word </w:t>
      </w:r>
      <w:proofErr w:type="gramStart"/>
      <w:r w:rsidRPr="00542FF1">
        <w:rPr>
          <w:rFonts w:ascii="Gandhari Unicode" w:hAnsi="Gandhari Unicode" w:cs="e-Tamil OTC"/>
          <w:lang w:val="en-GB"/>
        </w:rPr>
        <w:t>spread</w:t>
      </w:r>
      <w:proofErr w:type="gramEnd"/>
    </w:p>
    <w:p w14:paraId="2C876BEE"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raining water(dat.) exposed- fresh pot be-</w:t>
      </w:r>
      <w:proofErr w:type="gramStart"/>
      <w:r w:rsidRPr="00542FF1">
        <w:rPr>
          <w:rFonts w:ascii="Gandhari Unicode" w:hAnsi="Gandhari Unicode" w:cs="e-Tamil OTC"/>
          <w:lang w:val="en-GB"/>
        </w:rPr>
        <w:t>similar</w:t>
      </w:r>
      <w:proofErr w:type="gramEnd"/>
    </w:p>
    <w:p w14:paraId="62444421"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 xml:space="preserve">inside endure-not flood </w:t>
      </w:r>
      <w:proofErr w:type="gramStart"/>
      <w:r w:rsidRPr="00542FF1">
        <w:rPr>
          <w:rFonts w:ascii="Gandhari Unicode" w:hAnsi="Gandhari Unicode" w:cs="e-Tamil OTC"/>
          <w:lang w:val="en-GB"/>
        </w:rPr>
        <w:t>swum</w:t>
      </w:r>
      <w:proofErr w:type="gramEnd"/>
    </w:p>
    <w:p w14:paraId="6FF68871"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proofErr w:type="gramStart"/>
      <w:r w:rsidRPr="00542FF1">
        <w:rPr>
          <w:rFonts w:ascii="Gandhari Unicode" w:hAnsi="Gandhari Unicode" w:cs="e-Tamil OTC"/>
          <w:lang w:val="en-GB"/>
        </w:rPr>
        <w:t>longing</w:t>
      </w:r>
      <w:proofErr w:type="gramEnd"/>
      <w:r w:rsidRPr="00542FF1">
        <w:rPr>
          <w:rFonts w:ascii="Gandhari Unicode" w:hAnsi="Gandhari Unicode" w:cs="e-Tamil OTC"/>
          <w:lang w:val="en-GB"/>
        </w:rPr>
        <w:t xml:space="preserve"> you-had</w:t>
      </w:r>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good-it</w:t>
      </w:r>
      <w:r w:rsidRPr="00542FF1">
        <w:rPr>
          <w:rFonts w:ascii="Gandhari Unicode" w:hAnsi="Gandhari Unicode" w:cs="e-Tamil OTC"/>
          <w:position w:val="6"/>
          <w:lang w:val="en-GB"/>
        </w:rPr>
        <w:t>um</w:t>
      </w:r>
    </w:p>
    <w:p w14:paraId="5FDD4AD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big-it</w:t>
      </w:r>
      <w:proofErr w:type="spellStart"/>
      <w:r w:rsidRPr="00542FF1">
        <w:rPr>
          <w:rFonts w:ascii="Gandhari Unicode" w:hAnsi="Gandhari Unicode" w:cs="e-Tamil OTC"/>
          <w:position w:val="6"/>
          <w:lang w:val="en-GB"/>
        </w:rPr>
        <w:t>ālamma</w:t>
      </w:r>
      <w:proofErr w:type="spellEnd"/>
      <w:r w:rsidR="00912EF6" w:rsidRPr="00542FF1">
        <w:rPr>
          <w:rFonts w:ascii="Gandhari Unicode" w:hAnsi="Gandhari Unicode" w:cs="e-Tamil OTC"/>
          <w:lang w:val="en-GB"/>
        </w:rPr>
        <w:t xml:space="preserve"> you- struggle high branch</w:t>
      </w:r>
      <w:r w:rsidRPr="00542FF1">
        <w:rPr>
          <w:rFonts w:ascii="Gandhari Unicode" w:hAnsi="Gandhari Unicode" w:cs="e-Tamil OTC"/>
          <w:lang w:val="en-GB"/>
        </w:rPr>
        <w:t>-</w:t>
      </w:r>
    </w:p>
    <w:p w14:paraId="478BFFD4"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young-one possess- she-monkey be-</w:t>
      </w:r>
      <w:proofErr w:type="gramStart"/>
      <w:r w:rsidRPr="00542FF1">
        <w:rPr>
          <w:rFonts w:ascii="Gandhari Unicode" w:hAnsi="Gandhari Unicode" w:cs="e-Tamil OTC"/>
          <w:lang w:val="en-GB"/>
        </w:rPr>
        <w:t>similar</w:t>
      </w:r>
      <w:proofErr w:type="gramEnd"/>
    </w:p>
    <w:p w14:paraId="60E241EE"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inside have(inf.) embraced hearing-they(h.)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3082019" w14:textId="77777777" w:rsidR="0092153D" w:rsidRPr="00542FF1" w:rsidRDefault="0092153D">
      <w:pPr>
        <w:pStyle w:val="Textbody"/>
        <w:spacing w:after="29"/>
        <w:ind w:left="2880" w:hanging="2880"/>
        <w:rPr>
          <w:rFonts w:ascii="Gandhari Unicode" w:hAnsi="Gandhari Unicode" w:cs="e-Tamil OTC"/>
        </w:rPr>
      </w:pPr>
    </w:p>
    <w:p w14:paraId="49C45AB7" w14:textId="77777777" w:rsidR="0092153D" w:rsidRPr="00542FF1" w:rsidRDefault="0092153D">
      <w:pPr>
        <w:pStyle w:val="Textbody"/>
        <w:spacing w:after="29"/>
        <w:ind w:left="2880" w:hanging="2880"/>
        <w:rPr>
          <w:rFonts w:ascii="Gandhari Unicode" w:hAnsi="Gandhari Unicode" w:cs="e-Tamil OTC"/>
        </w:rPr>
      </w:pPr>
    </w:p>
    <w:p w14:paraId="0CD8ED15" w14:textId="77777777" w:rsidR="0092153D" w:rsidRPr="00542FF1" w:rsidRDefault="00014CDD">
      <w:pPr>
        <w:pStyle w:val="Textbody"/>
        <w:tabs>
          <w:tab w:val="left" w:pos="267"/>
        </w:tabs>
        <w:spacing w:after="0"/>
        <w:ind w:left="2880" w:hanging="2880"/>
        <w:rPr>
          <w:rFonts w:ascii="Gandhari Unicode" w:hAnsi="Gandhari Unicode" w:cs="e-Tamil OTC"/>
          <w:lang w:val="en-GB"/>
        </w:rPr>
      </w:pPr>
      <w:r w:rsidRPr="00542FF1">
        <w:rPr>
          <w:rFonts w:ascii="Gandhari Unicode" w:hAnsi="Gandhari Unicode" w:cs="e-Tamil OTC"/>
          <w:lang w:val="en-GB"/>
        </w:rPr>
        <w:tab/>
        <w:t>Good words set aside, vain words spread,</w:t>
      </w:r>
    </w:p>
    <w:p w14:paraId="790C06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fresh</w:t>
      </w:r>
      <w:r w:rsidRPr="00542FF1">
        <w:rPr>
          <w:rStyle w:val="FootnoteReference"/>
          <w:rFonts w:ascii="Gandhari Unicode" w:hAnsi="Gandhari Unicode" w:cs="e-Tamil OTC"/>
          <w:lang w:val="en-GB"/>
        </w:rPr>
        <w:footnoteReference w:id="127"/>
      </w:r>
      <w:r w:rsidRPr="00542FF1">
        <w:rPr>
          <w:rFonts w:ascii="Gandhari Unicode" w:hAnsi="Gandhari Unicode" w:cs="e-Tamil OTC"/>
          <w:lang w:val="en-GB"/>
        </w:rPr>
        <w:t xml:space="preserve"> clay-pot exposed to</w:t>
      </w:r>
      <w:r w:rsidRPr="00542FF1">
        <w:rPr>
          <w:rStyle w:val="FootnoteReference"/>
          <w:rFonts w:ascii="Gandhari Unicode" w:hAnsi="Gandhari Unicode" w:cs="e-Tamil OTC"/>
          <w:lang w:val="en-GB"/>
        </w:rPr>
        <w:footnoteReference w:id="128"/>
      </w:r>
      <w:r w:rsidRPr="00542FF1">
        <w:rPr>
          <w:rFonts w:ascii="Gandhari Unicode" w:hAnsi="Gandhari Unicode" w:cs="e-Tamil OTC"/>
          <w:lang w:val="en-GB"/>
        </w:rPr>
        <w:t xml:space="preserve"> the </w:t>
      </w:r>
      <w:proofErr w:type="gramStart"/>
      <w:r w:rsidRPr="00542FF1">
        <w:rPr>
          <w:rFonts w:ascii="Gandhari Unicode" w:hAnsi="Gandhari Unicode" w:cs="e-Tamil OTC"/>
          <w:lang w:val="en-GB"/>
        </w:rPr>
        <w:t>rain water</w:t>
      </w:r>
      <w:proofErr w:type="gramEnd"/>
    </w:p>
    <w:p w14:paraId="5D7003A8"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swum by a flood the inside can't </w:t>
      </w:r>
      <w:proofErr w:type="gramStart"/>
      <w:r w:rsidRPr="00542FF1">
        <w:rPr>
          <w:rFonts w:ascii="Gandhari Unicode" w:hAnsi="Gandhari Unicode" w:cs="e-Tamil OTC"/>
          <w:lang w:val="en-GB"/>
        </w:rPr>
        <w:t>take</w:t>
      </w:r>
      <w:proofErr w:type="gramEnd"/>
    </w:p>
    <w:p w14:paraId="2D4926DD" w14:textId="77777777" w:rsidR="0092153D" w:rsidRPr="00542FF1" w:rsidRDefault="00014CDD">
      <w:pPr>
        <w:pStyle w:val="Textbody"/>
        <w:spacing w:after="115"/>
        <w:ind w:left="2880" w:hanging="2880"/>
        <w:rPr>
          <w:rFonts w:ascii="Gandhari Unicode" w:hAnsi="Gandhari Unicode" w:cs="e-Tamil OTC"/>
          <w:lang w:val="en-GB"/>
        </w:rPr>
      </w:pPr>
      <w:r w:rsidRPr="00542FF1">
        <w:rPr>
          <w:rFonts w:ascii="Gandhari Unicode" w:hAnsi="Gandhari Unicode" w:cs="e-Tamil OTC"/>
          <w:lang w:val="en-GB"/>
        </w:rPr>
        <w:t>you longed for something difficult [to obtain], heart.</w:t>
      </w:r>
    </w:p>
    <w:p w14:paraId="6A64B62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Good and</w:t>
      </w:r>
      <w:r w:rsidRPr="00542FF1">
        <w:rPr>
          <w:rStyle w:val="FootnoteReference"/>
          <w:rFonts w:ascii="Gandhari Unicode" w:hAnsi="Gandhari Unicode" w:cs="e-Tamil OTC"/>
          <w:lang w:val="en-GB"/>
        </w:rPr>
        <w:footnoteReference w:id="129"/>
      </w:r>
      <w:r w:rsidRPr="00542FF1">
        <w:rPr>
          <w:rFonts w:ascii="Gandhari Unicode" w:hAnsi="Gandhari Unicode" w:cs="e-Tamil OTC"/>
          <w:lang w:val="en-GB"/>
        </w:rPr>
        <w:t xml:space="preserve"> big, verily, your struggle:</w:t>
      </w:r>
      <w:r w:rsidRPr="00542FF1">
        <w:rPr>
          <w:rStyle w:val="FootnoteReference"/>
          <w:rFonts w:ascii="Gandhari Unicode" w:hAnsi="Gandhari Unicode" w:cs="e-Tamil OTC"/>
          <w:lang w:val="en-GB"/>
        </w:rPr>
        <w:footnoteReference w:id="130"/>
      </w:r>
    </w:p>
    <w:p w14:paraId="34AD46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someone heard</w:t>
      </w:r>
      <w:r w:rsidRPr="00542FF1">
        <w:rPr>
          <w:rStyle w:val="FootnoteReference"/>
          <w:rFonts w:ascii="Gandhari Unicode" w:hAnsi="Gandhari Unicode" w:cs="e-Tamil OTC"/>
          <w:lang w:val="en-GB"/>
        </w:rPr>
        <w:footnoteReference w:id="131"/>
      </w:r>
      <w:r w:rsidRPr="00542FF1">
        <w:rPr>
          <w:rFonts w:ascii="Gandhari Unicode" w:hAnsi="Gandhari Unicode" w:cs="e-Tamil OTC"/>
          <w:lang w:val="en-GB"/>
        </w:rPr>
        <w:t xml:space="preserve"> [and] embraced [you] to get to the inside,</w:t>
      </w:r>
    </w:p>
    <w:p w14:paraId="7683A14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the mother monkey with its young in the high branches.</w:t>
      </w:r>
    </w:p>
    <w:p w14:paraId="32CF5F09" w14:textId="77777777" w:rsidR="0092153D" w:rsidRPr="00542FF1" w:rsidRDefault="0092153D">
      <w:pPr>
        <w:pStyle w:val="Textbody"/>
        <w:spacing w:after="0"/>
        <w:rPr>
          <w:rFonts w:ascii="Gandhari Unicode" w:hAnsi="Gandhari Unicode" w:cs="e-Tamil OTC"/>
          <w:lang w:val="en-GB"/>
        </w:rPr>
      </w:pPr>
    </w:p>
    <w:p w14:paraId="587DBD4D" w14:textId="77777777" w:rsidR="007F756C" w:rsidRDefault="007F756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D4156D" w14:textId="77777777" w:rsidR="0092153D" w:rsidRPr="007F756C" w:rsidRDefault="00014CDD" w:rsidP="007F756C">
      <w:pPr>
        <w:pStyle w:val="Heading4"/>
        <w:rPr>
          <w:rFonts w:ascii="Gandhari Unicode" w:hAnsi="Gandhari Unicode"/>
          <w:i w:val="0"/>
          <w:iCs w:val="0"/>
          <w:color w:val="auto"/>
        </w:rPr>
      </w:pPr>
      <w:r w:rsidRPr="007F756C">
        <w:rPr>
          <w:rFonts w:ascii="Gandhari Unicode" w:hAnsi="Gandhari Unicode"/>
          <w:b/>
          <w:i w:val="0"/>
          <w:iCs w:val="0"/>
          <w:color w:val="auto"/>
          <w:lang w:val="en-GB"/>
        </w:rPr>
        <w:lastRenderedPageBreak/>
        <w:t>KT 30</w:t>
      </w:r>
      <w:r w:rsidRPr="007F756C">
        <w:rPr>
          <w:rFonts w:ascii="e-Tamil OTC" w:hAnsi="e-Tamil OTC" w:cs="e-Tamil OTC"/>
          <w:i w:val="0"/>
          <w:iCs w:val="0"/>
          <w:color w:val="auto"/>
          <w:cs/>
        </w:rPr>
        <w:t xml:space="preserve"> கச்சிபேட்டு நன்னாகையார்</w:t>
      </w:r>
      <w:r w:rsidRPr="007F756C">
        <w:rPr>
          <w:rFonts w:ascii="e-Tamil OTC" w:hAnsi="e-Tamil OTC" w:cs="e-Tamil OTC"/>
          <w:i w:val="0"/>
          <w:iCs w:val="0"/>
          <w:color w:val="auto"/>
          <w:cs/>
          <w:lang w:val="en-GB"/>
        </w:rPr>
        <w:t xml:space="preserve">: </w:t>
      </w:r>
      <w:r w:rsidRPr="007F756C">
        <w:rPr>
          <w:rFonts w:ascii="Gandhari Unicode" w:hAnsi="Gandhari Unicode"/>
          <w:i w:val="0"/>
          <w:iCs w:val="0"/>
          <w:color w:val="auto"/>
          <w:lang w:val="en-GB"/>
        </w:rPr>
        <w:t>SHE</w:t>
      </w:r>
    </w:p>
    <w:p w14:paraId="6546EA5C"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அவர் நின்னை வரைந்து கோடல் காரணத்தாற் பிரியவும் நீ ஆற்றியிராது ஆற்றாது ஆகின்றது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ஆற்றியிராது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வினாய் தோழிக்கு </w:t>
      </w:r>
      <w:r>
        <w:rPr>
          <w:rFonts w:ascii="Gandhari Unicode" w:hAnsi="Gandhari Unicode" w:cs="e-Tamil OTC"/>
          <w:lang w:val="en-GB"/>
        </w:rPr>
        <w:t>“</w:t>
      </w:r>
      <w:r w:rsidR="00014CDD" w:rsidRPr="00542FF1">
        <w:rPr>
          <w:rFonts w:ascii="Gandhari Unicode" w:hAnsi="Gandhari Unicode" w:cs="e-Tamil OTC"/>
          <w:cs/>
          <w:lang w:val="en-GB"/>
        </w:rPr>
        <w:t>யான் ஆற்றியுளேன் ஆகவுங் கனவு வந்து என்னை இங்ஙனம் நலிந்தது</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எனக் கூறியது (</w:t>
      </w:r>
      <w:r w:rsidR="00014CDD" w:rsidRPr="00542FF1">
        <w:rPr>
          <w:rFonts w:ascii="Gandhari Unicode" w:hAnsi="Gandhari Unicode" w:cs="e-Tamil OTC"/>
          <w:lang w:val="en-GB"/>
        </w:rPr>
        <w:t xml:space="preserve">C1, G2: </w:t>
      </w:r>
      <w:r w:rsidR="00014CDD" w:rsidRPr="00542FF1">
        <w:rPr>
          <w:rFonts w:ascii="Gandhari Unicode" w:hAnsi="Gandhari Unicode" w:cs="e-Tamil OTC"/>
          <w:cs/>
          <w:lang w:val="en-GB"/>
        </w:rPr>
        <w:t>கூறுகின்றாள்).</w:t>
      </w:r>
    </w:p>
    <w:p w14:paraId="6C99BDAF" w14:textId="77777777" w:rsidR="0092153D" w:rsidRPr="00542FF1" w:rsidRDefault="0092153D">
      <w:pPr>
        <w:pStyle w:val="Textbody"/>
        <w:spacing w:after="29"/>
        <w:ind w:left="2880" w:hanging="2880"/>
        <w:rPr>
          <w:rFonts w:ascii="Gandhari Unicode" w:hAnsi="Gandhari Unicode" w:cs="e-Tamil OTC"/>
        </w:rPr>
      </w:pPr>
    </w:p>
    <w:p w14:paraId="610EE2DA"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கேட்டிசின் வாழி தோழி </w:t>
      </w:r>
      <w:r w:rsidRPr="00542FF1">
        <w:rPr>
          <w:rFonts w:ascii="Gandhari Unicode" w:hAnsi="Gandhari Unicode" w:cs="e-Tamil OTC"/>
          <w:u w:val="wave"/>
          <w:cs/>
        </w:rPr>
        <w:t>யல்கற்</w:t>
      </w:r>
    </w:p>
    <w:p w14:paraId="13219DD7"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பொய்வ லாளன் </w:t>
      </w:r>
      <w:r w:rsidRPr="00542FF1">
        <w:rPr>
          <w:rFonts w:ascii="Gandhari Unicode" w:hAnsi="Gandhari Unicode" w:cs="e-Tamil OTC"/>
          <w:u w:val="wave"/>
          <w:cs/>
        </w:rPr>
        <w:t>மெய்யுற மரீஇ</w:t>
      </w:r>
    </w:p>
    <w:p w14:paraId="0BB0F004"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வாய்த்தகைப்</w:t>
      </w:r>
      <w:r w:rsidRPr="00542FF1">
        <w:rPr>
          <w:rFonts w:ascii="Gandhari Unicode" w:hAnsi="Gandhari Unicode" w:cs="e-Tamil OTC"/>
          <w:cs/>
        </w:rPr>
        <w:t xml:space="preserve"> </w:t>
      </w:r>
      <w:r w:rsidRPr="00542FF1">
        <w:rPr>
          <w:rFonts w:ascii="Gandhari Unicode" w:hAnsi="Gandhari Unicode" w:cs="e-Tamil OTC"/>
          <w:u w:val="wave"/>
          <w:cs/>
        </w:rPr>
        <w:t>பொய்க்கனா</w:t>
      </w:r>
      <w:r w:rsidRPr="00542FF1">
        <w:rPr>
          <w:rFonts w:ascii="Gandhari Unicode" w:hAnsi="Gandhari Unicode" w:cs="e-Tamil OTC"/>
          <w:cs/>
        </w:rPr>
        <w:t xml:space="preserve"> மருட்ட வேற்றெழுந்</w:t>
      </w:r>
    </w:p>
    <w:p w14:paraId="1DF471B1"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தமளி தைவந் தனனே குவளை</w:t>
      </w:r>
    </w:p>
    <w:p w14:paraId="45BA5B88"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cs/>
        </w:rPr>
        <w:t xml:space="preserve">வண்டுபடு மலரிற் </w:t>
      </w:r>
      <w:r w:rsidRPr="00542FF1">
        <w:rPr>
          <w:rFonts w:ascii="Gandhari Unicode" w:hAnsi="Gandhari Unicode" w:cs="e-Tamil OTC"/>
          <w:u w:val="wave"/>
          <w:cs/>
        </w:rPr>
        <w:t>சாஅய்த்</w:t>
      </w:r>
    </w:p>
    <w:p w14:paraId="19564E25" w14:textId="77777777" w:rsidR="0092153D" w:rsidRPr="00542FF1" w:rsidRDefault="00014CDD">
      <w:pPr>
        <w:pStyle w:val="Textbody"/>
        <w:spacing w:after="29"/>
        <w:ind w:left="2880" w:hanging="2880"/>
        <w:rPr>
          <w:rFonts w:ascii="Gandhari Unicode" w:hAnsi="Gandhari Unicode" w:cs="e-Tamil OTC"/>
        </w:rPr>
      </w:pPr>
      <w:r w:rsidRPr="00542FF1">
        <w:rPr>
          <w:rFonts w:ascii="Gandhari Unicode" w:hAnsi="Gandhari Unicode" w:cs="e-Tamil OTC"/>
          <w:u w:val="wave"/>
          <w:cs/>
        </w:rPr>
        <w:t>தமியேன்</w:t>
      </w:r>
      <w:r w:rsidRPr="00542FF1">
        <w:rPr>
          <w:rFonts w:ascii="Gandhari Unicode" w:hAnsi="Gandhari Unicode" w:cs="e-Tamil OTC"/>
          <w:cs/>
        </w:rPr>
        <w:t xml:space="preserve"> மன்ற </w:t>
      </w:r>
      <w:r w:rsidRPr="00542FF1">
        <w:rPr>
          <w:rFonts w:ascii="Gandhari Unicode" w:hAnsi="Gandhari Unicode" w:cs="e-Tamil OTC"/>
          <w:u w:val="wave"/>
          <w:cs/>
        </w:rPr>
        <w:t>வளியேன்</w:t>
      </w:r>
      <w:r w:rsidRPr="00542FF1">
        <w:rPr>
          <w:rFonts w:ascii="Gandhari Unicode" w:hAnsi="Gandhari Unicode" w:cs="e-Tamil OTC"/>
          <w:cs/>
        </w:rPr>
        <w:t xml:space="preserve"> யானே.</w:t>
      </w:r>
    </w:p>
    <w:p w14:paraId="1F009DD6" w14:textId="77777777" w:rsidR="0092153D" w:rsidRPr="00542FF1" w:rsidRDefault="0092153D">
      <w:pPr>
        <w:pStyle w:val="Textbody"/>
        <w:spacing w:after="29"/>
        <w:ind w:left="2880" w:hanging="2880"/>
        <w:rPr>
          <w:rFonts w:ascii="Gandhari Unicode" w:hAnsi="Gandhari Unicode" w:cs="e-Tamil OTC"/>
        </w:rPr>
      </w:pPr>
    </w:p>
    <w:p w14:paraId="75B3DDA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யகலகற் </w:t>
      </w:r>
      <w:r w:rsidRPr="00542FF1">
        <w:rPr>
          <w:rFonts w:ascii="Gandhari Unicode" w:hAnsi="Gandhari Unicode" w:cs="e-Tamil OTC"/>
        </w:rPr>
        <w:t xml:space="preserve">G1+2; </w:t>
      </w:r>
      <w:r w:rsidRPr="00542FF1">
        <w:rPr>
          <w:rFonts w:ascii="Gandhari Unicode" w:hAnsi="Gandhari Unicode" w:cs="e-Tamil OTC"/>
          <w:cs/>
        </w:rPr>
        <w:t xml:space="preserve">யகலநற்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மெய்யுற மரீஇ </w:t>
      </w:r>
      <w:r w:rsidRPr="00542FF1">
        <w:rPr>
          <w:rFonts w:ascii="Gandhari Unicode" w:hAnsi="Gandhari Unicode" w:cs="e-Tamil OTC"/>
        </w:rPr>
        <w:t xml:space="preserve">L1, C1+3,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மெய்யுறன் மரீஇய </w:t>
      </w:r>
      <w:r w:rsidRPr="00542FF1">
        <w:rPr>
          <w:rFonts w:ascii="Gandhari Unicode" w:hAnsi="Gandhari Unicode" w:cs="e-Tamil OTC"/>
        </w:rPr>
        <w:t xml:space="preserve">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மெய்யுற மரீஇய </w:t>
      </w:r>
      <w:r w:rsidRPr="00542FF1">
        <w:rPr>
          <w:rFonts w:ascii="Gandhari Unicode" w:hAnsi="Gandhari Unicode" w:cs="e-Tamil OTC"/>
        </w:rPr>
        <w:t xml:space="preserve">ER; </w:t>
      </w:r>
      <w:r w:rsidRPr="00542FF1">
        <w:rPr>
          <w:rFonts w:ascii="Gandhari Unicode" w:hAnsi="Gandhari Unicode" w:cs="e-Tamil OTC"/>
          <w:cs/>
        </w:rPr>
        <w:t xml:space="preserve">மெய்யுறன் மரீஇ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வாய்த்தகைப் </w:t>
      </w:r>
      <w:r w:rsidRPr="00542FF1">
        <w:rPr>
          <w:rFonts w:ascii="Gandhari Unicode" w:hAnsi="Gandhari Unicode" w:cs="e-Tamil OTC"/>
        </w:rPr>
        <w:t xml:space="preserve">C2v, G1v,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வாய்த்தரு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வரத்தகை </w:t>
      </w:r>
      <w:r w:rsidRPr="00542FF1">
        <w:rPr>
          <w:rFonts w:ascii="Gandhari Unicode" w:hAnsi="Gandhari Unicode" w:cs="e-Tamil OTC"/>
        </w:rPr>
        <w:t xml:space="preserve">L1, C1+3,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பொய்க்கனா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வேற்றெழுந்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சாஅய்த்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w:t>
      </w:r>
      <w:r w:rsidRPr="00542FF1">
        <w:rPr>
          <w:rFonts w:ascii="Gandhari Unicode" w:hAnsi="Gandhari Unicode" w:cs="e-Tamil OTC"/>
        </w:rPr>
        <w:t xml:space="preserve">VP, ER; </w:t>
      </w:r>
      <w:r w:rsidRPr="00542FF1">
        <w:rPr>
          <w:rFonts w:ascii="Gandhari Unicode" w:hAnsi="Gandhari Unicode" w:cs="e-Tamil OTC"/>
          <w:cs/>
        </w:rPr>
        <w:t xml:space="preserve">தமியோன்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வளியென் </w:t>
      </w:r>
      <w:r w:rsidRPr="00542FF1">
        <w:rPr>
          <w:rFonts w:ascii="Gandhari Unicode" w:hAnsi="Gandhari Unicode" w:cs="e-Tamil OTC"/>
        </w:rPr>
        <w:t xml:space="preserve">VP, ER; </w:t>
      </w:r>
      <w:r w:rsidRPr="00542FF1">
        <w:rPr>
          <w:rFonts w:ascii="Gandhari Unicode" w:hAnsi="Gandhari Unicode" w:cs="e-Tamil OTC"/>
          <w:cs/>
        </w:rPr>
        <w:t xml:space="preserve">வளியன்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p>
    <w:p w14:paraId="104B3161" w14:textId="77777777" w:rsidR="0092153D" w:rsidRPr="00542FF1" w:rsidRDefault="0092153D">
      <w:pPr>
        <w:pStyle w:val="Textbody"/>
        <w:spacing w:after="29"/>
        <w:ind w:left="2880" w:hanging="2880"/>
        <w:rPr>
          <w:rFonts w:ascii="Gandhari Unicode" w:hAnsi="Gandhari Unicode" w:cs="e-Tamil OTC"/>
        </w:rPr>
      </w:pPr>
    </w:p>
    <w:p w14:paraId="2FB20452"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kēṭṭiciṉ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p>
    <w:p w14:paraId="5B5C8C76"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mey</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i/>
          <w:iCs/>
          <w:lang w:val="en-GB"/>
        </w:rPr>
        <w:t>uṟa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marīi</w:t>
      </w:r>
      <w:proofErr w:type="spellEnd"/>
    </w:p>
    <w:p w14:paraId="0885806F"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i/>
          <w:iCs/>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maruṭṭa</w:t>
      </w:r>
      <w:proofErr w:type="spellEnd"/>
      <w:r w:rsidRPr="00542FF1">
        <w:rPr>
          <w:rFonts w:ascii="Gandhari Unicode" w:hAnsi="Gandhari Unicode" w:cs="e-Tamil OTC"/>
          <w:lang w:val="en-GB"/>
        </w:rPr>
        <w:t xml:space="preserve"> </w:t>
      </w:r>
      <w:r w:rsidR="002E1E67">
        <w:rPr>
          <w:rFonts w:ascii="Gandhari Unicode" w:hAnsi="Gandhari Unicode" w:cs="e-Tamil OTC"/>
          <w:lang w:val="en-GB"/>
        </w:rPr>
        <w:t>~</w:t>
      </w:r>
      <w:proofErr w:type="spellStart"/>
      <w:r w:rsidRPr="00542FF1">
        <w:rPr>
          <w:rFonts w:ascii="Gandhari Unicode" w:hAnsi="Gandhari Unicode" w:cs="e-Tamil OTC"/>
          <w:lang w:val="en-GB"/>
        </w:rPr>
        <w:t>ēṟṟeḻ</w:t>
      </w:r>
      <w:r w:rsidR="002E1E67">
        <w:rPr>
          <w:rFonts w:ascii="Gandhari Unicode" w:hAnsi="Gandhari Unicode" w:cs="e-Tamil OTC"/>
          <w:lang w:val="en-GB"/>
        </w:rPr>
        <w:t>unt</w:t>
      </w:r>
      <w:proofErr w:type="spellEnd"/>
      <w:r w:rsidR="002E1E67">
        <w:rPr>
          <w:rFonts w:ascii="Gandhari Unicode" w:hAnsi="Gandhari Unicode" w:cs="e-Tamil OTC"/>
          <w:lang w:val="en-GB"/>
        </w:rPr>
        <w:t>*</w:t>
      </w:r>
    </w:p>
    <w:p w14:paraId="049CD594" w14:textId="77777777" w:rsidR="0092153D" w:rsidRPr="00542FF1" w:rsidRDefault="00014CDD">
      <w:pPr>
        <w:pStyle w:val="Textbody"/>
        <w:spacing w:after="29"/>
        <w:ind w:left="2880" w:hanging="2880"/>
        <w:rPr>
          <w:rFonts w:ascii="Gandhari Unicode" w:hAnsi="Gandhari Unicode" w:cs="e-Tamil OTC"/>
          <w:lang w:val="en-GB"/>
        </w:rPr>
      </w:pPr>
      <w:proofErr w:type="spellStart"/>
      <w:r w:rsidRPr="00542FF1">
        <w:rPr>
          <w:rFonts w:ascii="Gandhari Unicode" w:hAnsi="Gandhari Unicode" w:cs="e-Tamil OTC"/>
          <w:lang w:val="en-GB"/>
        </w:rPr>
        <w:t>amaḷi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taivantaṉaṉ</w:t>
      </w:r>
      <w:proofErr w:type="spellEnd"/>
      <w:r w:rsidR="002E1E6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kuvaḷai</w:t>
      </w:r>
      <w:proofErr w:type="spellEnd"/>
    </w:p>
    <w:p w14:paraId="0FBA4B89" w14:textId="77777777" w:rsidR="0092153D" w:rsidRPr="00542FF1" w:rsidRDefault="00014CDD">
      <w:pPr>
        <w:pStyle w:val="Textbody"/>
        <w:spacing w:after="29"/>
        <w:ind w:left="2880" w:hanging="2880"/>
        <w:rPr>
          <w:rFonts w:ascii="Gandhari Unicode" w:hAnsi="Gandhari Unicode" w:cs="e-Tamil OTC"/>
        </w:rPr>
      </w:pPr>
      <w:proofErr w:type="spellStart"/>
      <w:r w:rsidRPr="00542FF1">
        <w:rPr>
          <w:rFonts w:ascii="Gandhari Unicode" w:hAnsi="Gandhari Unicode" w:cs="e-Tamil OTC"/>
          <w:lang w:val="en-GB"/>
        </w:rPr>
        <w:t>vaṇṭu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cāay</w:t>
      </w:r>
      <w:proofErr w:type="spellEnd"/>
    </w:p>
    <w:p w14:paraId="78F086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tamiyēṉ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aḷiyēṉ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E1E67">
        <w:rPr>
          <w:rFonts w:ascii="Gandhari Unicode" w:hAnsi="Gandhari Unicode" w:cs="e-Tamil OTC"/>
        </w:rPr>
        <w:t>-</w:t>
      </w:r>
      <w:r w:rsidRPr="00542FF1">
        <w:rPr>
          <w:rFonts w:ascii="Gandhari Unicode" w:hAnsi="Gandhari Unicode" w:cs="e-Tamil OTC"/>
        </w:rPr>
        <w:t>ē.</w:t>
      </w:r>
    </w:p>
    <w:p w14:paraId="3E579FFF" w14:textId="77777777" w:rsidR="0092153D" w:rsidRPr="00E30EAB" w:rsidRDefault="0092153D">
      <w:pPr>
        <w:pStyle w:val="Textbody"/>
        <w:spacing w:after="29" w:line="260" w:lineRule="exact"/>
        <w:rPr>
          <w:rFonts w:ascii="Gandhari Unicode" w:hAnsi="Gandhari Unicode" w:cs="e-Tamil OTC"/>
        </w:rPr>
      </w:pPr>
    </w:p>
    <w:p w14:paraId="42A1D007"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talking to the confidante, who had asked </w:t>
      </w:r>
      <w:r w:rsidR="00FB693A">
        <w:rPr>
          <w:rFonts w:ascii="Gandhari Unicode" w:hAnsi="Gandhari Unicode" w:cs="e-Tamil OTC"/>
          <w:lang w:val="en-GB"/>
        </w:rPr>
        <w:t>“</w:t>
      </w:r>
      <w:r w:rsidRPr="00542FF1">
        <w:rPr>
          <w:rFonts w:ascii="Gandhari Unicode" w:hAnsi="Gandhari Unicode" w:cs="e-Tamil OTC"/>
          <w:lang w:val="en-GB"/>
        </w:rPr>
        <w:t xml:space="preserve">what has happened, don't you have the strength even if he is separating because of </w:t>
      </w:r>
      <w:r w:rsidR="00FB693A">
        <w:rPr>
          <w:rFonts w:ascii="Gandhari Unicode" w:hAnsi="Gandhari Unicode" w:cs="e-Tamil OTC"/>
          <w:lang w:val="en-GB"/>
        </w:rPr>
        <w:t>planning(?) to marry you?”</w:t>
      </w:r>
      <w:r w:rsidRPr="00542FF1">
        <w:rPr>
          <w:rFonts w:ascii="Gandhari Unicode" w:hAnsi="Gandhari Unicode" w:cs="e-Tamil OTC"/>
          <w:lang w:val="en-GB"/>
        </w:rPr>
        <w:t xml:space="preserve">,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though I am full of strength a dre</w:t>
      </w:r>
      <w:r w:rsidR="00FB693A">
        <w:rPr>
          <w:rFonts w:ascii="Gandhari Unicode" w:hAnsi="Gandhari Unicode" w:cs="e-Tamil OTC"/>
          <w:lang w:val="en-GB"/>
        </w:rPr>
        <w:t>am has come to distress me thus”</w:t>
      </w:r>
      <w:r w:rsidRPr="00542FF1">
        <w:rPr>
          <w:rFonts w:ascii="Gandhari Unicode" w:hAnsi="Gandhari Unicode" w:cs="e-Tamil OTC"/>
          <w:lang w:val="en-GB"/>
        </w:rPr>
        <w:t>.</w:t>
      </w:r>
    </w:p>
    <w:p w14:paraId="54B686F1" w14:textId="77777777" w:rsidR="0092153D" w:rsidRPr="00542FF1" w:rsidRDefault="0092153D">
      <w:pPr>
        <w:pStyle w:val="Textbody"/>
        <w:spacing w:after="29" w:line="260" w:lineRule="exact"/>
        <w:rPr>
          <w:rFonts w:ascii="Gandhari Unicode" w:hAnsi="Gandhari Unicode" w:cs="e-Tamil OTC"/>
          <w:lang w:val="en-GB"/>
        </w:rPr>
      </w:pPr>
    </w:p>
    <w:p w14:paraId="7963A2B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hear live friend </w:t>
      </w:r>
      <w:proofErr w:type="gramStart"/>
      <w:r w:rsidRPr="00542FF1">
        <w:rPr>
          <w:rFonts w:ascii="Gandhari Unicode" w:hAnsi="Gandhari Unicode" w:cs="e-Tamil OTC"/>
          <w:lang w:val="en-GB"/>
        </w:rPr>
        <w:t>night</w:t>
      </w:r>
      <w:proofErr w:type="gramEnd"/>
    </w:p>
    <w:p w14:paraId="7E6543A7" w14:textId="77777777" w:rsidR="0092153D" w:rsidRPr="00542FF1" w:rsidRDefault="00014CDD">
      <w:pPr>
        <w:pStyle w:val="Textbody"/>
        <w:spacing w:after="0" w:line="260" w:lineRule="exact"/>
        <w:ind w:left="2880" w:hanging="2880"/>
        <w:rPr>
          <w:rFonts w:ascii="Gandhari Unicode" w:hAnsi="Gandhari Unicode" w:cs="e-Tamil OTC"/>
          <w:lang w:val="en-GB"/>
        </w:rPr>
      </w:pPr>
      <w:r w:rsidRPr="00542FF1">
        <w:rPr>
          <w:rFonts w:ascii="Gandhari Unicode" w:hAnsi="Gandhari Unicode" w:cs="e-Tamil OTC"/>
          <w:lang w:val="en-GB"/>
        </w:rPr>
        <w:t xml:space="preserve">lie strong man body have(inf.) </w:t>
      </w:r>
      <w:proofErr w:type="gramStart"/>
      <w:r w:rsidRPr="00542FF1">
        <w:rPr>
          <w:rFonts w:ascii="Gandhari Unicode" w:hAnsi="Gandhari Unicode" w:cs="e-Tamil OTC"/>
          <w:lang w:val="en-GB"/>
        </w:rPr>
        <w:t>joined</w:t>
      </w:r>
      <w:proofErr w:type="gramEnd"/>
    </w:p>
    <w:p w14:paraId="0DE1587B"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 xml:space="preserve">truth fitness </w:t>
      </w:r>
      <w:proofErr w:type="gramStart"/>
      <w:r w:rsidRPr="00542FF1">
        <w:rPr>
          <w:rFonts w:ascii="Gandhari Unicode" w:hAnsi="Gandhari Unicode" w:cs="e-Tamil OTC"/>
          <w:lang w:val="en-GB"/>
        </w:rPr>
        <w:t>lie</w:t>
      </w:r>
      <w:proofErr w:type="gramEnd"/>
      <w:r w:rsidRPr="00542FF1">
        <w:rPr>
          <w:rFonts w:ascii="Gandhari Unicode" w:hAnsi="Gandhari Unicode" w:cs="e-Tamil OTC"/>
          <w:lang w:val="en-GB"/>
        </w:rPr>
        <w:t xml:space="preserve"> dream </w:t>
      </w:r>
      <w:proofErr w:type="spellStart"/>
      <w:r w:rsidRPr="00542FF1">
        <w:rPr>
          <w:rFonts w:ascii="Gandhari Unicode" w:hAnsi="Gandhari Unicode" w:cs="e-Tamil OTC"/>
          <w:lang w:val="en-GB"/>
        </w:rPr>
        <w:t>charme</w:t>
      </w:r>
      <w:proofErr w:type="spellEnd"/>
      <w:r w:rsidRPr="00542FF1">
        <w:rPr>
          <w:rFonts w:ascii="Gandhari Unicode" w:hAnsi="Gandhari Unicode" w:cs="e-Tamil OTC"/>
          <w:lang w:val="en-GB"/>
        </w:rPr>
        <w:t>(inf.) roused</w:t>
      </w:r>
      <w:r w:rsidRPr="00542FF1">
        <w:rPr>
          <w:rStyle w:val="FootnoteReference"/>
          <w:rFonts w:ascii="Gandhari Unicode" w:hAnsi="Gandhari Unicode" w:cs="e-Tamil OTC"/>
          <w:lang w:val="en-GB"/>
        </w:rPr>
        <w:footnoteReference w:id="132"/>
      </w:r>
    </w:p>
    <w:p w14:paraId="190C0F13"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bed I-stroked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p>
    <w:p w14:paraId="7EAAFBB4" w14:textId="77777777" w:rsidR="0092153D" w:rsidRPr="00542FF1" w:rsidRDefault="00014CDD">
      <w:pPr>
        <w:pStyle w:val="Textbody"/>
        <w:spacing w:after="0" w:line="260" w:lineRule="exact"/>
        <w:ind w:left="2880" w:hanging="2880"/>
        <w:rPr>
          <w:rFonts w:ascii="Gandhari Unicode" w:hAnsi="Gandhari Unicode" w:cs="e-Tamil OTC"/>
        </w:rPr>
      </w:pPr>
      <w:proofErr w:type="gramStart"/>
      <w:r w:rsidRPr="00542FF1">
        <w:rPr>
          <w:rFonts w:ascii="Gandhari Unicode" w:hAnsi="Gandhari Unicode" w:cs="e-Tamil OTC"/>
          <w:lang w:val="en-GB"/>
        </w:rPr>
        <w:t>bee</w:t>
      </w:r>
      <w:proofErr w:type="gramEnd"/>
      <w:r w:rsidRPr="00542FF1">
        <w:rPr>
          <w:rFonts w:ascii="Gandhari Unicode" w:hAnsi="Gandhari Unicode" w:cs="e-Tamil OTC"/>
          <w:lang w:val="en-GB"/>
        </w:rPr>
        <w:t xml:space="preserve"> happen- blossom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exhausted</w:t>
      </w:r>
      <w:r w:rsidRPr="00542FF1">
        <w:rPr>
          <w:rStyle w:val="FootnoteReference"/>
          <w:rFonts w:ascii="Gandhari Unicode" w:hAnsi="Gandhari Unicode" w:cs="e-Tamil OTC"/>
          <w:lang w:val="en-GB"/>
        </w:rPr>
        <w:footnoteReference w:id="133"/>
      </w:r>
    </w:p>
    <w:p w14:paraId="00872440" w14:textId="77777777" w:rsidR="0092153D" w:rsidRPr="00542FF1" w:rsidRDefault="00014CDD">
      <w:pPr>
        <w:pStyle w:val="Textbody"/>
        <w:spacing w:after="0" w:line="260" w:lineRule="exact"/>
        <w:ind w:left="2880" w:hanging="2880"/>
        <w:rPr>
          <w:rFonts w:ascii="Gandhari Unicode" w:hAnsi="Gandhari Unicode" w:cs="e-Tamil OTC"/>
        </w:rPr>
      </w:pPr>
      <w:r w:rsidRPr="00542FF1">
        <w:rPr>
          <w:rFonts w:ascii="Gandhari Unicode" w:hAnsi="Gandhari Unicode" w:cs="e-Tamil OTC"/>
          <w:lang w:val="en-GB"/>
        </w:rPr>
        <w:t>alone-I</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love/pity-I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866877" w14:textId="77777777" w:rsidR="0092153D" w:rsidRPr="00542FF1" w:rsidRDefault="0092153D">
      <w:pPr>
        <w:pStyle w:val="Textbody"/>
        <w:spacing w:after="29"/>
        <w:ind w:left="2880" w:hanging="2880"/>
        <w:rPr>
          <w:rFonts w:ascii="Gandhari Unicode" w:hAnsi="Gandhari Unicode" w:cs="e-Tamil OTC"/>
        </w:rPr>
      </w:pPr>
    </w:p>
    <w:p w14:paraId="4E62866E" w14:textId="77777777" w:rsidR="0092153D" w:rsidRPr="00542FF1" w:rsidRDefault="0092153D">
      <w:pPr>
        <w:pStyle w:val="Textbody"/>
        <w:spacing w:after="29"/>
        <w:ind w:left="2880" w:hanging="2880"/>
        <w:rPr>
          <w:rFonts w:ascii="Gandhari Unicode" w:hAnsi="Gandhari Unicode" w:cs="e-Tamil OTC"/>
        </w:rPr>
      </w:pPr>
    </w:p>
    <w:p w14:paraId="34CC102A" w14:textId="77777777" w:rsidR="0092153D" w:rsidRPr="00542FF1" w:rsidRDefault="00014CDD">
      <w:pPr>
        <w:pStyle w:val="Textbody"/>
        <w:spacing w:after="0"/>
        <w:ind w:left="-13"/>
        <w:rPr>
          <w:rFonts w:ascii="Gandhari Unicode" w:hAnsi="Gandhari Unicode" w:cs="e-Tamil OTC"/>
        </w:rPr>
      </w:pPr>
      <w:r w:rsidRPr="00542FF1">
        <w:rPr>
          <w:rFonts w:ascii="Gandhari Unicode" w:hAnsi="Gandhari Unicode" w:cs="e-Tamil OTC"/>
          <w:lang w:val="en-GB"/>
        </w:rPr>
        <w:t>Listen, oh</w:t>
      </w:r>
      <w:r w:rsidRPr="00542FF1">
        <w:rPr>
          <w:rStyle w:val="FootnoteReference"/>
          <w:rFonts w:ascii="Gandhari Unicode" w:hAnsi="Gandhari Unicode" w:cs="e-Tamil OTC"/>
          <w:lang w:val="en-GB"/>
        </w:rPr>
        <w:footnoteReference w:id="134"/>
      </w:r>
      <w:r w:rsidRPr="00542FF1">
        <w:rPr>
          <w:rFonts w:ascii="Gandhari Unicode" w:hAnsi="Gandhari Unicode" w:cs="e-Tamil OTC"/>
        </w:rPr>
        <w:t xml:space="preserve"> </w:t>
      </w:r>
      <w:r w:rsidRPr="00542FF1">
        <w:rPr>
          <w:rFonts w:ascii="Gandhari Unicode" w:hAnsi="Gandhari Unicode" w:cs="e-Tamil OTC"/>
          <w:lang w:val="en-GB"/>
        </w:rPr>
        <w:t>friend,</w:t>
      </w:r>
    </w:p>
    <w:p w14:paraId="1394EBCF" w14:textId="77777777" w:rsidR="0092153D" w:rsidRPr="00542FF1" w:rsidRDefault="00014CDD">
      <w:pPr>
        <w:pStyle w:val="Textbody"/>
        <w:spacing w:after="0"/>
        <w:ind w:left="-13"/>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night</w:t>
      </w:r>
    </w:p>
    <w:p w14:paraId="532721C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 arose [and] stroked the </w:t>
      </w:r>
      <w:proofErr w:type="gramStart"/>
      <w:r w:rsidRPr="00542FF1">
        <w:rPr>
          <w:rFonts w:ascii="Gandhari Unicode" w:hAnsi="Gandhari Unicode" w:cs="e-Tamil OTC"/>
          <w:lang w:val="en-GB"/>
        </w:rPr>
        <w:t>bed</w:t>
      </w:r>
      <w:proofErr w:type="gramEnd"/>
    </w:p>
    <w:p w14:paraId="1F48281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charmed by a false dream seeming like </w:t>
      </w:r>
      <w:proofErr w:type="gramStart"/>
      <w:r w:rsidRPr="00542FF1">
        <w:rPr>
          <w:rFonts w:ascii="Gandhari Unicode" w:hAnsi="Gandhari Unicode" w:cs="e-Tamil OTC"/>
          <w:lang w:val="en-GB"/>
        </w:rPr>
        <w:t>true</w:t>
      </w:r>
      <w:proofErr w:type="gramEnd"/>
    </w:p>
    <w:p w14:paraId="2E35B3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joining [me] in body with the man strong in lying.</w:t>
      </w:r>
    </w:p>
    <w:p w14:paraId="5D45255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Exhausted like the </w:t>
      </w:r>
      <w:r w:rsidR="00467674">
        <w:rPr>
          <w:rFonts w:ascii="Gandhari Unicode" w:hAnsi="Gandhari Unicode" w:cs="e-Tamil OTC"/>
          <w:lang w:val="en-GB"/>
        </w:rPr>
        <w:t>waterlil</w:t>
      </w:r>
      <w:r w:rsidRPr="00542FF1">
        <w:rPr>
          <w:rFonts w:ascii="Gandhari Unicode" w:hAnsi="Gandhari Unicode" w:cs="e-Tamil OTC"/>
          <w:lang w:val="en-GB"/>
        </w:rPr>
        <w:t>y blossom visited by bees,</w:t>
      </w:r>
    </w:p>
    <w:p w14:paraId="40B6D0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alone, verily, poor me.</w:t>
      </w:r>
    </w:p>
    <w:p w14:paraId="40733489" w14:textId="77777777" w:rsidR="0092153D" w:rsidRPr="00542FF1" w:rsidRDefault="0092153D">
      <w:pPr>
        <w:pStyle w:val="Textbody"/>
        <w:spacing w:after="0"/>
        <w:rPr>
          <w:rFonts w:ascii="Gandhari Unicode" w:hAnsi="Gandhari Unicode" w:cs="e-Tamil OTC"/>
          <w:lang w:val="en-GB"/>
        </w:rPr>
      </w:pPr>
    </w:p>
    <w:p w14:paraId="1EB33CFF" w14:textId="77777777" w:rsidR="0092153D" w:rsidRPr="00542FF1" w:rsidRDefault="0092153D">
      <w:pPr>
        <w:pStyle w:val="Textbody"/>
        <w:spacing w:after="0"/>
        <w:rPr>
          <w:rFonts w:ascii="Gandhari Unicode" w:hAnsi="Gandhari Unicode" w:cs="e-Tamil OTC"/>
          <w:lang w:val="en-GB"/>
        </w:rPr>
      </w:pPr>
    </w:p>
    <w:p w14:paraId="5D37B2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alone me, verily, loving one.</w:t>
      </w:r>
    </w:p>
    <w:p w14:paraId="3CBCCEEF" w14:textId="77777777" w:rsidR="0092153D" w:rsidRPr="00542FF1" w:rsidRDefault="0092153D">
      <w:pPr>
        <w:pStyle w:val="Textbody"/>
        <w:spacing w:after="0"/>
        <w:rPr>
          <w:rFonts w:ascii="Gandhari Unicode" w:hAnsi="Gandhari Unicode" w:cs="e-Tamil OTC"/>
          <w:lang w:val="en-GB"/>
        </w:rPr>
      </w:pPr>
    </w:p>
    <w:p w14:paraId="325B7054"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8F1279F"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31</w:t>
      </w:r>
      <w:r w:rsidRPr="00213054">
        <w:rPr>
          <w:rFonts w:ascii="e-Tamil OTC" w:hAnsi="e-Tamil OTC" w:cs="e-Tamil OTC"/>
          <w:i w:val="0"/>
          <w:iCs w:val="0"/>
          <w:color w:val="auto"/>
          <w:cs/>
        </w:rPr>
        <w:t xml:space="preserve"> ஆதிமந்தியார்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689E8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நொதுமலர் வரைவுழித் தோழிக்குத் தலைமகள் அறத்தொடு நின்றது.</w:t>
      </w:r>
    </w:p>
    <w:p w14:paraId="039D42CC" w14:textId="77777777" w:rsidR="0092153D" w:rsidRPr="00542FF1" w:rsidRDefault="0092153D">
      <w:pPr>
        <w:pStyle w:val="Textbody"/>
        <w:spacing w:after="29"/>
        <w:rPr>
          <w:rFonts w:ascii="Gandhari Unicode" w:hAnsi="Gandhari Unicode" w:cs="e-Tamil OTC"/>
          <w:lang w:val="en-GB"/>
        </w:rPr>
      </w:pPr>
    </w:p>
    <w:p w14:paraId="431838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மள்ளர் குழீஇய விழவி னானு</w:t>
      </w:r>
    </w:p>
    <w:p w14:paraId="134C5A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மகளிர் தழீஇய துணங்கை யானும்</w:t>
      </w:r>
    </w:p>
    <w:p w14:paraId="733F67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யாண்டுங்</w:t>
      </w:r>
      <w:r w:rsidRPr="00542FF1">
        <w:rPr>
          <w:rFonts w:ascii="Gandhari Unicode" w:hAnsi="Gandhari Unicode" w:cs="e-Tamil OTC"/>
          <w:cs/>
          <w:lang w:val="en-GB"/>
        </w:rPr>
        <w:t xml:space="preserve"> காணேன் மாண்டக் கோனை</w:t>
      </w:r>
    </w:p>
    <w:p w14:paraId="626DC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யானுமோ ராடுகள மகளே யென்கைக்</w:t>
      </w:r>
    </w:p>
    <w:p w14:paraId="288AB2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 ரிலங்குவளை </w:t>
      </w:r>
      <w:r w:rsidRPr="00542FF1">
        <w:rPr>
          <w:rFonts w:ascii="Gandhari Unicode" w:hAnsi="Gandhari Unicode" w:cs="e-Tamil OTC"/>
          <w:u w:val="wave"/>
          <w:cs/>
          <w:lang w:val="en-GB"/>
        </w:rPr>
        <w:t>நெகிழ்த்த</w:t>
      </w:r>
    </w:p>
    <w:p w14:paraId="6BEA98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பீடுகெழு </w:t>
      </w:r>
      <w:r w:rsidRPr="00542FF1">
        <w:rPr>
          <w:rFonts w:ascii="Gandhari Unicode" w:hAnsi="Gandhari Unicode" w:cs="e-Tamil OTC"/>
          <w:u w:val="wave"/>
          <w:cs/>
          <w:lang w:val="en-GB"/>
        </w:rPr>
        <w:t>குரிசிலுமோ ராடுகள</w:t>
      </w:r>
      <w:r w:rsidRPr="00542FF1">
        <w:rPr>
          <w:rFonts w:ascii="Gandhari Unicode" w:hAnsi="Gandhari Unicode" w:cs="e-Tamil OTC"/>
          <w:cs/>
          <w:lang w:val="en-GB"/>
        </w:rPr>
        <w:t xml:space="preserve"> மகனே.</w:t>
      </w:r>
    </w:p>
    <w:p w14:paraId="21D8BA0A" w14:textId="77777777" w:rsidR="0092153D" w:rsidRPr="00542FF1" w:rsidRDefault="0092153D">
      <w:pPr>
        <w:pStyle w:val="Textbody"/>
        <w:spacing w:after="29"/>
        <w:rPr>
          <w:rFonts w:ascii="Gandhari Unicode" w:hAnsi="Gandhari Unicode" w:cs="e-Tamil OTC"/>
          <w:lang w:val="en-GB"/>
        </w:rPr>
      </w:pPr>
    </w:p>
    <w:p w14:paraId="1265E0D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யாண்டுங்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ஆண்டுங்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ராடுகள்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கோடீ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கோண்டீ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நெகிழ்த்த </w:t>
      </w:r>
      <w:r w:rsidRPr="00542FF1">
        <w:rPr>
          <w:rFonts w:ascii="Gandhari Unicode" w:hAnsi="Gandhari Unicode" w:cs="e-Tamil OTC"/>
          <w:lang w:val="en-GB"/>
        </w:rPr>
        <w:t xml:space="preserve">L1, C1+2+3,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ஞெகிழ்த்த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VP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பீடுகெழு </w:t>
      </w:r>
      <w:r w:rsidRPr="00542FF1">
        <w:rPr>
          <w:rFonts w:ascii="Gandhari Unicode" w:hAnsi="Gandhari Unicode" w:cs="e-Tamil OTC"/>
          <w:lang w:val="en-GB"/>
        </w:rPr>
        <w:t xml:space="preserve">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டுகெழு </w:t>
      </w:r>
      <w:r w:rsidRPr="00542FF1">
        <w:rPr>
          <w:rFonts w:ascii="Gandhari Unicode" w:hAnsi="Gandhari Unicode" w:cs="e-Tamil OTC"/>
          <w:lang w:val="en-GB"/>
        </w:rPr>
        <w:t xml:space="preserve">L1, C1+3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குரிசிலுமோ ராடுகள </w:t>
      </w:r>
      <w:r w:rsidRPr="00542FF1">
        <w:rPr>
          <w:rFonts w:ascii="Gandhari Unicode" w:hAnsi="Gandhari Unicode" w:cs="e-Tamil OTC"/>
          <w:lang w:val="en-GB"/>
        </w:rPr>
        <w:t xml:space="preserve">C2,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குரிசிலு மாடுகள (மாடுகள்)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p>
    <w:p w14:paraId="696F24FE" w14:textId="77777777" w:rsidR="0092153D" w:rsidRPr="00542FF1" w:rsidRDefault="0092153D">
      <w:pPr>
        <w:pStyle w:val="Textbody"/>
        <w:spacing w:after="29"/>
        <w:rPr>
          <w:rFonts w:ascii="Gandhari Unicode" w:hAnsi="Gandhari Unicode" w:cs="e-Tamil OTC"/>
          <w:lang w:val="en-GB"/>
        </w:rPr>
      </w:pPr>
    </w:p>
    <w:p w14:paraId="67EB076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maḷḷar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viḻaviṉ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āṉum</w:t>
      </w:r>
      <w:proofErr w:type="spellEnd"/>
    </w:p>
    <w:p w14:paraId="3E87E0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w:t>
      </w:r>
      <w:r w:rsidR="00E30EAB">
        <w:rPr>
          <w:rFonts w:ascii="Gandhari Unicode" w:hAnsi="Gandhari Unicode" w:cs="e-Tamil OTC"/>
          <w:lang w:val="en-GB"/>
        </w:rPr>
        <w:t>~</w:t>
      </w:r>
      <w:proofErr w:type="spellStart"/>
      <w:r w:rsidRPr="00542FF1">
        <w:rPr>
          <w:rFonts w:ascii="Gandhari Unicode" w:hAnsi="Gandhari Unicode" w:cs="e-Tamil OTC"/>
          <w:lang w:val="en-GB"/>
        </w:rPr>
        <w:t>āṉum</w:t>
      </w:r>
      <w:proofErr w:type="spellEnd"/>
    </w:p>
    <w:p w14:paraId="7DAFC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yāṇṭ</w:t>
      </w:r>
      <w:proofErr w:type="spellEnd"/>
      <w:r w:rsidR="00E30EAB">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takkōṉai</w:t>
      </w:r>
      <w:proofErr w:type="spellEnd"/>
    </w:p>
    <w:p w14:paraId="5B28B3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kai</w:t>
      </w:r>
    </w:p>
    <w:p w14:paraId="4373C12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kōṭ</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nekiḻtta</w:t>
      </w:r>
      <w:proofErr w:type="spellEnd"/>
    </w:p>
    <w:p w14:paraId="4AC4EA4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pīṭu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kuricil</w:t>
      </w:r>
      <w:proofErr w:type="spellEnd"/>
      <w:r w:rsidR="00E30EA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30EAB">
        <w:rPr>
          <w:rFonts w:ascii="Gandhari Unicode" w:hAnsi="Gandhari Unicode" w:cs="e-Tamil OTC"/>
          <w:lang w:val="en-GB"/>
        </w:rPr>
        <w:t>-</w:t>
      </w:r>
      <w:r w:rsidRPr="00542FF1">
        <w:rPr>
          <w:rFonts w:ascii="Gandhari Unicode" w:hAnsi="Gandhari Unicode" w:cs="e-Tamil OTC"/>
          <w:lang w:val="en-GB"/>
        </w:rPr>
        <w:t>ē.</w:t>
      </w:r>
    </w:p>
    <w:p w14:paraId="7F5B7C3A" w14:textId="77777777" w:rsidR="0092153D" w:rsidRPr="00542FF1" w:rsidRDefault="0092153D">
      <w:pPr>
        <w:pStyle w:val="Textbody"/>
        <w:spacing w:after="29" w:line="260" w:lineRule="exact"/>
        <w:rPr>
          <w:rFonts w:ascii="Gandhari Unicode" w:hAnsi="Gandhari Unicode" w:cs="e-Tamil OTC"/>
          <w:lang w:val="en-GB"/>
        </w:rPr>
      </w:pPr>
    </w:p>
    <w:p w14:paraId="73B9BB3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standing</w:t>
      </w:r>
      <w:proofErr w:type="gramEnd"/>
      <w:r w:rsidRPr="00542FF1">
        <w:rPr>
          <w:rFonts w:ascii="Gandhari Unicode" w:hAnsi="Gandhari Unicode" w:cs="e-Tamil OTC"/>
          <w:lang w:val="en-GB"/>
        </w:rPr>
        <w:t xml:space="preserve"> firm in duty to the confidante when a marriage with strangers [threatened].</w:t>
      </w:r>
    </w:p>
    <w:p w14:paraId="37515B98" w14:textId="77777777" w:rsidR="0092153D" w:rsidRPr="00542FF1" w:rsidRDefault="0092153D">
      <w:pPr>
        <w:pStyle w:val="Textbody"/>
        <w:spacing w:after="29" w:line="260" w:lineRule="exact"/>
        <w:rPr>
          <w:rFonts w:ascii="Gandhari Unicode" w:hAnsi="Gandhari Unicode" w:cs="e-Tamil OTC"/>
          <w:lang w:val="en-GB"/>
        </w:rPr>
      </w:pPr>
    </w:p>
    <w:p w14:paraId="4733AB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warrior(h.) crowded- festival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either</w:t>
      </w:r>
      <w:r w:rsidRPr="00542FF1">
        <w:rPr>
          <w:rStyle w:val="FootnoteReference"/>
          <w:rFonts w:ascii="Gandhari Unicode" w:hAnsi="Gandhari Unicode" w:cs="e-Tamil OTC"/>
          <w:lang w:val="en-GB"/>
        </w:rPr>
        <w:footnoteReference w:id="135"/>
      </w:r>
    </w:p>
    <w:p w14:paraId="245508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women embraced-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(-dance) or</w:t>
      </w:r>
    </w:p>
    <w:p w14:paraId="6D2EB1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I-don't-see fame fit-he(acc.)</w:t>
      </w:r>
    </w:p>
    <w:p w14:paraId="3366D8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proofErr w:type="spellStart"/>
      <w:r w:rsidRPr="00542FF1">
        <w:rPr>
          <w:rFonts w:ascii="Gandhari Unicode" w:hAnsi="Gandhari Unicode" w:cs="e-Tamil OTC"/>
          <w:position w:val="6"/>
          <w:lang w:val="en-GB"/>
        </w:rPr>
        <w:t>um</w:t>
      </w:r>
      <w:proofErr w:type="spellEnd"/>
      <w:r w:rsidRPr="00542FF1">
        <w:rPr>
          <w:rFonts w:ascii="Gandhari Unicode" w:hAnsi="Gandhari Unicode" w:cs="e-Tamil OTC"/>
          <w:lang w:val="en-GB"/>
        </w:rPr>
        <w:t xml:space="preserve"> one dance- floor daughter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hand</w:t>
      </w:r>
    </w:p>
    <w:p w14:paraId="0B8DF7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conch cut- shine- bangle loosened-</w:t>
      </w:r>
    </w:p>
    <w:p w14:paraId="60545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greatness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one dance- floor 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2C6110" w14:textId="77777777" w:rsidR="0092153D" w:rsidRPr="00542FF1" w:rsidRDefault="0092153D">
      <w:pPr>
        <w:pStyle w:val="Textbody"/>
        <w:spacing w:after="29"/>
        <w:rPr>
          <w:rFonts w:ascii="Gandhari Unicode" w:hAnsi="Gandhari Unicode" w:cs="e-Tamil OTC"/>
        </w:rPr>
      </w:pPr>
    </w:p>
    <w:p w14:paraId="27946BF2" w14:textId="77777777" w:rsidR="0092153D" w:rsidRPr="00542FF1" w:rsidRDefault="0092153D">
      <w:pPr>
        <w:pStyle w:val="Textbody"/>
        <w:spacing w:after="29"/>
        <w:rPr>
          <w:rFonts w:ascii="Gandhari Unicode" w:hAnsi="Gandhari Unicode" w:cs="e-Tamil OTC"/>
        </w:rPr>
      </w:pPr>
    </w:p>
    <w:p w14:paraId="03FDE12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Be it on the festival crowded by </w:t>
      </w:r>
      <w:proofErr w:type="gramStart"/>
      <w:r w:rsidRPr="00542FF1">
        <w:rPr>
          <w:rFonts w:ascii="Gandhari Unicode" w:hAnsi="Gandhari Unicode" w:cs="e-Tamil OTC"/>
          <w:lang w:val="en-GB"/>
        </w:rPr>
        <w:t>warriors</w:t>
      </w:r>
      <w:proofErr w:type="gramEnd"/>
    </w:p>
    <w:p w14:paraId="3DB47961"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 xml:space="preserve">or at the </w:t>
      </w:r>
      <w:proofErr w:type="spellStart"/>
      <w:r w:rsidRPr="00542FF1">
        <w:rPr>
          <w:rFonts w:ascii="Gandhari Unicode" w:hAnsi="Gandhari Unicode" w:cs="e-Tamil OTC"/>
          <w:lang w:val="en-GB"/>
        </w:rPr>
        <w:t>Tuṇaṅkai</w:t>
      </w:r>
      <w:proofErr w:type="spellEnd"/>
      <w:r w:rsidRPr="00542FF1">
        <w:rPr>
          <w:rFonts w:ascii="Gandhari Unicode" w:hAnsi="Gandhari Unicode" w:cs="e-Tamil OTC"/>
          <w:lang w:val="en-GB"/>
        </w:rPr>
        <w:t xml:space="preserve"> dance where women embrace [each other],</w:t>
      </w:r>
    </w:p>
    <w:p w14:paraId="4FA145A5"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nowhere do I see the one famously fit [for me]</w:t>
      </w:r>
      <w:r w:rsidRPr="00542FF1">
        <w:rPr>
          <w:rStyle w:val="FootnoteReference"/>
          <w:rFonts w:ascii="Gandhari Unicode" w:hAnsi="Gandhari Unicode" w:cs="e-Tamil OTC"/>
          <w:lang w:val="en-GB"/>
        </w:rPr>
        <w:footnoteReference w:id="136"/>
      </w:r>
      <w:r w:rsidRPr="00542FF1">
        <w:rPr>
          <w:rFonts w:ascii="Gandhari Unicode" w:hAnsi="Gandhari Unicode" w:cs="e-Tamil OTC"/>
          <w:lang w:val="en-GB"/>
        </w:rPr>
        <w:t>.</w:t>
      </w:r>
    </w:p>
    <w:p w14:paraId="78F9A8C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am but one girl on the dance floor</w:t>
      </w:r>
      <w:r w:rsidRPr="00542FF1">
        <w:rPr>
          <w:rStyle w:val="FootnoteReference"/>
          <w:rFonts w:ascii="Gandhari Unicode" w:hAnsi="Gandhari Unicode" w:cs="e-Tamil OTC"/>
          <w:lang w:val="en-GB"/>
        </w:rPr>
        <w:footnoteReference w:id="137"/>
      </w:r>
      <w:r w:rsidRPr="00542FF1">
        <w:rPr>
          <w:rFonts w:ascii="Gandhari Unicode" w:hAnsi="Gandhari Unicode" w:cs="e-Tamil OTC"/>
          <w:lang w:val="en-GB"/>
        </w:rPr>
        <w:t>,</w:t>
      </w:r>
    </w:p>
    <w:p w14:paraId="1CCBB7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he</w:t>
      </w:r>
    </w:p>
    <w:p w14:paraId="4E4A822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who made my shining bangles cut(?) from conchs loose,</w:t>
      </w:r>
    </w:p>
    <w:p w14:paraId="1B712E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[that] great master is but one boy on the dance </w:t>
      </w:r>
      <w:proofErr w:type="gramStart"/>
      <w:r w:rsidRPr="00542FF1">
        <w:rPr>
          <w:rFonts w:ascii="Gandhari Unicode" w:hAnsi="Gandhari Unicode" w:cs="e-Tamil OTC"/>
          <w:lang w:val="en-GB"/>
        </w:rPr>
        <w:t>floor.(?)</w:t>
      </w:r>
      <w:proofErr w:type="gramEnd"/>
      <w:r w:rsidRPr="00542FF1">
        <w:rPr>
          <w:rStyle w:val="FootnoteReference"/>
          <w:rFonts w:ascii="Gandhari Unicode" w:hAnsi="Gandhari Unicode" w:cs="e-Tamil OTC"/>
          <w:lang w:val="en-GB"/>
        </w:rPr>
        <w:footnoteReference w:id="138"/>
      </w:r>
    </w:p>
    <w:p w14:paraId="60034E6D" w14:textId="77777777" w:rsidR="0092153D" w:rsidRPr="00542FF1" w:rsidRDefault="0092153D">
      <w:pPr>
        <w:pStyle w:val="Textbody"/>
        <w:spacing w:after="0"/>
        <w:rPr>
          <w:rFonts w:ascii="Gandhari Unicode" w:hAnsi="Gandhari Unicode" w:cs="e-Tamil OTC"/>
          <w:lang w:val="en-GB"/>
        </w:rPr>
      </w:pPr>
    </w:p>
    <w:p w14:paraId="79E48C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FEB3F55"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32</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அள்ளூர் நன்முல்லையார்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w:t>
      </w:r>
    </w:p>
    <w:p w14:paraId="0EE979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2DEF5984" w14:textId="77777777" w:rsidR="0092153D" w:rsidRPr="00542FF1" w:rsidRDefault="0092153D">
      <w:pPr>
        <w:pStyle w:val="Textbody"/>
        <w:spacing w:after="29"/>
        <w:rPr>
          <w:rFonts w:ascii="Gandhari Unicode" w:hAnsi="Gandhari Unicode" w:cs="e-Tamil OTC"/>
        </w:rPr>
      </w:pPr>
    </w:p>
    <w:p w14:paraId="5249F6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காலையும் பகலுங் கையறு மாலையு</w:t>
      </w:r>
    </w:p>
    <w:p w14:paraId="7A7C5C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மூர்துஞ் சியாமமும் விடியலு </w:t>
      </w:r>
      <w:r w:rsidRPr="00542FF1">
        <w:rPr>
          <w:rFonts w:ascii="Gandhari Unicode" w:hAnsi="Gandhari Unicode" w:cs="e-Tamil OTC"/>
          <w:u w:val="wave"/>
          <w:cs/>
        </w:rPr>
        <w:t>மென்றிப்</w:t>
      </w:r>
    </w:p>
    <w:p w14:paraId="0FE9B5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பொழுதிடை தெரியிற் பொய்யே காம</w:t>
      </w:r>
    </w:p>
    <w:p w14:paraId="13F4C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மாவென மடலொடு மறுகிற் றோன்றித்</w:t>
      </w:r>
    </w:p>
    <w:p w14:paraId="30204B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தெற்றெனத்</w:t>
      </w:r>
      <w:r w:rsidRPr="00542FF1">
        <w:rPr>
          <w:rFonts w:ascii="Gandhari Unicode" w:hAnsi="Gandhari Unicode" w:cs="e-Tamil OTC"/>
          <w:cs/>
        </w:rPr>
        <w:t xml:space="preserve"> தூற்றலும் பழியே</w:t>
      </w:r>
    </w:p>
    <w:p w14:paraId="61ED5B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வாழ்த்லும் பழியே பிரிவுதலை வரினே.</w:t>
      </w:r>
    </w:p>
    <w:p w14:paraId="69D7E158" w14:textId="77777777" w:rsidR="0092153D" w:rsidRPr="00542FF1" w:rsidRDefault="0092153D">
      <w:pPr>
        <w:pStyle w:val="Textbody"/>
        <w:spacing w:after="29"/>
        <w:rPr>
          <w:rFonts w:ascii="Gandhari Unicode" w:hAnsi="Gandhari Unicode" w:cs="e-Tamil OTC"/>
        </w:rPr>
      </w:pPr>
    </w:p>
    <w:p w14:paraId="19ECDA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C2+3v,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மின்றிப்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தோற்றென(த்) </w:t>
      </w:r>
      <w:r w:rsidRPr="00542FF1">
        <w:rPr>
          <w:rFonts w:ascii="Gandhari Unicode" w:hAnsi="Gandhari Unicode" w:cs="e-Tamil OTC"/>
        </w:rPr>
        <w:t xml:space="preserve">C1+3, G1+2, EA, </w:t>
      </w:r>
      <w:proofErr w:type="gramStart"/>
      <w:r w:rsidRPr="00542FF1">
        <w:rPr>
          <w:rFonts w:ascii="Gandhari Unicode" w:hAnsi="Gandhari Unicode" w:cs="e-Tamil OTC"/>
        </w:rPr>
        <w:t>AT(</w:t>
      </w:r>
      <w:proofErr w:type="gram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40"/>
      </w:r>
      <w:r w:rsidRPr="00542FF1">
        <w:rPr>
          <w:rFonts w:ascii="Gandhari Unicode" w:hAnsi="Gandhari Unicode" w:cs="e-Tamil OTC"/>
        </w:rPr>
        <w:t xml:space="preserve">; </w:t>
      </w:r>
      <w:r w:rsidRPr="00542FF1">
        <w:rPr>
          <w:rFonts w:ascii="Gandhari Unicode" w:hAnsi="Gandhari Unicode" w:cs="e-Tamil OTC"/>
          <w:cs/>
        </w:rPr>
        <w:t xml:space="preserve">தோற்றேன் </w:t>
      </w:r>
      <w:r w:rsidRPr="00542FF1">
        <w:rPr>
          <w:rFonts w:ascii="Gandhari Unicode" w:hAnsi="Gandhari Unicode" w:cs="e-Tamil OTC"/>
        </w:rPr>
        <w:t>L1</w:t>
      </w:r>
    </w:p>
    <w:p w14:paraId="2E962237" w14:textId="77777777" w:rsidR="0092153D" w:rsidRPr="00542FF1" w:rsidRDefault="0092153D">
      <w:pPr>
        <w:pStyle w:val="Textbody"/>
        <w:spacing w:after="29"/>
        <w:rPr>
          <w:rFonts w:ascii="Gandhari Unicode" w:hAnsi="Gandhari Unicode" w:cs="e-Tamil OTC"/>
        </w:rPr>
      </w:pPr>
    </w:p>
    <w:p w14:paraId="50AB531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pakal</w:t>
      </w:r>
      <w:proofErr w:type="spellEnd"/>
      <w:r w:rsidR="003B38A0">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kai</w:t>
      </w:r>
      <w:r w:rsidR="000872B9">
        <w:rPr>
          <w:rFonts w:ascii="Gandhari Unicode" w:hAnsi="Gandhari Unicode" w:cs="e-Tamil OTC"/>
          <w:lang w:val="en-GB"/>
        </w:rPr>
        <w:t>y</w:t>
      </w:r>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3B38A0">
        <w:rPr>
          <w:rFonts w:ascii="Gandhari Unicode" w:hAnsi="Gandhari Unicode" w:cs="e-Tamil OTC"/>
          <w:lang w:val="en-GB"/>
        </w:rPr>
        <w:t>-~</w:t>
      </w:r>
      <w:r w:rsidRPr="00542FF1">
        <w:rPr>
          <w:rFonts w:ascii="Gandhari Unicode" w:hAnsi="Gandhari Unicode" w:cs="e-Tamil OTC"/>
          <w:lang w:val="en-GB"/>
        </w:rPr>
        <w:t>um</w:t>
      </w:r>
    </w:p>
    <w:p w14:paraId="579FCBFC"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ūr</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tuñc</w:t>
      </w:r>
      <w:proofErr w:type="spellEnd"/>
      <w:r w:rsidRPr="003B38A0">
        <w:rPr>
          <w:rFonts w:ascii="Gandhari Unicode" w:hAnsi="Gandhari Unicode" w:cs="e-Tamil OTC"/>
          <w:lang w:val="de-DE"/>
        </w:rPr>
        <w:t xml:space="preserve">(u) </w:t>
      </w:r>
      <w:proofErr w:type="spellStart"/>
      <w:r w:rsidRPr="003B38A0">
        <w:rPr>
          <w:rFonts w:ascii="Gandhari Unicode" w:hAnsi="Gandhari Unicode" w:cs="e-Tamil OTC"/>
          <w:lang w:val="de-DE"/>
        </w:rPr>
        <w:t>yāmam</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lang w:val="de-DE"/>
        </w:rPr>
        <w:t>viṭiyal</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um </w:t>
      </w:r>
      <w:proofErr w:type="spellStart"/>
      <w:r w:rsidRPr="003B38A0">
        <w:rPr>
          <w:rFonts w:ascii="Gandhari Unicode" w:hAnsi="Gandhari Unicode" w:cs="e-Tamil OTC"/>
          <w:i/>
          <w:iCs/>
          <w:lang w:val="de-DE"/>
        </w:rPr>
        <w:t>eṉṟ</w:t>
      </w:r>
      <w:proofErr w:type="spellEnd"/>
      <w:r w:rsidR="003B38A0" w:rsidRPr="003B38A0">
        <w:rPr>
          <w:rFonts w:ascii="Gandhari Unicode" w:hAnsi="Gandhari Unicode" w:cs="e-Tamil OTC"/>
          <w:i/>
          <w:iCs/>
          <w:lang w:val="de-DE"/>
        </w:rPr>
        <w:t>*</w:t>
      </w:r>
      <w:r w:rsidRPr="003B38A0">
        <w:rPr>
          <w:rFonts w:ascii="Gandhari Unicode" w:hAnsi="Gandhari Unicode" w:cs="e-Tamil OTC"/>
          <w:i/>
          <w:iCs/>
          <w:lang w:val="de-DE"/>
        </w:rPr>
        <w:t xml:space="preserve"> i</w:t>
      </w:r>
      <w:r w:rsidR="003B38A0" w:rsidRPr="003B38A0">
        <w:rPr>
          <w:rFonts w:ascii="Gandhari Unicode" w:hAnsi="Gandhari Unicode" w:cs="e-Tamil OTC"/>
          <w:i/>
          <w:iCs/>
          <w:lang w:val="de-DE"/>
        </w:rPr>
        <w:t>+</w:t>
      </w:r>
    </w:p>
    <w:p w14:paraId="28615D96"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poḻ</w:t>
      </w:r>
      <w:r w:rsidR="003B38A0" w:rsidRPr="003B38A0">
        <w:rPr>
          <w:rFonts w:ascii="Gandhari Unicode" w:hAnsi="Gandhari Unicode" w:cs="e-Tamil OTC"/>
          <w:lang w:val="de-DE"/>
        </w:rPr>
        <w:t>ut</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iṭai</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teriyiṉ</w:t>
      </w:r>
      <w:proofErr w:type="spellEnd"/>
      <w:r w:rsidR="003B38A0" w:rsidRPr="003B38A0">
        <w:rPr>
          <w:rFonts w:ascii="Gandhari Unicode" w:hAnsi="Gandhari Unicode" w:cs="e-Tamil OTC"/>
          <w:lang w:val="de-DE"/>
        </w:rPr>
        <w:t xml:space="preserve"> </w:t>
      </w:r>
      <w:proofErr w:type="spellStart"/>
      <w:r w:rsidR="003B38A0" w:rsidRPr="003B38A0">
        <w:rPr>
          <w:rFonts w:ascii="Gandhari Unicode" w:hAnsi="Gandhari Unicode" w:cs="e-Tamil OTC"/>
          <w:lang w:val="de-DE"/>
        </w:rPr>
        <w:t>poy</w:t>
      </w:r>
      <w:proofErr w:type="spellEnd"/>
      <w:r w:rsidR="003B38A0" w:rsidRPr="003B38A0">
        <w:rPr>
          <w:rFonts w:ascii="Gandhari Unicode" w:hAnsi="Gandhari Unicode" w:cs="e-Tamil OTC"/>
          <w:lang w:val="de-DE"/>
        </w:rPr>
        <w:t>-+</w:t>
      </w:r>
      <w:r w:rsidRPr="003B38A0">
        <w:rPr>
          <w:rFonts w:ascii="Gandhari Unicode" w:hAnsi="Gandhari Unicode" w:cs="e-Tamil OTC"/>
          <w:lang w:val="de-DE"/>
        </w:rPr>
        <w:t xml:space="preserve">ē </w:t>
      </w:r>
      <w:proofErr w:type="spellStart"/>
      <w:r w:rsidRPr="003B38A0">
        <w:rPr>
          <w:rFonts w:ascii="Gandhari Unicode" w:hAnsi="Gandhari Unicode" w:cs="e-Tamil OTC"/>
          <w:lang w:val="de-DE"/>
        </w:rPr>
        <w:t>kāmam</w:t>
      </w:r>
      <w:proofErr w:type="spellEnd"/>
    </w:p>
    <w:p w14:paraId="3A501191" w14:textId="77777777" w:rsidR="0092153D" w:rsidRPr="003B38A0" w:rsidRDefault="00014CDD">
      <w:pPr>
        <w:pStyle w:val="Textbody"/>
        <w:spacing w:after="29"/>
        <w:rPr>
          <w:rFonts w:ascii="Gandhari Unicode" w:hAnsi="Gandhari Unicode" w:cs="e-Tamil OTC"/>
          <w:lang w:val="de-DE"/>
        </w:rPr>
      </w:pPr>
      <w:proofErr w:type="spellStart"/>
      <w:r w:rsidRPr="003B38A0">
        <w:rPr>
          <w:rFonts w:ascii="Gandhari Unicode" w:hAnsi="Gandhari Unicode" w:cs="e-Tamil OTC"/>
          <w:lang w:val="de-DE"/>
        </w:rPr>
        <w:t>mā</w:t>
      </w:r>
      <w:proofErr w:type="spellEnd"/>
      <w:r w:rsidRPr="003B38A0">
        <w:rPr>
          <w:rFonts w:ascii="Gandhari Unicode" w:hAnsi="Gandhari Unicode" w:cs="e-Tamil OTC"/>
          <w:lang w:val="de-DE"/>
        </w:rPr>
        <w:t xml:space="preserve"> </w:t>
      </w:r>
      <w:r w:rsidR="003B38A0" w:rsidRPr="003B38A0">
        <w:rPr>
          <w:rFonts w:ascii="Gandhari Unicode" w:hAnsi="Gandhari Unicode" w:cs="e-Tamil OTC"/>
          <w:lang w:val="de-DE"/>
        </w:rPr>
        <w:t>~</w:t>
      </w:r>
      <w:proofErr w:type="spellStart"/>
      <w:r w:rsidRPr="003B38A0">
        <w:rPr>
          <w:rFonts w:ascii="Gandhari Unicode" w:hAnsi="Gandhari Unicode" w:cs="e-Tamil OTC"/>
          <w:lang w:val="de-DE"/>
        </w:rPr>
        <w:t>eṉa</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maṭaloṭu</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maṟukiṉ</w:t>
      </w:r>
      <w:proofErr w:type="spellEnd"/>
      <w:r w:rsidRPr="003B38A0">
        <w:rPr>
          <w:rFonts w:ascii="Gandhari Unicode" w:hAnsi="Gandhari Unicode" w:cs="e-Tamil OTC"/>
          <w:lang w:val="de-DE"/>
        </w:rPr>
        <w:t xml:space="preserve"> </w:t>
      </w:r>
      <w:proofErr w:type="spellStart"/>
      <w:r w:rsidRPr="003B38A0">
        <w:rPr>
          <w:rFonts w:ascii="Gandhari Unicode" w:hAnsi="Gandhari Unicode" w:cs="e-Tamil OTC"/>
          <w:lang w:val="de-DE"/>
        </w:rPr>
        <w:t>tōṉṟi</w:t>
      </w:r>
      <w:proofErr w:type="spellEnd"/>
      <w:r w:rsidR="003B38A0" w:rsidRPr="003B38A0">
        <w:rPr>
          <w:rFonts w:ascii="Gandhari Unicode" w:hAnsi="Gandhari Unicode" w:cs="e-Tamil OTC"/>
          <w:lang w:val="de-DE"/>
        </w:rPr>
        <w:t>+</w:t>
      </w:r>
    </w:p>
    <w:p w14:paraId="2CBECBDB" w14:textId="77777777" w:rsidR="0092153D" w:rsidRPr="001210B1" w:rsidRDefault="00014CDD">
      <w:pPr>
        <w:pStyle w:val="Textbody"/>
        <w:spacing w:after="29"/>
        <w:rPr>
          <w:rFonts w:ascii="Gandhari Unicode" w:hAnsi="Gandhari Unicode" w:cs="e-Tamil OTC"/>
          <w:lang w:val="de-DE"/>
        </w:rPr>
      </w:pPr>
      <w:proofErr w:type="spellStart"/>
      <w:r w:rsidRPr="001210B1">
        <w:rPr>
          <w:rFonts w:ascii="Gandhari Unicode" w:hAnsi="Gandhari Unicode" w:cs="e-Tamil OTC"/>
          <w:i/>
          <w:iCs/>
          <w:lang w:val="de-DE"/>
        </w:rPr>
        <w:t>teṟṟeṉa</w:t>
      </w:r>
      <w:proofErr w:type="spellEnd"/>
      <w:r w:rsidR="003B38A0" w:rsidRPr="001210B1">
        <w:rPr>
          <w:rFonts w:ascii="Gandhari Unicode" w:hAnsi="Gandhari Unicode" w:cs="e-Tamil OTC"/>
          <w:i/>
          <w:iCs/>
          <w:lang w:val="de-DE"/>
        </w:rPr>
        <w:t>+</w:t>
      </w:r>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tūṟṟal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2E9F64C8" w14:textId="77777777" w:rsidR="0092153D" w:rsidRPr="001210B1" w:rsidRDefault="00014CDD">
      <w:pPr>
        <w:pStyle w:val="Textbody"/>
        <w:spacing w:after="29" w:line="260" w:lineRule="exact"/>
        <w:rPr>
          <w:rFonts w:ascii="Gandhari Unicode" w:hAnsi="Gandhari Unicode" w:cs="e-Tamil OTC"/>
          <w:lang w:val="de-DE"/>
        </w:rPr>
      </w:pPr>
      <w:proofErr w:type="spellStart"/>
      <w:r w:rsidRPr="001210B1">
        <w:rPr>
          <w:rFonts w:ascii="Gandhari Unicode" w:hAnsi="Gandhari Unicode" w:cs="e-Tamil OTC"/>
          <w:lang w:val="de-DE"/>
        </w:rPr>
        <w:t>vāḻtal</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um </w:t>
      </w:r>
      <w:proofErr w:type="spellStart"/>
      <w:r w:rsidRPr="001210B1">
        <w:rPr>
          <w:rFonts w:ascii="Gandhari Unicode" w:hAnsi="Gandhari Unicode" w:cs="e-Tamil OTC"/>
          <w:lang w:val="de-DE"/>
        </w:rPr>
        <w:t>paḻi</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 xml:space="preserve">ē </w:t>
      </w:r>
      <w:proofErr w:type="spellStart"/>
      <w:r w:rsidRPr="001210B1">
        <w:rPr>
          <w:rFonts w:ascii="Gandhari Unicode" w:hAnsi="Gandhari Unicode" w:cs="e-Tamil OTC"/>
          <w:lang w:val="de-DE"/>
        </w:rPr>
        <w:t>pirivu</w:t>
      </w:r>
      <w:proofErr w:type="spellEnd"/>
      <w:r w:rsidRPr="001210B1">
        <w:rPr>
          <w:rFonts w:ascii="Gandhari Unicode" w:hAnsi="Gandhari Unicode" w:cs="e-Tamil OTC"/>
          <w:lang w:val="de-DE"/>
        </w:rPr>
        <w:t xml:space="preserve"> </w:t>
      </w:r>
      <w:proofErr w:type="spellStart"/>
      <w:r w:rsidRPr="001210B1">
        <w:rPr>
          <w:rFonts w:ascii="Gandhari Unicode" w:hAnsi="Gandhari Unicode" w:cs="e-Tamil OTC"/>
          <w:lang w:val="de-DE"/>
        </w:rPr>
        <w:t>talaivariṉ</w:t>
      </w:r>
      <w:proofErr w:type="spellEnd"/>
      <w:r w:rsidR="003B38A0" w:rsidRPr="001210B1">
        <w:rPr>
          <w:rFonts w:ascii="Gandhari Unicode" w:hAnsi="Gandhari Unicode" w:cs="e-Tamil OTC"/>
          <w:lang w:val="de-DE"/>
        </w:rPr>
        <w:t>-</w:t>
      </w:r>
      <w:r w:rsidRPr="001210B1">
        <w:rPr>
          <w:rFonts w:ascii="Gandhari Unicode" w:hAnsi="Gandhari Unicode" w:cs="e-Tamil OTC"/>
          <w:lang w:val="de-DE"/>
        </w:rPr>
        <w:t>ē.</w:t>
      </w:r>
    </w:p>
    <w:p w14:paraId="33EA066D" w14:textId="77777777" w:rsidR="0092153D" w:rsidRPr="001210B1" w:rsidRDefault="0092153D">
      <w:pPr>
        <w:pStyle w:val="Textbody"/>
        <w:spacing w:after="29" w:line="260" w:lineRule="exact"/>
        <w:rPr>
          <w:rFonts w:ascii="Gandhari Unicode" w:hAnsi="Gandhari Unicode" w:cs="e-Tamil OTC"/>
          <w:lang w:val="de-DE"/>
        </w:rPr>
      </w:pPr>
    </w:p>
    <w:p w14:paraId="34055F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who had entreated [her/the confidante].</w:t>
      </w:r>
    </w:p>
    <w:p w14:paraId="4D208062" w14:textId="77777777" w:rsidR="0092153D" w:rsidRPr="00542FF1" w:rsidRDefault="0092153D">
      <w:pPr>
        <w:pStyle w:val="Textbody"/>
        <w:spacing w:after="29" w:line="260" w:lineRule="exact"/>
        <w:rPr>
          <w:rFonts w:ascii="Gandhari Unicode" w:hAnsi="Gandhari Unicode" w:cs="e-Tamil OTC"/>
          <w:lang w:val="en-GB"/>
        </w:rPr>
      </w:pPr>
    </w:p>
    <w:p w14:paraId="72EA1D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morning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midday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000872B9">
        <w:rPr>
          <w:rFonts w:ascii="Gandhari Unicode" w:hAnsi="Gandhari Unicode" w:cs="e-Tamil OTC"/>
          <w:lang w:val="en-GB"/>
        </w:rPr>
        <w:t>be-motionless</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evening</w:t>
      </w:r>
      <w:r w:rsidRPr="00542FF1">
        <w:rPr>
          <w:rFonts w:ascii="Gandhari Unicode" w:hAnsi="Gandhari Unicode" w:cs="e-Tamil OTC"/>
          <w:position w:val="6"/>
          <w:lang w:val="en-GB"/>
        </w:rPr>
        <w:t>um</w:t>
      </w:r>
      <w:proofErr w:type="gramEnd"/>
    </w:p>
    <w:p w14:paraId="1A72C37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sleep- midnight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said this-</w:t>
      </w:r>
    </w:p>
    <w:p w14:paraId="3FC100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time-of-day between understand-if lie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6A4498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horse say Palmyra-stem-with 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appeared</w:t>
      </w:r>
      <w:proofErr w:type="gramEnd"/>
    </w:p>
    <w:p w14:paraId="6497D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clearly</w:t>
      </w:r>
      <w:r w:rsidRPr="00542FF1">
        <w:rPr>
          <w:rStyle w:val="FootnoteReference"/>
          <w:rFonts w:ascii="Gandhari Unicode" w:hAnsi="Gandhari Unicode" w:cs="e-Tamil OTC"/>
          <w:lang w:val="en-GB"/>
        </w:rPr>
        <w:footnoteReference w:id="141"/>
      </w:r>
      <w:r w:rsidRPr="00542FF1">
        <w:rPr>
          <w:rFonts w:ascii="Gandhari Unicode" w:hAnsi="Gandhari Unicode" w:cs="e-Tamil OTC"/>
        </w:rPr>
        <w:t xml:space="preserve"> </w:t>
      </w:r>
      <w:r w:rsidRPr="00542FF1">
        <w:rPr>
          <w:rFonts w:ascii="Gandhari Unicode" w:hAnsi="Gandhari Unicode" w:cs="e-Tamil OTC"/>
          <w:lang w:val="en-GB"/>
        </w:rPr>
        <w:t>spreading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p>
    <w:p w14:paraId="2FEB410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life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blame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separation happen-if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2A8494" w14:textId="77777777" w:rsidR="0092153D" w:rsidRPr="00542FF1" w:rsidRDefault="0092153D">
      <w:pPr>
        <w:pStyle w:val="Textbody"/>
        <w:spacing w:after="29"/>
        <w:rPr>
          <w:rFonts w:ascii="Gandhari Unicode" w:hAnsi="Gandhari Unicode" w:cs="e-Tamil OTC"/>
        </w:rPr>
      </w:pPr>
    </w:p>
    <w:p w14:paraId="4D2D1634" w14:textId="77777777" w:rsidR="0092153D" w:rsidRPr="00542FF1" w:rsidRDefault="0092153D">
      <w:pPr>
        <w:pStyle w:val="Textbody"/>
        <w:spacing w:after="29"/>
        <w:rPr>
          <w:rFonts w:ascii="Gandhari Unicode" w:hAnsi="Gandhari Unicode" w:cs="e-Tamil OTC"/>
        </w:rPr>
      </w:pPr>
    </w:p>
    <w:p w14:paraId="55B9AD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Morning and midday</w:t>
      </w:r>
      <w:r w:rsidRPr="00542FF1">
        <w:rPr>
          <w:rFonts w:ascii="Gandhari Unicode" w:hAnsi="Gandhari Unicode" w:cs="e-Tamil OTC"/>
        </w:rPr>
        <w:t xml:space="preserve"> </w:t>
      </w:r>
      <w:r w:rsidRPr="00542FF1">
        <w:rPr>
          <w:rFonts w:ascii="Gandhari Unicode" w:hAnsi="Gandhari Unicode" w:cs="e-Tamil OTC"/>
          <w:lang w:val="en-GB"/>
        </w:rPr>
        <w:t xml:space="preserve">and </w:t>
      </w:r>
      <w:r w:rsidR="000872B9">
        <w:rPr>
          <w:rFonts w:ascii="Gandhari Unicode" w:hAnsi="Gandhari Unicode" w:cs="e-Tamil OTC"/>
          <w:lang w:val="en-GB"/>
        </w:rPr>
        <w:t>motionless</w:t>
      </w:r>
      <w:r w:rsidRPr="00542FF1">
        <w:rPr>
          <w:rFonts w:ascii="Gandhari Unicode" w:hAnsi="Gandhari Unicode" w:cs="e-Tamil OTC"/>
          <w:lang w:val="en-GB"/>
        </w:rPr>
        <w:t xml:space="preserve"> evening</w:t>
      </w:r>
    </w:p>
    <w:p w14:paraId="4F371F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midnight</w:t>
      </w:r>
      <w:r w:rsidRPr="00542FF1">
        <w:rPr>
          <w:rFonts w:ascii="Gandhari Unicode" w:hAnsi="Gandhari Unicode" w:cs="e-Tamil OTC"/>
        </w:rPr>
        <w:t xml:space="preserve"> </w:t>
      </w:r>
      <w:r w:rsidRPr="00542FF1">
        <w:rPr>
          <w:rFonts w:ascii="Gandhari Unicode" w:hAnsi="Gandhari Unicode" w:cs="e-Tamil OTC"/>
          <w:lang w:val="en-GB"/>
        </w:rPr>
        <w:t xml:space="preserve">when the village sleeps and </w:t>
      </w:r>
      <w:proofErr w:type="gramStart"/>
      <w:r w:rsidRPr="00542FF1">
        <w:rPr>
          <w:rFonts w:ascii="Gandhari Unicode" w:hAnsi="Gandhari Unicode" w:cs="e-Tamil OTC"/>
          <w:lang w:val="en-GB"/>
        </w:rPr>
        <w:t>dawn</w:t>
      </w:r>
      <w:proofErr w:type="gramEnd"/>
    </w:p>
    <w:p w14:paraId="10C0496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if [still] familiar with these daytimes,</w:t>
      </w:r>
    </w:p>
    <w:p w14:paraId="3BCC5DA4"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desire [is but] a lie</w:t>
      </w:r>
      <w:r w:rsidRPr="00542FF1">
        <w:rPr>
          <w:rStyle w:val="FootnoteReference"/>
          <w:rFonts w:ascii="Gandhari Unicode" w:hAnsi="Gandhari Unicode" w:cs="e-Tamil OTC"/>
          <w:lang w:val="en-GB"/>
        </w:rPr>
        <w:footnoteReference w:id="142"/>
      </w:r>
      <w:r w:rsidRPr="00542FF1">
        <w:rPr>
          <w:rFonts w:ascii="Gandhari Unicode" w:hAnsi="Gandhari Unicode" w:cs="e-Tamil OTC"/>
          <w:lang w:val="en-GB"/>
        </w:rPr>
        <w:t>.</w:t>
      </w:r>
    </w:p>
    <w:p w14:paraId="2A312E0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As horse the Palmyra-stem, appearing in the </w:t>
      </w:r>
      <w:proofErr w:type="gramStart"/>
      <w:r w:rsidRPr="00542FF1">
        <w:rPr>
          <w:rFonts w:ascii="Gandhari Unicode" w:hAnsi="Gandhari Unicode" w:cs="e-Tamil OTC"/>
          <w:lang w:val="en-GB"/>
        </w:rPr>
        <w:t>streets</w:t>
      </w:r>
      <w:proofErr w:type="gramEnd"/>
    </w:p>
    <w:p w14:paraId="3BBF8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blame in spreading [it] clearly,</w:t>
      </w:r>
    </w:p>
    <w:p w14:paraId="3DABF2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blame in living,</w:t>
      </w:r>
    </w:p>
    <w:p w14:paraId="0874CC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if separation comes to pass.</w:t>
      </w:r>
    </w:p>
    <w:p w14:paraId="03E88FBB"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BDEA4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33</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படுமரத்து மோசிகீரன்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75B37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 பாணன் கேட்பத் தோழியை நோக்கித் தலைமகள் வாயில் நேர்வாள் (</w:t>
      </w:r>
      <w:r w:rsidRPr="00542FF1">
        <w:rPr>
          <w:rFonts w:ascii="Gandhari Unicode" w:hAnsi="Gandhari Unicode" w:cs="e-Tamil OTC"/>
          <w:lang w:val="en-GB"/>
        </w:rPr>
        <w:t xml:space="preserve">EA: /) </w:t>
      </w:r>
      <w:r w:rsidRPr="00542FF1">
        <w:rPr>
          <w:rFonts w:ascii="Gandhari Unicode" w:hAnsi="Gandhari Unicode" w:cs="e-Tamil OTC"/>
          <w:cs/>
          <w:lang w:val="en-GB"/>
        </w:rPr>
        <w:t>கூறியது.</w:t>
      </w:r>
    </w:p>
    <w:p w14:paraId="016901CD" w14:textId="77777777" w:rsidR="0092153D" w:rsidRPr="00542FF1" w:rsidRDefault="0092153D">
      <w:pPr>
        <w:pStyle w:val="Textbody"/>
        <w:spacing w:after="29"/>
        <w:rPr>
          <w:rFonts w:ascii="Gandhari Unicode" w:hAnsi="Gandhari Unicode" w:cs="e-Tamil OTC"/>
        </w:rPr>
      </w:pPr>
    </w:p>
    <w:p w14:paraId="3476BC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அன்னா யிவனோ </w:t>
      </w:r>
      <w:r w:rsidRPr="00542FF1">
        <w:rPr>
          <w:rFonts w:ascii="Gandhari Unicode" w:hAnsi="Gandhari Unicode" w:cs="e-Tamil OTC"/>
          <w:u w:val="wave"/>
          <w:cs/>
        </w:rPr>
        <w:t>ரிளமா</w:t>
      </w:r>
      <w:r w:rsidRPr="00542FF1">
        <w:rPr>
          <w:rFonts w:ascii="Gandhari Unicode" w:hAnsi="Gandhari Unicode" w:cs="e-Tamil OTC"/>
          <w:cs/>
        </w:rPr>
        <w:t xml:space="preserve"> ணாக்கன்</w:t>
      </w:r>
    </w:p>
    <w:p w14:paraId="4A24F9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றன்னூர் மன்றத் </w:t>
      </w:r>
      <w:r w:rsidRPr="00542FF1">
        <w:rPr>
          <w:rFonts w:ascii="Gandhari Unicode" w:hAnsi="Gandhari Unicode" w:cs="e-Tamil OTC"/>
          <w:u w:val="wave"/>
          <w:cs/>
        </w:rPr>
        <w:t>தென்னன்</w:t>
      </w:r>
      <w:r w:rsidRPr="00542FF1">
        <w:rPr>
          <w:rFonts w:ascii="Gandhari Unicode" w:hAnsi="Gandhari Unicode" w:cs="e-Tamil OTC"/>
          <w:cs/>
        </w:rPr>
        <w:t xml:space="preserve"> கொல்லோ</w:t>
      </w:r>
    </w:p>
    <w:p w14:paraId="078B4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ணிரம்பா மேனியொடு</w:t>
      </w:r>
    </w:p>
    <w:p w14:paraId="056A9A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விருந்தி னூரும் பெருஞ்செம் மலனே.</w:t>
      </w:r>
    </w:p>
    <w:p w14:paraId="65B4BA3E" w14:textId="77777777" w:rsidR="0092153D" w:rsidRPr="00542FF1" w:rsidRDefault="0092153D">
      <w:pPr>
        <w:pStyle w:val="Textbody"/>
        <w:spacing w:after="29"/>
        <w:rPr>
          <w:rFonts w:ascii="Gandhari Unicode" w:hAnsi="Gandhari Unicode" w:cs="e-Tamil OTC"/>
        </w:rPr>
      </w:pPr>
    </w:p>
    <w:p w14:paraId="6159D5C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ரிளமா ணாக்கன் </w:t>
      </w:r>
      <w:r w:rsidRPr="00542FF1">
        <w:rPr>
          <w:rFonts w:ascii="Gandhari Unicode" w:hAnsi="Gandhari Unicode" w:cs="e-Tamil OTC"/>
        </w:rPr>
        <w:t xml:space="preserve">L1, C1+2+3,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ரின்மா ணாக்கன்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ரிளமா ளாக்கன்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தென்னன்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w:t>
      </w:r>
      <w:bookmarkStart w:id="6" w:name="DDE_LINK5"/>
      <w:r w:rsidRPr="00542FF1">
        <w:rPr>
          <w:rFonts w:ascii="Gandhari Unicode" w:hAnsi="Gandhari Unicode" w:cs="e-Tamil OTC"/>
          <w:cs/>
        </w:rPr>
        <w:t>ன்</w:t>
      </w:r>
      <w:bookmarkEnd w:id="6"/>
      <w:r w:rsidRPr="00542FF1">
        <w:rPr>
          <w:rFonts w:ascii="Gandhari Unicode" w:hAnsi="Gandhari Unicode" w:cs="e-Tamil OTC"/>
          <w:cs/>
        </w:rPr>
        <w:t xml:space="preserve">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4E6A4945" w14:textId="77777777" w:rsidR="0092153D" w:rsidRPr="00542FF1" w:rsidRDefault="0092153D">
      <w:pPr>
        <w:pStyle w:val="Textbody"/>
        <w:spacing w:after="29"/>
        <w:rPr>
          <w:rFonts w:ascii="Gandhari Unicode" w:hAnsi="Gandhari Unicode" w:cs="e-Tamil OTC"/>
        </w:rPr>
      </w:pPr>
    </w:p>
    <w:p w14:paraId="5E89B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aṉṉāy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bookmarkStart w:id="7" w:name="DDE_LINK54"/>
      <w:proofErr w:type="spellStart"/>
      <w:r w:rsidRPr="00542FF1">
        <w:rPr>
          <w:rFonts w:ascii="Gandhari Unicode" w:hAnsi="Gandhari Unicode" w:cs="e-Tamil OTC"/>
          <w:i/>
          <w:iCs/>
          <w:lang w:val="en-GB"/>
        </w:rPr>
        <w:t>iḷa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māṇākkaṉ</w:t>
      </w:r>
      <w:bookmarkEnd w:id="7"/>
      <w:proofErr w:type="spellEnd"/>
    </w:p>
    <w:p w14:paraId="63F4B8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r w:rsidR="001210B1">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1210B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eṉṉaṉ</w:t>
      </w:r>
      <w:r w:rsidR="001210B1">
        <w:rPr>
          <w:rFonts w:ascii="Gandhari Unicode" w:hAnsi="Gandhari Unicode" w:cs="e-Tamil OTC"/>
          <w:lang w:val="en-GB"/>
        </w:rPr>
        <w:t>-</w:t>
      </w:r>
      <w:r w:rsidRPr="00542FF1">
        <w:rPr>
          <w:rFonts w:ascii="Gandhari Unicode" w:hAnsi="Gandhari Unicode" w:cs="e-Tamil OTC"/>
          <w:lang w:val="en-GB"/>
        </w:rPr>
        <w:t>kollō</w:t>
      </w:r>
      <w:proofErr w:type="spellEnd"/>
    </w:p>
    <w:p w14:paraId="3E521B3C" w14:textId="77777777" w:rsidR="0092153D" w:rsidRPr="00542FF1" w:rsidRDefault="001210B1">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irant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nirampā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mēṉiyoṭu</w:t>
      </w:r>
      <w:proofErr w:type="spellEnd"/>
    </w:p>
    <w:p w14:paraId="6EEB96E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viruntiṉ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cemmalaṉ</w:t>
      </w:r>
      <w:proofErr w:type="spellEnd"/>
      <w:r w:rsidR="001210B1">
        <w:rPr>
          <w:rFonts w:ascii="Gandhari Unicode" w:hAnsi="Gandhari Unicode" w:cs="e-Tamil OTC"/>
          <w:lang w:val="en-GB"/>
        </w:rPr>
        <w:t>-</w:t>
      </w:r>
      <w:r w:rsidRPr="00542FF1">
        <w:rPr>
          <w:rFonts w:ascii="Gandhari Unicode" w:hAnsi="Gandhari Unicode" w:cs="e-Tamil OTC"/>
          <w:lang w:val="en-GB"/>
        </w:rPr>
        <w:t>ē.</w:t>
      </w:r>
    </w:p>
    <w:p w14:paraId="5F08E80B" w14:textId="77777777" w:rsidR="0092153D" w:rsidRPr="00542FF1" w:rsidRDefault="0092153D">
      <w:pPr>
        <w:pStyle w:val="Textbody"/>
        <w:spacing w:after="29" w:line="260" w:lineRule="exact"/>
        <w:rPr>
          <w:rFonts w:ascii="Gandhari Unicode" w:hAnsi="Gandhari Unicode" w:cs="e-Tamil OTC"/>
          <w:lang w:val="en-GB"/>
        </w:rPr>
      </w:pPr>
    </w:p>
    <w:p w14:paraId="73BADCD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as one who grants mediation/the door, looking at the confidante, [but] for the bard to hear who has entered as a mediator.</w:t>
      </w:r>
    </w:p>
    <w:p w14:paraId="62B60A33" w14:textId="77777777" w:rsidR="0092153D" w:rsidRPr="00542FF1" w:rsidRDefault="0092153D">
      <w:pPr>
        <w:pStyle w:val="Textbody"/>
        <w:spacing w:after="29" w:line="260" w:lineRule="exact"/>
        <w:rPr>
          <w:rFonts w:ascii="Gandhari Unicode" w:hAnsi="Gandhari Unicode" w:cs="e-Tamil OTC"/>
          <w:lang w:val="en-GB"/>
        </w:rPr>
      </w:pPr>
    </w:p>
    <w:p w14:paraId="7CB2436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143"/>
      </w:r>
      <w:r w:rsidRPr="00542FF1">
        <w:rPr>
          <w:rFonts w:ascii="Gandhari Unicode" w:hAnsi="Gandhari Unicode" w:cs="e-Tamil OTC"/>
          <w:lang w:val="en-GB"/>
        </w:rPr>
        <w:t xml:space="preserve"> this-one one/examine young student(?)</w:t>
      </w:r>
      <w:r w:rsidRPr="00542FF1">
        <w:rPr>
          <w:rStyle w:val="FootnoteReference"/>
          <w:rFonts w:ascii="Gandhari Unicode" w:hAnsi="Gandhari Unicode" w:cs="e-Tamil OTC"/>
          <w:lang w:val="en-GB"/>
        </w:rPr>
        <w:footnoteReference w:id="144"/>
      </w:r>
    </w:p>
    <w:p w14:paraId="5DD1CB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own- village village-common- what-he</w:t>
      </w:r>
      <w:proofErr w:type="spellStart"/>
      <w:r w:rsidRPr="00542FF1">
        <w:rPr>
          <w:rFonts w:ascii="Gandhari Unicode" w:hAnsi="Gandhari Unicode" w:cs="e-Tamil OTC"/>
          <w:position w:val="6"/>
          <w:lang w:val="en-GB"/>
        </w:rPr>
        <w:t>kollō</w:t>
      </w:r>
      <w:proofErr w:type="spellEnd"/>
    </w:p>
    <w:p w14:paraId="5470F1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begged food replete-not body-with</w:t>
      </w:r>
    </w:p>
    <w:p w14:paraId="0BF3AC1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creeping-</w:t>
      </w:r>
      <w:r w:rsidRPr="00542FF1">
        <w:rPr>
          <w:rStyle w:val="FootnoteReference"/>
          <w:rFonts w:ascii="Gandhari Unicode" w:hAnsi="Gandhari Unicode" w:cs="e-Tamil OTC"/>
          <w:lang w:val="en-GB"/>
        </w:rPr>
        <w:footnoteReference w:id="145"/>
      </w:r>
      <w:r w:rsidRPr="00542FF1">
        <w:rPr>
          <w:rFonts w:ascii="Gandhari Unicode" w:hAnsi="Gandhari Unicode" w:cs="e-Tamil OTC"/>
          <w:lang w:val="en-GB"/>
        </w:rPr>
        <w:t xml:space="preserve"> big superiority-he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E1D19EA" w14:textId="77777777" w:rsidR="0092153D" w:rsidRPr="00542FF1" w:rsidRDefault="0092153D">
      <w:pPr>
        <w:pStyle w:val="Textbody"/>
        <w:spacing w:after="29"/>
        <w:rPr>
          <w:rFonts w:ascii="Gandhari Unicode" w:hAnsi="Gandhari Unicode" w:cs="e-Tamil OTC"/>
          <w:lang w:val="en-GB"/>
        </w:rPr>
      </w:pPr>
    </w:p>
    <w:p w14:paraId="5D77E4A5" w14:textId="77777777" w:rsidR="0092153D" w:rsidRPr="00542FF1" w:rsidRDefault="0092153D">
      <w:pPr>
        <w:pStyle w:val="Textbody"/>
        <w:spacing w:after="29"/>
        <w:rPr>
          <w:rFonts w:ascii="Gandhari Unicode" w:hAnsi="Gandhari Unicode" w:cs="e-Tamil OTC"/>
          <w:lang w:val="en-GB"/>
        </w:rPr>
      </w:pPr>
    </w:p>
    <w:p w14:paraId="5B8B887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Mother, this one, but a young student,</w:t>
      </w:r>
    </w:p>
    <w:p w14:paraId="12FE7CF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on the meeting place of his village, what [is] he?</w:t>
      </w:r>
    </w:p>
    <w:p w14:paraId="480C093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body not replete from food by begging,</w:t>
      </w:r>
    </w:p>
    <w:p w14:paraId="10CB1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going for a feast he [is] great, a superior one.</w:t>
      </w:r>
      <w:r w:rsidRPr="00542FF1">
        <w:rPr>
          <w:rStyle w:val="FootnoteReference"/>
          <w:rFonts w:ascii="Gandhari Unicode" w:hAnsi="Gandhari Unicode" w:cs="e-Tamil OTC"/>
          <w:lang w:val="en-GB"/>
        </w:rPr>
        <w:footnoteReference w:id="146"/>
      </w:r>
    </w:p>
    <w:p w14:paraId="5AD44DDC" w14:textId="77777777" w:rsidR="0092153D" w:rsidRPr="00542FF1" w:rsidRDefault="0092153D">
      <w:pPr>
        <w:pStyle w:val="Textbody"/>
        <w:spacing w:after="0"/>
        <w:rPr>
          <w:rFonts w:ascii="Gandhari Unicode" w:hAnsi="Gandhari Unicode" w:cs="e-Tamil OTC"/>
          <w:lang w:val="en-GB"/>
        </w:rPr>
      </w:pPr>
    </w:p>
    <w:p w14:paraId="1DBBDC5F" w14:textId="77777777" w:rsidR="0092153D" w:rsidRPr="00542FF1" w:rsidRDefault="0092153D">
      <w:pPr>
        <w:pStyle w:val="Textbody"/>
        <w:spacing w:after="0"/>
        <w:rPr>
          <w:rFonts w:ascii="Gandhari Unicode" w:hAnsi="Gandhari Unicode" w:cs="e-Tamil OTC"/>
          <w:lang w:val="en-GB"/>
        </w:rPr>
      </w:pPr>
    </w:p>
    <w:p w14:paraId="4B01EE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 regard this one, but a young student</w:t>
      </w:r>
      <w:r w:rsidRPr="00542FF1">
        <w:rPr>
          <w:rStyle w:val="FootnoteReference"/>
          <w:rFonts w:ascii="Gandhari Unicode" w:hAnsi="Gandhari Unicode" w:cs="e-Tamil OTC"/>
          <w:lang w:val="en-GB"/>
        </w:rPr>
        <w:footnoteReference w:id="147"/>
      </w:r>
    </w:p>
    <w:p w14:paraId="2418EB4A" w14:textId="77777777" w:rsidR="0092153D" w:rsidRPr="00542FF1" w:rsidRDefault="0092153D">
      <w:pPr>
        <w:pStyle w:val="Textbody"/>
        <w:spacing w:after="0"/>
        <w:rPr>
          <w:rFonts w:ascii="Gandhari Unicode" w:hAnsi="Gandhari Unicode" w:cs="e-Tamil OTC"/>
          <w:lang w:val="en-GB"/>
        </w:rPr>
      </w:pPr>
    </w:p>
    <w:p w14:paraId="6B07290E"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BF009D"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34</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கொல்லிக்கண்ணன்</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16874AB3"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மலிந்தமை ஊர்மேல் வைத்துத் தோழிக் கிழத்திக்குச் சொல்லியது.</w:t>
      </w:r>
    </w:p>
    <w:p w14:paraId="5F496953" w14:textId="77777777" w:rsidR="0092153D" w:rsidRPr="00542FF1" w:rsidRDefault="0092153D">
      <w:pPr>
        <w:pStyle w:val="Textbody"/>
        <w:spacing w:after="29"/>
        <w:rPr>
          <w:rFonts w:ascii="Gandhari Unicode" w:hAnsi="Gandhari Unicode" w:cs="e-Tamil OTC"/>
          <w:lang w:val="en-GB"/>
        </w:rPr>
      </w:pPr>
    </w:p>
    <w:p w14:paraId="1E5A8D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ஒறுப்ப </w:t>
      </w:r>
      <w:r w:rsidRPr="00542FF1">
        <w:rPr>
          <w:rFonts w:ascii="Gandhari Unicode" w:hAnsi="Gandhari Unicode" w:cs="e-Tamil OTC"/>
          <w:u w:val="wave"/>
          <w:cs/>
          <w:lang w:val="en-GB"/>
        </w:rPr>
        <w:t>வோவலர்</w:t>
      </w:r>
      <w:r w:rsidRPr="00542FF1">
        <w:rPr>
          <w:rFonts w:ascii="Gandhari Unicode" w:hAnsi="Gandhari Unicode" w:cs="e-Tamil OTC"/>
          <w:cs/>
          <w:lang w:val="en-GB"/>
        </w:rPr>
        <w:t xml:space="preserve"> மறுப்பத் தேறலர்</w:t>
      </w:r>
    </w:p>
    <w:p w14:paraId="12E463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தமிய ருறங்குங் </w:t>
      </w:r>
      <w:r w:rsidRPr="00542FF1">
        <w:rPr>
          <w:rFonts w:ascii="Gandhari Unicode" w:hAnsi="Gandhari Unicode" w:cs="e-Tamil OTC"/>
          <w:u w:val="wave"/>
          <w:cs/>
          <w:lang w:val="en-GB"/>
        </w:rPr>
        <w:t>கௌவை</w:t>
      </w:r>
      <w:r w:rsidRPr="00542FF1">
        <w:rPr>
          <w:rFonts w:ascii="Gandhari Unicode" w:hAnsi="Gandhari Unicode" w:cs="e-Tamil OTC"/>
          <w:cs/>
          <w:lang w:val="en-GB"/>
        </w:rPr>
        <w:t xml:space="preserve"> யின்றா</w:t>
      </w:r>
    </w:p>
    <w:p w14:paraId="5EDB80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யினியது கேட்டின் புறுகவிவ் வூரே</w:t>
      </w:r>
    </w:p>
    <w:p w14:paraId="25D7C8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முனாஅ </w:t>
      </w:r>
      <w:r w:rsidRPr="00542FF1">
        <w:rPr>
          <w:rFonts w:ascii="Gandhari Unicode" w:hAnsi="Gandhari Unicode" w:cs="e-Tamil OTC"/>
          <w:u w:val="wave"/>
          <w:cs/>
          <w:lang w:val="en-GB"/>
        </w:rPr>
        <w:t>தியானையங்</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குருகின்</w:t>
      </w:r>
      <w:r w:rsidRPr="00542FF1">
        <w:rPr>
          <w:rFonts w:ascii="Gandhari Unicode" w:hAnsi="Gandhari Unicode" w:cs="e-Tamil OTC"/>
          <w:cs/>
          <w:lang w:val="en-GB"/>
        </w:rPr>
        <w:t xml:space="preserve"> கானலம்</w:t>
      </w:r>
    </w:p>
    <w:p w14:paraId="622350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பெருந்தோட்ட</w:t>
      </w:r>
      <w:r w:rsidRPr="00542FF1">
        <w:rPr>
          <w:rFonts w:ascii="Gandhari Unicode" w:hAnsi="Gandhari Unicode" w:cs="e-Tamil OTC"/>
          <w:cs/>
          <w:lang w:val="en-GB"/>
        </w:rPr>
        <w:t xml:space="preserve"> மள்ள ரார்ப்பிசை வெரூஉங்</w:t>
      </w:r>
    </w:p>
    <w:p w14:paraId="7FD04E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குட்டுவன் மாந்தை </w:t>
      </w:r>
      <w:r w:rsidRPr="00542FF1">
        <w:rPr>
          <w:rFonts w:ascii="Gandhari Unicode" w:hAnsi="Gandhari Unicode" w:cs="e-Tamil OTC"/>
          <w:u w:val="wave"/>
          <w:cs/>
          <w:lang w:val="en-GB"/>
        </w:rPr>
        <w:t>யன்னவெங்</w:t>
      </w:r>
    </w:p>
    <w:p w14:paraId="7561FD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குழைவிளங்</w:t>
      </w:r>
      <w:r w:rsidRPr="00542FF1">
        <w:rPr>
          <w:rFonts w:ascii="Gandhari Unicode" w:hAnsi="Gandhari Unicode" w:cs="e-Tamil OTC"/>
          <w:cs/>
          <w:lang w:val="en-GB"/>
        </w:rPr>
        <w:t xml:space="preserve"> காய்நுதற் கிழவனு மவனே.</w:t>
      </w:r>
    </w:p>
    <w:p w14:paraId="4B393567" w14:textId="77777777" w:rsidR="0092153D" w:rsidRPr="00542FF1" w:rsidRDefault="0092153D">
      <w:pPr>
        <w:pStyle w:val="Textbody"/>
        <w:spacing w:after="29"/>
        <w:rPr>
          <w:rFonts w:ascii="Gandhari Unicode" w:hAnsi="Gandhari Unicode" w:cs="e-Tamil OTC"/>
          <w:lang w:val="en-GB"/>
        </w:rPr>
      </w:pPr>
    </w:p>
    <w:p w14:paraId="6CC29CD6"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வோவலர்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வொல்லார்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 </w:t>
      </w:r>
      <w:r w:rsidRPr="00542FF1">
        <w:rPr>
          <w:rFonts w:ascii="Gandhari Unicode" w:eastAsia="URW Palladio UNI" w:hAnsi="Gandhari Unicode" w:cs="e-Tamil OTC"/>
          <w:lang w:val="en-GB"/>
        </w:rPr>
        <w:t xml:space="preserve">C2+3,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கவ்வை </w:t>
      </w:r>
      <w:r w:rsidRPr="00542FF1">
        <w:rPr>
          <w:rFonts w:ascii="Gandhari Unicode" w:eastAsia="URW Palladio UNI" w:hAnsi="Gandhari Unicode" w:cs="e-Tamil OTC"/>
          <w:lang w:val="en-GB"/>
        </w:rPr>
        <w:t xml:space="preserve">L1, C1 •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தியானையங் </w:t>
      </w:r>
      <w:r w:rsidRPr="00542FF1">
        <w:rPr>
          <w:rFonts w:ascii="Gandhari Unicode" w:hAnsi="Gandhari Unicode" w:cs="e-Tamil OTC"/>
          <w:lang w:val="en-GB"/>
        </w:rPr>
        <w:t xml:space="preserve">L1, C1+2+3, G1+2,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முனாஅது யானையங் </w:t>
      </w:r>
      <w:r w:rsidRPr="00542FF1">
        <w:rPr>
          <w:rFonts w:ascii="Gandhari Unicode" w:hAnsi="Gandhari Unicode" w:cs="e-Tamil OTC"/>
          <w:lang w:val="en-GB"/>
        </w:rPr>
        <w:t xml:space="preserve">G1v,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முனாஅ தியானையுண் </w:t>
      </w:r>
      <w:r w:rsidRPr="00542FF1">
        <w:rPr>
          <w:rFonts w:ascii="Gandhari Unicode" w:hAnsi="Gandhari Unicode" w:cs="e-Tamil OTC"/>
          <w:lang w:val="en-GB"/>
        </w:rPr>
        <w:t xml:space="preserve">C3v,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குருகினங் </w:t>
      </w:r>
      <w:r w:rsidRPr="00542FF1">
        <w:rPr>
          <w:rFonts w:ascii="Gandhari Unicode" w:hAnsi="Gandhari Unicode" w:cs="e-Tamil OTC"/>
          <w:lang w:val="en-GB"/>
        </w:rPr>
        <w:t xml:space="preserve">C2+3v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5a </w:t>
      </w:r>
      <w:r w:rsidRPr="00542FF1">
        <w:rPr>
          <w:rFonts w:ascii="Gandhari Unicode" w:hAnsi="Gandhari Unicode" w:cs="e-Tamil OTC"/>
          <w:cs/>
          <w:lang w:val="en-GB"/>
        </w:rPr>
        <w:t xml:space="preserve">பெருந்தோட்ட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டட்ட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பெருந்தே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ரட்ட </w:t>
      </w:r>
      <w:r w:rsidRPr="00542FF1">
        <w:rPr>
          <w:rFonts w:ascii="Gandhari Unicode" w:hAnsi="Gandhari Unicode" w:cs="e-Tamil OTC"/>
          <w:lang w:val="en-GB"/>
        </w:rPr>
        <w:t>IV</w:t>
      </w:r>
      <w:r w:rsidRPr="00542FF1">
        <w:rPr>
          <w:rStyle w:val="FootnoteReference"/>
          <w:rFonts w:ascii="Gandhari Unicode" w:hAnsi="Gandhari Unicode" w:cs="e-Tamil OTC"/>
          <w:lang w:val="en-GB"/>
        </w:rPr>
        <w:footnoteReference w:id="148"/>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ரார்ப்பிச்சை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மாந்தை </w:t>
      </w:r>
      <w:r w:rsidRPr="00542FF1">
        <w:rPr>
          <w:rFonts w:ascii="Gandhari Unicode" w:hAnsi="Gandhari Unicode" w:cs="e-Tamil OTC"/>
          <w:lang w:val="en-GB"/>
        </w:rPr>
        <w:t xml:space="preserve">C2, G2, EA, EP; </w:t>
      </w:r>
      <w:r w:rsidRPr="00542FF1">
        <w:rPr>
          <w:rFonts w:ascii="Gandhari Unicode" w:hAnsi="Gandhari Unicode" w:cs="e-Tamil OTC"/>
          <w:cs/>
          <w:lang w:val="en-GB"/>
        </w:rPr>
        <w:t xml:space="preserve">மரந்தை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14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யன்னவெங் </w:t>
      </w:r>
      <w:r w:rsidRPr="00542FF1">
        <w:rPr>
          <w:rFonts w:ascii="Gandhari Unicode" w:hAnsi="Gandhari Unicode" w:cs="e-Tamil OTC"/>
          <w:lang w:val="en-GB"/>
        </w:rPr>
        <w:t xml:space="preserve">L1, C1+2+3,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யன்னவென்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7a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குழைவிளங்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குழல்விளங்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0107B794" w14:textId="77777777" w:rsidR="0092153D" w:rsidRPr="00542FF1" w:rsidRDefault="0092153D">
      <w:pPr>
        <w:pStyle w:val="Textbody"/>
        <w:spacing w:after="29"/>
        <w:rPr>
          <w:rFonts w:ascii="Gandhari Unicode" w:hAnsi="Gandhari Unicode" w:cs="e-Tamil OTC"/>
          <w:lang w:val="en-GB"/>
        </w:rPr>
      </w:pPr>
    </w:p>
    <w:p w14:paraId="201A69B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oṟuppa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ōvalar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tēṟalar</w:t>
      </w:r>
      <w:proofErr w:type="spellEnd"/>
    </w:p>
    <w:p w14:paraId="3056F0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tamiyar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kauvai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iṉṟ</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p>
    <w:p w14:paraId="12653F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A60DBA">
        <w:rPr>
          <w:rFonts w:ascii="Gandhari Unicode" w:hAnsi="Gandhari Unicode" w:cs="e-Tamil OTC"/>
          <w:lang w:val="en-GB"/>
        </w:rPr>
        <w:t>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513D1975"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muṉāat</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p>
    <w:p w14:paraId="30067BF4" w14:textId="77777777" w:rsidR="0092153D" w:rsidRPr="00542FF1" w:rsidRDefault="00014CDD">
      <w:pPr>
        <w:pStyle w:val="Textbody"/>
        <w:tabs>
          <w:tab w:val="left" w:pos="3100"/>
        </w:tabs>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maḷḷ</w:t>
      </w:r>
      <w:r w:rsidR="00A60DBA">
        <w:rPr>
          <w:rFonts w:ascii="Gandhari Unicode" w:hAnsi="Gandhari Unicode" w:cs="e-Tamil OTC"/>
          <w:lang w:val="en-GB"/>
        </w:rPr>
        <w:t>ar</w:t>
      </w:r>
      <w:proofErr w:type="spellEnd"/>
      <w:r w:rsidR="00A60DBA">
        <w:rPr>
          <w:rFonts w:ascii="Gandhari Unicode" w:hAnsi="Gandhari Unicode" w:cs="e-Tamil OTC"/>
          <w:lang w:val="en-GB"/>
        </w:rPr>
        <w:t xml:space="preserve"> </w:t>
      </w:r>
      <w:proofErr w:type="spellStart"/>
      <w:r w:rsidR="00A60DBA">
        <w:rPr>
          <w:rFonts w:ascii="Gandhari Unicode" w:hAnsi="Gandhari Unicode" w:cs="e-Tamil OTC"/>
          <w:lang w:val="en-GB"/>
        </w:rPr>
        <w:t>ārpp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verūum</w:t>
      </w:r>
      <w:proofErr w:type="spellEnd"/>
    </w:p>
    <w:p w14:paraId="03CE0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i/>
          <w:iCs/>
          <w:lang w:val="en-GB"/>
        </w:rPr>
        <w:t>em</w:t>
      </w:r>
      <w:proofErr w:type="spellEnd"/>
    </w:p>
    <w:p w14:paraId="1198192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00A60DBA">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kiḻavaṉ</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avaṉ</w:t>
      </w:r>
      <w:proofErr w:type="spellEnd"/>
      <w:r w:rsidR="00A60DBA">
        <w:rPr>
          <w:rFonts w:ascii="Gandhari Unicode" w:hAnsi="Gandhari Unicode" w:cs="e-Tamil OTC"/>
          <w:lang w:val="en-GB"/>
        </w:rPr>
        <w:t>-</w:t>
      </w:r>
      <w:r w:rsidRPr="00542FF1">
        <w:rPr>
          <w:rFonts w:ascii="Gandhari Unicode" w:hAnsi="Gandhari Unicode" w:cs="e-Tamil OTC"/>
          <w:lang w:val="en-GB"/>
        </w:rPr>
        <w:t>ē.</w:t>
      </w:r>
    </w:p>
    <w:p w14:paraId="130AC9BD" w14:textId="77777777" w:rsidR="0092153D" w:rsidRPr="00542FF1" w:rsidRDefault="0092153D">
      <w:pPr>
        <w:pStyle w:val="Textbody"/>
        <w:spacing w:after="113" w:line="260" w:lineRule="exact"/>
        <w:rPr>
          <w:rFonts w:ascii="Gandhari Unicode" w:hAnsi="Gandhari Unicode" w:cs="e-Tamil OTC"/>
          <w:lang w:val="en-GB"/>
        </w:rPr>
      </w:pPr>
    </w:p>
    <w:p w14:paraId="1FEA0AD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to HER by the confidante concerning the village when rejoicing about the [imminent] marriage.</w:t>
      </w:r>
    </w:p>
    <w:p w14:paraId="70AE8FE7" w14:textId="77777777" w:rsidR="0092153D" w:rsidRPr="00542FF1" w:rsidRDefault="0092153D">
      <w:pPr>
        <w:pStyle w:val="Textbody"/>
        <w:spacing w:after="28" w:line="260" w:lineRule="exact"/>
        <w:rPr>
          <w:rFonts w:ascii="Gandhari Unicode" w:hAnsi="Gandhari Unicode" w:cs="e-Tamil OTC"/>
          <w:lang w:val="en-GB"/>
        </w:rPr>
      </w:pPr>
    </w:p>
    <w:p w14:paraId="73D37AC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scolding stop-not-they(h.) deny understand-not-they(h.)</w:t>
      </w:r>
    </w:p>
    <w:p w14:paraId="131A8A8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alone-they(h.) slumbering- affliction is-not become(abs.)</w:t>
      </w:r>
    </w:p>
    <w:p w14:paraId="7C41FD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pleasant-it heard joy may-have this- </w:t>
      </w:r>
      <w:proofErr w:type="gramStart"/>
      <w:r w:rsidRPr="00542FF1">
        <w:rPr>
          <w:rFonts w:ascii="Gandhari Unicode" w:hAnsi="Gandhari Unicode" w:cs="e-Tamil OTC"/>
          <w:lang w:val="en-GB"/>
        </w:rPr>
        <w:t>village</w:t>
      </w:r>
      <w:r w:rsidRPr="00542FF1">
        <w:rPr>
          <w:rFonts w:ascii="Gandhari Unicode" w:hAnsi="Gandhari Unicode" w:cs="e-Tamil OTC"/>
          <w:position w:val="6"/>
          <w:lang w:val="en-GB"/>
        </w:rPr>
        <w:t>ē</w:t>
      </w:r>
      <w:proofErr w:type="gramEnd"/>
    </w:p>
    <w:p w14:paraId="0AB036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before-it </w:t>
      </w:r>
      <w:proofErr w:type="spellStart"/>
      <w:r w:rsidRPr="00542FF1">
        <w:rPr>
          <w:rFonts w:ascii="Gandhari Unicode" w:hAnsi="Gandhari Unicode" w:cs="e-Tamil OTC"/>
          <w:lang w:val="en-GB"/>
        </w:rPr>
        <w:t>elephant</w:t>
      </w:r>
      <w:r w:rsidRPr="00542FF1">
        <w:rPr>
          <w:rFonts w:ascii="Gandhari Unicode" w:hAnsi="Gandhari Unicode" w:cs="e-Tamil OTC"/>
          <w:vertAlign w:val="superscript"/>
          <w:lang w:val="en-GB"/>
        </w:rPr>
        <w:t>am</w:t>
      </w:r>
      <w:proofErr w:type="spellEnd"/>
      <w:r w:rsidRPr="00542FF1">
        <w:rPr>
          <w:rStyle w:val="FootnoteReference"/>
          <w:rFonts w:ascii="Gandhari Unicode" w:hAnsi="Gandhari Unicode" w:cs="e-Tamil OTC"/>
          <w:lang w:val="en-GB"/>
        </w:rPr>
        <w:footnoteReference w:id="150"/>
      </w:r>
      <w:r w:rsidRPr="00542FF1">
        <w:rPr>
          <w:rFonts w:ascii="Gandhari Unicode" w:hAnsi="Gandhari Unicode" w:cs="e-Tamil OTC"/>
          <w:lang w:val="en-GB"/>
        </w:rPr>
        <w:t xml:space="preserve"> wader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seashore-grove-</w:t>
      </w:r>
    </w:p>
    <w:p w14:paraId="2529482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mass- warrior(h.) roaring sound being-frightened-</w:t>
      </w:r>
    </w:p>
    <w:p w14:paraId="3BC1582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like our-</w:t>
      </w:r>
    </w:p>
    <w:p w14:paraId="035FD08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earring shine- select- forehead master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CF5DEE" w14:textId="77777777" w:rsidR="0092153D" w:rsidRPr="00542FF1" w:rsidRDefault="0092153D">
      <w:pPr>
        <w:pStyle w:val="Textbody"/>
        <w:spacing w:after="29"/>
        <w:rPr>
          <w:rFonts w:ascii="Gandhari Unicode" w:hAnsi="Gandhari Unicode" w:cs="e-Tamil OTC"/>
          <w:lang w:val="en-GB"/>
        </w:rPr>
      </w:pPr>
    </w:p>
    <w:p w14:paraId="67531E3E" w14:textId="77777777" w:rsidR="0092153D" w:rsidRPr="00542FF1" w:rsidRDefault="0092153D">
      <w:pPr>
        <w:pStyle w:val="Textbody"/>
        <w:spacing w:after="57"/>
        <w:rPr>
          <w:rFonts w:ascii="Gandhari Unicode" w:hAnsi="Gandhari Unicode" w:cs="e-Tamil OTC"/>
          <w:lang w:val="en-GB"/>
        </w:rPr>
      </w:pPr>
    </w:p>
    <w:p w14:paraId="7ABC25DC"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Those who don't stop scolding don't understand that they reject.</w:t>
      </w:r>
      <w:r w:rsidRPr="00542FF1">
        <w:rPr>
          <w:rStyle w:val="FootnoteReference"/>
          <w:rFonts w:ascii="Gandhari Unicode" w:hAnsi="Gandhari Unicode" w:cs="e-Tamil OTC"/>
          <w:lang w:val="en-GB"/>
        </w:rPr>
        <w:footnoteReference w:id="151"/>
      </w:r>
    </w:p>
    <w:p w14:paraId="1F0553F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this village have joy on hearing the sweet [news],</w:t>
      </w:r>
    </w:p>
    <w:p w14:paraId="2A7426D8" w14:textId="77777777" w:rsidR="0092153D" w:rsidRPr="00542FF1" w:rsidRDefault="00014CDD">
      <w:pPr>
        <w:pStyle w:val="Textbody"/>
        <w:tabs>
          <w:tab w:val="left" w:pos="288"/>
        </w:tabs>
        <w:spacing w:after="57"/>
        <w:rPr>
          <w:rFonts w:ascii="Gandhari Unicode" w:hAnsi="Gandhari Unicode" w:cs="e-Tamil OTC"/>
        </w:rPr>
      </w:pPr>
      <w:r w:rsidRPr="00542FF1">
        <w:rPr>
          <w:rFonts w:ascii="Gandhari Unicode" w:hAnsi="Gandhari Unicode" w:cs="e-Tamil OTC"/>
          <w:lang w:val="en-GB"/>
        </w:rPr>
        <w:tab/>
        <w:t>there being no affliction in slumber for the lonely</w:t>
      </w:r>
      <w:r w:rsidRPr="00542FF1">
        <w:rPr>
          <w:rStyle w:val="FootnoteReference"/>
          <w:rFonts w:ascii="Gandhari Unicode" w:hAnsi="Gandhari Unicode" w:cs="e-Tamil OTC"/>
          <w:lang w:val="en-GB"/>
        </w:rPr>
        <w:footnoteReference w:id="152"/>
      </w:r>
      <w:r w:rsidRPr="00542FF1">
        <w:rPr>
          <w:rFonts w:ascii="Gandhari Unicode" w:hAnsi="Gandhari Unicode" w:cs="e-Tamil OTC"/>
          <w:lang w:val="en-GB"/>
        </w:rPr>
        <w:t>.</w:t>
      </w:r>
    </w:p>
    <w:p w14:paraId="4502F1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alone</w:t>
      </w:r>
      <w:r w:rsidRPr="00542FF1">
        <w:rPr>
          <w:rStyle w:val="FootnoteReference"/>
          <w:rFonts w:ascii="Gandhari Unicode" w:hAnsi="Gandhari Unicode" w:cs="e-Tamil OTC"/>
          <w:lang w:val="en-GB"/>
        </w:rPr>
        <w:footnoteReference w:id="153"/>
      </w:r>
      <w:r w:rsidRPr="00542FF1">
        <w:rPr>
          <w:rFonts w:ascii="Gandhari Unicode" w:hAnsi="Gandhari Unicode" w:cs="e-Tamil OTC"/>
          <w:lang w:val="en-GB"/>
        </w:rPr>
        <w:t xml:space="preserve"> is master of our [</w:t>
      </w:r>
      <w:proofErr w:type="gramStart"/>
      <w:r w:rsidRPr="00542FF1">
        <w:rPr>
          <w:rFonts w:ascii="Gandhari Unicode" w:hAnsi="Gandhari Unicode" w:cs="e-Tamil OTC"/>
          <w:lang w:val="en-GB"/>
        </w:rPr>
        <w:t>girl</w:t>
      </w:r>
      <w:proofErr w:type="gramEnd"/>
    </w:p>
    <w:p w14:paraId="1CFF59F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choice forehead shining with earrings,</w:t>
      </w:r>
    </w:p>
    <w:p w14:paraId="0B2A13F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[beautiful] like </w:t>
      </w:r>
      <w:proofErr w:type="spellStart"/>
      <w:r w:rsidRPr="00542FF1">
        <w:rPr>
          <w:rFonts w:ascii="Gandhari Unicode" w:hAnsi="Gandhari Unicode" w:cs="e-Tamil OTC"/>
          <w:lang w:val="en-GB"/>
        </w:rPr>
        <w:t>Māntai</w:t>
      </w:r>
      <w:proofErr w:type="spellEnd"/>
      <w:r w:rsidRPr="00542FF1">
        <w:rPr>
          <w:rFonts w:ascii="Gandhari Unicode" w:hAnsi="Gandhari Unicode" w:cs="e-Tamil OTC"/>
          <w:lang w:val="en-GB"/>
        </w:rPr>
        <w:t xml:space="preserve"> [the town of] </w:t>
      </w:r>
      <w:proofErr w:type="spellStart"/>
      <w:r w:rsidRPr="00542FF1">
        <w:rPr>
          <w:rFonts w:ascii="Gandhari Unicode" w:hAnsi="Gandhari Unicode" w:cs="e-Tamil OTC"/>
          <w:lang w:val="en-GB"/>
        </w:rPr>
        <w:t>Kuṭṭuvaṉ</w:t>
      </w:r>
      <w:proofErr w:type="spellEnd"/>
      <w:r w:rsidRPr="00542FF1">
        <w:rPr>
          <w:rFonts w:ascii="Gandhari Unicode" w:hAnsi="Gandhari Unicode" w:cs="e-Tamil OTC"/>
          <w:lang w:val="en-GB"/>
        </w:rPr>
        <w:t>,</w:t>
      </w:r>
    </w:p>
    <w:p w14:paraId="684CEB6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frightened by the roaring noise of the warriors many in </w:t>
      </w:r>
      <w:proofErr w:type="gramStart"/>
      <w:r w:rsidRPr="00542FF1">
        <w:rPr>
          <w:rFonts w:ascii="Gandhari Unicode" w:hAnsi="Gandhari Unicode" w:cs="e-Tamil OTC"/>
          <w:lang w:val="en-GB"/>
        </w:rPr>
        <w:t>number</w:t>
      </w:r>
      <w:proofErr w:type="gramEnd"/>
    </w:p>
    <w:p w14:paraId="69EEE3B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like the elephant herons(?) in the seashore grove(?),</w:t>
      </w:r>
      <w:r w:rsidRPr="00542FF1">
        <w:rPr>
          <w:rStyle w:val="FootnoteReference"/>
          <w:rFonts w:ascii="Gandhari Unicode" w:hAnsi="Gandhari Unicode" w:cs="e-Tamil OTC"/>
          <w:lang w:val="en-GB"/>
        </w:rPr>
        <w:footnoteReference w:id="154"/>
      </w:r>
    </w:p>
    <w:p w14:paraId="0CA2F0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near the front line.</w:t>
      </w:r>
    </w:p>
    <w:p w14:paraId="61FF6B7C"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CB5109" w14:textId="77777777" w:rsidR="0092153D" w:rsidRPr="00213054" w:rsidRDefault="00014CDD" w:rsidP="00213054">
      <w:pPr>
        <w:pStyle w:val="Heading4"/>
        <w:rPr>
          <w:rFonts w:ascii="Gandhari Unicode" w:hAnsi="Gandhari Unicode"/>
          <w:i w:val="0"/>
          <w:iCs w:val="0"/>
          <w:color w:val="auto"/>
        </w:rPr>
      </w:pPr>
      <w:bookmarkStart w:id="8" w:name="_Hlk125298037"/>
      <w:r w:rsidRPr="00213054">
        <w:rPr>
          <w:rFonts w:ascii="Gandhari Unicode" w:hAnsi="Gandhari Unicode"/>
          <w:b/>
          <w:i w:val="0"/>
          <w:iCs w:val="0"/>
          <w:color w:val="auto"/>
          <w:lang w:val="en-GB"/>
        </w:rPr>
        <w:lastRenderedPageBreak/>
        <w:t>KT 35</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கிழார்க்கீரன் எயிற்றி</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8F089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தோழிக்குச் சொல்லியது.</w:t>
      </w:r>
    </w:p>
    <w:p w14:paraId="3EDFAA83" w14:textId="77777777" w:rsidR="0092153D" w:rsidRPr="00542FF1" w:rsidRDefault="0092153D">
      <w:pPr>
        <w:pStyle w:val="Textbody"/>
        <w:spacing w:after="29"/>
        <w:rPr>
          <w:rFonts w:ascii="Gandhari Unicode" w:hAnsi="Gandhari Unicode" w:cs="e-Tamil OTC"/>
        </w:rPr>
      </w:pPr>
    </w:p>
    <w:p w14:paraId="259D4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நாணில மன்றவெங் கண்ணே நாணேர்பு</w:t>
      </w:r>
    </w:p>
    <w:p w14:paraId="1CEB6F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சினைப்பசும் பாம்பின் சூன்முதிர்ப் பன்ன</w:t>
      </w:r>
    </w:p>
    <w:p w14:paraId="0F1D28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கனைத்த கரும்பின் கூம்புபொதி யவிழ</w:t>
      </w:r>
    </w:p>
    <w:p w14:paraId="6C98E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நுண்ணுறை யழிதுளி தலைஇய</w:t>
      </w:r>
    </w:p>
    <w:p w14:paraId="4159D4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w:t>
      </w:r>
      <w:r w:rsidRPr="00542FF1">
        <w:rPr>
          <w:rFonts w:ascii="Gandhari Unicode" w:hAnsi="Gandhari Unicode" w:cs="e-Tamil OTC"/>
          <w:u w:val="wave"/>
          <w:cs/>
        </w:rPr>
        <w:t>வாடையும்</w:t>
      </w:r>
      <w:r w:rsidRPr="00542FF1">
        <w:rPr>
          <w:rFonts w:ascii="Gandhari Unicode" w:hAnsi="Gandhari Unicode" w:cs="e-Tamil OTC"/>
          <w:cs/>
        </w:rPr>
        <w:t xml:space="preserve"> பிரிந்திசினோர்க் கழலே.</w:t>
      </w:r>
    </w:p>
    <w:p w14:paraId="2E2D3EAD" w14:textId="77777777" w:rsidR="0092153D" w:rsidRPr="00542FF1" w:rsidRDefault="0092153D">
      <w:pPr>
        <w:pStyle w:val="Textbody"/>
        <w:spacing w:after="29"/>
        <w:rPr>
          <w:rFonts w:ascii="Gandhari Unicode" w:hAnsi="Gandhari Unicode" w:cs="e-Tamil OTC"/>
          <w:lang w:val="en-GB"/>
        </w:rPr>
      </w:pPr>
    </w:p>
    <w:p w14:paraId="18CA508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சினைப்பசும் </w:t>
      </w:r>
      <w:r w:rsidRPr="00542FF1">
        <w:rPr>
          <w:rFonts w:ascii="Gandhari Unicode" w:eastAsia="URW Palladio UNI" w:hAnsi="Gandhari Unicode" w:cs="e-Tamil OTC"/>
          <w:lang w:val="en-GB"/>
        </w:rPr>
        <w:t xml:space="preserve">L1, C2,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சினைப்பசு </w:t>
      </w:r>
      <w:r w:rsidRPr="00542FF1">
        <w:rPr>
          <w:rFonts w:ascii="Gandhari Unicode" w:eastAsia="URW Palladio UNI" w:hAnsi="Gandhari Unicode" w:cs="e-Tamil OTC"/>
          <w:lang w:val="en-GB"/>
        </w:rPr>
        <w:t xml:space="preserve">C1+3 • </w:t>
      </w:r>
      <w:r w:rsidRPr="00542FF1">
        <w:rPr>
          <w:rFonts w:ascii="Gandhari Unicode" w:hAnsi="Gandhari Unicode" w:cs="e-Tamil OTC"/>
          <w:b/>
          <w:bCs/>
          <w:lang w:val="en-GB"/>
        </w:rPr>
        <w:t>2c</w:t>
      </w:r>
      <w:r w:rsidRPr="00542FF1">
        <w:rPr>
          <w:rFonts w:ascii="Gandhari Unicode" w:hAnsi="Gandhari Unicode" w:cs="e-Tamil OTC"/>
          <w:lang w:val="en-GB"/>
        </w:rPr>
        <w:t xml:space="preserve"> </w:t>
      </w:r>
      <w:r w:rsidRPr="00542FF1">
        <w:rPr>
          <w:rFonts w:ascii="Gandhari Unicode" w:hAnsi="Gandhari Unicode" w:cs="e-Tamil OTC"/>
          <w:cs/>
          <w:lang w:val="en-GB"/>
        </w:rPr>
        <w:t>சூன்முதிர்</w:t>
      </w:r>
      <w:r w:rsidRPr="00542FF1">
        <w:rPr>
          <w:rFonts w:ascii="Gandhari Unicode" w:eastAsia="URW Palladio UNI" w:hAnsi="Gandhari Unicode" w:cs="e-Tamil OTC"/>
          <w:cs/>
          <w:lang w:val="en-GB"/>
        </w:rPr>
        <w:t>ப்</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சூன்முதிர்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வாடையும்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வாடையுநம் </w:t>
      </w:r>
      <w:r w:rsidRPr="00542FF1">
        <w:rPr>
          <w:rFonts w:ascii="Gandhari Unicode" w:hAnsi="Gandhari Unicode" w:cs="e-Tamil OTC"/>
          <w:lang w:val="en-GB"/>
        </w:rPr>
        <w:t xml:space="preserve">L1, C1+3, G1+2, EA, I,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55"/>
      </w:r>
    </w:p>
    <w:p w14:paraId="247F6704" w14:textId="77777777" w:rsidR="0092153D" w:rsidRPr="00542FF1" w:rsidRDefault="0092153D">
      <w:pPr>
        <w:pStyle w:val="Textbody"/>
        <w:spacing w:after="29"/>
        <w:rPr>
          <w:rFonts w:ascii="Gandhari Unicode" w:hAnsi="Gandhari Unicode" w:cs="e-Tamil OTC"/>
          <w:lang w:val="en-GB"/>
        </w:rPr>
      </w:pPr>
    </w:p>
    <w:p w14:paraId="469FCB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nērpu</w:t>
      </w:r>
      <w:proofErr w:type="spellEnd"/>
    </w:p>
    <w:p w14:paraId="7B4E35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ciṉai</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mutirpp</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262A2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kaṉaitta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aviḻa</w:t>
      </w:r>
      <w:proofErr w:type="spellEnd"/>
    </w:p>
    <w:p w14:paraId="1CF58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r w:rsidR="00A60DBA">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talaiiya</w:t>
      </w:r>
      <w:proofErr w:type="spellEnd"/>
    </w:p>
    <w:p w14:paraId="127B8D0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vāṭai</w:t>
      </w:r>
      <w:proofErr w:type="spellEnd"/>
      <w:r w:rsidR="00A60DBA">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pirinticiṉ</w:t>
      </w:r>
      <w:r w:rsidR="00A60DBA">
        <w:rPr>
          <w:rFonts w:ascii="Gandhari Unicode" w:hAnsi="Gandhari Unicode" w:cs="e-Tamil OTC"/>
          <w:lang w:val="en-GB"/>
        </w:rPr>
        <w:t>ōrkk</w:t>
      </w:r>
      <w:proofErr w:type="spellEnd"/>
      <w:r w:rsidR="00A60DB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aḻal</w:t>
      </w:r>
      <w:proofErr w:type="spellEnd"/>
      <w:r w:rsidR="00A60DBA">
        <w:rPr>
          <w:rFonts w:ascii="Gandhari Unicode" w:hAnsi="Gandhari Unicode" w:cs="e-Tamil OTC"/>
          <w:lang w:val="en-GB"/>
        </w:rPr>
        <w:t>-</w:t>
      </w:r>
      <w:r w:rsidRPr="00542FF1">
        <w:rPr>
          <w:rFonts w:ascii="Gandhari Unicode" w:hAnsi="Gandhari Unicode" w:cs="e-Tamil OTC"/>
          <w:lang w:val="en-GB"/>
        </w:rPr>
        <w:t>ē.</w:t>
      </w:r>
    </w:p>
    <w:bookmarkEnd w:id="8"/>
    <w:p w14:paraId="28DF25B5" w14:textId="77777777" w:rsidR="0092153D" w:rsidRPr="00542FF1" w:rsidRDefault="0092153D">
      <w:pPr>
        <w:pStyle w:val="Textbody"/>
        <w:spacing w:after="29" w:line="260" w:lineRule="exact"/>
        <w:rPr>
          <w:rFonts w:ascii="Gandhari Unicode" w:hAnsi="Gandhari Unicode" w:cs="e-Tamil OTC"/>
          <w:lang w:val="en-GB"/>
        </w:rPr>
      </w:pPr>
    </w:p>
    <w:p w14:paraId="13B65F82" w14:textId="77777777" w:rsidR="0092153D" w:rsidRPr="00542FF1" w:rsidRDefault="00014CDD">
      <w:pPr>
        <w:pStyle w:val="Textbody"/>
        <w:pageBreakBefore/>
        <w:spacing w:after="29" w:line="260" w:lineRule="exact"/>
        <w:rPr>
          <w:rFonts w:ascii="Gandhari Unicode" w:hAnsi="Gandhari Unicode" w:cs="e-Tamil OTC"/>
          <w:lang w:val="en-GB"/>
        </w:rPr>
      </w:pPr>
      <w:bookmarkStart w:id="9" w:name="_Hlk125298062"/>
      <w:r w:rsidRPr="00542FF1">
        <w:rPr>
          <w:rFonts w:ascii="Gandhari Unicode" w:hAnsi="Gandhari Unicode" w:cs="e-Tamil OTC"/>
          <w:lang w:val="en-GB"/>
        </w:rPr>
        <w:lastRenderedPageBreak/>
        <w:t>Spoken to the confidante by HER who had become thin/weak during the time of separation.</w:t>
      </w:r>
    </w:p>
    <w:p w14:paraId="567AAE08" w14:textId="77777777" w:rsidR="0092153D" w:rsidRPr="00542FF1" w:rsidRDefault="0092153D">
      <w:pPr>
        <w:pStyle w:val="Textbody"/>
        <w:spacing w:after="29" w:line="260" w:lineRule="exact"/>
        <w:rPr>
          <w:rFonts w:ascii="Gandhari Unicode" w:hAnsi="Gandhari Unicode" w:cs="e-Tamil OTC"/>
          <w:lang w:val="en-GB"/>
        </w:rPr>
      </w:pPr>
    </w:p>
    <w:p w14:paraId="3B733E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shame not-they(n.pl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lang w:val="en-GB"/>
        </w:rPr>
        <w:t xml:space="preserve"> our- eye</w:t>
      </w:r>
      <w:r w:rsidRPr="00542FF1">
        <w:rPr>
          <w:rFonts w:ascii="Gandhari Unicode" w:hAnsi="Gandhari Unicode" w:cs="e-Tamil OTC"/>
          <w:position w:val="6"/>
          <w:lang w:val="en-GB"/>
        </w:rPr>
        <w:t>ē</w:t>
      </w:r>
      <w:r w:rsidRPr="00542FF1">
        <w:rPr>
          <w:rFonts w:ascii="Gandhari Unicode" w:hAnsi="Gandhari Unicode" w:cs="e-Tamil OTC"/>
          <w:lang w:val="en-GB"/>
        </w:rPr>
        <w:t xml:space="preserve"> day agreed</w:t>
      </w:r>
    </w:p>
    <w:p w14:paraId="4F2DB2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twig/egg green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pregnancy/egg ripeness like</w:t>
      </w:r>
    </w:p>
    <w:p w14:paraId="2727FA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ripened-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close- bud open</w:t>
      </w:r>
      <w:r w:rsidRPr="00542FF1">
        <w:rPr>
          <w:rStyle w:val="FootnoteReference"/>
          <w:rFonts w:ascii="Gandhari Unicode" w:hAnsi="Gandhari Unicode" w:cs="e-Tamil OTC"/>
          <w:lang w:val="en-GB"/>
        </w:rPr>
        <w:footnoteReference w:id="156"/>
      </w:r>
    </w:p>
    <w:p w14:paraId="43B5959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drip- perish- drop offered-</w:t>
      </w:r>
    </w:p>
    <w:p w14:paraId="2837DA3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157"/>
      </w:r>
      <w:r w:rsidRPr="00542FF1">
        <w:rPr>
          <w:rFonts w:ascii="Gandhari Unicode" w:hAnsi="Gandhari Unicode" w:cs="e-Tamil OTC"/>
          <w:lang w:val="en-GB"/>
        </w:rPr>
        <w:t xml:space="preserve"> north-wind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separated-they(dat.) heat/crying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BBDB42" w14:textId="77777777" w:rsidR="0092153D" w:rsidRPr="00542FF1" w:rsidRDefault="0092153D">
      <w:pPr>
        <w:pStyle w:val="Textbody"/>
        <w:spacing w:after="29"/>
        <w:rPr>
          <w:rFonts w:ascii="Gandhari Unicode" w:hAnsi="Gandhari Unicode" w:cs="e-Tamil OTC"/>
          <w:lang w:val="en-GB"/>
        </w:rPr>
      </w:pPr>
    </w:p>
    <w:p w14:paraId="1ED733F1" w14:textId="77777777" w:rsidR="0092153D" w:rsidRPr="00542FF1" w:rsidRDefault="0092153D">
      <w:pPr>
        <w:pStyle w:val="Textbody"/>
        <w:spacing w:after="29"/>
        <w:rPr>
          <w:rFonts w:ascii="Gandhari Unicode" w:hAnsi="Gandhari Unicode" w:cs="e-Tamil OTC"/>
          <w:lang w:val="en-GB"/>
        </w:rPr>
      </w:pPr>
    </w:p>
    <w:p w14:paraId="40F06A89"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Shameless indeed our eyes.</w:t>
      </w:r>
    </w:p>
    <w:p w14:paraId="6233ED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Once the day has been agreed upon,</w:t>
      </w:r>
    </w:p>
    <w:p w14:paraId="7D2278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even the north wind [is] fire to those who are </w:t>
      </w:r>
      <w:proofErr w:type="gramStart"/>
      <w:r w:rsidRPr="00542FF1">
        <w:rPr>
          <w:rFonts w:ascii="Gandhari Unicode" w:hAnsi="Gandhari Unicode" w:cs="e-Tamil OTC"/>
          <w:lang w:val="en-GB"/>
        </w:rPr>
        <w:t>separated</w:t>
      </w:r>
      <w:proofErr w:type="gramEnd"/>
    </w:p>
    <w:p w14:paraId="2E7BCA4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coming of the cool</w:t>
      </w:r>
    </w:p>
    <w:p w14:paraId="5E0AF7F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that has brought dwindling droplets of fine mist,</w:t>
      </w:r>
    </w:p>
    <w:p w14:paraId="65D72B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when closed buds open on the ripe sugar-</w:t>
      </w:r>
      <w:proofErr w:type="gramStart"/>
      <w:r w:rsidRPr="00542FF1">
        <w:rPr>
          <w:rFonts w:ascii="Gandhari Unicode" w:hAnsi="Gandhari Unicode" w:cs="e-Tamil OTC"/>
          <w:lang w:val="en-GB"/>
        </w:rPr>
        <w:t>cane</w:t>
      </w:r>
      <w:proofErr w:type="gramEnd"/>
    </w:p>
    <w:p w14:paraId="0AA8C724"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like the maturity of the egg of the twig-green snake.</w:t>
      </w:r>
    </w:p>
    <w:p w14:paraId="07EC76D0" w14:textId="77777777" w:rsidR="0092153D" w:rsidRPr="00542FF1" w:rsidRDefault="0092153D">
      <w:pPr>
        <w:pStyle w:val="Textbody"/>
        <w:spacing w:after="0"/>
        <w:rPr>
          <w:rFonts w:ascii="Gandhari Unicode" w:hAnsi="Gandhari Unicode" w:cs="e-Tamil OTC"/>
          <w:lang w:val="en-GB"/>
        </w:rPr>
      </w:pPr>
    </w:p>
    <w:p w14:paraId="1596CF06" w14:textId="77777777" w:rsidR="0092153D" w:rsidRPr="00542FF1" w:rsidRDefault="0092153D">
      <w:pPr>
        <w:pStyle w:val="Textbody"/>
        <w:spacing w:after="0"/>
        <w:rPr>
          <w:rFonts w:ascii="Gandhari Unicode" w:hAnsi="Gandhari Unicode" w:cs="e-Tamil OTC"/>
          <w:lang w:val="en-GB"/>
        </w:rPr>
      </w:pPr>
    </w:p>
    <w:p w14:paraId="5590DB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Without shame for the tears, verily, our eyes, [though we]</w:t>
      </w:r>
    </w:p>
    <w:p w14:paraId="3138A17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consented to the day [of his parting],</w:t>
      </w:r>
      <w:r w:rsidRPr="00542FF1">
        <w:rPr>
          <w:rStyle w:val="FootnoteReference"/>
          <w:rFonts w:ascii="Gandhari Unicode" w:hAnsi="Gandhari Unicode" w:cs="e-Tamil OTC"/>
          <w:lang w:val="en-GB"/>
        </w:rPr>
        <w:footnoteReference w:id="158"/>
      </w:r>
    </w:p>
    <w:bookmarkEnd w:id="9"/>
    <w:p w14:paraId="6497ED75" w14:textId="77777777" w:rsidR="0092153D" w:rsidRPr="00542FF1" w:rsidRDefault="0092153D">
      <w:pPr>
        <w:pStyle w:val="Textbody"/>
        <w:spacing w:after="0"/>
        <w:rPr>
          <w:rFonts w:ascii="Gandhari Unicode" w:hAnsi="Gandhari Unicode" w:cs="e-Tamil OTC"/>
        </w:rPr>
      </w:pPr>
    </w:p>
    <w:p w14:paraId="337D926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like the end of the pregnancy of the green snake in the egg.</w:t>
      </w:r>
    </w:p>
    <w:p w14:paraId="736708CE" w14:textId="77777777" w:rsidR="0092153D" w:rsidRPr="00542FF1" w:rsidRDefault="0092153D">
      <w:pPr>
        <w:pStyle w:val="Textbody"/>
        <w:spacing w:after="0"/>
        <w:rPr>
          <w:rFonts w:ascii="Gandhari Unicode" w:hAnsi="Gandhari Unicode" w:cs="e-Tamil OTC"/>
          <w:lang w:val="en-GB"/>
        </w:rPr>
      </w:pPr>
    </w:p>
    <w:p w14:paraId="52C9C3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[means] crying for those separated ...</w:t>
      </w:r>
    </w:p>
    <w:p w14:paraId="2155E2D9" w14:textId="77777777" w:rsidR="0092153D" w:rsidRPr="00542FF1" w:rsidRDefault="0092153D">
      <w:pPr>
        <w:pStyle w:val="Textbody"/>
        <w:spacing w:after="0"/>
        <w:rPr>
          <w:rFonts w:ascii="Gandhari Unicode" w:hAnsi="Gandhari Unicode" w:cs="e-Tamil OTC"/>
          <w:b/>
          <w:lang w:val="en-GB"/>
        </w:rPr>
      </w:pPr>
    </w:p>
    <w:p w14:paraId="76EC670F"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3AAE8C"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36</w:t>
      </w:r>
      <w:r w:rsidRPr="00213054">
        <w:rPr>
          <w:rFonts w:ascii="e-Tamil OTC" w:hAnsi="e-Tamil OTC" w:cs="e-Tamil OTC"/>
          <w:i w:val="0"/>
          <w:iCs w:val="0"/>
          <w:color w:val="auto"/>
          <w:cs/>
        </w:rPr>
        <w:t xml:space="preserve"> பரணர்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74471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பிரியல் ஆற்றாள் எனக் கவன்று வேறுபட்ட தோழியைத் தலைமகள் ஆற்றுவித்தது.</w:t>
      </w:r>
    </w:p>
    <w:p w14:paraId="65CB372E" w14:textId="77777777" w:rsidR="0092153D" w:rsidRPr="00542FF1" w:rsidRDefault="0092153D">
      <w:pPr>
        <w:pStyle w:val="Textbody"/>
        <w:spacing w:after="29"/>
        <w:rPr>
          <w:rFonts w:ascii="Gandhari Unicode" w:hAnsi="Gandhari Unicode" w:cs="e-Tamil OTC"/>
        </w:rPr>
      </w:pPr>
    </w:p>
    <w:p w14:paraId="4010BD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துறுக லயலது </w:t>
      </w:r>
      <w:r w:rsidRPr="00542FF1">
        <w:rPr>
          <w:rFonts w:ascii="Gandhari Unicode" w:hAnsi="Gandhari Unicode" w:cs="e-Tamil OTC"/>
          <w:u w:val="wave"/>
          <w:cs/>
        </w:rPr>
        <w:t>மாணை</w:t>
      </w:r>
      <w:r w:rsidRPr="00542FF1">
        <w:rPr>
          <w:rFonts w:ascii="Gandhari Unicode" w:hAnsi="Gandhari Unicode" w:cs="e-Tamil OTC"/>
          <w:cs/>
        </w:rPr>
        <w:t xml:space="preserve"> மாக்கொடி</w:t>
      </w:r>
    </w:p>
    <w:p w14:paraId="5D40A1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துஞ்சுகளி றிவருங் குன்ற நாட</w:t>
      </w:r>
    </w:p>
    <w:p w14:paraId="1373D7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னெஞ்சுகள னாக </w:t>
      </w:r>
      <w:r w:rsidRPr="00542FF1">
        <w:rPr>
          <w:rFonts w:ascii="Gandhari Unicode" w:hAnsi="Gandhari Unicode" w:cs="e-Tamil OTC"/>
          <w:u w:val="wave"/>
          <w:cs/>
        </w:rPr>
        <w:t>நீயலென்</w:t>
      </w:r>
      <w:r w:rsidRPr="00542FF1">
        <w:rPr>
          <w:rFonts w:ascii="Gandhari Unicode" w:hAnsi="Gandhari Unicode" w:cs="e-Tamil OTC"/>
          <w:cs/>
        </w:rPr>
        <w:t xml:space="preserve"> யானென</w:t>
      </w:r>
    </w:p>
    <w:p w14:paraId="5E2E4D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நற்றோண் மணந்த ஞான்றை மற்றவன்</w:t>
      </w:r>
    </w:p>
    <w:p w14:paraId="316F45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w:t>
      </w:r>
      <w:r w:rsidRPr="00542FF1">
        <w:rPr>
          <w:rFonts w:ascii="Gandhari Unicode" w:hAnsi="Gandhari Unicode" w:cs="e-Tamil OTC"/>
          <w:cs/>
        </w:rPr>
        <w:t xml:space="preserve"> வஞ்சின முரைத்தது</w:t>
      </w:r>
    </w:p>
    <w:p w14:paraId="14B6DF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 தோழி நின்வயி னானே.</w:t>
      </w:r>
    </w:p>
    <w:p w14:paraId="46AFBF0C" w14:textId="77777777" w:rsidR="0092153D" w:rsidRPr="00542FF1" w:rsidRDefault="0092153D">
      <w:pPr>
        <w:pStyle w:val="Textbody"/>
        <w:spacing w:after="29"/>
        <w:rPr>
          <w:rFonts w:ascii="Gandhari Unicode" w:hAnsi="Gandhari Unicode" w:cs="e-Tamil OTC"/>
        </w:rPr>
      </w:pPr>
    </w:p>
    <w:p w14:paraId="5F4108F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மாணை </w:t>
      </w:r>
      <w:r w:rsidRPr="00542FF1">
        <w:rPr>
          <w:rFonts w:ascii="Gandhari Unicode" w:hAnsi="Gandhari Unicode" w:cs="e-Tamil OTC"/>
        </w:rPr>
        <w:t xml:space="preserve">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 </w:t>
      </w:r>
      <w:r w:rsidRPr="00542FF1">
        <w:rPr>
          <w:rFonts w:ascii="Gandhari Unicode" w:hAnsi="Gandhari Unicode" w:cs="e-Tamil OTC"/>
        </w:rPr>
        <w:t xml:space="preserve">L1, C3, G1+2v, IV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நீயல்லென் </w:t>
      </w:r>
      <w:r w:rsidRPr="00542FF1">
        <w:rPr>
          <w:rFonts w:ascii="Gandhari Unicode" w:hAnsi="Gandhari Unicode" w:cs="e-Tamil OTC"/>
        </w:rPr>
        <w:t xml:space="preserve">C1+3; </w:t>
      </w:r>
      <w:r w:rsidRPr="00542FF1">
        <w:rPr>
          <w:rFonts w:ascii="Gandhari Unicode" w:hAnsi="Gandhari Unicode" w:cs="e-Tamil OTC"/>
          <w:cs/>
        </w:rPr>
        <w:t xml:space="preserve">நீயல்லேன் </w:t>
      </w:r>
      <w:r w:rsidRPr="00542FF1">
        <w:rPr>
          <w:rFonts w:ascii="Gandhari Unicode" w:hAnsi="Gandhari Unicode" w:cs="e-Tamil OTC"/>
        </w:rPr>
        <w:t xml:space="preserve">L1, G1; </w:t>
      </w:r>
      <w:r w:rsidRPr="00542FF1">
        <w:rPr>
          <w:rFonts w:ascii="Gandhari Unicode" w:hAnsi="Gandhari Unicode" w:cs="e-Tamil OTC"/>
          <w:cs/>
        </w:rPr>
        <w:t xml:space="preserve">நீயலேன் </w:t>
      </w:r>
      <w:r w:rsidRPr="00542FF1">
        <w:rPr>
          <w:rFonts w:ascii="Gandhari Unicode" w:hAnsi="Gandhari Unicode" w:cs="e-Tamil OTC"/>
        </w:rPr>
        <w:t xml:space="preserve">C2, 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நீயலன்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நினையலேன் </w:t>
      </w:r>
      <w:r w:rsidRPr="00542FF1">
        <w:rPr>
          <w:rFonts w:ascii="Gandhari Unicode" w:hAnsi="Gandhari Unicode" w:cs="e-Tamil OTC"/>
        </w:rPr>
        <w:t xml:space="preserve">C3v, AA, CP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ஞான்றை </w:t>
      </w:r>
      <w:r w:rsidRPr="00542FF1">
        <w:rPr>
          <w:rFonts w:ascii="Gandhari Unicode" w:hAnsi="Gandhari Unicode" w:cs="e-Tamil OTC"/>
        </w:rPr>
        <w:t xml:space="preserve">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ஞான்றுறை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L1, C1+2,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றவாஅ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 </w:t>
      </w:r>
      <w:r w:rsidRPr="00542FF1">
        <w:rPr>
          <w:rFonts w:ascii="Gandhari Unicode" w:hAnsi="Gandhari Unicode" w:cs="e-Tamil OTC"/>
        </w:rPr>
        <w:t xml:space="preserve">EA </w:t>
      </w:r>
      <w:r w:rsidRPr="00542FF1">
        <w:rPr>
          <w:rFonts w:ascii="Gandhari Unicode" w:eastAsia="URW Palladio UNI" w:hAnsi="Gandhari Unicode" w:cs="e-Tamil OTC"/>
          <w:lang w:val="en-GB"/>
        </w:rPr>
        <w:t xml:space="preserve">• </w:t>
      </w:r>
      <w:r w:rsidRPr="00542FF1">
        <w:rPr>
          <w:rFonts w:ascii="Gandhari Unicode" w:hAnsi="Gandhari Unicode" w:cs="e-Tamil OTC"/>
          <w:b/>
          <w:bCs/>
        </w:rPr>
        <w:t xml:space="preserve">6a </w:t>
      </w:r>
      <w:r w:rsidRPr="00542FF1">
        <w:rPr>
          <w:rFonts w:ascii="Gandhari Unicode" w:hAnsi="Gandhari Unicode" w:cs="e-Tamil OTC"/>
          <w:cs/>
        </w:rPr>
        <w:t xml:space="preserve">நோயோ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 </w:t>
      </w:r>
      <w:r w:rsidRPr="00542FF1">
        <w:rPr>
          <w:rFonts w:ascii="Gandhari Unicode" w:hAnsi="Gandhari Unicode" w:cs="e-Tamil OTC"/>
        </w:rPr>
        <w:t>AA</w:t>
      </w:r>
    </w:p>
    <w:p w14:paraId="5D021B96" w14:textId="77777777" w:rsidR="0092153D" w:rsidRPr="00542FF1" w:rsidRDefault="0092153D">
      <w:pPr>
        <w:pStyle w:val="Textbody"/>
        <w:spacing w:after="29"/>
        <w:rPr>
          <w:rFonts w:ascii="Gandhari Unicode" w:hAnsi="Gandhari Unicode" w:cs="e-Tamil OTC"/>
        </w:rPr>
      </w:pPr>
    </w:p>
    <w:p w14:paraId="34E92F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lang w:val="en-GB"/>
        </w:rPr>
        <w:t>ayalatu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70C650F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031DD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nīyaleṉ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29CA24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803E2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avaṉ</w:t>
      </w:r>
      <w:proofErr w:type="spellEnd"/>
    </w:p>
    <w:p w14:paraId="4AE71D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vañciṉam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uraittatu</w:t>
      </w:r>
      <w:proofErr w:type="spellEnd"/>
    </w:p>
    <w:p w14:paraId="1F6DBBD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w:t>
      </w:r>
      <w:proofErr w:type="spellEnd"/>
      <w:r w:rsidR="00803E27">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niṉ</w:t>
      </w:r>
      <w:proofErr w:type="spellEnd"/>
      <w:r w:rsidR="00803E27">
        <w:rPr>
          <w:rFonts w:ascii="Gandhari Unicode" w:hAnsi="Gandhari Unicode" w:cs="e-Tamil OTC"/>
        </w:rPr>
        <w:t>-</w:t>
      </w:r>
      <w:proofErr w:type="spellStart"/>
      <w:r w:rsidRPr="00542FF1">
        <w:rPr>
          <w:rFonts w:ascii="Gandhari Unicode" w:hAnsi="Gandhari Unicode" w:cs="e-Tamil OTC"/>
        </w:rPr>
        <w:t>vayiṉāṉ</w:t>
      </w:r>
      <w:proofErr w:type="spellEnd"/>
      <w:r w:rsidR="00803E27">
        <w:rPr>
          <w:rFonts w:ascii="Gandhari Unicode" w:hAnsi="Gandhari Unicode" w:cs="e-Tamil OTC"/>
        </w:rPr>
        <w:t>-</w:t>
      </w:r>
      <w:r w:rsidRPr="00542FF1">
        <w:rPr>
          <w:rFonts w:ascii="Gandhari Unicode" w:hAnsi="Gandhari Unicode" w:cs="e-Tamil OTC"/>
        </w:rPr>
        <w:t>ē.</w:t>
      </w:r>
    </w:p>
    <w:p w14:paraId="4FCB5C67" w14:textId="77777777" w:rsidR="0092153D" w:rsidRPr="00542FF1" w:rsidRDefault="0092153D">
      <w:pPr>
        <w:pStyle w:val="Textbody"/>
        <w:spacing w:after="29" w:line="260" w:lineRule="exact"/>
        <w:rPr>
          <w:rFonts w:ascii="Gandhari Unicode" w:hAnsi="Gandhari Unicode" w:cs="e-Tamil OTC"/>
          <w:u w:val="single"/>
          <w:lang w:val="en-GB"/>
        </w:rPr>
      </w:pPr>
    </w:p>
    <w:p w14:paraId="47A4B19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reassuring</w:t>
      </w:r>
      <w:proofErr w:type="gramEnd"/>
      <w:r w:rsidRPr="00542FF1">
        <w:rPr>
          <w:rFonts w:ascii="Gandhari Unicode" w:hAnsi="Gandhari Unicode" w:cs="e-Tamil OTC"/>
          <w:lang w:val="en-GB"/>
        </w:rPr>
        <w:t xml:space="preserve"> the confidante who had changed, anxious that [SHE] might not have the strength when [HE] separated after the time for marriage had been fixed.</w:t>
      </w:r>
    </w:p>
    <w:p w14:paraId="143D9CFD" w14:textId="77777777" w:rsidR="0092153D" w:rsidRPr="00542FF1" w:rsidRDefault="0092153D">
      <w:pPr>
        <w:pStyle w:val="Textbody"/>
        <w:spacing w:after="29" w:line="260" w:lineRule="exact"/>
        <w:rPr>
          <w:rFonts w:ascii="Gandhari Unicode" w:hAnsi="Gandhari Unicode" w:cs="e-Tamil OTC"/>
          <w:u w:val="single"/>
          <w:lang w:val="en-GB"/>
        </w:rPr>
      </w:pPr>
    </w:p>
    <w:p w14:paraId="1ABC53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 stone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big creeper</w:t>
      </w:r>
    </w:p>
    <w:p w14:paraId="45CAFB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 elephant-bull climbing- hill land-he</w:t>
      </w:r>
    </w:p>
    <w:p w14:paraId="17309E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heart place become(inf.) I-don't-leave I </w:t>
      </w:r>
      <w:proofErr w:type="gramStart"/>
      <w:r w:rsidRPr="00542FF1">
        <w:rPr>
          <w:rFonts w:ascii="Gandhari Unicode" w:hAnsi="Gandhari Unicode" w:cs="e-Tamil OTC"/>
          <w:lang w:val="en-GB"/>
        </w:rPr>
        <w:t>say</w:t>
      </w:r>
      <w:proofErr w:type="gramEnd"/>
    </w:p>
    <w:p w14:paraId="3F3D6C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shoulder united- when</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he</w:t>
      </w:r>
    </w:p>
    <w:p w14:paraId="327F942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perish-not oath declared-</w:t>
      </w:r>
      <w:proofErr w:type="gramStart"/>
      <w:r w:rsidRPr="00542FF1">
        <w:rPr>
          <w:rFonts w:ascii="Gandhari Unicode" w:hAnsi="Gandhari Unicode" w:cs="e-Tamil OTC"/>
          <w:lang w:val="en-GB"/>
        </w:rPr>
        <w:t>it</w:t>
      </w:r>
      <w:proofErr w:type="gramEnd"/>
    </w:p>
    <w:p w14:paraId="636250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your-side(loc.)</w:t>
      </w:r>
      <w:r w:rsidRPr="00542FF1">
        <w:rPr>
          <w:rStyle w:val="FootnoteReference"/>
          <w:rFonts w:ascii="Gandhari Unicode" w:hAnsi="Gandhari Unicode" w:cs="e-Tamil OTC"/>
          <w:lang w:val="en-GB"/>
        </w:rPr>
        <w:footnoteReference w:id="159"/>
      </w: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BA76D7" w14:textId="77777777" w:rsidR="0092153D" w:rsidRPr="00542FF1" w:rsidRDefault="0092153D">
      <w:pPr>
        <w:pStyle w:val="Textbody"/>
        <w:spacing w:after="29"/>
        <w:rPr>
          <w:rFonts w:ascii="Gandhari Unicode" w:hAnsi="Gandhari Unicode" w:cs="e-Tamil OTC"/>
        </w:rPr>
      </w:pPr>
    </w:p>
    <w:p w14:paraId="056DE29C" w14:textId="77777777" w:rsidR="0092153D" w:rsidRPr="00542FF1" w:rsidRDefault="0092153D">
      <w:pPr>
        <w:pStyle w:val="Textbody"/>
        <w:spacing w:after="29"/>
        <w:rPr>
          <w:rFonts w:ascii="Gandhari Unicode" w:hAnsi="Gandhari Unicode" w:cs="e-Tamil OTC"/>
        </w:rPr>
      </w:pPr>
    </w:p>
    <w:p w14:paraId="639B3F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His delivering an imperishable oath,</w:t>
      </w:r>
    </w:p>
    <w:p w14:paraId="55E3FB58"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when he united with [me of] good shoulders:</w:t>
      </w:r>
    </w:p>
    <w:p w14:paraId="262E373C"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ab/>
        <w:t>“</w:t>
      </w:r>
      <w:r w:rsidR="00014CDD" w:rsidRPr="00542FF1">
        <w:rPr>
          <w:rFonts w:ascii="Gandhari Unicode" w:hAnsi="Gandhari Unicode" w:cs="e-Tamil OTC"/>
          <w:lang w:val="en-GB"/>
        </w:rPr>
        <w:t>I won't leave [you], bec</w:t>
      </w:r>
      <w:r>
        <w:rPr>
          <w:rFonts w:ascii="Gandhari Unicode" w:hAnsi="Gandhari Unicode" w:cs="e-Tamil OTC"/>
          <w:lang w:val="en-GB"/>
        </w:rPr>
        <w:t>ause [your] heart [is my] place”</w:t>
      </w:r>
      <w:r w:rsidR="00014CDD" w:rsidRPr="00542FF1">
        <w:rPr>
          <w:rFonts w:ascii="Gandhari Unicode" w:hAnsi="Gandhari Unicode" w:cs="e-Tamil OTC"/>
          <w:lang w:val="en-GB"/>
        </w:rPr>
        <w:t>,</w:t>
      </w:r>
    </w:p>
    <w:p w14:paraId="5609D19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man from the hills where a sleeping elephant</w:t>
      </w:r>
    </w:p>
    <w:p w14:paraId="51BA4AB2" w14:textId="77777777" w:rsidR="0092153D" w:rsidRPr="00542FF1" w:rsidRDefault="00014CDD">
      <w:pPr>
        <w:pStyle w:val="Textbody"/>
        <w:tabs>
          <w:tab w:val="left" w:pos="413"/>
        </w:tabs>
        <w:spacing w:after="72"/>
        <w:rPr>
          <w:rFonts w:ascii="Gandhari Unicode" w:hAnsi="Gandhari Unicode" w:cs="e-Tamil OTC"/>
        </w:rPr>
      </w:pPr>
      <w:r w:rsidRPr="00542FF1">
        <w:rPr>
          <w:rFonts w:ascii="Gandhari Unicode" w:hAnsi="Gandhari Unicode" w:cs="e-Tamil OTC"/>
          <w:lang w:val="en-GB"/>
        </w:rPr>
        <w:tab/>
        <w:t xml:space="preserve">is climbed by big </w:t>
      </w:r>
      <w:proofErr w:type="spellStart"/>
      <w:r w:rsidRPr="00542FF1">
        <w:rPr>
          <w:rFonts w:ascii="Gandhari Unicode" w:hAnsi="Gandhari Unicode" w:cs="e-Tamil OTC"/>
          <w:lang w:val="en-GB"/>
        </w:rPr>
        <w:t>Māṇai</w:t>
      </w:r>
      <w:proofErr w:type="spellEnd"/>
      <w:r w:rsidRPr="00542FF1">
        <w:rPr>
          <w:rFonts w:ascii="Gandhari Unicode" w:hAnsi="Gandhari Unicode" w:cs="e-Tamil OTC"/>
          <w:lang w:val="en-GB"/>
        </w:rPr>
        <w:t xml:space="preserve"> creepers, close to the thick stone(?),</w:t>
      </w:r>
      <w:r w:rsidRPr="00542FF1">
        <w:rPr>
          <w:rStyle w:val="FootnoteReference"/>
          <w:rFonts w:ascii="Gandhari Unicode" w:hAnsi="Gandhari Unicode" w:cs="e-Tamil OTC"/>
          <w:lang w:val="en-GB"/>
        </w:rPr>
        <w:footnoteReference w:id="160"/>
      </w:r>
    </w:p>
    <w:p w14:paraId="72D07B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it] pain on your side, friend?</w:t>
      </w:r>
    </w:p>
    <w:p w14:paraId="431A4DF2" w14:textId="77777777" w:rsidR="0092153D" w:rsidRPr="00542FF1" w:rsidRDefault="0092153D">
      <w:pPr>
        <w:pStyle w:val="Textbody"/>
        <w:spacing w:after="0"/>
        <w:rPr>
          <w:rFonts w:ascii="Gandhari Unicode" w:hAnsi="Gandhari Unicode" w:cs="e-Tamil OTC"/>
          <w:lang w:val="en-GB"/>
        </w:rPr>
      </w:pPr>
    </w:p>
    <w:p w14:paraId="632D13C1" w14:textId="77777777" w:rsidR="0092153D" w:rsidRPr="00542FF1" w:rsidRDefault="0092153D">
      <w:pPr>
        <w:pStyle w:val="Textbody"/>
        <w:spacing w:after="0"/>
        <w:rPr>
          <w:rFonts w:ascii="Gandhari Unicode" w:hAnsi="Gandhari Unicode" w:cs="e-Tamil OTC"/>
          <w:lang w:val="en-GB"/>
        </w:rPr>
      </w:pPr>
    </w:p>
    <w:p w14:paraId="535BC0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6b [is it] pain, friend? I [am] with you.</w:t>
      </w:r>
      <w:r w:rsidRPr="00542FF1">
        <w:rPr>
          <w:rStyle w:val="FootnoteReference"/>
          <w:rFonts w:ascii="Gandhari Unicode" w:hAnsi="Gandhari Unicode" w:cs="e-Tamil OTC"/>
          <w:lang w:val="en-GB"/>
        </w:rPr>
        <w:footnoteReference w:id="161"/>
      </w:r>
    </w:p>
    <w:p w14:paraId="02065BC9" w14:textId="77777777" w:rsidR="0092153D" w:rsidRPr="00542FF1" w:rsidRDefault="0092153D">
      <w:pPr>
        <w:pStyle w:val="Textbody"/>
        <w:spacing w:after="0"/>
        <w:rPr>
          <w:rFonts w:ascii="Gandhari Unicode" w:hAnsi="Gandhari Unicode" w:cs="e-Tamil OTC"/>
          <w:b/>
          <w:lang w:val="en-GB"/>
        </w:rPr>
      </w:pPr>
    </w:p>
    <w:p w14:paraId="48FBED42"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C9E283"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37</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பாலைபாடிய பெருங்கடுங்கோ</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the confidante</w:t>
      </w:r>
    </w:p>
    <w:p w14:paraId="730364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w:t>
      </w:r>
      <w:r w:rsidR="00FB693A">
        <w:rPr>
          <w:rFonts w:ascii="Gandhari Unicode" w:hAnsi="Gandhari Unicode" w:cs="e-Tamil OTC"/>
          <w:lang w:val="en-GB"/>
        </w:rPr>
        <w:t>“</w:t>
      </w:r>
      <w:r w:rsidRPr="00542FF1">
        <w:rPr>
          <w:rFonts w:ascii="Gandhari Unicode" w:hAnsi="Gandhari Unicode" w:cs="e-Tamil OTC"/>
          <w:cs/>
          <w:lang w:val="en-GB"/>
        </w:rPr>
        <w:t>கடிது 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ஆற்றுவித்தது.</w:t>
      </w:r>
    </w:p>
    <w:p w14:paraId="64308336" w14:textId="77777777" w:rsidR="0092153D" w:rsidRPr="00542FF1" w:rsidRDefault="0092153D">
      <w:pPr>
        <w:pStyle w:val="Textbody"/>
        <w:spacing w:after="29"/>
        <w:rPr>
          <w:rFonts w:ascii="Gandhari Unicode" w:hAnsi="Gandhari Unicode" w:cs="e-Tamil OTC"/>
          <w:lang w:val="en-GB"/>
        </w:rPr>
      </w:pPr>
    </w:p>
    <w:p w14:paraId="342691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நசைபெரி துடையர் </w:t>
      </w:r>
      <w:r w:rsidRPr="00542FF1">
        <w:rPr>
          <w:rFonts w:ascii="Gandhari Unicode" w:hAnsi="Gandhari Unicode" w:cs="e-Tamil OTC"/>
          <w:u w:val="wave"/>
          <w:cs/>
          <w:lang w:val="en-GB"/>
        </w:rPr>
        <w:t>நல்கலு</w:t>
      </w:r>
      <w:r w:rsidRPr="00542FF1">
        <w:rPr>
          <w:rFonts w:ascii="Gandhari Unicode" w:hAnsi="Gandhari Unicode" w:cs="e-Tamil OTC"/>
          <w:cs/>
          <w:lang w:val="en-GB"/>
        </w:rPr>
        <w:t xml:space="preserve"> நல்குவர்</w:t>
      </w:r>
    </w:p>
    <w:p w14:paraId="46B232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பிடிபசி களைஇய பெருங்கை வேழ</w:t>
      </w:r>
    </w:p>
    <w:p w14:paraId="3D3A5C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மென்சினை யாஅம் </w:t>
      </w:r>
      <w:r w:rsidRPr="00542FF1">
        <w:rPr>
          <w:rFonts w:ascii="Gandhari Unicode" w:hAnsi="Gandhari Unicode" w:cs="e-Tamil OTC"/>
          <w:u w:val="wave"/>
          <w:cs/>
          <w:lang w:val="en-GB"/>
        </w:rPr>
        <w:t>பிளக்கு</w:t>
      </w:r>
    </w:p>
    <w:p w14:paraId="02EF27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மன்பின</w:t>
      </w:r>
      <w:r w:rsidRPr="00542FF1">
        <w:rPr>
          <w:rFonts w:ascii="Gandhari Unicode" w:hAnsi="Gandhari Unicode" w:cs="e-Tamil OTC"/>
          <w:cs/>
          <w:lang w:val="en-GB"/>
        </w:rPr>
        <w:t xml:space="preserve"> தோழியவர் சென்ற வாறே.</w:t>
      </w:r>
    </w:p>
    <w:p w14:paraId="2BB91AF9" w14:textId="77777777" w:rsidR="0092153D" w:rsidRPr="00542FF1" w:rsidRDefault="0092153D">
      <w:pPr>
        <w:pStyle w:val="Textbody"/>
        <w:spacing w:after="29"/>
        <w:rPr>
          <w:rFonts w:ascii="Gandhari Unicode" w:hAnsi="Gandhari Unicode" w:cs="e-Tamil OTC"/>
          <w:lang w:val="en-GB"/>
        </w:rPr>
      </w:pPr>
    </w:p>
    <w:p w14:paraId="774C9DB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நல்கலு </w:t>
      </w:r>
      <w:r w:rsidRPr="00542FF1">
        <w:rPr>
          <w:rFonts w:ascii="Gandhari Unicode" w:hAnsi="Gandhari Unicode" w:cs="e-Tamil OTC"/>
          <w:lang w:val="en-GB"/>
        </w:rPr>
        <w:t xml:space="preserve">L1, C2+3v,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ந</w:t>
      </w:r>
      <w:r w:rsidRPr="00542FF1">
        <w:rPr>
          <w:rFonts w:ascii="Gandhari Unicode" w:hAnsi="Gandhari Unicode" w:cs="e-Tamil OTC"/>
          <w:lang w:val="en-GB"/>
        </w:rPr>
        <w:t>_</w:t>
      </w:r>
      <w:r w:rsidRPr="00542FF1">
        <w:rPr>
          <w:rFonts w:ascii="Gandhari Unicode" w:hAnsi="Gandhari Unicode" w:cs="e-Tamil OTC"/>
          <w:cs/>
          <w:lang w:val="en-GB"/>
        </w:rPr>
        <w:t xml:space="preserve">கலு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நல்கினு </w:t>
      </w:r>
      <w:r w:rsidRPr="00542FF1">
        <w:rPr>
          <w:rFonts w:ascii="Gandhari Unicode" w:hAnsi="Gandhari Unicode" w:cs="e-Tamil OTC"/>
          <w:lang w:val="en-GB"/>
        </w:rPr>
        <w:t xml:space="preserve">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யாஅம்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யாறும் </w:t>
      </w:r>
      <w:r w:rsidRPr="00542FF1">
        <w:rPr>
          <w:rFonts w:ascii="Gandhari Unicode" w:hAnsi="Gandhari Unicode" w:cs="e-Tamil OTC"/>
          <w:lang w:val="en-GB"/>
        </w:rPr>
        <w:t xml:space="preserve">C3v, G1v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L1, C1+2+3, G1v+2, Nam., EA,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G1,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பொளிக்கு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VP, </w:t>
      </w:r>
      <w:proofErr w:type="spellStart"/>
      <w:r w:rsidRPr="00542FF1">
        <w:rPr>
          <w:rFonts w:ascii="Gandhari Unicode" w:hAnsi="Gandhari Unicode" w:cs="e-Tamil OTC"/>
          <w:lang w:val="en-GB"/>
        </w:rPr>
        <w:t>IrV</w:t>
      </w:r>
      <w:proofErr w:type="spellEnd"/>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1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L1, C1+2+3,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மன்பின் தோழியவர் </w:t>
      </w:r>
      <w:r w:rsidRPr="00542FF1">
        <w:rPr>
          <w:rFonts w:ascii="Gandhari Unicode" w:hAnsi="Gandhari Unicode" w:cs="e-Tamil OTC"/>
          <w:lang w:val="en-GB"/>
        </w:rPr>
        <w:t xml:space="preserve">G1, I; </w:t>
      </w:r>
      <w:r w:rsidRPr="00542FF1">
        <w:rPr>
          <w:rFonts w:ascii="Gandhari Unicode" w:hAnsi="Gandhari Unicode" w:cs="e-Tamil OTC"/>
          <w:cs/>
          <w:lang w:val="en-GB"/>
        </w:rPr>
        <w:t xml:space="preserve">மன்பின் றோழியவர் </w:t>
      </w:r>
      <w:r w:rsidRPr="00542FF1">
        <w:rPr>
          <w:rFonts w:ascii="Gandhari Unicode" w:hAnsi="Gandhari Unicode" w:cs="e-Tamil OTC"/>
          <w:lang w:val="en-GB"/>
        </w:rPr>
        <w:t xml:space="preserve">EA; </w:t>
      </w:r>
      <w:r w:rsidRPr="00542FF1">
        <w:rPr>
          <w:rFonts w:ascii="Gandhari Unicode" w:hAnsi="Gandhari Unicode" w:cs="e-Tamil OTC"/>
          <w:cs/>
          <w:lang w:val="en-GB"/>
        </w:rPr>
        <w:t xml:space="preserve">மண்பின தோழியவர் </w:t>
      </w:r>
      <w:r w:rsidRPr="00542FF1">
        <w:rPr>
          <w:rFonts w:ascii="Gandhari Unicode" w:hAnsi="Gandhari Unicode" w:cs="e-Tamil OTC"/>
          <w:lang w:val="en-GB"/>
        </w:rPr>
        <w:t xml:space="preserve">G2; </w:t>
      </w:r>
      <w:r w:rsidRPr="00542FF1">
        <w:rPr>
          <w:rFonts w:ascii="Gandhari Unicode" w:hAnsi="Gandhari Unicode" w:cs="e-Tamil OTC"/>
          <w:cs/>
          <w:lang w:val="en-GB"/>
        </w:rPr>
        <w:t xml:space="preserve">பண்பின தோழியவர் </w:t>
      </w:r>
      <w:r w:rsidRPr="00542FF1">
        <w:rPr>
          <w:rFonts w:ascii="Gandhari Unicode" w:hAnsi="Gandhari Unicode" w:cs="e-Tamil OTC"/>
          <w:lang w:val="en-GB"/>
        </w:rPr>
        <w:t>AA</w:t>
      </w:r>
    </w:p>
    <w:p w14:paraId="514B95D4" w14:textId="77777777" w:rsidR="0092153D" w:rsidRPr="00542FF1" w:rsidRDefault="0092153D">
      <w:pPr>
        <w:pStyle w:val="Textbody"/>
        <w:spacing w:after="29"/>
        <w:rPr>
          <w:rFonts w:ascii="Gandhari Unicode" w:hAnsi="Gandhari Unicode" w:cs="e-Tamil OTC"/>
          <w:lang w:val="en-GB"/>
        </w:rPr>
      </w:pPr>
    </w:p>
    <w:p w14:paraId="5BBFB4C4" w14:textId="77777777" w:rsidR="0092153D" w:rsidRPr="00960530" w:rsidRDefault="00960530">
      <w:pPr>
        <w:pStyle w:val="Textbody"/>
        <w:spacing w:after="29"/>
        <w:rPr>
          <w:rFonts w:ascii="Gandhari Unicode" w:hAnsi="Gandhari Unicode" w:cs="e-Tamil OTC"/>
          <w:lang w:val="de-DE"/>
        </w:rPr>
      </w:pPr>
      <w:proofErr w:type="spellStart"/>
      <w:r w:rsidRPr="00960530">
        <w:rPr>
          <w:rFonts w:ascii="Gandhari Unicode" w:hAnsi="Gandhari Unicode" w:cs="e-Tamil OTC"/>
          <w:lang w:val="de-DE"/>
        </w:rPr>
        <w:t>nacai</w:t>
      </w:r>
      <w:proofErr w:type="spellEnd"/>
      <w:r w:rsidRPr="00960530">
        <w:rPr>
          <w:rFonts w:ascii="Gandhari Unicode" w:hAnsi="Gandhari Unicode" w:cs="e-Tamil OTC"/>
          <w:lang w:val="de-DE"/>
        </w:rPr>
        <w:t xml:space="preserve"> </w:t>
      </w:r>
      <w:proofErr w:type="spellStart"/>
      <w:r w:rsidRPr="00960530">
        <w:rPr>
          <w:rFonts w:ascii="Gandhari Unicode" w:hAnsi="Gandhari Unicode" w:cs="e-Tamil OTC"/>
          <w:lang w:val="de-DE"/>
        </w:rPr>
        <w:t>perit</w:t>
      </w:r>
      <w:proofErr w:type="spellEnd"/>
      <w:r w:rsidRPr="00960530">
        <w:rPr>
          <w:rFonts w:ascii="Gandhari Unicode" w:hAnsi="Gandhari Unicode" w:cs="e-Tamil OTC"/>
          <w:lang w:val="de-DE"/>
        </w:rPr>
        <w:t>*</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uṭaiyar</w:t>
      </w:r>
      <w:proofErr w:type="spellEnd"/>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i/>
          <w:iCs/>
          <w:lang w:val="de-DE"/>
        </w:rPr>
        <w:t>nalkal</w:t>
      </w:r>
      <w:proofErr w:type="spellEnd"/>
      <w:r w:rsidRPr="00960530">
        <w:rPr>
          <w:rFonts w:ascii="Gandhari Unicode" w:hAnsi="Gandhari Unicode" w:cs="e-Tamil OTC"/>
          <w:i/>
          <w:iCs/>
          <w:lang w:val="de-DE"/>
        </w:rPr>
        <w:t>-</w:t>
      </w:r>
      <w:r w:rsidR="00014CDD" w:rsidRPr="00960530">
        <w:rPr>
          <w:rFonts w:ascii="Gandhari Unicode" w:hAnsi="Gandhari Unicode" w:cs="e-Tamil OTC"/>
          <w:i/>
          <w:iCs/>
          <w:lang w:val="de-DE"/>
        </w:rPr>
        <w:t>um</w:t>
      </w:r>
      <w:r w:rsidR="00014CDD" w:rsidRPr="00960530">
        <w:rPr>
          <w:rFonts w:ascii="Gandhari Unicode" w:hAnsi="Gandhari Unicode" w:cs="e-Tamil OTC"/>
          <w:lang w:val="de-DE"/>
        </w:rPr>
        <w:t xml:space="preserve"> </w:t>
      </w:r>
      <w:proofErr w:type="spellStart"/>
      <w:r w:rsidR="00014CDD" w:rsidRPr="00960530">
        <w:rPr>
          <w:rFonts w:ascii="Gandhari Unicode" w:hAnsi="Gandhari Unicode" w:cs="e-Tamil OTC"/>
          <w:lang w:val="de-DE"/>
        </w:rPr>
        <w:t>nalkuvar</w:t>
      </w:r>
      <w:proofErr w:type="spellEnd"/>
    </w:p>
    <w:p w14:paraId="6486995E"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piṭi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paci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kaḷaiiya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perum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kai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vēḻam</w:t>
      </w:r>
      <w:proofErr w:type="spellEnd"/>
    </w:p>
    <w:p w14:paraId="1AB6A702"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me</w:t>
      </w:r>
      <w:r w:rsidR="00960530" w:rsidRPr="00283666">
        <w:rPr>
          <w:rFonts w:ascii="Gandhari Unicode" w:hAnsi="Gandhari Unicode" w:cs="e-Tamil OTC"/>
          <w:lang w:val="de-DE"/>
        </w:rPr>
        <w:t>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ciṉai</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yāam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piḷakkum</w:t>
      </w:r>
      <w:proofErr w:type="spellEnd"/>
    </w:p>
    <w:p w14:paraId="6C31B4DE" w14:textId="77777777" w:rsidR="0092153D" w:rsidRPr="00283666" w:rsidRDefault="00014CDD">
      <w:pPr>
        <w:pStyle w:val="Textbody"/>
        <w:spacing w:after="29" w:line="260" w:lineRule="exact"/>
        <w:rPr>
          <w:rFonts w:ascii="Gandhari Unicode" w:hAnsi="Gandhari Unicode" w:cs="e-Tamil OTC"/>
          <w:lang w:val="de-DE"/>
        </w:rPr>
      </w:pPr>
      <w:proofErr w:type="spellStart"/>
      <w:r w:rsidRPr="00283666">
        <w:rPr>
          <w:rFonts w:ascii="Gandhari Unicode" w:hAnsi="Gandhari Unicode" w:cs="e-Tamil OTC"/>
          <w:i/>
          <w:iCs/>
          <w:lang w:val="de-DE"/>
        </w:rPr>
        <w:t>aṉpiṉa</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tōḻi</w:t>
      </w:r>
      <w:proofErr w:type="spellEnd"/>
      <w:r w:rsidR="00960530" w:rsidRPr="00283666">
        <w:rPr>
          <w:rFonts w:ascii="Gandhari Unicode" w:hAnsi="Gandhari Unicode" w:cs="e-Tamil OTC"/>
          <w:lang w:val="de-DE"/>
        </w:rPr>
        <w:t xml:space="preserve"> ~</w:t>
      </w:r>
      <w:proofErr w:type="spellStart"/>
      <w:r w:rsidRPr="00283666">
        <w:rPr>
          <w:rFonts w:ascii="Gandhari Unicode" w:hAnsi="Gandhari Unicode" w:cs="e-Tamil OTC"/>
          <w:lang w:val="de-DE"/>
        </w:rPr>
        <w:t>avar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ceṉṟa</w:t>
      </w:r>
      <w:proofErr w:type="spellEnd"/>
      <w:r w:rsidRPr="00283666">
        <w:rPr>
          <w:rFonts w:ascii="Gandhari Unicode" w:hAnsi="Gandhari Unicode" w:cs="e-Tamil OTC"/>
          <w:lang w:val="de-DE"/>
        </w:rPr>
        <w:t xml:space="preserve"> </w:t>
      </w:r>
      <w:r w:rsidR="00960530" w:rsidRPr="00283666">
        <w:rPr>
          <w:rFonts w:ascii="Gandhari Unicode" w:hAnsi="Gandhari Unicode" w:cs="e-Tamil OTC"/>
          <w:lang w:val="de-DE"/>
        </w:rPr>
        <w:t>~</w:t>
      </w:r>
      <w:proofErr w:type="spellStart"/>
      <w:r w:rsidRPr="00283666">
        <w:rPr>
          <w:rFonts w:ascii="Gandhari Unicode" w:hAnsi="Gandhari Unicode" w:cs="e-Tamil OTC"/>
          <w:lang w:val="de-DE"/>
        </w:rPr>
        <w:t>āṟ</w:t>
      </w:r>
      <w:proofErr w:type="spellEnd"/>
      <w:r w:rsidR="00960530" w:rsidRPr="00283666">
        <w:rPr>
          <w:rFonts w:ascii="Gandhari Unicode" w:hAnsi="Gandhari Unicode" w:cs="e-Tamil OTC"/>
          <w:lang w:val="de-DE"/>
        </w:rPr>
        <w:t>*-</w:t>
      </w:r>
      <w:r w:rsidRPr="00283666">
        <w:rPr>
          <w:rFonts w:ascii="Gandhari Unicode" w:hAnsi="Gandhari Unicode" w:cs="e-Tamil OTC"/>
          <w:lang w:val="de-DE"/>
        </w:rPr>
        <w:t>ē.</w:t>
      </w:r>
    </w:p>
    <w:p w14:paraId="49F48AE1" w14:textId="77777777" w:rsidR="0092153D" w:rsidRPr="00283666" w:rsidRDefault="0092153D">
      <w:pPr>
        <w:pStyle w:val="Textbody"/>
        <w:spacing w:after="29" w:line="260" w:lineRule="exact"/>
        <w:rPr>
          <w:rFonts w:ascii="Gandhari Unicode" w:hAnsi="Gandhari Unicode" w:cs="e-Tamil OTC"/>
          <w:u w:val="single"/>
          <w:lang w:val="de-DE"/>
        </w:rPr>
      </w:pPr>
    </w:p>
    <w:p w14:paraId="4580B8A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The confidante reassuring [her with the words] </w:t>
      </w:r>
      <w:r w:rsidR="00FB693A">
        <w:rPr>
          <w:rFonts w:ascii="Gandhari Unicode" w:hAnsi="Gandhari Unicode" w:cs="e-Tamil OTC"/>
          <w:lang w:val="en-GB"/>
        </w:rPr>
        <w:t>“he will come quickly”</w:t>
      </w:r>
      <w:r w:rsidRPr="00542FF1">
        <w:rPr>
          <w:rFonts w:ascii="Gandhari Unicode" w:hAnsi="Gandhari Unicode" w:cs="e-Tamil OTC"/>
          <w:lang w:val="en-GB"/>
        </w:rPr>
        <w:t>.</w:t>
      </w:r>
    </w:p>
    <w:p w14:paraId="76397DA4" w14:textId="77777777" w:rsidR="0092153D" w:rsidRPr="00542FF1" w:rsidRDefault="0092153D">
      <w:pPr>
        <w:pStyle w:val="Textbody"/>
        <w:spacing w:after="29" w:line="260" w:lineRule="exact"/>
        <w:rPr>
          <w:rFonts w:ascii="Gandhari Unicode" w:hAnsi="Gandhari Unicode" w:cs="e-Tamil OTC"/>
          <w:u w:val="single"/>
          <w:lang w:val="en-GB"/>
        </w:rPr>
      </w:pPr>
    </w:p>
    <w:p w14:paraId="1695F0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w:t>
      </w:r>
      <w:r w:rsidRPr="00542FF1">
        <w:rPr>
          <w:rFonts w:ascii="Gandhari Unicode" w:hAnsi="Gandhari Unicode" w:cs="e-Tamil OTC"/>
        </w:rPr>
        <w:t xml:space="preserve"> </w:t>
      </w:r>
      <w:r w:rsidRPr="00542FF1">
        <w:rPr>
          <w:rFonts w:ascii="Gandhari Unicode" w:hAnsi="Gandhari Unicode" w:cs="e-Tamil OTC"/>
          <w:lang w:val="en-GB"/>
        </w:rPr>
        <w:t>big-it possess-he(h.) granting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granting-he(h.)</w:t>
      </w:r>
    </w:p>
    <w:p w14:paraId="113DAB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she-elephant hunger</w:t>
      </w:r>
      <w:r w:rsidRPr="00542FF1">
        <w:rPr>
          <w:rStyle w:val="FootnoteReference"/>
          <w:rFonts w:ascii="Gandhari Unicode" w:hAnsi="Gandhari Unicode" w:cs="e-Tamil OTC"/>
          <w:lang w:val="en-GB"/>
        </w:rPr>
        <w:footnoteReference w:id="163"/>
      </w:r>
      <w:r w:rsidRPr="00542FF1">
        <w:rPr>
          <w:rFonts w:ascii="Gandhari Unicode" w:hAnsi="Gandhari Unicode" w:cs="e-Tamil OTC"/>
          <w:lang w:val="en-GB"/>
        </w:rPr>
        <w:t xml:space="preserve"> remove big hand elephant-</w:t>
      </w:r>
      <w:proofErr w:type="gramStart"/>
      <w:r w:rsidRPr="00542FF1">
        <w:rPr>
          <w:rFonts w:ascii="Gandhari Unicode" w:hAnsi="Gandhari Unicode" w:cs="e-Tamil OTC"/>
          <w:lang w:val="en-GB"/>
        </w:rPr>
        <w:t>bull</w:t>
      </w:r>
      <w:proofErr w:type="gramEnd"/>
    </w:p>
    <w:p w14:paraId="05E38B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twig</w:t>
      </w:r>
      <w:r w:rsidRPr="00542FF1">
        <w:rPr>
          <w:rFonts w:ascii="Gandhari Unicode" w:hAnsi="Gandhari Unicode" w:cs="e-Tamil OTC"/>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(-tree) splitting-</w:t>
      </w:r>
    </w:p>
    <w:p w14:paraId="056B14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love-they(n.pl.) friend he(h.) gone- path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8002C67" w14:textId="77777777" w:rsidR="0092153D" w:rsidRPr="00542FF1" w:rsidRDefault="0092153D">
      <w:pPr>
        <w:pStyle w:val="Textbody"/>
        <w:spacing w:after="29"/>
        <w:rPr>
          <w:rFonts w:ascii="Gandhari Unicode" w:hAnsi="Gandhari Unicode" w:cs="e-Tamil OTC"/>
        </w:rPr>
      </w:pPr>
    </w:p>
    <w:p w14:paraId="39B45AB0" w14:textId="77777777" w:rsidR="0092153D" w:rsidRPr="00542FF1" w:rsidRDefault="0092153D">
      <w:pPr>
        <w:pStyle w:val="Textbody"/>
        <w:spacing w:after="29"/>
        <w:rPr>
          <w:rFonts w:ascii="Gandhari Unicode" w:hAnsi="Gandhari Unicode" w:cs="e-Tamil OTC"/>
        </w:rPr>
      </w:pPr>
    </w:p>
    <w:p w14:paraId="5707E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He who is full of</w:t>
      </w:r>
      <w:r w:rsidRPr="00542FF1">
        <w:rPr>
          <w:rStyle w:val="FootnoteReference"/>
          <w:rFonts w:ascii="Gandhari Unicode" w:hAnsi="Gandhari Unicode" w:cs="e-Tamil OTC"/>
          <w:lang w:val="en-GB"/>
        </w:rPr>
        <w:footnoteReference w:id="164"/>
      </w:r>
      <w:r w:rsidRPr="00542FF1">
        <w:rPr>
          <w:rFonts w:ascii="Gandhari Unicode" w:hAnsi="Gandhari Unicode" w:cs="e-Tamil OTC"/>
          <w:lang w:val="en-GB"/>
        </w:rPr>
        <w:t xml:space="preserve"> yearning [is] also a granting one.</w:t>
      </w:r>
      <w:r w:rsidRPr="00542FF1">
        <w:rPr>
          <w:rStyle w:val="FootnoteReference"/>
          <w:rFonts w:ascii="Gandhari Unicode" w:hAnsi="Gandhari Unicode" w:cs="e-Tamil OTC"/>
          <w:lang w:val="en-GB"/>
        </w:rPr>
        <w:footnoteReference w:id="165"/>
      </w:r>
    </w:p>
    <w:p w14:paraId="646BD44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path he went, friend, is one of lovers</w:t>
      </w:r>
      <w:r w:rsidRPr="00542FF1">
        <w:rPr>
          <w:rStyle w:val="FootnoteReference"/>
          <w:rFonts w:ascii="Gandhari Unicode" w:hAnsi="Gandhari Unicode" w:cs="e-Tamil OTC"/>
          <w:lang w:val="en-GB"/>
        </w:rPr>
        <w:footnoteReference w:id="166"/>
      </w:r>
    </w:p>
    <w:p w14:paraId="17BC29C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the </w:t>
      </w:r>
      <w:proofErr w:type="gramStart"/>
      <w:r w:rsidRPr="00542FF1">
        <w:rPr>
          <w:rFonts w:ascii="Gandhari Unicode" w:hAnsi="Gandhari Unicode" w:cs="e-Tamil OTC"/>
          <w:lang w:val="en-GB"/>
        </w:rPr>
        <w:t>tender-twigged</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w:t>
      </w:r>
      <w:r w:rsidRPr="00542FF1">
        <w:rPr>
          <w:rStyle w:val="FootnoteReference"/>
          <w:rFonts w:ascii="Gandhari Unicode" w:hAnsi="Gandhari Unicode" w:cs="e-Tamil OTC"/>
          <w:lang w:val="en-GB"/>
        </w:rPr>
        <w:footnoteReference w:id="167"/>
      </w:r>
      <w:r w:rsidRPr="00542FF1">
        <w:rPr>
          <w:rFonts w:ascii="Gandhari Unicode" w:hAnsi="Gandhari Unicode" w:cs="e-Tamil OTC"/>
          <w:lang w:val="en-GB"/>
        </w:rPr>
        <w:t xml:space="preserve"> is split</w:t>
      </w:r>
    </w:p>
    <w:p w14:paraId="289B535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elephant bull to remove the hunger of [his] female.</w:t>
      </w:r>
    </w:p>
    <w:p w14:paraId="69D821B7" w14:textId="77777777" w:rsidR="0092153D" w:rsidRPr="00542FF1" w:rsidRDefault="0092153D">
      <w:pPr>
        <w:pStyle w:val="Textbody"/>
        <w:spacing w:after="0"/>
        <w:rPr>
          <w:rFonts w:ascii="Gandhari Unicode" w:hAnsi="Gandhari Unicode" w:cs="e-Tamil OTC"/>
          <w:lang w:val="en-GB"/>
        </w:rPr>
      </w:pPr>
    </w:p>
    <w:p w14:paraId="23925AC6" w14:textId="77777777" w:rsidR="0092153D" w:rsidRPr="00542FF1" w:rsidRDefault="0092153D">
      <w:pPr>
        <w:pStyle w:val="Textbody"/>
        <w:spacing w:after="0"/>
        <w:rPr>
          <w:rFonts w:ascii="Gandhari Unicode" w:hAnsi="Gandhari Unicode" w:cs="e-Tamil OTC"/>
          <w:lang w:val="en-GB"/>
        </w:rPr>
      </w:pPr>
    </w:p>
    <w:p w14:paraId="40B129F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t xml:space="preserve">One of lovers [is] the path taken by </w:t>
      </w:r>
      <w:proofErr w:type="gramStart"/>
      <w:r w:rsidRPr="00542FF1">
        <w:rPr>
          <w:rFonts w:ascii="Gandhari Unicode" w:hAnsi="Gandhari Unicode" w:cs="e-Tamil OTC"/>
          <w:lang w:val="en-GB"/>
        </w:rPr>
        <w:t>him</w:t>
      </w:r>
      <w:proofErr w:type="gramEnd"/>
    </w:p>
    <w:p w14:paraId="67A46A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who possesses much longing and is a granting one.</w:t>
      </w:r>
    </w:p>
    <w:p w14:paraId="2984ABAB" w14:textId="77777777" w:rsidR="0092153D" w:rsidRPr="00542FF1" w:rsidRDefault="0092153D">
      <w:pPr>
        <w:pStyle w:val="Textbody"/>
        <w:spacing w:after="0"/>
        <w:rPr>
          <w:rFonts w:ascii="Gandhari Unicode" w:hAnsi="Gandhari Unicode" w:cs="e-Tamil OTC"/>
          <w:lang w:val="en-GB"/>
        </w:rPr>
      </w:pPr>
    </w:p>
    <w:p w14:paraId="61BA9523"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F84DA2"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38</w:t>
      </w:r>
      <w:r w:rsidRPr="00213054">
        <w:rPr>
          <w:rFonts w:ascii="e-Tamil OTC" w:hAnsi="e-Tamil OTC" w:cs="e-Tamil OTC"/>
          <w:i w:val="0"/>
          <w:iCs w:val="0"/>
          <w:color w:val="auto"/>
          <w:cs/>
        </w:rPr>
        <w:t xml:space="preserve"> கபிலர்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49C72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தனது ஆற்றாமை தோன்றத் தோழிக்குக் கூறியது.</w:t>
      </w:r>
    </w:p>
    <w:p w14:paraId="78E06E10" w14:textId="77777777" w:rsidR="0092153D" w:rsidRPr="00542FF1" w:rsidRDefault="0092153D">
      <w:pPr>
        <w:pStyle w:val="Textbody"/>
        <w:spacing w:after="29"/>
        <w:rPr>
          <w:rFonts w:ascii="Gandhari Unicode" w:hAnsi="Gandhari Unicode" w:cs="e-Tamil OTC"/>
        </w:rPr>
      </w:pPr>
    </w:p>
    <w:p w14:paraId="54EB41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 மஞ்ஞை </w:t>
      </w:r>
      <w:r w:rsidRPr="00542FF1">
        <w:rPr>
          <w:rFonts w:ascii="Gandhari Unicode" w:hAnsi="Gandhari Unicode" w:cs="e-Tamil OTC"/>
          <w:u w:val="wave"/>
          <w:cs/>
        </w:rPr>
        <w:t>யறையீன்</w:t>
      </w:r>
      <w:r w:rsidRPr="00542FF1">
        <w:rPr>
          <w:rFonts w:ascii="Gandhari Unicode" w:hAnsi="Gandhari Unicode" w:cs="e-Tamil OTC"/>
          <w:cs/>
        </w:rPr>
        <w:t xml:space="preserve"> முட்டை</w:t>
      </w:r>
    </w:p>
    <w:p w14:paraId="6044E4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வெயிலாடு முசுவின் குருளை யுருட்டுங்</w:t>
      </w:r>
    </w:p>
    <w:p w14:paraId="4DFF90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 யென்று</w:t>
      </w:r>
    </w:p>
    <w:p w14:paraId="60533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 யுண்க</w:t>
      </w:r>
    </w:p>
    <w:p w14:paraId="7278BF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டோராங்குத் தணப்ப</w:t>
      </w:r>
    </w:p>
    <w:p w14:paraId="1D5558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வுள்ளா </w:t>
      </w:r>
      <w:r w:rsidRPr="00542FF1">
        <w:rPr>
          <w:rFonts w:ascii="Gandhari Unicode" w:hAnsi="Gandhari Unicode" w:cs="e-Tamil OTC"/>
          <w:u w:val="wave"/>
          <w:cs/>
        </w:rPr>
        <w:t>தகறல்</w:t>
      </w:r>
      <w:r w:rsidRPr="00542FF1">
        <w:rPr>
          <w:rFonts w:ascii="Gandhari Unicode" w:hAnsi="Gandhari Unicode" w:cs="e-Tamil OTC"/>
          <w:cs/>
        </w:rPr>
        <w:t xml:space="preserve"> வல்லு வோர்க்கே.</w:t>
      </w:r>
    </w:p>
    <w:p w14:paraId="6E32CE7F" w14:textId="77777777" w:rsidR="0092153D" w:rsidRPr="00542FF1" w:rsidRDefault="0092153D">
      <w:pPr>
        <w:pStyle w:val="Textbody"/>
        <w:spacing w:after="29"/>
        <w:rPr>
          <w:rFonts w:ascii="Gandhari Unicode" w:hAnsi="Gandhari Unicode" w:cs="e-Tamil OTC"/>
        </w:rPr>
      </w:pPr>
    </w:p>
    <w:p w14:paraId="2E28BD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யறையின்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16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வெயிலாடு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வெளிலாடு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L1, C2+3,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குருளை யருட்டுங் </w:t>
      </w:r>
      <w:r w:rsidRPr="00542FF1">
        <w:rPr>
          <w:rFonts w:ascii="Gandhari Unicode" w:hAnsi="Gandhari Unicode" w:cs="e-Tamil OTC"/>
        </w:rPr>
        <w:t xml:space="preserve">G1; </w:t>
      </w:r>
      <w:r w:rsidRPr="00542FF1">
        <w:rPr>
          <w:rFonts w:ascii="Gandhari Unicode" w:hAnsi="Gandhari Unicode" w:cs="e-Tamil OTC"/>
          <w:cs/>
        </w:rPr>
        <w:t xml:space="preserve">குருளையு மட்டுங்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யுண்க </w:t>
      </w:r>
      <w:r w:rsidRPr="00542FF1">
        <w:rPr>
          <w:rFonts w:ascii="Gandhari Unicode" w:hAnsi="Gandhari Unicode" w:cs="e-Tamil OTC"/>
        </w:rPr>
        <w:t xml:space="preserve">L1, C2+3,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யுண்கண் </w:t>
      </w:r>
      <w:r w:rsidRPr="00542FF1">
        <w:rPr>
          <w:rFonts w:ascii="Gandhari Unicode" w:hAnsi="Gandhari Unicode" w:cs="e-Tamil OTC"/>
        </w:rPr>
        <w:t xml:space="preserve">G2, EA; </w:t>
      </w:r>
      <w:r w:rsidRPr="00542FF1">
        <w:rPr>
          <w:rFonts w:ascii="Gandhari Unicode" w:hAnsi="Gandhari Unicode" w:cs="e-Tamil OTC"/>
          <w:cs/>
        </w:rPr>
        <w:t xml:space="preserve">புண்க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ணீரோ டோராங்குத் </w:t>
      </w:r>
      <w:r w:rsidRPr="00542FF1">
        <w:rPr>
          <w:rFonts w:ascii="Gandhari Unicode" w:hAnsi="Gandhari Unicode" w:cs="e-Tamil OTC"/>
        </w:rPr>
        <w:t xml:space="preserve">L1; </w:t>
      </w:r>
      <w:r w:rsidRPr="00542FF1">
        <w:rPr>
          <w:rFonts w:ascii="Gandhari Unicode" w:hAnsi="Gandhari Unicode" w:cs="e-Tamil OTC"/>
          <w:cs/>
        </w:rPr>
        <w:t xml:space="preserve">ணீரொ டொராங்குத்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தகறல்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தாற்றல்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169"/>
      </w:r>
      <w:r w:rsidRPr="00542FF1">
        <w:rPr>
          <w:rFonts w:ascii="Gandhari Unicode" w:hAnsi="Gandhari Unicode" w:cs="e-Tamil OTC"/>
          <w:cs/>
        </w:rPr>
        <w:t xml:space="preserve"> தகற்றல்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170"/>
      </w:r>
      <w:r w:rsidRPr="00542FF1">
        <w:rPr>
          <w:rFonts w:ascii="Gandhari Unicode" w:hAnsi="Gandhari Unicode" w:cs="e-Tamil OTC"/>
          <w:cs/>
        </w:rPr>
        <w:t xml:space="preserve"> </w:t>
      </w:r>
      <w:r w:rsidRPr="00542FF1">
        <w:rPr>
          <w:rFonts w:ascii="Gandhari Unicode" w:hAnsi="Gandhari Unicode" w:cs="e-Tamil OTC"/>
          <w:cs/>
          <w:lang w:val="en-GB"/>
        </w:rPr>
        <w:t xml:space="preserve">தாதல் </w:t>
      </w:r>
      <w:r w:rsidRPr="00542FF1">
        <w:rPr>
          <w:rFonts w:ascii="Gandhari Unicode" w:hAnsi="Gandhari Unicode" w:cs="e-Tamil OTC"/>
          <w:lang w:val="en-GB"/>
        </w:rPr>
        <w:t>PP</w:t>
      </w:r>
    </w:p>
    <w:p w14:paraId="6BFE59F1" w14:textId="77777777" w:rsidR="0092153D" w:rsidRPr="00542FF1" w:rsidRDefault="0092153D">
      <w:pPr>
        <w:pStyle w:val="Textbody"/>
        <w:spacing w:after="29"/>
        <w:rPr>
          <w:rFonts w:ascii="Gandhari Unicode" w:hAnsi="Gandhari Unicode" w:cs="e-Tamil OTC"/>
        </w:rPr>
      </w:pPr>
    </w:p>
    <w:p w14:paraId="17CD57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i/>
          <w:iCs/>
          <w:lang w:val="en-GB"/>
        </w:rPr>
        <w:t>aṟai</w:t>
      </w:r>
      <w:proofErr w:type="spellEnd"/>
      <w:r w:rsidRPr="00542FF1">
        <w:rPr>
          <w:rFonts w:ascii="Gandhari Unicode" w:hAnsi="Gandhari Unicode" w:cs="e-Tamil OTC"/>
          <w:i/>
          <w:iCs/>
          <w:lang w:val="en-GB"/>
        </w:rPr>
        <w:t xml:space="preserve"> </w:t>
      </w:r>
      <w:r w:rsidR="00F46F2A">
        <w:rPr>
          <w:rFonts w:ascii="Gandhari Unicode" w:hAnsi="Gandhari Unicode" w:cs="e-Tamil OTC"/>
          <w:i/>
          <w:iCs/>
          <w:lang w:val="en-GB"/>
        </w:rPr>
        <w:t>~</w:t>
      </w:r>
      <w:proofErr w:type="spellStart"/>
      <w:r w:rsidRPr="00542FF1">
        <w:rPr>
          <w:rFonts w:ascii="Gandhari Unicode" w:hAnsi="Gandhari Unicode" w:cs="e-Tamil OTC"/>
          <w:i/>
          <w:iCs/>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muṭṭai</w:t>
      </w:r>
      <w:proofErr w:type="spellEnd"/>
    </w:p>
    <w:p w14:paraId="3BAA76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uruṭṭum</w:t>
      </w:r>
      <w:proofErr w:type="spellEnd"/>
    </w:p>
    <w:p w14:paraId="159590A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eṉṟ</w:t>
      </w:r>
      <w:proofErr w:type="spellEnd"/>
      <w:r w:rsidR="00F46F2A">
        <w:rPr>
          <w:rFonts w:ascii="Gandhari Unicode" w:hAnsi="Gandhari Unicode" w:cs="e-Tamil OTC"/>
          <w:lang w:val="en-GB"/>
        </w:rPr>
        <w:t>*-</w:t>
      </w:r>
      <w:r w:rsidRPr="00542FF1">
        <w:rPr>
          <w:rFonts w:ascii="Gandhari Unicode" w:hAnsi="Gandhari Unicode" w:cs="e-Tamil OTC"/>
          <w:lang w:val="en-GB"/>
        </w:rPr>
        <w:t>um</w:t>
      </w:r>
    </w:p>
    <w:p w14:paraId="25D9FB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46F2A">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36A391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nīrōṭ</w:t>
      </w:r>
      <w:proofErr w:type="spellEnd"/>
      <w:r w:rsidR="00FB693A">
        <w:rPr>
          <w:rFonts w:ascii="Gandhari Unicode" w:hAnsi="Gandhari Unicode" w:cs="e-Tamil OTC"/>
          <w:lang w:val="en-GB"/>
        </w:rPr>
        <w:t>*</w:t>
      </w:r>
      <w:r w:rsidR="00F46F2A">
        <w:rPr>
          <w:rFonts w:ascii="Gandhari Unicode" w:hAnsi="Gandhari Unicode" w:cs="e-Tamil OTC"/>
          <w:lang w:val="en-GB"/>
        </w:rPr>
        <w:t xml:space="preserve"> </w:t>
      </w:r>
      <w:proofErr w:type="spellStart"/>
      <w:r w:rsidR="00F46F2A" w:rsidRPr="00DB3B48">
        <w:rPr>
          <w:rFonts w:ascii="Gandhari Unicode" w:hAnsi="Gandhari Unicode" w:cs="e-Tamil OTC"/>
          <w:lang w:val="en-GB"/>
        </w:rPr>
        <w:t>ō</w:t>
      </w:r>
      <w:r w:rsidRPr="00542FF1">
        <w:rPr>
          <w:rFonts w:ascii="Gandhari Unicode" w:hAnsi="Gandhari Unicode" w:cs="e-Tamil OTC"/>
          <w:lang w:val="en-GB"/>
        </w:rPr>
        <w:t>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taṇappa</w:t>
      </w:r>
      <w:proofErr w:type="spellEnd"/>
    </w:p>
    <w:p w14:paraId="3C104332" w14:textId="77777777" w:rsidR="0092153D" w:rsidRPr="00542FF1" w:rsidRDefault="00F46F2A">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uḷḷāt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akaṟal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valluvōrkk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6EE9B25" w14:textId="77777777" w:rsidR="0092153D" w:rsidRPr="00542FF1" w:rsidRDefault="0092153D">
      <w:pPr>
        <w:pStyle w:val="Textbody"/>
        <w:spacing w:after="29" w:line="260" w:lineRule="exact"/>
        <w:rPr>
          <w:rFonts w:ascii="Gandhari Unicode" w:hAnsi="Gandhari Unicode" w:cs="e-Tamil OTC"/>
          <w:lang w:val="en-GB"/>
        </w:rPr>
      </w:pPr>
    </w:p>
    <w:p w14:paraId="1AC2CD4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talking to the confidante so that her lack of strength became apparent, when [he] delayed marriage.</w:t>
      </w:r>
    </w:p>
    <w:p w14:paraId="3E4B14A2" w14:textId="77777777" w:rsidR="0092153D" w:rsidRPr="00542FF1" w:rsidRDefault="0092153D">
      <w:pPr>
        <w:pStyle w:val="Textbody"/>
        <w:spacing w:after="29" w:line="260" w:lineRule="exact"/>
        <w:rPr>
          <w:rFonts w:ascii="Gandhari Unicode" w:hAnsi="Gandhari Unicode" w:cs="e-Tamil OTC"/>
          <w:u w:val="single"/>
          <w:lang w:val="en-GB"/>
        </w:rPr>
      </w:pPr>
    </w:p>
    <w:p w14:paraId="616368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 xml:space="preserve">rock bring-forth </w:t>
      </w:r>
      <w:proofErr w:type="gramStart"/>
      <w:r w:rsidRPr="00542FF1">
        <w:rPr>
          <w:rFonts w:ascii="Gandhari Unicode" w:hAnsi="Gandhari Unicode" w:cs="e-Tamil OTC"/>
          <w:lang w:val="en-GB"/>
        </w:rPr>
        <w:t>egg</w:t>
      </w:r>
      <w:proofErr w:type="gramEnd"/>
    </w:p>
    <w:p w14:paraId="3DBBA4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sunlight</w:t>
      </w:r>
      <w:r w:rsidRPr="00542FF1">
        <w:rPr>
          <w:rFonts w:ascii="Gandhari Unicode" w:hAnsi="Gandhari Unicode" w:cs="e-Tamil OTC"/>
        </w:rPr>
        <w:t xml:space="preserve"> </w:t>
      </w:r>
      <w:r w:rsidRPr="00542FF1">
        <w:rPr>
          <w:rFonts w:ascii="Gandhari Unicode" w:hAnsi="Gandhari Unicode" w:cs="e-Tamil OTC"/>
          <w:lang w:val="en-GB"/>
        </w:rPr>
        <w:t>play-</w:t>
      </w:r>
      <w:r w:rsidRPr="00542FF1">
        <w:rPr>
          <w:rFonts w:ascii="Gandhari Unicode" w:hAnsi="Gandhari Unicode" w:cs="e-Tamil OTC"/>
        </w:rPr>
        <w:t xml:space="preserve"> </w:t>
      </w:r>
      <w:r w:rsidRPr="00542FF1">
        <w:rPr>
          <w:rFonts w:ascii="Gandhari Unicode" w:hAnsi="Gandhari Unicode" w:cs="e-Tamil OTC"/>
          <w:lang w:val="en-GB"/>
        </w:rPr>
        <w:t>langur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young rolling-</w:t>
      </w:r>
    </w:p>
    <w:p w14:paraId="62AB72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r w:rsidRPr="00542FF1">
        <w:rPr>
          <w:rFonts w:ascii="Gandhari Unicode" w:hAnsi="Gandhari Unicode" w:cs="e-Tamil OTC"/>
        </w:rPr>
        <w:t xml:space="preserve"> </w:t>
      </w:r>
      <w:r w:rsidRPr="00542FF1">
        <w:rPr>
          <w:rFonts w:ascii="Gandhari Unicode" w:hAnsi="Gandhari Unicode" w:cs="e-Tamil OTC"/>
          <w:lang w:val="en-GB"/>
        </w:rPr>
        <w:t xml:space="preserve">always </w:t>
      </w:r>
      <w:r w:rsidRPr="00542FF1">
        <w:rPr>
          <w:rFonts w:ascii="Gandhari Unicode" w:hAnsi="Gandhari Unicode" w:cs="e-Tamil OTC"/>
          <w:lang w:val="en-GB"/>
        </w:rPr>
        <w:tab/>
      </w:r>
    </w:p>
    <w:p w14:paraId="665D0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collyrium eye</w:t>
      </w:r>
    </w:p>
    <w:p w14:paraId="19CBD6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water-with</w:t>
      </w:r>
      <w:r w:rsidRPr="00542FF1">
        <w:rPr>
          <w:rFonts w:ascii="Gandhari Unicode" w:hAnsi="Gandhari Unicode" w:cs="e-Tamil OTC"/>
        </w:rPr>
        <w:t xml:space="preserve"> </w:t>
      </w:r>
      <w:r w:rsidRPr="00542FF1">
        <w:rPr>
          <w:rFonts w:ascii="Gandhari Unicode" w:hAnsi="Gandhari Unicode" w:cs="e-Tamil OTC"/>
          <w:lang w:val="en-GB"/>
        </w:rPr>
        <w:t>one like depart(inf.)</w:t>
      </w:r>
    </w:p>
    <w:p w14:paraId="3BFECBA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remember-not leaving able-he(h.dat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8D6B62E" w14:textId="77777777" w:rsidR="0092153D" w:rsidRPr="00542FF1" w:rsidRDefault="0092153D">
      <w:pPr>
        <w:pStyle w:val="Textbody"/>
        <w:spacing w:after="29"/>
        <w:rPr>
          <w:rFonts w:ascii="Gandhari Unicode" w:hAnsi="Gandhari Unicode" w:cs="e-Tamil OTC"/>
          <w:lang w:val="en-GB"/>
        </w:rPr>
      </w:pPr>
    </w:p>
    <w:p w14:paraId="2017E29F" w14:textId="77777777" w:rsidR="0092153D" w:rsidRPr="00542FF1" w:rsidRDefault="0092153D">
      <w:pPr>
        <w:pStyle w:val="Textbody"/>
        <w:spacing w:after="29"/>
        <w:rPr>
          <w:rFonts w:ascii="Gandhari Unicode" w:hAnsi="Gandhari Unicode" w:cs="e-Tamil OTC"/>
          <w:lang w:val="en-GB"/>
        </w:rPr>
      </w:pPr>
    </w:p>
    <w:p w14:paraId="4F5DB4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58DF5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young of the langur, playing in the sunlight,</w:t>
      </w:r>
    </w:p>
    <w:p w14:paraId="0A4F12C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is rolling the egg laid on a rock by a peahen,</w:t>
      </w:r>
    </w:p>
    <w:p w14:paraId="16903DB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always good, certainly, oh friend,</w:t>
      </w:r>
    </w:p>
    <w:p w14:paraId="369BDAF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for those able to leave without </w:t>
      </w:r>
      <w:proofErr w:type="gramStart"/>
      <w:r w:rsidRPr="00542FF1">
        <w:rPr>
          <w:rFonts w:ascii="Gandhari Unicode" w:hAnsi="Gandhari Unicode" w:cs="e-Tamil OTC"/>
          <w:lang w:val="en-GB"/>
        </w:rPr>
        <w:t>remembering</w:t>
      </w:r>
      <w:proofErr w:type="gramEnd"/>
    </w:p>
    <w:p w14:paraId="142BEE87" w14:textId="77777777" w:rsidR="0092153D" w:rsidRPr="00542FF1" w:rsidRDefault="00014CDD">
      <w:pPr>
        <w:pStyle w:val="Textbody"/>
        <w:tabs>
          <w:tab w:val="left" w:pos="250"/>
        </w:tabs>
        <w:spacing w:after="0"/>
        <w:rPr>
          <w:rFonts w:ascii="Gandhari Unicode" w:hAnsi="Gandhari Unicode" w:cs="e-Tamil OTC"/>
        </w:rPr>
      </w:pPr>
      <w:r w:rsidRPr="00542FF1">
        <w:rPr>
          <w:rFonts w:ascii="Gandhari Unicode" w:hAnsi="Gandhari Unicode" w:cs="e-Tamil OTC"/>
          <w:lang w:val="en-GB"/>
        </w:rPr>
        <w:tab/>
        <w:t>when [he] departs, as one with</w:t>
      </w:r>
      <w:r w:rsidRPr="00542FF1">
        <w:rPr>
          <w:rStyle w:val="FootnoteReference"/>
          <w:rFonts w:ascii="Gandhari Unicode" w:hAnsi="Gandhari Unicode" w:cs="e-Tamil OTC"/>
          <w:lang w:val="en-GB"/>
        </w:rPr>
        <w:footnoteReference w:id="171"/>
      </w:r>
      <w:r w:rsidRPr="00542FF1">
        <w:rPr>
          <w:rFonts w:ascii="Gandhari Unicode" w:hAnsi="Gandhari Unicode" w:cs="e-Tamil OTC"/>
          <w:lang w:val="en-GB"/>
        </w:rPr>
        <w:t xml:space="preserve"> water in [my] collyrium eyes.</w:t>
      </w:r>
    </w:p>
    <w:p w14:paraId="746A7EBE" w14:textId="77777777" w:rsidR="0092153D" w:rsidRPr="00542FF1" w:rsidRDefault="0092153D">
      <w:pPr>
        <w:pStyle w:val="Textbody"/>
        <w:spacing w:after="0"/>
        <w:rPr>
          <w:rFonts w:ascii="Gandhari Unicode" w:hAnsi="Gandhari Unicode" w:cs="e-Tamil OTC"/>
        </w:rPr>
      </w:pPr>
    </w:p>
    <w:p w14:paraId="348D26BA"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137009"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39</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அவ்வையார் (</w:t>
      </w:r>
      <w:r w:rsidRPr="00213054">
        <w:rPr>
          <w:rFonts w:ascii="Gandhari Unicode" w:hAnsi="Gandhari Unicode"/>
          <w:i w:val="0"/>
          <w:iCs w:val="0"/>
          <w:color w:val="auto"/>
        </w:rPr>
        <w:t>G2</w:t>
      </w:r>
      <w:r w:rsidRPr="00213054">
        <w:rPr>
          <w:rFonts w:ascii="e-Tamil OTC" w:hAnsi="e-Tamil OTC" w:cs="e-Tamil OTC"/>
          <w:i w:val="0"/>
          <w:iCs w:val="0"/>
          <w:color w:val="auto"/>
        </w:rPr>
        <w:t xml:space="preserve">: </w:t>
      </w:r>
      <w:r w:rsidRPr="00213054">
        <w:rPr>
          <w:rFonts w:ascii="e-Tamil OTC" w:hAnsi="e-Tamil OTC" w:cs="e-Tamil OTC"/>
          <w:i w:val="0"/>
          <w:iCs w:val="0"/>
          <w:color w:val="auto"/>
          <w:cs/>
        </w:rPr>
        <w:t>ஔவையார்)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SHE</w:t>
      </w:r>
    </w:p>
    <w:p w14:paraId="52BDC12A" w14:textId="77777777" w:rsidR="0092153D" w:rsidRPr="00542FF1" w:rsidRDefault="00FB693A">
      <w:pPr>
        <w:pStyle w:val="Textbody"/>
        <w:spacing w:after="29"/>
        <w:jc w:val="both"/>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cs/>
          <w:lang w:val="en-GB"/>
        </w:rPr>
        <w:t>பிரிவிடை ஆற்றல் வேண்டும்</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யாங்கனம் (</w:t>
      </w:r>
      <w:r w:rsidR="00014CDD" w:rsidRPr="00542FF1">
        <w:rPr>
          <w:rFonts w:ascii="Gandhari Unicode" w:hAnsi="Gandhari Unicode" w:cs="e-Tamil OTC"/>
          <w:lang w:val="en-GB"/>
        </w:rPr>
        <w:t xml:space="preserve">C2: </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எனத் தனது ஆற்றாமை மிகுதி தோன்றத் தலைமகள் கூறுகின்றாள். </w:t>
      </w:r>
      <w:r>
        <w:rPr>
          <w:rFonts w:ascii="Gandhari Unicode" w:hAnsi="Gandhari Unicode" w:cs="e-Tamil OTC"/>
          <w:lang w:val="en-GB"/>
        </w:rPr>
        <w:t>“</w:t>
      </w:r>
      <w:r w:rsidR="00014CDD" w:rsidRPr="00542FF1">
        <w:rPr>
          <w:rFonts w:ascii="Gandhari Unicode" w:hAnsi="Gandhari Unicode" w:cs="e-Tamil OTC"/>
          <w:cs/>
          <w:lang w:val="en-GB"/>
        </w:rPr>
        <w:t>நம் முலையிடைத் துயின் முனிந்து போயினார் சென்றவழி இப்படிப்பட்ட கொடுமைத்தால் யான் எங்ஙனம் ஆற்றியுளேன் ஆவேன்</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யான் ஆற்றுகின்றிலேன்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 </w:t>
      </w:r>
      <w:r>
        <w:rPr>
          <w:rFonts w:ascii="Gandhari Unicode" w:hAnsi="Gandhari Unicode" w:cs="e-Tamil OTC"/>
          <w:lang w:val="en-GB"/>
        </w:rPr>
        <w:t>“</w:t>
      </w:r>
      <w:r w:rsidR="00014CDD" w:rsidRPr="00542FF1">
        <w:rPr>
          <w:rFonts w:ascii="Gandhari Unicode" w:hAnsi="Gandhari Unicode" w:cs="e-Tamil OTC"/>
          <w:cs/>
          <w:lang w:val="en-GB"/>
        </w:rPr>
        <w:t>நீ ஆற்றாய் ஆகின்றது என்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தோழிக்குத் தலைமகள் கூறியது. (</w:t>
      </w:r>
      <w:proofErr w:type="spellStart"/>
      <w:r w:rsidR="00014CDD" w:rsidRPr="00542FF1">
        <w:rPr>
          <w:rFonts w:ascii="Gandhari Unicode" w:hAnsi="Gandhari Unicode" w:cs="e-Tamil OTC"/>
          <w:lang w:val="en-GB"/>
        </w:rPr>
        <w:t>Cām</w:t>
      </w:r>
      <w:proofErr w:type="spellEnd"/>
      <w:r w:rsidR="00014CDD" w:rsidRPr="00542FF1">
        <w:rPr>
          <w:rFonts w:ascii="Gandhari Unicode" w:hAnsi="Gandhari Unicode" w:cs="e-Tamil OTC"/>
          <w:lang w:val="en-GB"/>
        </w:rPr>
        <w:t>.: '</w:t>
      </w:r>
      <w:r w:rsidR="00014CDD" w:rsidRPr="00542FF1">
        <w:rPr>
          <w:rFonts w:ascii="Gandhari Unicode" w:hAnsi="Gandhari Unicode" w:cs="e-Tamil OTC"/>
          <w:cs/>
          <w:lang w:val="en-GB"/>
        </w:rPr>
        <w:t>பிரிவிடை ஆற்றல் வேண்டும்</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 xml:space="preserve">என்ற தோழிக்கு </w:t>
      </w:r>
      <w:r>
        <w:rPr>
          <w:rFonts w:ascii="Gandhari Unicode" w:hAnsi="Gandhari Unicode" w:cs="e-Tamil OTC"/>
          <w:lang w:val="en-GB"/>
        </w:rPr>
        <w:t>“</w:t>
      </w:r>
      <w:r w:rsidR="00014CDD" w:rsidRPr="00542FF1">
        <w:rPr>
          <w:rFonts w:ascii="Gandhari Unicode" w:hAnsi="Gandhari Unicode" w:cs="e-Tamil OTC"/>
          <w:cs/>
          <w:lang w:val="en-GB"/>
        </w:rPr>
        <w:t>யாங்ஙனம் ஆற்றுவேன்</w:t>
      </w:r>
      <w:r>
        <w:rPr>
          <w:rFonts w:ascii="Gandhari Unicode" w:hAnsi="Gandhari Unicode" w:cs="e-Tamil OTC"/>
          <w:lang w:val="en-GB"/>
        </w:rPr>
        <w:t>”</w:t>
      </w:r>
      <w:r w:rsidR="00014CDD" w:rsidRPr="00542FF1">
        <w:rPr>
          <w:rFonts w:ascii="Gandhari Unicode" w:hAnsi="Gandhari Unicode" w:cs="e-Tamil OTC"/>
          <w:lang w:val="en-GB"/>
        </w:rPr>
        <w:t xml:space="preserve"> </w:t>
      </w:r>
      <w:r w:rsidR="00014CDD" w:rsidRPr="00542FF1">
        <w:rPr>
          <w:rFonts w:ascii="Gandhari Unicode" w:hAnsi="Gandhari Unicode" w:cs="e-Tamil OTC"/>
          <w:cs/>
          <w:lang w:val="en-GB"/>
        </w:rPr>
        <w:t>எனத் தனது ஆற்றாமை மிகுது தோன்றத் தலைமகள் கூறியது.)</w:t>
      </w:r>
    </w:p>
    <w:p w14:paraId="54A8556D" w14:textId="77777777" w:rsidR="0092153D" w:rsidRPr="00542FF1" w:rsidRDefault="0092153D">
      <w:pPr>
        <w:pStyle w:val="Textbody"/>
        <w:spacing w:after="29"/>
        <w:jc w:val="both"/>
        <w:rPr>
          <w:rFonts w:ascii="Gandhari Unicode" w:hAnsi="Gandhari Unicode" w:cs="e-Tamil OTC"/>
          <w:lang w:val="en-GB"/>
        </w:rPr>
      </w:pPr>
    </w:p>
    <w:p w14:paraId="58E22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வெந்திறற்</w:t>
      </w:r>
      <w:r w:rsidRPr="00542FF1">
        <w:rPr>
          <w:rFonts w:ascii="Gandhari Unicode" w:hAnsi="Gandhari Unicode" w:cs="e-Tamil OTC"/>
          <w:cs/>
          <w:lang w:val="en-GB"/>
        </w:rPr>
        <w:t xml:space="preserve"> கடுவளி பொங்கர்ப் போந்தென</w:t>
      </w:r>
    </w:p>
    <w:p w14:paraId="775A9F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நெற்றுவிளை யுழிஞ்சில் வற்ற லார்க்கு</w:t>
      </w:r>
    </w:p>
    <w:p w14:paraId="6A9DE2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மலையுடை யருஞ்சுர மென்பநம்</w:t>
      </w:r>
    </w:p>
    <w:p w14:paraId="460361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முலையிடை</w:t>
      </w:r>
      <w:r w:rsidRPr="00542FF1">
        <w:rPr>
          <w:rFonts w:ascii="Gandhari Unicode" w:hAnsi="Gandhari Unicode" w:cs="e-Tamil OTC"/>
          <w:cs/>
          <w:lang w:val="en-GB"/>
        </w:rPr>
        <w:t xml:space="preserve"> முனிநர் சென்ற வாறே.</w:t>
      </w:r>
    </w:p>
    <w:p w14:paraId="0ABEAFC1" w14:textId="77777777" w:rsidR="0092153D" w:rsidRPr="00542FF1" w:rsidRDefault="0092153D">
      <w:pPr>
        <w:pStyle w:val="Textbody"/>
        <w:spacing w:after="29"/>
        <w:rPr>
          <w:rFonts w:ascii="Gandhari Unicode" w:hAnsi="Gandhari Unicode" w:cs="e-Tamil OTC"/>
          <w:lang w:val="en-GB"/>
        </w:rPr>
      </w:pPr>
    </w:p>
    <w:p w14:paraId="506948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L1, C1+2v+3,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வெந்தெறற்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பொங்கர்ப் </w:t>
      </w:r>
      <w:r w:rsidRPr="00542FF1">
        <w:rPr>
          <w:rFonts w:ascii="Gandhari Unicode" w:hAnsi="Gandhari Unicode" w:cs="e-Tamil OTC"/>
          <w:lang w:val="en-GB"/>
        </w:rPr>
        <w:t xml:space="preserve">C2+3v,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பொங்கர்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போந்தேன் </w:t>
      </w:r>
      <w:r w:rsidRPr="00542FF1">
        <w:rPr>
          <w:rFonts w:ascii="Gandhari Unicode" w:hAnsi="Gandhari Unicode" w:cs="e-Tamil OTC"/>
          <w:lang w:val="en-GB"/>
        </w:rPr>
        <w:t xml:space="preserve">L1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4a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L1, C1+2+3, G1v+2,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மலையிடை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172"/>
      </w:r>
    </w:p>
    <w:p w14:paraId="72083705" w14:textId="77777777" w:rsidR="0092153D" w:rsidRPr="00542FF1" w:rsidRDefault="0092153D">
      <w:pPr>
        <w:pStyle w:val="Textbody"/>
        <w:spacing w:after="29"/>
        <w:rPr>
          <w:rFonts w:ascii="Gandhari Unicode" w:hAnsi="Gandhari Unicode" w:cs="e-Tamil OTC"/>
          <w:lang w:val="en-GB"/>
        </w:rPr>
      </w:pPr>
    </w:p>
    <w:p w14:paraId="4033B4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poṅkar</w:t>
      </w:r>
      <w:proofErr w:type="spellEnd"/>
      <w:r w:rsidR="00DB3B4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pōnteṉa</w:t>
      </w:r>
      <w:proofErr w:type="spellEnd"/>
    </w:p>
    <w:p w14:paraId="1AA90B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uḻiñcil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vaṟṟal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ārkkum</w:t>
      </w:r>
      <w:proofErr w:type="spellEnd"/>
    </w:p>
    <w:p w14:paraId="622835DA"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malai </w:t>
      </w:r>
      <w:r w:rsidR="00DB3B4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3BA6E38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mulai</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muṉinar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r w:rsidR="00DB3B48">
        <w:rPr>
          <w:rFonts w:ascii="Gandhari Unicode" w:hAnsi="Gandhari Unicode" w:cs="e-Tamil OTC"/>
          <w:lang w:val="en-GB"/>
        </w:rPr>
        <w:t>~</w:t>
      </w:r>
      <w:proofErr w:type="spellStart"/>
      <w:r w:rsidRPr="00542FF1">
        <w:rPr>
          <w:rFonts w:ascii="Gandhari Unicode" w:hAnsi="Gandhari Unicode" w:cs="e-Tamil OTC"/>
          <w:lang w:val="en-GB"/>
        </w:rPr>
        <w:t>āṟ</w:t>
      </w:r>
      <w:proofErr w:type="spellEnd"/>
      <w:r w:rsidR="00DB3B48">
        <w:rPr>
          <w:rFonts w:ascii="Gandhari Unicode" w:hAnsi="Gandhari Unicode" w:cs="e-Tamil OTC"/>
          <w:lang w:val="en-GB"/>
        </w:rPr>
        <w:t>*-</w:t>
      </w:r>
      <w:r w:rsidRPr="00542FF1">
        <w:rPr>
          <w:rFonts w:ascii="Gandhari Unicode" w:hAnsi="Gandhari Unicode" w:cs="e-Tamil OTC"/>
          <w:lang w:val="en-GB"/>
        </w:rPr>
        <w:t>ē.</w:t>
      </w:r>
    </w:p>
    <w:p w14:paraId="0C74A5FE" w14:textId="77777777" w:rsidR="0092153D" w:rsidRPr="00542FF1" w:rsidRDefault="0092153D">
      <w:pPr>
        <w:pStyle w:val="Textbody"/>
        <w:spacing w:after="29" w:line="260" w:lineRule="exact"/>
        <w:rPr>
          <w:rFonts w:ascii="Gandhari Unicode" w:hAnsi="Gandhari Unicode" w:cs="e-Tamil OTC"/>
          <w:lang w:val="en-GB"/>
        </w:rPr>
      </w:pPr>
    </w:p>
    <w:p w14:paraId="7210A7DC"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whose lack of strength appeared to be enormous, spoke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it is necessary to have the strength in the time of separation</w:t>
      </w:r>
      <w:r w:rsidR="00FB693A">
        <w:rPr>
          <w:rFonts w:ascii="Gandhari Unicode" w:hAnsi="Gandhari Unicode" w:cs="e-Tamil OTC"/>
          <w:lang w:val="en-GB"/>
        </w:rPr>
        <w:t>”</w:t>
      </w:r>
      <w:r w:rsidRPr="00542FF1">
        <w:rPr>
          <w:rFonts w:ascii="Gandhari Unicode" w:hAnsi="Gandhari Unicode" w:cs="e-Tamil OTC"/>
          <w:lang w:val="en-GB"/>
        </w:rPr>
        <w:t xml:space="preserve">. Spoken by HER to the confidante, when she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FB693A">
        <w:rPr>
          <w:rFonts w:ascii="Gandhari Unicode" w:hAnsi="Gandhari Unicode" w:cs="e-Tamil OTC"/>
          <w:lang w:val="en-GB"/>
        </w:rPr>
        <w:t>“</w:t>
      </w:r>
      <w:r w:rsidRPr="00542FF1">
        <w:rPr>
          <w:rFonts w:ascii="Gandhari Unicode" w:hAnsi="Gandhari Unicode" w:cs="e-Tamil OTC"/>
          <w:lang w:val="en-GB"/>
        </w:rPr>
        <w:t>how is it that you do not have the strength?</w:t>
      </w:r>
      <w:r w:rsidR="00FB693A">
        <w:rPr>
          <w:rFonts w:ascii="Gandhari Unicode" w:hAnsi="Gandhari Unicode" w:cs="e-Tamil OTC"/>
          <w:lang w:val="en-GB"/>
        </w:rPr>
        <w:t>”</w:t>
      </w:r>
      <w:r w:rsidRPr="00542FF1">
        <w:rPr>
          <w:rFonts w:ascii="Gandhari Unicode" w:hAnsi="Gandhari Unicode" w:cs="e-Tamil OTC"/>
          <w:lang w:val="en-GB"/>
        </w:rPr>
        <w:t xml:space="preserve">, in order to say </w:t>
      </w:r>
      <w:r w:rsidR="00FB693A">
        <w:rPr>
          <w:rFonts w:ascii="Gandhari Unicode" w:hAnsi="Gandhari Unicode" w:cs="e-Tamil OTC"/>
          <w:lang w:val="en-GB"/>
        </w:rPr>
        <w:t>“</w:t>
      </w:r>
      <w:r w:rsidRPr="00542FF1">
        <w:rPr>
          <w:rFonts w:ascii="Gandhari Unicode" w:hAnsi="Gandhari Unicode" w:cs="e-Tamil OTC"/>
          <w:lang w:val="en-GB"/>
        </w:rPr>
        <w:t xml:space="preserve">because of the cruelty that has befallen since he has gone away, he who set off hating the sleep between our breasts, how am I to have the </w:t>
      </w:r>
      <w:proofErr w:type="spellStart"/>
      <w:r w:rsidRPr="00542FF1">
        <w:rPr>
          <w:rFonts w:ascii="Gandhari Unicode" w:hAnsi="Gandhari Unicode" w:cs="e-Tamil OTC"/>
          <w:lang w:val="en-GB"/>
        </w:rPr>
        <w:t>stre</w:t>
      </w:r>
      <w:r w:rsidR="00FB693A">
        <w:rPr>
          <w:rFonts w:ascii="Gandhari Unicode" w:hAnsi="Gandhari Unicode" w:cs="e-Tamil OTC"/>
          <w:lang w:val="en-GB"/>
        </w:rPr>
        <w:t>nth</w:t>
      </w:r>
      <w:proofErr w:type="spellEnd"/>
      <w:r w:rsidR="00FB693A">
        <w:rPr>
          <w:rFonts w:ascii="Gandhari Unicode" w:hAnsi="Gandhari Unicode" w:cs="e-Tamil OTC"/>
          <w:lang w:val="en-GB"/>
        </w:rPr>
        <w:t>? I do not have the strength”</w:t>
      </w:r>
      <w:r w:rsidRPr="00542FF1">
        <w:rPr>
          <w:rFonts w:ascii="Gandhari Unicode" w:hAnsi="Gandhari Unicode" w:cs="e-Tamil OTC"/>
          <w:lang w:val="en-GB"/>
        </w:rPr>
        <w:t>.</w:t>
      </w:r>
    </w:p>
    <w:p w14:paraId="040491AB" w14:textId="77777777" w:rsidR="0092153D" w:rsidRPr="00542FF1" w:rsidRDefault="0092153D">
      <w:pPr>
        <w:pStyle w:val="Textbody"/>
        <w:spacing w:after="29" w:line="260" w:lineRule="exact"/>
        <w:rPr>
          <w:rFonts w:ascii="Gandhari Unicode" w:hAnsi="Gandhari Unicode" w:cs="e-Tamil OTC"/>
          <w:lang w:val="en-GB"/>
        </w:rPr>
      </w:pPr>
    </w:p>
    <w:p w14:paraId="3E5512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 power quick wind branch come-</w:t>
      </w:r>
      <w:proofErr w:type="gramStart"/>
      <w:r w:rsidRPr="00542FF1">
        <w:rPr>
          <w:rFonts w:ascii="Gandhari Unicode" w:hAnsi="Gandhari Unicode" w:cs="e-Tamil OTC"/>
          <w:lang w:val="en-GB"/>
        </w:rPr>
        <w:t>say</w:t>
      </w:r>
      <w:proofErr w:type="gramEnd"/>
    </w:p>
    <w:p w14:paraId="60B6A037"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nut</w:t>
      </w:r>
      <w:proofErr w:type="gramEnd"/>
      <w:r w:rsidRPr="00542FF1">
        <w:rPr>
          <w:rFonts w:ascii="Gandhari Unicode" w:hAnsi="Gandhari Unicode" w:cs="e-Tamil OTC"/>
          <w:lang w:val="en-GB"/>
        </w:rPr>
        <w:t xml:space="preserve"> ripen- </w:t>
      </w: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drying-up roaring-</w:t>
      </w:r>
    </w:p>
    <w:p w14:paraId="592D3FC3"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difficult desert they-say our-</w:t>
      </w:r>
    </w:p>
    <w:p w14:paraId="37F3F741" w14:textId="77777777" w:rsidR="0092153D" w:rsidRPr="00542FF1" w:rsidRDefault="00014CDD">
      <w:pPr>
        <w:pStyle w:val="Hangingindent"/>
        <w:tabs>
          <w:tab w:val="clear" w:pos="567"/>
          <w:tab w:val="left" w:pos="0"/>
        </w:tabs>
        <w:ind w:left="0" w:firstLine="0"/>
        <w:rPr>
          <w:rFonts w:ascii="Gandhari Unicode" w:hAnsi="Gandhari Unicode" w:cs="e-Tamil OTC"/>
        </w:rPr>
      </w:pPr>
      <w:r w:rsidRPr="00542FF1">
        <w:rPr>
          <w:rFonts w:ascii="Gandhari Unicode" w:hAnsi="Gandhari Unicode" w:cs="e-Tamil OTC"/>
          <w:lang w:val="en-GB"/>
        </w:rPr>
        <w:t>breast middle</w:t>
      </w:r>
      <w:r w:rsidRPr="00542FF1">
        <w:rPr>
          <w:rFonts w:ascii="Gandhari Unicode" w:hAnsi="Gandhari Unicode" w:cs="e-Tamil OTC"/>
        </w:rPr>
        <w:t xml:space="preserve"> </w:t>
      </w:r>
      <w:r w:rsidRPr="00542FF1">
        <w:rPr>
          <w:rFonts w:ascii="Gandhari Unicode" w:hAnsi="Gandhari Unicode" w:cs="e-Tamil OTC"/>
          <w:lang w:val="en-GB"/>
        </w:rPr>
        <w:t>hating-he(h.) gone- path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2561432B" w14:textId="77777777" w:rsidR="0092153D" w:rsidRPr="00542FF1" w:rsidRDefault="0092153D">
      <w:pPr>
        <w:pStyle w:val="Textbody"/>
        <w:spacing w:after="29"/>
        <w:rPr>
          <w:rFonts w:ascii="Gandhari Unicode" w:hAnsi="Gandhari Unicode" w:cs="e-Tamil OTC"/>
        </w:rPr>
      </w:pPr>
    </w:p>
    <w:p w14:paraId="1F5A9832" w14:textId="77777777" w:rsidR="0092153D" w:rsidRPr="00542FF1" w:rsidRDefault="0092153D">
      <w:pPr>
        <w:pStyle w:val="Textbody"/>
        <w:spacing w:after="29"/>
        <w:rPr>
          <w:rFonts w:ascii="Gandhari Unicode" w:hAnsi="Gandhari Unicode" w:cs="e-Tamil OTC"/>
        </w:rPr>
      </w:pPr>
    </w:p>
    <w:p w14:paraId="718D8C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because the hot, powerful wind has come on the branches,</w:t>
      </w:r>
    </w:p>
    <w:p w14:paraId="5E4A8E80" w14:textId="77777777" w:rsidR="0092153D" w:rsidRPr="00542FF1" w:rsidRDefault="00014CDD">
      <w:pPr>
        <w:pStyle w:val="Textbody"/>
        <w:spacing w:after="72"/>
        <w:rPr>
          <w:rFonts w:ascii="Gandhari Unicode" w:hAnsi="Gandhari Unicode" w:cs="e-Tamil OTC"/>
        </w:rPr>
      </w:pPr>
      <w:proofErr w:type="spellStart"/>
      <w:r w:rsidRPr="00542FF1">
        <w:rPr>
          <w:rFonts w:ascii="Gandhari Unicode" w:hAnsi="Gandhari Unicode" w:cs="e-Tamil OTC"/>
          <w:lang w:val="en-GB"/>
        </w:rPr>
        <w:t>Sirissa</w:t>
      </w:r>
      <w:proofErr w:type="spellEnd"/>
      <w:r w:rsidRPr="00542FF1">
        <w:rPr>
          <w:rFonts w:ascii="Gandhari Unicode" w:hAnsi="Gandhari Unicode" w:cs="e-Tamil OTC"/>
          <w:lang w:val="en-GB"/>
        </w:rPr>
        <w:t xml:space="preserve"> [seeds] dried ripe in the nut are roaring</w:t>
      </w:r>
      <w:r w:rsidRPr="00542FF1">
        <w:rPr>
          <w:rStyle w:val="FootnoteReference"/>
          <w:rFonts w:ascii="Gandhari Unicode" w:hAnsi="Gandhari Unicode" w:cs="e-Tamil OTC"/>
          <w:lang w:val="en-GB"/>
        </w:rPr>
        <w:footnoteReference w:id="173"/>
      </w:r>
    </w:p>
    <w:p w14:paraId="6D49AC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mountainous, difficult desert, they say,</w:t>
      </w:r>
    </w:p>
    <w:p w14:paraId="3E5D29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 the path taken by him who doesn't like it between our breasts</w:t>
      </w:r>
      <w:r w:rsidRPr="00542FF1">
        <w:rPr>
          <w:rStyle w:val="FootnoteReference"/>
          <w:rFonts w:ascii="Gandhari Unicode" w:hAnsi="Gandhari Unicode" w:cs="e-Tamil OTC"/>
          <w:lang w:val="en-GB"/>
        </w:rPr>
        <w:footnoteReference w:id="174"/>
      </w:r>
      <w:r w:rsidRPr="00542FF1">
        <w:rPr>
          <w:rFonts w:ascii="Gandhari Unicode" w:hAnsi="Gandhari Unicode" w:cs="e-Tamil OTC"/>
          <w:lang w:val="en-GB"/>
        </w:rPr>
        <w:t>.</w:t>
      </w:r>
    </w:p>
    <w:p w14:paraId="170D3638" w14:textId="77777777" w:rsidR="0092153D" w:rsidRPr="00542FF1" w:rsidRDefault="0092153D">
      <w:pPr>
        <w:pStyle w:val="Textbody"/>
        <w:spacing w:after="0"/>
        <w:rPr>
          <w:rFonts w:ascii="Gandhari Unicode" w:hAnsi="Gandhari Unicode" w:cs="e-Tamil OTC"/>
        </w:rPr>
      </w:pPr>
    </w:p>
    <w:p w14:paraId="70E5B059" w14:textId="77777777" w:rsidR="0092153D" w:rsidRPr="00542FF1" w:rsidRDefault="0092153D">
      <w:pPr>
        <w:pStyle w:val="Textbody"/>
        <w:spacing w:after="29"/>
        <w:rPr>
          <w:rFonts w:ascii="Gandhari Unicode" w:hAnsi="Gandhari Unicode" w:cs="e-Tamil OTC"/>
        </w:rPr>
      </w:pPr>
    </w:p>
    <w:p w14:paraId="36AB3467" w14:textId="77777777" w:rsidR="00213054" w:rsidRDefault="0021305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10626D0" w14:textId="77777777" w:rsidR="0092153D" w:rsidRPr="00213054" w:rsidRDefault="00014CDD" w:rsidP="00213054">
      <w:pPr>
        <w:pStyle w:val="Heading4"/>
        <w:rPr>
          <w:rFonts w:ascii="Gandhari Unicode" w:hAnsi="Gandhari Unicode"/>
          <w:i w:val="0"/>
          <w:iCs w:val="0"/>
          <w:color w:val="auto"/>
        </w:rPr>
      </w:pPr>
      <w:r w:rsidRPr="00213054">
        <w:rPr>
          <w:rFonts w:ascii="Gandhari Unicode" w:hAnsi="Gandhari Unicode"/>
          <w:b/>
          <w:i w:val="0"/>
          <w:iCs w:val="0"/>
          <w:color w:val="auto"/>
          <w:lang w:val="en-GB"/>
        </w:rPr>
        <w:lastRenderedPageBreak/>
        <w:t>KT 40</w:t>
      </w:r>
      <w:r w:rsidRPr="00213054">
        <w:rPr>
          <w:rFonts w:ascii="e-Tamil OTC" w:hAnsi="e-Tamil OTC" w:cs="e-Tamil OTC"/>
          <w:b/>
          <w:i w:val="0"/>
          <w:iCs w:val="0"/>
          <w:color w:val="auto"/>
          <w:cs/>
          <w:lang w:val="en-GB"/>
        </w:rPr>
        <w:t xml:space="preserve"> </w:t>
      </w:r>
      <w:r w:rsidRPr="00213054">
        <w:rPr>
          <w:rFonts w:ascii="e-Tamil OTC" w:hAnsi="e-Tamil OTC" w:cs="e-Tamil OTC"/>
          <w:i w:val="0"/>
          <w:iCs w:val="0"/>
          <w:color w:val="auto"/>
          <w:cs/>
        </w:rPr>
        <w:t>செம்புலப்பெயனீரார்</w:t>
      </w:r>
      <w:r w:rsidRPr="00213054">
        <w:rPr>
          <w:rFonts w:ascii="e-Tamil OTC" w:hAnsi="e-Tamil OTC" w:cs="e-Tamil OTC"/>
          <w:i w:val="0"/>
          <w:iCs w:val="0"/>
          <w:color w:val="auto"/>
          <w:cs/>
          <w:lang w:val="en-GB"/>
        </w:rPr>
        <w:t xml:space="preserve">: </w:t>
      </w:r>
      <w:r w:rsidRPr="00213054">
        <w:rPr>
          <w:rFonts w:ascii="Gandhari Unicode" w:hAnsi="Gandhari Unicode"/>
          <w:i w:val="0"/>
          <w:iCs w:val="0"/>
          <w:color w:val="auto"/>
          <w:lang w:val="en-GB"/>
        </w:rPr>
        <w:t>HE / SHE</w:t>
      </w:r>
    </w:p>
    <w:p w14:paraId="440BD9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இயற்கைப் புணர்ச்சி புணர்ந்த பின்னர்ப் </w:t>
      </w:r>
      <w:r w:rsidR="00FB693A">
        <w:rPr>
          <w:rFonts w:ascii="Gandhari Unicode" w:hAnsi="Gandhari Unicode" w:cs="e-Tamil OTC"/>
          <w:lang w:val="en-GB"/>
        </w:rPr>
        <w:t>“</w:t>
      </w:r>
      <w:r w:rsidRPr="00542FF1">
        <w:rPr>
          <w:rFonts w:ascii="Gandhari Unicode" w:hAnsi="Gandhari Unicode" w:cs="e-Tamil OTC"/>
          <w:cs/>
          <w:lang w:val="en-GB"/>
        </w:rPr>
        <w:t>பிரிவர்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எனக் கருதி அஞ்சிய தலைமகள் குறிப்பு வேறுபாடு கண்டு தலைமகன் கூறுகின்றது (</w:t>
      </w:r>
      <w:r w:rsidRPr="00542FF1">
        <w:rPr>
          <w:rFonts w:ascii="Gandhari Unicode" w:hAnsi="Gandhari Unicode" w:cs="e-Tamil OTC"/>
          <w:lang w:val="en-GB"/>
        </w:rPr>
        <w:t>C</w:t>
      </w:r>
      <w:r w:rsidRPr="00542FF1">
        <w:rPr>
          <w:rFonts w:ascii="Gandhari Unicode" w:hAnsi="Gandhari Unicode" w:cs="e-Tamil OTC"/>
          <w:cs/>
          <w:lang w:val="en-GB"/>
        </w:rPr>
        <w:t>2: கூறியது).</w:t>
      </w:r>
    </w:p>
    <w:p w14:paraId="15AE3D1A" w14:textId="77777777" w:rsidR="0092153D" w:rsidRPr="00542FF1" w:rsidRDefault="0092153D">
      <w:pPr>
        <w:pStyle w:val="Textbody"/>
        <w:spacing w:after="29"/>
        <w:rPr>
          <w:rFonts w:ascii="Gandhari Unicode" w:hAnsi="Gandhari Unicode" w:cs="e-Tamil OTC"/>
        </w:rPr>
      </w:pPr>
    </w:p>
    <w:p w14:paraId="586ABC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யாயு ஞாயும்</w:t>
      </w:r>
      <w:r w:rsidRPr="00542FF1">
        <w:rPr>
          <w:rFonts w:ascii="Gandhari Unicode" w:hAnsi="Gandhari Unicode" w:cs="e-Tamil OTC"/>
          <w:cs/>
        </w:rPr>
        <w:t xml:space="preserve"> </w:t>
      </w:r>
      <w:r w:rsidRPr="00542FF1">
        <w:rPr>
          <w:rFonts w:ascii="Gandhari Unicode" w:hAnsi="Gandhari Unicode" w:cs="e-Tamil OTC"/>
          <w:u w:val="wave"/>
          <w:cs/>
        </w:rPr>
        <w:t>யாரா</w:t>
      </w:r>
      <w:r w:rsidRPr="00542FF1">
        <w:rPr>
          <w:rFonts w:ascii="Gandhari Unicode" w:hAnsi="Gandhari Unicode" w:cs="e-Tamil OTC"/>
          <w:cs/>
        </w:rPr>
        <w:t xml:space="preserve"> கியரோ</w:t>
      </w:r>
    </w:p>
    <w:p w14:paraId="11CC75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வெந்தையு நுந்தையு மெம்முறைக் கேளிர்</w:t>
      </w:r>
    </w:p>
    <w:p w14:paraId="6BD1D9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யானு</w:t>
      </w:r>
      <w:r w:rsidRPr="00542FF1">
        <w:rPr>
          <w:rFonts w:ascii="Gandhari Unicode" w:hAnsi="Gandhari Unicode" w:cs="e-Tamil OTC"/>
          <w:cs/>
        </w:rPr>
        <w:t xml:space="preserve"> நீயு மெவ்வழி யறிதுஞ்</w:t>
      </w:r>
    </w:p>
    <w:p w14:paraId="6C8486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செம்புலப் </w:t>
      </w:r>
      <w:r w:rsidRPr="00542FF1">
        <w:rPr>
          <w:rFonts w:ascii="Gandhari Unicode" w:hAnsi="Gandhari Unicode" w:cs="e-Tamil OTC"/>
          <w:u w:val="wave"/>
          <w:cs/>
        </w:rPr>
        <w:t>பெயனீர்</w:t>
      </w:r>
      <w:r w:rsidRPr="00542FF1">
        <w:rPr>
          <w:rFonts w:ascii="Gandhari Unicode" w:hAnsi="Gandhari Unicode" w:cs="e-Tamil OTC"/>
          <w:cs/>
        </w:rPr>
        <w:t xml:space="preserve"> போல</w:t>
      </w:r>
    </w:p>
    <w:p w14:paraId="33252A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வன்புடை நெஞ்சந் தாங்கலந் தனவே.</w:t>
      </w:r>
    </w:p>
    <w:p w14:paraId="33DC9844" w14:textId="77777777" w:rsidR="0092153D" w:rsidRPr="00542FF1" w:rsidRDefault="0092153D">
      <w:pPr>
        <w:pStyle w:val="Textbody"/>
        <w:spacing w:after="29"/>
        <w:rPr>
          <w:rFonts w:ascii="Gandhari Unicode" w:hAnsi="Gandhari Unicode" w:cs="e-Tamil OTC"/>
        </w:rPr>
      </w:pPr>
    </w:p>
    <w:p w14:paraId="30CA36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யாயு ஞாயும்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ஞாயும் யாயு </w:t>
      </w:r>
      <w:r w:rsidRPr="00542FF1">
        <w:rPr>
          <w:rFonts w:ascii="Gandhari Unicode" w:hAnsi="Gandhari Unicode" w:cs="e-Tamil OTC"/>
        </w:rPr>
        <w:t xml:space="preserve">C1; </w:t>
      </w:r>
      <w:r w:rsidRPr="00542FF1">
        <w:rPr>
          <w:rFonts w:ascii="Gandhari Unicode" w:hAnsi="Gandhari Unicode" w:cs="e-Tamil OTC"/>
          <w:cs/>
        </w:rPr>
        <w:t xml:space="preserve">யாயும் யாயு </w:t>
      </w:r>
      <w:r w:rsidRPr="00542FF1">
        <w:rPr>
          <w:rFonts w:ascii="Gandhari Unicode" w:hAnsi="Gandhari Unicode" w:cs="e-Tamil OTC"/>
        </w:rPr>
        <w:t xml:space="preserve">L1; </w:t>
      </w:r>
      <w:r w:rsidRPr="00542FF1">
        <w:rPr>
          <w:rFonts w:ascii="Gandhari Unicode" w:hAnsi="Gandhari Unicode" w:cs="e-Tamil OTC"/>
          <w:cs/>
        </w:rPr>
        <w:t xml:space="preserve">யாயும் யாயும் </w:t>
      </w:r>
      <w:r w:rsidRPr="00542FF1">
        <w:rPr>
          <w:rFonts w:ascii="Gandhari Unicode" w:hAnsi="Gandhari Unicode" w:cs="e-Tamil OTC"/>
        </w:rPr>
        <w:t xml:space="preserve">C2+3, G1+2,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xml:space="preserve">, EA, I, AT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1cd </w:t>
      </w:r>
      <w:r w:rsidRPr="00542FF1">
        <w:rPr>
          <w:rFonts w:ascii="Gandhari Unicode" w:hAnsi="Gandhari Unicode" w:cs="e-Tamil OTC"/>
          <w:cs/>
        </w:rPr>
        <w:t xml:space="preserve">யாரா கியரோ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கியரோ </w:t>
      </w:r>
      <w:r w:rsidRPr="00542FF1">
        <w:rPr>
          <w:rFonts w:ascii="Gandhari Unicode" w:hAnsi="Gandhari Unicode" w:cs="e-Tamil OTC"/>
        </w:rPr>
        <w:t xml:space="preserve">L1, 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கியரோ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 xml:space="preserve">L1, 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r w:rsidRPr="00542FF1">
        <w:rPr>
          <w:rFonts w:ascii="Gandhari Unicode" w:hAnsi="Gandhari Unicode" w:cs="e-Tamil OTC"/>
        </w:rPr>
        <w:t xml:space="preserve">G2; </w:t>
      </w:r>
      <w:r w:rsidRPr="00542FF1">
        <w:rPr>
          <w:rFonts w:ascii="Gandhari Unicode" w:hAnsi="Gandhari Unicode" w:cs="e-Tamil OTC"/>
          <w:cs/>
        </w:rPr>
        <w:t xml:space="preserve">நானு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பெயனீர் </w:t>
      </w:r>
      <w:r w:rsidRPr="00542FF1">
        <w:rPr>
          <w:rFonts w:ascii="Gandhari Unicode" w:hAnsi="Gandhari Unicode" w:cs="e-Tamil OTC"/>
        </w:rPr>
        <w:t xml:space="preserve">C2+3v,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பெய்ந்நீர் </w:t>
      </w:r>
      <w:r w:rsidRPr="00542FF1">
        <w:rPr>
          <w:rFonts w:ascii="Gandhari Unicode" w:hAnsi="Gandhari Unicode" w:cs="e-Tamil OTC"/>
        </w:rPr>
        <w:t xml:space="preserve">L1, C1+2v+3,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Nam., TV, EA, I, </w:t>
      </w:r>
      <w:proofErr w:type="spellStart"/>
      <w:r w:rsidRPr="00542FF1">
        <w:rPr>
          <w:rFonts w:ascii="Gandhari Unicode" w:hAnsi="Gandhari Unicode" w:cs="e-Tamil OTC"/>
        </w:rPr>
        <w:t>Cām.v</w:t>
      </w:r>
      <w:proofErr w:type="spellEnd"/>
    </w:p>
    <w:p w14:paraId="58A45479" w14:textId="77777777" w:rsidR="0092153D" w:rsidRPr="00542FF1" w:rsidRDefault="0092153D">
      <w:pPr>
        <w:pStyle w:val="Textbody"/>
        <w:spacing w:after="29"/>
        <w:rPr>
          <w:rFonts w:ascii="Gandhari Unicode" w:hAnsi="Gandhari Unicode" w:cs="e-Tamil OTC"/>
        </w:rPr>
      </w:pPr>
    </w:p>
    <w:p w14:paraId="33497A2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 xml:space="preserve">um </w:t>
      </w:r>
      <w:proofErr w:type="spellStart"/>
      <w:r w:rsidRPr="00542FF1">
        <w:rPr>
          <w:rFonts w:ascii="Gandhari Unicode" w:hAnsi="Gandhari Unicode" w:cs="e-Tamil OTC"/>
          <w:i/>
          <w:iCs/>
          <w:lang w:val="en-GB"/>
        </w:rPr>
        <w:t>ñāy</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92B0E">
        <w:rPr>
          <w:rFonts w:ascii="Gandhari Unicode" w:hAnsi="Gandhari Unicode" w:cs="e-Tamil OTC"/>
          <w:lang w:val="en-GB"/>
        </w:rPr>
        <w:t>-</w:t>
      </w:r>
      <w:r w:rsidRPr="00542FF1">
        <w:rPr>
          <w:rFonts w:ascii="Gandhari Unicode" w:hAnsi="Gandhari Unicode" w:cs="e-Tamil OTC"/>
          <w:lang w:val="en-GB"/>
        </w:rPr>
        <w:t>ō</w:t>
      </w:r>
    </w:p>
    <w:p w14:paraId="24E0F07C"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entai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nuntai</w:t>
      </w:r>
      <w:proofErr w:type="spellEnd"/>
      <w:r>
        <w:rPr>
          <w:rFonts w:ascii="Gandhari Unicode" w:hAnsi="Gandhari Unicode" w:cs="e-Tamil OTC"/>
          <w:lang w:val="en-GB"/>
        </w:rPr>
        <w:t>-~</w:t>
      </w:r>
      <w:r w:rsidR="00014CDD" w:rsidRPr="00542FF1">
        <w:rPr>
          <w:rFonts w:ascii="Gandhari Unicode" w:hAnsi="Gandhari Unicode" w:cs="e-Tamil OTC"/>
          <w:lang w:val="en-GB"/>
        </w:rPr>
        <w:t>um e</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muṟai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kēḷir</w:t>
      </w:r>
      <w:proofErr w:type="spellEnd"/>
    </w:p>
    <w:p w14:paraId="64767A3E" w14:textId="77777777" w:rsidR="0092153D" w:rsidRPr="00892B0E" w:rsidRDefault="00014CDD">
      <w:pPr>
        <w:pStyle w:val="Textbody"/>
        <w:spacing w:after="29"/>
        <w:rPr>
          <w:rFonts w:ascii="Gandhari Unicode" w:hAnsi="Gandhari Unicode" w:cs="e-Tamil OTC"/>
          <w:lang w:val="de-DE"/>
        </w:rPr>
      </w:pPr>
      <w:proofErr w:type="spellStart"/>
      <w:r w:rsidRPr="00892B0E">
        <w:rPr>
          <w:rFonts w:ascii="Gandhari Unicode" w:hAnsi="Gandhari Unicode" w:cs="e-Tamil OTC"/>
          <w:i/>
          <w:iCs/>
          <w:lang w:val="de-DE"/>
        </w:rPr>
        <w:t>yāṉ</w:t>
      </w:r>
      <w:proofErr w:type="spellEnd"/>
      <w:r w:rsidR="00892B0E" w:rsidRPr="00892B0E">
        <w:rPr>
          <w:rFonts w:ascii="Gandhari Unicode" w:hAnsi="Gandhari Unicode" w:cs="e-Tamil OTC"/>
          <w:i/>
          <w:iCs/>
          <w:lang w:val="de-DE"/>
        </w:rPr>
        <w:t>-</w:t>
      </w:r>
      <w:r w:rsidRPr="00892B0E">
        <w:rPr>
          <w:rFonts w:ascii="Gandhari Unicode" w:hAnsi="Gandhari Unicode" w:cs="e-Tamil OTC"/>
          <w:i/>
          <w:iCs/>
          <w:lang w:val="de-DE"/>
        </w:rPr>
        <w:t>um</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nī</w:t>
      </w:r>
      <w:proofErr w:type="spellEnd"/>
      <w:r w:rsidR="00892B0E" w:rsidRPr="00892B0E">
        <w:rPr>
          <w:rFonts w:ascii="Gandhari Unicode" w:hAnsi="Gandhari Unicode" w:cs="e-Tamil OTC"/>
          <w:lang w:val="de-DE"/>
        </w:rPr>
        <w:t>-~</w:t>
      </w:r>
      <w:r w:rsidRPr="00892B0E">
        <w:rPr>
          <w:rFonts w:ascii="Gandhari Unicode" w:hAnsi="Gandhari Unicode" w:cs="e-Tamil OTC"/>
          <w:lang w:val="de-DE"/>
        </w:rPr>
        <w:t>um e</w:t>
      </w:r>
      <w:r w:rsidR="00892B0E" w:rsidRPr="00892B0E">
        <w:rPr>
          <w:rFonts w:ascii="Gandhari Unicode" w:hAnsi="Gandhari Unicode" w:cs="e-Tamil OTC"/>
          <w:lang w:val="de-DE"/>
        </w:rPr>
        <w:t>+</w:t>
      </w:r>
      <w:r w:rsidRPr="00892B0E">
        <w:rPr>
          <w:rFonts w:ascii="Gandhari Unicode" w:hAnsi="Gandhari Unicode" w:cs="e-Tamil OTC"/>
          <w:lang w:val="de-DE"/>
        </w:rPr>
        <w:t xml:space="preserve"> </w:t>
      </w:r>
      <w:proofErr w:type="spellStart"/>
      <w:r w:rsidRPr="00892B0E">
        <w:rPr>
          <w:rFonts w:ascii="Gandhari Unicode" w:hAnsi="Gandhari Unicode" w:cs="e-Tamil OTC"/>
          <w:lang w:val="de-DE"/>
        </w:rPr>
        <w:t>vaḻi</w:t>
      </w:r>
      <w:proofErr w:type="spellEnd"/>
      <w:r w:rsidRPr="00892B0E">
        <w:rPr>
          <w:rFonts w:ascii="Gandhari Unicode" w:hAnsi="Gandhari Unicode" w:cs="e-Tamil OTC"/>
          <w:lang w:val="de-DE"/>
        </w:rPr>
        <w:t xml:space="preserve"> </w:t>
      </w:r>
      <w:r w:rsidR="00892B0E" w:rsidRPr="00892B0E">
        <w:rPr>
          <w:rFonts w:ascii="Gandhari Unicode" w:hAnsi="Gandhari Unicode" w:cs="e-Tamil OTC"/>
          <w:lang w:val="de-DE"/>
        </w:rPr>
        <w:t>~</w:t>
      </w:r>
      <w:proofErr w:type="spellStart"/>
      <w:r w:rsidRPr="00892B0E">
        <w:rPr>
          <w:rFonts w:ascii="Gandhari Unicode" w:hAnsi="Gandhari Unicode" w:cs="e-Tamil OTC"/>
          <w:lang w:val="de-DE"/>
        </w:rPr>
        <w:t>aṟitum</w:t>
      </w:r>
      <w:proofErr w:type="spellEnd"/>
    </w:p>
    <w:p w14:paraId="303C9B61" w14:textId="77777777" w:rsidR="0092153D" w:rsidRPr="00283666" w:rsidRDefault="00014CDD">
      <w:pPr>
        <w:pStyle w:val="Textbody"/>
        <w:spacing w:after="29"/>
        <w:rPr>
          <w:rFonts w:ascii="Gandhari Unicode" w:hAnsi="Gandhari Unicode" w:cs="e-Tamil OTC"/>
          <w:lang w:val="de-DE"/>
        </w:rPr>
      </w:pPr>
      <w:proofErr w:type="spellStart"/>
      <w:r w:rsidRPr="00283666">
        <w:rPr>
          <w:rFonts w:ascii="Gandhari Unicode" w:hAnsi="Gandhari Unicode" w:cs="e-Tamil OTC"/>
          <w:lang w:val="de-DE"/>
        </w:rPr>
        <w:t>cem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pulam</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i/>
          <w:iCs/>
          <w:lang w:val="de-DE"/>
        </w:rPr>
        <w:t>peyal</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nīr</w:t>
      </w:r>
      <w:proofErr w:type="spellEnd"/>
      <w:r w:rsidRPr="00283666">
        <w:rPr>
          <w:rFonts w:ascii="Gandhari Unicode" w:hAnsi="Gandhari Unicode" w:cs="e-Tamil OTC"/>
          <w:lang w:val="de-DE"/>
        </w:rPr>
        <w:t xml:space="preserve"> </w:t>
      </w:r>
      <w:proofErr w:type="spellStart"/>
      <w:r w:rsidRPr="00283666">
        <w:rPr>
          <w:rFonts w:ascii="Gandhari Unicode" w:hAnsi="Gandhari Unicode" w:cs="e-Tamil OTC"/>
          <w:lang w:val="de-DE"/>
        </w:rPr>
        <w:t>pōla</w:t>
      </w:r>
      <w:proofErr w:type="spellEnd"/>
    </w:p>
    <w:p w14:paraId="20219F93" w14:textId="77777777" w:rsidR="0092153D" w:rsidRPr="00283666" w:rsidRDefault="00892B0E">
      <w:pPr>
        <w:pStyle w:val="Textbody"/>
        <w:spacing w:after="29" w:line="260" w:lineRule="exact"/>
        <w:rPr>
          <w:rFonts w:ascii="Gandhari Unicode" w:hAnsi="Gandhari Unicode" w:cs="e-Tamil OTC"/>
          <w:lang w:val="de-DE"/>
        </w:rPr>
      </w:pPr>
      <w:r w:rsidRPr="00283666">
        <w:rPr>
          <w:rFonts w:ascii="Gandhari Unicode" w:hAnsi="Gandhari Unicode" w:cs="e-Tamil OTC"/>
          <w:lang w:val="de-DE"/>
        </w:rPr>
        <w:t>~</w:t>
      </w:r>
      <w:proofErr w:type="spellStart"/>
      <w:r w:rsidR="00014CDD" w:rsidRPr="00283666">
        <w:rPr>
          <w:rFonts w:ascii="Gandhari Unicode" w:hAnsi="Gandhari Unicode" w:cs="e-Tamil OTC"/>
          <w:lang w:val="de-DE"/>
        </w:rPr>
        <w:t>aṉ</w:t>
      </w:r>
      <w:r w:rsidRPr="00283666">
        <w:rPr>
          <w:rFonts w:ascii="Gandhari Unicode" w:hAnsi="Gandhari Unicode" w:cs="e-Tamil OTC"/>
          <w:lang w:val="de-DE"/>
        </w:rPr>
        <w:t>p</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uṭai</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neñcam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tām</w:t>
      </w:r>
      <w:proofErr w:type="spellEnd"/>
      <w:r w:rsidR="00014CDD" w:rsidRPr="00283666">
        <w:rPr>
          <w:rFonts w:ascii="Gandhari Unicode" w:hAnsi="Gandhari Unicode" w:cs="e-Tamil OTC"/>
          <w:lang w:val="de-DE"/>
        </w:rPr>
        <w:t xml:space="preserve"> </w:t>
      </w:r>
      <w:proofErr w:type="spellStart"/>
      <w:r w:rsidR="00014CDD" w:rsidRPr="00283666">
        <w:rPr>
          <w:rFonts w:ascii="Gandhari Unicode" w:hAnsi="Gandhari Unicode" w:cs="e-Tamil OTC"/>
          <w:lang w:val="de-DE"/>
        </w:rPr>
        <w:t>kalantaṉa</w:t>
      </w:r>
      <w:proofErr w:type="spellEnd"/>
      <w:r w:rsidRPr="00283666">
        <w:rPr>
          <w:rFonts w:ascii="Gandhari Unicode" w:hAnsi="Gandhari Unicode" w:cs="e-Tamil OTC"/>
          <w:lang w:val="de-DE"/>
        </w:rPr>
        <w:t>-~</w:t>
      </w:r>
      <w:r w:rsidR="00014CDD" w:rsidRPr="00283666">
        <w:rPr>
          <w:rFonts w:ascii="Gandhari Unicode" w:hAnsi="Gandhari Unicode" w:cs="e-Tamil OTC"/>
          <w:lang w:val="de-DE"/>
        </w:rPr>
        <w:t>ē.</w:t>
      </w:r>
    </w:p>
    <w:p w14:paraId="44F37AE2" w14:textId="77777777" w:rsidR="0092153D" w:rsidRPr="00283666" w:rsidRDefault="0092153D">
      <w:pPr>
        <w:pStyle w:val="Textbody"/>
        <w:spacing w:after="29" w:line="260" w:lineRule="exact"/>
        <w:rPr>
          <w:rFonts w:ascii="Gandhari Unicode" w:hAnsi="Gandhari Unicode" w:cs="e-Tamil OTC"/>
          <w:lang w:val="de-DE"/>
        </w:rPr>
      </w:pPr>
    </w:p>
    <w:p w14:paraId="4BBDF795"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HIM upon seeing changes in the inner state of HER, who was afraid judging </w:t>
      </w:r>
      <w:r w:rsidR="00FB693A">
        <w:rPr>
          <w:rFonts w:ascii="Gandhari Unicode" w:hAnsi="Gandhari Unicode" w:cs="e-Tamil OTC"/>
          <w:lang w:val="en-GB"/>
        </w:rPr>
        <w:t>“he will separate [from me]”</w:t>
      </w:r>
      <w:r w:rsidRPr="00542FF1">
        <w:rPr>
          <w:rFonts w:ascii="Gandhari Unicode" w:hAnsi="Gandhari Unicode" w:cs="e-Tamil OTC"/>
          <w:lang w:val="en-GB"/>
        </w:rPr>
        <w:t xml:space="preserve">, after having </w:t>
      </w:r>
      <w:proofErr w:type="spellStart"/>
      <w:r w:rsidRPr="00542FF1">
        <w:rPr>
          <w:rFonts w:ascii="Gandhari Unicode" w:hAnsi="Gandhari Unicode" w:cs="e-Tamil OTC"/>
          <w:lang w:val="en-GB"/>
        </w:rPr>
        <w:t>consumated</w:t>
      </w:r>
      <w:proofErr w:type="spellEnd"/>
      <w:r w:rsidRPr="00542FF1">
        <w:rPr>
          <w:rFonts w:ascii="Gandhari Unicode" w:hAnsi="Gandhari Unicode" w:cs="e-Tamil OTC"/>
          <w:lang w:val="en-GB"/>
        </w:rPr>
        <w:t xml:space="preserve"> the natural union.</w:t>
      </w:r>
    </w:p>
    <w:p w14:paraId="51CFF3E8" w14:textId="77777777" w:rsidR="0092153D" w:rsidRPr="00542FF1" w:rsidRDefault="0092153D">
      <w:pPr>
        <w:pStyle w:val="Textbody"/>
        <w:spacing w:after="29" w:line="260" w:lineRule="exact"/>
        <w:rPr>
          <w:rFonts w:ascii="Gandhari Unicode" w:hAnsi="Gandhari Unicode" w:cs="e-Tamil OTC"/>
          <w:lang w:val="en-GB"/>
        </w:rPr>
      </w:pPr>
    </w:p>
    <w:p w14:paraId="31CCF0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who may-become/become-they(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p>
    <w:p w14:paraId="1E41F3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your-father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kind/our- stay- relatives</w:t>
      </w:r>
    </w:p>
    <w:p w14:paraId="632C4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w:t>
      </w:r>
      <w:r w:rsidRPr="00542FF1">
        <w:rPr>
          <w:rFonts w:ascii="Gandhari Unicode" w:hAnsi="Gandhari Unicode" w:cs="e-Tamil OTC"/>
          <w:position w:val="6"/>
          <w:lang w:val="en-GB"/>
        </w:rPr>
        <w:t>um</w:t>
      </w:r>
      <w:r w:rsidRPr="00542FF1">
        <w:rPr>
          <w:rFonts w:ascii="Gandhari Unicode" w:hAnsi="Gandhari Unicode" w:cs="e-Tamil OTC"/>
          <w:lang w:val="en-GB"/>
        </w:rPr>
        <w:t xml:space="preserve"> what- way we-know(sub.)</w:t>
      </w:r>
    </w:p>
    <w:p w14:paraId="34881D0A" w14:textId="77777777" w:rsidR="0092153D" w:rsidRPr="00542FF1" w:rsidRDefault="00014CDD">
      <w:pPr>
        <w:pStyle w:val="Textbody"/>
        <w:tabs>
          <w:tab w:val="left" w:pos="4813"/>
        </w:tabs>
        <w:spacing w:after="0" w:line="260" w:lineRule="exact"/>
        <w:rPr>
          <w:rFonts w:ascii="Gandhari Unicode" w:hAnsi="Gandhari Unicode" w:cs="e-Tamil OTC"/>
          <w:lang w:val="en-GB"/>
        </w:rPr>
      </w:pPr>
      <w:r w:rsidRPr="00542FF1">
        <w:rPr>
          <w:rFonts w:ascii="Gandhari Unicode" w:hAnsi="Gandhari Unicode" w:cs="e-Tamil OTC"/>
          <w:lang w:val="en-GB"/>
        </w:rPr>
        <w:t>red soil raining water be-</w:t>
      </w:r>
      <w:proofErr w:type="gramStart"/>
      <w:r w:rsidRPr="00542FF1">
        <w:rPr>
          <w:rFonts w:ascii="Gandhari Unicode" w:hAnsi="Gandhari Unicode" w:cs="e-Tamil OTC"/>
          <w:lang w:val="en-GB"/>
        </w:rPr>
        <w:t>similar</w:t>
      </w:r>
      <w:proofErr w:type="gramEnd"/>
    </w:p>
    <w:p w14:paraId="64CEEA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 possess-/break- heart self(pl.) they-mingled(n.pl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7117DF03" w14:textId="77777777" w:rsidR="0092153D" w:rsidRPr="00542FF1" w:rsidRDefault="0092153D">
      <w:pPr>
        <w:pStyle w:val="Textbody"/>
        <w:spacing w:after="29"/>
        <w:rPr>
          <w:rFonts w:ascii="Gandhari Unicode" w:hAnsi="Gandhari Unicode" w:cs="e-Tamil OTC"/>
        </w:rPr>
      </w:pPr>
    </w:p>
    <w:p w14:paraId="3BD37086" w14:textId="77777777" w:rsidR="0092153D" w:rsidRPr="00542FF1" w:rsidRDefault="0092153D">
      <w:pPr>
        <w:pStyle w:val="Textbody"/>
        <w:spacing w:after="29"/>
        <w:rPr>
          <w:rFonts w:ascii="Gandhari Unicode" w:hAnsi="Gandhari Unicode" w:cs="e-Tamil OTC"/>
          <w:lang w:val="en-GB"/>
        </w:rPr>
      </w:pPr>
    </w:p>
    <w:p w14:paraId="399097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w:t>
      </w:r>
    </w:p>
    <w:p w14:paraId="7AFEB2E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might they be [to each other]?</w:t>
      </w:r>
    </w:p>
    <w:p w14:paraId="1822D7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your father and my father, what kind of relations?</w:t>
      </w:r>
    </w:p>
    <w:p w14:paraId="0BA7E80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I and you, how do we know [about each other]?</w:t>
      </w:r>
      <w:r w:rsidRPr="00542FF1">
        <w:rPr>
          <w:rStyle w:val="FootnoteReference"/>
          <w:rFonts w:ascii="Gandhari Unicode" w:hAnsi="Gandhari Unicode" w:cs="e-Tamil OTC"/>
          <w:lang w:val="en-GB"/>
        </w:rPr>
        <w:footnoteReference w:id="175"/>
      </w:r>
    </w:p>
    <w:p w14:paraId="437BFB4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0662A9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broken</w:t>
      </w:r>
      <w:r w:rsidRPr="00542FF1">
        <w:rPr>
          <w:rStyle w:val="FootnoteReference"/>
          <w:rFonts w:ascii="Gandhari Unicode" w:hAnsi="Gandhari Unicode" w:cs="e-Tamil OTC"/>
          <w:lang w:val="en-GB"/>
        </w:rPr>
        <w:footnoteReference w:id="176"/>
      </w:r>
      <w:r w:rsidRPr="00542FF1">
        <w:rPr>
          <w:rFonts w:ascii="Gandhari Unicode" w:hAnsi="Gandhari Unicode" w:cs="e-Tamil OTC"/>
          <w:lang w:val="en-GB"/>
        </w:rPr>
        <w:t xml:space="preserve"> by love [our] hearts on their own have mingled.</w:t>
      </w:r>
    </w:p>
    <w:p w14:paraId="1208D3FE" w14:textId="77777777" w:rsidR="0092153D" w:rsidRPr="00542FF1" w:rsidRDefault="0092153D">
      <w:pPr>
        <w:pStyle w:val="Textbody"/>
        <w:spacing w:after="0"/>
        <w:rPr>
          <w:rFonts w:ascii="Gandhari Unicode" w:hAnsi="Gandhari Unicode" w:cs="e-Tamil OTC"/>
          <w:lang w:val="en-GB"/>
        </w:rPr>
      </w:pPr>
    </w:p>
    <w:p w14:paraId="77B9845F" w14:textId="77777777" w:rsidR="0092153D" w:rsidRPr="00542FF1" w:rsidRDefault="0092153D">
      <w:pPr>
        <w:pStyle w:val="Textbody"/>
        <w:spacing w:after="0"/>
        <w:rPr>
          <w:rFonts w:ascii="Gandhari Unicode" w:hAnsi="Gandhari Unicode" w:cs="e-Tamil OTC"/>
          <w:lang w:val="en-GB"/>
        </w:rPr>
      </w:pPr>
    </w:p>
    <w:p w14:paraId="23182D3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2.</w:t>
      </w:r>
    </w:p>
    <w:p w14:paraId="718A943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My mother and your mother, what has become of them?</w:t>
      </w:r>
    </w:p>
    <w:p w14:paraId="6C6576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of my father and your father [and] our close relations?</w:t>
      </w:r>
    </w:p>
    <w:p w14:paraId="0B876DC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And I and you, what do we know [about them]?</w:t>
      </w:r>
    </w:p>
    <w:p w14:paraId="658BEA92"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Like red soil and streaming rain</w:t>
      </w:r>
    </w:p>
    <w:p w14:paraId="43B2D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love our hearts themselves have mingled.</w:t>
      </w:r>
      <w:r w:rsidRPr="00542FF1">
        <w:rPr>
          <w:rStyle w:val="FootnoteReference"/>
          <w:rFonts w:ascii="Gandhari Unicode" w:hAnsi="Gandhari Unicode" w:cs="e-Tamil OTC"/>
          <w:lang w:val="en-GB"/>
        </w:rPr>
        <w:footnoteReference w:id="177"/>
      </w:r>
    </w:p>
    <w:p w14:paraId="3FE73D27" w14:textId="77777777" w:rsidR="0092153D" w:rsidRPr="00542FF1" w:rsidRDefault="0092153D">
      <w:pPr>
        <w:pStyle w:val="Textbody"/>
        <w:spacing w:after="0"/>
        <w:rPr>
          <w:rFonts w:ascii="Gandhari Unicode" w:hAnsi="Gandhari Unicode" w:cs="e-Tamil OTC"/>
          <w:lang w:val="en-GB"/>
        </w:rPr>
      </w:pPr>
    </w:p>
    <w:p w14:paraId="2521E4F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059FC33"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41</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அணிலாடுமுன்றிலார்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372CFE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 கண்டு கவன்ற தோழிக்குக் கிழத்தி உரைத்தது.</w:t>
      </w:r>
    </w:p>
    <w:p w14:paraId="543BBD9B" w14:textId="77777777" w:rsidR="0092153D" w:rsidRPr="00542FF1" w:rsidRDefault="0092153D">
      <w:pPr>
        <w:pStyle w:val="Textbody"/>
        <w:spacing w:after="29"/>
        <w:rPr>
          <w:rFonts w:ascii="Gandhari Unicode" w:hAnsi="Gandhari Unicode" w:cs="e-Tamil OTC"/>
        </w:rPr>
      </w:pPr>
    </w:p>
    <w:p w14:paraId="12E5CD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காதல ருழைய ராகப் பெரிதுவந்து</w:t>
      </w:r>
    </w:p>
    <w:p w14:paraId="1505F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 ளூரிற் புகல்வேன் மன்ற</w:t>
      </w:r>
    </w:p>
    <w:p w14:paraId="1FE4D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வத்த நண்ணிய வங்குடிச் சீறூர்</w:t>
      </w:r>
    </w:p>
    <w:p w14:paraId="2A7199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மக்கள் போகிய வணிலாடு முன்றிற்</w:t>
      </w:r>
    </w:p>
    <w:p w14:paraId="631493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புலப்பில்</w:t>
      </w:r>
      <w:r w:rsidRPr="00542FF1">
        <w:rPr>
          <w:rFonts w:ascii="Gandhari Unicode" w:hAnsi="Gandhari Unicode" w:cs="e-Tamil OTC"/>
          <w:cs/>
        </w:rPr>
        <w:t xml:space="preserve"> போலப் புல்லென்</w:t>
      </w:r>
    </w:p>
    <w:p w14:paraId="2776AF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றலப்பென் றோழியவ ரகன்ற ஞான்றே.</w:t>
      </w:r>
    </w:p>
    <w:p w14:paraId="0F46427A" w14:textId="77777777" w:rsidR="0092153D" w:rsidRPr="00542FF1" w:rsidRDefault="0092153D">
      <w:pPr>
        <w:pStyle w:val="Textbody"/>
        <w:spacing w:after="29"/>
        <w:rPr>
          <w:rFonts w:ascii="Gandhari Unicode" w:hAnsi="Gandhari Unicode" w:cs="e-Tamil OTC"/>
        </w:rPr>
      </w:pPr>
    </w:p>
    <w:p w14:paraId="1570FFD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C1+2+4,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புகல்வென்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பொலிவேன்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புலப்பில் </w:t>
      </w:r>
      <w:r w:rsidRPr="00542FF1">
        <w:rPr>
          <w:rFonts w:ascii="Gandhari Unicode" w:hAnsi="Gandhari Unicode" w:cs="e-Tamil OTC"/>
        </w:rPr>
        <w:t xml:space="preserve">C2+4,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78"/>
      </w:r>
      <w:r w:rsidRPr="00542FF1">
        <w:rPr>
          <w:rFonts w:ascii="Gandhari Unicode" w:hAnsi="Gandhari Unicode" w:cs="e-Tamil OTC"/>
          <w:cs/>
        </w:rPr>
        <w:t xml:space="preserve"> புலம்பில் </w:t>
      </w:r>
      <w:r w:rsidRPr="00542FF1">
        <w:rPr>
          <w:rFonts w:ascii="Gandhari Unicode" w:hAnsi="Gandhari Unicode" w:cs="e-Tamil OTC"/>
        </w:rPr>
        <w:t xml:space="preserve">L1, C1,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புல்லின்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 xml:space="preserve">C2v+3,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றலப்பேன் </w:t>
      </w:r>
      <w:r w:rsidRPr="00542FF1">
        <w:rPr>
          <w:rFonts w:ascii="Gandhari Unicode" w:hAnsi="Gandhari Unicode" w:cs="e-Tamil OTC"/>
        </w:rPr>
        <w:t>L1, C2+4, G2</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றோழியவ ரகன்ற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யவர்கன் </w:t>
      </w:r>
      <w:r w:rsidRPr="00542FF1">
        <w:rPr>
          <w:rFonts w:ascii="Gandhari Unicode" w:hAnsi="Gandhari Unicode" w:cs="e-Tamil OTC"/>
        </w:rPr>
        <w:t>L1</w:t>
      </w:r>
    </w:p>
    <w:p w14:paraId="2B139374" w14:textId="77777777" w:rsidR="0092153D" w:rsidRPr="00542FF1" w:rsidRDefault="0092153D">
      <w:pPr>
        <w:pStyle w:val="Textbody"/>
        <w:spacing w:after="29"/>
        <w:rPr>
          <w:rFonts w:ascii="Gandhari Unicode" w:hAnsi="Gandhari Unicode" w:cs="e-Tamil OTC"/>
        </w:rPr>
      </w:pPr>
    </w:p>
    <w:p w14:paraId="290C93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perit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uvantu</w:t>
      </w:r>
      <w:proofErr w:type="spellEnd"/>
    </w:p>
    <w:p w14:paraId="627F63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pukalvēṉ</w:t>
      </w:r>
      <w:r w:rsidR="00892B0E">
        <w:rPr>
          <w:rFonts w:ascii="Gandhari Unicode" w:hAnsi="Gandhari Unicode" w:cs="e-Tamil OTC"/>
          <w:lang w:val="en-GB"/>
        </w:rPr>
        <w:t>-</w:t>
      </w:r>
      <w:r w:rsidRPr="00542FF1">
        <w:rPr>
          <w:rFonts w:ascii="Gandhari Unicode" w:hAnsi="Gandhari Unicode" w:cs="e-Tamil OTC"/>
          <w:lang w:val="en-GB"/>
        </w:rPr>
        <w:t>maṉṟa</w:t>
      </w:r>
      <w:proofErr w:type="spellEnd"/>
    </w:p>
    <w:p w14:paraId="4C22C9B1" w14:textId="77777777" w:rsidR="0092153D" w:rsidRPr="00542FF1" w:rsidRDefault="00892B0E">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attam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kuṭi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FB693A">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proofErr w:type="gramStart"/>
      <w:r w:rsidR="00014CDD" w:rsidRPr="00542FF1">
        <w:rPr>
          <w:rFonts w:ascii="Gandhari Unicode" w:hAnsi="Gandhari Unicode" w:cs="e-Tamil OTC"/>
          <w:lang w:val="en-GB"/>
        </w:rPr>
        <w:t>ūr</w:t>
      </w:r>
      <w:proofErr w:type="spellEnd"/>
      <w:proofErr w:type="gramEnd"/>
    </w:p>
    <w:p w14:paraId="6DA0585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B695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pulapp</w:t>
      </w:r>
      <w:proofErr w:type="spellEnd"/>
      <w:r w:rsidR="00892B0E">
        <w:rPr>
          <w:rFonts w:ascii="Gandhari Unicode" w:hAnsi="Gandhari Unicode" w:cs="e-Tamil OTC"/>
          <w:i/>
          <w:iCs/>
          <w:lang w:val="en-GB"/>
        </w:rPr>
        <w:t>*</w:t>
      </w:r>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pōla</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w:t>
      </w:r>
      <w:proofErr w:type="spellEnd"/>
      <w:r w:rsidR="00892B0E">
        <w:rPr>
          <w:rFonts w:ascii="Gandhari Unicode" w:hAnsi="Gandhari Unicode" w:cs="e-Tamil OTC"/>
          <w:lang w:val="en-GB"/>
        </w:rPr>
        <w:t>*</w:t>
      </w:r>
    </w:p>
    <w:p w14:paraId="5442CEE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alappeṉ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2208A281" w14:textId="77777777" w:rsidR="0092153D" w:rsidRPr="00542FF1" w:rsidRDefault="0092153D">
      <w:pPr>
        <w:pStyle w:val="Textbody"/>
        <w:spacing w:after="29" w:line="260" w:lineRule="exact"/>
        <w:rPr>
          <w:rFonts w:ascii="Gandhari Unicode" w:hAnsi="Gandhari Unicode" w:cs="e-Tamil OTC"/>
          <w:lang w:val="en-GB"/>
        </w:rPr>
      </w:pPr>
    </w:p>
    <w:p w14:paraId="404EEAE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HER to the confidante who was anxious on seeing changes [in her] during the time of separation.</w:t>
      </w:r>
    </w:p>
    <w:p w14:paraId="2E95A689" w14:textId="77777777" w:rsidR="0092153D" w:rsidRPr="00542FF1" w:rsidRDefault="0092153D">
      <w:pPr>
        <w:pStyle w:val="Textbody"/>
        <w:spacing w:after="29" w:line="260" w:lineRule="exact"/>
        <w:rPr>
          <w:rFonts w:ascii="Gandhari Unicode" w:hAnsi="Gandhari Unicode" w:cs="e-Tamil OTC"/>
          <w:lang w:val="en-GB"/>
        </w:rPr>
      </w:pPr>
    </w:p>
    <w:p w14:paraId="3E22A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lover(h.) neighbour(h.) become(inf.) big-it delighted/come(abs.)</w:t>
      </w:r>
    </w:p>
    <w:p w14:paraId="523C56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take-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w:t>
      </w:r>
      <w:proofErr w:type="gramStart"/>
      <w:r w:rsidRPr="00542FF1">
        <w:rPr>
          <w:rFonts w:ascii="Gandhari Unicode" w:hAnsi="Gandhari Unicode" w:cs="e-Tamil OTC"/>
          <w:lang w:val="en-GB"/>
        </w:rPr>
        <w:t>rejoice</w:t>
      </w:r>
      <w:proofErr w:type="spellStart"/>
      <w:r w:rsidRPr="00542FF1">
        <w:rPr>
          <w:rFonts w:ascii="Gandhari Unicode" w:hAnsi="Gandhari Unicode" w:cs="e-Tamil OTC"/>
          <w:position w:val="6"/>
          <w:lang w:val="en-GB"/>
        </w:rPr>
        <w:t>maṉṟa</w:t>
      </w:r>
      <w:proofErr w:type="spellEnd"/>
      <w:proofErr w:type="gramEnd"/>
    </w:p>
    <w:p w14:paraId="6FCC00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road situated- pretty home little </w:t>
      </w:r>
      <w:proofErr w:type="gramStart"/>
      <w:r w:rsidRPr="00542FF1">
        <w:rPr>
          <w:rFonts w:ascii="Gandhari Unicode" w:hAnsi="Gandhari Unicode" w:cs="e-Tamil OTC"/>
          <w:lang w:val="en-GB"/>
        </w:rPr>
        <w:t>village</w:t>
      </w:r>
      <w:proofErr w:type="gramEnd"/>
    </w:p>
    <w:p w14:paraId="00472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people gone- squirrel play- front-</w:t>
      </w:r>
      <w:proofErr w:type="gramStart"/>
      <w:r w:rsidRPr="00542FF1">
        <w:rPr>
          <w:rFonts w:ascii="Gandhari Unicode" w:hAnsi="Gandhari Unicode" w:cs="e-Tamil OTC"/>
          <w:lang w:val="en-GB"/>
        </w:rPr>
        <w:t>yard</w:t>
      </w:r>
      <w:proofErr w:type="gramEnd"/>
    </w:p>
    <w:p w14:paraId="45DE64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loneliness house be-similar grass </w:t>
      </w:r>
      <w:proofErr w:type="gramStart"/>
      <w:r w:rsidRPr="00542FF1">
        <w:rPr>
          <w:rFonts w:ascii="Gandhari Unicode" w:hAnsi="Gandhari Unicode" w:cs="e-Tamil OTC"/>
          <w:lang w:val="en-GB"/>
        </w:rPr>
        <w:t>said</w:t>
      </w:r>
      <w:proofErr w:type="gramEnd"/>
    </w:p>
    <w:p w14:paraId="7FBC98C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I-grieve friend he(h.)- left- when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3DE87B" w14:textId="77777777" w:rsidR="0092153D" w:rsidRPr="00542FF1" w:rsidRDefault="0092153D">
      <w:pPr>
        <w:pStyle w:val="Textbody"/>
        <w:spacing w:after="29"/>
        <w:rPr>
          <w:rFonts w:ascii="Gandhari Unicode" w:hAnsi="Gandhari Unicode" w:cs="e-Tamil OTC"/>
          <w:lang w:val="en-GB"/>
        </w:rPr>
      </w:pPr>
    </w:p>
    <w:p w14:paraId="3F0C7699" w14:textId="77777777" w:rsidR="0092153D" w:rsidRPr="00542FF1" w:rsidRDefault="0092153D">
      <w:pPr>
        <w:pStyle w:val="Textbody"/>
        <w:spacing w:after="29"/>
        <w:rPr>
          <w:rFonts w:ascii="Gandhari Unicode" w:hAnsi="Gandhari Unicode" w:cs="e-Tamil OTC"/>
          <w:lang w:val="en-GB"/>
        </w:rPr>
      </w:pPr>
    </w:p>
    <w:p w14:paraId="5C2EA31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w:t>
      </w:r>
      <w:r w:rsidRPr="00542FF1">
        <w:rPr>
          <w:rStyle w:val="FootnoteReference"/>
          <w:rFonts w:ascii="Gandhari Unicode" w:hAnsi="Gandhari Unicode" w:cs="e-Tamil OTC"/>
          <w:lang w:val="en-GB"/>
        </w:rPr>
        <w:footnoteReference w:id="179"/>
      </w:r>
      <w:r w:rsidRPr="00542FF1">
        <w:rPr>
          <w:rFonts w:ascii="Gandhari Unicode" w:hAnsi="Gandhari Unicode" w:cs="e-Tamil OTC"/>
          <w:lang w:val="en-GB"/>
        </w:rPr>
        <w:t xml:space="preserve"> [my] lover is close, greatly delighted</w:t>
      </w:r>
      <w:r w:rsidRPr="00542FF1">
        <w:rPr>
          <w:rStyle w:val="FootnoteReference"/>
          <w:rFonts w:ascii="Gandhari Unicode" w:hAnsi="Gandhari Unicode" w:cs="e-Tamil OTC"/>
          <w:lang w:val="en-GB"/>
        </w:rPr>
        <w:footnoteReference w:id="180"/>
      </w:r>
      <w:r w:rsidRPr="00542FF1">
        <w:rPr>
          <w:rFonts w:ascii="Gandhari Unicode" w:hAnsi="Gandhari Unicode" w:cs="e-Tamil OTC"/>
          <w:lang w:val="en-GB"/>
        </w:rPr>
        <w:t>,</w:t>
      </w:r>
    </w:p>
    <w:p w14:paraId="0433E16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like a village taking a festival,</w:t>
      </w:r>
    </w:p>
    <w:p w14:paraId="555A2446"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rejoice, certainly.</w:t>
      </w:r>
    </w:p>
    <w:p w14:paraId="7E2E69B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Near the road, in a small village with pretty homes</w:t>
      </w:r>
      <w:r w:rsidRPr="00542FF1">
        <w:rPr>
          <w:rStyle w:val="FootnoteReference"/>
          <w:rFonts w:ascii="Gandhari Unicode" w:hAnsi="Gandhari Unicode" w:cs="e-Tamil OTC"/>
          <w:lang w:val="en-GB"/>
        </w:rPr>
        <w:footnoteReference w:id="181"/>
      </w:r>
    </w:p>
    <w:p w14:paraId="5599AA74" w14:textId="77777777" w:rsidR="0092153D" w:rsidRPr="00542FF1" w:rsidRDefault="00014CDD">
      <w:pPr>
        <w:pStyle w:val="Textbody"/>
        <w:tabs>
          <w:tab w:val="left" w:pos="288"/>
          <w:tab w:val="left" w:pos="5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people gone, squirrels playing in the front-yard,</w:t>
      </w:r>
    </w:p>
    <w:p w14:paraId="032D076D" w14:textId="77777777" w:rsidR="0092153D" w:rsidRPr="00542FF1" w:rsidRDefault="00014CDD">
      <w:pPr>
        <w:pStyle w:val="Textbody"/>
        <w:tabs>
          <w:tab w:val="left" w:pos="850"/>
        </w:tabs>
        <w:spacing w:after="72"/>
        <w:rPr>
          <w:rFonts w:ascii="Gandhari Unicode" w:hAnsi="Gandhari Unicode" w:cs="e-Tamil OTC"/>
        </w:rPr>
      </w:pPr>
      <w:r w:rsidRPr="00542FF1">
        <w:rPr>
          <w:rFonts w:ascii="Gandhari Unicode" w:hAnsi="Gandhari Unicode" w:cs="e-Tamil OTC"/>
          <w:lang w:val="en-GB"/>
        </w:rPr>
        <w:tab/>
        <w:t xml:space="preserve">a house left lonely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like that, empty,</w:t>
      </w:r>
    </w:p>
    <w:p w14:paraId="7182878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in distress, friend, since he left.</w:t>
      </w:r>
    </w:p>
    <w:p w14:paraId="3797642D" w14:textId="77777777" w:rsidR="0092153D" w:rsidRPr="00542FF1" w:rsidRDefault="0092153D">
      <w:pPr>
        <w:pStyle w:val="Textbody"/>
        <w:spacing w:after="0"/>
        <w:rPr>
          <w:rFonts w:ascii="Gandhari Unicode" w:hAnsi="Gandhari Unicode" w:cs="e-Tamil OTC"/>
        </w:rPr>
      </w:pPr>
    </w:p>
    <w:p w14:paraId="45EADA0E" w14:textId="77777777" w:rsidR="0092153D" w:rsidRPr="00542FF1" w:rsidRDefault="0092153D">
      <w:pPr>
        <w:pStyle w:val="Textbody"/>
        <w:spacing w:after="0"/>
        <w:rPr>
          <w:rFonts w:ascii="Gandhari Unicode" w:hAnsi="Gandhari Unicode" w:cs="e-Tamil OTC"/>
        </w:rPr>
      </w:pPr>
    </w:p>
    <w:p w14:paraId="5DBC1E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4E75506"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Because [my] lover is a tough worker (cf. DED 586; </w:t>
      </w:r>
      <w:proofErr w:type="spellStart"/>
      <w:r w:rsidRPr="00542FF1">
        <w:rPr>
          <w:rFonts w:ascii="Gandhari Unicode" w:hAnsi="Gandhari Unicode" w:cs="e-Tamil OTC"/>
          <w:i/>
          <w:iCs/>
          <w:lang w:val="en-GB"/>
        </w:rPr>
        <w:t>āka</w:t>
      </w:r>
      <w:proofErr w:type="spellEnd"/>
      <w:r w:rsidRPr="00542FF1">
        <w:rPr>
          <w:rFonts w:ascii="Gandhari Unicode" w:hAnsi="Gandhari Unicode" w:cs="e-Tamil OTC"/>
          <w:lang w:val="en-GB"/>
        </w:rPr>
        <w:t xml:space="preserve"> as </w:t>
      </w:r>
      <w:proofErr w:type="spellStart"/>
      <w:r w:rsidRPr="00542FF1">
        <w:rPr>
          <w:rFonts w:ascii="Gandhari Unicode" w:hAnsi="Gandhari Unicode" w:cs="e-Tamil OTC"/>
          <w:i/>
          <w:iCs/>
          <w:lang w:val="en-GB"/>
        </w:rPr>
        <w:t>bhavati</w:t>
      </w:r>
      <w:proofErr w:type="spellEnd"/>
      <w:r w:rsidRPr="00542FF1">
        <w:rPr>
          <w:rFonts w:ascii="Gandhari Unicode" w:hAnsi="Gandhari Unicode" w:cs="e-Tamil OTC"/>
          <w:lang w:val="en-GB"/>
        </w:rPr>
        <w:t>),</w:t>
      </w:r>
    </w:p>
    <w:p w14:paraId="09B58779" w14:textId="77777777" w:rsidR="0092153D" w:rsidRPr="00542FF1" w:rsidRDefault="00014CDD">
      <w:pPr>
        <w:pStyle w:val="Textbodyindent"/>
        <w:rPr>
          <w:rFonts w:ascii="Gandhari Unicode" w:hAnsi="Gandhari Unicode" w:cs="e-Tamil OTC"/>
        </w:rPr>
      </w:pPr>
      <w:r w:rsidRPr="00542FF1">
        <w:rPr>
          <w:rFonts w:ascii="Gandhari Unicode" w:hAnsi="Gandhari Unicode" w:cs="e-Tamil OTC"/>
          <w:lang w:val="en-GB"/>
        </w:rPr>
        <w:t xml:space="preserve">I will rejoice like the people of an </w:t>
      </w:r>
      <w:proofErr w:type="spellStart"/>
      <w:r w:rsidRPr="00542FF1">
        <w:rPr>
          <w:rFonts w:ascii="Gandhari Unicode" w:hAnsi="Gandhari Unicode" w:cs="e-Tamil OTC"/>
          <w:i/>
          <w:iCs/>
          <w:lang w:val="en-GB"/>
        </w:rPr>
        <w:t>ūr</w:t>
      </w:r>
      <w:proofErr w:type="spellEnd"/>
      <w:r w:rsidRPr="00542FF1">
        <w:rPr>
          <w:rFonts w:ascii="Gandhari Unicode" w:hAnsi="Gandhari Unicode" w:cs="e-Tamil OTC"/>
          <w:lang w:val="en-GB"/>
        </w:rPr>
        <w:t xml:space="preserve"> who are having a festival, for sure (</w:t>
      </w:r>
      <w:proofErr w:type="gramStart"/>
      <w:r w:rsidRPr="00542FF1">
        <w:rPr>
          <w:rFonts w:ascii="Gandhari Unicode" w:hAnsi="Gandhari Unicode" w:cs="e-Tamil OTC"/>
          <w:lang w:val="en-GB"/>
        </w:rPr>
        <w:t>i.e.</w:t>
      </w:r>
      <w:proofErr w:type="gramEnd"/>
      <w:r w:rsidRPr="00542FF1">
        <w:rPr>
          <w:rFonts w:ascii="Gandhari Unicode" w:hAnsi="Gandhari Unicode" w:cs="e-Tamil OTC"/>
          <w:lang w:val="en-GB"/>
        </w:rPr>
        <w:t xml:space="preserve"> when he comes back as a wealthy man who is able to marry me), (but for the time being,) while he is away I will be afflicted ...</w:t>
      </w:r>
    </w:p>
    <w:p w14:paraId="141ADA97" w14:textId="77777777" w:rsidR="0092153D" w:rsidRPr="00542FF1" w:rsidRDefault="0092153D">
      <w:pPr>
        <w:pStyle w:val="Textbody"/>
        <w:spacing w:after="0"/>
        <w:rPr>
          <w:rFonts w:ascii="Gandhari Unicode" w:hAnsi="Gandhari Unicode" w:cs="e-Tamil OTC"/>
          <w:lang w:val="en-GB"/>
        </w:rPr>
      </w:pPr>
    </w:p>
    <w:p w14:paraId="65409E1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FD738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42</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கபிலர்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846E5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வேண்டிய கிழவற்குத் தோழி நேர்ந்த வாய்ப்பட்டான் மறுத்தது.</w:t>
      </w:r>
    </w:p>
    <w:p w14:paraId="02F093B1" w14:textId="77777777" w:rsidR="0092153D" w:rsidRPr="00542FF1" w:rsidRDefault="0092153D">
      <w:pPr>
        <w:pStyle w:val="Textbody"/>
        <w:spacing w:after="29"/>
        <w:rPr>
          <w:rFonts w:ascii="Gandhari Unicode" w:hAnsi="Gandhari Unicode" w:cs="e-Tamil OTC"/>
          <w:lang w:val="en-GB"/>
        </w:rPr>
      </w:pPr>
    </w:p>
    <w:p w14:paraId="625E9C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 மொழிவ தாயினும் யாமத்துக்</w:t>
      </w:r>
    </w:p>
    <w:p w14:paraId="62B26A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கருவி மாமழை வீழ்ந்தென வருவி</w:t>
      </w:r>
    </w:p>
    <w:p w14:paraId="71B8DE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விடரகத் தியம்பு நாடவெந்</w:t>
      </w:r>
    </w:p>
    <w:p w14:paraId="5C4CB5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தொடர்புந் தேயுமோ நின்வயி னானே.</w:t>
      </w:r>
    </w:p>
    <w:p w14:paraId="05CA0831" w14:textId="77777777" w:rsidR="0092153D" w:rsidRPr="00542FF1" w:rsidRDefault="0092153D">
      <w:pPr>
        <w:pStyle w:val="Textbody"/>
        <w:spacing w:after="29"/>
        <w:rPr>
          <w:rFonts w:ascii="Gandhari Unicode" w:hAnsi="Gandhari Unicode" w:cs="e-Tamil OTC"/>
          <w:u w:val="single"/>
          <w:lang w:val="en-GB"/>
        </w:rPr>
      </w:pPr>
    </w:p>
    <w:p w14:paraId="32A9052F" w14:textId="77777777" w:rsidR="0092153D" w:rsidRPr="00542FF1" w:rsidRDefault="00014CDD">
      <w:pPr>
        <w:pStyle w:val="Textbody"/>
        <w:spacing w:after="29" w:line="260" w:lineRule="exact"/>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வருவி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வரு </w:t>
      </w:r>
      <w:r w:rsidRPr="00542FF1">
        <w:rPr>
          <w:rFonts w:ascii="Gandhari Unicode" w:eastAsia="URW Palladio UNI" w:hAnsi="Gandhari Unicode" w:cs="e-Tamil OTC"/>
          <w:lang w:val="en-GB"/>
        </w:rPr>
        <w:t xml:space="preserve">L1, G1 • </w:t>
      </w:r>
      <w:r w:rsidRPr="00542FF1">
        <w:rPr>
          <w:rFonts w:ascii="Gandhari Unicode" w:eastAsia="URW Palladio UNI" w:hAnsi="Gandhari Unicode" w:cs="e-Tamil OTC"/>
          <w:b/>
          <w:bCs/>
          <w:lang w:val="en-GB"/>
        </w:rPr>
        <w:t>4c</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 xml:space="preserve">L1, C1+2+3+4,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தோயுமோ </w:t>
      </w:r>
      <w:r w:rsidRPr="00542FF1">
        <w:rPr>
          <w:rFonts w:ascii="Gandhari Unicode" w:eastAsia="URW Palladio UNI" w:hAnsi="Gandhari Unicode" w:cs="e-Tamil OTC"/>
          <w:lang w:val="en-GB"/>
        </w:rPr>
        <w:t>AA</w:t>
      </w:r>
    </w:p>
    <w:p w14:paraId="1938BD8F" w14:textId="77777777" w:rsidR="0092153D" w:rsidRPr="00542FF1" w:rsidRDefault="0092153D">
      <w:pPr>
        <w:pStyle w:val="Textbody"/>
        <w:spacing w:after="29" w:line="260" w:lineRule="exact"/>
        <w:rPr>
          <w:rFonts w:ascii="Gandhari Unicode" w:hAnsi="Gandhari Unicode" w:cs="e-Tamil OTC"/>
          <w:u w:val="single"/>
          <w:lang w:val="en-GB"/>
        </w:rPr>
      </w:pPr>
    </w:p>
    <w:p w14:paraId="30CCD6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oḻivat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yāmattu</w:t>
      </w:r>
      <w:proofErr w:type="spellEnd"/>
      <w:r w:rsidR="00892B0E">
        <w:rPr>
          <w:rFonts w:ascii="Gandhari Unicode" w:hAnsi="Gandhari Unicode" w:cs="e-Tamil OTC"/>
          <w:lang w:val="en-GB"/>
        </w:rPr>
        <w:t>+</w:t>
      </w:r>
    </w:p>
    <w:p w14:paraId="3D4D54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aruvi</w:t>
      </w:r>
      <w:proofErr w:type="spellEnd"/>
    </w:p>
    <w:p w14:paraId="5AAD8D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viṭ</w:t>
      </w:r>
      <w:r w:rsidR="00892B0E">
        <w:rPr>
          <w:rFonts w:ascii="Gandhari Unicode" w:hAnsi="Gandhari Unicode" w:cs="e-Tamil OTC"/>
          <w:lang w:val="en-GB"/>
        </w:rPr>
        <w:t>ar</w:t>
      </w:r>
      <w:proofErr w:type="spellEnd"/>
      <w:r w:rsidR="00892B0E">
        <w:rPr>
          <w:rFonts w:ascii="Gandhari Unicode" w:hAnsi="Gandhari Unicode" w:cs="e-Tamil OTC"/>
          <w:lang w:val="en-GB"/>
        </w:rPr>
        <w:t xml:space="preserve"> </w:t>
      </w:r>
      <w:proofErr w:type="spellStart"/>
      <w:r w:rsidR="00892B0E">
        <w:rPr>
          <w:rFonts w:ascii="Gandhari Unicode" w:hAnsi="Gandhari Unicode" w:cs="e-Tamil OTC"/>
          <w:lang w:val="en-GB"/>
        </w:rPr>
        <w:t>akatt</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iyampum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r w:rsidR="00892B0E">
        <w:rPr>
          <w:rFonts w:ascii="Gandhari Unicode" w:hAnsi="Gandhari Unicode" w:cs="e-Tamil OTC"/>
          <w:lang w:val="en-GB"/>
        </w:rPr>
        <w:t>~</w:t>
      </w:r>
      <w:proofErr w:type="spellStart"/>
      <w:r w:rsidRPr="00542FF1">
        <w:rPr>
          <w:rFonts w:ascii="Gandhari Unicode" w:hAnsi="Gandhari Unicode" w:cs="e-Tamil OTC"/>
          <w:lang w:val="en-GB"/>
        </w:rPr>
        <w:t>em</w:t>
      </w:r>
      <w:proofErr w:type="spellEnd"/>
    </w:p>
    <w:p w14:paraId="4F27C86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toṭarp</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tēyum</w:t>
      </w:r>
      <w:proofErr w:type="spellEnd"/>
      <w:r w:rsidR="00892B0E">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niṉ</w:t>
      </w:r>
      <w:proofErr w:type="spellEnd"/>
      <w:r w:rsidR="00892B0E">
        <w:rPr>
          <w:rFonts w:ascii="Gandhari Unicode" w:hAnsi="Gandhari Unicode" w:cs="e-Tamil OTC"/>
          <w:lang w:val="en-GB"/>
        </w:rPr>
        <w:t>-</w:t>
      </w:r>
      <w:proofErr w:type="spellStart"/>
      <w:r w:rsidRPr="00542FF1">
        <w:rPr>
          <w:rFonts w:ascii="Gandhari Unicode" w:hAnsi="Gandhari Unicode" w:cs="e-Tamil OTC"/>
          <w:lang w:val="en-GB"/>
        </w:rPr>
        <w:t>vayiṉāṉ</w:t>
      </w:r>
      <w:proofErr w:type="spellEnd"/>
      <w:r w:rsidR="00892B0E">
        <w:rPr>
          <w:rFonts w:ascii="Gandhari Unicode" w:hAnsi="Gandhari Unicode" w:cs="e-Tamil OTC"/>
          <w:lang w:val="en-GB"/>
        </w:rPr>
        <w:t>-</w:t>
      </w:r>
      <w:r w:rsidRPr="00542FF1">
        <w:rPr>
          <w:rFonts w:ascii="Gandhari Unicode" w:hAnsi="Gandhari Unicode" w:cs="e-Tamil OTC"/>
          <w:lang w:val="en-GB"/>
        </w:rPr>
        <w:t>ē.</w:t>
      </w:r>
    </w:p>
    <w:p w14:paraId="443EDF18" w14:textId="77777777" w:rsidR="0092153D" w:rsidRPr="00542FF1" w:rsidRDefault="0092153D">
      <w:pPr>
        <w:pStyle w:val="Textbody"/>
        <w:spacing w:after="29" w:line="260" w:lineRule="exact"/>
        <w:rPr>
          <w:rFonts w:ascii="Gandhari Unicode" w:hAnsi="Gandhari Unicode" w:cs="e-Tamil OTC"/>
          <w:u w:val="single"/>
          <w:lang w:val="en-GB"/>
        </w:rPr>
      </w:pPr>
    </w:p>
    <w:p w14:paraId="3B017BD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HIM who wished for night trysts, while granting by implication.</w:t>
      </w:r>
    </w:p>
    <w:p w14:paraId="42F935C2" w14:textId="77777777" w:rsidR="0092153D" w:rsidRPr="00542FF1" w:rsidRDefault="0092153D">
      <w:pPr>
        <w:pStyle w:val="Textbody"/>
        <w:spacing w:after="29" w:line="260" w:lineRule="exact"/>
        <w:rPr>
          <w:rFonts w:ascii="Gandhari Unicode" w:hAnsi="Gandhari Unicode" w:cs="e-Tamil OTC"/>
          <w:u w:val="single"/>
          <w:lang w:val="en-GB"/>
        </w:rPr>
      </w:pPr>
    </w:p>
    <w:p w14:paraId="6D902B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w:t>
      </w:r>
      <w:r w:rsidRPr="00542FF1">
        <w:rPr>
          <w:rFonts w:ascii="Gandhari Unicode" w:hAnsi="Gandhari Unicode" w:cs="e-Tamil OTC"/>
        </w:rPr>
        <w:t xml:space="preserve"> </w:t>
      </w:r>
      <w:r w:rsidRPr="00542FF1">
        <w:rPr>
          <w:rFonts w:ascii="Gandhari Unicode" w:hAnsi="Gandhari Unicode" w:cs="e-Tamil OTC"/>
          <w:lang w:val="en-GB"/>
        </w:rPr>
        <w:t>ceasing-it if-even midnight-</w:t>
      </w:r>
    </w:p>
    <w:p w14:paraId="4EF390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Style w:val="FootnoteReference"/>
          <w:rFonts w:ascii="Gandhari Unicode" w:hAnsi="Gandhari Unicode" w:cs="e-Tamil OTC"/>
          <w:lang w:val="en-GB"/>
        </w:rPr>
        <w:footnoteReference w:id="182"/>
      </w:r>
      <w:r w:rsidRPr="00542FF1">
        <w:rPr>
          <w:rFonts w:ascii="Gandhari Unicode" w:hAnsi="Gandhari Unicode" w:cs="e-Tamil OTC"/>
          <w:lang w:val="en-GB"/>
        </w:rPr>
        <w:t xml:space="preserve"> fallen-say </w:t>
      </w:r>
      <w:proofErr w:type="gramStart"/>
      <w:r w:rsidRPr="00542FF1">
        <w:rPr>
          <w:rFonts w:ascii="Gandhari Unicode" w:hAnsi="Gandhari Unicode" w:cs="e-Tamil OTC"/>
          <w:lang w:val="en-GB"/>
        </w:rPr>
        <w:t>waterfall</w:t>
      </w:r>
      <w:proofErr w:type="gramEnd"/>
    </w:p>
    <w:p w14:paraId="70F87C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cave inside- sounding-</w:t>
      </w:r>
      <w:r w:rsidRPr="00542FF1">
        <w:rPr>
          <w:rFonts w:ascii="Gandhari Unicode" w:hAnsi="Gandhari Unicode" w:cs="e-Tamil OTC"/>
        </w:rPr>
        <w:t xml:space="preserve"> </w:t>
      </w:r>
      <w:r w:rsidRPr="00542FF1">
        <w:rPr>
          <w:rFonts w:ascii="Gandhari Unicode" w:hAnsi="Gandhari Unicode" w:cs="e-Tamil OTC"/>
          <w:lang w:val="en-GB"/>
        </w:rPr>
        <w:t>land-he(voc.) our-</w:t>
      </w:r>
    </w:p>
    <w:p w14:paraId="07CAC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attachment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dwindling-</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your-side(loc.)/I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5C057" w14:textId="77777777" w:rsidR="0092153D" w:rsidRPr="00542FF1" w:rsidRDefault="0092153D">
      <w:pPr>
        <w:pStyle w:val="Textbody"/>
        <w:spacing w:after="29"/>
        <w:rPr>
          <w:rFonts w:ascii="Gandhari Unicode" w:hAnsi="Gandhari Unicode" w:cs="e-Tamil OTC"/>
        </w:rPr>
      </w:pPr>
    </w:p>
    <w:p w14:paraId="7400706A" w14:textId="77777777" w:rsidR="0092153D" w:rsidRPr="00542FF1" w:rsidRDefault="0092153D">
      <w:pPr>
        <w:pStyle w:val="Textbody"/>
        <w:spacing w:after="29"/>
        <w:rPr>
          <w:rFonts w:ascii="Gandhari Unicode" w:hAnsi="Gandhari Unicode" w:cs="e-Tamil OTC"/>
        </w:rPr>
      </w:pPr>
    </w:p>
    <w:p w14:paraId="4FE596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 if desire is passing</w:t>
      </w:r>
      <w:r w:rsidRPr="00542FF1">
        <w:rPr>
          <w:rStyle w:val="FootnoteReference"/>
          <w:rFonts w:ascii="Gandhari Unicode" w:hAnsi="Gandhari Unicode" w:cs="e-Tamil OTC"/>
          <w:lang w:val="en-GB"/>
        </w:rPr>
        <w:footnoteReference w:id="183"/>
      </w:r>
      <w:r w:rsidRPr="00542FF1">
        <w:rPr>
          <w:rFonts w:ascii="Gandhari Unicode" w:hAnsi="Gandhari Unicode" w:cs="e-Tamil OTC"/>
          <w:lang w:val="en-GB"/>
        </w:rPr>
        <w:t xml:space="preserve">, man of the </w:t>
      </w:r>
      <w:proofErr w:type="gramStart"/>
      <w:r w:rsidRPr="00542FF1">
        <w:rPr>
          <w:rFonts w:ascii="Gandhari Unicode" w:hAnsi="Gandhari Unicode" w:cs="e-Tamil OTC"/>
          <w:lang w:val="en-GB"/>
        </w:rPr>
        <w:t>mountains</w:t>
      </w:r>
      <w:proofErr w:type="gramEnd"/>
    </w:p>
    <w:p w14:paraId="35BE5BE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inside a cave the waterfall is sounding</w:t>
      </w:r>
    </w:p>
    <w:p w14:paraId="62D902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because so much rain has fallen at midnight</w:t>
      </w:r>
    </w:p>
    <w:p w14:paraId="3A461C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does our attachment dwindle, too, on your side?</w:t>
      </w:r>
    </w:p>
    <w:p w14:paraId="2EBB5276" w14:textId="77777777" w:rsidR="0092153D" w:rsidRPr="00542FF1" w:rsidRDefault="0092153D">
      <w:pPr>
        <w:pStyle w:val="Textbody"/>
        <w:spacing w:after="0"/>
        <w:rPr>
          <w:rFonts w:ascii="Gandhari Unicode" w:hAnsi="Gandhari Unicode" w:cs="e-Tamil OTC"/>
          <w:lang w:val="en-GB"/>
        </w:rPr>
      </w:pPr>
    </w:p>
    <w:p w14:paraId="63574C8F" w14:textId="77777777" w:rsidR="0092153D" w:rsidRPr="00542FF1" w:rsidRDefault="0092153D">
      <w:pPr>
        <w:pStyle w:val="Textbody"/>
        <w:spacing w:after="0"/>
        <w:rPr>
          <w:rFonts w:ascii="Gandhari Unicode" w:hAnsi="Gandhari Unicode" w:cs="e-Tamil OTC"/>
          <w:lang w:val="en-GB"/>
        </w:rPr>
      </w:pPr>
    </w:p>
    <w:p w14:paraId="272106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does our attachment dwindle, too? I [am] with you.</w:t>
      </w:r>
      <w:r w:rsidRPr="00542FF1">
        <w:rPr>
          <w:rStyle w:val="FootnoteReference"/>
          <w:rFonts w:ascii="Gandhari Unicode" w:hAnsi="Gandhari Unicode" w:cs="e-Tamil OTC"/>
          <w:lang w:val="en-GB"/>
        </w:rPr>
        <w:footnoteReference w:id="184"/>
      </w:r>
    </w:p>
    <w:p w14:paraId="38F132F4" w14:textId="77777777" w:rsidR="0092153D" w:rsidRPr="00542FF1" w:rsidRDefault="0092153D">
      <w:pPr>
        <w:pStyle w:val="Textbody"/>
        <w:spacing w:after="0"/>
        <w:rPr>
          <w:rFonts w:ascii="Gandhari Unicode" w:hAnsi="Gandhari Unicode" w:cs="e-Tamil OTC"/>
          <w:lang w:val="en-GB"/>
        </w:rPr>
      </w:pPr>
    </w:p>
    <w:p w14:paraId="183C9083"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80AB35"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43</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அவ்வையார் (</w:t>
      </w:r>
      <w:r w:rsidRPr="000B102C">
        <w:rPr>
          <w:rFonts w:ascii="Gandhari Unicode" w:hAnsi="Gandhari Unicode"/>
          <w:i w:val="0"/>
          <w:iCs w:val="0"/>
          <w:color w:val="auto"/>
        </w:rPr>
        <w:t>C4</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ஔவையார்)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713504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மெலிந்த கிழத்தி சொல்லியது (</w:t>
      </w:r>
      <w:r w:rsidRPr="00542FF1">
        <w:rPr>
          <w:rFonts w:ascii="Gandhari Unicode" w:hAnsi="Gandhari Unicode" w:cs="e-Tamil OTC"/>
          <w:lang w:val="en-GB"/>
        </w:rPr>
        <w:t>C</w:t>
      </w:r>
      <w:r w:rsidRPr="00542FF1">
        <w:rPr>
          <w:rFonts w:ascii="Gandhari Unicode" w:hAnsi="Gandhari Unicode" w:cs="e-Tamil OTC"/>
          <w:cs/>
          <w:lang w:val="en-GB"/>
        </w:rPr>
        <w:t>4: உரைத்தது).</w:t>
      </w:r>
    </w:p>
    <w:p w14:paraId="19F09F42" w14:textId="77777777" w:rsidR="0092153D" w:rsidRPr="00542FF1" w:rsidRDefault="0092153D">
      <w:pPr>
        <w:pStyle w:val="Textbody"/>
        <w:spacing w:after="29"/>
        <w:rPr>
          <w:rFonts w:ascii="Gandhari Unicode" w:hAnsi="Gandhari Unicode" w:cs="e-Tamil OTC"/>
        </w:rPr>
      </w:pPr>
    </w:p>
    <w:p w14:paraId="3F1A6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செல்வா</w:t>
      </w:r>
      <w:r w:rsidRPr="00542FF1">
        <w:rPr>
          <w:rFonts w:ascii="Gandhari Unicode" w:hAnsi="Gandhari Unicode" w:cs="e-Tamil OTC"/>
          <w:cs/>
        </w:rPr>
        <w:t xml:space="preserve"> ரல்லரென் </w:t>
      </w:r>
      <w:r w:rsidRPr="00542FF1">
        <w:rPr>
          <w:rFonts w:ascii="Gandhari Unicode" w:hAnsi="Gandhari Unicode" w:cs="e-Tamil OTC"/>
          <w:u w:val="wave"/>
          <w:cs/>
        </w:rPr>
        <w:t>றியானிகழ்ந்</w:t>
      </w:r>
      <w:r w:rsidRPr="00542FF1">
        <w:rPr>
          <w:rFonts w:ascii="Gandhari Unicode" w:hAnsi="Gandhari Unicode" w:cs="e-Tamil OTC"/>
          <w:cs/>
        </w:rPr>
        <w:t xml:space="preserve"> தனனே</w:t>
      </w:r>
    </w:p>
    <w:p w14:paraId="73ECC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யீவா</w:t>
      </w:r>
      <w:r w:rsidRPr="00542FF1">
        <w:rPr>
          <w:rFonts w:ascii="Gandhari Unicode" w:hAnsi="Gandhari Unicode" w:cs="e-Tamil OTC"/>
          <w:cs/>
        </w:rPr>
        <w:t xml:space="preserve"> ளல்லளென் </w:t>
      </w:r>
      <w:r w:rsidRPr="00542FF1">
        <w:rPr>
          <w:rFonts w:ascii="Gandhari Unicode" w:hAnsi="Gandhari Unicode" w:cs="e-Tamil OTC"/>
          <w:u w:val="wave"/>
          <w:cs/>
        </w:rPr>
        <w:t>றவரிகழ்ந்</w:t>
      </w:r>
      <w:r w:rsidRPr="00542FF1">
        <w:rPr>
          <w:rFonts w:ascii="Gandhari Unicode" w:hAnsi="Gandhari Unicode" w:cs="e-Tamil OTC"/>
          <w:cs/>
        </w:rPr>
        <w:t xml:space="preserve"> தனரே</w:t>
      </w:r>
    </w:p>
    <w:p w14:paraId="5D431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cs/>
        </w:rPr>
        <w:t>யாயிடை</w:t>
      </w:r>
    </w:p>
    <w:p w14:paraId="7247D3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யிருபே</w:t>
      </w:r>
      <w:r w:rsidRPr="00542FF1">
        <w:rPr>
          <w:rFonts w:ascii="Gandhari Unicode" w:hAnsi="Gandhari Unicode" w:cs="e-Tamil OTC"/>
          <w:cs/>
        </w:rPr>
        <w:t xml:space="preserve"> ராண்மை செய்த பூச</w:t>
      </w:r>
    </w:p>
    <w:p w14:paraId="489711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னல்லராக் கதுவி யாங்கெ</w:t>
      </w:r>
    </w:p>
    <w:p w14:paraId="66903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னெஞ்ச மலமலக் குறுமே.</w:t>
      </w:r>
    </w:p>
    <w:p w14:paraId="45349551" w14:textId="77777777" w:rsidR="0092153D" w:rsidRPr="00542FF1" w:rsidRDefault="0092153D">
      <w:pPr>
        <w:pStyle w:val="Textbody"/>
        <w:spacing w:after="29"/>
        <w:rPr>
          <w:rFonts w:ascii="Gandhari Unicode" w:hAnsi="Gandhari Unicode" w:cs="e-Tamil OTC"/>
        </w:rPr>
      </w:pPr>
    </w:p>
    <w:p w14:paraId="0D5128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றியானிகழ்ந் தனனே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றியானிகந் 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2ab </w:t>
      </w:r>
      <w:r w:rsidRPr="00542FF1">
        <w:rPr>
          <w:rFonts w:ascii="Gandhari Unicode" w:hAnsi="Gandhari Unicode" w:cs="e-Tamil OTC"/>
          <w:cs/>
        </w:rPr>
        <w:t xml:space="preserve">யீவா ளல்லளென் </w:t>
      </w:r>
      <w:r w:rsidRPr="00542FF1">
        <w:rPr>
          <w:rFonts w:ascii="Gandhari Unicode" w:hAnsi="Gandhari Unicode" w:cs="e-Tamil OTC"/>
        </w:rPr>
        <w:t xml:space="preserve">C3v+4, G2,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185"/>
      </w:r>
      <w:r w:rsidRPr="00542FF1">
        <w:rPr>
          <w:rFonts w:ascii="Gandhari Unicode" w:hAnsi="Gandhari Unicode" w:cs="e-Tamil OTC"/>
          <w:cs/>
        </w:rPr>
        <w:t xml:space="preserve"> வீவா ளல்லளென் </w:t>
      </w:r>
      <w:r w:rsidRPr="00542FF1">
        <w:rPr>
          <w:rFonts w:ascii="Gandhari Unicode" w:hAnsi="Gandhari Unicode" w:cs="e-Tamil OTC"/>
        </w:rPr>
        <w:t xml:space="preserve">C2; </w:t>
      </w:r>
      <w:r w:rsidRPr="00542FF1">
        <w:rPr>
          <w:rFonts w:ascii="Gandhari Unicode" w:hAnsi="Gandhari Unicode" w:cs="e-Tamil OTC"/>
          <w:cs/>
        </w:rPr>
        <w:t xml:space="preserve">யொல்வா ளல்லளென் </w:t>
      </w:r>
      <w:r w:rsidRPr="00542FF1">
        <w:rPr>
          <w:rFonts w:ascii="Gandhari Unicode" w:hAnsi="Gandhari Unicode" w:cs="e-Tamil OTC"/>
        </w:rPr>
        <w:t xml:space="preserve">C2v,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விடுவா ளல்லளென் </w:t>
      </w:r>
      <w:r w:rsidRPr="00542FF1">
        <w:rPr>
          <w:rFonts w:ascii="Gandhari Unicode" w:hAnsi="Gandhari Unicode" w:cs="e-Tamil OTC"/>
        </w:rPr>
        <w:t xml:space="preserve">L1, C2v+3, G1v+2v, May., Nam.,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னெவிடுவா னல்லளெள் </w:t>
      </w:r>
      <w:r w:rsidRPr="00542FF1">
        <w:rPr>
          <w:rFonts w:ascii="Gandhari Unicode" w:hAnsi="Gandhari Unicode" w:cs="e-Tamil OTC"/>
        </w:rPr>
        <w:t xml:space="preserve">G1; </w:t>
      </w:r>
      <w:r w:rsidRPr="00542FF1">
        <w:rPr>
          <w:rFonts w:ascii="Gandhari Unicode" w:hAnsi="Gandhari Unicode" w:cs="e-Tamil OTC"/>
          <w:cs/>
        </w:rPr>
        <w:t xml:space="preserve">விடுவா னல்லளென்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றவரிகழ்ந் தனரே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றவரிகந் 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யிருபே ராண்மை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யிருபெய ராண்மை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யிருபேராண்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னல்லராக்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நல்லார்க் </w:t>
      </w:r>
      <w:r w:rsidRPr="00542FF1">
        <w:rPr>
          <w:rFonts w:ascii="Gandhari Unicode" w:hAnsi="Gandhari Unicode" w:cs="e-Tamil OTC"/>
        </w:rPr>
        <w:t>L1, C3+4, G1+2, EA</w:t>
      </w:r>
      <w:r w:rsidRPr="00542FF1">
        <w:rPr>
          <w:rStyle w:val="FootnoteReference"/>
          <w:rFonts w:ascii="Gandhari Unicode" w:hAnsi="Gandhari Unicode" w:cs="e-Tamil OTC"/>
        </w:rPr>
        <w:footnoteReference w:id="18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மலமலக் குறுமே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மலமறுக் குறுமே </w:t>
      </w:r>
      <w:proofErr w:type="spellStart"/>
      <w:r w:rsidRPr="00542FF1">
        <w:rPr>
          <w:rFonts w:ascii="Gandhari Unicode" w:hAnsi="Gandhari Unicode" w:cs="e-Tamil OTC"/>
        </w:rPr>
        <w:t>Cām.v</w:t>
      </w:r>
      <w:proofErr w:type="spellEnd"/>
    </w:p>
    <w:p w14:paraId="7D8F9686" w14:textId="77777777" w:rsidR="0092153D" w:rsidRPr="00542FF1" w:rsidRDefault="0092153D">
      <w:pPr>
        <w:pStyle w:val="Textbody"/>
        <w:spacing w:after="29"/>
        <w:rPr>
          <w:rFonts w:ascii="Gandhari Unicode" w:hAnsi="Gandhari Unicode" w:cs="e-Tamil OTC"/>
        </w:rPr>
      </w:pPr>
    </w:p>
    <w:p w14:paraId="088E992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ikaḻntaṉaṉ</w:t>
      </w:r>
      <w:proofErr w:type="spellEnd"/>
      <w:r w:rsidR="00892B0E">
        <w:rPr>
          <w:rFonts w:ascii="Gandhari Unicode" w:hAnsi="Gandhari Unicode" w:cs="e-Tamil OTC"/>
          <w:i/>
          <w:iCs/>
          <w:lang w:val="en-GB"/>
        </w:rPr>
        <w:t>-</w:t>
      </w:r>
      <w:r w:rsidRPr="00542FF1">
        <w:rPr>
          <w:rFonts w:ascii="Gandhari Unicode" w:hAnsi="Gandhari Unicode" w:cs="e-Tamil OTC"/>
          <w:i/>
          <w:iCs/>
          <w:lang w:val="en-GB"/>
        </w:rPr>
        <w:t>ē</w:t>
      </w:r>
    </w:p>
    <w:p w14:paraId="61972EFC" w14:textId="77777777" w:rsidR="0092153D" w:rsidRPr="00542FF1" w:rsidRDefault="00892B0E">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īvāḷ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allaḷ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ikaḻntaṉar</w:t>
      </w:r>
      <w:proofErr w:type="spellEnd"/>
      <w:r w:rsidR="00897CA9">
        <w:rPr>
          <w:rFonts w:ascii="Gandhari Unicode" w:hAnsi="Gandhari Unicode" w:cs="e-Tamil OTC"/>
          <w:i/>
          <w:iCs/>
          <w:lang w:val="en-GB"/>
        </w:rPr>
        <w:t>-</w:t>
      </w:r>
      <w:r w:rsidR="00014CDD" w:rsidRPr="00542FF1">
        <w:rPr>
          <w:rFonts w:ascii="Gandhari Unicode" w:hAnsi="Gandhari Unicode" w:cs="e-Tamil OTC"/>
          <w:i/>
          <w:iCs/>
          <w:lang w:val="en-GB"/>
        </w:rPr>
        <w:t>ē</w:t>
      </w:r>
    </w:p>
    <w:p w14:paraId="7FF259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00897CA9">
        <w:rPr>
          <w:rFonts w:ascii="Gandhari Unicode" w:hAnsi="Gandhari Unicode" w:cs="e-Tamil OTC"/>
        </w:rPr>
        <w:t>~</w:t>
      </w:r>
      <w:proofErr w:type="spellStart"/>
      <w:r w:rsidRPr="00542FF1">
        <w:rPr>
          <w:rFonts w:ascii="Gandhari Unicode" w:hAnsi="Gandhari Unicode" w:cs="e-Tamil OTC"/>
          <w:lang w:val="en-GB"/>
        </w:rPr>
        <w:t>āyiṭai</w:t>
      </w:r>
      <w:proofErr w:type="spellEnd"/>
      <w:r w:rsidRPr="00542FF1">
        <w:rPr>
          <w:rStyle w:val="FootnoteReference"/>
          <w:rFonts w:ascii="Gandhari Unicode" w:hAnsi="Gandhari Unicode" w:cs="e-Tamil OTC"/>
          <w:lang w:val="en-GB"/>
        </w:rPr>
        <w:footnoteReference w:id="187"/>
      </w:r>
    </w:p>
    <w:p w14:paraId="0F4D64F1" w14:textId="77777777" w:rsidR="0092153D" w:rsidRPr="00542FF1" w:rsidRDefault="00897CA9">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pēr</w:t>
      </w:r>
      <w:proofErr w:type="spellEnd"/>
      <w:r w:rsidR="00FB693A">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āṇmai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pūcal</w:t>
      </w:r>
      <w:proofErr w:type="spellEnd"/>
    </w:p>
    <w:p w14:paraId="272622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arā</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yāṅk</w:t>
      </w:r>
      <w:proofErr w:type="spellEnd"/>
      <w:r w:rsidR="00897CA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7D05939C" w14:textId="77777777" w:rsidR="0092153D" w:rsidRPr="00542FF1" w:rsidRDefault="00897CA9">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alamalakk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uṟum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9FCBA16" w14:textId="77777777" w:rsidR="0092153D" w:rsidRPr="00542FF1" w:rsidRDefault="0092153D">
      <w:pPr>
        <w:pStyle w:val="Textbody"/>
        <w:spacing w:after="29" w:line="260" w:lineRule="exact"/>
        <w:rPr>
          <w:rFonts w:ascii="Gandhari Unicode" w:hAnsi="Gandhari Unicode" w:cs="e-Tamil OTC"/>
          <w:lang w:val="en-GB"/>
        </w:rPr>
      </w:pPr>
    </w:p>
    <w:p w14:paraId="4F7BC5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who had become weak in the time of separation.</w:t>
      </w:r>
    </w:p>
    <w:p w14:paraId="5A649FBC" w14:textId="77777777" w:rsidR="0092153D" w:rsidRPr="00542FF1" w:rsidRDefault="0092153D">
      <w:pPr>
        <w:pStyle w:val="Textbody"/>
        <w:spacing w:after="29" w:line="260" w:lineRule="exact"/>
        <w:rPr>
          <w:rFonts w:ascii="Gandhari Unicode" w:hAnsi="Gandhari Unicode" w:cs="e-Tamil OTC"/>
          <w:lang w:val="en-GB"/>
        </w:rPr>
      </w:pPr>
    </w:p>
    <w:p w14:paraId="6150E78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going-he(h.) not-so-he(h.) said I I-was-</w:t>
      </w:r>
      <w:proofErr w:type="gramStart"/>
      <w:r w:rsidRPr="00542FF1">
        <w:rPr>
          <w:rFonts w:ascii="Gandhari Unicode" w:hAnsi="Gandhari Unicode" w:cs="e-Tamil OTC"/>
          <w:lang w:val="en-GB"/>
        </w:rPr>
        <w:t>negligent</w:t>
      </w:r>
      <w:r w:rsidRPr="00542FF1">
        <w:rPr>
          <w:rFonts w:ascii="Gandhari Unicode" w:hAnsi="Gandhari Unicode" w:cs="e-Tamil OTC"/>
          <w:position w:val="6"/>
          <w:lang w:val="en-GB"/>
        </w:rPr>
        <w:t>ē</w:t>
      </w:r>
      <w:proofErr w:type="gramEnd"/>
    </w:p>
    <w:p w14:paraId="77D020E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give-she not-so-she said he(h.) he-was-negligent(</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068A3FF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at-that-time</w:t>
      </w:r>
      <w:r w:rsidRPr="00542FF1">
        <w:rPr>
          <w:rStyle w:val="FootnoteReference"/>
          <w:rFonts w:ascii="Gandhari Unicode" w:hAnsi="Gandhari Unicode" w:cs="e-Tamil OTC"/>
          <w:lang w:val="en-GB"/>
        </w:rPr>
        <w:footnoteReference w:id="188"/>
      </w:r>
    </w:p>
    <w:p w14:paraId="00C4B3B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two big courage(?)</w:t>
      </w:r>
      <w:r w:rsidRPr="00542FF1">
        <w:rPr>
          <w:rStyle w:val="FootnoteReference"/>
          <w:rFonts w:ascii="Gandhari Unicode" w:hAnsi="Gandhari Unicode" w:cs="e-Tamil OTC"/>
          <w:lang w:val="en-GB"/>
        </w:rPr>
        <w:footnoteReference w:id="189"/>
      </w:r>
      <w:r w:rsidRPr="00542FF1">
        <w:rPr>
          <w:rFonts w:ascii="Gandhari Unicode" w:hAnsi="Gandhari Unicode" w:cs="e-Tamil OTC"/>
          <w:lang w:val="en-GB"/>
        </w:rPr>
        <w:t xml:space="preserve"> made- </w:t>
      </w:r>
      <w:proofErr w:type="gramStart"/>
      <w:r w:rsidRPr="00542FF1">
        <w:rPr>
          <w:rFonts w:ascii="Gandhari Unicode" w:hAnsi="Gandhari Unicode" w:cs="e-Tamil OTC"/>
          <w:lang w:val="en-GB"/>
        </w:rPr>
        <w:t>fight</w:t>
      </w:r>
      <w:proofErr w:type="gramEnd"/>
    </w:p>
    <w:p w14:paraId="152E08F5"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good serpent seized like my-</w:t>
      </w:r>
    </w:p>
    <w:p w14:paraId="221A64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unhappiness heart</w:t>
      </w:r>
      <w:r w:rsidRPr="00542FF1">
        <w:rPr>
          <w:rFonts w:ascii="Gandhari Unicode" w:hAnsi="Gandhari Unicode" w:cs="e-Tamil OTC"/>
        </w:rPr>
        <w:t xml:space="preserve"> </w:t>
      </w:r>
      <w:r w:rsidRPr="00542FF1">
        <w:rPr>
          <w:rFonts w:ascii="Gandhari Unicode" w:hAnsi="Gandhari Unicode" w:cs="e-Tamil OTC"/>
          <w:lang w:val="en-GB"/>
        </w:rPr>
        <w:t>pain confusion</w:t>
      </w:r>
      <w:r w:rsidRPr="00542FF1">
        <w:rPr>
          <w:rStyle w:val="FootnoteReference"/>
          <w:rFonts w:ascii="Gandhari Unicode" w:hAnsi="Gandhari Unicode" w:cs="e-Tamil OTC"/>
          <w:lang w:val="en-GB"/>
        </w:rPr>
        <w:footnoteReference w:id="190"/>
      </w:r>
      <w:r w:rsidRPr="00542FF1">
        <w:rPr>
          <w:rFonts w:ascii="Gandhari Unicode" w:hAnsi="Gandhari Unicode" w:cs="e-Tamil OTC"/>
          <w:lang w:val="en-GB"/>
        </w:rPr>
        <w:t xml:space="preserve">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9873713" w14:textId="77777777" w:rsidR="0092153D" w:rsidRPr="00542FF1" w:rsidRDefault="0092153D">
      <w:pPr>
        <w:pStyle w:val="Textbody"/>
        <w:spacing w:after="29"/>
        <w:rPr>
          <w:rFonts w:ascii="Gandhari Unicode" w:hAnsi="Gandhari Unicode" w:cs="e-Tamil OTC"/>
          <w:lang w:val="en-GB"/>
        </w:rPr>
      </w:pPr>
    </w:p>
    <w:p w14:paraId="0358CC94" w14:textId="77777777" w:rsidR="0092153D" w:rsidRPr="00542FF1" w:rsidRDefault="0092153D">
      <w:pPr>
        <w:pStyle w:val="Textbody"/>
        <w:spacing w:after="29"/>
        <w:rPr>
          <w:rFonts w:ascii="Gandhari Unicode" w:hAnsi="Gandhari Unicode" w:cs="e-Tamil OTC"/>
          <w:lang w:val="en-GB"/>
        </w:rPr>
      </w:pPr>
    </w:p>
    <w:p w14:paraId="00ACFE85"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He won't go, said I, carelessly.</w:t>
      </w:r>
    </w:p>
    <w:p w14:paraId="07ACE30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She won't grant [it], said he, carelessly.</w:t>
      </w:r>
    </w:p>
    <w:p w14:paraId="0E8D30B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From that fight, the result of two great wills,</w:t>
      </w:r>
    </w:p>
    <w:p w14:paraId="5991FC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as if seized by a cobra(?)</w:t>
      </w:r>
      <w:r w:rsidRPr="00542FF1">
        <w:rPr>
          <w:rStyle w:val="FootnoteReference"/>
          <w:rFonts w:ascii="Gandhari Unicode" w:hAnsi="Gandhari Unicode" w:cs="e-Tamil OTC"/>
          <w:lang w:val="en-GB"/>
        </w:rPr>
        <w:footnoteReference w:id="191"/>
      </w:r>
      <w:r w:rsidRPr="00542FF1">
        <w:rPr>
          <w:rFonts w:ascii="Gandhari Unicode" w:hAnsi="Gandhari Unicode" w:cs="e-Tamil OTC"/>
          <w:lang w:val="en-GB"/>
        </w:rPr>
        <w:t>,</w:t>
      </w:r>
    </w:p>
    <w:p w14:paraId="509A89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unhappy heart is full of painful confusion.</w:t>
      </w:r>
      <w:r w:rsidRPr="00542FF1">
        <w:rPr>
          <w:rStyle w:val="FootnoteReference"/>
          <w:rFonts w:ascii="Gandhari Unicode" w:hAnsi="Gandhari Unicode" w:cs="e-Tamil OTC"/>
          <w:lang w:val="en-GB"/>
        </w:rPr>
        <w:footnoteReference w:id="192"/>
      </w:r>
    </w:p>
    <w:p w14:paraId="53A2DEFE" w14:textId="77777777" w:rsidR="0092153D" w:rsidRPr="00542FF1" w:rsidRDefault="0092153D">
      <w:pPr>
        <w:pStyle w:val="Textbody"/>
        <w:spacing w:after="0"/>
        <w:rPr>
          <w:rFonts w:ascii="Gandhari Unicode" w:hAnsi="Gandhari Unicode" w:cs="e-Tamil OTC"/>
          <w:lang w:val="en-GB"/>
        </w:rPr>
      </w:pPr>
    </w:p>
    <w:p w14:paraId="2A518D1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59F7F6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44</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வெள்ளி வீதியார்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foster-mother</w:t>
      </w:r>
    </w:p>
    <w:p w14:paraId="22E691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இடைச்சுரத்துச் செவிலித்தாய் கையற்றுச் சொல்லியது.</w:t>
      </w:r>
    </w:p>
    <w:p w14:paraId="02562C0F" w14:textId="77777777" w:rsidR="0092153D" w:rsidRPr="00542FF1" w:rsidRDefault="0092153D">
      <w:pPr>
        <w:pStyle w:val="Textbody"/>
        <w:spacing w:after="29"/>
        <w:rPr>
          <w:rFonts w:ascii="Gandhari Unicode" w:hAnsi="Gandhari Unicode" w:cs="e-Tamil OTC"/>
        </w:rPr>
      </w:pPr>
    </w:p>
    <w:p w14:paraId="3EE4FA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 பரிதப் </w:t>
      </w:r>
      <w:r w:rsidRPr="00542FF1">
        <w:rPr>
          <w:rFonts w:ascii="Gandhari Unicode" w:hAnsi="Gandhari Unicode" w:cs="e-Tamil OTC"/>
          <w:u w:val="wave"/>
          <w:cs/>
        </w:rPr>
        <w:t>பினவே</w:t>
      </w:r>
      <w:r w:rsidRPr="00542FF1">
        <w:rPr>
          <w:rFonts w:ascii="Gandhari Unicode" w:hAnsi="Gandhari Unicode" w:cs="e-Tamil OTC"/>
          <w:cs/>
        </w:rPr>
        <w:t xml:space="preserve"> கண்ணே</w:t>
      </w:r>
    </w:p>
    <w:p w14:paraId="716F37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நோக்கி நோக்கி வாளிழந் தனவே</w:t>
      </w:r>
    </w:p>
    <w:p w14:paraId="52B4B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யகலிரு விசும்பின் மீனினும்</w:t>
      </w:r>
    </w:p>
    <w:p w14:paraId="7A996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பலரே மன்றவிவ் வுலகத்துப் பிறரே.</w:t>
      </w:r>
    </w:p>
    <w:p w14:paraId="69F0F32E" w14:textId="77777777" w:rsidR="0092153D" w:rsidRPr="00542FF1" w:rsidRDefault="0092153D">
      <w:pPr>
        <w:pStyle w:val="Textbody"/>
        <w:spacing w:after="29"/>
        <w:rPr>
          <w:rFonts w:ascii="Gandhari Unicode" w:hAnsi="Gandhari Unicode" w:cs="e-Tamil OTC"/>
        </w:rPr>
      </w:pPr>
    </w:p>
    <w:p w14:paraId="5BAE263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பினவே </w:t>
      </w:r>
      <w:r w:rsidRPr="00542FF1">
        <w:rPr>
          <w:rFonts w:ascii="Gandhari Unicode" w:hAnsi="Gandhari Unicode" w:cs="e-Tamil OTC"/>
        </w:rPr>
        <w:t xml:space="preserve">L1, C1+2+3,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பினவென்</w:t>
      </w:r>
      <w:r w:rsidRPr="00542FF1">
        <w:rPr>
          <w:rStyle w:val="FootnoteReference"/>
          <w:rFonts w:ascii="Gandhari Unicode" w:hAnsi="Gandhari Unicode" w:cs="e-Tamil OTC"/>
          <w:cs/>
          <w:lang w:val="en-GB"/>
        </w:rPr>
        <w:footnoteReference w:id="193"/>
      </w:r>
      <w:r w:rsidRPr="00542FF1">
        <w:rPr>
          <w:rFonts w:ascii="Gandhari Unicode" w:hAnsi="Gandhari Unicode" w:cs="e-Tamil OTC"/>
          <w:lang w:val="en-GB"/>
        </w:rPr>
        <w:t xml:space="preserve"> C4, G1v, G2, </w:t>
      </w:r>
      <w:proofErr w:type="spellStart"/>
      <w:proofErr w:type="gramStart"/>
      <w:r w:rsidRPr="00542FF1">
        <w:rPr>
          <w:rFonts w:ascii="Gandhari Unicode" w:hAnsi="Gandhari Unicode" w:cs="e-Tamil OTC"/>
          <w:lang w:val="en-GB"/>
        </w:rPr>
        <w:t>Iḷ.v</w:t>
      </w:r>
      <w:proofErr w:type="spellEnd"/>
      <w:proofErr w:type="gramEnd"/>
      <w:r w:rsidRPr="00542FF1">
        <w:rPr>
          <w:rFonts w:ascii="Gandhari Unicode" w:hAnsi="Gandhari Unicode" w:cs="e-Tamil OTC"/>
          <w:lang w:val="en-GB"/>
        </w:rPr>
        <w:t xml:space="preserve">, EA, I, </w:t>
      </w:r>
      <w:proofErr w:type="spellStart"/>
      <w:r w:rsidRPr="00542FF1">
        <w:rPr>
          <w:rFonts w:ascii="Gandhari Unicode" w:hAnsi="Gandhari Unicode" w:cs="e-Tamil OTC"/>
          <w:lang w:val="en-GB"/>
        </w:rPr>
        <w:t>Cām.v</w:t>
      </w:r>
      <w:proofErr w:type="spellEnd"/>
    </w:p>
    <w:p w14:paraId="42FD0B82" w14:textId="77777777" w:rsidR="0092153D" w:rsidRPr="00542FF1" w:rsidRDefault="0092153D">
      <w:pPr>
        <w:pStyle w:val="Textbody"/>
        <w:spacing w:after="29"/>
        <w:rPr>
          <w:rFonts w:ascii="Gandhari Unicode" w:hAnsi="Gandhari Unicode" w:cs="e-Tamil OTC"/>
        </w:rPr>
      </w:pPr>
    </w:p>
    <w:p w14:paraId="00AF59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kāl</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tappiṉa</w:t>
      </w:r>
      <w:proofErr w:type="spellEnd"/>
      <w:r w:rsidR="00B05E00">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21917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iḻantaṉa</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77B15EB1" w14:textId="77777777" w:rsidR="0092153D" w:rsidRPr="00542FF1" w:rsidRDefault="00B05E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vicumpiṉ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mīṉiṉum</w:t>
      </w:r>
      <w:proofErr w:type="spellEnd"/>
    </w:p>
    <w:p w14:paraId="6A8AA33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palar</w:t>
      </w:r>
      <w:proofErr w:type="spellEnd"/>
      <w:r w:rsidR="00B05E00">
        <w:rPr>
          <w:rFonts w:ascii="Gandhari Unicode" w:hAnsi="Gandhari Unicode" w:cs="e-Tamil OTC"/>
          <w:lang w:val="en-GB"/>
        </w:rPr>
        <w:t>-</w:t>
      </w:r>
      <w:r w:rsidRPr="00542FF1">
        <w:rPr>
          <w:rFonts w:ascii="Gandhari Unicode" w:hAnsi="Gandhari Unicode" w:cs="e-Tamil OTC"/>
          <w:lang w:val="en-GB"/>
        </w:rPr>
        <w:t>ē</w:t>
      </w:r>
      <w:r w:rsidR="00B05E0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i</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r w:rsidR="00B05E0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B05E0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00B05E00">
        <w:rPr>
          <w:rFonts w:ascii="Gandhari Unicode" w:hAnsi="Gandhari Unicode" w:cs="e-Tamil OTC"/>
          <w:lang w:val="en-GB"/>
        </w:rPr>
        <w:t>-</w:t>
      </w:r>
      <w:r w:rsidRPr="00542FF1">
        <w:rPr>
          <w:rFonts w:ascii="Gandhari Unicode" w:hAnsi="Gandhari Unicode" w:cs="e-Tamil OTC"/>
          <w:lang w:val="en-GB"/>
        </w:rPr>
        <w:t>ē.</w:t>
      </w:r>
    </w:p>
    <w:p w14:paraId="63A432A5" w14:textId="77777777" w:rsidR="0092153D" w:rsidRPr="00542FF1" w:rsidRDefault="0092153D">
      <w:pPr>
        <w:pStyle w:val="Textbody"/>
        <w:spacing w:after="29" w:line="260" w:lineRule="exact"/>
        <w:rPr>
          <w:rFonts w:ascii="Gandhari Unicode" w:hAnsi="Gandhari Unicode" w:cs="e-Tamil OTC"/>
          <w:lang w:val="en-GB"/>
        </w:rPr>
      </w:pPr>
    </w:p>
    <w:p w14:paraId="2D37D09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in helplessness by the foster-mother in the middle of the wilderness.</w:t>
      </w:r>
    </w:p>
    <w:p w14:paraId="5149F2DE" w14:textId="77777777" w:rsidR="0092153D" w:rsidRPr="00542FF1" w:rsidRDefault="0092153D">
      <w:pPr>
        <w:pStyle w:val="Textbody"/>
        <w:spacing w:after="29" w:line="260" w:lineRule="exact"/>
        <w:rPr>
          <w:rFonts w:ascii="Gandhari Unicode" w:hAnsi="Gandhari Unicode" w:cs="e-Tamil OTC"/>
          <w:lang w:val="en-GB"/>
        </w:rPr>
      </w:pPr>
    </w:p>
    <w:p w14:paraId="1CF709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leg</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motion they-failed(n.pl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eye</w:t>
      </w:r>
      <w:r w:rsidRPr="00542FF1">
        <w:rPr>
          <w:rFonts w:ascii="Gandhari Unicode" w:hAnsi="Gandhari Unicode" w:cs="e-Tamil OTC"/>
          <w:position w:val="6"/>
          <w:lang w:val="en-GB"/>
        </w:rPr>
        <w:t>ē</w:t>
      </w:r>
    </w:p>
    <w:p w14:paraId="4C32D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looked-out </w:t>
      </w:r>
      <w:proofErr w:type="spellStart"/>
      <w:r w:rsidRPr="00542FF1">
        <w:rPr>
          <w:rFonts w:ascii="Gandhari Unicode" w:hAnsi="Gandhari Unicode" w:cs="e-Tamil OTC"/>
          <w:lang w:val="en-GB"/>
        </w:rPr>
        <w:t>looked-out</w:t>
      </w:r>
      <w:proofErr w:type="spellEnd"/>
      <w:r w:rsidRPr="00542FF1">
        <w:rPr>
          <w:rFonts w:ascii="Gandhari Unicode" w:hAnsi="Gandhari Unicode" w:cs="e-Tamil OTC"/>
          <w:lang w:val="en-GB"/>
        </w:rPr>
        <w:t xml:space="preserve"> light they-lost(n.pl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4E4E0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widen- dark sky</w:t>
      </w:r>
      <w:proofErr w:type="spellStart"/>
      <w:r w:rsidRPr="00542FF1">
        <w:rPr>
          <w:rFonts w:ascii="Gandhari Unicode" w:hAnsi="Gandhari Unicode" w:cs="e-Tamil OTC"/>
          <w:position w:val="6"/>
        </w:rPr>
        <w:t>iṉ</w:t>
      </w:r>
      <w:proofErr w:type="spellEnd"/>
      <w:r w:rsidRPr="00542FF1">
        <w:rPr>
          <w:rFonts w:ascii="Gandhari Unicode" w:hAnsi="Gandhari Unicode" w:cs="e-Tamil OTC"/>
        </w:rPr>
        <w:t xml:space="preserve"> </w:t>
      </w:r>
      <w:proofErr w:type="gramStart"/>
      <w:r w:rsidRPr="00542FF1">
        <w:rPr>
          <w:rFonts w:ascii="Gandhari Unicode" w:hAnsi="Gandhari Unicode" w:cs="e-Tamil OTC"/>
        </w:rPr>
        <w:t>star</w:t>
      </w:r>
      <w:proofErr w:type="spellStart"/>
      <w:r w:rsidRPr="00542FF1">
        <w:rPr>
          <w:rFonts w:ascii="Gandhari Unicode" w:hAnsi="Gandhari Unicode" w:cs="e-Tamil OTC"/>
          <w:position w:val="6"/>
        </w:rPr>
        <w:t>iṉum</w:t>
      </w:r>
      <w:proofErr w:type="spellEnd"/>
      <w:proofErr w:type="gramEnd"/>
    </w:p>
    <w:p w14:paraId="6B8920A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position w:val="6"/>
          <w:lang w:val="en-GB"/>
        </w:rPr>
        <w:t xml:space="preserve">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rPr>
        <w:t xml:space="preserve"> </w:t>
      </w:r>
      <w:r w:rsidRPr="00542FF1">
        <w:rPr>
          <w:rFonts w:ascii="Gandhari Unicode" w:hAnsi="Gandhari Unicode" w:cs="e-Tamil OTC"/>
          <w:lang w:val="en-GB"/>
        </w:rPr>
        <w:t>this- world- other-they(h.)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6B7778D" w14:textId="77777777" w:rsidR="0092153D" w:rsidRPr="00542FF1" w:rsidRDefault="0092153D">
      <w:pPr>
        <w:pStyle w:val="Textbody"/>
        <w:spacing w:after="29"/>
        <w:rPr>
          <w:rFonts w:ascii="Gandhari Unicode" w:hAnsi="Gandhari Unicode" w:cs="e-Tamil OTC"/>
          <w:lang w:val="en-GB"/>
        </w:rPr>
      </w:pPr>
    </w:p>
    <w:p w14:paraId="47720283" w14:textId="77777777" w:rsidR="0092153D" w:rsidRPr="00542FF1" w:rsidRDefault="0092153D">
      <w:pPr>
        <w:pStyle w:val="Textbody"/>
        <w:spacing w:after="29"/>
        <w:rPr>
          <w:rFonts w:ascii="Gandhari Unicode" w:hAnsi="Gandhari Unicode" w:cs="e-Tamil OTC"/>
          <w:lang w:val="en-GB"/>
        </w:rPr>
      </w:pPr>
    </w:p>
    <w:p w14:paraId="7BD72E7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Ah [my] legs, they have given up moving.</w:t>
      </w:r>
    </w:p>
    <w:p w14:paraId="091E3AA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Ah [my] eyes,</w:t>
      </w:r>
    </w:p>
    <w:p w14:paraId="67BD3E7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peering, peering they have lost [their] sight!</w:t>
      </w:r>
    </w:p>
    <w:p w14:paraId="6212F3C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Many more indeed than stars in the wide dark sky</w:t>
      </w:r>
    </w:p>
    <w:p w14:paraId="0C1E5C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the strangers in this world.</w:t>
      </w:r>
    </w:p>
    <w:p w14:paraId="03BF35C0" w14:textId="77777777" w:rsidR="0092153D" w:rsidRPr="00542FF1" w:rsidRDefault="0092153D">
      <w:pPr>
        <w:pStyle w:val="Textbody"/>
        <w:spacing w:after="0"/>
        <w:rPr>
          <w:rFonts w:ascii="Gandhari Unicode" w:hAnsi="Gandhari Unicode" w:cs="e-Tamil OTC"/>
          <w:lang w:val="en-GB"/>
        </w:rPr>
      </w:pPr>
    </w:p>
    <w:p w14:paraId="597DA8FE"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C8F27D"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45</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ஆலங்குடி வங்கன(</w:t>
      </w:r>
      <w:r w:rsidR="000B102C">
        <w:rPr>
          <w:rFonts w:ascii="e-Tamil OTC" w:hAnsi="e-Tamil OTC" w:cs="e-Tamil OTC"/>
          <w:i w:val="0"/>
          <w:iCs w:val="0"/>
          <w:color w:val="auto"/>
          <w:cs/>
        </w:rPr>
        <w:t>ா</w:t>
      </w:r>
      <w:r w:rsidRPr="000B102C">
        <w:rPr>
          <w:rFonts w:ascii="e-Tamil OTC" w:hAnsi="e-Tamil OTC" w:cs="e-Tamil OTC"/>
          <w:i w:val="0"/>
          <w:iCs w:val="0"/>
          <w:color w:val="auto"/>
          <w:cs/>
        </w:rPr>
        <w:t>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6C0B7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தலைமகற்குப் பாங்காயினாயினார் வாயில் வேண்டியவழித் தோழி வாயில் நேர்ந்தது.</w:t>
      </w:r>
    </w:p>
    <w:p w14:paraId="0E5D201A" w14:textId="77777777" w:rsidR="0092153D" w:rsidRPr="00542FF1" w:rsidRDefault="0092153D">
      <w:pPr>
        <w:pStyle w:val="Textbody"/>
        <w:spacing w:after="29"/>
        <w:rPr>
          <w:rFonts w:ascii="Gandhari Unicode" w:hAnsi="Gandhari Unicode" w:cs="e-Tamil OTC"/>
        </w:rPr>
      </w:pPr>
    </w:p>
    <w:p w14:paraId="25A52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w:t>
      </w:r>
      <w:r w:rsidRPr="00542FF1">
        <w:rPr>
          <w:rFonts w:ascii="Gandhari Unicode" w:hAnsi="Gandhari Unicode" w:cs="e-Tamil OTC"/>
          <w:cs/>
        </w:rPr>
        <w:t xml:space="preserve"> யெழுந்து கடுந்தேர் பண்ணி</w:t>
      </w:r>
    </w:p>
    <w:p w14:paraId="4D1597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மகளிர்த் </w:t>
      </w:r>
      <w:r w:rsidRPr="00542FF1">
        <w:rPr>
          <w:rFonts w:ascii="Gandhari Unicode" w:hAnsi="Gandhari Unicode" w:cs="e-Tamil OTC"/>
          <w:u w:val="wave"/>
          <w:cs/>
        </w:rPr>
        <w:t>தழீஇய</w:t>
      </w:r>
      <w:r w:rsidRPr="00542FF1">
        <w:rPr>
          <w:rFonts w:ascii="Gandhari Unicode" w:hAnsi="Gandhari Unicode" w:cs="e-Tamil OTC"/>
          <w:cs/>
        </w:rPr>
        <w:t xml:space="preserve"> சென்ற</w:t>
      </w:r>
    </w:p>
    <w:p w14:paraId="507388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 லூர </w:t>
      </w:r>
      <w:r w:rsidRPr="00542FF1">
        <w:rPr>
          <w:rFonts w:ascii="Gandhari Unicode" w:hAnsi="Gandhari Unicode" w:cs="e-Tamil OTC"/>
          <w:u w:val="wave"/>
          <w:cs/>
        </w:rPr>
        <w:t>னெல்லினன்</w:t>
      </w:r>
      <w:r w:rsidRPr="00542FF1">
        <w:rPr>
          <w:rFonts w:ascii="Gandhari Unicode" w:hAnsi="Gandhari Unicode" w:cs="e-Tamil OTC"/>
          <w:cs/>
        </w:rPr>
        <w:t xml:space="preserve"> பெரிதென</w:t>
      </w:r>
    </w:p>
    <w:p w14:paraId="7B3B9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மறுவருஞ் </w:t>
      </w:r>
      <w:r w:rsidRPr="00542FF1">
        <w:rPr>
          <w:rFonts w:ascii="Gandhari Unicode" w:hAnsi="Gandhari Unicode" w:cs="e-Tamil OTC"/>
          <w:u w:val="wave"/>
          <w:cs/>
        </w:rPr>
        <w:t>சிறுவன்</w:t>
      </w:r>
      <w:r w:rsidRPr="00542FF1">
        <w:rPr>
          <w:rFonts w:ascii="Gandhari Unicode" w:hAnsi="Gandhari Unicode" w:cs="e-Tamil OTC"/>
          <w:cs/>
        </w:rPr>
        <w:t xml:space="preserve"> றாயே</w:t>
      </w:r>
    </w:p>
    <w:p w14:paraId="39330C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தெறுவ தம்மவித்</w:t>
      </w:r>
      <w:r w:rsidRPr="00542FF1">
        <w:rPr>
          <w:rFonts w:ascii="Gandhari Unicode" w:hAnsi="Gandhari Unicode" w:cs="e-Tamil OTC"/>
          <w:cs/>
        </w:rPr>
        <w:t xml:space="preserve"> திணைப்பிறத் தல்லே.</w:t>
      </w:r>
    </w:p>
    <w:p w14:paraId="76658389" w14:textId="77777777" w:rsidR="0092153D" w:rsidRPr="00542FF1" w:rsidRDefault="0092153D">
      <w:pPr>
        <w:pStyle w:val="Textbody"/>
        <w:spacing w:after="29"/>
        <w:rPr>
          <w:rFonts w:ascii="Gandhari Unicode" w:hAnsi="Gandhari Unicode" w:cs="e-Tamil OTC"/>
        </w:rPr>
      </w:pPr>
    </w:p>
    <w:p w14:paraId="2F7423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 </w:t>
      </w:r>
      <w:r w:rsidRPr="00542FF1">
        <w:rPr>
          <w:rFonts w:ascii="Gandhari Unicode" w:eastAsia="URW Palladio UNI" w:hAnsi="Gandhari Unicode" w:cs="e-Tamil OTC"/>
        </w:rPr>
        <w:t xml:space="preserve">C2+3v+4,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கடுந்தேர்ப்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வாலிழை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வாளிழை </w:t>
      </w:r>
      <w:r w:rsidRPr="00542FF1">
        <w:rPr>
          <w:rFonts w:ascii="Gandhari Unicode" w:eastAsia="URW Palladio UNI" w:hAnsi="Gandhari Unicode" w:cs="e-Tamil OTC"/>
        </w:rPr>
        <w:t xml:space="preserve">PP •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மகளிர்த் தழீஇய </w:t>
      </w:r>
      <w:r w:rsidRPr="00542FF1">
        <w:rPr>
          <w:rFonts w:ascii="Gandhari Unicode" w:hAnsi="Gandhari Unicode" w:cs="e-Tamil OTC"/>
        </w:rPr>
        <w:t xml:space="preserve">L1, C2v+3v+4,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Cam; </w:t>
      </w:r>
      <w:r w:rsidRPr="00542FF1">
        <w:rPr>
          <w:rFonts w:ascii="Gandhari Unicode" w:hAnsi="Gandhari Unicode" w:cs="e-Tamil OTC"/>
          <w:cs/>
        </w:rPr>
        <w:t xml:space="preserve">மகளிர்த்த் தழீஇய </w:t>
      </w:r>
      <w:r w:rsidRPr="00542FF1">
        <w:rPr>
          <w:rFonts w:ascii="Gandhari Unicode" w:hAnsi="Gandhari Unicode" w:cs="e-Tamil OTC"/>
        </w:rPr>
        <w:t xml:space="preserve">C1+3; </w:t>
      </w:r>
      <w:r w:rsidRPr="00542FF1">
        <w:rPr>
          <w:rFonts w:ascii="Gandhari Unicode" w:hAnsi="Gandhari Unicode" w:cs="e-Tamil OTC"/>
          <w:cs/>
        </w:rPr>
        <w:t xml:space="preserve">மகளிர் தழீஇய </w:t>
      </w:r>
      <w:r w:rsidRPr="00542FF1">
        <w:rPr>
          <w:rFonts w:ascii="Gandhari Unicode" w:hAnsi="Gandhari Unicode" w:cs="e-Tamil OTC"/>
        </w:rPr>
        <w:t xml:space="preserve">G2; </w:t>
      </w:r>
      <w:r w:rsidRPr="00542FF1">
        <w:rPr>
          <w:rFonts w:ascii="Gandhari Unicode" w:hAnsi="Gandhari Unicode" w:cs="e-Tamil OTC"/>
          <w:cs/>
        </w:rPr>
        <w:t xml:space="preserve">மகளிர்த் தரீஇய </w:t>
      </w:r>
      <w:r w:rsidRPr="00542FF1">
        <w:rPr>
          <w:rFonts w:ascii="Gandhari Unicode" w:hAnsi="Gandhari Unicode" w:cs="e-Tamil OTC"/>
        </w:rPr>
        <w:t xml:space="preserve">G1v,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மகளிர்த் தரீஇப்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மகளிர்க் கழீஇய </w:t>
      </w:r>
      <w:r w:rsidRPr="00542FF1">
        <w:rPr>
          <w:rFonts w:ascii="Gandhari Unicode" w:hAnsi="Gandhari Unicode" w:cs="e-Tamil OTC"/>
        </w:rPr>
        <w:t xml:space="preserve">EA; </w:t>
      </w:r>
      <w:r w:rsidRPr="00542FF1">
        <w:rPr>
          <w:rFonts w:ascii="Gandhari Unicode" w:hAnsi="Gandhari Unicode" w:cs="e-Tamil OTC"/>
          <w:cs/>
        </w:rPr>
        <w:t xml:space="preserve">மகளிர் மரீஇய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மரீஇச்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மகளிர் காணிய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லூர னெல்லினன்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லூரன் மெல்லினன்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பெரிதேன் </w:t>
      </w:r>
      <w:r w:rsidRPr="00542FF1">
        <w:rPr>
          <w:rFonts w:ascii="Gandhari Unicode" w:hAnsi="Gandhari Unicode" w:cs="e-Tamil OTC"/>
        </w:rPr>
        <w:t xml:space="preserve">IV,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சிறுவன் றாயே </w:t>
      </w:r>
      <w:r w:rsidRPr="00542FF1">
        <w:rPr>
          <w:rFonts w:ascii="Gandhari Unicode" w:hAnsi="Gandhari Unicode" w:cs="e-Tamil OTC"/>
        </w:rPr>
        <w:t xml:space="preserve">C2+3v+4, G1,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சிறுவர் தாயே </w:t>
      </w:r>
      <w:r w:rsidRPr="00542FF1">
        <w:rPr>
          <w:rFonts w:ascii="Gandhari Unicode" w:hAnsi="Gandhari Unicode" w:cs="e-Tamil OTC"/>
        </w:rPr>
        <w:t xml:space="preserve">L1, C1+3+4v, 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தெறுவ தம்மவித்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தெறுக வம்மவித்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திணைப்பிறத்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தினை+பிறத் </w:t>
      </w:r>
      <w:r w:rsidRPr="00542FF1">
        <w:rPr>
          <w:rFonts w:ascii="Gandhari Unicode" w:hAnsi="Gandhari Unicode" w:cs="e-Tamil OTC"/>
        </w:rPr>
        <w:t>C1</w:t>
      </w:r>
    </w:p>
    <w:p w14:paraId="157EA0A7" w14:textId="77777777" w:rsidR="0092153D" w:rsidRPr="00542FF1" w:rsidRDefault="0092153D">
      <w:pPr>
        <w:pStyle w:val="Textbody"/>
        <w:spacing w:after="29"/>
        <w:rPr>
          <w:rFonts w:ascii="Gandhari Unicode" w:hAnsi="Gandhari Unicode" w:cs="e-Tamil OTC"/>
        </w:rPr>
      </w:pPr>
    </w:p>
    <w:p w14:paraId="35E5DA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kālai</w:t>
      </w:r>
      <w:proofErr w:type="spellEnd"/>
      <w:r w:rsidRPr="00542FF1">
        <w:rPr>
          <w:rFonts w:ascii="Gandhari Unicode" w:hAnsi="Gandhari Unicode" w:cs="e-Tamil OTC"/>
          <w:lang w:val="en-GB"/>
        </w:rPr>
        <w:t xml:space="preserve"> </w:t>
      </w:r>
      <w:r w:rsidR="00DF3B23">
        <w:rPr>
          <w:rFonts w:ascii="Gandhari Unicode" w:hAnsi="Gandhari Unicode" w:cs="e-Tamil OTC"/>
          <w:lang w:val="en-GB"/>
        </w:rPr>
        <w:t>~</w:t>
      </w:r>
      <w:proofErr w:type="spellStart"/>
      <w:r w:rsidRPr="00542FF1">
        <w:rPr>
          <w:rFonts w:ascii="Gandhari Unicode" w:hAnsi="Gandhari Unicode" w:cs="e-Tamil OTC"/>
          <w:lang w:val="en-GB"/>
        </w:rPr>
        <w:t>eḻuntu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paṇṇi</w:t>
      </w:r>
      <w:proofErr w:type="spellEnd"/>
    </w:p>
    <w:p w14:paraId="4E02AE3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taḻīiya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p>
    <w:p w14:paraId="57E20A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elliṉaṉ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5AC97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ciṟuvaṉ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tāy</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19462D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teṟ</w:t>
      </w:r>
      <w:r w:rsidR="00DF3B23">
        <w:rPr>
          <w:rFonts w:ascii="Gandhari Unicode" w:hAnsi="Gandhari Unicode" w:cs="e-Tamil OTC"/>
          <w:i/>
          <w:iCs/>
          <w:lang w:val="en-GB"/>
        </w:rPr>
        <w:t>uvat</w:t>
      </w:r>
      <w:proofErr w:type="spellEnd"/>
      <w:r w:rsidR="00DF3B23">
        <w:rPr>
          <w:rFonts w:ascii="Gandhari Unicode" w:hAnsi="Gandhari Unicode" w:cs="e-Tamil OTC"/>
          <w:i/>
          <w:iCs/>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i</w:t>
      </w:r>
      <w:proofErr w:type="spellEnd"/>
      <w:r w:rsidR="00DF3B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piṟattal</w:t>
      </w:r>
      <w:proofErr w:type="spellEnd"/>
      <w:r w:rsidR="00DF3B23">
        <w:rPr>
          <w:rFonts w:ascii="Gandhari Unicode" w:hAnsi="Gandhari Unicode" w:cs="e-Tamil OTC"/>
          <w:lang w:val="en-GB"/>
        </w:rPr>
        <w:t>-</w:t>
      </w:r>
      <w:r w:rsidRPr="00542FF1">
        <w:rPr>
          <w:rFonts w:ascii="Gandhari Unicode" w:hAnsi="Gandhari Unicode" w:cs="e-Tamil OTC"/>
          <w:lang w:val="en-GB"/>
        </w:rPr>
        <w:t>ē.</w:t>
      </w:r>
    </w:p>
    <w:p w14:paraId="344BE99B" w14:textId="77777777" w:rsidR="0092153D" w:rsidRPr="00542FF1" w:rsidRDefault="0092153D">
      <w:pPr>
        <w:pStyle w:val="Textbody"/>
        <w:spacing w:after="29" w:line="260" w:lineRule="exact"/>
        <w:rPr>
          <w:rFonts w:ascii="Gandhari Unicode" w:hAnsi="Gandhari Unicode" w:cs="e-Tamil OTC"/>
          <w:lang w:val="en-GB"/>
        </w:rPr>
      </w:pPr>
    </w:p>
    <w:p w14:paraId="5F4DA6F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granting mediation/the door, when those close to HIM wished for mediation/the door.</w:t>
      </w:r>
    </w:p>
    <w:p w14:paraId="410A37E7" w14:textId="77777777" w:rsidR="0092153D" w:rsidRPr="00542FF1" w:rsidRDefault="0092153D">
      <w:pPr>
        <w:pStyle w:val="Textbody"/>
        <w:spacing w:after="29" w:line="260" w:lineRule="exact"/>
        <w:rPr>
          <w:rFonts w:ascii="Gandhari Unicode" w:hAnsi="Gandhari Unicode" w:cs="e-Tamil OTC"/>
          <w:lang w:val="en-GB"/>
        </w:rPr>
      </w:pPr>
    </w:p>
    <w:p w14:paraId="400F76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morning risen quick chariot </w:t>
      </w:r>
      <w:proofErr w:type="gramStart"/>
      <w:r w:rsidRPr="00542FF1">
        <w:rPr>
          <w:rFonts w:ascii="Gandhari Unicode" w:hAnsi="Gandhari Unicode" w:cs="e-Tamil OTC"/>
          <w:lang w:val="en-GB"/>
        </w:rPr>
        <w:t>prepared</w:t>
      </w:r>
      <w:proofErr w:type="gramEnd"/>
    </w:p>
    <w:p w14:paraId="2C3968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women embrace gone-</w:t>
      </w:r>
    </w:p>
    <w:p w14:paraId="315A52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abundance village-he sunlight-he big-it </w:t>
      </w:r>
      <w:proofErr w:type="gramStart"/>
      <w:r w:rsidRPr="00542FF1">
        <w:rPr>
          <w:rFonts w:ascii="Gandhari Unicode" w:hAnsi="Gandhari Unicode" w:cs="e-Tamil OTC"/>
          <w:lang w:val="en-GB"/>
        </w:rPr>
        <w:t>say</w:t>
      </w:r>
      <w:proofErr w:type="gramEnd"/>
    </w:p>
    <w:p w14:paraId="710AC2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being-mixed-up- little-he mother</w:t>
      </w:r>
      <w:r w:rsidRPr="00542FF1">
        <w:rPr>
          <w:rFonts w:ascii="Gandhari Unicode" w:hAnsi="Gandhari Unicode" w:cs="e-Tamil OTC"/>
          <w:position w:val="6"/>
          <w:lang w:val="en-GB"/>
        </w:rPr>
        <w:t>ē</w:t>
      </w:r>
    </w:p>
    <w:p w14:paraId="44E4976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scorch-it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family/gender being-born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91F35D" w14:textId="77777777" w:rsidR="0092153D" w:rsidRPr="00542FF1" w:rsidRDefault="0092153D">
      <w:pPr>
        <w:pStyle w:val="Textbody"/>
        <w:spacing w:after="29"/>
        <w:rPr>
          <w:rFonts w:ascii="Gandhari Unicode" w:hAnsi="Gandhari Unicode" w:cs="e-Tamil OTC"/>
          <w:lang w:val="en-GB"/>
        </w:rPr>
      </w:pPr>
    </w:p>
    <w:p w14:paraId="4A31E431" w14:textId="77777777" w:rsidR="0092153D" w:rsidRPr="00542FF1" w:rsidRDefault="0092153D">
      <w:pPr>
        <w:pStyle w:val="Textbody"/>
        <w:spacing w:after="29"/>
        <w:rPr>
          <w:rFonts w:ascii="Gandhari Unicode" w:hAnsi="Gandhari Unicode" w:cs="e-Tamil OTC"/>
          <w:lang w:val="en-GB"/>
        </w:rPr>
      </w:pPr>
    </w:p>
    <w:p w14:paraId="770C087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Risen in the morning, after preparing the swift chariot,</w:t>
      </w:r>
    </w:p>
    <w:p w14:paraId="23AE7156" w14:textId="77777777" w:rsidR="0092153D" w:rsidRPr="00542FF1" w:rsidRDefault="00014CDD">
      <w:pPr>
        <w:pStyle w:val="Textbody"/>
        <w:tabs>
          <w:tab w:val="left" w:pos="150"/>
          <w:tab w:val="left" w:pos="288"/>
        </w:tabs>
        <w:spacing w:after="0"/>
        <w:rPr>
          <w:rFonts w:ascii="Gandhari Unicode" w:hAnsi="Gandhari Unicode" w:cs="e-Tamil OTC"/>
        </w:rPr>
      </w:pPr>
      <w:r w:rsidRPr="00542FF1">
        <w:rPr>
          <w:rFonts w:ascii="Gandhari Unicode" w:hAnsi="Gandhari Unicode" w:cs="e-Tamil OTC"/>
          <w:lang w:val="en-GB"/>
        </w:rPr>
        <w:tab/>
        <w:t xml:space="preserve">[he's] gone to embrace women with pure ornaments </w:t>
      </w:r>
      <w:r w:rsidRPr="00542FF1">
        <w:rPr>
          <w:rFonts w:ascii="Gandhari Unicode" w:hAnsi="Gandhari Unicode" w:cs="e-Tamil OTC"/>
          <w:lang w:val="en-GB"/>
        </w:rPr>
        <w:t></w:t>
      </w:r>
    </w:p>
    <w:p w14:paraId="763EC6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00FB693A">
        <w:rPr>
          <w:rFonts w:ascii="Gandhari Unicode" w:hAnsi="Gandhari Unicode" w:cs="e-Tamil OTC"/>
          <w:lang w:val="en-GB"/>
        </w:rPr>
        <w:t>“</w:t>
      </w:r>
      <w:r w:rsidRPr="00542FF1">
        <w:rPr>
          <w:rFonts w:ascii="Gandhari Unicode" w:hAnsi="Gandhari Unicode" w:cs="e-Tamil OTC"/>
          <w:lang w:val="en-GB"/>
        </w:rPr>
        <w:t>Very glorious</w:t>
      </w:r>
      <w:r w:rsidRPr="00542FF1">
        <w:rPr>
          <w:rFonts w:ascii="Gandhari Unicode" w:hAnsi="Gandhari Unicode" w:cs="e-Tamil OTC"/>
        </w:rPr>
        <w:t xml:space="preserve"> </w:t>
      </w:r>
      <w:r w:rsidRPr="00542FF1">
        <w:rPr>
          <w:rFonts w:ascii="Gandhari Unicode" w:hAnsi="Gandhari Unicode" w:cs="e-Tamil OTC"/>
          <w:lang w:val="en-GB"/>
        </w:rPr>
        <w:t>[is] the man from the prosperous village</w:t>
      </w:r>
      <w:r w:rsidR="00FB693A">
        <w:rPr>
          <w:rFonts w:ascii="Gandhari Unicode" w:hAnsi="Gandhari Unicode" w:cs="e-Tamil OTC"/>
          <w:lang w:val="en-GB"/>
        </w:rPr>
        <w:t>”</w:t>
      </w:r>
      <w:r w:rsidRPr="00542FF1">
        <w:rPr>
          <w:rStyle w:val="FootnoteReference"/>
          <w:rFonts w:ascii="Gandhari Unicode" w:hAnsi="Gandhari Unicode" w:cs="e-Tamil OTC"/>
          <w:lang w:val="en-GB"/>
        </w:rPr>
        <w:footnoteReference w:id="194"/>
      </w:r>
      <w:r w:rsidRPr="00542FF1">
        <w:rPr>
          <w:rFonts w:ascii="Gandhari Unicode" w:hAnsi="Gandhari Unicode" w:cs="e-Tamil OTC"/>
          <w:lang w:val="en-GB"/>
        </w:rPr>
        <w:t>,</w:t>
      </w:r>
    </w:p>
    <w:p w14:paraId="61515F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[thinking] </w:t>
      </w:r>
      <w:proofErr w:type="gramStart"/>
      <w:r w:rsidRPr="00542FF1">
        <w:rPr>
          <w:rFonts w:ascii="Gandhari Unicode" w:hAnsi="Gandhari Unicode" w:cs="e-Tamil OTC"/>
          <w:lang w:val="en-GB"/>
        </w:rPr>
        <w:t>thus</w:t>
      </w:r>
      <w:proofErr w:type="gramEnd"/>
    </w:p>
    <w:p w14:paraId="09C9DDC4"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the little one's mother is agitated.</w:t>
      </w:r>
    </w:p>
    <w:p w14:paraId="204D4C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Painful, alas, to be born into this family.</w:t>
      </w:r>
    </w:p>
    <w:p w14:paraId="506A2EE9" w14:textId="77777777" w:rsidR="0092153D" w:rsidRPr="00542FF1" w:rsidRDefault="0092153D">
      <w:pPr>
        <w:pStyle w:val="Textbody"/>
        <w:spacing w:after="0"/>
        <w:rPr>
          <w:rFonts w:ascii="Gandhari Unicode" w:hAnsi="Gandhari Unicode" w:cs="e-Tamil OTC"/>
          <w:lang w:val="en-GB"/>
        </w:rPr>
      </w:pPr>
    </w:p>
    <w:p w14:paraId="14968B58" w14:textId="77777777" w:rsidR="0092153D" w:rsidRPr="00542FF1" w:rsidRDefault="0092153D">
      <w:pPr>
        <w:pStyle w:val="Textbody"/>
        <w:spacing w:after="0"/>
        <w:rPr>
          <w:rFonts w:ascii="Gandhari Unicode" w:hAnsi="Gandhari Unicode" w:cs="e-Tamil OTC"/>
          <w:lang w:val="en-GB"/>
        </w:rPr>
      </w:pPr>
    </w:p>
    <w:p w14:paraId="6E6C7B9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52CF55A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5b</w:t>
      </w:r>
      <w:r w:rsidRPr="00542FF1">
        <w:rPr>
          <w:rFonts w:ascii="Gandhari Unicode" w:hAnsi="Gandhari Unicode" w:cs="e-Tamil OTC"/>
          <w:lang w:val="en-GB"/>
        </w:rPr>
        <w:tab/>
        <w:t>Painful, alas, to be born into this sex (as a woman).</w:t>
      </w:r>
      <w:r w:rsidRPr="00542FF1">
        <w:rPr>
          <w:rStyle w:val="FootnoteReference"/>
          <w:rFonts w:ascii="Gandhari Unicode" w:hAnsi="Gandhari Unicode" w:cs="e-Tamil OTC"/>
          <w:lang w:val="en-GB"/>
        </w:rPr>
        <w:footnoteReference w:id="195"/>
      </w:r>
    </w:p>
    <w:p w14:paraId="7714FDCB"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B593BB2"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46</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மாமலாடன் (</w:t>
      </w:r>
      <w:r w:rsidRPr="000B102C">
        <w:rPr>
          <w:rFonts w:ascii="Gandhari Unicode" w:hAnsi="Gandhari Unicode"/>
          <w:i w:val="0"/>
          <w:iCs w:val="0"/>
          <w:color w:val="auto"/>
        </w:rPr>
        <w:t>C1</w:t>
      </w:r>
      <w:r w:rsidRPr="000B102C">
        <w:rPr>
          <w:rFonts w:ascii="e-Tamil OTC" w:hAnsi="e-Tamil OTC" w:cs="e-Tamil OTC"/>
          <w:i w:val="0"/>
          <w:iCs w:val="0"/>
          <w:color w:val="auto"/>
        </w:rPr>
        <w:t xml:space="preserve">: </w:t>
      </w:r>
      <w:r w:rsidRPr="000B102C">
        <w:rPr>
          <w:rFonts w:ascii="e-Tamil OTC" w:hAnsi="e-Tamil OTC" w:cs="e-Tamil OTC"/>
          <w:i w:val="0"/>
          <w:iCs w:val="0"/>
          <w:color w:val="auto"/>
          <w:cs/>
        </w:rPr>
        <w:t>மாமிலாதன்)</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29540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ஆற்றாள் எனக் கவன்ற தோழிக்குக் கிழத்தி </w:t>
      </w:r>
      <w:r w:rsidR="00FB693A">
        <w:rPr>
          <w:rFonts w:ascii="Gandhari Unicode" w:hAnsi="Gandhari Unicode" w:cs="e-Tamil OTC"/>
          <w:lang w:val="en-GB"/>
        </w:rPr>
        <w:t>“</w:t>
      </w:r>
      <w:r w:rsidRPr="00542FF1">
        <w:rPr>
          <w:rFonts w:ascii="Gandhari Unicode" w:hAnsi="Gandhari Unicode" w:cs="e-Tamil OTC"/>
          <w:cs/>
          <w:lang w:val="en-GB"/>
        </w:rPr>
        <w:t>ஆற்றுவல்</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என்பதுபடச் சொல்லியது.</w:t>
      </w:r>
    </w:p>
    <w:p w14:paraId="18510155" w14:textId="77777777" w:rsidR="0092153D" w:rsidRPr="00542FF1" w:rsidRDefault="0092153D">
      <w:pPr>
        <w:pStyle w:val="Textbody"/>
        <w:spacing w:after="29"/>
        <w:rPr>
          <w:rFonts w:ascii="Gandhari Unicode" w:hAnsi="Gandhari Unicode" w:cs="e-Tamil OTC"/>
        </w:rPr>
      </w:pPr>
    </w:p>
    <w:p w14:paraId="76ACDB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ஆம்பற் பூவின் சாம்ப லன்ன</w:t>
      </w:r>
    </w:p>
    <w:p w14:paraId="6073F5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கூம்பிய சிறகர்</w:t>
      </w:r>
      <w:r w:rsidRPr="00542FF1">
        <w:rPr>
          <w:rFonts w:ascii="Gandhari Unicode" w:hAnsi="Gandhari Unicode" w:cs="e-Tamil OTC"/>
          <w:cs/>
        </w:rPr>
        <w:t xml:space="preserve"> மனையுறை குரீஇ</w:t>
      </w:r>
    </w:p>
    <w:p w14:paraId="5B8BF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லுணங்கன் மாந்தி மன்றத்</w:t>
      </w:r>
    </w:p>
    <w:p w14:paraId="23F00C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தெருவி னுண்டாது</w:t>
      </w:r>
      <w:r w:rsidRPr="00542FF1">
        <w:rPr>
          <w:rFonts w:ascii="Gandhari Unicode" w:hAnsi="Gandhari Unicode" w:cs="e-Tamil OTC"/>
          <w:cs/>
        </w:rPr>
        <w:t xml:space="preserve"> குடைவன வாடி</w:t>
      </w:r>
    </w:p>
    <w:p w14:paraId="4B2EAC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யில்லிறைப் பள்ளித்தம் பிள்ளையொடு வதியும்</w:t>
      </w:r>
    </w:p>
    <w:p w14:paraId="58972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புன்கண் மாலையும் புலம்பு</w:t>
      </w:r>
    </w:p>
    <w:p w14:paraId="38F03B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மின்றுகொ றோழியவர் சென்ற நாட்டே.</w:t>
      </w:r>
    </w:p>
    <w:p w14:paraId="73146216" w14:textId="77777777" w:rsidR="0092153D" w:rsidRPr="00542FF1" w:rsidRDefault="0092153D">
      <w:pPr>
        <w:pStyle w:val="Textbody"/>
        <w:spacing w:after="29"/>
        <w:rPr>
          <w:rFonts w:ascii="Gandhari Unicode" w:hAnsi="Gandhari Unicode" w:cs="e-Tamil OTC"/>
        </w:rPr>
      </w:pPr>
    </w:p>
    <w:p w14:paraId="7003E6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2ab </w:t>
      </w:r>
      <w:r w:rsidRPr="00542FF1">
        <w:rPr>
          <w:rFonts w:ascii="Gandhari Unicode" w:eastAsia="URW Palladio UNI" w:hAnsi="Gandhari Unicode" w:cs="e-Tamil OTC"/>
          <w:cs/>
        </w:rPr>
        <w:t xml:space="preserve">கூம்பிய சிறகர் </w:t>
      </w:r>
      <w:r w:rsidRPr="00542FF1">
        <w:rPr>
          <w:rFonts w:ascii="Gandhari Unicode" w:eastAsia="URW Palladio UNI" w:hAnsi="Gandhari Unicode" w:cs="e-Tamil OTC"/>
        </w:rPr>
        <w:t xml:space="preserve">C2+3v+4,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கூம்பியற் சிகர </w:t>
      </w:r>
      <w:r w:rsidRPr="00542FF1">
        <w:rPr>
          <w:rFonts w:ascii="Gandhari Unicode" w:eastAsia="URW Palladio UNI" w:hAnsi="Gandhari Unicode" w:cs="e-Tamil OTC"/>
        </w:rPr>
        <w:t xml:space="preserve">L1, C1+3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மன்றத் </w:t>
      </w:r>
      <w:r w:rsidRPr="00542FF1">
        <w:rPr>
          <w:rFonts w:ascii="Gandhari Unicode" w:hAnsi="Gandhari Unicode" w:cs="e-Tamil OTC"/>
        </w:rPr>
        <w:t xml:space="preserve">C2+3,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w:t>
      </w:r>
      <w:r w:rsidRPr="00542FF1">
        <w:rPr>
          <w:rFonts w:ascii="Gandhari Unicode" w:hAnsi="Gandhari Unicode" w:cs="e-Tamil OTC"/>
        </w:rPr>
        <w:t xml:space="preserve">L1, C1+4,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தெருவி னுண்டாது </w:t>
      </w:r>
      <w:r w:rsidRPr="00542FF1">
        <w:rPr>
          <w:rFonts w:ascii="Gandhari Unicode" w:hAnsi="Gandhari Unicode" w:cs="e-Tamil OTC"/>
        </w:rPr>
        <w:t xml:space="preserve">L1, C1+2+3, G1, EA; </w:t>
      </w:r>
      <w:r w:rsidRPr="00542FF1">
        <w:rPr>
          <w:rFonts w:ascii="Gandhari Unicode" w:hAnsi="Gandhari Unicode" w:cs="e-Tamil OTC"/>
          <w:cs/>
        </w:rPr>
        <w:t xml:space="preserve">தெருவினுண் டாது </w:t>
      </w:r>
      <w:r w:rsidRPr="00542FF1">
        <w:rPr>
          <w:rFonts w:ascii="Gandhari Unicode" w:hAnsi="Gandhari Unicode" w:cs="e-Tamil OTC"/>
        </w:rPr>
        <w:t xml:space="preserve">C4, G2,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 நுண்டாது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p>
    <w:p w14:paraId="60A2DDE9" w14:textId="77777777" w:rsidR="0092153D" w:rsidRPr="00542FF1" w:rsidRDefault="0092153D">
      <w:pPr>
        <w:pStyle w:val="Textbody"/>
        <w:spacing w:after="29"/>
        <w:rPr>
          <w:rFonts w:ascii="Gandhari Unicode" w:hAnsi="Gandhari Unicode" w:cs="e-Tamil OTC"/>
        </w:rPr>
      </w:pPr>
    </w:p>
    <w:p w14:paraId="6328141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139714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kūmpiya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ciṟakar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kurīi</w:t>
      </w:r>
      <w:proofErr w:type="spellEnd"/>
    </w:p>
    <w:p w14:paraId="25F4159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w:t>
      </w:r>
      <w:proofErr w:type="spellEnd"/>
      <w:r w:rsidR="00635D8D">
        <w:rPr>
          <w:rFonts w:ascii="Gandhari Unicode" w:hAnsi="Gandhari Unicode" w:cs="e-Tamil OTC"/>
          <w:lang w:val="en-GB"/>
        </w:rPr>
        <w:t>*</w:t>
      </w:r>
    </w:p>
    <w:p w14:paraId="1FEDF0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kuṭaivaṉa</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p>
    <w:p w14:paraId="063E3D68"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il </w:t>
      </w: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paḷḷ</w:t>
      </w:r>
      <w:r>
        <w:rPr>
          <w:rFonts w:ascii="Gandhari Unicode" w:hAnsi="Gandhari Unicode" w:cs="e-Tamil OTC"/>
          <w:lang w:val="en-GB"/>
        </w:rPr>
        <w:t>i</w:t>
      </w:r>
      <w:proofErr w:type="spellEnd"/>
      <w:r>
        <w:rPr>
          <w:rFonts w:ascii="Gandhari Unicode" w:hAnsi="Gandhari Unicode" w:cs="e-Tamil OTC"/>
          <w:lang w:val="en-GB"/>
        </w:rPr>
        <w:t xml:space="preserve">+ </w:t>
      </w:r>
      <w:r w:rsidR="00014CDD" w:rsidRPr="00542FF1">
        <w:rPr>
          <w:rFonts w:ascii="Gandhari Unicode" w:hAnsi="Gandhari Unicode" w:cs="e-Tamil OTC"/>
          <w:lang w:val="en-GB"/>
        </w:rPr>
        <w:t xml:space="preserve">tam </w:t>
      </w:r>
      <w:proofErr w:type="spellStart"/>
      <w:r w:rsidR="00014CDD" w:rsidRPr="00542FF1">
        <w:rPr>
          <w:rFonts w:ascii="Gandhari Unicode" w:hAnsi="Gandhari Unicode" w:cs="e-Tamil OTC"/>
          <w:lang w:val="en-GB"/>
        </w:rPr>
        <w:t>piḷḷaiyoṭu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vatiyum</w:t>
      </w:r>
      <w:proofErr w:type="spellEnd"/>
    </w:p>
    <w:p w14:paraId="1CC680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pulampum</w:t>
      </w:r>
      <w:proofErr w:type="spellEnd"/>
    </w:p>
    <w:p w14:paraId="063F26F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3FC5FDD0" w14:textId="77777777" w:rsidR="0092153D" w:rsidRPr="00542FF1" w:rsidRDefault="0092153D">
      <w:pPr>
        <w:pStyle w:val="Textbody"/>
        <w:spacing w:after="29" w:line="260" w:lineRule="exact"/>
        <w:rPr>
          <w:rFonts w:ascii="Gandhari Unicode" w:hAnsi="Gandhari Unicode" w:cs="e-Tamil OTC"/>
          <w:u w:val="single"/>
          <w:lang w:val="en-GB"/>
        </w:rPr>
      </w:pPr>
    </w:p>
    <w:p w14:paraId="29A6DD9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speaking</w:t>
      </w:r>
      <w:proofErr w:type="gramEnd"/>
      <w:r w:rsidRPr="00542FF1">
        <w:rPr>
          <w:rFonts w:ascii="Gandhari Unicode" w:hAnsi="Gandhari Unicode" w:cs="e-Tamil OTC"/>
          <w:lang w:val="en-GB"/>
        </w:rPr>
        <w:t xml:space="preserve"> in order to express </w:t>
      </w:r>
      <w:r w:rsidR="00FB693A">
        <w:rPr>
          <w:rFonts w:ascii="Gandhari Unicode" w:hAnsi="Gandhari Unicode" w:cs="e-Tamil OTC"/>
          <w:lang w:val="en-GB"/>
        </w:rPr>
        <w:t>“</w:t>
      </w:r>
      <w:r w:rsidRPr="00542FF1">
        <w:rPr>
          <w:rFonts w:ascii="Gandhari Unicode" w:hAnsi="Gandhari Unicode" w:cs="e-Tamil OTC"/>
          <w:lang w:val="en-GB"/>
        </w:rPr>
        <w:t>I have the strength</w:t>
      </w:r>
      <w:r w:rsidR="00FB693A">
        <w:rPr>
          <w:rFonts w:ascii="Gandhari Unicode" w:hAnsi="Gandhari Unicode" w:cs="e-Tamil OTC"/>
          <w:lang w:val="en-GB"/>
        </w:rPr>
        <w:t>”</w:t>
      </w:r>
      <w:r w:rsidRPr="00542FF1">
        <w:rPr>
          <w:rFonts w:ascii="Gandhari Unicode" w:hAnsi="Gandhari Unicode" w:cs="e-Tamil OTC"/>
          <w:lang w:val="en-GB"/>
        </w:rPr>
        <w:t>, to the confidante who was anxious she might not have the strength in the time of separation.</w:t>
      </w:r>
    </w:p>
    <w:p w14:paraId="0190D410" w14:textId="77777777" w:rsidR="0092153D" w:rsidRPr="00542FF1" w:rsidRDefault="0092153D">
      <w:pPr>
        <w:pStyle w:val="Textbody"/>
        <w:spacing w:after="29" w:line="260" w:lineRule="exact"/>
        <w:rPr>
          <w:rFonts w:ascii="Gandhari Unicode" w:hAnsi="Gandhari Unicode" w:cs="e-Tamil OTC"/>
          <w:u w:val="single"/>
          <w:lang w:val="en-GB"/>
        </w:rPr>
      </w:pPr>
    </w:p>
    <w:p w14:paraId="2C241F3D"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w:t>
      </w:r>
      <w:r w:rsidR="00014CDD" w:rsidRPr="00542FF1">
        <w:rPr>
          <w:rFonts w:ascii="Gandhari Unicode" w:hAnsi="Gandhari Unicode" w:cs="e-Tamil OTC"/>
        </w:rPr>
        <w:t xml:space="preserve"> </w:t>
      </w:r>
      <w:r w:rsidR="00014CDD" w:rsidRPr="00542FF1">
        <w:rPr>
          <w:rFonts w:ascii="Gandhari Unicode" w:hAnsi="Gandhari Unicode" w:cs="e-Tamil OTC"/>
          <w:lang w:val="en-GB"/>
        </w:rPr>
        <w:t>flower</w:t>
      </w:r>
      <w:proofErr w:type="spellStart"/>
      <w:r w:rsidR="00014CDD" w:rsidRPr="00542FF1">
        <w:rPr>
          <w:rFonts w:ascii="Gandhari Unicode" w:hAnsi="Gandhari Unicode" w:cs="e-Tamil OTC"/>
          <w:position w:val="6"/>
          <w:lang w:val="en-GB"/>
        </w:rPr>
        <w:t>iṉ</w:t>
      </w:r>
      <w:proofErr w:type="spellEnd"/>
      <w:r w:rsidR="00014CDD" w:rsidRPr="00542FF1">
        <w:rPr>
          <w:rFonts w:ascii="Gandhari Unicode" w:hAnsi="Gandhari Unicode" w:cs="e-Tamil OTC"/>
        </w:rPr>
        <w:t xml:space="preserve"> </w:t>
      </w:r>
      <w:proofErr w:type="gramStart"/>
      <w:r w:rsidR="00014CDD" w:rsidRPr="00542FF1">
        <w:rPr>
          <w:rFonts w:ascii="Gandhari Unicode" w:hAnsi="Gandhari Unicode" w:cs="e-Tamil OTC"/>
          <w:lang w:val="en-GB"/>
        </w:rPr>
        <w:t>withered-blossom</w:t>
      </w:r>
      <w:proofErr w:type="gramEnd"/>
      <w:r w:rsidR="00014CDD" w:rsidRPr="00542FF1">
        <w:rPr>
          <w:rFonts w:ascii="Gandhari Unicode" w:hAnsi="Gandhari Unicode" w:cs="e-Tamil OTC"/>
          <w:lang w:val="en-GB"/>
        </w:rPr>
        <w:t xml:space="preserve"> like</w:t>
      </w:r>
    </w:p>
    <w:p w14:paraId="00CF2E3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closed- plumage house stay- bird</w:t>
      </w:r>
      <w:r w:rsidRPr="00542FF1">
        <w:rPr>
          <w:rStyle w:val="FootnoteReference"/>
          <w:rFonts w:ascii="Gandhari Unicode" w:hAnsi="Gandhari Unicode" w:cs="e-Tamil OTC"/>
          <w:lang w:val="en-GB"/>
        </w:rPr>
        <w:footnoteReference w:id="196"/>
      </w:r>
    </w:p>
    <w:p w14:paraId="272BFAA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front-yard dried-corn fed village-common-</w:t>
      </w:r>
    </w:p>
    <w:p w14:paraId="5D3AFF7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fine pollen working-through-they(n.pl.)</w:t>
      </w:r>
      <w:r w:rsidRPr="00542FF1">
        <w:rPr>
          <w:rStyle w:val="FootnoteReference"/>
          <w:rFonts w:ascii="Gandhari Unicode" w:hAnsi="Gandhari Unicode" w:cs="e-Tamil OTC"/>
          <w:lang w:val="en-GB"/>
        </w:rPr>
        <w:footnoteReference w:id="197"/>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played</w:t>
      </w:r>
      <w:proofErr w:type="gramEnd"/>
    </w:p>
    <w:p w14:paraId="3B6767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roof-projection resting-place</w:t>
      </w:r>
      <w:r w:rsidRPr="00542FF1">
        <w:rPr>
          <w:rStyle w:val="FootnoteReference"/>
          <w:rFonts w:ascii="Gandhari Unicode" w:hAnsi="Gandhari Unicode" w:cs="e-Tamil OTC"/>
          <w:lang w:val="en-GB"/>
        </w:rPr>
        <w:footnoteReference w:id="198"/>
      </w:r>
      <w:r w:rsidRPr="00542FF1">
        <w:rPr>
          <w:rFonts w:ascii="Gandhari Unicode" w:hAnsi="Gandhari Unicode" w:cs="e-Tamil OTC"/>
          <w:lang w:val="en-GB"/>
        </w:rPr>
        <w:t xml:space="preserve"> own(pl.)- child-with abiding-</w:t>
      </w:r>
    </w:p>
    <w:p w14:paraId="08F789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sorrow evening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t>
      </w:r>
      <w:r w:rsidRPr="00542FF1">
        <w:rPr>
          <w:rFonts w:ascii="Gandhari Unicode" w:hAnsi="Gandhari Unicode" w:cs="e-Tamil OTC"/>
          <w:position w:val="6"/>
          <w:lang w:val="en-GB"/>
        </w:rPr>
        <w:t>um</w:t>
      </w:r>
    </w:p>
    <w:p w14:paraId="1B5D29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is-not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he(h.)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1B2FBD" w14:textId="77777777" w:rsidR="0092153D" w:rsidRPr="00542FF1" w:rsidRDefault="0092153D">
      <w:pPr>
        <w:pStyle w:val="Textbody"/>
        <w:spacing w:after="29"/>
        <w:rPr>
          <w:rFonts w:ascii="Gandhari Unicode" w:hAnsi="Gandhari Unicode" w:cs="e-Tamil OTC"/>
          <w:lang w:val="en-GB"/>
        </w:rPr>
      </w:pPr>
    </w:p>
    <w:p w14:paraId="0E03518F" w14:textId="77777777" w:rsidR="0092153D" w:rsidRPr="00542FF1" w:rsidRDefault="0092153D">
      <w:pPr>
        <w:pStyle w:val="Textbody"/>
        <w:spacing w:after="29"/>
        <w:rPr>
          <w:rFonts w:ascii="Gandhari Unicode" w:hAnsi="Gandhari Unicode" w:cs="e-Tamil OTC"/>
          <w:lang w:val="en-GB"/>
        </w:rPr>
      </w:pPr>
    </w:p>
    <w:p w14:paraId="305CA40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In the country where he has gone,</w:t>
      </w:r>
    </w:p>
    <w:p w14:paraId="6D0C980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aren't there, friend, sorrowful evenings and </w:t>
      </w:r>
      <w:proofErr w:type="gramStart"/>
      <w:r w:rsidRPr="00542FF1">
        <w:rPr>
          <w:rFonts w:ascii="Gandhari Unicode" w:hAnsi="Gandhari Unicode" w:cs="e-Tamil OTC"/>
          <w:lang w:val="en-GB"/>
        </w:rPr>
        <w:t>loneliness</w:t>
      </w:r>
      <w:proofErr w:type="gramEnd"/>
    </w:p>
    <w:p w14:paraId="1730F9F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when the birds that stay in the house, wings folded</w:t>
      </w:r>
    </w:p>
    <w:p w14:paraId="4CF2663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like the withered flowers of the </w:t>
      </w:r>
      <w:r w:rsidR="00467674">
        <w:rPr>
          <w:rFonts w:ascii="Gandhari Unicode" w:hAnsi="Gandhari Unicode" w:cs="e-Tamil OTC"/>
          <w:lang w:val="en-GB"/>
        </w:rPr>
        <w:t>waterlil</w:t>
      </w:r>
      <w:r w:rsidRPr="00542FF1">
        <w:rPr>
          <w:rFonts w:ascii="Gandhari Unicode" w:hAnsi="Gandhari Unicode" w:cs="e-Tamil OTC"/>
          <w:lang w:val="en-GB"/>
        </w:rPr>
        <w:t>y,</w:t>
      </w:r>
    </w:p>
    <w:p w14:paraId="0A479AD5"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after picking corn in the front-yard [and] playing while</w:t>
      </w:r>
    </w:p>
    <w:p w14:paraId="780B8ADB"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working through the particles of dung in the village common</w:t>
      </w:r>
    </w:p>
    <w:p w14:paraId="6DDAFD9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roost with their children in a nest beneath the eaves of the roof?</w:t>
      </w:r>
    </w:p>
    <w:p w14:paraId="053EE0B9" w14:textId="77777777" w:rsidR="0092153D" w:rsidRPr="00542FF1" w:rsidRDefault="0092153D">
      <w:pPr>
        <w:pStyle w:val="Textbody"/>
        <w:spacing w:after="0"/>
        <w:rPr>
          <w:rFonts w:ascii="Gandhari Unicode" w:hAnsi="Gandhari Unicode" w:cs="e-Tamil OTC"/>
          <w:b/>
          <w:lang w:val="en-GB"/>
        </w:rPr>
      </w:pPr>
    </w:p>
    <w:p w14:paraId="583FD779"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43A14A0"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47</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நெடுவெண்ணிலவினார்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 / SHE</w:t>
      </w:r>
    </w:p>
    <w:p w14:paraId="633605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 வந்தொழுகுங் காலை முன்னிலைப் புறமொழியாக நிலாவிற்கு உரைப்பாளாகத் தோழி உரைத்தது.</w:t>
      </w:r>
    </w:p>
    <w:p w14:paraId="2A7F1038" w14:textId="77777777" w:rsidR="0092153D" w:rsidRPr="00542FF1" w:rsidRDefault="0092153D">
      <w:pPr>
        <w:pStyle w:val="Textbody"/>
        <w:spacing w:after="29"/>
        <w:rPr>
          <w:rFonts w:ascii="Gandhari Unicode" w:hAnsi="Gandhari Unicode" w:cs="e-Tamil OTC"/>
        </w:rPr>
      </w:pPr>
    </w:p>
    <w:p w14:paraId="679DF7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கருங்கால் வேங்கை வீயுகு துறுக</w:t>
      </w:r>
    </w:p>
    <w:p w14:paraId="323499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லிரும்புலிக் குருளையிற் றோன்றுங் காட்டிடை</w:t>
      </w:r>
    </w:p>
    <w:p w14:paraId="26F34B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வருநர் களவிற்கு</w:t>
      </w:r>
    </w:p>
    <w:p w14:paraId="5EA73D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நல்லை யல்லை நெடுவெண் ணிலவே.</w:t>
      </w:r>
    </w:p>
    <w:p w14:paraId="50F6695F" w14:textId="77777777" w:rsidR="0092153D" w:rsidRPr="00542FF1" w:rsidRDefault="0092153D">
      <w:pPr>
        <w:pStyle w:val="Textbody"/>
        <w:spacing w:after="29"/>
        <w:rPr>
          <w:rFonts w:ascii="Gandhari Unicode" w:hAnsi="Gandhari Unicode" w:cs="e-Tamil OTC"/>
        </w:rPr>
      </w:pPr>
    </w:p>
    <w:p w14:paraId="1835329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rPr>
        <w:t xml:space="preserve">[KT 47.1c-4 + 48 missing in C3]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குருளையிற்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குறுளையிற்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வருநாங்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யில்லை </w:t>
      </w:r>
      <w:r w:rsidRPr="00542FF1">
        <w:rPr>
          <w:rFonts w:ascii="Gandhari Unicode" w:eastAsia="URW Palladio UNI" w:hAnsi="Gandhari Unicode" w:cs="e-Tamil OTC"/>
        </w:rPr>
        <w:t>G1</w:t>
      </w:r>
    </w:p>
    <w:p w14:paraId="4BE26C7F" w14:textId="77777777" w:rsidR="0092153D" w:rsidRPr="00542FF1" w:rsidRDefault="0092153D">
      <w:pPr>
        <w:pStyle w:val="Textbody"/>
        <w:spacing w:after="29"/>
        <w:rPr>
          <w:rFonts w:ascii="Gandhari Unicode" w:hAnsi="Gandhari Unicode" w:cs="e-Tamil OTC"/>
        </w:rPr>
      </w:pPr>
    </w:p>
    <w:p w14:paraId="4869335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r w:rsidRPr="00542FF1">
        <w:rPr>
          <w:rFonts w:ascii="Gandhari Unicode" w:hAnsi="Gandhari Unicode" w:cs="e-Tamil OTC"/>
          <w:lang w:val="en-GB"/>
        </w:rPr>
        <w:t xml:space="preserve">uku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w:t>
      </w:r>
    </w:p>
    <w:p w14:paraId="06E30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w:t>
      </w:r>
      <w:proofErr w:type="spellEnd"/>
      <w:r w:rsidR="00635D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p>
    <w:p w14:paraId="4F688B00" w14:textId="77777777" w:rsidR="0092153D" w:rsidRPr="00542FF1" w:rsidRDefault="00635D8D">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varunar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kaḷaviṟku</w:t>
      </w:r>
      <w:proofErr w:type="spellEnd"/>
    </w:p>
    <w:p w14:paraId="78A96B45"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nallai</w:t>
      </w:r>
      <w:proofErr w:type="spellEnd"/>
      <w:r w:rsidRPr="00542FF1">
        <w:rPr>
          <w:rFonts w:ascii="Gandhari Unicode" w:hAnsi="Gandhari Unicode" w:cs="e-Tamil OTC"/>
          <w:lang w:val="en-GB"/>
        </w:rPr>
        <w:t xml:space="preserve"> </w:t>
      </w:r>
      <w:r w:rsidR="00635D8D">
        <w:rPr>
          <w:rFonts w:ascii="Gandhari Unicode" w:hAnsi="Gandhari Unicode" w:cs="e-Tamil OTC"/>
          <w:lang w:val="en-GB"/>
        </w:rPr>
        <w:t>~</w:t>
      </w:r>
      <w:proofErr w:type="spellStart"/>
      <w:r w:rsidRPr="00542FF1">
        <w:rPr>
          <w:rFonts w:ascii="Gandhari Unicode" w:hAnsi="Gandhari Unicode" w:cs="e-Tamil OTC"/>
          <w:lang w:val="en-GB"/>
        </w:rPr>
        <w:t>allai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w:t>
      </w:r>
      <w:proofErr w:type="spellEnd"/>
      <w:r w:rsidR="00635D8D">
        <w:rPr>
          <w:rFonts w:ascii="Gandhari Unicode" w:hAnsi="Gandhari Unicode" w:cs="e-Tamil OTC"/>
          <w:lang w:val="en-GB"/>
        </w:rPr>
        <w:t>*-</w:t>
      </w:r>
      <w:r w:rsidRPr="00542FF1">
        <w:rPr>
          <w:rFonts w:ascii="Gandhari Unicode" w:hAnsi="Gandhari Unicode" w:cs="e-Tamil OTC"/>
          <w:lang w:val="en-GB"/>
        </w:rPr>
        <w:t>ē.</w:t>
      </w:r>
    </w:p>
    <w:p w14:paraId="168521F7" w14:textId="77777777" w:rsidR="0092153D" w:rsidRPr="00542FF1" w:rsidRDefault="0092153D">
      <w:pPr>
        <w:pStyle w:val="Textbody"/>
        <w:spacing w:after="29" w:line="260" w:lineRule="exact"/>
        <w:rPr>
          <w:rFonts w:ascii="Gandhari Unicode" w:hAnsi="Gandhari Unicode" w:cs="e-Tamil OTC"/>
          <w:u w:val="single"/>
          <w:lang w:val="en-GB"/>
        </w:rPr>
      </w:pPr>
    </w:p>
    <w:p w14:paraId="0C74C9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as if declared to the moonlight to scold the addressee in the time that was long as the night had come.</w:t>
      </w:r>
    </w:p>
    <w:p w14:paraId="776E01AD" w14:textId="77777777" w:rsidR="0092153D" w:rsidRPr="00542FF1" w:rsidRDefault="0092153D">
      <w:pPr>
        <w:pStyle w:val="Textbody"/>
        <w:spacing w:after="29" w:line="260" w:lineRule="exact"/>
        <w:rPr>
          <w:rFonts w:ascii="Gandhari Unicode" w:hAnsi="Gandhari Unicode" w:cs="e-Tamil OTC"/>
          <w:u w:val="single"/>
          <w:lang w:val="en-GB"/>
        </w:rPr>
      </w:pPr>
    </w:p>
    <w:p w14:paraId="52434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black leg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rPr>
        <w:t xml:space="preserve"> </w:t>
      </w:r>
      <w:r w:rsidRPr="00542FF1">
        <w:rPr>
          <w:rFonts w:ascii="Gandhari Unicode" w:hAnsi="Gandhari Unicode" w:cs="e-Tamil OTC"/>
          <w:lang w:val="en-GB"/>
        </w:rPr>
        <w:t xml:space="preserve">blossom shed- thick </w:t>
      </w:r>
      <w:proofErr w:type="gramStart"/>
      <w:r w:rsidRPr="00542FF1">
        <w:rPr>
          <w:rFonts w:ascii="Gandhari Unicode" w:hAnsi="Gandhari Unicode" w:cs="e-Tamil OTC"/>
          <w:lang w:val="en-GB"/>
        </w:rPr>
        <w:t>stone</w:t>
      </w:r>
      <w:proofErr w:type="gramEnd"/>
    </w:p>
    <w:p w14:paraId="7AC763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dark/big tiger</w:t>
      </w:r>
      <w:r w:rsidRPr="00542FF1">
        <w:rPr>
          <w:rFonts w:ascii="Gandhari Unicode" w:hAnsi="Gandhari Unicode" w:cs="e-Tamil OTC"/>
        </w:rPr>
        <w:t xml:space="preserve"> </w:t>
      </w:r>
      <w:r w:rsidRPr="00542FF1">
        <w:rPr>
          <w:rFonts w:ascii="Gandhari Unicode" w:hAnsi="Gandhari Unicode" w:cs="e-Tamil OTC"/>
          <w:lang w:val="en-GB"/>
        </w:rPr>
        <w:t>young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 wilderness </w:t>
      </w:r>
      <w:proofErr w:type="gramStart"/>
      <w:r w:rsidRPr="00542FF1">
        <w:rPr>
          <w:rFonts w:ascii="Gandhari Unicode" w:hAnsi="Gandhari Unicode" w:cs="e-Tamil OTC"/>
          <w:lang w:val="en-GB"/>
        </w:rPr>
        <w:t>middle</w:t>
      </w:r>
      <w:proofErr w:type="gramEnd"/>
    </w:p>
    <w:p w14:paraId="4E31EB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night coming-he(h.) secret-meeting(dat.)</w:t>
      </w:r>
    </w:p>
    <w:p w14:paraId="6C1565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good-you not-so-you long white moonlight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D12E1C" w14:textId="77777777" w:rsidR="0092153D" w:rsidRPr="00542FF1" w:rsidRDefault="0092153D">
      <w:pPr>
        <w:pStyle w:val="Textbody"/>
        <w:spacing w:after="29"/>
        <w:rPr>
          <w:rFonts w:ascii="Gandhari Unicode" w:hAnsi="Gandhari Unicode" w:cs="e-Tamil OTC"/>
        </w:rPr>
      </w:pPr>
    </w:p>
    <w:p w14:paraId="72E2B220" w14:textId="77777777" w:rsidR="0092153D" w:rsidRPr="00542FF1" w:rsidRDefault="0092153D">
      <w:pPr>
        <w:pStyle w:val="Textbody"/>
        <w:spacing w:after="29"/>
        <w:rPr>
          <w:rFonts w:ascii="Gandhari Unicode" w:hAnsi="Gandhari Unicode" w:cs="e-Tamil OTC"/>
          <w:i/>
        </w:rPr>
      </w:pPr>
    </w:p>
    <w:p w14:paraId="7DD85A2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tryst with the one who comes at night</w:t>
      </w:r>
    </w:p>
    <w:p w14:paraId="7008678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when a thick stone strewn with blossoms</w:t>
      </w:r>
    </w:p>
    <w:p w14:paraId="0D79B2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of the black-trunked </w:t>
      </w:r>
      <w:proofErr w:type="spellStart"/>
      <w:r w:rsidRPr="00542FF1">
        <w:rPr>
          <w:rFonts w:ascii="Gandhari Unicode" w:hAnsi="Gandhari Unicode" w:cs="e-Tamil OTC"/>
          <w:lang w:val="en-GB"/>
        </w:rPr>
        <w:t>Vēṅkai</w:t>
      </w:r>
      <w:proofErr w:type="spellEnd"/>
    </w:p>
    <w:p w14:paraId="10C141A6" w14:textId="77777777" w:rsidR="0092153D" w:rsidRPr="00542FF1" w:rsidRDefault="00014CDD">
      <w:pPr>
        <w:pStyle w:val="Textbody"/>
        <w:tabs>
          <w:tab w:val="left" w:pos="275"/>
        </w:tabs>
        <w:spacing w:after="86"/>
        <w:rPr>
          <w:rFonts w:ascii="Gandhari Unicode" w:hAnsi="Gandhari Unicode" w:cs="e-Tamil OTC"/>
          <w:lang w:val="en-GB"/>
        </w:rPr>
      </w:pPr>
      <w:r w:rsidRPr="00542FF1">
        <w:rPr>
          <w:rFonts w:ascii="Gandhari Unicode" w:hAnsi="Gandhari Unicode" w:cs="e-Tamil OTC"/>
          <w:lang w:val="en-GB"/>
        </w:rPr>
        <w:tab/>
        <w:t>appears like a big tiger cub, in the middle of the wilderness,</w:t>
      </w:r>
    </w:p>
    <w:p w14:paraId="610047C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are no good</w:t>
      </w:r>
      <w:r w:rsidRPr="00542FF1">
        <w:rPr>
          <w:rStyle w:val="FootnoteReference"/>
          <w:rFonts w:ascii="Gandhari Unicode" w:hAnsi="Gandhari Unicode" w:cs="e-Tamil OTC"/>
          <w:lang w:val="en-GB"/>
        </w:rPr>
        <w:footnoteReference w:id="199"/>
      </w:r>
      <w:r w:rsidRPr="00542FF1">
        <w:rPr>
          <w:rFonts w:ascii="Gandhari Unicode" w:hAnsi="Gandhari Unicode" w:cs="e-Tamil OTC"/>
          <w:lang w:val="en-GB"/>
        </w:rPr>
        <w:t>, long white moonlight!</w:t>
      </w:r>
    </w:p>
    <w:p w14:paraId="62CEB2A0" w14:textId="77777777" w:rsidR="0092153D" w:rsidRPr="00542FF1" w:rsidRDefault="0092153D">
      <w:pPr>
        <w:pStyle w:val="Textbody"/>
        <w:spacing w:after="0"/>
        <w:rPr>
          <w:rFonts w:ascii="Gandhari Unicode" w:hAnsi="Gandhari Unicode" w:cs="e-Tamil OTC"/>
          <w:lang w:val="en-GB"/>
        </w:rPr>
      </w:pPr>
    </w:p>
    <w:p w14:paraId="2EA77E57"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A69DC1"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48</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பூங்கணுத்திரையார்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the confidante</w:t>
      </w:r>
    </w:p>
    <w:p w14:paraId="14FEE0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பகற்குறிக்கண் காணும் பொழுதினுங் காணாப் பொழுது பெரிது ஆகலின் வேறுபட்ட கிழத்தியது வேறுபாடு கண்டு தோழி சொல்லியது.</w:t>
      </w:r>
    </w:p>
    <w:p w14:paraId="10EE3A71" w14:textId="77777777" w:rsidR="0092153D" w:rsidRPr="00542FF1" w:rsidRDefault="0092153D">
      <w:pPr>
        <w:pStyle w:val="Textbody"/>
        <w:spacing w:after="29"/>
        <w:rPr>
          <w:rFonts w:ascii="Gandhari Unicode" w:hAnsi="Gandhari Unicode" w:cs="e-Tamil OTC"/>
        </w:rPr>
      </w:pPr>
    </w:p>
    <w:p w14:paraId="1E44BB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தாதிற் செய்த தண்பனிப் பாவை</w:t>
      </w:r>
    </w:p>
    <w:p w14:paraId="4DCE45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 வருந்துங் கையா றோம்பென</w:t>
      </w:r>
    </w:p>
    <w:p w14:paraId="7D41C6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யாயங் கூறக் கேட்டு</w:t>
      </w:r>
    </w:p>
    <w:p w14:paraId="5F5B1C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பண்பி னினைபெரி துழக்கு</w:t>
      </w:r>
    </w:p>
    <w:p w14:paraId="4558E1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நன்னுதற் பசலை </w:t>
      </w:r>
      <w:r w:rsidRPr="00542FF1">
        <w:rPr>
          <w:rFonts w:ascii="Gandhari Unicode" w:hAnsi="Gandhari Unicode" w:cs="e-Tamil OTC"/>
          <w:u w:val="wave"/>
          <w:cs/>
        </w:rPr>
        <w:t>நீங்க வன்ன</w:t>
      </w:r>
    </w:p>
    <w:p w14:paraId="7DDC5C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நசையாகு</w:t>
      </w:r>
      <w:r w:rsidRPr="00542FF1">
        <w:rPr>
          <w:rFonts w:ascii="Gandhari Unicode" w:hAnsi="Gandhari Unicode" w:cs="e-Tamil OTC"/>
          <w:cs/>
        </w:rPr>
        <w:t xml:space="preserve"> பண்பி னொருசொ</w:t>
      </w:r>
    </w:p>
    <w:p w14:paraId="09D69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லிசையாது கொல்லோ காதலர் தமக்கே.</w:t>
      </w:r>
    </w:p>
    <w:p w14:paraId="078813EB" w14:textId="77777777" w:rsidR="0092153D" w:rsidRPr="00542FF1" w:rsidRDefault="0092153D">
      <w:pPr>
        <w:pStyle w:val="Textbody"/>
        <w:spacing w:after="29"/>
        <w:rPr>
          <w:rFonts w:ascii="Gandhari Unicode" w:hAnsi="Gandhari Unicode" w:cs="e-Tamil OTC"/>
        </w:rPr>
      </w:pPr>
    </w:p>
    <w:p w14:paraId="0A70D0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L1, C1+2+4, G1+G2v,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கேட்ட </w:t>
      </w:r>
      <w:r w:rsidRPr="00542FF1">
        <w:rPr>
          <w:rFonts w:ascii="Gandhari Unicode" w:eastAsia="URW Palladio UNI" w:hAnsi="Gandhari Unicode" w:cs="e-Tamil OTC"/>
        </w:rPr>
        <w:t xml:space="preserve">G2 •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நீங்க வன்ன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 வண்ணம் </w:t>
      </w:r>
      <w:r w:rsidRPr="00542FF1">
        <w:rPr>
          <w:rFonts w:ascii="Gandhari Unicode" w:hAnsi="Gandhari Unicode" w:cs="e-Tamil OTC"/>
        </w:rPr>
        <w:t xml:space="preserve">C2v, I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நசையாகு </w:t>
      </w:r>
      <w:r w:rsidRPr="00542FF1">
        <w:rPr>
          <w:rFonts w:ascii="Gandhari Unicode" w:hAnsi="Gandhari Unicode" w:cs="e-Tamil OTC"/>
        </w:rPr>
        <w:t xml:space="preserve">L1, C1+2+4,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நசையாடு </w:t>
      </w:r>
      <w:proofErr w:type="spellStart"/>
      <w:r w:rsidRPr="00542FF1">
        <w:rPr>
          <w:rFonts w:ascii="Gandhari Unicode" w:hAnsi="Gandhari Unicode" w:cs="e-Tamil OTC"/>
        </w:rPr>
        <w:t>Cām.v</w:t>
      </w:r>
      <w:proofErr w:type="spellEnd"/>
    </w:p>
    <w:p w14:paraId="24FE65B4" w14:textId="77777777" w:rsidR="0092153D" w:rsidRPr="00542FF1" w:rsidRDefault="0092153D">
      <w:pPr>
        <w:pStyle w:val="Textbody"/>
        <w:spacing w:after="29"/>
        <w:rPr>
          <w:rFonts w:ascii="Gandhari Unicode" w:hAnsi="Gandhari Unicode" w:cs="e-Tamil OTC"/>
        </w:rPr>
      </w:pPr>
    </w:p>
    <w:p w14:paraId="4E907D1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181C896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kaiyāṟ</w:t>
      </w:r>
      <w:proofErr w:type="spellEnd"/>
      <w:r w:rsidR="009F0821">
        <w:rPr>
          <w:rFonts w:ascii="Gandhari Unicode" w:hAnsi="Gandhari Unicode" w:cs="e-Tamil OTC"/>
          <w:lang w:val="en-GB"/>
        </w:rPr>
        <w:t xml:space="preserve">* </w:t>
      </w:r>
      <w:proofErr w:type="spellStart"/>
      <w:r w:rsidR="009F0821">
        <w:rPr>
          <w:rFonts w:ascii="Gandhari Unicode" w:hAnsi="Gandhari Unicode" w:cs="e-Tamil OTC"/>
          <w:lang w:val="en-GB"/>
        </w:rPr>
        <w:t>ōmp</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19CFA296" w14:textId="77777777" w:rsidR="0092153D" w:rsidRPr="00542FF1" w:rsidRDefault="009F082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kēṭṭ</w:t>
      </w:r>
      <w:proofErr w:type="spellEnd"/>
      <w:r>
        <w:rPr>
          <w:rFonts w:ascii="Gandhari Unicode" w:hAnsi="Gandhari Unicode" w:cs="e-Tamil OTC"/>
          <w:lang w:val="en-GB"/>
        </w:rPr>
        <w:t>*-</w:t>
      </w:r>
      <w:r w:rsidR="00014CDD" w:rsidRPr="00542FF1">
        <w:rPr>
          <w:rFonts w:ascii="Gandhari Unicode" w:hAnsi="Gandhari Unicode" w:cs="e-Tamil OTC"/>
          <w:lang w:val="en-GB"/>
        </w:rPr>
        <w:t>um</w:t>
      </w:r>
    </w:p>
    <w:p w14:paraId="4D9D25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9F082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uḻakkum</w:t>
      </w:r>
      <w:proofErr w:type="spellEnd"/>
    </w:p>
    <w:p w14:paraId="20B413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nīṅka</w:t>
      </w:r>
      <w:proofErr w:type="spellEnd"/>
      <w:r w:rsidRPr="00542FF1">
        <w:rPr>
          <w:rFonts w:ascii="Gandhari Unicode" w:hAnsi="Gandhari Unicode" w:cs="e-Tamil OTC"/>
          <w:i/>
          <w:iCs/>
          <w:lang w:val="en-GB"/>
        </w:rPr>
        <w:t xml:space="preserve"> </w:t>
      </w:r>
      <w:r w:rsidR="009F0821">
        <w:rPr>
          <w:rFonts w:ascii="Gandhari Unicode" w:hAnsi="Gandhari Unicode" w:cs="e-Tamil OTC"/>
          <w:i/>
          <w:iCs/>
          <w:lang w:val="en-GB"/>
        </w:rPr>
        <w:t>~</w:t>
      </w:r>
      <w:proofErr w:type="spellStart"/>
      <w:r w:rsidRPr="00542FF1">
        <w:rPr>
          <w:rFonts w:ascii="Gandhari Unicode" w:hAnsi="Gandhari Unicode" w:cs="e-Tamil OTC"/>
          <w:i/>
          <w:iCs/>
          <w:lang w:val="en-GB"/>
        </w:rPr>
        <w:t>aṉṉa</w:t>
      </w:r>
      <w:proofErr w:type="spellEnd"/>
    </w:p>
    <w:p w14:paraId="3768DF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nacai</w:t>
      </w:r>
      <w:proofErr w:type="spellEnd"/>
      <w:r w:rsidRPr="00542FF1">
        <w:rPr>
          <w:rFonts w:ascii="Gandhari Unicode" w:hAnsi="Gandhari Unicode" w:cs="e-Tamil OTC"/>
          <w:lang w:val="en-GB"/>
        </w:rPr>
        <w:t xml:space="preserve"> </w:t>
      </w:r>
      <w:r w:rsidR="009F0821">
        <w:rPr>
          <w:rFonts w:ascii="Gandhari Unicode" w:hAnsi="Gandhari Unicode" w:cs="e-Tamil OTC"/>
          <w:lang w:val="en-GB"/>
        </w:rPr>
        <w:t>~</w:t>
      </w:r>
      <w:proofErr w:type="spellStart"/>
      <w:r w:rsidRPr="00542FF1">
        <w:rPr>
          <w:rFonts w:ascii="Gandhari Unicode" w:hAnsi="Gandhari Unicode" w:cs="e-Tamil OTC"/>
          <w:i/>
          <w:iCs/>
          <w:lang w:val="en-GB"/>
        </w:rPr>
        <w:t>āku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col</w:t>
      </w:r>
    </w:p>
    <w:p w14:paraId="4D539355" w14:textId="77777777" w:rsidR="0092153D" w:rsidRPr="00542FF1" w:rsidRDefault="009F0821">
      <w:pPr>
        <w:pStyle w:val="Textbody"/>
        <w:spacing w:after="29"/>
        <w:rPr>
          <w:rFonts w:ascii="Gandhari Unicode" w:hAnsi="Gandhari Unicode" w:cs="e-Tamil OTC"/>
          <w:lang w:val="en-GB"/>
        </w:rPr>
      </w:pPr>
      <w:proofErr w:type="spellStart"/>
      <w:r>
        <w:rPr>
          <w:rFonts w:ascii="Gandhari Unicode" w:hAnsi="Gandhari Unicode" w:cs="e-Tamil OTC"/>
          <w:lang w:val="en-GB"/>
        </w:rPr>
        <w:t>icaiyātu-</w:t>
      </w:r>
      <w:r w:rsidR="00014CDD" w:rsidRPr="00542FF1">
        <w:rPr>
          <w:rFonts w:ascii="Gandhari Unicode" w:hAnsi="Gandhari Unicode" w:cs="e-Tamil OTC"/>
          <w:lang w:val="en-GB"/>
        </w:rPr>
        <w:t>kollō</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tamakk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A480F8E" w14:textId="77777777" w:rsidR="0092153D" w:rsidRPr="00542FF1" w:rsidRDefault="0092153D">
      <w:pPr>
        <w:pStyle w:val="Textbody"/>
        <w:spacing w:after="29" w:line="260" w:lineRule="exact"/>
        <w:rPr>
          <w:rFonts w:ascii="Gandhari Unicode" w:hAnsi="Gandhari Unicode" w:cs="e-Tamil OTC"/>
        </w:rPr>
      </w:pPr>
    </w:p>
    <w:p w14:paraId="59896EBC"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Spoken by the confidante on seeing changes in HER who had changed, because the time she has not seen [him] was longer than the time she sees [him] during the day tryst. </w:t>
      </w:r>
      <w:proofErr w:type="gramStart"/>
      <w:r w:rsidRPr="00542FF1">
        <w:rPr>
          <w:rFonts w:ascii="Gandhari Unicode" w:hAnsi="Gandhari Unicode" w:cs="e-Tamil OTC"/>
          <w:lang w:val="en-GB"/>
        </w:rPr>
        <w:t xml:space="preserve">( </w:t>
      </w:r>
      <w:r w:rsidRPr="00542FF1">
        <w:rPr>
          <w:rFonts w:ascii="Gandhari Unicode" w:hAnsi="Gandhari Unicode" w:cs="e-Tamil OTC"/>
          <w:lang w:val="en-GB"/>
        </w:rPr>
        <w:t></w:t>
      </w:r>
      <w:proofErr w:type="gramEnd"/>
      <w:r w:rsidRPr="00542FF1">
        <w:rPr>
          <w:rFonts w:ascii="Gandhari Unicode" w:hAnsi="Gandhari Unicode" w:cs="e-Tamil OTC"/>
        </w:rPr>
        <w:t xml:space="preserve"> </w:t>
      </w:r>
      <w:r w:rsidRPr="00542FF1">
        <w:rPr>
          <w:rFonts w:ascii="Gandhari Unicode" w:hAnsi="Gandhari Unicode" w:cs="e-Tamil OTC"/>
          <w:lang w:val="en-GB"/>
        </w:rPr>
        <w:t>TP 105)</w:t>
      </w:r>
    </w:p>
    <w:p w14:paraId="086A0C53" w14:textId="77777777" w:rsidR="0092153D" w:rsidRPr="00542FF1" w:rsidRDefault="0092153D">
      <w:pPr>
        <w:pStyle w:val="Textbody"/>
        <w:spacing w:after="29" w:line="260" w:lineRule="exact"/>
        <w:rPr>
          <w:rFonts w:ascii="Gandhari Unicode" w:hAnsi="Gandhari Unicode" w:cs="e-Tamil OTC"/>
        </w:rPr>
      </w:pPr>
    </w:p>
    <w:p w14:paraId="676780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pollen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made- cool dew </w:t>
      </w:r>
      <w:proofErr w:type="gramStart"/>
      <w:r w:rsidRPr="00542FF1">
        <w:rPr>
          <w:rFonts w:ascii="Gandhari Unicode" w:hAnsi="Gandhari Unicode" w:cs="e-Tamil OTC"/>
          <w:lang w:val="en-GB"/>
        </w:rPr>
        <w:t>doll</w:t>
      </w:r>
      <w:proofErr w:type="gramEnd"/>
    </w:p>
    <w:p w14:paraId="08B7B3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morning suffering- motionlessness beware(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say</w:t>
      </w:r>
      <w:proofErr w:type="gramEnd"/>
    </w:p>
    <w:p w14:paraId="0A77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w:t>
      </w:r>
      <w:r w:rsidRPr="00542FF1">
        <w:rPr>
          <w:rStyle w:val="FootnoteReference"/>
          <w:rFonts w:ascii="Gandhari Unicode" w:hAnsi="Gandhari Unicode" w:cs="e-Tamil OTC"/>
          <w:lang w:val="en-GB"/>
        </w:rPr>
        <w:footnoteReference w:id="200"/>
      </w:r>
      <w:r w:rsidRPr="00542FF1">
        <w:rPr>
          <w:rFonts w:ascii="Gandhari Unicode" w:hAnsi="Gandhari Unicode" w:cs="e-Tamil OTC"/>
          <w:lang w:val="en-GB"/>
        </w:rPr>
        <w:t xml:space="preserve"> attendant talk heard</w:t>
      </w:r>
      <w:r w:rsidRPr="00542FF1">
        <w:rPr>
          <w:rFonts w:ascii="Gandhari Unicode" w:hAnsi="Gandhari Unicode" w:cs="e-Tamil OTC"/>
          <w:position w:val="6"/>
          <w:lang w:val="en-GB"/>
        </w:rPr>
        <w:t>um</w:t>
      </w:r>
    </w:p>
    <w:p w14:paraId="18E2F3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despair big-it </w:t>
      </w:r>
      <w:proofErr w:type="gramStart"/>
      <w:r w:rsidRPr="00542FF1">
        <w:rPr>
          <w:rFonts w:ascii="Gandhari Unicode" w:hAnsi="Gandhari Unicode" w:cs="e-Tamil OTC"/>
          <w:lang w:val="en-GB"/>
        </w:rPr>
        <w:t>bearing</w:t>
      </w:r>
      <w:proofErr w:type="gramEnd"/>
      <w:r w:rsidRPr="00542FF1">
        <w:rPr>
          <w:rFonts w:ascii="Gandhari Unicode" w:hAnsi="Gandhari Unicode" w:cs="e-Tamil OTC"/>
          <w:lang w:val="en-GB"/>
        </w:rPr>
        <w:t>-</w:t>
      </w:r>
    </w:p>
    <w:p w14:paraId="55B689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forehead</w:t>
      </w:r>
      <w:r w:rsidRPr="00542FF1">
        <w:rPr>
          <w:rFonts w:ascii="Gandhari Unicode" w:hAnsi="Gandhari Unicode" w:cs="e-Tamil OTC"/>
        </w:rPr>
        <w:t xml:space="preserve"> </w:t>
      </w:r>
      <w:r w:rsidRPr="00542FF1">
        <w:rPr>
          <w:rFonts w:ascii="Gandhari Unicode" w:hAnsi="Gandhari Unicode" w:cs="e-Tamil OTC"/>
          <w:lang w:val="en-GB"/>
        </w:rPr>
        <w:t>pallor leave(inf.) such</w:t>
      </w:r>
    </w:p>
    <w:p w14:paraId="56BA39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yearning become(r.)- nature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one </w:t>
      </w:r>
      <w:proofErr w:type="gramStart"/>
      <w:r w:rsidRPr="00542FF1">
        <w:rPr>
          <w:rFonts w:ascii="Gandhari Unicode" w:hAnsi="Gandhari Unicode" w:cs="e-Tamil OTC"/>
          <w:lang w:val="en-GB"/>
        </w:rPr>
        <w:t>word</w:t>
      </w:r>
      <w:proofErr w:type="gramEnd"/>
    </w:p>
    <w:p w14:paraId="412A90A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possible-not</w:t>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lover(h.) self(pl.dat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18FCC2C5" w14:textId="77777777" w:rsidR="0092153D" w:rsidRPr="00542FF1" w:rsidRDefault="0092153D">
      <w:pPr>
        <w:pStyle w:val="Textbody"/>
        <w:spacing w:after="29"/>
        <w:rPr>
          <w:rFonts w:ascii="Gandhari Unicode" w:hAnsi="Gandhari Unicode" w:cs="e-Tamil OTC"/>
        </w:rPr>
      </w:pPr>
    </w:p>
    <w:p w14:paraId="33C8C075" w14:textId="77777777" w:rsidR="0092153D" w:rsidRPr="00542FF1" w:rsidRDefault="0092153D">
      <w:pPr>
        <w:pStyle w:val="Textbody"/>
        <w:spacing w:after="29"/>
        <w:rPr>
          <w:rFonts w:ascii="Gandhari Unicode" w:hAnsi="Gandhari Unicode" w:cs="e-Tamil OTC"/>
        </w:rPr>
      </w:pPr>
    </w:p>
    <w:p w14:paraId="378C078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Is it not possible to the lover himself,</w:t>
      </w:r>
    </w:p>
    <w:p w14:paraId="120949F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 single word of a yearning kind</w:t>
      </w:r>
      <w:r w:rsidRPr="00542FF1">
        <w:rPr>
          <w:rStyle w:val="FootnoteReference"/>
          <w:rFonts w:ascii="Gandhari Unicode" w:hAnsi="Gandhari Unicode" w:cs="e-Tamil OTC"/>
          <w:lang w:val="en-GB"/>
        </w:rPr>
        <w:footnoteReference w:id="201"/>
      </w:r>
      <w:r w:rsidRPr="00542FF1">
        <w:rPr>
          <w:rFonts w:ascii="Gandhari Unicode" w:hAnsi="Gandhari Unicode" w:cs="e-Tamil OTC"/>
          <w:lang w:val="en-GB"/>
        </w:rPr>
        <w:t>,</w:t>
      </w:r>
    </w:p>
    <w:p w14:paraId="096667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pallor will leave the good forehead</w:t>
      </w:r>
    </w:p>
    <w:p w14:paraId="388E7EBB"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that heavily</w:t>
      </w:r>
      <w:r w:rsidRPr="00542FF1">
        <w:rPr>
          <w:rStyle w:val="FootnoteReference"/>
          <w:rFonts w:ascii="Gandhari Unicode" w:hAnsi="Gandhari Unicode" w:cs="e-Tamil OTC"/>
          <w:lang w:val="en-GB"/>
        </w:rPr>
        <w:footnoteReference w:id="202"/>
      </w:r>
      <w:r w:rsidRPr="00542FF1">
        <w:rPr>
          <w:rFonts w:ascii="Gandhari Unicode" w:hAnsi="Gandhari Unicode" w:cs="e-Tamil OTC"/>
          <w:lang w:val="en-GB"/>
        </w:rPr>
        <w:t xml:space="preserve"> bears despair of this </w:t>
      </w:r>
      <w:proofErr w:type="gramStart"/>
      <w:r w:rsidRPr="00542FF1">
        <w:rPr>
          <w:rFonts w:ascii="Gandhari Unicode" w:hAnsi="Gandhari Unicode" w:cs="e-Tamil OTC"/>
          <w:lang w:val="en-GB"/>
        </w:rPr>
        <w:t>kind</w:t>
      </w:r>
      <w:proofErr w:type="gramEnd"/>
    </w:p>
    <w:p w14:paraId="4DA09271"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even when he heard [her] girl companions in play say:</w:t>
      </w:r>
    </w:p>
    <w:p w14:paraId="241EC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w:t>
      </w:r>
      <w:proofErr w:type="gramStart"/>
      <w:r w:rsidRPr="00542FF1">
        <w:rPr>
          <w:rFonts w:ascii="Gandhari Unicode" w:hAnsi="Gandhari Unicode" w:cs="e-Tamil OTC"/>
          <w:lang w:val="en-GB"/>
        </w:rPr>
        <w:t>beware</w:t>
      </w:r>
      <w:proofErr w:type="gramEnd"/>
      <w:r w:rsidRPr="00542FF1">
        <w:rPr>
          <w:rFonts w:ascii="Gandhari Unicode" w:hAnsi="Gandhari Unicode" w:cs="e-Tamil OTC"/>
          <w:lang w:val="en-GB"/>
        </w:rPr>
        <w:t xml:space="preserve"> of the motionlessness suffered in the morning</w:t>
      </w:r>
    </w:p>
    <w:p w14:paraId="4D1D2B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by a doll in the cool dew, made of pollen</w:t>
      </w:r>
      <w:proofErr w:type="gramStart"/>
      <w:r w:rsidR="00FB693A">
        <w:rPr>
          <w:rFonts w:ascii="Gandhari Unicode" w:hAnsi="Gandhari Unicode" w:cs="e-Tamil OTC"/>
          <w:lang w:val="en-GB"/>
        </w:rPr>
        <w:t>”</w:t>
      </w:r>
      <w:r w:rsidRPr="00542FF1">
        <w:rPr>
          <w:rFonts w:ascii="Gandhari Unicode" w:hAnsi="Gandhari Unicode" w:cs="e-Tamil OTC"/>
          <w:lang w:val="en-GB"/>
        </w:rPr>
        <w:t>?(?)</w:t>
      </w:r>
      <w:proofErr w:type="gramEnd"/>
      <w:r w:rsidRPr="00542FF1">
        <w:rPr>
          <w:rStyle w:val="FootnoteReference"/>
          <w:rFonts w:ascii="Gandhari Unicode" w:hAnsi="Gandhari Unicode" w:cs="e-Tamil OTC"/>
          <w:lang w:val="en-GB"/>
        </w:rPr>
        <w:footnoteReference w:id="203"/>
      </w:r>
    </w:p>
    <w:p w14:paraId="731C5427" w14:textId="77777777" w:rsidR="0092153D" w:rsidRPr="00542FF1" w:rsidRDefault="0092153D">
      <w:pPr>
        <w:pStyle w:val="Textbody"/>
        <w:spacing w:after="0"/>
        <w:rPr>
          <w:rFonts w:ascii="Gandhari Unicode" w:hAnsi="Gandhari Unicode" w:cs="e-Tamil OTC"/>
          <w:lang w:val="en-GB"/>
        </w:rPr>
      </w:pPr>
    </w:p>
    <w:p w14:paraId="20D54226" w14:textId="77777777" w:rsidR="0092153D" w:rsidRPr="00542FF1" w:rsidRDefault="0092153D">
      <w:pPr>
        <w:pStyle w:val="Textbody"/>
        <w:spacing w:after="0"/>
        <w:rPr>
          <w:rFonts w:ascii="Gandhari Unicode" w:hAnsi="Gandhari Unicode" w:cs="e-Tamil OTC"/>
          <w:lang w:val="en-GB"/>
        </w:rPr>
      </w:pPr>
    </w:p>
    <w:p w14:paraId="3057678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42B509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the helplessness, [which is connected with her] being </w:t>
      </w:r>
      <w:proofErr w:type="gramStart"/>
      <w:r w:rsidRPr="00542FF1">
        <w:rPr>
          <w:rFonts w:ascii="Gandhari Unicode" w:hAnsi="Gandhari Unicode" w:cs="e-Tamil OTC"/>
          <w:lang w:val="en-GB"/>
        </w:rPr>
        <w:t>sad</w:t>
      </w:r>
      <w:proofErr w:type="gramEnd"/>
    </w:p>
    <w:p w14:paraId="2CC00461" w14:textId="77777777" w:rsidR="0092153D" w:rsidRPr="00542FF1" w:rsidRDefault="0092153D">
      <w:pPr>
        <w:pStyle w:val="Textbody"/>
        <w:spacing w:after="0"/>
        <w:rPr>
          <w:rFonts w:ascii="Gandhari Unicode" w:hAnsi="Gandhari Unicode" w:cs="e-Tamil OTC"/>
        </w:rPr>
      </w:pPr>
    </w:p>
    <w:p w14:paraId="5D74CE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one word of the kind that love develops [in her],</w:t>
      </w:r>
    </w:p>
    <w:p w14:paraId="651B9B1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so that the pallor passes away ...</w:t>
      </w:r>
    </w:p>
    <w:p w14:paraId="6F18CA5E" w14:textId="77777777" w:rsidR="0092153D" w:rsidRPr="00542FF1" w:rsidRDefault="0092153D">
      <w:pPr>
        <w:pStyle w:val="Textbody"/>
        <w:spacing w:after="0"/>
        <w:rPr>
          <w:rFonts w:ascii="Gandhari Unicode" w:hAnsi="Gandhari Unicode" w:cs="e-Tamil OTC"/>
          <w:b/>
          <w:lang w:val="en-GB"/>
        </w:rPr>
      </w:pPr>
    </w:p>
    <w:p w14:paraId="25186745"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3E83EE"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49</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அம்மூவனார்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5D580E5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பரத்தைமாட்டுப் பிரிந்தவழி ஆற்றாளாகிய தலைமகள் அவனைக் கண்டவழி அவ்வாற்றாமை நீங்கும் அன்றே. நீங்கியவழி அப்பள்ளியிடத்</w:t>
      </w:r>
      <w:r w:rsidRPr="00542FF1">
        <w:rPr>
          <w:rFonts w:ascii="Gandhari Unicode" w:hAnsi="Gandhari Unicode" w:cs="e-Tamil OTC"/>
          <w:cs/>
          <w:lang w:val="en-GB"/>
        </w:rPr>
        <w:softHyphen/>
        <w:t>தானாகிய (</w:t>
      </w:r>
      <w:r w:rsidRPr="00542FF1">
        <w:rPr>
          <w:rFonts w:ascii="Gandhari Unicode" w:hAnsi="Gandhari Unicode" w:cs="e-Tamil OTC"/>
          <w:lang w:val="en-GB"/>
        </w:rPr>
        <w:t>C</w:t>
      </w:r>
      <w:r w:rsidRPr="00542FF1">
        <w:rPr>
          <w:rFonts w:ascii="Gandhari Unicode" w:hAnsi="Gandhari Unicode" w:cs="e-Tamil OTC"/>
          <w:cs/>
          <w:lang w:val="en-GB"/>
        </w:rPr>
        <w:t>2: பள்ளியிடத்தானாகிய) தலைமகற்குச் சொல்லியது.</w:t>
      </w:r>
    </w:p>
    <w:p w14:paraId="162AE105" w14:textId="77777777" w:rsidR="0092153D" w:rsidRPr="00542FF1" w:rsidRDefault="0092153D">
      <w:pPr>
        <w:pStyle w:val="Textbody"/>
        <w:spacing w:after="29"/>
        <w:rPr>
          <w:rFonts w:ascii="Gandhari Unicode" w:hAnsi="Gandhari Unicode" w:cs="e-Tamil OTC"/>
        </w:rPr>
      </w:pPr>
    </w:p>
    <w:p w14:paraId="060746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அணிற்பல் லன்ன </w:t>
      </w:r>
      <w:r w:rsidRPr="00542FF1">
        <w:rPr>
          <w:rFonts w:ascii="Gandhari Unicode" w:hAnsi="Gandhari Unicode" w:cs="e-Tamil OTC"/>
          <w:u w:val="wave"/>
          <w:cs/>
        </w:rPr>
        <w:t>கொங்குமுதிர்</w:t>
      </w:r>
      <w:r w:rsidRPr="00542FF1">
        <w:rPr>
          <w:rFonts w:ascii="Gandhari Unicode" w:hAnsi="Gandhari Unicode" w:cs="e-Tamil OTC"/>
          <w:cs/>
        </w:rPr>
        <w:t xml:space="preserve"> முண்டகத்து</w:t>
      </w:r>
    </w:p>
    <w:p w14:paraId="601EB9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மணிக்கே ழன்ன </w:t>
      </w:r>
      <w:r w:rsidRPr="00542FF1">
        <w:rPr>
          <w:rFonts w:ascii="Gandhari Unicode" w:hAnsi="Gandhari Unicode" w:cs="e-Tamil OTC"/>
          <w:u w:val="wave"/>
          <w:cs/>
        </w:rPr>
        <w:t>மாநீர்ச்</w:t>
      </w:r>
      <w:r w:rsidRPr="00542FF1">
        <w:rPr>
          <w:rFonts w:ascii="Gandhari Unicode" w:hAnsi="Gandhari Unicode" w:cs="e-Tamil OTC"/>
          <w:cs/>
        </w:rPr>
        <w:t xml:space="preserve"> சேர்ப்ப</w:t>
      </w:r>
    </w:p>
    <w:p w14:paraId="15AD08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மாறி மறுமை யாயினு</w:t>
      </w:r>
    </w:p>
    <w:p w14:paraId="2A349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w:t>
      </w:r>
      <w:r w:rsidRPr="00542FF1">
        <w:rPr>
          <w:rFonts w:ascii="Gandhari Unicode" w:hAnsi="Gandhari Unicode" w:cs="e-Tamil OTC"/>
          <w:u w:val="wave"/>
          <w:cs/>
        </w:rPr>
        <w:t>கியரெங்</w:t>
      </w:r>
      <w:r w:rsidRPr="00542FF1">
        <w:rPr>
          <w:rFonts w:ascii="Gandhari Unicode" w:hAnsi="Gandhari Unicode" w:cs="e-Tamil OTC"/>
          <w:cs/>
        </w:rPr>
        <w:t xml:space="preserve"> கணவனை</w:t>
      </w:r>
    </w:p>
    <w:p w14:paraId="3D976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கியர்நின் </w:t>
      </w:r>
      <w:r w:rsidRPr="00542FF1">
        <w:rPr>
          <w:rFonts w:ascii="Gandhari Unicode" w:hAnsi="Gandhari Unicode" w:cs="e-Tamil OTC"/>
          <w:u w:val="wave"/>
          <w:cs/>
        </w:rPr>
        <w:t>னெஞ்சுநேர்</w:t>
      </w:r>
      <w:r w:rsidRPr="00542FF1">
        <w:rPr>
          <w:rFonts w:ascii="Gandhari Unicode" w:hAnsi="Gandhari Unicode" w:cs="e-Tamil OTC"/>
          <w:cs/>
        </w:rPr>
        <w:t xml:space="preserve"> பவளே.</w:t>
      </w:r>
    </w:p>
    <w:p w14:paraId="747F5206" w14:textId="77777777" w:rsidR="0092153D" w:rsidRPr="00542FF1" w:rsidRDefault="0092153D">
      <w:pPr>
        <w:pStyle w:val="Textbody"/>
        <w:spacing w:after="29"/>
        <w:rPr>
          <w:rFonts w:ascii="Gandhari Unicode" w:hAnsi="Gandhari Unicode" w:cs="e-Tamil OTC"/>
        </w:rPr>
      </w:pPr>
    </w:p>
    <w:p w14:paraId="537A9CD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L1, C2+3,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கோங்குமுதிர் </w:t>
      </w:r>
      <w:r w:rsidRPr="00542FF1">
        <w:rPr>
          <w:rFonts w:ascii="Gandhari Unicode" w:eastAsia="URW Palladio UNI" w:hAnsi="Gandhari Unicode" w:cs="e-Tamil OTC"/>
        </w:rPr>
        <w:t xml:space="preserve">C4, G2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மாணீர்ச்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சேப்ப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கியரெங்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கியரென் </w:t>
      </w:r>
      <w:r w:rsidRPr="00542FF1">
        <w:rPr>
          <w:rFonts w:ascii="Gandhari Unicode" w:hAnsi="Gandhari Unicode" w:cs="e-Tamil OTC"/>
        </w:rPr>
        <w:t xml:space="preserve">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0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கியர்நின்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கியானின்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னெஞ்சுநேர்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னெஞ்சினேர்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p>
    <w:p w14:paraId="21DF332E" w14:textId="77777777" w:rsidR="0092153D" w:rsidRPr="00542FF1" w:rsidRDefault="0092153D">
      <w:pPr>
        <w:pStyle w:val="Textbody"/>
        <w:spacing w:after="29"/>
        <w:rPr>
          <w:rFonts w:ascii="Gandhari Unicode" w:hAnsi="Gandhari Unicode" w:cs="e-Tamil OTC"/>
        </w:rPr>
      </w:pPr>
    </w:p>
    <w:p w14:paraId="0ABB2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aṇil</w:t>
      </w:r>
      <w:proofErr w:type="spellEnd"/>
      <w:r w:rsidRPr="00542FF1">
        <w:rPr>
          <w:rFonts w:ascii="Gandhari Unicode" w:hAnsi="Gandhari Unicode" w:cs="e-Tamil OTC"/>
          <w:lang w:val="en-GB"/>
        </w:rPr>
        <w:t xml:space="preserve"> pal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muṇṭakattu</w:t>
      </w:r>
      <w:proofErr w:type="spellEnd"/>
    </w:p>
    <w:p w14:paraId="49E44C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w:t>
      </w:r>
      <w:proofErr w:type="spellEnd"/>
    </w:p>
    <w:p w14:paraId="5652C9CD" w14:textId="77777777" w:rsidR="0092153D" w:rsidRPr="00542FF1" w:rsidRDefault="0017101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immai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maṟumai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āyiṉum</w:t>
      </w:r>
      <w:proofErr w:type="spellEnd"/>
    </w:p>
    <w:p w14:paraId="4114AF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kaṇavaṉai</w:t>
      </w:r>
      <w:proofErr w:type="spellEnd"/>
    </w:p>
    <w:p w14:paraId="51AC7F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neñcu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nērpavaḷ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619D16D2" w14:textId="77777777" w:rsidR="0092153D" w:rsidRPr="00542FF1" w:rsidRDefault="0092153D">
      <w:pPr>
        <w:pStyle w:val="Textbody"/>
        <w:spacing w:after="29" w:line="260" w:lineRule="exact"/>
        <w:rPr>
          <w:rFonts w:ascii="Gandhari Unicode" w:hAnsi="Gandhari Unicode" w:cs="e-Tamil OTC"/>
          <w:u w:val="single"/>
          <w:lang w:val="en-GB"/>
        </w:rPr>
      </w:pPr>
    </w:p>
    <w:p w14:paraId="628172A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As SHE, who had no [more] strength, when HE had separated because of another woman/courtesan, saw him, the lack of strength left [her], didn't it (</w:t>
      </w:r>
      <w:proofErr w:type="spellStart"/>
      <w:r w:rsidRPr="00542FF1">
        <w:rPr>
          <w:rFonts w:ascii="Gandhari Unicode" w:hAnsi="Gandhari Unicode" w:cs="e-Tamil OTC"/>
          <w:lang w:val="en-GB"/>
        </w:rPr>
        <w:t>aṉṟē</w:t>
      </w:r>
      <w:proofErr w:type="spellEnd"/>
      <w:r w:rsidRPr="00542FF1">
        <w:rPr>
          <w:rFonts w:ascii="Gandhari Unicode" w:hAnsi="Gandhari Unicode" w:cs="e-Tamil OTC"/>
          <w:lang w:val="en-GB"/>
        </w:rPr>
        <w:t>); spoken to HIM who was on that bed, when [the lack of strength] left [her].</w:t>
      </w:r>
    </w:p>
    <w:p w14:paraId="1B18F80B" w14:textId="77777777" w:rsidR="0092153D" w:rsidRPr="00542FF1" w:rsidRDefault="0092153D">
      <w:pPr>
        <w:pStyle w:val="Textbody"/>
        <w:spacing w:after="29" w:line="260" w:lineRule="exact"/>
        <w:rPr>
          <w:rFonts w:ascii="Gandhari Unicode" w:hAnsi="Gandhari Unicode" w:cs="e-Tamil OTC"/>
          <w:u w:val="single"/>
          <w:lang w:val="en-GB"/>
        </w:rPr>
      </w:pPr>
    </w:p>
    <w:p w14:paraId="27F083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squirrel</w:t>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pollen ripen-</w:t>
      </w:r>
      <w:r w:rsidRPr="00542FF1">
        <w:rPr>
          <w:rStyle w:val="FootnoteReference"/>
          <w:rFonts w:ascii="Gandhari Unicode" w:hAnsi="Gandhari Unicode" w:cs="e-Tamil OTC"/>
          <w:lang w:val="en-GB"/>
        </w:rPr>
        <w:footnoteReference w:id="205"/>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(-shrub)-</w:t>
      </w:r>
    </w:p>
    <w:p w14:paraId="50ED01B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sapphire lustre like big water coast-he(voc.)</w:t>
      </w:r>
      <w:r w:rsidRPr="00542FF1">
        <w:rPr>
          <w:rStyle w:val="FootnoteReference"/>
          <w:rFonts w:ascii="Gandhari Unicode" w:hAnsi="Gandhari Unicode" w:cs="e-Tamil OTC"/>
          <w:lang w:val="en-GB"/>
        </w:rPr>
        <w:footnoteReference w:id="206"/>
      </w:r>
    </w:p>
    <w:p w14:paraId="2F67D5B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this-birth changed next-birth become-if-even</w:t>
      </w:r>
    </w:p>
    <w:p w14:paraId="3D7FDB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 may-become our- husband lord</w:t>
      </w:r>
    </w:p>
    <w:p w14:paraId="6D11B2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rPr>
        <w:t xml:space="preserve"> </w:t>
      </w:r>
      <w:r w:rsidRPr="00542FF1">
        <w:rPr>
          <w:rFonts w:ascii="Gandhari Unicode" w:hAnsi="Gandhari Unicode" w:cs="e-Tamil OTC"/>
          <w:lang w:val="en-GB"/>
        </w:rPr>
        <w:t>may-become</w:t>
      </w:r>
      <w:r w:rsidRPr="00542FF1">
        <w:rPr>
          <w:rFonts w:ascii="Gandhari Unicode" w:hAnsi="Gandhari Unicode" w:cs="e-Tamil OTC"/>
        </w:rPr>
        <w:t xml:space="preserve"> </w:t>
      </w:r>
      <w:r w:rsidRPr="00542FF1">
        <w:rPr>
          <w:rFonts w:ascii="Gandhari Unicode" w:hAnsi="Gandhari Unicode" w:cs="e-Tamil OTC"/>
          <w:lang w:val="en-GB"/>
        </w:rPr>
        <w:t>your- heart consent-she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B0054AA" w14:textId="77777777" w:rsidR="0092153D" w:rsidRPr="00542FF1" w:rsidRDefault="0092153D">
      <w:pPr>
        <w:pStyle w:val="Textbody"/>
        <w:spacing w:after="29"/>
        <w:rPr>
          <w:rFonts w:ascii="Gandhari Unicode" w:hAnsi="Gandhari Unicode" w:cs="e-Tamil OTC"/>
        </w:rPr>
      </w:pPr>
    </w:p>
    <w:p w14:paraId="36BCD20E" w14:textId="77777777" w:rsidR="0092153D" w:rsidRPr="00542FF1" w:rsidRDefault="0092153D">
      <w:pPr>
        <w:pStyle w:val="Textbody"/>
        <w:spacing w:after="29"/>
        <w:rPr>
          <w:rFonts w:ascii="Gandhari Unicode" w:hAnsi="Gandhari Unicode" w:cs="e-Tamil OTC"/>
        </w:rPr>
      </w:pPr>
    </w:p>
    <w:p w14:paraId="04D3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a coast of great waters like the lustre of sapphires</w:t>
      </w:r>
    </w:p>
    <w:p w14:paraId="33122D1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[are]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lang w:val="en-GB"/>
        </w:rPr>
        <w:t xml:space="preserve"> shrubs, [their] pollen ripening,</w:t>
      </w:r>
    </w:p>
    <w:p w14:paraId="5B58CA95"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like squirrels' teeth,</w:t>
      </w:r>
    </w:p>
    <w:p w14:paraId="7860A04D"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when, after this state has changed,</w:t>
      </w:r>
    </w:p>
    <w:p w14:paraId="2DF29293"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another state should come,</w:t>
      </w:r>
      <w:r w:rsidRPr="00542FF1">
        <w:rPr>
          <w:rStyle w:val="FootnoteReference"/>
          <w:rFonts w:ascii="Gandhari Unicode" w:hAnsi="Gandhari Unicode" w:cs="e-Tamil OTC"/>
          <w:lang w:val="en-GB"/>
        </w:rPr>
        <w:footnoteReference w:id="207"/>
      </w:r>
    </w:p>
    <w:p w14:paraId="4DEDDA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you be our husband,</w:t>
      </w:r>
    </w:p>
    <w:p w14:paraId="38EE17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let me be the one to suit to your heart.</w:t>
      </w:r>
    </w:p>
    <w:p w14:paraId="210E069C" w14:textId="77777777" w:rsidR="0092153D" w:rsidRPr="00542FF1" w:rsidRDefault="0092153D">
      <w:pPr>
        <w:pStyle w:val="Textbody"/>
        <w:spacing w:after="0"/>
        <w:rPr>
          <w:rFonts w:ascii="Gandhari Unicode" w:hAnsi="Gandhari Unicode" w:cs="e-Tamil OTC"/>
          <w:lang w:val="en-GB"/>
        </w:rPr>
      </w:pPr>
    </w:p>
    <w:p w14:paraId="32205734" w14:textId="77777777" w:rsidR="0092153D" w:rsidRPr="00542FF1" w:rsidRDefault="0092153D">
      <w:pPr>
        <w:pStyle w:val="Textbody"/>
        <w:spacing w:after="0"/>
        <w:rPr>
          <w:rFonts w:ascii="Gandhari Unicode" w:hAnsi="Gandhari Unicode" w:cs="e-Tamil OTC"/>
          <w:lang w:val="en-GB"/>
        </w:rPr>
      </w:pPr>
    </w:p>
    <w:p w14:paraId="1DBE39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let me be the one to whom your heart consents.</w:t>
      </w:r>
    </w:p>
    <w:p w14:paraId="25A2C5FD" w14:textId="77777777" w:rsidR="0092153D" w:rsidRPr="00542FF1" w:rsidRDefault="0092153D">
      <w:pPr>
        <w:pStyle w:val="Textbody"/>
        <w:spacing w:after="0"/>
        <w:rPr>
          <w:rFonts w:ascii="Gandhari Unicode" w:hAnsi="Gandhari Unicode" w:cs="e-Tamil OTC"/>
          <w:lang w:val="en-GB"/>
        </w:rPr>
      </w:pPr>
    </w:p>
    <w:p w14:paraId="70923F51" w14:textId="77777777" w:rsidR="000B102C" w:rsidRDefault="000B102C">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940069" w14:textId="77777777" w:rsidR="0092153D" w:rsidRPr="000B102C" w:rsidRDefault="00014CDD" w:rsidP="000B102C">
      <w:pPr>
        <w:pStyle w:val="Heading4"/>
        <w:rPr>
          <w:rFonts w:ascii="Gandhari Unicode" w:hAnsi="Gandhari Unicode"/>
          <w:i w:val="0"/>
          <w:iCs w:val="0"/>
          <w:color w:val="auto"/>
        </w:rPr>
      </w:pPr>
      <w:r w:rsidRPr="000B102C">
        <w:rPr>
          <w:rFonts w:ascii="Gandhari Unicode" w:hAnsi="Gandhari Unicode"/>
          <w:b/>
          <w:i w:val="0"/>
          <w:iCs w:val="0"/>
          <w:color w:val="auto"/>
          <w:lang w:val="en-GB"/>
        </w:rPr>
        <w:lastRenderedPageBreak/>
        <w:t>KT 50</w:t>
      </w:r>
      <w:r w:rsidRPr="000B102C">
        <w:rPr>
          <w:rFonts w:ascii="e-Tamil OTC" w:hAnsi="e-Tamil OTC" w:cs="e-Tamil OTC"/>
          <w:b/>
          <w:i w:val="0"/>
          <w:iCs w:val="0"/>
          <w:color w:val="auto"/>
          <w:cs/>
          <w:lang w:val="en-GB"/>
        </w:rPr>
        <w:t xml:space="preserve"> </w:t>
      </w:r>
      <w:r w:rsidRPr="000B102C">
        <w:rPr>
          <w:rFonts w:ascii="e-Tamil OTC" w:hAnsi="e-Tamil OTC" w:cs="e-Tamil OTC"/>
          <w:i w:val="0"/>
          <w:iCs w:val="0"/>
          <w:color w:val="auto"/>
          <w:cs/>
        </w:rPr>
        <w:t>குன்றியனார்</w:t>
      </w:r>
      <w:r w:rsidRPr="000B102C">
        <w:rPr>
          <w:rFonts w:ascii="e-Tamil OTC" w:hAnsi="e-Tamil OTC" w:cs="e-Tamil OTC"/>
          <w:i w:val="0"/>
          <w:iCs w:val="0"/>
          <w:color w:val="auto"/>
          <w:cs/>
          <w:lang w:val="en-GB"/>
        </w:rPr>
        <w:t xml:space="preserve">: </w:t>
      </w:r>
      <w:r w:rsidRPr="000B102C">
        <w:rPr>
          <w:rFonts w:ascii="Gandhari Unicode" w:hAnsi="Gandhari Unicode"/>
          <w:i w:val="0"/>
          <w:iCs w:val="0"/>
          <w:color w:val="auto"/>
          <w:lang w:val="en-GB"/>
        </w:rPr>
        <w:t>SHE</w:t>
      </w:r>
    </w:p>
    <w:p w14:paraId="09E08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கிழவற்குப் பாங்காயின வாயில்கட்குக் கிழத்தி சொல்லியது.</w:t>
      </w:r>
    </w:p>
    <w:p w14:paraId="063D495D" w14:textId="77777777" w:rsidR="0092153D" w:rsidRPr="00542FF1" w:rsidRDefault="0092153D">
      <w:pPr>
        <w:pStyle w:val="Textbody"/>
        <w:spacing w:after="29"/>
        <w:rPr>
          <w:rFonts w:ascii="Gandhari Unicode" w:hAnsi="Gandhari Unicode" w:cs="e-Tamil OTC"/>
        </w:rPr>
      </w:pPr>
    </w:p>
    <w:p w14:paraId="783423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ஐயவி யன்ன சிறுவீ ஞாழல்</w:t>
      </w:r>
    </w:p>
    <w:p w14:paraId="0352AB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w:t>
      </w:r>
      <w:r w:rsidRPr="00542FF1">
        <w:rPr>
          <w:rFonts w:ascii="Gandhari Unicode" w:hAnsi="Gandhari Unicode" w:cs="e-Tamil OTC"/>
          <w:cs/>
        </w:rPr>
        <w:t xml:space="preserve"> மருதின் செம்மலொடு </w:t>
      </w:r>
      <w:r w:rsidRPr="00542FF1">
        <w:rPr>
          <w:rFonts w:ascii="Gandhari Unicode" w:hAnsi="Gandhari Unicode" w:cs="e-Tamil OTC"/>
          <w:u w:val="wave"/>
          <w:cs/>
        </w:rPr>
        <w:t>தாஅய்த்</w:t>
      </w:r>
    </w:p>
    <w:p w14:paraId="158AA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துறையணிந் தன்றவ ரூரே யிறையிறந்</w:t>
      </w:r>
    </w:p>
    <w:p w14:paraId="029531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திலங்குவளை நெகிழச் சாஅய்ப்</w:t>
      </w:r>
    </w:p>
    <w:p w14:paraId="308B6E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புலம்பணிந் தன்றவர் மணந்த தோளே.</w:t>
      </w:r>
    </w:p>
    <w:p w14:paraId="7007BEC1" w14:textId="77777777" w:rsidR="0092153D" w:rsidRPr="00542FF1" w:rsidRDefault="0092153D">
      <w:pPr>
        <w:pStyle w:val="Textbody"/>
        <w:spacing w:after="29"/>
        <w:rPr>
          <w:rFonts w:ascii="Gandhari Unicode" w:hAnsi="Gandhari Unicode" w:cs="e-Tamil OTC"/>
        </w:rPr>
      </w:pPr>
    </w:p>
    <w:p w14:paraId="742DF1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C4,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 xml:space="preserve">L1, C1+2+3,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செம்மலொடு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செம்மலொ</w:t>
      </w:r>
      <w:r w:rsidRPr="00542FF1">
        <w:rPr>
          <w:rFonts w:ascii="Gandhari Unicode" w:hAnsi="Gandhari Unicode" w:cs="e-Tamil OTC"/>
        </w:rPr>
        <w:t xml:space="preserve">_ L1; </w:t>
      </w:r>
      <w:r w:rsidRPr="00542FF1">
        <w:rPr>
          <w:rFonts w:ascii="Gandhari Unicode" w:hAnsi="Gandhari Unicode" w:cs="e-Tamil OTC"/>
          <w:cs/>
        </w:rPr>
        <w:t xml:space="preserve">செம்மலோ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தாஅய்த்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தோஒய்த் </w:t>
      </w:r>
      <w:r w:rsidRPr="00542FF1">
        <w:rPr>
          <w:rFonts w:ascii="Gandhari Unicode" w:hAnsi="Gandhari Unicode" w:cs="e-Tamil OTC"/>
        </w:rPr>
        <w:t xml:space="preserve">C1; </w:t>
      </w:r>
      <w:r w:rsidRPr="00542FF1">
        <w:rPr>
          <w:rFonts w:ascii="Gandhari Unicode" w:hAnsi="Gandhari Unicode" w:cs="e-Tamil OTC"/>
          <w:cs/>
        </w:rPr>
        <w:t xml:space="preserve">தொஅய்த் </w:t>
      </w:r>
      <w:r w:rsidRPr="00542FF1">
        <w:rPr>
          <w:rFonts w:ascii="Gandhari Unicode" w:hAnsi="Gandhari Unicode" w:cs="e-Tamil OTC"/>
        </w:rPr>
        <w:t xml:space="preserve">C3, G1; </w:t>
      </w:r>
      <w:r w:rsidRPr="00542FF1">
        <w:rPr>
          <w:rFonts w:ascii="Gandhari Unicode" w:hAnsi="Gandhari Unicode" w:cs="e-Tamil OTC"/>
          <w:cs/>
        </w:rPr>
        <w:t xml:space="preserve">தோஅய்த் </w:t>
      </w:r>
      <w:r w:rsidRPr="00542FF1">
        <w:rPr>
          <w:rFonts w:ascii="Gandhari Unicode" w:hAnsi="Gandhari Unicode" w:cs="e-Tamil OTC"/>
        </w:rPr>
        <w:t xml:space="preserve">L1; </w:t>
      </w:r>
      <w:r w:rsidRPr="00542FF1">
        <w:rPr>
          <w:rFonts w:ascii="Gandhari Unicode" w:hAnsi="Gandhari Unicode" w:cs="e-Tamil OTC"/>
          <w:cs/>
        </w:rPr>
        <w:t xml:space="preserve">தோஒயத்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துறையணிந்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 அணிந் </w:t>
      </w:r>
      <w:r w:rsidRPr="00542FF1">
        <w:rPr>
          <w:rFonts w:ascii="Gandhari Unicode" w:hAnsi="Gandhari Unicode" w:cs="e-Tamil OTC"/>
        </w:rPr>
        <w:t>L1, C1+3, G1</w:t>
      </w:r>
    </w:p>
    <w:p w14:paraId="218DA0FC" w14:textId="77777777" w:rsidR="0092153D" w:rsidRPr="00542FF1" w:rsidRDefault="0092153D">
      <w:pPr>
        <w:pStyle w:val="Textbody"/>
        <w:spacing w:after="29"/>
        <w:rPr>
          <w:rFonts w:ascii="Gandhari Unicode" w:hAnsi="Gandhari Unicode" w:cs="e-Tamil OTC"/>
        </w:rPr>
      </w:pPr>
    </w:p>
    <w:p w14:paraId="5165B0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aiyavi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p>
    <w:p w14:paraId="4542261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vī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cemmaloṭu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tāay</w:t>
      </w:r>
      <w:proofErr w:type="spellEnd"/>
      <w:r w:rsidR="00171017">
        <w:rPr>
          <w:rFonts w:ascii="Gandhari Unicode" w:hAnsi="Gandhari Unicode" w:cs="e-Tamil OTC"/>
          <w:i/>
          <w:iCs/>
          <w:lang w:val="en-GB"/>
        </w:rPr>
        <w:t>+</w:t>
      </w:r>
    </w:p>
    <w:p w14:paraId="15BCACC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171017">
        <w:rPr>
          <w:rFonts w:ascii="Gandhari Unicode" w:hAnsi="Gandhari Unicode" w:cs="e-Tamil OTC"/>
          <w:lang w:val="en-GB"/>
        </w:rPr>
        <w:t>~</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ē </w:t>
      </w:r>
      <w:r w:rsidR="00171017">
        <w:rPr>
          <w:rFonts w:ascii="Gandhari Unicode" w:hAnsi="Gandhari Unicode" w:cs="e-Tamil OTC"/>
          <w:lang w:val="en-GB"/>
        </w:rPr>
        <w:t>~</w:t>
      </w:r>
      <w:proofErr w:type="spellStart"/>
      <w:r w:rsidRPr="00542FF1">
        <w:rPr>
          <w:rFonts w:ascii="Gandhari Unicode" w:hAnsi="Gandhari Unicode" w:cs="e-Tamil OTC"/>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iṟant</w:t>
      </w:r>
      <w:proofErr w:type="spellEnd"/>
      <w:r w:rsidR="00171017">
        <w:rPr>
          <w:rFonts w:ascii="Gandhari Unicode" w:hAnsi="Gandhari Unicode" w:cs="e-Tamil OTC"/>
          <w:lang w:val="en-GB"/>
        </w:rPr>
        <w:t>*</w:t>
      </w:r>
    </w:p>
    <w:p w14:paraId="023C44E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171017">
        <w:rPr>
          <w:rFonts w:ascii="Gandhari Unicode" w:hAnsi="Gandhari Unicode" w:cs="e-Tamil OTC"/>
          <w:lang w:val="en-GB"/>
        </w:rPr>
        <w:t>+</w:t>
      </w:r>
    </w:p>
    <w:p w14:paraId="5D2B1A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pulam</w:t>
      </w:r>
      <w:r w:rsidR="00171017">
        <w:rPr>
          <w:rFonts w:ascii="Gandhari Unicode" w:hAnsi="Gandhari Unicode" w:cs="e-Tamil OTC"/>
          <w:lang w:val="en-GB"/>
        </w:rPr>
        <w:t>p</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aṇintaṉṟ</w:t>
      </w:r>
      <w:proofErr w:type="spellEnd"/>
      <w:r w:rsidR="0017101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171017">
        <w:rPr>
          <w:rFonts w:ascii="Gandhari Unicode" w:hAnsi="Gandhari Unicode" w:cs="e-Tamil OTC"/>
          <w:lang w:val="en-GB"/>
        </w:rPr>
        <w:t>-</w:t>
      </w:r>
      <w:r w:rsidRPr="00542FF1">
        <w:rPr>
          <w:rFonts w:ascii="Gandhari Unicode" w:hAnsi="Gandhari Unicode" w:cs="e-Tamil OTC"/>
          <w:lang w:val="en-GB"/>
        </w:rPr>
        <w:t>ē.</w:t>
      </w:r>
    </w:p>
    <w:p w14:paraId="599B9B30" w14:textId="77777777" w:rsidR="0092153D" w:rsidRPr="00542FF1" w:rsidRDefault="0092153D">
      <w:pPr>
        <w:pStyle w:val="Textbody"/>
        <w:spacing w:after="29" w:line="260" w:lineRule="exact"/>
        <w:rPr>
          <w:rFonts w:ascii="Gandhari Unicode" w:hAnsi="Gandhari Unicode" w:cs="e-Tamil OTC"/>
          <w:lang w:val="en-GB"/>
        </w:rPr>
      </w:pPr>
    </w:p>
    <w:p w14:paraId="419D744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mediators who were close to HIM.</w:t>
      </w:r>
    </w:p>
    <w:p w14:paraId="50829A97" w14:textId="77777777" w:rsidR="0092153D" w:rsidRPr="00542FF1" w:rsidRDefault="0092153D">
      <w:pPr>
        <w:pStyle w:val="Textbody"/>
        <w:spacing w:after="29" w:line="260" w:lineRule="exact"/>
        <w:rPr>
          <w:rFonts w:ascii="Gandhari Unicode" w:hAnsi="Gandhari Unicode" w:cs="e-Tamil OTC"/>
          <w:lang w:val="en-GB"/>
        </w:rPr>
      </w:pPr>
    </w:p>
    <w:p w14:paraId="3D7161A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white-mustard like small blossom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(-tree)</w:t>
      </w:r>
    </w:p>
    <w:p w14:paraId="41BD2D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blossom Arjuna(-</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withered-flower-with spread(abs.)</w:t>
      </w:r>
    </w:p>
    <w:p w14:paraId="118180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it-adorned he(h.) village</w:t>
      </w:r>
      <w:r w:rsidRPr="00542FF1">
        <w:rPr>
          <w:rFonts w:ascii="Gandhari Unicode" w:hAnsi="Gandhari Unicode" w:cs="e-Tamil OTC"/>
          <w:position w:val="6"/>
          <w:lang w:val="en-GB"/>
        </w:rPr>
        <w:t>ē</w:t>
      </w:r>
      <w:r w:rsidRPr="00542FF1">
        <w:rPr>
          <w:rFonts w:ascii="Gandhari Unicode" w:hAnsi="Gandhari Unicode" w:cs="e-Tamil OTC"/>
          <w:lang w:val="en-GB"/>
        </w:rPr>
        <w:t xml:space="preserve"> joint </w:t>
      </w:r>
      <w:proofErr w:type="gramStart"/>
      <w:r w:rsidRPr="00542FF1">
        <w:rPr>
          <w:rFonts w:ascii="Gandhari Unicode" w:hAnsi="Gandhari Unicode" w:cs="e-Tamil OTC"/>
          <w:lang w:val="en-GB"/>
        </w:rPr>
        <w:t>crossed</w:t>
      </w:r>
      <w:proofErr w:type="gramEnd"/>
    </w:p>
    <w:p w14:paraId="30335D4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shine- bangle loosen </w:t>
      </w:r>
      <w:proofErr w:type="gramStart"/>
      <w:r w:rsidRPr="00542FF1">
        <w:rPr>
          <w:rFonts w:ascii="Gandhari Unicode" w:hAnsi="Gandhari Unicode" w:cs="e-Tamil OTC"/>
          <w:lang w:val="en-GB"/>
        </w:rPr>
        <w:t>exhausted</w:t>
      </w:r>
      <w:proofErr w:type="gramEnd"/>
    </w:p>
    <w:p w14:paraId="3D8DFEC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it-adorned he(h.) united- shoulder</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
    <w:p w14:paraId="0B73E28D" w14:textId="77777777" w:rsidR="0092153D" w:rsidRPr="00542FF1" w:rsidRDefault="0092153D">
      <w:pPr>
        <w:pStyle w:val="Textbody"/>
        <w:spacing w:after="29"/>
        <w:rPr>
          <w:rFonts w:ascii="Gandhari Unicode" w:hAnsi="Gandhari Unicode" w:cs="e-Tamil OTC"/>
          <w:lang w:val="en-GB"/>
        </w:rPr>
      </w:pPr>
    </w:p>
    <w:p w14:paraId="77C6EEEC" w14:textId="77777777" w:rsidR="0092153D" w:rsidRPr="00542FF1" w:rsidRDefault="0092153D">
      <w:pPr>
        <w:pStyle w:val="Textbody"/>
        <w:spacing w:after="29"/>
        <w:rPr>
          <w:rFonts w:ascii="Gandhari Unicode" w:hAnsi="Gandhari Unicode" w:cs="e-Tamil OTC"/>
          <w:lang w:val="en-GB"/>
        </w:rPr>
      </w:pPr>
    </w:p>
    <w:p w14:paraId="25C8BA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Like white mustard the small-blossomed </w:t>
      </w:r>
      <w:proofErr w:type="spellStart"/>
      <w:r w:rsidRPr="00542FF1">
        <w:rPr>
          <w:rFonts w:ascii="Gandhari Unicode" w:hAnsi="Gandhari Unicode" w:cs="e-Tamil OTC"/>
          <w:lang w:val="en-GB"/>
        </w:rPr>
        <w:t>Ñāḻal</w:t>
      </w:r>
      <w:proofErr w:type="spellEnd"/>
    </w:p>
    <w:p w14:paraId="20A05C2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spread together with withered red Arjuna </w:t>
      </w:r>
      <w:proofErr w:type="gramStart"/>
      <w:r w:rsidRPr="00542FF1">
        <w:rPr>
          <w:rFonts w:ascii="Gandhari Unicode" w:hAnsi="Gandhari Unicode" w:cs="e-Tamil OTC"/>
          <w:lang w:val="en-GB"/>
        </w:rPr>
        <w:t>blossoms</w:t>
      </w:r>
      <w:proofErr w:type="gramEnd"/>
    </w:p>
    <w:p w14:paraId="42FC8D93"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adorned</w:t>
      </w:r>
      <w:r w:rsidRPr="00542FF1">
        <w:rPr>
          <w:rStyle w:val="FootnoteReference"/>
          <w:rFonts w:ascii="Gandhari Unicode" w:hAnsi="Gandhari Unicode" w:cs="e-Tamil OTC"/>
          <w:lang w:val="en-GB"/>
        </w:rPr>
        <w:footnoteReference w:id="208"/>
      </w:r>
      <w:r w:rsidRPr="00542FF1">
        <w:rPr>
          <w:rFonts w:ascii="Gandhari Unicode" w:hAnsi="Gandhari Unicode" w:cs="e-Tamil OTC"/>
          <w:lang w:val="en-GB"/>
        </w:rPr>
        <w:t xml:space="preserve"> the ghat in his village.</w:t>
      </w:r>
    </w:p>
    <w:p w14:paraId="6DD023D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Wasted </w:t>
      </w:r>
      <w:proofErr w:type="gramStart"/>
      <w:r w:rsidRPr="00542FF1">
        <w:rPr>
          <w:rFonts w:ascii="Gandhari Unicode" w:hAnsi="Gandhari Unicode" w:cs="e-Tamil OTC"/>
          <w:lang w:val="en-GB"/>
        </w:rPr>
        <w:t>away</w:t>
      </w:r>
      <w:proofErr w:type="gramEnd"/>
    </w:p>
    <w:p w14:paraId="64FB7DA4"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so that the shining bangles become loose [and] slip over the joints,</w:t>
      </w:r>
      <w:r w:rsidRPr="00542FF1">
        <w:rPr>
          <w:rStyle w:val="FootnoteReference"/>
          <w:rFonts w:ascii="Gandhari Unicode" w:hAnsi="Gandhari Unicode" w:cs="e-Tamil OTC"/>
          <w:lang w:val="en-GB"/>
        </w:rPr>
        <w:footnoteReference w:id="209"/>
      </w:r>
    </w:p>
    <w:p w14:paraId="1F0FDFB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arms he clung to are adorned by loneliness.</w:t>
      </w:r>
    </w:p>
    <w:p w14:paraId="3F060882" w14:textId="77777777" w:rsidR="0092153D" w:rsidRPr="00542FF1" w:rsidRDefault="0092153D">
      <w:pPr>
        <w:pStyle w:val="Textbody"/>
        <w:spacing w:after="0"/>
        <w:rPr>
          <w:rFonts w:ascii="Gandhari Unicode" w:hAnsi="Gandhari Unicode" w:cs="e-Tamil OTC"/>
          <w:lang w:val="en-GB"/>
        </w:rPr>
      </w:pPr>
    </w:p>
    <w:p w14:paraId="6581305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27DCD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51</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குன்றியன(</w:t>
      </w:r>
      <w:r w:rsidR="008165FB">
        <w:rPr>
          <w:rFonts w:ascii="e-Tamil OTC" w:hAnsi="e-Tamil OTC" w:cs="e-Tamil OTC"/>
          <w:i w:val="0"/>
          <w:iCs w:val="0"/>
          <w:color w:val="auto"/>
          <w:cs/>
        </w:rPr>
        <w:t>ா</w:t>
      </w:r>
      <w:r w:rsidRPr="008165FB">
        <w:rPr>
          <w:rFonts w:ascii="e-Tamil OTC" w:hAnsi="e-Tamil OTC" w:cs="e-Tamil OTC"/>
          <w:i w:val="0"/>
          <w:iCs w:val="0"/>
          <w:color w:val="auto"/>
          <w:cs/>
        </w:rPr>
        <w:t>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1C4FBA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 ஆற்றாளாகிய தலைமகட்குத் தோழி வரைவு மலிவு கூறியது.</w:t>
      </w:r>
    </w:p>
    <w:p w14:paraId="39BE7276" w14:textId="77777777" w:rsidR="0092153D" w:rsidRPr="00542FF1" w:rsidRDefault="0092153D">
      <w:pPr>
        <w:pStyle w:val="Textbody"/>
        <w:spacing w:after="29"/>
        <w:rPr>
          <w:rFonts w:ascii="Gandhari Unicode" w:hAnsi="Gandhari Unicode" w:cs="e-Tamil OTC"/>
        </w:rPr>
      </w:pPr>
    </w:p>
    <w:p w14:paraId="5A39F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கூன்முண்</w:t>
      </w:r>
      <w:r w:rsidRPr="00542FF1">
        <w:rPr>
          <w:rFonts w:ascii="Gandhari Unicode" w:hAnsi="Gandhari Unicode" w:cs="e-Tamil OTC"/>
          <w:cs/>
        </w:rPr>
        <w:t xml:space="preserve"> முண்டகக் </w:t>
      </w:r>
      <w:r w:rsidRPr="00542FF1">
        <w:rPr>
          <w:rFonts w:ascii="Gandhari Unicode" w:hAnsi="Gandhari Unicode" w:cs="e-Tamil OTC"/>
          <w:u w:val="wave"/>
          <w:cs/>
        </w:rPr>
        <w:t>கூர்ம்பனி</w:t>
      </w:r>
      <w:r w:rsidRPr="00542FF1">
        <w:rPr>
          <w:rFonts w:ascii="Gandhari Unicode" w:hAnsi="Gandhari Unicode" w:cs="e-Tamil OTC"/>
          <w:cs/>
        </w:rPr>
        <w:t xml:space="preserve"> மாமலர்</w:t>
      </w:r>
    </w:p>
    <w:p w14:paraId="7D7F8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காலொடு பாறித்</w:t>
      </w:r>
    </w:p>
    <w:p w14:paraId="211D34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துறைதொறும் </w:t>
      </w:r>
      <w:r w:rsidRPr="00542FF1">
        <w:rPr>
          <w:rFonts w:ascii="Gandhari Unicode" w:hAnsi="Gandhari Unicode" w:cs="e-Tamil OTC"/>
          <w:u w:val="wave"/>
          <w:cs/>
        </w:rPr>
        <w:t>பரிக்குந்</w:t>
      </w:r>
      <w:r w:rsidRPr="00542FF1">
        <w:rPr>
          <w:rFonts w:ascii="Gandhari Unicode" w:hAnsi="Gandhari Unicode" w:cs="e-Tamil OTC"/>
          <w:cs/>
        </w:rPr>
        <w:t xml:space="preserve"> தூமணற் சேர்ப்பனை</w:t>
      </w:r>
    </w:p>
    <w:p w14:paraId="787999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யானுங் </w:t>
      </w:r>
      <w:r w:rsidRPr="00542FF1">
        <w:rPr>
          <w:rFonts w:ascii="Gandhari Unicode" w:hAnsi="Gandhari Unicode" w:cs="e-Tamil OTC"/>
          <w:u w:val="wave"/>
          <w:cs/>
        </w:rPr>
        <w:t>காதலென்</w:t>
      </w:r>
      <w:r w:rsidRPr="00542FF1">
        <w:rPr>
          <w:rFonts w:ascii="Gandhari Unicode" w:hAnsi="Gandhari Unicode" w:cs="e-Tamil OTC"/>
          <w:cs/>
        </w:rPr>
        <w:t xml:space="preserve"> யாயுநனி வெய்ய</w:t>
      </w:r>
    </w:p>
    <w:p w14:paraId="6C13CA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ளெந்தையுங் </w:t>
      </w:r>
      <w:r w:rsidRPr="00542FF1">
        <w:rPr>
          <w:rFonts w:ascii="Gandhari Unicode" w:hAnsi="Gandhari Unicode" w:cs="e-Tamil OTC"/>
          <w:u w:val="wave"/>
          <w:cs/>
        </w:rPr>
        <w:t>கொடீஇயர்</w:t>
      </w:r>
      <w:r w:rsidRPr="00542FF1">
        <w:rPr>
          <w:rFonts w:ascii="Gandhari Unicode" w:hAnsi="Gandhari Unicode" w:cs="e-Tamil OTC"/>
          <w:cs/>
        </w:rPr>
        <w:t xml:space="preserve"> வேண்டு</w:t>
      </w:r>
    </w:p>
    <w:p w14:paraId="4E46DF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மம்ப லூரு மவனொடு </w:t>
      </w:r>
      <w:r w:rsidRPr="00542FF1">
        <w:rPr>
          <w:rFonts w:ascii="Gandhari Unicode" w:hAnsi="Gandhari Unicode" w:cs="e-Tamil OTC"/>
          <w:u w:val="wave"/>
          <w:cs/>
        </w:rPr>
        <w:t>மொழிமே</w:t>
      </w:r>
      <w:r w:rsidRPr="00542FF1">
        <w:rPr>
          <w:rFonts w:ascii="Gandhari Unicode" w:hAnsi="Gandhari Unicode" w:cs="e-Tamil OTC"/>
          <w:cs/>
        </w:rPr>
        <w:t>.</w:t>
      </w:r>
    </w:p>
    <w:p w14:paraId="0FED6ECA" w14:textId="77777777" w:rsidR="0092153D" w:rsidRPr="00542FF1" w:rsidRDefault="0092153D">
      <w:pPr>
        <w:pStyle w:val="Textbody"/>
        <w:spacing w:after="29"/>
        <w:rPr>
          <w:rFonts w:ascii="Gandhari Unicode" w:hAnsi="Gandhari Unicode" w:cs="e-Tamil OTC"/>
        </w:rPr>
      </w:pPr>
    </w:p>
    <w:p w14:paraId="22BFE4E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1a-c</w:t>
      </w:r>
      <w:r w:rsidRPr="00542FF1">
        <w:rPr>
          <w:rFonts w:ascii="Gandhari Unicode" w:hAnsi="Gandhari Unicode" w:cs="e-Tamil OTC"/>
        </w:rPr>
        <w:t xml:space="preserve"> </w:t>
      </w:r>
      <w:r w:rsidRPr="00542FF1">
        <w:rPr>
          <w:rFonts w:ascii="Gandhari Unicode" w:hAnsi="Gandhari Unicode" w:cs="e-Tamil OTC"/>
          <w:cs/>
        </w:rPr>
        <w:t xml:space="preserve">கூன்முண் முண்டகக் கூர்ம்பனி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கூர்முண் முண்டகக் கூர்ம்பனி </w:t>
      </w:r>
      <w:r w:rsidRPr="00542FF1">
        <w:rPr>
          <w:rFonts w:ascii="Gandhari Unicode" w:hAnsi="Gandhari Unicode" w:cs="e-Tamil OTC"/>
        </w:rPr>
        <w:t xml:space="preserve">C2,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r w:rsidRPr="00542FF1">
        <w:rPr>
          <w:rFonts w:ascii="Gandhari Unicode" w:hAnsi="Gandhari Unicode" w:cs="e-Tamil OTC"/>
          <w:cs/>
        </w:rPr>
        <w:t xml:space="preserve">கூன்முண் முண்டகக் கூனி </w:t>
      </w:r>
      <w:r w:rsidRPr="00542FF1">
        <w:rPr>
          <w:rFonts w:ascii="Gandhari Unicode" w:hAnsi="Gandhari Unicode" w:cs="e-Tamil OTC"/>
        </w:rPr>
        <w:t xml:space="preserve">L1, C1+3, G1; </w:t>
      </w:r>
      <w:r w:rsidRPr="00542FF1">
        <w:rPr>
          <w:rFonts w:ascii="Gandhari Unicode" w:hAnsi="Gandhari Unicode" w:cs="e-Tamil OTC"/>
          <w:cs/>
        </w:rPr>
        <w:t xml:space="preserve">கூர்முண் முண்டகக் கூனி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1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பாறித்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L1, C1+3+4,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வரிக்குந்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பரக்குந் </w:t>
      </w:r>
      <w:r w:rsidRPr="00542FF1">
        <w:rPr>
          <w:rFonts w:ascii="Gandhari Unicode" w:hAnsi="Gandhari Unicode" w:cs="e-Tamil OTC"/>
        </w:rPr>
        <w:t xml:space="preserve">C2+3v+4v,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L1, 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காதலேன் </w:t>
      </w:r>
      <w:r w:rsidRPr="00542FF1">
        <w:rPr>
          <w:rFonts w:ascii="Gandhari Unicode" w:hAnsi="Gandhari Unicode" w:cs="e-Tamil OTC"/>
        </w:rPr>
        <w:t xml:space="preserve">C2+4, G2, IV, EA, I; </w:t>
      </w:r>
      <w:r w:rsidRPr="00542FF1">
        <w:rPr>
          <w:rFonts w:ascii="Gandhari Unicode" w:hAnsi="Gandhari Unicode" w:cs="e-Tamil OTC"/>
          <w:cs/>
        </w:rPr>
        <w:t xml:space="preserve">காதலன்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யாயுநனி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யாயும்யாயும்நனி </w:t>
      </w:r>
      <w:r w:rsidRPr="00542FF1">
        <w:rPr>
          <w:rFonts w:ascii="Gandhari Unicode" w:hAnsi="Gandhari Unicode" w:cs="e-Tamil OTC"/>
        </w:rPr>
        <w:t xml:space="preserve">G1v; </w:t>
      </w:r>
      <w:r w:rsidRPr="00542FF1">
        <w:rPr>
          <w:rFonts w:ascii="Gandhari Unicode" w:hAnsi="Gandhari Unicode" w:cs="e-Tamil OTC"/>
          <w:cs/>
        </w:rPr>
        <w:t xml:space="preserve">யானு நாணுநனி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னு நாணுநனி </w:t>
      </w:r>
      <w:r w:rsidRPr="00542FF1">
        <w:rPr>
          <w:rFonts w:ascii="Gandhari Unicode" w:hAnsi="Gandhari Unicode" w:cs="e-Tamil OTC"/>
        </w:rPr>
        <w:t xml:space="preserve">C1; </w:t>
      </w:r>
      <w:r w:rsidRPr="00542FF1">
        <w:rPr>
          <w:rFonts w:ascii="Gandhari Unicode" w:hAnsi="Gandhari Unicode" w:cs="e-Tamil OTC"/>
          <w:cs/>
        </w:rPr>
        <w:t xml:space="preserve">யானு நானுநனி </w:t>
      </w:r>
      <w:r w:rsidRPr="00542FF1">
        <w:rPr>
          <w:rFonts w:ascii="Gandhari Unicode" w:hAnsi="Gandhari Unicode" w:cs="e-Tamil OTC"/>
        </w:rPr>
        <w:t xml:space="preserve">C3, G1; </w:t>
      </w:r>
      <w:r w:rsidRPr="00542FF1">
        <w:rPr>
          <w:rFonts w:ascii="Gandhari Unicode" w:hAnsi="Gandhari Unicode" w:cs="e-Tamil OTC"/>
          <w:cs/>
        </w:rPr>
        <w:t xml:space="preserve">னையுநனி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கொடீஇயர்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மம்ப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மொழிமோ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p>
    <w:p w14:paraId="36BCF0CC" w14:textId="77777777" w:rsidR="0092153D" w:rsidRPr="00542FF1" w:rsidRDefault="0092153D">
      <w:pPr>
        <w:pStyle w:val="Textbody"/>
        <w:spacing w:after="29"/>
        <w:rPr>
          <w:rFonts w:ascii="Gandhari Unicode" w:hAnsi="Gandhari Unicode" w:cs="e-Tamil OTC"/>
        </w:rPr>
      </w:pPr>
    </w:p>
    <w:p w14:paraId="096E80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muṇṭaka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malar</w:t>
      </w:r>
    </w:p>
    <w:p w14:paraId="6F371A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pāṟi</w:t>
      </w:r>
      <w:proofErr w:type="spellEnd"/>
      <w:r w:rsidR="00283666">
        <w:rPr>
          <w:rFonts w:ascii="Gandhari Unicode" w:hAnsi="Gandhari Unicode" w:cs="e-Tamil OTC"/>
          <w:lang w:val="en-GB"/>
        </w:rPr>
        <w:t>+</w:t>
      </w:r>
    </w:p>
    <w:p w14:paraId="3010F0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cērppaṉai</w:t>
      </w:r>
      <w:proofErr w:type="spellEnd"/>
    </w:p>
    <w:p w14:paraId="14DCE44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kātaleṉ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yāy</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naṉi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veyyaḷ</w:t>
      </w:r>
      <w:proofErr w:type="spellEnd"/>
    </w:p>
    <w:p w14:paraId="792E06E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entai</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koṭīiyar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vēṇṭum</w:t>
      </w:r>
      <w:proofErr w:type="spellEnd"/>
    </w:p>
    <w:p w14:paraId="75CCA67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ampal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ūr</w:t>
      </w:r>
      <w:proofErr w:type="spellEnd"/>
      <w:r w:rsidR="00283666"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avaṉoṭu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moḻimē</w:t>
      </w:r>
      <w:proofErr w:type="spellEnd"/>
      <w:r w:rsidRPr="008069F7">
        <w:rPr>
          <w:rFonts w:ascii="Gandhari Unicode" w:hAnsi="Gandhari Unicode" w:cs="e-Tamil OTC"/>
          <w:lang w:val="de-DE"/>
        </w:rPr>
        <w:t>.</w:t>
      </w:r>
    </w:p>
    <w:p w14:paraId="471ADA27" w14:textId="77777777" w:rsidR="0092153D" w:rsidRPr="008069F7" w:rsidRDefault="0092153D">
      <w:pPr>
        <w:pStyle w:val="Textbody"/>
        <w:spacing w:after="29" w:line="260" w:lineRule="exact"/>
        <w:rPr>
          <w:rFonts w:ascii="Gandhari Unicode" w:hAnsi="Gandhari Unicode" w:cs="e-Tamil OTC"/>
          <w:u w:val="single"/>
          <w:lang w:val="de-DE"/>
        </w:rPr>
      </w:pPr>
    </w:p>
    <w:p w14:paraId="6C2FE9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talking about the prospect of marriage to HER who didn't have the strength [anymore] when [he] delayed marriage.</w:t>
      </w:r>
    </w:p>
    <w:p w14:paraId="051FA8D5" w14:textId="77777777" w:rsidR="0092153D" w:rsidRPr="00542FF1" w:rsidRDefault="0092153D">
      <w:pPr>
        <w:pStyle w:val="Textbody"/>
        <w:spacing w:after="29" w:line="260" w:lineRule="exact"/>
        <w:rPr>
          <w:rFonts w:ascii="Gandhari Unicode" w:hAnsi="Gandhari Unicode" w:cs="e-Tamil OTC"/>
          <w:u w:val="single"/>
          <w:lang w:val="en-GB"/>
        </w:rPr>
      </w:pPr>
    </w:p>
    <w:p w14:paraId="2A9CA8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curve thorn </w:t>
      </w:r>
      <w:proofErr w:type="spellStart"/>
      <w:r w:rsidRPr="00542FF1">
        <w:rPr>
          <w:rFonts w:ascii="Gandhari Unicode" w:hAnsi="Gandhari Unicode" w:cs="e-Tamil OTC"/>
          <w:lang w:val="en-GB"/>
        </w:rPr>
        <w:t>Muṇṭakam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abund</w:t>
      </w:r>
      <w:r w:rsidRPr="00542FF1">
        <w:rPr>
          <w:rFonts w:ascii="Gandhari Unicode" w:hAnsi="Gandhari Unicode" w:cs="e-Tamil OTC"/>
          <w:lang w:val="en-GB"/>
        </w:rPr>
        <w:t>ance</w:t>
      </w:r>
      <w:proofErr w:type="spellEnd"/>
      <w:r w:rsidRPr="00542FF1">
        <w:rPr>
          <w:rFonts w:ascii="Gandhari Unicode" w:hAnsi="Gandhari Unicode" w:cs="e-Tamil OTC"/>
          <w:lang w:val="en-GB"/>
        </w:rPr>
        <w:t xml:space="preserve"> dew big blossom</w:t>
      </w:r>
    </w:p>
    <w:p w14:paraId="56F36E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 xml:space="preserve">wind-with </w:t>
      </w:r>
      <w:proofErr w:type="gramStart"/>
      <w:r w:rsidRPr="00542FF1">
        <w:rPr>
          <w:rFonts w:ascii="Gandhari Unicode" w:hAnsi="Gandhari Unicode" w:cs="e-Tamil OTC"/>
          <w:lang w:val="en-GB"/>
        </w:rPr>
        <w:t>scattered</w:t>
      </w:r>
      <w:proofErr w:type="gramEnd"/>
    </w:p>
    <w:p w14:paraId="53E883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ghat-ever spreading-</w:t>
      </w:r>
      <w:r w:rsidRPr="00542FF1">
        <w:rPr>
          <w:rFonts w:ascii="Gandhari Unicode" w:hAnsi="Gandhari Unicode" w:cs="e-Tamil OTC"/>
        </w:rPr>
        <w:t xml:space="preserve"> </w:t>
      </w:r>
      <w:r w:rsidRPr="00542FF1">
        <w:rPr>
          <w:rFonts w:ascii="Gandhari Unicode" w:hAnsi="Gandhari Unicode" w:cs="e-Tamil OTC"/>
          <w:lang w:val="en-GB"/>
        </w:rPr>
        <w:t>purity sand coast-he(acc.)</w:t>
      </w:r>
    </w:p>
    <w:p w14:paraId="1A0ED9E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love-I my-mother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abundant hot-she</w:t>
      </w:r>
    </w:p>
    <w:p w14:paraId="46CB77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my-father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give is-</w:t>
      </w:r>
      <w:proofErr w:type="gramStart"/>
      <w:r w:rsidRPr="00542FF1">
        <w:rPr>
          <w:rFonts w:ascii="Gandhari Unicode" w:hAnsi="Gandhari Unicode" w:cs="e-Tamil OTC"/>
          <w:lang w:val="en-GB"/>
        </w:rPr>
        <w:t>necessary</w:t>
      </w:r>
      <w:proofErr w:type="gramEnd"/>
    </w:p>
    <w:p w14:paraId="06C27BE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calumny village</w:t>
      </w:r>
      <w:r w:rsidRPr="00542FF1">
        <w:rPr>
          <w:rFonts w:ascii="Gandhari Unicode" w:hAnsi="Gandhari Unicode" w:cs="e-Tamil OTC"/>
          <w:position w:val="6"/>
          <w:lang w:val="en-GB"/>
        </w:rPr>
        <w:t>um</w:t>
      </w:r>
      <w:r w:rsidRPr="00542FF1">
        <w:rPr>
          <w:rFonts w:ascii="Gandhari Unicode" w:hAnsi="Gandhari Unicode" w:cs="e-Tamil OTC"/>
          <w:lang w:val="en-GB"/>
        </w:rPr>
        <w:t xml:space="preserve"> he-with speaking-</w:t>
      </w:r>
      <w:r w:rsidRPr="00542FF1">
        <w:rPr>
          <w:rFonts w:ascii="Gandhari Unicode" w:hAnsi="Gandhari Unicode" w:cs="e-Tamil OTC"/>
          <w:position w:val="6"/>
          <w:lang w:val="en-GB"/>
        </w:rPr>
        <w:t>ē</w:t>
      </w:r>
      <w:r w:rsidRPr="008069F7">
        <w:rPr>
          <w:rStyle w:val="FootnoteReference"/>
          <w:rFonts w:ascii="Gandhari Unicode" w:hAnsi="Gandhari Unicode" w:cs="e-Tamil OTC"/>
          <w:lang w:val="en-GB"/>
        </w:rPr>
        <w:footnoteReference w:id="211"/>
      </w:r>
      <w:r w:rsidRPr="00542FF1">
        <w:rPr>
          <w:rFonts w:ascii="Gandhari Unicode" w:hAnsi="Gandhari Unicode" w:cs="e-Tamil OTC"/>
          <w:lang w:val="en-GB"/>
        </w:rPr>
        <w:t>.</w:t>
      </w:r>
    </w:p>
    <w:p w14:paraId="6E1746B8" w14:textId="77777777" w:rsidR="0092153D" w:rsidRPr="00542FF1" w:rsidRDefault="0092153D">
      <w:pPr>
        <w:pStyle w:val="Textbody"/>
        <w:spacing w:after="29"/>
        <w:rPr>
          <w:rFonts w:ascii="Gandhari Unicode" w:hAnsi="Gandhari Unicode" w:cs="e-Tamil OTC"/>
          <w:lang w:val="en-GB"/>
        </w:rPr>
      </w:pPr>
    </w:p>
    <w:p w14:paraId="0E00F4D6" w14:textId="77777777" w:rsidR="0092153D" w:rsidRPr="00542FF1" w:rsidRDefault="0092153D">
      <w:pPr>
        <w:pStyle w:val="Textbody"/>
        <w:spacing w:after="29"/>
        <w:rPr>
          <w:rFonts w:ascii="Gandhari Unicode" w:hAnsi="Gandhari Unicode" w:cs="e-Tamil OTC"/>
          <w:lang w:val="en-GB"/>
        </w:rPr>
      </w:pPr>
    </w:p>
    <w:p w14:paraId="55BD701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 xml:space="preserve">The man from the coast of pure sands spreading in every </w:t>
      </w:r>
      <w:proofErr w:type="gramStart"/>
      <w:r w:rsidRPr="00542FF1">
        <w:rPr>
          <w:rFonts w:ascii="Gandhari Unicode" w:hAnsi="Gandhari Unicode" w:cs="e-Tamil OTC"/>
          <w:lang w:val="en-GB"/>
        </w:rPr>
        <w:t>ghat</w:t>
      </w:r>
      <w:proofErr w:type="gramEnd"/>
    </w:p>
    <w:p w14:paraId="5F82CF1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the full dewy big blossoms of the curvy-thorned </w:t>
      </w:r>
      <w:proofErr w:type="spellStart"/>
      <w:r w:rsidRPr="00542FF1">
        <w:rPr>
          <w:rFonts w:ascii="Gandhari Unicode" w:hAnsi="Gandhari Unicode" w:cs="e-Tamil OTC"/>
          <w:lang w:val="en-GB"/>
        </w:rPr>
        <w:t>Muṇṭakam</w:t>
      </w:r>
      <w:proofErr w:type="spellEnd"/>
    </w:p>
    <w:p w14:paraId="38508FC9"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are scattered by the wind like pearls from a broken thread,</w:t>
      </w:r>
    </w:p>
    <w:p w14:paraId="05A8DC5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him I love and mother has warmed [to him]</w:t>
      </w:r>
    </w:p>
    <w:p w14:paraId="3A1A23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father must give [him to me]</w:t>
      </w:r>
      <w:r w:rsidRPr="00542FF1">
        <w:rPr>
          <w:rStyle w:val="FootnoteReference"/>
          <w:rFonts w:ascii="Gandhari Unicode" w:hAnsi="Gandhari Unicode" w:cs="e-Tamil OTC"/>
          <w:lang w:val="en-GB"/>
        </w:rPr>
        <w:footnoteReference w:id="212"/>
      </w:r>
    </w:p>
    <w:p w14:paraId="17CB893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even the prattling village speaks for him.</w:t>
      </w:r>
    </w:p>
    <w:p w14:paraId="765CDCEC" w14:textId="77777777" w:rsidR="0092153D" w:rsidRPr="00542FF1" w:rsidRDefault="0092153D">
      <w:pPr>
        <w:pStyle w:val="Textbody"/>
        <w:spacing w:after="0"/>
        <w:rPr>
          <w:rFonts w:ascii="Gandhari Unicode" w:hAnsi="Gandhari Unicode" w:cs="e-Tamil OTC"/>
          <w:lang w:val="en-GB"/>
        </w:rPr>
      </w:pPr>
    </w:p>
    <w:p w14:paraId="63943BEC" w14:textId="77777777" w:rsidR="0092153D" w:rsidRPr="00542FF1" w:rsidRDefault="0092153D">
      <w:pPr>
        <w:pStyle w:val="Textbody"/>
        <w:spacing w:after="0"/>
        <w:rPr>
          <w:rFonts w:ascii="Gandhari Unicode" w:hAnsi="Gandhari Unicode" w:cs="e-Tamil OTC"/>
          <w:lang w:val="en-GB"/>
        </w:rPr>
      </w:pPr>
    </w:p>
    <w:p w14:paraId="48CBC60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4C7970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6b</w:t>
      </w:r>
      <w:r w:rsidRPr="00542FF1">
        <w:rPr>
          <w:rFonts w:ascii="Gandhari Unicode" w:hAnsi="Gandhari Unicode" w:cs="e-Tamil OTC"/>
          <w:lang w:val="en-GB"/>
        </w:rPr>
        <w:tab/>
        <w:t>and even the village talks about [my connection] with him.</w:t>
      </w:r>
    </w:p>
    <w:p w14:paraId="69E7975E"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A6E9A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52</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பனம்பாரனார்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425DC8B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cs/>
          <w:lang w:val="en-GB"/>
        </w:rPr>
        <w:t>வரைவு மலிவு கேட்ட தலைமகட்குத் தோழி முன்னாளின் (</w:t>
      </w:r>
      <w:r w:rsidRPr="00542FF1">
        <w:rPr>
          <w:rFonts w:ascii="Gandhari Unicode" w:hAnsi="Gandhari Unicode" w:cs="e-Tamil OTC"/>
          <w:lang w:val="en-GB"/>
        </w:rPr>
        <w:t>C</w:t>
      </w:r>
      <w:r w:rsidRPr="00542FF1">
        <w:rPr>
          <w:rFonts w:ascii="Gandhari Unicode" w:hAnsi="Gandhari Unicode" w:cs="e-Tamil OTC"/>
          <w:cs/>
          <w:lang w:val="en-GB"/>
        </w:rPr>
        <w:t>1:முன்னாளிரின்</w:t>
      </w:r>
      <w:r w:rsidRPr="00542FF1">
        <w:rPr>
          <w:rFonts w:ascii="Gandhari Unicode" w:hAnsi="Gandhari Unicode" w:cs="e-Tamil OTC"/>
          <w:lang w:val="en-GB"/>
        </w:rPr>
        <w:t>;C</w:t>
      </w:r>
      <w:r w:rsidRPr="00542FF1">
        <w:rPr>
          <w:rFonts w:ascii="Gandhari Unicode" w:hAnsi="Gandhari Unicode" w:cs="e-Tamil OTC"/>
          <w:cs/>
          <w:lang w:val="en-GB"/>
        </w:rPr>
        <w:t>3:-லிரன்) அறத்தொடு நின்றமை காரணத்தான் இது விளைன்ந்தது என்பதுபடக் கூறியது.</w:t>
      </w:r>
    </w:p>
    <w:p w14:paraId="22E8E3E0" w14:textId="77777777" w:rsidR="0092153D" w:rsidRPr="00542FF1" w:rsidRDefault="0092153D">
      <w:pPr>
        <w:pStyle w:val="Textbody"/>
        <w:spacing w:after="28"/>
        <w:rPr>
          <w:rFonts w:ascii="Gandhari Unicode" w:hAnsi="Gandhari Unicode" w:cs="e-Tamil OTC"/>
          <w:lang w:val="en-GB"/>
        </w:rPr>
      </w:pPr>
    </w:p>
    <w:p w14:paraId="5B7ADD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ஆர்களிறு மிதித்த</w:t>
      </w:r>
      <w:r w:rsidRPr="00542FF1">
        <w:rPr>
          <w:rFonts w:ascii="Gandhari Unicode" w:hAnsi="Gandhari Unicode" w:cs="e-Tamil OTC"/>
          <w:cs/>
        </w:rPr>
        <w:t xml:space="preserve"> நீர்திகழ் சிலம்பிற்</w:t>
      </w:r>
    </w:p>
    <w:p w14:paraId="138A52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சூர்நசைந்</w:t>
      </w:r>
      <w:r w:rsidRPr="00542FF1">
        <w:rPr>
          <w:rFonts w:ascii="Gandhari Unicode" w:hAnsi="Gandhari Unicode" w:cs="e-Tamil OTC"/>
          <w:cs/>
        </w:rPr>
        <w:t xml:space="preserve"> தனையையாய் நடுங்கல் கண்டே</w:t>
      </w:r>
    </w:p>
    <w:p w14:paraId="3C7AE2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நரந்த நாறுங் குவையிருங் கூந்த</w:t>
      </w:r>
    </w:p>
    <w:p w14:paraId="51434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னிரந்திலங்கு</w:t>
      </w:r>
      <w:r w:rsidRPr="00542FF1">
        <w:rPr>
          <w:rFonts w:ascii="Gandhari Unicode" w:hAnsi="Gandhari Unicode" w:cs="e-Tamil OTC"/>
          <w:cs/>
        </w:rPr>
        <w:t xml:space="preserve"> வெண்பன் மடந்தை</w:t>
      </w:r>
    </w:p>
    <w:p w14:paraId="1C346F9E"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u w:val="wave"/>
          <w:cs/>
        </w:rPr>
        <w:t>பரந்தனெ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விறையிறை யானே.</w:t>
      </w:r>
    </w:p>
    <w:p w14:paraId="22AAC902" w14:textId="77777777" w:rsidR="0092153D" w:rsidRPr="00542FF1" w:rsidRDefault="0092153D">
      <w:pPr>
        <w:pStyle w:val="Textbody"/>
        <w:spacing w:after="28"/>
        <w:jc w:val="both"/>
        <w:rPr>
          <w:rFonts w:ascii="Gandhari Unicode" w:eastAsia="URW Palladio UNI" w:hAnsi="Gandhari Unicode" w:cs="e-Tamil OTC"/>
        </w:rPr>
      </w:pPr>
    </w:p>
    <w:p w14:paraId="0CEE0595" w14:textId="77777777" w:rsidR="0092153D" w:rsidRPr="00542FF1" w:rsidRDefault="00014CDD">
      <w:pPr>
        <w:pStyle w:val="Textbody"/>
        <w:spacing w:after="28"/>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ஆர்களி மிதித்த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மிதித்த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மிதித்த </w:t>
      </w:r>
      <w:r w:rsidRPr="00542FF1">
        <w:rPr>
          <w:rFonts w:ascii="Gandhari Unicode" w:hAnsi="Gandhari Unicode" w:cs="e-Tamil OTC"/>
        </w:rPr>
        <w:t xml:space="preserve">C4, G2, EA, I,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ஆர்கலி மிகுத்த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ஆர்களிறு மிகுத்த </w:t>
      </w:r>
      <w:r w:rsidRPr="00542FF1">
        <w:rPr>
          <w:rFonts w:ascii="Gandhari Unicode" w:hAnsi="Gandhari Unicode" w:cs="e-Tamil OTC"/>
        </w:rPr>
        <w:t>AT</w:t>
      </w:r>
      <w:r w:rsidRPr="00542FF1">
        <w:rPr>
          <w:rStyle w:val="FootnoteReference"/>
          <w:rFonts w:ascii="Gandhari Unicode" w:hAnsi="Gandhari Unicode" w:cs="e-Tamil OTC"/>
          <w:color w:val="000000"/>
        </w:rPr>
        <w:footnoteReference w:id="21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சூர்நசைந்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214"/>
      </w:r>
      <w:r w:rsidRPr="00542FF1">
        <w:rPr>
          <w:rFonts w:ascii="Gandhari Unicode" w:hAnsi="Gandhari Unicode" w:cs="e-Tamil OTC"/>
          <w:cs/>
        </w:rPr>
        <w:t xml:space="preserve"> சூரசைந் </w:t>
      </w:r>
      <w:r w:rsidRPr="00542FF1">
        <w:rPr>
          <w:rFonts w:ascii="Gandhari Unicode" w:hAnsi="Gandhari Unicode" w:cs="e-Tamil OTC"/>
        </w:rPr>
        <w:t xml:space="preserve">EA, AT; </w:t>
      </w:r>
      <w:r w:rsidRPr="00542FF1">
        <w:rPr>
          <w:rFonts w:ascii="Gandhari Unicode" w:hAnsi="Gandhari Unicode" w:cs="e-Tamil OTC"/>
          <w:cs/>
        </w:rPr>
        <w:t xml:space="preserve">கூரசைத் </w:t>
      </w:r>
      <w:r w:rsidRPr="00542FF1">
        <w:rPr>
          <w:rFonts w:ascii="Gandhari Unicode" w:hAnsi="Gandhari Unicode" w:cs="e-Tamil OTC"/>
        </w:rPr>
        <w:t xml:space="preserve">L1, C1+3+4, G1+2,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தனையயாய் </w:t>
      </w:r>
      <w:r w:rsidRPr="00542FF1">
        <w:rPr>
          <w:rFonts w:ascii="Gandhari Unicode" w:hAnsi="Gandhari Unicode" w:cs="e-Tamil OTC"/>
        </w:rPr>
        <w:t xml:space="preserve">C4v; </w:t>
      </w:r>
      <w:r w:rsidRPr="00542FF1">
        <w:rPr>
          <w:rFonts w:ascii="Gandhari Unicode" w:hAnsi="Gandhari Unicode" w:cs="e-Tamil OTC"/>
          <w:cs/>
        </w:rPr>
        <w:t xml:space="preserve">தணையாய்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 </w:t>
      </w:r>
      <w:r w:rsidRPr="00542FF1">
        <w:rPr>
          <w:rFonts w:ascii="Gandhari Unicode" w:hAnsi="Gandhari Unicode" w:cs="e-Tamil OTC"/>
        </w:rPr>
        <w:t xml:space="preserve">| </w:t>
      </w:r>
      <w:r w:rsidRPr="00542FF1">
        <w:rPr>
          <w:rFonts w:ascii="Gandhari Unicode" w:hAnsi="Gandhari Unicode" w:cs="e-Tamil OTC"/>
          <w:cs/>
        </w:rPr>
        <w:t xml:space="preserve">னிரிந்திலங்கு </w:t>
      </w:r>
      <w:r w:rsidRPr="00542FF1">
        <w:rPr>
          <w:rFonts w:ascii="Gandhari Unicode" w:hAnsi="Gandhari Unicode" w:cs="e-Tamil OTC"/>
        </w:rPr>
        <w:t xml:space="preserve">L1, C1+3, G1; </w:t>
      </w:r>
      <w:r w:rsidRPr="00542FF1">
        <w:rPr>
          <w:rFonts w:ascii="Gandhari Unicode" w:hAnsi="Gandhari Unicode" w:cs="e-Tamil OTC"/>
          <w:cs/>
        </w:rPr>
        <w:t xml:space="preserve">கூந்தல் </w:t>
      </w:r>
      <w:r w:rsidRPr="00542FF1">
        <w:rPr>
          <w:rFonts w:ascii="Gandhari Unicode" w:hAnsi="Gandhari Unicode" w:cs="e-Tamil OTC"/>
        </w:rPr>
        <w:t xml:space="preserve">| </w:t>
      </w:r>
      <w:r w:rsidRPr="00542FF1">
        <w:rPr>
          <w:rFonts w:ascii="Gandhari Unicode" w:hAnsi="Gandhari Unicode" w:cs="e-Tamil OTC"/>
          <w:cs/>
        </w:rPr>
        <w:t xml:space="preserve">விரிந்திலங்கு </w:t>
      </w:r>
      <w:r w:rsidRPr="00542FF1">
        <w:rPr>
          <w:rFonts w:ascii="Gandhari Unicode" w:hAnsi="Gandhari Unicode" w:cs="e-Tamil OTC"/>
        </w:rPr>
        <w:t xml:space="preserve">C4, 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L1, C1+3+4,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பரந்தென </w:t>
      </w:r>
      <w:r w:rsidRPr="00542FF1">
        <w:rPr>
          <w:rFonts w:ascii="Gandhari Unicode" w:hAnsi="Gandhari Unicode" w:cs="e-Tamil OTC"/>
        </w:rPr>
        <w:t xml:space="preserve">EA, I; </w:t>
      </w:r>
      <w:r w:rsidRPr="00542FF1">
        <w:rPr>
          <w:rFonts w:ascii="Gandhari Unicode" w:hAnsi="Gandhari Unicode" w:cs="e-Tamil OTC"/>
          <w:cs/>
        </w:rPr>
        <w:t xml:space="preserve">பரிந்தனெ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15"/>
      </w:r>
      <w:r w:rsidRPr="00542FF1">
        <w:rPr>
          <w:rFonts w:ascii="Gandhari Unicode" w:hAnsi="Gandhari Unicode" w:cs="e-Tamil OTC"/>
        </w:rPr>
        <w:t xml:space="preserve">; </w:t>
      </w:r>
      <w:r w:rsidRPr="00542FF1">
        <w:rPr>
          <w:rFonts w:ascii="Gandhari Unicode" w:hAnsi="Gandhari Unicode" w:cs="e-Tamil OTC"/>
          <w:cs/>
        </w:rPr>
        <w:t xml:space="preserve">பரித்தனெ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ER</w:t>
      </w:r>
    </w:p>
    <w:p w14:paraId="2258CCEB" w14:textId="77777777" w:rsidR="0092153D" w:rsidRPr="00542FF1" w:rsidRDefault="0092153D">
      <w:pPr>
        <w:pStyle w:val="Textbody"/>
        <w:spacing w:after="28"/>
        <w:jc w:val="both"/>
        <w:rPr>
          <w:rFonts w:ascii="Gandhari Unicode" w:hAnsi="Gandhari Unicode" w:cs="e-Tamil OTC"/>
        </w:rPr>
      </w:pPr>
    </w:p>
    <w:p w14:paraId="43BA182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kaḷi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mititta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cilampiṉ</w:t>
      </w:r>
      <w:proofErr w:type="spellEnd"/>
    </w:p>
    <w:p w14:paraId="553D86A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w:t>
      </w:r>
      <w:proofErr w:type="spellStart"/>
      <w:r w:rsidR="00283666">
        <w:rPr>
          <w:rFonts w:ascii="Gandhari Unicode" w:hAnsi="Gandhari Unicode" w:cs="e-Tamil OTC"/>
          <w:i/>
          <w:iCs/>
          <w:lang w:val="en-GB"/>
        </w:rPr>
        <w:t>nacaint</w:t>
      </w:r>
      <w:proofErr w:type="spellEnd"/>
      <w:r w:rsidR="0028366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aṉaiyai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kaṇṭē</w:t>
      </w:r>
      <w:proofErr w:type="spellEnd"/>
    </w:p>
    <w:p w14:paraId="3462AEF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narantam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48E044AD" w14:textId="77777777" w:rsidR="0092153D" w:rsidRPr="00542FF1" w:rsidRDefault="00283666">
      <w:pPr>
        <w:pStyle w:val="Textbody"/>
        <w:spacing w:after="29"/>
        <w:rPr>
          <w:rFonts w:ascii="Gandhari Unicode" w:hAnsi="Gandhari Unicode" w:cs="e-Tamil OTC"/>
        </w:rPr>
      </w:pPr>
      <w:proofErr w:type="spellStart"/>
      <w:r>
        <w:rPr>
          <w:rFonts w:ascii="Gandhari Unicode" w:hAnsi="Gandhari Unicode" w:cs="e-Tamil OTC"/>
          <w:i/>
          <w:iCs/>
          <w:lang w:val="en-GB"/>
        </w:rPr>
        <w:t>nirant</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ilaṅku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veḷ</w:t>
      </w:r>
      <w:proofErr w:type="spellEnd"/>
      <w:r w:rsidR="00014CDD" w:rsidRPr="00542FF1">
        <w:rPr>
          <w:rFonts w:ascii="Gandhari Unicode" w:hAnsi="Gandhari Unicode" w:cs="e-Tamil OTC"/>
          <w:lang w:val="en-GB"/>
        </w:rPr>
        <w:t xml:space="preserve"> pal </w:t>
      </w:r>
      <w:proofErr w:type="spellStart"/>
      <w:r w:rsidR="00014CDD" w:rsidRPr="00542FF1">
        <w:rPr>
          <w:rFonts w:ascii="Gandhari Unicode" w:hAnsi="Gandhari Unicode" w:cs="e-Tamil OTC"/>
          <w:lang w:val="en-GB"/>
        </w:rPr>
        <w:t>maṭantai</w:t>
      </w:r>
      <w:proofErr w:type="spellEnd"/>
    </w:p>
    <w:p w14:paraId="5EB78B1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rPr>
        <w:t>parantaṉeṉ</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allaṉ</w:t>
      </w:r>
      <w:proofErr w:type="spellEnd"/>
      <w:r w:rsidR="00283666">
        <w:rPr>
          <w:rFonts w:ascii="Gandhari Unicode" w:hAnsi="Gandhari Unicode" w:cs="e-Tamil OTC"/>
          <w:i/>
          <w:iCs/>
        </w:rPr>
        <w:t>-</w:t>
      </w:r>
      <w:r w:rsidRPr="00542FF1">
        <w:rPr>
          <w:rFonts w:ascii="Gandhari Unicode" w:hAnsi="Gandhari Unicode" w:cs="e-Tamil OTC"/>
          <w:i/>
          <w:iCs/>
        </w:rPr>
        <w:t>ō</w:t>
      </w:r>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r w:rsidR="00283666">
        <w:rPr>
          <w:rFonts w:ascii="Gandhari Unicode" w:hAnsi="Gandhari Unicode" w:cs="e-Tamil OTC"/>
        </w:rPr>
        <w:t>~</w:t>
      </w:r>
      <w:proofErr w:type="spellStart"/>
      <w:r w:rsidRPr="00542FF1">
        <w:rPr>
          <w:rFonts w:ascii="Gandhari Unicode" w:hAnsi="Gandhari Unicode" w:cs="e-Tamil OTC"/>
        </w:rPr>
        <w:t>iṟai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yāṉ</w:t>
      </w:r>
      <w:proofErr w:type="spellEnd"/>
      <w:r w:rsidR="00283666">
        <w:rPr>
          <w:rFonts w:ascii="Gandhari Unicode" w:hAnsi="Gandhari Unicode" w:cs="e-Tamil OTC"/>
        </w:rPr>
        <w:t>-</w:t>
      </w:r>
      <w:r w:rsidRPr="00542FF1">
        <w:rPr>
          <w:rFonts w:ascii="Gandhari Unicode" w:hAnsi="Gandhari Unicode" w:cs="e-Tamil OTC"/>
        </w:rPr>
        <w:t>ē.</w:t>
      </w:r>
    </w:p>
    <w:p w14:paraId="4260074A" w14:textId="77777777" w:rsidR="008165FB" w:rsidRDefault="008165FB">
      <w:pPr>
        <w:suppressAutoHyphens w:val="0"/>
        <w:rPr>
          <w:rFonts w:ascii="Gandhari Unicode" w:hAnsi="Gandhari Unicode" w:cs="e-Tamil OTC"/>
          <w:lang w:val="en-GB"/>
        </w:rPr>
      </w:pPr>
      <w:r>
        <w:rPr>
          <w:rFonts w:ascii="Gandhari Unicode" w:hAnsi="Gandhari Unicode" w:cs="e-Tamil OTC"/>
          <w:lang w:val="en-GB"/>
        </w:rPr>
        <w:br w:type="page"/>
      </w:r>
    </w:p>
    <w:p w14:paraId="7904671D"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Told by the confidante to express [the following]: </w:t>
      </w:r>
      <w:r w:rsidR="00FB693A">
        <w:rPr>
          <w:rFonts w:ascii="Gandhari Unicode" w:hAnsi="Gandhari Unicode" w:cs="e-Tamil OTC"/>
          <w:lang w:val="en-GB"/>
        </w:rPr>
        <w:t>“</w:t>
      </w:r>
      <w:r w:rsidRPr="00542FF1">
        <w:rPr>
          <w:rFonts w:ascii="Gandhari Unicode" w:hAnsi="Gandhari Unicode" w:cs="e-Tamil OTC"/>
          <w:lang w:val="en-GB"/>
        </w:rPr>
        <w:t>this has come to pass because of [your] standing firm in duty previously</w:t>
      </w:r>
      <w:r w:rsidR="00FB693A">
        <w:rPr>
          <w:rFonts w:ascii="Gandhari Unicode" w:hAnsi="Gandhari Unicode" w:cs="e-Tamil OTC"/>
          <w:lang w:val="en-GB"/>
        </w:rPr>
        <w:t>”</w:t>
      </w:r>
      <w:r w:rsidRPr="00542FF1">
        <w:rPr>
          <w:rFonts w:ascii="Gandhari Unicode" w:hAnsi="Gandhari Unicode" w:cs="e-Tamil OTC"/>
          <w:lang w:val="en-GB"/>
        </w:rPr>
        <w:t xml:space="preserve"> to HER who had heard of the prospect of marriage.</w:t>
      </w:r>
    </w:p>
    <w:p w14:paraId="38F4BD72" w14:textId="77777777" w:rsidR="0092153D" w:rsidRPr="00542FF1" w:rsidRDefault="0092153D">
      <w:pPr>
        <w:pStyle w:val="Textbody"/>
        <w:spacing w:after="29" w:line="260" w:lineRule="exact"/>
        <w:rPr>
          <w:rFonts w:ascii="Gandhari Unicode" w:hAnsi="Gandhari Unicode" w:cs="e-Tamil OTC"/>
          <w:u w:val="single"/>
          <w:lang w:val="en-GB"/>
        </w:rPr>
      </w:pPr>
    </w:p>
    <w:p w14:paraId="201486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be-full- intoxication trampled-</w:t>
      </w:r>
      <w:r w:rsidRPr="00542FF1">
        <w:rPr>
          <w:rFonts w:ascii="Gandhari Unicode" w:hAnsi="Gandhari Unicode" w:cs="e-Tamil OTC"/>
        </w:rPr>
        <w:t xml:space="preserve"> </w:t>
      </w:r>
      <w:r w:rsidRPr="00542FF1">
        <w:rPr>
          <w:rFonts w:ascii="Gandhari Unicode" w:hAnsi="Gandhari Unicode" w:cs="e-Tamil OTC"/>
          <w:lang w:val="en-GB"/>
        </w:rPr>
        <w:t>water glitter- mountain-</w:t>
      </w:r>
      <w:proofErr w:type="gramStart"/>
      <w:r w:rsidRPr="00542FF1">
        <w:rPr>
          <w:rFonts w:ascii="Gandhari Unicode" w:hAnsi="Gandhari Unicode" w:cs="e-Tamil OTC"/>
          <w:lang w:val="en-GB"/>
        </w:rPr>
        <w:t>side</w:t>
      </w:r>
      <w:proofErr w:type="spellStart"/>
      <w:r w:rsidRPr="00542FF1">
        <w:rPr>
          <w:rFonts w:ascii="Gandhari Unicode" w:hAnsi="Gandhari Unicode" w:cs="e-Tamil OTC"/>
          <w:position w:val="6"/>
          <w:lang w:val="en-GB"/>
        </w:rPr>
        <w:t>iṉ</w:t>
      </w:r>
      <w:proofErr w:type="spellEnd"/>
      <w:proofErr w:type="gramEnd"/>
    </w:p>
    <w:p w14:paraId="4E6FE6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Style w:val="FootnoteReference"/>
          <w:rFonts w:ascii="Gandhari Unicode" w:hAnsi="Gandhari Unicode" w:cs="e-Tamil OTC"/>
          <w:lang w:val="en-GB"/>
        </w:rPr>
        <w:footnoteReference w:id="216"/>
      </w:r>
      <w:r w:rsidRPr="00542FF1">
        <w:rPr>
          <w:rFonts w:ascii="Gandhari Unicode" w:hAnsi="Gandhari Unicode" w:cs="e-Tamil OTC"/>
          <w:lang w:val="en-GB"/>
        </w:rPr>
        <w:t xml:space="preserve"> yearned- such-you</w:t>
      </w:r>
      <w:r w:rsidRPr="00542FF1">
        <w:rPr>
          <w:rStyle w:val="FootnoteReference"/>
          <w:rFonts w:ascii="Gandhari Unicode" w:hAnsi="Gandhari Unicode" w:cs="e-Tamil OTC"/>
          <w:lang w:val="en-GB"/>
        </w:rPr>
        <w:footnoteReference w:id="217"/>
      </w:r>
      <w:r w:rsidRPr="00542FF1">
        <w:rPr>
          <w:rFonts w:ascii="Gandhari Unicode" w:hAnsi="Gandhari Unicode" w:cs="e-Tamil OTC"/>
          <w:lang w:val="en-GB"/>
        </w:rPr>
        <w:t xml:space="preserve"> become(abs.) trembling seen</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218"/>
      </w:r>
    </w:p>
    <w:p w14:paraId="35E3CF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bitter-orange smelling- heap dark tresses</w:t>
      </w:r>
    </w:p>
    <w:p w14:paraId="7F8ECC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placed-in-row shine- white tooth </w:t>
      </w:r>
      <w:proofErr w:type="gramStart"/>
      <w:r w:rsidRPr="00542FF1">
        <w:rPr>
          <w:rFonts w:ascii="Gandhari Unicode" w:hAnsi="Gandhari Unicode" w:cs="e-Tamil OTC"/>
          <w:lang w:val="en-GB"/>
        </w:rPr>
        <w:t>girl</w:t>
      </w:r>
      <w:proofErr w:type="gramEnd"/>
    </w:p>
    <w:p w14:paraId="243CDA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I-was-perplexed not-I/-he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minuteness </w:t>
      </w:r>
      <w:proofErr w:type="spellStart"/>
      <w:r w:rsidRPr="00542FF1">
        <w:rPr>
          <w:rFonts w:ascii="Gandhari Unicode" w:hAnsi="Gandhari Unicode" w:cs="e-Tamil OTC"/>
          <w:lang w:val="en-GB"/>
        </w:rPr>
        <w:t>minuteness</w:t>
      </w:r>
      <w:proofErr w:type="spell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8BEBB6" w14:textId="77777777" w:rsidR="0092153D" w:rsidRPr="00542FF1" w:rsidRDefault="0092153D">
      <w:pPr>
        <w:pStyle w:val="Textbody"/>
        <w:tabs>
          <w:tab w:val="left" w:pos="288"/>
        </w:tabs>
        <w:spacing w:after="29"/>
        <w:rPr>
          <w:rFonts w:ascii="Gandhari Unicode" w:hAnsi="Gandhari Unicode" w:cs="e-Tamil OTC"/>
          <w:lang w:val="en-GB"/>
        </w:rPr>
      </w:pPr>
    </w:p>
    <w:p w14:paraId="0BDE7166" w14:textId="77777777" w:rsidR="0092153D" w:rsidRPr="00542FF1" w:rsidRDefault="00014CDD">
      <w:pPr>
        <w:pStyle w:val="Textbody"/>
        <w:tabs>
          <w:tab w:val="left" w:pos="138"/>
        </w:tabs>
        <w:spacing w:after="29"/>
        <w:rPr>
          <w:rFonts w:ascii="Gandhari Unicode" w:hAnsi="Gandhari Unicode" w:cs="e-Tamil OTC"/>
        </w:rPr>
      </w:pPr>
      <w:r w:rsidRPr="00542FF1">
        <w:rPr>
          <w:rFonts w:ascii="Gandhari Unicode" w:hAnsi="Gandhari Unicode" w:cs="e-Tamil OTC"/>
          <w:lang w:val="en-GB"/>
        </w:rPr>
        <w:tab/>
        <w:t>On the slope glittering with water, trampled in full must</w:t>
      </w:r>
      <w:r w:rsidRPr="00542FF1">
        <w:rPr>
          <w:rStyle w:val="FootnoteReference"/>
          <w:rFonts w:ascii="Gandhari Unicode" w:hAnsi="Gandhari Unicode" w:cs="e-Tamil OTC"/>
          <w:lang w:val="en-GB"/>
        </w:rPr>
        <w:footnoteReference w:id="219"/>
      </w:r>
      <w:r w:rsidRPr="00542FF1">
        <w:rPr>
          <w:rFonts w:ascii="Gandhari Unicode" w:hAnsi="Gandhari Unicode" w:cs="e-Tamil OTC"/>
          <w:lang w:val="en-GB"/>
        </w:rPr>
        <w:t>,</w:t>
      </w:r>
    </w:p>
    <w:p w14:paraId="6FB10615" w14:textId="77777777" w:rsidR="0092153D" w:rsidRPr="00542FF1" w:rsidRDefault="00014CDD">
      <w:pPr>
        <w:pStyle w:val="Textbody"/>
        <w:spacing w:after="57"/>
        <w:rPr>
          <w:rFonts w:ascii="Gandhari Unicode" w:hAnsi="Gandhari Unicode" w:cs="e-Tamil OTC"/>
        </w:rPr>
      </w:pPr>
      <w:r w:rsidRPr="00542FF1">
        <w:rPr>
          <w:rFonts w:ascii="Gandhari Unicode" w:hAnsi="Gandhari Unicode" w:cs="e-Tamil OTC"/>
          <w:lang w:val="en-GB"/>
        </w:rPr>
        <w:t>I saw you trembling as one claimed by the deity,</w:t>
      </w:r>
      <w:r w:rsidRPr="00542FF1">
        <w:rPr>
          <w:rStyle w:val="FootnoteReference"/>
          <w:rFonts w:ascii="Gandhari Unicode" w:hAnsi="Gandhari Unicode" w:cs="e-Tamil OTC"/>
          <w:lang w:val="en-GB"/>
        </w:rPr>
        <w:footnoteReference w:id="220"/>
      </w:r>
    </w:p>
    <w:p w14:paraId="75433E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girl with white teeth shining in a </w:t>
      </w:r>
      <w:proofErr w:type="gramStart"/>
      <w:r w:rsidRPr="00542FF1">
        <w:rPr>
          <w:rFonts w:ascii="Gandhari Unicode" w:hAnsi="Gandhari Unicode" w:cs="e-Tamil OTC"/>
          <w:lang w:val="en-GB"/>
        </w:rPr>
        <w:t>row</w:t>
      </w:r>
      <w:proofErr w:type="gramEnd"/>
    </w:p>
    <w:p w14:paraId="2FAF69B0" w14:textId="77777777" w:rsidR="0092153D" w:rsidRPr="00542FF1" w:rsidRDefault="00014CDD">
      <w:pPr>
        <w:pStyle w:val="Textbody"/>
        <w:tabs>
          <w:tab w:val="left" w:pos="288"/>
        </w:tabs>
        <w:spacing w:after="57"/>
        <w:rPr>
          <w:rFonts w:ascii="Gandhari Unicode" w:hAnsi="Gandhari Unicode" w:cs="e-Tamil OTC"/>
          <w:lang w:val="en-GB"/>
        </w:rPr>
      </w:pPr>
      <w:r w:rsidRPr="00542FF1">
        <w:rPr>
          <w:rFonts w:ascii="Gandhari Unicode" w:hAnsi="Gandhari Unicode" w:cs="e-Tamil OTC"/>
          <w:lang w:val="en-GB"/>
        </w:rPr>
        <w:tab/>
        <w:t>[and] dark tresses massing, fragrant with orange,</w:t>
      </w:r>
    </w:p>
    <w:p w14:paraId="77764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[and] I was perplexed, wasn't I, just a little?</w:t>
      </w:r>
    </w:p>
    <w:p w14:paraId="0ECEFBA1" w14:textId="77777777" w:rsidR="0092153D" w:rsidRPr="00542FF1" w:rsidRDefault="0092153D">
      <w:pPr>
        <w:pStyle w:val="Textbody"/>
        <w:spacing w:after="0"/>
        <w:rPr>
          <w:rFonts w:ascii="Gandhari Unicode" w:hAnsi="Gandhari Unicode" w:cs="e-Tamil OTC"/>
        </w:rPr>
      </w:pPr>
    </w:p>
    <w:p w14:paraId="35980C42" w14:textId="77777777" w:rsidR="0092153D" w:rsidRPr="00542FF1" w:rsidRDefault="0092153D">
      <w:pPr>
        <w:pStyle w:val="Textbody"/>
        <w:spacing w:after="0"/>
        <w:rPr>
          <w:rFonts w:ascii="Gandhari Unicode" w:hAnsi="Gandhari Unicode" w:cs="e-Tamil OTC"/>
        </w:rPr>
      </w:pPr>
    </w:p>
    <w:p w14:paraId="251AFF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[and] I was perplexed, just a little; wasn't he?</w:t>
      </w:r>
      <w:r w:rsidRPr="00542FF1">
        <w:rPr>
          <w:rStyle w:val="FootnoteReference"/>
          <w:rFonts w:ascii="Gandhari Unicode" w:hAnsi="Gandhari Unicode" w:cs="e-Tamil OTC"/>
          <w:lang w:val="en-GB"/>
        </w:rPr>
        <w:footnoteReference w:id="221"/>
      </w:r>
    </w:p>
    <w:p w14:paraId="17C3864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21B91"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53</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கோப்பெருஞ்சோழன்</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42E86D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தோழி தலைமகற்கு உரைத்தது.</w:t>
      </w:r>
    </w:p>
    <w:p w14:paraId="69AE8012" w14:textId="77777777" w:rsidR="0092153D" w:rsidRPr="00542FF1" w:rsidRDefault="0092153D">
      <w:pPr>
        <w:pStyle w:val="Textbody"/>
        <w:spacing w:after="29"/>
        <w:rPr>
          <w:rFonts w:ascii="Gandhari Unicode" w:hAnsi="Gandhari Unicode" w:cs="e-Tamil OTC"/>
        </w:rPr>
      </w:pPr>
    </w:p>
    <w:p w14:paraId="667415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எம்மணங் கினவே </w:t>
      </w:r>
      <w:r w:rsidRPr="00542FF1">
        <w:rPr>
          <w:rFonts w:ascii="Gandhari Unicode" w:hAnsi="Gandhari Unicode" w:cs="e-Tamil OTC"/>
          <w:u w:val="wave"/>
          <w:cs/>
        </w:rPr>
        <w:t>மகிழ்ந</w:t>
      </w:r>
      <w:r w:rsidRPr="00542FF1">
        <w:rPr>
          <w:rFonts w:ascii="Gandhari Unicode" w:hAnsi="Gandhari Unicode" w:cs="e-Tamil OTC"/>
          <w:cs/>
        </w:rPr>
        <w:t xml:space="preserve"> முன்றி</w:t>
      </w:r>
    </w:p>
    <w:p w14:paraId="0E6A6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னனைமுதிர்</w:t>
      </w:r>
      <w:r w:rsidRPr="00542FF1">
        <w:rPr>
          <w:rFonts w:ascii="Gandhari Unicode" w:hAnsi="Gandhari Unicode" w:cs="e-Tamil OTC"/>
          <w:cs/>
        </w:rPr>
        <w:t xml:space="preserve"> </w:t>
      </w:r>
      <w:r w:rsidRPr="00542FF1">
        <w:rPr>
          <w:rFonts w:ascii="Gandhari Unicode" w:hAnsi="Gandhari Unicode" w:cs="e-Tamil OTC"/>
          <w:u w:val="wave"/>
          <w:cs/>
        </w:rPr>
        <w:t>புன்கின்</w:t>
      </w:r>
      <w:r w:rsidRPr="00542FF1">
        <w:rPr>
          <w:rFonts w:ascii="Gandhari Unicode" w:hAnsi="Gandhari Unicode" w:cs="e-Tamil OTC"/>
          <w:cs/>
        </w:rPr>
        <w:t xml:space="preserve"> பூத்தாழ் வெண்மணல்</w:t>
      </w:r>
    </w:p>
    <w:p w14:paraId="23035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வேலன் புனைந்த வெறியயர் களந்தொறுஞ்</w:t>
      </w:r>
    </w:p>
    <w:p w14:paraId="526E7A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செந்நெல் </w:t>
      </w:r>
      <w:r w:rsidRPr="00542FF1">
        <w:rPr>
          <w:rFonts w:ascii="Gandhari Unicode" w:hAnsi="Gandhari Unicode" w:cs="e-Tamil OTC"/>
          <w:u w:val="wave"/>
          <w:cs/>
        </w:rPr>
        <w:t>வான்பொரி</w:t>
      </w:r>
      <w:r w:rsidRPr="00542FF1">
        <w:rPr>
          <w:rFonts w:ascii="Gandhari Unicode" w:hAnsi="Gandhari Unicode" w:cs="e-Tamil OTC"/>
          <w:cs/>
        </w:rPr>
        <w:t xml:space="preserve"> சிதறி யன்ன</w:t>
      </w:r>
    </w:p>
    <w:p w14:paraId="735413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வெக்கர் நண்ணிய வெம்மூர் வியன்றுறை</w:t>
      </w:r>
    </w:p>
    <w:p w14:paraId="7B8C8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நேரிறை</w:t>
      </w:r>
      <w:r w:rsidRPr="00542FF1">
        <w:rPr>
          <w:rFonts w:ascii="Gandhari Unicode" w:hAnsi="Gandhari Unicode" w:cs="e-Tamil OTC"/>
          <w:cs/>
        </w:rPr>
        <w:t xml:space="preserve"> முன்கை பற்றிச்</w:t>
      </w:r>
    </w:p>
    <w:p w14:paraId="597FA0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சூரர மகளிரோ டுற்ற சூளே.</w:t>
      </w:r>
    </w:p>
    <w:p w14:paraId="103F890F" w14:textId="77777777" w:rsidR="0092153D" w:rsidRPr="00542FF1" w:rsidRDefault="0092153D">
      <w:pPr>
        <w:pStyle w:val="Textbody"/>
        <w:spacing w:after="29"/>
        <w:rPr>
          <w:rFonts w:ascii="Gandhari Unicode" w:hAnsi="Gandhari Unicode" w:cs="e-Tamil OTC"/>
        </w:rPr>
      </w:pPr>
    </w:p>
    <w:p w14:paraId="7079C8A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கினவெம் </w:t>
      </w:r>
      <w:r w:rsidRPr="00542FF1">
        <w:rPr>
          <w:rFonts w:ascii="Gandhari Unicode" w:eastAsia="URW Palladio UNI" w:hAnsi="Gandhari Unicode" w:cs="e-Tamil OTC"/>
        </w:rPr>
        <w:t xml:space="preserve">L1 •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மகிழ்ந முன்றி </w:t>
      </w:r>
      <w:r w:rsidRPr="00542FF1">
        <w:rPr>
          <w:rFonts w:ascii="Gandhari Unicode" w:hAnsi="Gandhari Unicode" w:cs="e-Tamil OTC"/>
        </w:rPr>
        <w:t xml:space="preserve">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மகிழ்நன் முன்றி </w:t>
      </w:r>
      <w:r w:rsidRPr="00542FF1">
        <w:rPr>
          <w:rFonts w:ascii="Gandhari Unicode" w:hAnsi="Gandhari Unicode" w:cs="e-Tamil OTC"/>
        </w:rPr>
        <w:t xml:space="preserve">L1; </w:t>
      </w:r>
      <w:r w:rsidRPr="00542FF1">
        <w:rPr>
          <w:rFonts w:ascii="Gandhari Unicode" w:hAnsi="Gandhari Unicode" w:cs="e-Tamil OTC"/>
          <w:cs/>
        </w:rPr>
        <w:t xml:space="preserve">மகிழுநனை நறிய முன்றி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னனைமுதிர்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கனைமுதிர்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னனைமுது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புன்கின்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புன்னைப்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வான்பொரி </w:t>
      </w:r>
      <w:r w:rsidRPr="00542FF1">
        <w:rPr>
          <w:rFonts w:ascii="Gandhari Unicode" w:hAnsi="Gandhari Unicode" w:cs="e-Tamil OTC"/>
        </w:rPr>
        <w:t xml:space="preserve">C2v+3+4,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வான்பொரிச் </w:t>
      </w:r>
      <w:r w:rsidRPr="00542FF1">
        <w:rPr>
          <w:rFonts w:ascii="Gandhari Unicode" w:hAnsi="Gandhari Unicode" w:cs="e-Tamil OTC"/>
        </w:rPr>
        <w:t xml:space="preserve">L1, C1, G1; </w:t>
      </w:r>
      <w:r w:rsidRPr="00542FF1">
        <w:rPr>
          <w:rFonts w:ascii="Gandhari Unicode" w:hAnsi="Gandhari Unicode" w:cs="e-Tamil OTC"/>
          <w:cs/>
        </w:rPr>
        <w:t xml:space="preserve">வெண்பொரி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C4v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நேரிறை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நேரிழை </w:t>
      </w:r>
      <w:r w:rsidRPr="00542FF1">
        <w:rPr>
          <w:rFonts w:ascii="Gandhari Unicode" w:hAnsi="Gandhari Unicode" w:cs="e-Tamil OTC"/>
        </w:rPr>
        <w:t xml:space="preserve">C3v,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மகளிரோ </w:t>
      </w:r>
      <w:r w:rsidRPr="00542FF1">
        <w:rPr>
          <w:rFonts w:ascii="Gandhari Unicode" w:hAnsi="Gandhari Unicode" w:cs="e-Tamil OTC"/>
        </w:rPr>
        <w:t xml:space="preserve">L1, C4, G2, EA; </w:t>
      </w:r>
      <w:r w:rsidRPr="00542FF1">
        <w:rPr>
          <w:rFonts w:ascii="Gandhari Unicode" w:hAnsi="Gandhari Unicode" w:cs="e-Tamil OTC"/>
          <w:cs/>
        </w:rPr>
        <w:t xml:space="preserve">மகளிரொ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0B12D3EF" w14:textId="77777777" w:rsidR="0092153D" w:rsidRPr="00542FF1" w:rsidRDefault="0092153D">
      <w:pPr>
        <w:pStyle w:val="Textbody"/>
        <w:spacing w:after="29"/>
        <w:rPr>
          <w:rFonts w:ascii="Gandhari Unicode" w:hAnsi="Gandhari Unicode" w:cs="e-Tamil OTC"/>
        </w:rPr>
      </w:pPr>
    </w:p>
    <w:p w14:paraId="6C592CA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aṇaṅkiṉa</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makiḻna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3412B8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naṉai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p>
    <w:p w14:paraId="4D35D7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283666">
        <w:rPr>
          <w:rFonts w:ascii="Gandhari Unicode" w:hAnsi="Gandhari Unicode" w:cs="e-Tamil OTC"/>
          <w:lang w:val="en-GB"/>
        </w:rPr>
        <w:t>~</w:t>
      </w:r>
      <w:proofErr w:type="spellStart"/>
      <w:r w:rsidRPr="00542FF1">
        <w:rPr>
          <w:rFonts w:ascii="Gandhari Unicode" w:hAnsi="Gandhari Unicode" w:cs="e-Tamil OTC"/>
          <w:lang w:val="en-GB"/>
        </w:rPr>
        <w:t>ayar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kaḷam-toṟum</w:t>
      </w:r>
      <w:proofErr w:type="spellEnd"/>
    </w:p>
    <w:p w14:paraId="2593DFC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citaṟ</w:t>
      </w:r>
      <w:r w:rsidR="00283666">
        <w:rPr>
          <w:rFonts w:ascii="Gandhari Unicode" w:hAnsi="Gandhari Unicode" w:cs="e-Tamil OTC"/>
          <w:lang w:val="en-GB"/>
        </w:rPr>
        <w:t>iy</w:t>
      </w:r>
      <w:r w:rsidRPr="00542FF1">
        <w:rPr>
          <w:rFonts w:ascii="Gandhari Unicode" w:hAnsi="Gandhari Unicode" w:cs="e-Tamil OTC"/>
          <w:lang w:val="en-GB"/>
        </w:rPr>
        <w:t>aṉṉa</w:t>
      </w:r>
      <w:proofErr w:type="spellEnd"/>
    </w:p>
    <w:p w14:paraId="34FBC834" w14:textId="77777777" w:rsidR="0092153D" w:rsidRPr="00542FF1" w:rsidRDefault="00283666">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ekkar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naṇṇiya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em</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tuṟai</w:t>
      </w:r>
      <w:proofErr w:type="spellEnd"/>
    </w:p>
    <w:p w14:paraId="3A3C4B9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paṟṟi</w:t>
      </w:r>
      <w:proofErr w:type="spellEnd"/>
      <w:r w:rsidR="00283666">
        <w:rPr>
          <w:rFonts w:ascii="Gandhari Unicode" w:hAnsi="Gandhari Unicode" w:cs="e-Tamil OTC"/>
          <w:lang w:val="en-GB"/>
        </w:rPr>
        <w:t>+</w:t>
      </w:r>
    </w:p>
    <w:p w14:paraId="362D558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cūrara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cūḷ</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0437A658" w14:textId="77777777" w:rsidR="0092153D" w:rsidRPr="00542FF1" w:rsidRDefault="0092153D">
      <w:pPr>
        <w:pStyle w:val="Textbody"/>
        <w:spacing w:after="29" w:line="260" w:lineRule="exact"/>
        <w:rPr>
          <w:rFonts w:ascii="Gandhari Unicode" w:hAnsi="Gandhari Unicode" w:cs="e-Tamil OTC"/>
          <w:u w:val="single"/>
          <w:lang w:val="en-GB"/>
        </w:rPr>
      </w:pPr>
    </w:p>
    <w:p w14:paraId="65F5203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HIM by the confidante when [he] delayed marriage.</w:t>
      </w:r>
    </w:p>
    <w:p w14:paraId="07E191D6" w14:textId="77777777" w:rsidR="0092153D" w:rsidRPr="00542FF1" w:rsidRDefault="0092153D">
      <w:pPr>
        <w:pStyle w:val="Textbody"/>
        <w:spacing w:after="29" w:line="260" w:lineRule="exact"/>
        <w:rPr>
          <w:rFonts w:ascii="Gandhari Unicode" w:hAnsi="Gandhari Unicode" w:cs="e-Tamil OTC"/>
          <w:lang w:val="en-GB"/>
        </w:rPr>
      </w:pPr>
    </w:p>
    <w:p w14:paraId="73A4668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 they-</w:t>
      </w:r>
      <w:r w:rsidR="00466F72">
        <w:rPr>
          <w:rFonts w:ascii="Gandhari Unicode" w:hAnsi="Gandhari Unicode" w:cs="e-Tamil OTC"/>
          <w:lang w:val="en-GB"/>
        </w:rPr>
        <w:t>tormente</w:t>
      </w:r>
      <w:r w:rsidRPr="00542FF1">
        <w:rPr>
          <w:rFonts w:ascii="Gandhari Unicode" w:hAnsi="Gandhari Unicode" w:cs="e-Tamil OTC"/>
          <w:lang w:val="en-GB"/>
        </w:rPr>
        <w:t>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delight-he(?) front-yard</w:t>
      </w:r>
    </w:p>
    <w:p w14:paraId="04FE34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 ripen</w:t>
      </w:r>
      <w:r w:rsidRPr="00542FF1">
        <w:rPr>
          <w:rFonts w:ascii="Gandhari Unicode" w:hAnsi="Gandhari Unicode" w:cs="e-Tamil OTC"/>
        </w:rPr>
        <w:t xml:space="preserve"> </w:t>
      </w:r>
      <w:proofErr w:type="spellStart"/>
      <w:r w:rsidRPr="00542FF1">
        <w:rPr>
          <w:rFonts w:ascii="Gandhari Unicode" w:hAnsi="Gandhari Unicode" w:cs="e-Tamil OTC"/>
          <w:lang w:val="en-GB"/>
        </w:rPr>
        <w:t>Puṉku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flower hang-down- white sand</w:t>
      </w:r>
    </w:p>
    <w:p w14:paraId="27250C0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spear-he adorned-/practised-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engage- floor-</w:t>
      </w:r>
      <w:proofErr w:type="gramStart"/>
      <w:r w:rsidRPr="00542FF1">
        <w:rPr>
          <w:rFonts w:ascii="Gandhari Unicode" w:hAnsi="Gandhari Unicode" w:cs="e-Tamil OTC"/>
          <w:lang w:val="en-GB"/>
        </w:rPr>
        <w:t>ever</w:t>
      </w:r>
      <w:proofErr w:type="gramEnd"/>
    </w:p>
    <w:p w14:paraId="534C16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rice</w:t>
      </w:r>
      <w:r w:rsidRPr="00542FF1">
        <w:rPr>
          <w:rFonts w:ascii="Gandhari Unicode" w:hAnsi="Gandhari Unicode" w:cs="e-Tamil OTC"/>
        </w:rPr>
        <w:t xml:space="preserve"> </w:t>
      </w:r>
      <w:r w:rsidRPr="00542FF1">
        <w:rPr>
          <w:rFonts w:ascii="Gandhari Unicode" w:hAnsi="Gandhari Unicode" w:cs="e-Tamil OTC"/>
          <w:lang w:val="en-GB"/>
        </w:rPr>
        <w:t>sky grain strewn</w:t>
      </w:r>
      <w:r w:rsidR="00283666">
        <w:rPr>
          <w:rFonts w:ascii="Gandhari Unicode" w:hAnsi="Gandhari Unicode" w:cs="e-Tamil OTC"/>
          <w:lang w:val="en-GB"/>
        </w:rPr>
        <w:t>-</w:t>
      </w:r>
      <w:r w:rsidRPr="00542FF1">
        <w:rPr>
          <w:rFonts w:ascii="Gandhari Unicode" w:hAnsi="Gandhari Unicode" w:cs="e-Tamil OTC"/>
          <w:lang w:val="en-GB"/>
        </w:rPr>
        <w:t>like</w:t>
      </w:r>
    </w:p>
    <w:p w14:paraId="2913ACA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dune</w:t>
      </w:r>
      <w:r w:rsidRPr="00542FF1">
        <w:rPr>
          <w:rFonts w:ascii="Gandhari Unicode" w:hAnsi="Gandhari Unicode" w:cs="e-Tamil OTC"/>
        </w:rPr>
        <w:t xml:space="preserve"> </w:t>
      </w:r>
      <w:r w:rsidRPr="00542FF1">
        <w:rPr>
          <w:rFonts w:ascii="Gandhari Unicode" w:hAnsi="Gandhari Unicode" w:cs="e-Tamil OTC"/>
          <w:lang w:val="en-GB"/>
        </w:rPr>
        <w:t>situated-</w:t>
      </w:r>
      <w:r w:rsidRPr="00542FF1">
        <w:rPr>
          <w:rFonts w:ascii="Gandhari Unicode" w:hAnsi="Gandhari Unicode" w:cs="e-Tamil OTC"/>
        </w:rPr>
        <w:t xml:space="preserve"> </w:t>
      </w:r>
      <w:r w:rsidRPr="00542FF1">
        <w:rPr>
          <w:rFonts w:ascii="Gandhari Unicode" w:hAnsi="Gandhari Unicode" w:cs="e-Tamil OTC"/>
          <w:lang w:val="en-GB"/>
        </w:rPr>
        <w:t xml:space="preserve">our- village wideness </w:t>
      </w:r>
      <w:proofErr w:type="gramStart"/>
      <w:r w:rsidRPr="00542FF1">
        <w:rPr>
          <w:rFonts w:ascii="Gandhari Unicode" w:hAnsi="Gandhari Unicode" w:cs="e-Tamil OTC"/>
          <w:lang w:val="en-GB"/>
        </w:rPr>
        <w:t>ghat</w:t>
      </w:r>
      <w:proofErr w:type="gramEnd"/>
    </w:p>
    <w:p w14:paraId="72D2ADD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fineness joint</w:t>
      </w:r>
      <w:r w:rsidRPr="00542FF1">
        <w:rPr>
          <w:rFonts w:ascii="Gandhari Unicode" w:hAnsi="Gandhari Unicode" w:cs="e-Tamil OTC"/>
        </w:rPr>
        <w:t xml:space="preserve"> </w:t>
      </w:r>
      <w:r w:rsidRPr="00542FF1">
        <w:rPr>
          <w:rFonts w:ascii="Gandhari Unicode" w:hAnsi="Gandhari Unicode" w:cs="e-Tamil OTC"/>
          <w:lang w:val="en-GB"/>
        </w:rPr>
        <w:t>forearm</w:t>
      </w:r>
      <w:r w:rsidRPr="00542FF1">
        <w:rPr>
          <w:rFonts w:ascii="Gandhari Unicode" w:hAnsi="Gandhari Unicode" w:cs="e-Tamil OTC"/>
        </w:rPr>
        <w:t xml:space="preserve"> </w:t>
      </w:r>
      <w:proofErr w:type="gramStart"/>
      <w:r w:rsidRPr="00542FF1">
        <w:rPr>
          <w:rFonts w:ascii="Gandhari Unicode" w:hAnsi="Gandhari Unicode" w:cs="e-Tamil OTC"/>
          <w:lang w:val="en-GB"/>
        </w:rPr>
        <w:t>grasped</w:t>
      </w:r>
      <w:proofErr w:type="gramEnd"/>
    </w:p>
    <w:p w14:paraId="1764465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fear/deity celestial-damsels</w:t>
      </w:r>
      <w:r w:rsidRPr="00542FF1">
        <w:rPr>
          <w:rStyle w:val="FootnoteReference"/>
          <w:rFonts w:ascii="Gandhari Unicode" w:hAnsi="Gandhari Unicode" w:cs="e-Tamil OTC"/>
          <w:lang w:val="en-GB"/>
        </w:rPr>
        <w:footnoteReference w:id="222"/>
      </w:r>
      <w:r w:rsidRPr="00542FF1">
        <w:rPr>
          <w:rFonts w:ascii="Gandhari Unicode" w:hAnsi="Gandhari Unicode" w:cs="e-Tamil OTC"/>
          <w:lang w:val="en-GB"/>
        </w:rPr>
        <w:t xml:space="preserve">-with </w:t>
      </w:r>
      <w:proofErr w:type="spellStart"/>
      <w:r w:rsidRPr="00542FF1">
        <w:rPr>
          <w:rFonts w:ascii="Gandhari Unicode" w:hAnsi="Gandhari Unicode" w:cs="e-Tamil OTC"/>
          <w:lang w:val="en-GB"/>
        </w:rPr>
        <w:t>had</w:t>
      </w:r>
      <w:proofErr w:type="spellEnd"/>
      <w:r w:rsidRPr="00542FF1">
        <w:rPr>
          <w:rFonts w:ascii="Gandhari Unicode" w:hAnsi="Gandhari Unicode" w:cs="e-Tamil OTC"/>
          <w:lang w:val="en-GB"/>
        </w:rPr>
        <w:t>- oath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EBF9E1" w14:textId="77777777" w:rsidR="0092153D" w:rsidRPr="00542FF1" w:rsidRDefault="0092153D">
      <w:pPr>
        <w:pStyle w:val="Textbody"/>
        <w:spacing w:after="29"/>
        <w:rPr>
          <w:rFonts w:ascii="Gandhari Unicode" w:hAnsi="Gandhari Unicode" w:cs="e-Tamil OTC"/>
          <w:lang w:val="en-GB"/>
        </w:rPr>
      </w:pPr>
    </w:p>
    <w:p w14:paraId="03DE315E" w14:textId="77777777" w:rsidR="0092153D" w:rsidRPr="00542FF1" w:rsidRDefault="0092153D">
      <w:pPr>
        <w:pStyle w:val="Textbody"/>
        <w:spacing w:after="29"/>
        <w:rPr>
          <w:rFonts w:ascii="Gandhari Unicode" w:hAnsi="Gandhari Unicode" w:cs="e-Tamil OTC"/>
          <w:lang w:val="en-GB"/>
        </w:rPr>
      </w:pPr>
    </w:p>
    <w:p w14:paraId="7E1883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The oaths made in front of</w:t>
      </w:r>
      <w:r w:rsidRPr="00542FF1">
        <w:rPr>
          <w:rStyle w:val="FootnoteReference"/>
          <w:rFonts w:ascii="Gandhari Unicode" w:hAnsi="Gandhari Unicode" w:cs="e-Tamil OTC"/>
          <w:lang w:val="en-GB"/>
        </w:rPr>
        <w:footnoteReference w:id="223"/>
      </w:r>
      <w:r w:rsidRPr="00542FF1">
        <w:rPr>
          <w:rFonts w:ascii="Gandhari Unicode" w:hAnsi="Gandhari Unicode" w:cs="e-Tamil OTC"/>
          <w:lang w:val="en-GB"/>
        </w:rPr>
        <w:t xml:space="preserve"> dreadful celestial women,</w:t>
      </w:r>
    </w:p>
    <w:p w14:paraId="0D82EA64" w14:textId="77777777" w:rsidR="0092153D" w:rsidRPr="00542FF1" w:rsidRDefault="00466F72">
      <w:pPr>
        <w:pStyle w:val="Textbody"/>
        <w:spacing w:after="28"/>
        <w:rPr>
          <w:rFonts w:ascii="Gandhari Unicode" w:hAnsi="Gandhari Unicode" w:cs="e-Tamil OTC"/>
          <w:lang w:val="en-GB"/>
        </w:rPr>
      </w:pPr>
      <w:r>
        <w:rPr>
          <w:rFonts w:ascii="Gandhari Unicode" w:hAnsi="Gandhari Unicode" w:cs="e-Tamil OTC"/>
          <w:lang w:val="en-GB"/>
        </w:rPr>
        <w:t>tormente</w:t>
      </w:r>
      <w:r w:rsidR="00014CDD" w:rsidRPr="00542FF1">
        <w:rPr>
          <w:rFonts w:ascii="Gandhari Unicode" w:hAnsi="Gandhari Unicode" w:cs="e-Tamil OTC"/>
          <w:lang w:val="en-GB"/>
        </w:rPr>
        <w:t>d us, delightful man,</w:t>
      </w:r>
    </w:p>
    <w:p w14:paraId="7266B43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when you had grasped [my] forearm with tender joints</w:t>
      </w:r>
    </w:p>
    <w:p w14:paraId="691BF9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the wide ghat of our village close to the dunes</w:t>
      </w:r>
    </w:p>
    <w:p w14:paraId="713A7A4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with white sand, on which hang down the flowers of the </w:t>
      </w:r>
      <w:proofErr w:type="spellStart"/>
      <w:proofErr w:type="gramStart"/>
      <w:r w:rsidRPr="00542FF1">
        <w:rPr>
          <w:rFonts w:ascii="Gandhari Unicode" w:hAnsi="Gandhari Unicode" w:cs="e-Tamil OTC"/>
          <w:lang w:val="en-GB"/>
        </w:rPr>
        <w:t>Puṉku</w:t>
      </w:r>
      <w:proofErr w:type="spellEnd"/>
      <w:proofErr w:type="gramEnd"/>
    </w:p>
    <w:p w14:paraId="6B716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ripe buds</w:t>
      </w:r>
    </w:p>
    <w:p w14:paraId="791D199D"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in the front-yard, like bright grains together with red rice</w:t>
      </w:r>
      <w:r w:rsidRPr="00542FF1">
        <w:rPr>
          <w:rStyle w:val="FootnoteReference"/>
          <w:rFonts w:ascii="Gandhari Unicode" w:hAnsi="Gandhari Unicode" w:cs="e-Tamil OTC"/>
          <w:lang w:val="en-GB"/>
        </w:rPr>
        <w:footnoteReference w:id="224"/>
      </w:r>
      <w:r w:rsidRPr="00542FF1">
        <w:rPr>
          <w:rFonts w:ascii="Gandhari Unicode" w:hAnsi="Gandhari Unicode" w:cs="e-Tamil OTC"/>
          <w:lang w:val="en-GB"/>
        </w:rPr>
        <w:t>,</w:t>
      </w:r>
    </w:p>
    <w:p w14:paraId="6C6C95F1"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strewn in all grounds where [they] dance the </w:t>
      </w:r>
      <w:proofErr w:type="spellStart"/>
      <w:r w:rsidRPr="00542FF1">
        <w:rPr>
          <w:rFonts w:ascii="Gandhari Unicode" w:hAnsi="Gandhari Unicode" w:cs="e-Tamil OTC"/>
          <w:lang w:val="en-GB"/>
        </w:rPr>
        <w:t>Veṟi</w:t>
      </w:r>
      <w:proofErr w:type="spellEnd"/>
      <w:r w:rsidRPr="00542FF1">
        <w:rPr>
          <w:rStyle w:val="FootnoteReference"/>
          <w:rFonts w:ascii="Gandhari Unicode" w:hAnsi="Gandhari Unicode" w:cs="e-Tamil OTC"/>
          <w:lang w:val="en-GB"/>
        </w:rPr>
        <w:footnoteReference w:id="225"/>
      </w:r>
      <w:r w:rsidRPr="00542FF1">
        <w:rPr>
          <w:rFonts w:ascii="Gandhari Unicode" w:hAnsi="Gandhari Unicode" w:cs="e-Tamil OTC"/>
          <w:lang w:val="en-GB"/>
        </w:rPr>
        <w:t>,</w:t>
      </w:r>
    </w:p>
    <w:p w14:paraId="1CC12CC6"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practised by </w:t>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p>
    <w:p w14:paraId="39DF62E6" w14:textId="77777777" w:rsidR="0092153D" w:rsidRPr="00542FF1" w:rsidRDefault="0092153D">
      <w:pPr>
        <w:pStyle w:val="Textbody"/>
        <w:spacing w:after="0"/>
        <w:rPr>
          <w:rFonts w:ascii="Gandhari Unicode" w:hAnsi="Gandhari Unicode" w:cs="e-Tamil OTC"/>
        </w:rPr>
      </w:pPr>
    </w:p>
    <w:p w14:paraId="49E1E985" w14:textId="77777777" w:rsidR="0092153D" w:rsidRPr="00542FF1" w:rsidRDefault="0092153D">
      <w:pPr>
        <w:pStyle w:val="Textbody"/>
        <w:spacing w:after="0"/>
        <w:rPr>
          <w:rFonts w:ascii="Gandhari Unicode" w:hAnsi="Gandhari Unicode" w:cs="e-Tamil OTC"/>
        </w:rPr>
      </w:pPr>
    </w:p>
    <w:p w14:paraId="7AC8769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in all grounds where [they] dance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adorned by</w:t>
      </w:r>
    </w:p>
    <w:p w14:paraId="777A98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proofErr w:type="spellStart"/>
      <w:r w:rsidRPr="00542FF1">
        <w:rPr>
          <w:rFonts w:ascii="Gandhari Unicode" w:hAnsi="Gandhari Unicode" w:cs="e-Tamil OTC"/>
          <w:lang w:val="en-GB"/>
        </w:rPr>
        <w:t>Murukaṉ's</w:t>
      </w:r>
      <w:proofErr w:type="spellEnd"/>
      <w:r w:rsidRPr="00542FF1">
        <w:rPr>
          <w:rFonts w:ascii="Gandhari Unicode" w:hAnsi="Gandhari Unicode" w:cs="e-Tamil OTC"/>
          <w:lang w:val="en-GB"/>
        </w:rPr>
        <w:t xml:space="preserve"> priest.</w:t>
      </w:r>
      <w:r w:rsidRPr="00542FF1">
        <w:rPr>
          <w:rStyle w:val="FootnoteReference"/>
          <w:rFonts w:ascii="Gandhari Unicode" w:hAnsi="Gandhari Unicode" w:cs="e-Tamil OTC"/>
          <w:lang w:val="en-GB"/>
        </w:rPr>
        <w:footnoteReference w:id="226"/>
      </w:r>
    </w:p>
    <w:p w14:paraId="3548E781" w14:textId="77777777" w:rsidR="0092153D" w:rsidRPr="00542FF1" w:rsidRDefault="0092153D">
      <w:pPr>
        <w:pStyle w:val="Textbody"/>
        <w:spacing w:after="0"/>
        <w:rPr>
          <w:rFonts w:ascii="Gandhari Unicode" w:hAnsi="Gandhari Unicode" w:cs="e-Tamil OTC"/>
          <w:b/>
          <w:lang w:val="en-GB"/>
        </w:rPr>
      </w:pPr>
    </w:p>
    <w:p w14:paraId="48E61701"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0D64B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54</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மீனெறி தூண்டிலார்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22DDBB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தோழிக்குச் சொல்லியது.</w:t>
      </w:r>
    </w:p>
    <w:p w14:paraId="2F6114D1" w14:textId="77777777" w:rsidR="0092153D" w:rsidRPr="00542FF1" w:rsidRDefault="0092153D">
      <w:pPr>
        <w:pStyle w:val="Textbody"/>
        <w:spacing w:after="29"/>
        <w:rPr>
          <w:rFonts w:ascii="Gandhari Unicode" w:hAnsi="Gandhari Unicode" w:cs="e-Tamil OTC"/>
          <w:lang w:val="en-GB"/>
        </w:rPr>
      </w:pPr>
    </w:p>
    <w:p w14:paraId="3A686D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 யீண்டை யேனே </w:t>
      </w:r>
      <w:r w:rsidRPr="00542FF1">
        <w:rPr>
          <w:rFonts w:ascii="Gandhari Unicode" w:hAnsi="Gandhari Unicode" w:cs="e-Tamil OTC"/>
          <w:u w:val="wave"/>
          <w:cs/>
          <w:lang w:val="en-GB"/>
        </w:rPr>
        <w:t>யென்னலனே</w:t>
      </w:r>
    </w:p>
    <w:p w14:paraId="533888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யேனல் காவலர் கவணொலி </w:t>
      </w:r>
      <w:r w:rsidRPr="00542FF1">
        <w:rPr>
          <w:rFonts w:ascii="Gandhari Unicode" w:hAnsi="Gandhari Unicode" w:cs="e-Tamil OTC"/>
          <w:u w:val="wave"/>
          <w:cs/>
          <w:lang w:val="en-GB"/>
        </w:rPr>
        <w:t>வெரீஇக்</w:t>
      </w:r>
    </w:p>
    <w:p w14:paraId="3AC6C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யானை கைவிடு பசுங்கழை</w:t>
      </w:r>
    </w:p>
    <w:p w14:paraId="768A83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மீனெறி </w:t>
      </w:r>
      <w:r w:rsidRPr="00542FF1">
        <w:rPr>
          <w:rFonts w:ascii="Gandhari Unicode" w:hAnsi="Gandhari Unicode" w:cs="e-Tamil OTC"/>
          <w:u w:val="wave"/>
          <w:cs/>
          <w:lang w:val="en-GB"/>
        </w:rPr>
        <w:t>தூண்டிலி</w:t>
      </w:r>
      <w:r w:rsidRPr="00542FF1">
        <w:rPr>
          <w:rFonts w:ascii="Gandhari Unicode" w:hAnsi="Gandhari Unicode" w:cs="e-Tamil OTC"/>
          <w:cs/>
          <w:lang w:val="en-GB"/>
        </w:rPr>
        <w:t xml:space="preserve"> னிவக்குங்</w:t>
      </w:r>
    </w:p>
    <w:p w14:paraId="3AF47D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கானக நாடனோ டாண்டொழிந் தன்றே.</w:t>
      </w:r>
    </w:p>
    <w:p w14:paraId="508F0087" w14:textId="77777777" w:rsidR="0092153D" w:rsidRPr="00542FF1" w:rsidRDefault="0092153D">
      <w:pPr>
        <w:pStyle w:val="Textbody"/>
        <w:spacing w:after="29"/>
        <w:rPr>
          <w:rFonts w:ascii="Gandhari Unicode" w:hAnsi="Gandhari Unicode" w:cs="e-Tamil OTC"/>
          <w:lang w:val="en-GB"/>
        </w:rPr>
      </w:pPr>
    </w:p>
    <w:p w14:paraId="19140D5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யென்னலனே </w:t>
      </w:r>
      <w:r w:rsidRPr="00542FF1">
        <w:rPr>
          <w:rFonts w:ascii="Gandhari Unicode" w:eastAsia="TSCu_Times"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யேனல்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27"/>
      </w:r>
      <w:r w:rsidRPr="00542FF1">
        <w:rPr>
          <w:rFonts w:ascii="Gandhari Unicode" w:hAnsi="Gandhari Unicode" w:cs="e-Tamil OTC"/>
          <w:cs/>
          <w:lang w:val="en-GB"/>
        </w:rPr>
        <w:t xml:space="preserve"> யென்னல </w:t>
      </w:r>
      <w:r w:rsidRPr="00542FF1">
        <w:rPr>
          <w:rFonts w:ascii="Gandhari Unicode" w:eastAsia="TSCu_Times" w:hAnsi="Gandhari Unicode" w:cs="e-Tamil OTC"/>
          <w:lang w:val="en-GB"/>
        </w:rPr>
        <w:t xml:space="preserve">| </w:t>
      </w:r>
      <w:r w:rsidRPr="00542FF1">
        <w:rPr>
          <w:rFonts w:ascii="Gandhari Unicode" w:eastAsia="TSCu_Times" w:hAnsi="Gandhari Unicode" w:cs="e-Tamil OTC"/>
          <w:cs/>
          <w:lang w:val="en-GB"/>
        </w:rPr>
        <w:t>னேனல்</w:t>
      </w:r>
      <w:r w:rsidRPr="00542FF1">
        <w:rPr>
          <w:rFonts w:ascii="Gandhari Unicode" w:hAnsi="Gandhari Unicode" w:cs="e-Tamil OTC"/>
          <w:cs/>
          <w:lang w:val="en-GB"/>
        </w:rPr>
        <w:t xml:space="preserve"> </w:t>
      </w:r>
      <w:r w:rsidRPr="00542FF1">
        <w:rPr>
          <w:rFonts w:ascii="Gandhari Unicode" w:hAnsi="Gandhari Unicode" w:cs="e-Tamil OTC"/>
          <w:lang w:val="en-GB"/>
        </w:rPr>
        <w:t xml:space="preserve">L1, C1+2+3+4, G1+2, EA, I, AT,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வெரீஇக் </w:t>
      </w:r>
      <w:r w:rsidRPr="00542FF1">
        <w:rPr>
          <w:rFonts w:ascii="Gandhari Unicode" w:hAnsi="Gandhari Unicode" w:cs="e-Tamil OTC"/>
          <w:lang w:val="en-GB"/>
        </w:rPr>
        <w:t xml:space="preserve">C2v+4,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வெரீஇயக் </w:t>
      </w:r>
      <w:r w:rsidRPr="00542FF1">
        <w:rPr>
          <w:rFonts w:ascii="Gandhari Unicode" w:hAnsi="Gandhari Unicode" w:cs="e-Tamil OTC"/>
          <w:lang w:val="en-GB"/>
        </w:rPr>
        <w:t xml:space="preserve">L1, C1+3,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வெரீஇய </w:t>
      </w:r>
      <w:r w:rsidRPr="00542FF1">
        <w:rPr>
          <w:rFonts w:ascii="Gandhari Unicode" w:hAnsi="Gandhari Unicode" w:cs="e-Tamil OTC"/>
          <w:lang w:val="en-GB"/>
        </w:rPr>
        <w:t xml:space="preserve">C2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4b </w:t>
      </w:r>
      <w:r w:rsidRPr="00542FF1">
        <w:rPr>
          <w:rFonts w:ascii="Gandhari Unicode" w:hAnsi="Gandhari Unicode" w:cs="e-Tamil OTC"/>
          <w:cs/>
          <w:lang w:val="en-GB"/>
        </w:rPr>
        <w:t xml:space="preserve">தூண்டிலி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தூண்டி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கானக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கானா </w:t>
      </w:r>
      <w:r w:rsidRPr="00542FF1">
        <w:rPr>
          <w:rFonts w:ascii="Gandhari Unicode" w:hAnsi="Gandhari Unicode" w:cs="e-Tamil OTC"/>
          <w:lang w:val="en-GB"/>
        </w:rPr>
        <w:t xml:space="preserve">IV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5b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L1, C4, G2, EA; </w:t>
      </w:r>
      <w:r w:rsidRPr="00542FF1">
        <w:rPr>
          <w:rFonts w:ascii="Gandhari Unicode" w:hAnsi="Gandhari Unicode" w:cs="e-Tamil OTC"/>
          <w:cs/>
          <w:lang w:val="en-GB"/>
        </w:rPr>
        <w:t xml:space="preserve">நாடனொ </w:t>
      </w:r>
      <w:r w:rsidRPr="00542FF1">
        <w:rPr>
          <w:rFonts w:ascii="Gandhari Unicode" w:hAnsi="Gandhari Unicode" w:cs="e-Tamil OTC"/>
          <w:lang w:val="en-GB"/>
        </w:rPr>
        <w:t xml:space="preserve">C2, G1,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p>
    <w:p w14:paraId="314FA0D6" w14:textId="77777777" w:rsidR="0092153D" w:rsidRPr="00542FF1" w:rsidRDefault="0092153D">
      <w:pPr>
        <w:pStyle w:val="Textbody"/>
        <w:spacing w:after="29"/>
        <w:rPr>
          <w:rFonts w:ascii="Gandhari Unicode" w:hAnsi="Gandhari Unicode" w:cs="e-Tamil OTC"/>
          <w:lang w:val="en-GB"/>
        </w:rPr>
      </w:pPr>
    </w:p>
    <w:p w14:paraId="56DA05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r w:rsidR="00283666">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83666">
        <w:rPr>
          <w:rFonts w:ascii="Gandhari Unicode" w:hAnsi="Gandhari Unicode" w:cs="e-Tamil OTC"/>
          <w:i/>
          <w:iCs/>
          <w:lang w:val="en-GB"/>
        </w:rPr>
        <w:t>-</w:t>
      </w:r>
      <w:r w:rsidRPr="00542FF1">
        <w:rPr>
          <w:rFonts w:ascii="Gandhari Unicode" w:hAnsi="Gandhari Unicode" w:cs="e-Tamil OTC"/>
          <w:i/>
          <w:iCs/>
          <w:lang w:val="en-GB"/>
        </w:rPr>
        <w:t>ē</w:t>
      </w:r>
    </w:p>
    <w:p w14:paraId="050C8F8A" w14:textId="77777777" w:rsidR="0092153D" w:rsidRPr="00542FF1" w:rsidRDefault="00283666">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ēṉal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kāvalar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oli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verīi</w:t>
      </w:r>
      <w:proofErr w:type="spellEnd"/>
      <w:r>
        <w:rPr>
          <w:rFonts w:ascii="Gandhari Unicode" w:hAnsi="Gandhari Unicode" w:cs="e-Tamil OTC"/>
          <w:i/>
          <w:iCs/>
          <w:lang w:val="en-GB"/>
        </w:rPr>
        <w:t>+</w:t>
      </w:r>
    </w:p>
    <w:p w14:paraId="4DEB50F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283666">
        <w:rPr>
          <w:rFonts w:ascii="Gandhari Unicode" w:hAnsi="Gandhari Unicode" w:cs="e-Tamil OTC"/>
          <w:lang w:val="en-GB"/>
        </w:rPr>
        <w:t>(</w:t>
      </w:r>
      <w:r w:rsidRPr="00542FF1">
        <w:rPr>
          <w:rFonts w:ascii="Gandhari Unicode" w:hAnsi="Gandhari Unicode" w:cs="e-Tamil OTC"/>
          <w:lang w:val="en-GB"/>
        </w:rPr>
        <w:t>m</w:t>
      </w:r>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p>
    <w:p w14:paraId="578CDC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tūṇṭiliṉ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nivakkum</w:t>
      </w:r>
      <w:proofErr w:type="spellEnd"/>
    </w:p>
    <w:p w14:paraId="51FAE2B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āṇṭ</w:t>
      </w:r>
      <w:proofErr w:type="spellEnd"/>
      <w:r w:rsidR="0028366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oḻintaṉṟ</w:t>
      </w:r>
      <w:proofErr w:type="spellEnd"/>
      <w:r w:rsidR="00283666">
        <w:rPr>
          <w:rFonts w:ascii="Gandhari Unicode" w:hAnsi="Gandhari Unicode" w:cs="e-Tamil OTC"/>
          <w:lang w:val="en-GB"/>
        </w:rPr>
        <w:t>*-</w:t>
      </w:r>
      <w:r w:rsidRPr="00542FF1">
        <w:rPr>
          <w:rFonts w:ascii="Gandhari Unicode" w:hAnsi="Gandhari Unicode" w:cs="e-Tamil OTC"/>
          <w:lang w:val="en-GB"/>
        </w:rPr>
        <w:t>ē.</w:t>
      </w:r>
    </w:p>
    <w:p w14:paraId="20D868B7" w14:textId="77777777" w:rsidR="0092153D" w:rsidRPr="00542FF1" w:rsidRDefault="0092153D">
      <w:pPr>
        <w:pStyle w:val="Textbody"/>
        <w:spacing w:after="29" w:line="260" w:lineRule="exact"/>
        <w:rPr>
          <w:rFonts w:ascii="Gandhari Unicode" w:hAnsi="Gandhari Unicode" w:cs="e-Tamil OTC"/>
          <w:u w:val="single"/>
          <w:lang w:val="en-GB"/>
        </w:rPr>
      </w:pPr>
    </w:p>
    <w:p w14:paraId="2935ECF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when [he] delayed marriage.</w:t>
      </w:r>
    </w:p>
    <w:p w14:paraId="14D10B04" w14:textId="77777777" w:rsidR="0092153D" w:rsidRPr="00542FF1" w:rsidRDefault="0092153D">
      <w:pPr>
        <w:pStyle w:val="Textbody"/>
        <w:spacing w:after="29" w:line="260" w:lineRule="exact"/>
        <w:rPr>
          <w:rFonts w:ascii="Gandhari Unicode" w:hAnsi="Gandhari Unicode" w:cs="e-Tamil OTC"/>
          <w:u w:val="single"/>
          <w:lang w:val="en-GB"/>
        </w:rPr>
      </w:pPr>
    </w:p>
    <w:p w14:paraId="32A043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495A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millet watchman(h.) sling sound </w:t>
      </w:r>
      <w:proofErr w:type="gramStart"/>
      <w:r w:rsidRPr="00542FF1">
        <w:rPr>
          <w:rFonts w:ascii="Gandhari Unicode" w:hAnsi="Gandhari Unicode" w:cs="e-Tamil OTC"/>
          <w:lang w:val="en-GB"/>
        </w:rPr>
        <w:t>scared</w:t>
      </w:r>
      <w:proofErr w:type="gramEnd"/>
    </w:p>
    <w:p w14:paraId="22E29E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 xml:space="preserve">let-go- green </w:t>
      </w:r>
      <w:proofErr w:type="gramStart"/>
      <w:r w:rsidRPr="00542FF1">
        <w:rPr>
          <w:rFonts w:ascii="Gandhari Unicode" w:hAnsi="Gandhari Unicode" w:cs="e-Tamil OTC"/>
          <w:lang w:val="en-GB"/>
        </w:rPr>
        <w:t>bamboo</w:t>
      </w:r>
      <w:proofErr w:type="gramEnd"/>
    </w:p>
    <w:p w14:paraId="6AE521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fish throw- hook</w:t>
      </w:r>
      <w:proofErr w:type="spellStart"/>
      <w:r w:rsidRPr="00542FF1">
        <w:rPr>
          <w:rFonts w:ascii="Gandhari Unicode" w:hAnsi="Gandhari Unicode" w:cs="e-Tamil OTC"/>
          <w:position w:val="6"/>
          <w:lang w:val="en-GB"/>
        </w:rPr>
        <w:t>iṉ</w:t>
      </w:r>
      <w:proofErr w:type="spellEnd"/>
      <w:r w:rsidR="00E078E0" w:rsidRPr="00542FF1">
        <w:rPr>
          <w:rFonts w:ascii="Gandhari Unicode" w:hAnsi="Gandhari Unicode" w:cs="e-Tamil OTC"/>
          <w:lang w:val="en-GB"/>
        </w:rPr>
        <w:t xml:space="preserve"> coming-up- </w:t>
      </w:r>
    </w:p>
    <w:p w14:paraId="734509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forest inside land-he-with </w:t>
      </w:r>
      <w:proofErr w:type="spellStart"/>
      <w:r w:rsidRPr="00542FF1">
        <w:rPr>
          <w:rFonts w:ascii="Gandhari Unicode" w:hAnsi="Gandhari Unicode" w:cs="e-Tamil OTC"/>
          <w:lang w:val="en-GB"/>
        </w:rPr>
        <w:t>there</w:t>
      </w:r>
      <w:proofErr w:type="spellEnd"/>
      <w:r w:rsidRPr="00542FF1">
        <w:rPr>
          <w:rFonts w:ascii="Gandhari Unicode" w:hAnsi="Gandhari Unicode" w:cs="e-Tamil OTC"/>
          <w:lang w:val="en-GB"/>
        </w:rPr>
        <w:t xml:space="preserve"> it-stayed-behind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A8B115A" w14:textId="77777777" w:rsidR="0092153D" w:rsidRPr="00542FF1" w:rsidRDefault="0092153D">
      <w:pPr>
        <w:pStyle w:val="Textbody"/>
        <w:spacing w:after="29"/>
        <w:rPr>
          <w:rFonts w:ascii="Gandhari Unicode" w:hAnsi="Gandhari Unicode" w:cs="e-Tamil OTC"/>
        </w:rPr>
      </w:pPr>
    </w:p>
    <w:p w14:paraId="0425820A" w14:textId="77777777" w:rsidR="0092153D" w:rsidRPr="00542FF1" w:rsidRDefault="0092153D">
      <w:pPr>
        <w:pStyle w:val="Textbody"/>
        <w:spacing w:after="29"/>
        <w:rPr>
          <w:rFonts w:ascii="Gandhari Unicode" w:hAnsi="Gandhari Unicode" w:cs="e-Tamil OTC"/>
          <w:lang w:val="en-GB"/>
        </w:rPr>
      </w:pPr>
    </w:p>
    <w:p w14:paraId="2DFA73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 I am here, but my innocence</w:t>
      </w:r>
      <w:r w:rsidRPr="00542FF1">
        <w:rPr>
          <w:rStyle w:val="FootnoteReference"/>
          <w:rFonts w:ascii="Gandhari Unicode" w:hAnsi="Gandhari Unicode" w:cs="e-Tamil OTC"/>
          <w:lang w:val="en-GB"/>
        </w:rPr>
        <w:footnoteReference w:id="228"/>
      </w:r>
    </w:p>
    <w:p w14:paraId="7C1BB2A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stayed behind there with the man from the </w:t>
      </w:r>
      <w:proofErr w:type="gramStart"/>
      <w:r w:rsidRPr="00542FF1">
        <w:rPr>
          <w:rFonts w:ascii="Gandhari Unicode" w:hAnsi="Gandhari Unicode" w:cs="e-Tamil OTC"/>
          <w:lang w:val="en-GB"/>
        </w:rPr>
        <w:t>forest</w:t>
      </w:r>
      <w:proofErr w:type="gramEnd"/>
    </w:p>
    <w:p w14:paraId="4DA0913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 like the hook thrown after the fish,</w:t>
      </w:r>
    </w:p>
    <w:p w14:paraId="23EFFD2B"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 xml:space="preserve">the green bamboo springs up, left by the forest </w:t>
      </w:r>
      <w:proofErr w:type="gramStart"/>
      <w:r w:rsidRPr="00542FF1">
        <w:rPr>
          <w:rFonts w:ascii="Gandhari Unicode" w:hAnsi="Gandhari Unicode" w:cs="e-Tamil OTC"/>
          <w:lang w:val="en-GB"/>
        </w:rPr>
        <w:t>elephant</w:t>
      </w:r>
      <w:proofErr w:type="gramEnd"/>
    </w:p>
    <w:p w14:paraId="48D01CB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that was scared by the sound of the millet guards' sling.</w:t>
      </w:r>
    </w:p>
    <w:p w14:paraId="72EA2D88"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1BC2F" w14:textId="77777777" w:rsidR="0092153D" w:rsidRPr="008165FB" w:rsidRDefault="00014CDD" w:rsidP="008165FB">
      <w:pPr>
        <w:pStyle w:val="Heading4"/>
        <w:rPr>
          <w:rFonts w:ascii="Gandhari Unicode" w:hAnsi="Gandhari Unicode"/>
          <w:i w:val="0"/>
          <w:iCs w:val="0"/>
          <w:color w:val="auto"/>
        </w:rPr>
      </w:pPr>
      <w:bookmarkStart w:id="10" w:name="_Hlk125298228"/>
      <w:r w:rsidRPr="008165FB">
        <w:rPr>
          <w:rFonts w:ascii="Gandhari Unicode" w:hAnsi="Gandhari Unicode"/>
          <w:b/>
          <w:i w:val="0"/>
          <w:iCs w:val="0"/>
          <w:color w:val="auto"/>
          <w:lang w:val="en-GB"/>
        </w:rPr>
        <w:lastRenderedPageBreak/>
        <w:t>KT 55</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நெய்தல் கார்க்கியார்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 / SHE</w:t>
      </w:r>
    </w:p>
    <w:p w14:paraId="1AFD21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நீ வரைவொடு புகுதாயேல் இவள் இறந்து படும் எனத் தோழி தலைமகன் சிறைப்புறமாகச் (</w:t>
      </w:r>
      <w:r w:rsidRPr="00542FF1">
        <w:rPr>
          <w:rFonts w:ascii="Gandhari Unicode" w:hAnsi="Gandhari Unicode" w:cs="e-Tamil OTC"/>
          <w:lang w:val="en-GB"/>
        </w:rPr>
        <w:t>C</w:t>
      </w:r>
      <w:r w:rsidRPr="00542FF1">
        <w:rPr>
          <w:rFonts w:ascii="Gandhari Unicode" w:hAnsi="Gandhari Unicode" w:cs="e-Tamil OTC"/>
          <w:cs/>
          <w:lang w:val="en-GB"/>
        </w:rPr>
        <w:t>3: சிறைப்புறத்தானாகச்) சொல்லியது.</w:t>
      </w:r>
    </w:p>
    <w:p w14:paraId="7BFFED0F" w14:textId="77777777" w:rsidR="0092153D" w:rsidRPr="00542FF1" w:rsidRDefault="0092153D">
      <w:pPr>
        <w:pStyle w:val="Textbody"/>
        <w:spacing w:after="29"/>
        <w:rPr>
          <w:rFonts w:ascii="Gandhari Unicode" w:hAnsi="Gandhari Unicode" w:cs="e-Tamil OTC"/>
        </w:rPr>
      </w:pPr>
    </w:p>
    <w:p w14:paraId="2436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மாக்கழி மணிப்பூக் கூம்பத் தூத்திரைப்</w:t>
      </w:r>
    </w:p>
    <w:p w14:paraId="53641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பொங்குபிதிர்த்</w:t>
      </w:r>
      <w:r w:rsidRPr="00542FF1">
        <w:rPr>
          <w:rFonts w:ascii="Gandhari Unicode" w:hAnsi="Gandhari Unicode" w:cs="e-Tamil OTC"/>
          <w:cs/>
        </w:rPr>
        <w:t xml:space="preserve"> </w:t>
      </w:r>
      <w:r w:rsidRPr="00542FF1">
        <w:rPr>
          <w:rFonts w:ascii="Gandhari Unicode" w:hAnsi="Gandhari Unicode" w:cs="e-Tamil OTC"/>
          <w:u w:val="wave"/>
          <w:cs/>
        </w:rPr>
        <w:t>துவலையொடு</w:t>
      </w:r>
      <w:r w:rsidRPr="00542FF1">
        <w:rPr>
          <w:rFonts w:ascii="Gandhari Unicode" w:hAnsi="Gandhari Unicode" w:cs="e-Tamil OTC"/>
          <w:cs/>
        </w:rPr>
        <w:t xml:space="preserve"> மங்கு </w:t>
      </w:r>
      <w:r w:rsidRPr="00542FF1">
        <w:rPr>
          <w:rFonts w:ascii="Gandhari Unicode" w:hAnsi="Gandhari Unicode" w:cs="e-Tamil OTC"/>
          <w:u w:val="wave"/>
          <w:cs/>
        </w:rPr>
        <w:t>றைஇக்</w:t>
      </w:r>
    </w:p>
    <w:p w14:paraId="41CEA4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வந்த தைவர லூதையோ</w:t>
      </w:r>
    </w:p>
    <w:p w14:paraId="2F832E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வுறையுட் டாகுஞ்</w:t>
      </w:r>
    </w:p>
    <w:p w14:paraId="56A01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சின்னாட் டம்மவிச் சிறுநல் லூரே.</w:t>
      </w:r>
    </w:p>
    <w:p w14:paraId="57F071A8" w14:textId="77777777" w:rsidR="0092153D" w:rsidRPr="00542FF1" w:rsidRDefault="0092153D">
      <w:pPr>
        <w:pStyle w:val="Textbody"/>
        <w:spacing w:after="29"/>
        <w:rPr>
          <w:rFonts w:ascii="Gandhari Unicode" w:hAnsi="Gandhari Unicode" w:cs="e-Tamil OTC"/>
        </w:rPr>
      </w:pPr>
    </w:p>
    <w:p w14:paraId="3E451B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பொங்குபிதிர்த்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பொங்குபிசிர்த் </w:t>
      </w:r>
      <w:r w:rsidRPr="00542FF1">
        <w:rPr>
          <w:rFonts w:ascii="Gandhari Unicode" w:eastAsia="URW Palladio UNI" w:hAnsi="Gandhari Unicode" w:cs="e-Tamil OTC"/>
        </w:rPr>
        <w:t xml:space="preserve">C4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திவலையொடு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றைஇக்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றைஇயக்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லூதையோ </w:t>
      </w:r>
      <w:r w:rsidRPr="00542FF1">
        <w:rPr>
          <w:rFonts w:ascii="Gandhari Unicode" w:hAnsi="Gandhari Unicode" w:cs="e-Tamil OTC"/>
        </w:rPr>
        <w:t xml:space="preserve">L1, C4, G2; </w:t>
      </w:r>
      <w:r w:rsidRPr="00542FF1">
        <w:rPr>
          <w:rFonts w:ascii="Gandhari Unicode" w:hAnsi="Gandhari Unicode" w:cs="e-Tamil OTC"/>
          <w:cs/>
        </w:rPr>
        <w:t xml:space="preserve">லூதையொ </w:t>
      </w:r>
      <w:r w:rsidRPr="00542FF1">
        <w:rPr>
          <w:rFonts w:ascii="Gandhari Unicode" w:hAnsi="Gandhari Unicode" w:cs="e-Tamil OTC"/>
        </w:rPr>
        <w:t xml:space="preserve">C2, G1,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7C45F61A" w14:textId="77777777" w:rsidR="0092153D" w:rsidRPr="00542FF1" w:rsidRDefault="0092153D">
      <w:pPr>
        <w:pStyle w:val="Textbody"/>
        <w:spacing w:after="29"/>
        <w:rPr>
          <w:rFonts w:ascii="Gandhari Unicode" w:hAnsi="Gandhari Unicode" w:cs="e-Tamil OTC"/>
        </w:rPr>
      </w:pPr>
    </w:p>
    <w:p w14:paraId="22FF38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kūmpa</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00252931">
        <w:rPr>
          <w:rFonts w:ascii="Gandhari Unicode" w:hAnsi="Gandhari Unicode" w:cs="e-Tamil OTC"/>
          <w:lang w:val="en-GB"/>
        </w:rPr>
        <w:t>+</w:t>
      </w:r>
    </w:p>
    <w:p w14:paraId="3426BC6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tuvalaiyoṭu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252931">
        <w:rPr>
          <w:rFonts w:ascii="Gandhari Unicode" w:hAnsi="Gandhari Unicode" w:cs="e-Tamil OTC"/>
          <w:i/>
          <w:iCs/>
          <w:lang w:val="en-GB"/>
        </w:rPr>
        <w:t>+</w:t>
      </w:r>
    </w:p>
    <w:p w14:paraId="4D16563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kai</w:t>
      </w:r>
      <w:r w:rsidR="0049108D">
        <w:rPr>
          <w:rFonts w:ascii="Gandhari Unicode" w:hAnsi="Gandhari Unicode" w:cs="e-Tamil OTC"/>
          <w:lang w:val="en-GB"/>
        </w:rPr>
        <w:t>-</w:t>
      </w:r>
      <w:r w:rsidR="00252931">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ūtaiyōṭ</w:t>
      </w:r>
      <w:proofErr w:type="spellEnd"/>
      <w:r w:rsidR="00FB693A">
        <w:rPr>
          <w:rFonts w:ascii="Gandhari Unicode" w:hAnsi="Gandhari Unicode" w:cs="e-Tamil OTC"/>
          <w:lang w:val="en-GB"/>
        </w:rPr>
        <w:t>*</w:t>
      </w:r>
    </w:p>
    <w:p w14:paraId="6CF7636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52931">
        <w:rPr>
          <w:rFonts w:ascii="Gandhari Unicode" w:hAnsi="Gandhari Unicode" w:cs="e-Tamil OTC"/>
          <w:lang w:val="en-GB"/>
        </w:rPr>
        <w:t>~</w:t>
      </w:r>
      <w:proofErr w:type="spellStart"/>
      <w:r w:rsidRPr="00542FF1">
        <w:rPr>
          <w:rFonts w:ascii="Gandhari Unicode" w:hAnsi="Gandhari Unicode" w:cs="e-Tamil OTC"/>
          <w:lang w:val="en-GB"/>
        </w:rPr>
        <w:t>uṟaiyuṭṭ</w:t>
      </w:r>
      <w:proofErr w:type="spellEnd"/>
      <w:r w:rsidR="00252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AD99A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cil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252931">
        <w:rPr>
          <w:rFonts w:ascii="Gandhari Unicode" w:hAnsi="Gandhari Unicode" w:cs="e-Tamil OTC"/>
        </w:rPr>
        <w:t>+-</w:t>
      </w:r>
      <w:r w:rsidRPr="00542FF1">
        <w:rPr>
          <w:rFonts w:ascii="Gandhari Unicode" w:hAnsi="Gandhari Unicode" w:cs="e-Tamil OTC"/>
        </w:rPr>
        <w:t xml:space="preserve">amma </w:t>
      </w:r>
      <w:r w:rsidR="00252931">
        <w:rPr>
          <w:rFonts w:ascii="Gandhari Unicode" w:hAnsi="Gandhari Unicode" w:cs="e-Tamil OTC"/>
        </w:rPr>
        <w:t>~</w:t>
      </w:r>
      <w:proofErr w:type="spellStart"/>
      <w:r w:rsidRPr="00542FF1">
        <w:rPr>
          <w:rFonts w:ascii="Gandhari Unicode" w:hAnsi="Gandhari Unicode" w:cs="e-Tamil OTC"/>
        </w:rPr>
        <w:t>i</w:t>
      </w:r>
      <w:proofErr w:type="spellEnd"/>
      <w:r w:rsidR="00252931">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ciṟu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nal</w:t>
      </w:r>
      <w:proofErr w:type="spellEnd"/>
      <w:r w:rsidRPr="00542FF1">
        <w:rPr>
          <w:rFonts w:ascii="Gandhari Unicode" w:hAnsi="Gandhari Unicode" w:cs="e-Tamil OTC"/>
        </w:rPr>
        <w:t xml:space="preserve"> </w:t>
      </w:r>
      <w:r w:rsidR="00252931">
        <w:rPr>
          <w:rFonts w:ascii="Gandhari Unicode" w:hAnsi="Gandhari Unicode" w:cs="e-Tamil OTC"/>
        </w:rPr>
        <w:t>+</w:t>
      </w:r>
      <w:proofErr w:type="spellStart"/>
      <w:r w:rsidRPr="00542FF1">
        <w:rPr>
          <w:rFonts w:ascii="Gandhari Unicode" w:hAnsi="Gandhari Unicode" w:cs="e-Tamil OTC"/>
        </w:rPr>
        <w:t>ūr</w:t>
      </w:r>
      <w:proofErr w:type="spellEnd"/>
      <w:r w:rsidR="00252931">
        <w:rPr>
          <w:rFonts w:ascii="Gandhari Unicode" w:hAnsi="Gandhari Unicode" w:cs="e-Tamil OTC"/>
        </w:rPr>
        <w:t>-</w:t>
      </w:r>
      <w:r w:rsidRPr="00542FF1">
        <w:rPr>
          <w:rFonts w:ascii="Gandhari Unicode" w:hAnsi="Gandhari Unicode" w:cs="e-Tamil OTC"/>
        </w:rPr>
        <w:t>ē.</w:t>
      </w:r>
    </w:p>
    <w:bookmarkEnd w:id="10"/>
    <w:p w14:paraId="43EC3B5D" w14:textId="77777777" w:rsidR="0092153D" w:rsidRPr="00A64498" w:rsidRDefault="0092153D">
      <w:pPr>
        <w:pStyle w:val="Textbody"/>
        <w:spacing w:after="29" w:line="260" w:lineRule="exact"/>
        <w:rPr>
          <w:rFonts w:ascii="Gandhari Unicode" w:hAnsi="Gandhari Unicode" w:cs="e-Tamil OTC"/>
        </w:rPr>
      </w:pPr>
    </w:p>
    <w:p w14:paraId="58AE3241" w14:textId="77777777" w:rsidR="0092153D" w:rsidRPr="00542FF1" w:rsidRDefault="00014CDD">
      <w:pPr>
        <w:pStyle w:val="Textbody"/>
        <w:pageBreakBefore/>
        <w:spacing w:after="29" w:line="260" w:lineRule="exact"/>
        <w:rPr>
          <w:rFonts w:ascii="Gandhari Unicode" w:hAnsi="Gandhari Unicode" w:cs="e-Tamil OTC"/>
          <w:lang w:val="en-GB"/>
        </w:rPr>
      </w:pPr>
      <w:bookmarkStart w:id="11" w:name="_Hlk125298238"/>
      <w:r w:rsidRPr="00542FF1">
        <w:rPr>
          <w:rFonts w:ascii="Gandhari Unicode" w:hAnsi="Gandhari Unicode" w:cs="e-Tamil OTC"/>
          <w:lang w:val="en-GB"/>
        </w:rPr>
        <w:lastRenderedPageBreak/>
        <w:t>Uttered when HE was behind the hedge by the confidante, to say that she would die if he didn't come up with the marriage.</w:t>
      </w:r>
    </w:p>
    <w:p w14:paraId="2DCACECA" w14:textId="77777777" w:rsidR="0092153D" w:rsidRPr="00542FF1" w:rsidRDefault="0092153D">
      <w:pPr>
        <w:pStyle w:val="Textbody"/>
        <w:spacing w:after="29" w:line="260" w:lineRule="exact"/>
        <w:rPr>
          <w:rFonts w:ascii="Gandhari Unicode" w:hAnsi="Gandhari Unicode" w:cs="e-Tamil OTC"/>
          <w:lang w:val="en-GB"/>
        </w:rPr>
      </w:pPr>
    </w:p>
    <w:p w14:paraId="586BF9CB"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black backwaters sapphire flower close(inf.) purity wave</w:t>
      </w:r>
    </w:p>
    <w:p w14:paraId="415AB57E"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foam- spray drop-with cloud </w:t>
      </w:r>
      <w:proofErr w:type="gramStart"/>
      <w:r w:rsidRPr="00542FF1">
        <w:rPr>
          <w:rFonts w:ascii="Gandhari Unicode" w:hAnsi="Gandhari Unicode" w:cs="e-Tamil OTC"/>
          <w:lang w:val="en-GB"/>
        </w:rPr>
        <w:t>knitted</w:t>
      </w:r>
      <w:proofErr w:type="gramEnd"/>
    </w:p>
    <w:p w14:paraId="4FF166F5"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deed subside/hand part come-</w:t>
      </w:r>
      <w:r w:rsidRPr="00542FF1">
        <w:rPr>
          <w:rFonts w:ascii="Gandhari Unicode" w:hAnsi="Gandhari Unicode" w:cs="e-Tamil OTC"/>
        </w:rPr>
        <w:t xml:space="preserve"> </w:t>
      </w:r>
      <w:r w:rsidRPr="00542FF1">
        <w:rPr>
          <w:rFonts w:ascii="Gandhari Unicode" w:hAnsi="Gandhari Unicode" w:cs="e-Tamil OTC"/>
          <w:lang w:val="en-GB"/>
        </w:rPr>
        <w:t>rubbing</w:t>
      </w:r>
      <w:r w:rsidRPr="00542FF1">
        <w:rPr>
          <w:rStyle w:val="FootnoteReference"/>
          <w:rFonts w:ascii="Gandhari Unicode" w:hAnsi="Gandhari Unicode" w:cs="e-Tamil OTC"/>
          <w:lang w:val="en-GB"/>
        </w:rPr>
        <w:footnoteReference w:id="229"/>
      </w:r>
      <w:r w:rsidRPr="00542FF1">
        <w:rPr>
          <w:rFonts w:ascii="Gandhari Unicode" w:hAnsi="Gandhari Unicode" w:cs="e-Tamil OTC"/>
          <w:lang w:val="en-GB"/>
        </w:rPr>
        <w:t xml:space="preserve"> cold-wind-with</w:t>
      </w:r>
    </w:p>
    <w:p w14:paraId="7B07AA1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pleasant-not abode-it</w:t>
      </w:r>
      <w:r w:rsidRPr="00542FF1">
        <w:rPr>
          <w:rStyle w:val="FootnoteReference"/>
          <w:rFonts w:ascii="Gandhari Unicode" w:hAnsi="Gandhari Unicode" w:cs="e-Tamil OTC"/>
          <w:lang w:val="en-GB"/>
        </w:rPr>
        <w:footnoteReference w:id="230"/>
      </w:r>
      <w:r w:rsidRPr="00542FF1">
        <w:rPr>
          <w:rFonts w:ascii="Gandhari Unicode" w:hAnsi="Gandhari Unicode" w:cs="e-Tamil OTC"/>
          <w:lang w:val="en-GB"/>
        </w:rPr>
        <w:t xml:space="preserve"> becoming-</w:t>
      </w:r>
    </w:p>
    <w:p w14:paraId="7014C2B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few day-it</w:t>
      </w:r>
      <w:r w:rsidRPr="00542FF1">
        <w:rPr>
          <w:rFonts w:ascii="Gandhari Unicode" w:hAnsi="Gandhari Unicode" w:cs="e-Tamil OTC"/>
          <w:position w:val="6"/>
          <w:lang w:val="en-GB"/>
        </w:rPr>
        <w:t>amma</w:t>
      </w:r>
      <w:r w:rsidRPr="00542FF1">
        <w:rPr>
          <w:rFonts w:ascii="Gandhari Unicode" w:hAnsi="Gandhari Unicode" w:cs="e-Tamil OTC"/>
          <w:lang w:val="en-GB"/>
        </w:rPr>
        <w:t xml:space="preserve"> this-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7FC811" w14:textId="77777777" w:rsidR="0092153D" w:rsidRPr="00542FF1" w:rsidRDefault="0092153D">
      <w:pPr>
        <w:pStyle w:val="Textbody"/>
        <w:spacing w:after="29"/>
        <w:rPr>
          <w:rFonts w:ascii="Gandhari Unicode" w:hAnsi="Gandhari Unicode" w:cs="e-Tamil OTC"/>
          <w:lang w:val="en-GB"/>
        </w:rPr>
      </w:pPr>
    </w:p>
    <w:p w14:paraId="2C2B144F" w14:textId="77777777" w:rsidR="0092153D" w:rsidRPr="00542FF1" w:rsidRDefault="0092153D">
      <w:pPr>
        <w:pStyle w:val="Textbody"/>
        <w:spacing w:after="29"/>
        <w:rPr>
          <w:rFonts w:ascii="Gandhari Unicode" w:hAnsi="Gandhari Unicode" w:cs="e-Tamil OTC"/>
          <w:lang w:val="en-GB"/>
        </w:rPr>
      </w:pPr>
    </w:p>
    <w:p w14:paraId="0BB6F64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Alas, [just] a few days has this little good village,</w:t>
      </w:r>
    </w:p>
    <w:p w14:paraId="051240D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[before] becoming an unpleasant </w:t>
      </w:r>
      <w:proofErr w:type="gramStart"/>
      <w:r w:rsidRPr="00542FF1">
        <w:rPr>
          <w:rFonts w:ascii="Gandhari Unicode" w:hAnsi="Gandhari Unicode" w:cs="e-Tamil OTC"/>
          <w:lang w:val="en-GB"/>
        </w:rPr>
        <w:t>abode</w:t>
      </w:r>
      <w:proofErr w:type="gramEnd"/>
    </w:p>
    <w:p w14:paraId="284DF2B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with abrasive cold wind, come for hands to part,</w:t>
      </w:r>
    </w:p>
    <w:p w14:paraId="516506F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clouds enmeshed with sprays of foam</w:t>
      </w:r>
      <w:r w:rsidRPr="00542FF1">
        <w:rPr>
          <w:rStyle w:val="FootnoteReference"/>
          <w:rFonts w:ascii="Gandhari Unicode" w:hAnsi="Gandhari Unicode" w:cs="e-Tamil OTC"/>
          <w:lang w:val="en-GB"/>
        </w:rPr>
        <w:footnoteReference w:id="231"/>
      </w:r>
    </w:p>
    <w:p w14:paraId="2BC8D2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from the pure waves, so that sapphire flowers close</w:t>
      </w:r>
    </w:p>
    <w:p w14:paraId="524DB39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dark backwaters.</w:t>
      </w:r>
    </w:p>
    <w:p w14:paraId="09F04D47" w14:textId="77777777" w:rsidR="0092153D" w:rsidRPr="00542FF1" w:rsidRDefault="0092153D">
      <w:pPr>
        <w:pStyle w:val="Textbody"/>
        <w:spacing w:after="0"/>
        <w:rPr>
          <w:rFonts w:ascii="Gandhari Unicode" w:hAnsi="Gandhari Unicode" w:cs="e-Tamil OTC"/>
          <w:lang w:val="en-GB"/>
        </w:rPr>
      </w:pPr>
    </w:p>
    <w:bookmarkEnd w:id="11"/>
    <w:p w14:paraId="62D15BF5" w14:textId="77777777" w:rsidR="0092153D" w:rsidRPr="00542FF1" w:rsidRDefault="0092153D">
      <w:pPr>
        <w:pStyle w:val="Textbody"/>
        <w:spacing w:after="0"/>
        <w:rPr>
          <w:rFonts w:ascii="Gandhari Unicode" w:hAnsi="Gandhari Unicode" w:cs="e-Tamil OTC"/>
          <w:lang w:val="en-GB"/>
        </w:rPr>
      </w:pPr>
    </w:p>
    <w:p w14:paraId="14C1A4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with rubbing cold wind, come for [all] action to subside,</w:t>
      </w:r>
    </w:p>
    <w:p w14:paraId="63D30AFE" w14:textId="77777777" w:rsidR="0092153D" w:rsidRPr="00542FF1" w:rsidRDefault="0092153D">
      <w:pPr>
        <w:pStyle w:val="Textbody"/>
        <w:spacing w:after="0"/>
        <w:rPr>
          <w:rFonts w:ascii="Gandhari Unicode" w:hAnsi="Gandhari Unicode" w:cs="e-Tamil OTC"/>
          <w:b/>
          <w:lang w:val="en-GB"/>
        </w:rPr>
      </w:pPr>
    </w:p>
    <w:p w14:paraId="32599495"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1A5D798"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56</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24CB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கொண்டு தலைப்பிரிதலை மறுத்துத் தானே போகின்றவழி இடைச்சுரத்தின் பொல்லாங்கு கண்டு கூறியது.</w:t>
      </w:r>
    </w:p>
    <w:p w14:paraId="13FA0715" w14:textId="77777777" w:rsidR="0092153D" w:rsidRPr="00542FF1" w:rsidRDefault="0092153D">
      <w:pPr>
        <w:pStyle w:val="Textbody"/>
        <w:spacing w:after="29"/>
        <w:rPr>
          <w:rFonts w:ascii="Gandhari Unicode" w:hAnsi="Gandhari Unicode" w:cs="e-Tamil OTC"/>
        </w:rPr>
      </w:pPr>
    </w:p>
    <w:p w14:paraId="79EE6E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வேட்டச்</w:t>
      </w:r>
      <w:r w:rsidRPr="00542FF1">
        <w:rPr>
          <w:rFonts w:ascii="Gandhari Unicode" w:hAnsi="Gandhari Unicode" w:cs="e-Tamil OTC"/>
          <w:cs/>
        </w:rPr>
        <w:t xml:space="preserve"> செந்நாய் கிளைத்தூண் மிச்சிற்</w:t>
      </w:r>
    </w:p>
    <w:p w14:paraId="4B0180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குளவி</w:t>
      </w:r>
      <w:r w:rsidRPr="00542FF1">
        <w:rPr>
          <w:rFonts w:ascii="Gandhari Unicode" w:hAnsi="Gandhari Unicode" w:cs="e-Tamil OTC"/>
          <w:cs/>
        </w:rPr>
        <w:t xml:space="preserve"> மொய்த்த வழுகற் சின்னீர்</w:t>
      </w:r>
    </w:p>
    <w:p w14:paraId="13A318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வளையுடைக் கைய ளெம்மோ </w:t>
      </w:r>
      <w:r w:rsidRPr="00542FF1">
        <w:rPr>
          <w:rFonts w:ascii="Gandhari Unicode" w:hAnsi="Gandhari Unicode" w:cs="e-Tamil OTC"/>
          <w:u w:val="wave"/>
          <w:cs/>
        </w:rPr>
        <w:t>டுணீஇய</w:t>
      </w:r>
    </w:p>
    <w:p w14:paraId="72F3D2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வருகதில் லம்ம தானே</w:t>
      </w:r>
    </w:p>
    <w:p w14:paraId="0EF13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யளியளோ </w:t>
      </w:r>
      <w:r w:rsidRPr="00542FF1">
        <w:rPr>
          <w:rFonts w:ascii="Gandhari Unicode" w:hAnsi="Gandhari Unicode" w:cs="e-Tamil OTC"/>
          <w:u w:val="wave"/>
          <w:cs/>
        </w:rPr>
        <w:t>வளியளென்</w:t>
      </w:r>
      <w:r w:rsidRPr="00542FF1">
        <w:rPr>
          <w:rFonts w:ascii="Gandhari Unicode" w:hAnsi="Gandhari Unicode" w:cs="e-Tamil OTC"/>
          <w:cs/>
        </w:rPr>
        <w:t xml:space="preserve"> னெஞ்சமர்ந் தோளே.</w:t>
      </w:r>
    </w:p>
    <w:p w14:paraId="565988D6" w14:textId="77777777" w:rsidR="0092153D" w:rsidRPr="00542FF1" w:rsidRDefault="0092153D">
      <w:pPr>
        <w:pStyle w:val="Textbody"/>
        <w:spacing w:after="29"/>
        <w:rPr>
          <w:rFonts w:ascii="Gandhari Unicode" w:hAnsi="Gandhari Unicode" w:cs="e-Tamil OTC"/>
        </w:rPr>
      </w:pPr>
    </w:p>
    <w:p w14:paraId="43E34A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வேட்டச்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 </w:t>
      </w:r>
      <w:r w:rsidRPr="00542FF1">
        <w:rPr>
          <w:rFonts w:ascii="Gandhari Unicode" w:hAnsi="Gandhari Unicode" w:cs="e-Tamil OTC"/>
        </w:rPr>
        <w:t xml:space="preserve">C3v,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கிளைத்துண் </w:t>
      </w:r>
      <w:r w:rsidRPr="00542FF1">
        <w:rPr>
          <w:rFonts w:ascii="Gandhari Unicode" w:hAnsi="Gandhari Unicode" w:cs="e-Tamil OTC"/>
        </w:rPr>
        <w:t xml:space="preserve">PP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மிச்சிற் </w:t>
      </w:r>
      <w:r w:rsidRPr="00542FF1">
        <w:rPr>
          <w:rFonts w:ascii="Gandhari Unicode" w:hAnsi="Gandhari Unicode" w:cs="e-Tamil OTC"/>
        </w:rPr>
        <w:t xml:space="preserve">L1, 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மிச்சில்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லெம்மோ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ளெம்மொ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டுணீஇய </w:t>
      </w:r>
      <w:r w:rsidRPr="00542FF1">
        <w:rPr>
          <w:rFonts w:ascii="Gandhari Unicode" w:hAnsi="Gandhari Unicode" w:cs="e-Tamil OTC"/>
        </w:rPr>
        <w:t xml:space="preserve">L1, C3+4,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டுணீய </w:t>
      </w:r>
      <w:r w:rsidRPr="00542FF1">
        <w:rPr>
          <w:rFonts w:ascii="Gandhari Unicode" w:hAnsi="Gandhari Unicode" w:cs="e-Tamil OTC"/>
        </w:rPr>
        <w:t xml:space="preserve">C1; </w:t>
      </w:r>
      <w:r w:rsidRPr="00542FF1">
        <w:rPr>
          <w:rFonts w:ascii="Gandhari Unicode" w:hAnsi="Gandhari Unicode" w:cs="e-Tamil OTC"/>
          <w:cs/>
        </w:rPr>
        <w:t xml:space="preserve">டுணீஇயர்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டுணீயர்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வருகதில் </w:t>
      </w:r>
      <w:r w:rsidRPr="00542FF1">
        <w:rPr>
          <w:rFonts w:ascii="Gandhari Unicode" w:hAnsi="Gandhari Unicode" w:cs="e-Tamil OTC"/>
        </w:rPr>
        <w:t xml:space="preserve">L1, 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வருகதி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வளியளென் னெஞ்சமர்ந்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வளியளெந் நெஞ்சமர்ந்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32"/>
      </w:r>
    </w:p>
    <w:p w14:paraId="01B43C32" w14:textId="77777777" w:rsidR="0092153D" w:rsidRPr="00542FF1" w:rsidRDefault="0092153D">
      <w:pPr>
        <w:pStyle w:val="Textbody"/>
        <w:spacing w:after="29"/>
        <w:rPr>
          <w:rFonts w:ascii="Gandhari Unicode" w:hAnsi="Gandhari Unicode" w:cs="e-Tamil OTC"/>
        </w:rPr>
      </w:pPr>
    </w:p>
    <w:p w14:paraId="7A75F4D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vēṭṭa</w:t>
      </w:r>
      <w:proofErr w:type="spellEnd"/>
      <w:r w:rsidR="00A6449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kiḷaitt</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miccil</w:t>
      </w:r>
      <w:proofErr w:type="spellEnd"/>
    </w:p>
    <w:p w14:paraId="1A3FFD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moytta</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aḻukal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3E8787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A64498">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emmōṭ</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uṇīiya</w:t>
      </w:r>
      <w:proofErr w:type="spellEnd"/>
    </w:p>
    <w:p w14:paraId="2861206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varuka</w:t>
      </w:r>
      <w:proofErr w:type="spellEnd"/>
      <w:r w:rsidR="00A64498">
        <w:rPr>
          <w:rFonts w:ascii="Gandhari Unicode" w:hAnsi="Gandhari Unicode" w:cs="e-Tamil OTC"/>
          <w:lang w:val="en-GB"/>
        </w:rPr>
        <w:t>-</w:t>
      </w:r>
      <w:proofErr w:type="spellStart"/>
      <w:r w:rsidRPr="00542FF1">
        <w:rPr>
          <w:rFonts w:ascii="Gandhari Unicode" w:hAnsi="Gandhari Unicode" w:cs="e-Tamil OTC"/>
          <w:lang w:val="en-GB"/>
        </w:rPr>
        <w:t>til</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tāṉ</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3123EBD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aḷiyaḷ</w:t>
      </w:r>
      <w:proofErr w:type="spellEnd"/>
      <w:r w:rsidR="00A6449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aḷiyaḷ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amarntōḷ</w:t>
      </w:r>
      <w:proofErr w:type="spellEnd"/>
      <w:r w:rsidR="00A64498">
        <w:rPr>
          <w:rFonts w:ascii="Gandhari Unicode" w:hAnsi="Gandhari Unicode" w:cs="e-Tamil OTC"/>
          <w:lang w:val="en-GB"/>
        </w:rPr>
        <w:t>-</w:t>
      </w:r>
      <w:r w:rsidRPr="00542FF1">
        <w:rPr>
          <w:rFonts w:ascii="Gandhari Unicode" w:hAnsi="Gandhari Unicode" w:cs="e-Tamil OTC"/>
          <w:lang w:val="en-GB"/>
        </w:rPr>
        <w:t>ē.</w:t>
      </w:r>
    </w:p>
    <w:p w14:paraId="4A1BD007" w14:textId="77777777" w:rsidR="0092153D" w:rsidRPr="00542FF1" w:rsidRDefault="0092153D">
      <w:pPr>
        <w:pStyle w:val="Textbody"/>
        <w:spacing w:after="29" w:line="260" w:lineRule="exact"/>
        <w:rPr>
          <w:rFonts w:ascii="Gandhari Unicode" w:hAnsi="Gandhari Unicode" w:cs="e-Tamil OTC"/>
          <w:lang w:val="en-GB"/>
        </w:rPr>
      </w:pPr>
    </w:p>
    <w:p w14:paraId="28088179"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HIM when seeing deficiency in the middle of the wilderness when he went alone after having refused to take [her along and] separate [her from her family?].</w:t>
      </w:r>
    </w:p>
    <w:p w14:paraId="695BCC22" w14:textId="77777777" w:rsidR="0092153D" w:rsidRPr="00542FF1" w:rsidRDefault="0092153D">
      <w:pPr>
        <w:pStyle w:val="Textbody"/>
        <w:spacing w:after="29" w:line="260" w:lineRule="exact"/>
        <w:rPr>
          <w:rFonts w:ascii="Gandhari Unicode" w:hAnsi="Gandhari Unicode" w:cs="e-Tamil OTC"/>
          <w:lang w:val="en-GB"/>
        </w:rPr>
      </w:pPr>
    </w:p>
    <w:p w14:paraId="01B311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hunt red dog</w:t>
      </w:r>
      <w:r w:rsidRPr="00542FF1">
        <w:rPr>
          <w:rStyle w:val="FootnoteReference"/>
          <w:rFonts w:ascii="Gandhari Unicode" w:hAnsi="Gandhari Unicode" w:cs="e-Tamil OTC"/>
          <w:lang w:val="en-GB"/>
        </w:rPr>
        <w:footnoteReference w:id="233"/>
      </w:r>
      <w:r w:rsidRPr="00542FF1">
        <w:rPr>
          <w:rFonts w:ascii="Gandhari Unicode" w:hAnsi="Gandhari Unicode" w:cs="e-Tamil OTC"/>
          <w:lang w:val="en-GB"/>
        </w:rPr>
        <w:t xml:space="preserve"> dug-up food </w:t>
      </w:r>
      <w:proofErr w:type="gramStart"/>
      <w:r w:rsidRPr="00542FF1">
        <w:rPr>
          <w:rFonts w:ascii="Gandhari Unicode" w:hAnsi="Gandhari Unicode" w:cs="e-Tamil OTC"/>
          <w:lang w:val="en-GB"/>
        </w:rPr>
        <w:t>rest</w:t>
      </w:r>
      <w:proofErr w:type="gramEnd"/>
    </w:p>
    <w:p w14:paraId="4DB8798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wasp swarmed/wild-jasmine surrounded- putrefied-matter few </w:t>
      </w:r>
      <w:proofErr w:type="gramStart"/>
      <w:r w:rsidRPr="00542FF1">
        <w:rPr>
          <w:rFonts w:ascii="Gandhari Unicode" w:hAnsi="Gandhari Unicode" w:cs="e-Tamil OTC"/>
          <w:lang w:val="en-GB"/>
        </w:rPr>
        <w:t>water</w:t>
      </w:r>
      <w:proofErr w:type="gramEnd"/>
    </w:p>
    <w:p w14:paraId="391AE552"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bangle</w:t>
      </w:r>
      <w:proofErr w:type="gramEnd"/>
      <w:r w:rsidRPr="00542FF1">
        <w:rPr>
          <w:rFonts w:ascii="Gandhari Unicode" w:hAnsi="Gandhari Unicode" w:cs="e-Tamil OTC"/>
          <w:lang w:val="en-GB"/>
        </w:rPr>
        <w:t xml:space="preserve"> possess- hand-she</w:t>
      </w:r>
      <w:r w:rsidRPr="00542FF1">
        <w:rPr>
          <w:rFonts w:ascii="Gandhari Unicode" w:hAnsi="Gandhari Unicode" w:cs="e-Tamil OTC"/>
        </w:rPr>
        <w:t xml:space="preserve"> </w:t>
      </w:r>
      <w:r w:rsidRPr="00542FF1">
        <w:rPr>
          <w:rFonts w:ascii="Gandhari Unicode" w:hAnsi="Gandhari Unicode" w:cs="e-Tamil OTC"/>
          <w:lang w:val="en-GB"/>
        </w:rPr>
        <w:t>us-with eat(inf.)</w:t>
      </w:r>
    </w:p>
    <w:p w14:paraId="57DC4A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may-come</w:t>
      </w:r>
      <w:proofErr w:type="spellStart"/>
      <w:r w:rsidRPr="00542FF1">
        <w:rPr>
          <w:rFonts w:ascii="Gandhari Unicode" w:hAnsi="Gandhari Unicode" w:cs="e-Tamil OTC"/>
          <w:position w:val="6"/>
          <w:lang w:val="en-GB"/>
        </w:rPr>
        <w:t>tillamma</w:t>
      </w:r>
      <w:proofErr w:type="spellEnd"/>
      <w:r w:rsidRPr="00542FF1">
        <w:rPr>
          <w:rFonts w:ascii="Gandhari Unicode" w:hAnsi="Gandhari Unicode" w:cs="e-Tamil OTC"/>
        </w:rPr>
        <w:t xml:space="preserve"> </w:t>
      </w:r>
      <w:r w:rsidRPr="00542FF1">
        <w:rPr>
          <w:rFonts w:ascii="Gandhari Unicode" w:hAnsi="Gandhari Unicode" w:cs="e-Tamil OTC"/>
          <w:lang w:val="en-GB"/>
        </w:rPr>
        <w:t>self</w:t>
      </w:r>
      <w:r w:rsidRPr="00542FF1">
        <w:rPr>
          <w:rFonts w:ascii="Gandhari Unicode" w:hAnsi="Gandhari Unicode" w:cs="e-Tamil OTC"/>
          <w:position w:val="6"/>
          <w:lang w:val="en-GB"/>
        </w:rPr>
        <w:t>ē</w:t>
      </w:r>
    </w:p>
    <w:p w14:paraId="3931C6F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love/pity-she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love/pity-she my- heart abiding-she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AB167F" w14:textId="77777777" w:rsidR="0092153D" w:rsidRPr="00542FF1" w:rsidRDefault="0092153D">
      <w:pPr>
        <w:pStyle w:val="Textbody"/>
        <w:spacing w:after="29"/>
        <w:rPr>
          <w:rFonts w:ascii="Gandhari Unicode" w:hAnsi="Gandhari Unicode" w:cs="e-Tamil OTC"/>
          <w:lang w:val="en-GB"/>
        </w:rPr>
      </w:pPr>
    </w:p>
    <w:p w14:paraId="4F8AF062" w14:textId="77777777" w:rsidR="0092153D" w:rsidRPr="00542FF1" w:rsidRDefault="0092153D">
      <w:pPr>
        <w:pStyle w:val="Textbody"/>
        <w:spacing w:after="29"/>
        <w:rPr>
          <w:rFonts w:ascii="Gandhari Unicode" w:hAnsi="Gandhari Unicode" w:cs="e-Tamil OTC"/>
          <w:lang w:val="en-GB"/>
        </w:rPr>
      </w:pPr>
    </w:p>
    <w:p w14:paraId="2034CF2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Relics of food dug up by the red dog from [its] hunt,</w:t>
      </w:r>
    </w:p>
    <w:p w14:paraId="24FC903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 xml:space="preserve">Putrid scarce water swarming with </w:t>
      </w:r>
      <w:proofErr w:type="gramStart"/>
      <w:r w:rsidRPr="00542FF1">
        <w:rPr>
          <w:rFonts w:ascii="Gandhari Unicode" w:hAnsi="Gandhari Unicode" w:cs="e-Tamil OTC"/>
          <w:lang w:val="en-GB"/>
        </w:rPr>
        <w:t>wasps</w:t>
      </w:r>
      <w:proofErr w:type="gramEnd"/>
    </w:p>
    <w:p w14:paraId="083587E4"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only she were to come, alas</w:t>
      </w:r>
      <w:r w:rsidRPr="00542FF1">
        <w:rPr>
          <w:rStyle w:val="FootnoteReference"/>
          <w:rFonts w:ascii="Gandhari Unicode" w:hAnsi="Gandhari Unicode" w:cs="e-Tamil OTC"/>
          <w:lang w:val="en-GB"/>
        </w:rPr>
        <w:footnoteReference w:id="234"/>
      </w:r>
      <w:r w:rsidRPr="00542FF1">
        <w:rPr>
          <w:rFonts w:ascii="Gandhari Unicode" w:hAnsi="Gandhari Unicode" w:cs="e-Tamil OTC"/>
          <w:lang w:val="en-GB"/>
        </w:rPr>
        <w:t>, she herself,</w:t>
      </w:r>
    </w:p>
    <w:p w14:paraId="08AAFD9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to eat with us, she with bangles on [her] hands,</w:t>
      </w:r>
    </w:p>
    <w:p w14:paraId="22D023F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pitiful, pitiful one who abides in my heart.</w:t>
      </w:r>
      <w:r w:rsidRPr="00542FF1">
        <w:rPr>
          <w:rStyle w:val="FootnoteReference"/>
          <w:rFonts w:ascii="Gandhari Unicode" w:hAnsi="Gandhari Unicode" w:cs="e-Tamil OTC"/>
          <w:lang w:val="en-GB"/>
        </w:rPr>
        <w:footnoteReference w:id="235"/>
      </w:r>
    </w:p>
    <w:p w14:paraId="2600697D" w14:textId="77777777" w:rsidR="0092153D" w:rsidRPr="00542FF1" w:rsidRDefault="0092153D">
      <w:pPr>
        <w:pStyle w:val="Textbody"/>
        <w:spacing w:after="0"/>
        <w:rPr>
          <w:rFonts w:ascii="Gandhari Unicode" w:hAnsi="Gandhari Unicode" w:cs="e-Tamil OTC"/>
          <w:lang w:val="en-GB"/>
        </w:rPr>
      </w:pPr>
    </w:p>
    <w:p w14:paraId="78DBA112" w14:textId="77777777" w:rsidR="0092153D" w:rsidRPr="00542FF1" w:rsidRDefault="0092153D">
      <w:pPr>
        <w:pStyle w:val="Textbody"/>
        <w:spacing w:after="0"/>
        <w:rPr>
          <w:rFonts w:ascii="Gandhari Unicode" w:hAnsi="Gandhari Unicode" w:cs="e-Tamil OTC"/>
          <w:lang w:val="en-GB"/>
        </w:rPr>
      </w:pPr>
    </w:p>
    <w:p w14:paraId="1CBF2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surrounded by wild jasmine</w:t>
      </w:r>
      <w:r w:rsidRPr="00542FF1">
        <w:rPr>
          <w:rStyle w:val="FootnoteReference"/>
          <w:rFonts w:ascii="Gandhari Unicode" w:hAnsi="Gandhari Unicode" w:cs="e-Tamil OTC"/>
          <w:lang w:val="en-GB"/>
        </w:rPr>
        <w:footnoteReference w:id="236"/>
      </w:r>
      <w:r w:rsidRPr="00542FF1">
        <w:rPr>
          <w:rFonts w:ascii="Gandhari Unicode" w:hAnsi="Gandhari Unicode" w:cs="e-Tamil OTC"/>
          <w:lang w:val="en-GB"/>
        </w:rPr>
        <w:t xml:space="preserve"> ...</w:t>
      </w:r>
    </w:p>
    <w:p w14:paraId="6C300E02" w14:textId="77777777" w:rsidR="0092153D" w:rsidRPr="00542FF1" w:rsidRDefault="0092153D">
      <w:pPr>
        <w:pStyle w:val="Textbody"/>
        <w:spacing w:after="0"/>
        <w:rPr>
          <w:rFonts w:ascii="Gandhari Unicode" w:hAnsi="Gandhari Unicode" w:cs="e-Tamil OTC"/>
        </w:rPr>
      </w:pPr>
    </w:p>
    <w:p w14:paraId="0A965A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pitiable the loving one who ...</w:t>
      </w:r>
    </w:p>
    <w:p w14:paraId="451944E5" w14:textId="77777777" w:rsidR="0092153D" w:rsidRPr="00542FF1" w:rsidRDefault="0092153D">
      <w:pPr>
        <w:pStyle w:val="Textbody"/>
        <w:spacing w:after="0"/>
        <w:rPr>
          <w:rFonts w:ascii="Gandhari Unicode" w:hAnsi="Gandhari Unicode" w:cs="e-Tamil OTC"/>
        </w:rPr>
      </w:pPr>
    </w:p>
    <w:p w14:paraId="7574F1D6" w14:textId="77777777" w:rsidR="0092153D" w:rsidRPr="00542FF1" w:rsidRDefault="0092153D">
      <w:pPr>
        <w:pStyle w:val="Textbody"/>
        <w:spacing w:after="0"/>
        <w:rPr>
          <w:rFonts w:ascii="Gandhari Unicode" w:hAnsi="Gandhari Unicode" w:cs="e-Tamil OTC"/>
          <w:lang w:val="en-GB"/>
        </w:rPr>
      </w:pPr>
    </w:p>
    <w:p w14:paraId="226E871F"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4264CA"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57</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சிறைக்குடியாந்தையார்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F2159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ஆற்றாளாகிய தலைமகள் தோழிக்குச் சொல்லியது.</w:t>
      </w:r>
    </w:p>
    <w:p w14:paraId="1D742FBD" w14:textId="77777777" w:rsidR="0092153D" w:rsidRPr="00542FF1" w:rsidRDefault="0092153D">
      <w:pPr>
        <w:pStyle w:val="Textbody"/>
        <w:spacing w:after="29"/>
        <w:rPr>
          <w:rFonts w:ascii="Gandhari Unicode" w:hAnsi="Gandhari Unicode" w:cs="e-Tamil OTC"/>
        </w:rPr>
      </w:pPr>
    </w:p>
    <w:p w14:paraId="0D5839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பூவிடைப் படினும் யாண்டுகழிந் தன்ன</w:t>
      </w:r>
    </w:p>
    <w:p w14:paraId="0C948E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நீருறை மகன்றிற் புணர்ச்சி போலப்</w:t>
      </w:r>
    </w:p>
    <w:p w14:paraId="3A1EBF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தாகிய தண்டாக் காமமோ</w:t>
      </w:r>
    </w:p>
    <w:p w14:paraId="48ABD7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டுடனுயிர் </w:t>
      </w:r>
      <w:r w:rsidRPr="00542FF1">
        <w:rPr>
          <w:rFonts w:ascii="Gandhari Unicode" w:hAnsi="Gandhari Unicode" w:cs="e-Tamil OTC"/>
          <w:u w:val="wave"/>
          <w:cs/>
        </w:rPr>
        <w:t>போகுக</w:t>
      </w:r>
      <w:r w:rsidRPr="00542FF1">
        <w:rPr>
          <w:rFonts w:ascii="Gandhari Unicode" w:hAnsi="Gandhari Unicode" w:cs="e-Tamil OTC"/>
          <w:cs/>
        </w:rPr>
        <w:t xml:space="preserve"> தில்ல கடனறிந்</w:t>
      </w:r>
    </w:p>
    <w:p w14:paraId="038523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வுலகத்</w:t>
      </w:r>
    </w:p>
    <w:p w14:paraId="25BC87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 மாகிய புன்மைநா முயற்கே.</w:t>
      </w:r>
    </w:p>
    <w:p w14:paraId="4CA56E9E" w14:textId="77777777" w:rsidR="0092153D" w:rsidRPr="00542FF1" w:rsidRDefault="0092153D">
      <w:pPr>
        <w:pStyle w:val="Textbody"/>
        <w:spacing w:after="29"/>
        <w:rPr>
          <w:rFonts w:ascii="Gandhari Unicode" w:hAnsi="Gandhari Unicode" w:cs="e-Tamil OTC"/>
        </w:rPr>
      </w:pPr>
    </w:p>
    <w:p w14:paraId="0191787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படினும் யாண்டுகழிந் </w:t>
      </w:r>
      <w:r w:rsidRPr="00542FF1">
        <w:rPr>
          <w:rFonts w:ascii="Gandhari Unicode" w:hAnsi="Gandhari Unicode" w:cs="e-Tamil OTC"/>
        </w:rPr>
        <w:t xml:space="preserve">C2+3+4,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 மியாண்டுகழிந்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பிரிவரி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G1+2, EA; </w:t>
      </w:r>
      <w:r w:rsidRPr="00542FF1">
        <w:rPr>
          <w:rFonts w:ascii="Gandhari Unicode" w:hAnsi="Gandhari Unicode" w:cs="e-Tamil OTC"/>
          <w:cs/>
        </w:rPr>
        <w:t xml:space="preserve">காமமொ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போகுக </w:t>
      </w:r>
      <w:r w:rsidRPr="00542FF1">
        <w:rPr>
          <w:rFonts w:ascii="Gandhari Unicode" w:hAnsi="Gandhari Unicode" w:cs="e-Tamil OTC"/>
        </w:rPr>
        <w:t xml:space="preserve">C2v+3v+4, G1v+2v,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 </w:t>
      </w:r>
      <w:r w:rsidRPr="00542FF1">
        <w:rPr>
          <w:rFonts w:ascii="Gandhari Unicode" w:hAnsi="Gandhari Unicode" w:cs="e-Tamil OTC"/>
        </w:rPr>
        <w:t xml:space="preserve">L1, C1+2+3,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புன்மைநா </w:t>
      </w:r>
      <w:r w:rsidRPr="00542FF1">
        <w:rPr>
          <w:rFonts w:ascii="Gandhari Unicode" w:hAnsi="Gandhari Unicode" w:cs="e-Tamil OTC"/>
        </w:rPr>
        <w:t xml:space="preserve">L1, C1+2+3v+4,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முன்மைநா </w:t>
      </w:r>
      <w:r w:rsidRPr="00542FF1">
        <w:rPr>
          <w:rFonts w:ascii="Gandhari Unicode" w:hAnsi="Gandhari Unicode" w:cs="e-Tamil OTC"/>
        </w:rPr>
        <w:t xml:space="preserve">C3; </w:t>
      </w:r>
      <w:r w:rsidRPr="00542FF1">
        <w:rPr>
          <w:rFonts w:ascii="Gandhari Unicode" w:hAnsi="Gandhari Unicode" w:cs="e-Tamil OTC"/>
          <w:cs/>
        </w:rPr>
        <w:t xml:space="preserve">புன்மையா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முய்கே </w:t>
      </w:r>
      <w:r w:rsidRPr="00542FF1">
        <w:rPr>
          <w:rFonts w:ascii="Gandhari Unicode" w:hAnsi="Gandhari Unicode" w:cs="e-Tamil OTC"/>
        </w:rPr>
        <w:t>L1</w:t>
      </w:r>
    </w:p>
    <w:p w14:paraId="44C6671C" w14:textId="77777777" w:rsidR="0092153D" w:rsidRPr="00542FF1" w:rsidRDefault="0092153D">
      <w:pPr>
        <w:pStyle w:val="Textbody"/>
        <w:spacing w:after="29"/>
        <w:rPr>
          <w:rFonts w:ascii="Gandhari Unicode" w:hAnsi="Gandhari Unicode" w:cs="e-Tamil OTC"/>
        </w:rPr>
      </w:pPr>
    </w:p>
    <w:p w14:paraId="0A6E71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iṭaippaṭiṉum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851529">
        <w:rPr>
          <w:rFonts w:ascii="Gandhari Unicode" w:hAnsi="Gandhari Unicode" w:cs="e-Tamil OTC"/>
          <w:lang w:val="en-GB"/>
        </w:rPr>
        <w:t>int</w:t>
      </w:r>
      <w:r w:rsidRPr="00542FF1">
        <w:rPr>
          <w:rFonts w:ascii="Gandhari Unicode" w:hAnsi="Gandhari Unicode" w:cs="e-Tamil OTC"/>
          <w:lang w:val="en-GB"/>
        </w:rPr>
        <w:t>aṉṉa</w:t>
      </w:r>
      <w:proofErr w:type="spellEnd"/>
    </w:p>
    <w:p w14:paraId="4A0F54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puṇarcci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851529">
        <w:rPr>
          <w:rFonts w:ascii="Gandhari Unicode" w:hAnsi="Gandhari Unicode" w:cs="e-Tamil OTC"/>
          <w:lang w:val="en-GB"/>
        </w:rPr>
        <w:t>+</w:t>
      </w:r>
    </w:p>
    <w:p w14:paraId="49210D19" w14:textId="77777777" w:rsidR="0092153D" w:rsidRPr="00542FF1" w:rsidRDefault="00851529">
      <w:pPr>
        <w:pStyle w:val="Textbody"/>
        <w:spacing w:after="29"/>
        <w:rPr>
          <w:rFonts w:ascii="Gandhari Unicode" w:hAnsi="Gandhari Unicode" w:cs="e-Tamil OTC"/>
          <w:lang w:val="en-GB"/>
        </w:rPr>
      </w:pPr>
      <w:proofErr w:type="spellStart"/>
      <w:r>
        <w:rPr>
          <w:rFonts w:ascii="Gandhari Unicode" w:hAnsi="Gandhari Unicode" w:cs="e-Tamil OTC"/>
          <w:lang w:val="en-GB"/>
        </w:rPr>
        <w:t>piriv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taṇṭā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kāmamōṭ</w:t>
      </w:r>
      <w:proofErr w:type="spellEnd"/>
      <w:r>
        <w:rPr>
          <w:rFonts w:ascii="Gandhari Unicode" w:hAnsi="Gandhari Unicode" w:cs="e-Tamil OTC"/>
          <w:lang w:val="en-GB"/>
        </w:rPr>
        <w:t>*</w:t>
      </w:r>
    </w:p>
    <w:p w14:paraId="140041B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pōkuka</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tilla </w:t>
      </w:r>
      <w:proofErr w:type="spellStart"/>
      <w:r w:rsidRPr="00542FF1">
        <w:rPr>
          <w:rFonts w:ascii="Gandhari Unicode" w:hAnsi="Gandhari Unicode" w:cs="e-Tamil OTC"/>
          <w:lang w:val="en-GB"/>
        </w:rPr>
        <w:t>kaṭaṉ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w:t>
      </w:r>
      <w:r w:rsidR="00851529">
        <w:rPr>
          <w:rFonts w:ascii="Gandhari Unicode" w:hAnsi="Gandhari Unicode" w:cs="e-Tamil OTC"/>
          <w:lang w:val="en-GB"/>
        </w:rPr>
        <w:t>int</w:t>
      </w:r>
      <w:proofErr w:type="spellEnd"/>
      <w:r w:rsidR="00851529">
        <w:rPr>
          <w:rFonts w:ascii="Gandhari Unicode" w:hAnsi="Gandhari Unicode" w:cs="e-Tamil OTC"/>
          <w:lang w:val="en-GB"/>
        </w:rPr>
        <w:t>*</w:t>
      </w:r>
    </w:p>
    <w:p w14:paraId="68E6B8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r w:rsidR="00851529">
        <w:rPr>
          <w:rFonts w:ascii="Gandhari Unicode" w:hAnsi="Gandhari Unicode" w:cs="e-Tamil OTC"/>
          <w:lang w:val="en-GB"/>
        </w:rPr>
        <w:t>~</w:t>
      </w:r>
      <w:proofErr w:type="spellStart"/>
      <w:r w:rsidRPr="00542FF1">
        <w:rPr>
          <w:rFonts w:ascii="Gandhari Unicode" w:hAnsi="Gandhari Unicode" w:cs="e-Tamil OTC"/>
          <w:lang w:val="en-GB"/>
        </w:rPr>
        <w:t>ulakatt</w:t>
      </w:r>
      <w:proofErr w:type="spellEnd"/>
      <w:r w:rsidR="00851529">
        <w:rPr>
          <w:rFonts w:ascii="Gandhari Unicode" w:hAnsi="Gandhari Unicode" w:cs="e-Tamil OTC"/>
          <w:lang w:val="en-GB"/>
        </w:rPr>
        <w:t>*</w:t>
      </w:r>
    </w:p>
    <w:p w14:paraId="763AC2C9"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oruvēm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uyaṟk</w:t>
      </w:r>
      <w:proofErr w:type="spellEnd"/>
      <w:r w:rsidR="00851529">
        <w:rPr>
          <w:rFonts w:ascii="Gandhari Unicode" w:hAnsi="Gandhari Unicode" w:cs="e-Tamil OTC"/>
          <w:lang w:val="en-GB"/>
        </w:rPr>
        <w:t>*-</w:t>
      </w:r>
      <w:r w:rsidRPr="00542FF1">
        <w:rPr>
          <w:rFonts w:ascii="Gandhari Unicode" w:hAnsi="Gandhari Unicode" w:cs="e-Tamil OTC"/>
          <w:lang w:val="en-GB"/>
        </w:rPr>
        <w:t>ē.</w:t>
      </w:r>
    </w:p>
    <w:p w14:paraId="474F8969" w14:textId="77777777" w:rsidR="0092153D" w:rsidRPr="00542FF1" w:rsidRDefault="0092153D">
      <w:pPr>
        <w:pStyle w:val="Textbody"/>
        <w:spacing w:after="29" w:line="260" w:lineRule="exact"/>
        <w:rPr>
          <w:rFonts w:ascii="Gandhari Unicode" w:hAnsi="Gandhari Unicode" w:cs="e-Tamil OTC"/>
          <w:lang w:val="en-GB"/>
        </w:rPr>
      </w:pPr>
    </w:p>
    <w:p w14:paraId="51576CA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an increase of guarding.</w:t>
      </w:r>
    </w:p>
    <w:p w14:paraId="21F0A8B3" w14:textId="77777777" w:rsidR="0092153D" w:rsidRPr="00542FF1" w:rsidRDefault="0092153D">
      <w:pPr>
        <w:pStyle w:val="Textbody"/>
        <w:spacing w:after="29" w:line="260" w:lineRule="exact"/>
        <w:rPr>
          <w:rFonts w:ascii="Gandhari Unicode" w:hAnsi="Gandhari Unicode" w:cs="e-Tamil OTC"/>
          <w:lang w:val="en-GB"/>
        </w:rPr>
      </w:pPr>
    </w:p>
    <w:p w14:paraId="2884A6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between-appear-if-even year passed like</w:t>
      </w:r>
    </w:p>
    <w:p w14:paraId="0404D2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 stay-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(-bird) union be-</w:t>
      </w:r>
      <w:proofErr w:type="gramStart"/>
      <w:r w:rsidRPr="00542FF1">
        <w:rPr>
          <w:rFonts w:ascii="Gandhari Unicode" w:hAnsi="Gandhari Unicode" w:cs="e-Tamil OTC"/>
          <w:lang w:val="en-GB"/>
        </w:rPr>
        <w:t>similar</w:t>
      </w:r>
      <w:proofErr w:type="gramEnd"/>
    </w:p>
    <w:p w14:paraId="480785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w:t>
      </w:r>
      <w:r w:rsidRPr="00542FF1">
        <w:rPr>
          <w:rFonts w:ascii="Gandhari Unicode" w:hAnsi="Gandhari Unicode" w:cs="e-Tamil OTC"/>
        </w:rPr>
        <w:t xml:space="preserve"> </w:t>
      </w:r>
      <w:r w:rsidRPr="00542FF1">
        <w:rPr>
          <w:rFonts w:ascii="Gandhari Unicode" w:hAnsi="Gandhari Unicode" w:cs="e-Tamil OTC"/>
          <w:lang w:val="en-GB"/>
        </w:rPr>
        <w:t>difficult-it become- hindered-not desire-with</w:t>
      </w:r>
    </w:p>
    <w:p w14:paraId="6399EE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together life may-go</w:t>
      </w:r>
      <w:r w:rsidRPr="00542FF1">
        <w:rPr>
          <w:rFonts w:ascii="Gandhari Unicode" w:hAnsi="Gandhari Unicode" w:cs="e-Tamil OTC"/>
          <w:position w:val="6"/>
          <w:lang w:val="en-GB"/>
        </w:rPr>
        <w:t>tilla</w:t>
      </w:r>
      <w:r w:rsidRPr="00542FF1">
        <w:rPr>
          <w:rFonts w:ascii="Gandhari Unicode" w:hAnsi="Gandhari Unicode" w:cs="e-Tamil OTC"/>
          <w:lang w:val="en-GB"/>
        </w:rPr>
        <w:t xml:space="preserve"> duty </w:t>
      </w:r>
      <w:proofErr w:type="gramStart"/>
      <w:r w:rsidRPr="00542FF1">
        <w:rPr>
          <w:rFonts w:ascii="Gandhari Unicode" w:hAnsi="Gandhari Unicode" w:cs="e-Tamil OTC"/>
          <w:lang w:val="en-GB"/>
        </w:rPr>
        <w:t>known</w:t>
      </w:r>
      <w:proofErr w:type="gramEnd"/>
    </w:p>
    <w:p w14:paraId="2354CF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two-we become- world-</w:t>
      </w:r>
    </w:p>
    <w:p w14:paraId="07A1D1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one-we become- sorrow we escaping/living(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5FF7532" w14:textId="77777777" w:rsidR="0092153D" w:rsidRPr="00542FF1" w:rsidRDefault="0092153D">
      <w:pPr>
        <w:pStyle w:val="Textbody"/>
        <w:spacing w:after="29"/>
        <w:rPr>
          <w:rFonts w:ascii="Gandhari Unicode" w:hAnsi="Gandhari Unicode" w:cs="e-Tamil OTC"/>
        </w:rPr>
      </w:pPr>
    </w:p>
    <w:p w14:paraId="143FE1EC" w14:textId="77777777" w:rsidR="0092153D" w:rsidRPr="00542FF1" w:rsidRDefault="0092153D">
      <w:pPr>
        <w:pStyle w:val="Textbody"/>
        <w:spacing w:after="29"/>
        <w:rPr>
          <w:rFonts w:ascii="Gandhari Unicode" w:hAnsi="Gandhari Unicode" w:cs="e-Tamil OTC"/>
        </w:rPr>
      </w:pPr>
    </w:p>
    <w:p w14:paraId="71CADDA5"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Like the union of the </w:t>
      </w:r>
      <w:proofErr w:type="spellStart"/>
      <w:r w:rsidRPr="00542FF1">
        <w:rPr>
          <w:rFonts w:ascii="Gandhari Unicode" w:hAnsi="Gandhari Unicode" w:cs="e-Tamil OTC"/>
          <w:lang w:val="en-GB"/>
        </w:rPr>
        <w:t>Makaṉṟil</w:t>
      </w:r>
      <w:proofErr w:type="spellEnd"/>
      <w:r w:rsidRPr="00542FF1">
        <w:rPr>
          <w:rFonts w:ascii="Gandhari Unicode" w:hAnsi="Gandhari Unicode" w:cs="e-Tamil OTC"/>
          <w:lang w:val="en-GB"/>
        </w:rPr>
        <w:t xml:space="preserve"> birds staying in the water,</w:t>
      </w:r>
    </w:p>
    <w:p w14:paraId="0EA5E4A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if a year had passed if even a flower comes between them,</w:t>
      </w:r>
    </w:p>
    <w:p w14:paraId="0D4188C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with desire unchecked for which separation is difficult,</w:t>
      </w:r>
    </w:p>
    <w:p w14:paraId="2627FC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we go together from life</w:t>
      </w:r>
      <w:r w:rsidRPr="00542FF1">
        <w:rPr>
          <w:rStyle w:val="FootnoteReference"/>
          <w:rFonts w:ascii="Gandhari Unicode" w:hAnsi="Gandhari Unicode" w:cs="e-Tamil OTC"/>
          <w:lang w:val="en-GB"/>
        </w:rPr>
        <w:footnoteReference w:id="237"/>
      </w:r>
    </w:p>
    <w:p w14:paraId="670BB0C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so that we live</w:t>
      </w:r>
      <w:r w:rsidRPr="00542FF1">
        <w:rPr>
          <w:rStyle w:val="FootnoteReference"/>
          <w:rFonts w:ascii="Gandhari Unicode" w:hAnsi="Gandhari Unicode" w:cs="e-Tamil OTC"/>
          <w:lang w:val="en-GB"/>
        </w:rPr>
        <w:footnoteReference w:id="238"/>
      </w:r>
      <w:r w:rsidRPr="00542FF1">
        <w:rPr>
          <w:rFonts w:ascii="Gandhari Unicode" w:hAnsi="Gandhari Unicode" w:cs="e-Tamil OTC"/>
          <w:lang w:val="en-GB"/>
        </w:rPr>
        <w:t>, having become one in sorrow,</w:t>
      </w:r>
    </w:p>
    <w:p w14:paraId="468A5BB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having become two in the world, knowing duty.</w:t>
      </w:r>
    </w:p>
    <w:p w14:paraId="44EDAB56" w14:textId="77777777" w:rsidR="0092153D" w:rsidRPr="00542FF1" w:rsidRDefault="0092153D">
      <w:pPr>
        <w:pStyle w:val="Textbody"/>
        <w:spacing w:after="0"/>
        <w:rPr>
          <w:rFonts w:ascii="Gandhari Unicode" w:hAnsi="Gandhari Unicode" w:cs="e-Tamil OTC"/>
          <w:lang w:val="en-GB"/>
        </w:rPr>
      </w:pPr>
    </w:p>
    <w:p w14:paraId="6CD2E7FE" w14:textId="77777777" w:rsidR="0092153D" w:rsidRPr="00542FF1" w:rsidRDefault="0092153D">
      <w:pPr>
        <w:pStyle w:val="Textbody"/>
        <w:spacing w:after="0"/>
        <w:rPr>
          <w:rFonts w:ascii="Gandhari Unicode" w:hAnsi="Gandhari Unicode" w:cs="e-Tamil OTC"/>
          <w:lang w:val="en-GB"/>
        </w:rPr>
      </w:pPr>
    </w:p>
    <w:p w14:paraId="721AEE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t>together may we go from life so that we escape ...</w:t>
      </w:r>
    </w:p>
    <w:p w14:paraId="0E459F0E" w14:textId="77777777" w:rsidR="0092153D" w:rsidRPr="00542FF1" w:rsidRDefault="0092153D">
      <w:pPr>
        <w:pStyle w:val="Textbody"/>
        <w:spacing w:after="0"/>
        <w:rPr>
          <w:rFonts w:ascii="Gandhari Unicode" w:hAnsi="Gandhari Unicode" w:cs="e-Tamil OTC"/>
          <w:lang w:val="en-GB"/>
        </w:rPr>
      </w:pPr>
    </w:p>
    <w:p w14:paraId="1FF3A033"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57C46"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58</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வெள்ளி வீதியார்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HE</w:t>
      </w:r>
    </w:p>
    <w:p w14:paraId="4A8D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2DF5166E" w14:textId="77777777" w:rsidR="0092153D" w:rsidRPr="00542FF1" w:rsidRDefault="0092153D">
      <w:pPr>
        <w:pStyle w:val="Textbody"/>
        <w:spacing w:after="29"/>
        <w:rPr>
          <w:rFonts w:ascii="Gandhari Unicode" w:hAnsi="Gandhari Unicode" w:cs="e-Tamil OTC"/>
        </w:rPr>
      </w:pPr>
    </w:p>
    <w:p w14:paraId="2E6A3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இடிக்குங் கேளிர் நுங்குறை யாக</w:t>
      </w:r>
    </w:p>
    <w:p w14:paraId="3BD3A2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நிறுக்க லாற்றினோ</w:t>
      </w:r>
      <w:r w:rsidRPr="00542FF1">
        <w:rPr>
          <w:rFonts w:ascii="Gandhari Unicode" w:hAnsi="Gandhari Unicode" w:cs="e-Tamil OTC"/>
          <w:cs/>
        </w:rPr>
        <w:t xml:space="preserve"> நன்றுமற் </w:t>
      </w:r>
      <w:r w:rsidRPr="00542FF1">
        <w:rPr>
          <w:rFonts w:ascii="Gandhari Unicode" w:hAnsi="Gandhari Unicode" w:cs="e-Tamil OTC"/>
          <w:u w:val="wave"/>
          <w:cs/>
        </w:rPr>
        <w:t>றில்ல</w:t>
      </w:r>
    </w:p>
    <w:p w14:paraId="410FAF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ஞாயிறு காயும் வெவ்வறை மருங்கிற்</w:t>
      </w:r>
    </w:p>
    <w:p w14:paraId="11D059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 லூமன் கண்ணிற் காக்கும்</w:t>
      </w:r>
    </w:p>
    <w:p w14:paraId="00F8D5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 யுணங்கல் போலப்</w:t>
      </w:r>
    </w:p>
    <w:p w14:paraId="65143F8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றிந்நோய் </w:t>
      </w:r>
      <w:r w:rsidRPr="00542FF1">
        <w:rPr>
          <w:rFonts w:ascii="Gandhari Unicode" w:hAnsi="Gandhari Unicode" w:cs="e-Tamil OTC"/>
          <w:u w:val="wave"/>
          <w:cs/>
        </w:rPr>
        <w:t>நோன்றுகொளற்</w:t>
      </w:r>
      <w:r w:rsidRPr="00542FF1">
        <w:rPr>
          <w:rFonts w:ascii="Gandhari Unicode" w:hAnsi="Gandhari Unicode" w:cs="e-Tamil OTC"/>
          <w:cs/>
        </w:rPr>
        <w:t xml:space="preserve"> கரிதே.</w:t>
      </w:r>
    </w:p>
    <w:p w14:paraId="54D60C43" w14:textId="77777777" w:rsidR="0092153D" w:rsidRPr="00542FF1" w:rsidRDefault="0092153D">
      <w:pPr>
        <w:pStyle w:val="Textbody"/>
        <w:spacing w:after="29"/>
        <w:rPr>
          <w:rFonts w:ascii="Gandhari Unicode" w:hAnsi="Gandhari Unicode" w:cs="e-Tamil OTC"/>
        </w:rPr>
      </w:pPr>
    </w:p>
    <w:p w14:paraId="32A1531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 </w:t>
      </w:r>
      <w:r w:rsidRPr="00542FF1">
        <w:rPr>
          <w:rFonts w:ascii="Gandhari Unicode" w:eastAsia="URW Palladio UNI" w:hAnsi="Gandhari Unicode" w:cs="e-Tamil OTC"/>
        </w:rPr>
        <w:t xml:space="preserve">G1, PP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நிறுக்க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நிறுத்த </w:t>
      </w:r>
      <w:r w:rsidRPr="00542FF1">
        <w:rPr>
          <w:rFonts w:ascii="Gandhari Unicode" w:hAnsi="Gandhari Unicode" w:cs="e-Tamil OTC"/>
        </w:rPr>
        <w:t xml:space="preserve">C3v, IV,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L1, C1+2+3v+4,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லற்றினோ </w:t>
      </w:r>
      <w:r w:rsidRPr="00542FF1">
        <w:rPr>
          <w:rFonts w:ascii="Gandhari Unicode" w:hAnsi="Gandhari Unicode" w:cs="e-Tamil OTC"/>
        </w:rPr>
        <w:t xml:space="preserve">C3, G1; </w:t>
      </w:r>
      <w:r w:rsidRPr="00542FF1">
        <w:rPr>
          <w:rFonts w:ascii="Gandhari Unicode" w:hAnsi="Gandhari Unicode" w:cs="e-Tamil OTC"/>
          <w:cs/>
        </w:rPr>
        <w:t xml:space="preserve">லாற்றின் </w:t>
      </w:r>
      <w:r w:rsidRPr="00542FF1">
        <w:rPr>
          <w:rFonts w:ascii="Gandhari Unicode" w:hAnsi="Gandhari Unicode" w:cs="e-Tamil OTC"/>
        </w:rPr>
        <w:t xml:space="preserve">IV??; </w:t>
      </w:r>
      <w:r w:rsidRPr="00542FF1">
        <w:rPr>
          <w:rFonts w:ascii="Gandhari Unicode" w:hAnsi="Gandhari Unicode" w:cs="e-Tamil OTC"/>
          <w:cs/>
        </w:rPr>
        <w:t xml:space="preserve">லாற்றினா </w:t>
      </w:r>
      <w:r w:rsidRPr="00542FF1">
        <w:rPr>
          <w:rFonts w:ascii="Gandhari Unicode" w:hAnsi="Gandhari Unicode" w:cs="e-Tamil OTC"/>
        </w:rPr>
        <w:t xml:space="preserve">PP, I; </w:t>
      </w:r>
      <w:r w:rsidRPr="00542FF1">
        <w:rPr>
          <w:rFonts w:ascii="Gandhari Unicode" w:hAnsi="Gandhari Unicode" w:cs="e-Tamil OTC"/>
          <w:cs/>
        </w:rPr>
        <w:t xml:space="preserve">லாற்றனோ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நன்றுமற் றில்லா </w:t>
      </w:r>
      <w:r w:rsidRPr="00542FF1">
        <w:rPr>
          <w:rFonts w:ascii="Gandhari Unicode" w:hAnsi="Gandhari Unicode" w:cs="e-Tamil OTC"/>
        </w:rPr>
        <w:t xml:space="preserve">G1; </w:t>
      </w:r>
      <w:r w:rsidRPr="00542FF1">
        <w:rPr>
          <w:rFonts w:ascii="Gandhari Unicode" w:hAnsi="Gandhari Unicode" w:cs="e-Tamil OTC"/>
          <w:cs/>
        </w:rPr>
        <w:t xml:space="preserve">னொன்றுமற் றில்லை </w:t>
      </w:r>
      <w:r w:rsidRPr="00542FF1">
        <w:rPr>
          <w:rFonts w:ascii="Gandhari Unicode" w:hAnsi="Gandhari Unicode" w:cs="e-Tamil OTC"/>
        </w:rPr>
        <w:t xml:space="preserve">IV, I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3c </w:t>
      </w:r>
      <w:r w:rsidRPr="00542FF1">
        <w:rPr>
          <w:rFonts w:ascii="Gandhari Unicode" w:hAnsi="Gandhari Unicode" w:cs="e-Tamil OTC"/>
          <w:cs/>
        </w:rPr>
        <w:t xml:space="preserve">வெவ்வறை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Nakk.,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வெயில்பயின்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யுணங்கல்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யுண்கல்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போலப் </w:t>
      </w:r>
      <w:r w:rsidRPr="00542FF1">
        <w:rPr>
          <w:rFonts w:ascii="Gandhari Unicode" w:hAnsi="Gandhari Unicode" w:cs="e-Tamil OTC"/>
        </w:rPr>
        <w:t xml:space="preserve">L1, 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நோன்றுகொளற் </w:t>
      </w:r>
      <w:r w:rsidRPr="00542FF1">
        <w:rPr>
          <w:rFonts w:ascii="Gandhari Unicode" w:hAnsi="Gandhari Unicode" w:cs="e-Tamil OTC"/>
        </w:rPr>
        <w:t xml:space="preserve">L1, C2v+3v+4, G2, Nakk.,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நொண்டுகொளற்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மொண்டுகொளற் </w:t>
      </w:r>
      <w:r w:rsidRPr="00542FF1">
        <w:rPr>
          <w:rFonts w:ascii="Gandhari Unicode" w:hAnsi="Gandhari Unicode" w:cs="e-Tamil OTC"/>
        </w:rPr>
        <w:t xml:space="preserve">C2+3v, KK, </w:t>
      </w:r>
      <w:proofErr w:type="spellStart"/>
      <w:r w:rsidRPr="00542FF1">
        <w:rPr>
          <w:rFonts w:ascii="Gandhari Unicode" w:hAnsi="Gandhari Unicode" w:cs="e-Tamil OTC"/>
        </w:rPr>
        <w:t>Cām.v</w:t>
      </w:r>
      <w:proofErr w:type="spellEnd"/>
    </w:p>
    <w:p w14:paraId="71FC55CA" w14:textId="77777777" w:rsidR="0092153D" w:rsidRPr="00542FF1" w:rsidRDefault="0092153D">
      <w:pPr>
        <w:pStyle w:val="Textbody"/>
        <w:spacing w:after="29"/>
        <w:rPr>
          <w:rFonts w:ascii="Gandhari Unicode" w:hAnsi="Gandhari Unicode" w:cs="e-Tamil OTC"/>
        </w:rPr>
      </w:pPr>
    </w:p>
    <w:p w14:paraId="7874236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w:t>
      </w:r>
      <w:proofErr w:type="spellEnd"/>
      <w:r w:rsidRPr="00542FF1">
        <w:rPr>
          <w:rFonts w:ascii="Gandhari Unicode" w:hAnsi="Gandhari Unicode" w:cs="e-Tamil OTC"/>
          <w:lang w:val="en-GB"/>
        </w:rPr>
        <w:t xml:space="preserve"> </w:t>
      </w:r>
      <w:r w:rsidR="00E64152">
        <w:rPr>
          <w:rFonts w:ascii="Gandhari Unicode" w:hAnsi="Gandhari Unicode" w:cs="e-Tamil OTC"/>
          <w:lang w:val="en-GB"/>
        </w:rPr>
        <w:t>~</w:t>
      </w:r>
      <w:proofErr w:type="spellStart"/>
      <w:r w:rsidRPr="00542FF1">
        <w:rPr>
          <w:rFonts w:ascii="Gandhari Unicode" w:hAnsi="Gandhari Unicode" w:cs="e-Tamil OTC"/>
          <w:lang w:val="en-GB"/>
        </w:rPr>
        <w:t>āka</w:t>
      </w:r>
      <w:proofErr w:type="spellEnd"/>
    </w:p>
    <w:p w14:paraId="1A805F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niṟukkal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w:t>
      </w:r>
      <w:proofErr w:type="spellStart"/>
      <w:r w:rsidRPr="00542FF1">
        <w:rPr>
          <w:rFonts w:ascii="Gandhari Unicode" w:hAnsi="Gandhari Unicode" w:cs="e-Tamil OTC"/>
          <w:i/>
          <w:iCs/>
          <w:lang w:val="en-GB"/>
        </w:rPr>
        <w:t>maṉ</w:t>
      </w:r>
      <w:proofErr w:type="spellEnd"/>
      <w:r w:rsidR="00E64152">
        <w:rPr>
          <w:rFonts w:ascii="Gandhari Unicode" w:hAnsi="Gandhari Unicode" w:cs="e-Tamil OTC"/>
          <w:i/>
          <w:iCs/>
          <w:lang w:val="en-GB"/>
        </w:rPr>
        <w:t>-</w:t>
      </w:r>
      <w:r w:rsidRPr="00542FF1">
        <w:rPr>
          <w:rFonts w:ascii="Gandhari Unicode" w:hAnsi="Gandhari Unicode" w:cs="e-Tamil OTC"/>
          <w:i/>
          <w:iCs/>
          <w:lang w:val="en-GB"/>
        </w:rPr>
        <w:t>tilla</w:t>
      </w:r>
    </w:p>
    <w:p w14:paraId="49E317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ñāyiṟ</w:t>
      </w:r>
      <w:r w:rsidR="00E64152">
        <w:rPr>
          <w:rFonts w:ascii="Gandhari Unicode" w:hAnsi="Gandhari Unicode" w:cs="e-Tamil OTC"/>
          <w:lang w:val="en-GB"/>
        </w:rPr>
        <w:t>u</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kāyum</w:t>
      </w:r>
      <w:proofErr w:type="spellEnd"/>
      <w:r w:rsidR="00E64152">
        <w:rPr>
          <w:rFonts w:ascii="Gandhari Unicode" w:hAnsi="Gandhari Unicode" w:cs="e-Tamil OTC"/>
          <w:lang w:val="en-GB"/>
        </w:rPr>
        <w:t xml:space="preserve"> </w:t>
      </w:r>
      <w:proofErr w:type="spellStart"/>
      <w:r w:rsidR="00E64152">
        <w:rPr>
          <w:rFonts w:ascii="Gandhari Unicode" w:hAnsi="Gandhari Unicode" w:cs="e-Tamil OTC"/>
          <w:lang w:val="en-GB"/>
        </w:rPr>
        <w:t>ve</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w:t>
      </w:r>
      <w:r w:rsidRPr="00542FF1">
        <w:rPr>
          <w:rFonts w:ascii="Gandhari Unicode" w:hAnsi="Gandhari Unicode" w:cs="e-Tamil OTC"/>
          <w:b/>
          <w:lang w:val="en-GB"/>
        </w:rPr>
        <w:t>ṟ</w:t>
      </w:r>
      <w:r w:rsidRPr="00542FF1">
        <w:rPr>
          <w:rFonts w:ascii="Gandhari Unicode" w:hAnsi="Gandhari Unicode" w:cs="e-Tamil OTC"/>
          <w:lang w:val="en-GB"/>
        </w:rPr>
        <w:t>ai</w:t>
      </w:r>
      <w:proofErr w:type="spellEnd"/>
      <w:r w:rsidRPr="00542FF1">
        <w:rPr>
          <w:rStyle w:val="FootnoteReference"/>
          <w:rFonts w:ascii="Gandhari Unicode" w:hAnsi="Gandhari Unicode" w:cs="e-Tamil OTC"/>
          <w:lang w:val="en-GB"/>
        </w:rPr>
        <w:footnoteReference w:id="23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p>
    <w:p w14:paraId="27FD4D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r w:rsidR="00E64152">
        <w:rPr>
          <w:rFonts w:ascii="Gandhari Unicode" w:hAnsi="Gandhari Unicode" w:cs="e-Tamil OTC"/>
          <w:lang w:val="en-GB"/>
        </w:rPr>
        <w:t>~</w:t>
      </w:r>
      <w:r w:rsidRPr="00542FF1">
        <w:rPr>
          <w:rFonts w:ascii="Gandhari Unicode" w:hAnsi="Gandhari Unicode" w:cs="e-Tamil OTC"/>
          <w:lang w:val="en-GB"/>
        </w:rPr>
        <w:t xml:space="preserve">il </w:t>
      </w:r>
      <w:proofErr w:type="spellStart"/>
      <w:r w:rsidRPr="00542FF1">
        <w:rPr>
          <w:rFonts w:ascii="Gandhari Unicode" w:hAnsi="Gandhari Unicode" w:cs="e-Tamil OTC"/>
          <w:lang w:val="en-GB"/>
        </w:rPr>
        <w:t>ūmaṉ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kaṇṇiṉ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kākkum</w:t>
      </w:r>
      <w:proofErr w:type="spellEnd"/>
    </w:p>
    <w:p w14:paraId="3B9D8D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veṇṇey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64152">
        <w:rPr>
          <w:rFonts w:ascii="Gandhari Unicode" w:hAnsi="Gandhari Unicode" w:cs="e-Tamil OTC"/>
          <w:lang w:val="en-GB"/>
        </w:rPr>
        <w:t>+</w:t>
      </w:r>
    </w:p>
    <w:p w14:paraId="2654036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parantaṉṟ</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koḷaṟ</w:t>
      </w:r>
      <w:r w:rsidR="00E64152">
        <w:rPr>
          <w:rFonts w:ascii="Gandhari Unicode" w:hAnsi="Gandhari Unicode" w:cs="e-Tamil OTC"/>
          <w:lang w:val="en-GB"/>
        </w:rPr>
        <w:t>k</w:t>
      </w:r>
      <w:proofErr w:type="spellEnd"/>
      <w:r w:rsidR="00E641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arit</w:t>
      </w:r>
      <w:proofErr w:type="spellEnd"/>
      <w:r w:rsidR="00E64152">
        <w:rPr>
          <w:rFonts w:ascii="Gandhari Unicode" w:hAnsi="Gandhari Unicode" w:cs="e-Tamil OTC"/>
          <w:lang w:val="en-GB"/>
        </w:rPr>
        <w:t>*-</w:t>
      </w:r>
      <w:r w:rsidRPr="00542FF1">
        <w:rPr>
          <w:rFonts w:ascii="Gandhari Unicode" w:hAnsi="Gandhari Unicode" w:cs="e-Tamil OTC"/>
          <w:lang w:val="en-GB"/>
        </w:rPr>
        <w:t>ē.</w:t>
      </w:r>
    </w:p>
    <w:p w14:paraId="001240B0" w14:textId="77777777" w:rsidR="0092153D" w:rsidRPr="00542FF1" w:rsidRDefault="0092153D">
      <w:pPr>
        <w:pStyle w:val="Textbody"/>
        <w:spacing w:after="29" w:line="260" w:lineRule="exact"/>
        <w:rPr>
          <w:rFonts w:ascii="Gandhari Unicode" w:hAnsi="Gandhari Unicode" w:cs="e-Tamil OTC"/>
          <w:lang w:val="en-GB"/>
        </w:rPr>
      </w:pPr>
    </w:p>
    <w:p w14:paraId="5748460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Refusal against [the companion's] urging.</w:t>
      </w:r>
    </w:p>
    <w:p w14:paraId="0AB25255" w14:textId="77777777" w:rsidR="0092153D" w:rsidRPr="00542FF1" w:rsidRDefault="0092153D">
      <w:pPr>
        <w:pStyle w:val="Textbody"/>
        <w:spacing w:after="29" w:line="260" w:lineRule="exact"/>
        <w:rPr>
          <w:rFonts w:ascii="Gandhari Unicode" w:hAnsi="Gandhari Unicode" w:cs="e-Tamil OTC"/>
          <w:lang w:val="en-GB"/>
        </w:rPr>
      </w:pPr>
    </w:p>
    <w:p w14:paraId="760D504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thundering- friends/relatives your(pl.)- task become(inf.)</w:t>
      </w:r>
    </w:p>
    <w:p w14:paraId="77CEC0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weighing be-able-if</w:t>
      </w:r>
      <w:r w:rsidRPr="00542FF1">
        <w:rPr>
          <w:rFonts w:ascii="Gandhari Unicode" w:hAnsi="Gandhari Unicode" w:cs="e-Tamil OTC"/>
          <w:position w:val="6"/>
          <w:lang w:val="en-GB"/>
        </w:rPr>
        <w:t>ō</w:t>
      </w:r>
      <w:r w:rsidRPr="00097AD8">
        <w:rPr>
          <w:rStyle w:val="FootnoteReference"/>
          <w:rFonts w:ascii="Gandhari Unicode" w:hAnsi="Gandhari Unicode" w:cs="e-Tamil OTC"/>
          <w:lang w:val="en-GB"/>
        </w:rPr>
        <w:footnoteReference w:id="240"/>
      </w:r>
      <w:r w:rsidRPr="00542FF1">
        <w:rPr>
          <w:rFonts w:ascii="Gandhari Unicode" w:hAnsi="Gandhari Unicode" w:cs="e-Tamil OTC"/>
          <w:lang w:val="en-GB"/>
        </w:rPr>
        <w:t xml:space="preserve"> good-</w:t>
      </w:r>
      <w:proofErr w:type="gramStart"/>
      <w:r w:rsidRPr="00542FF1">
        <w:rPr>
          <w:rFonts w:ascii="Gandhari Unicode" w:hAnsi="Gandhari Unicode" w:cs="e-Tamil OTC"/>
          <w:lang w:val="en-GB"/>
        </w:rPr>
        <w:t>it</w:t>
      </w:r>
      <w:proofErr w:type="spellStart"/>
      <w:r w:rsidRPr="00542FF1">
        <w:rPr>
          <w:rFonts w:ascii="Gandhari Unicode" w:hAnsi="Gandhari Unicode" w:cs="e-Tamil OTC"/>
          <w:position w:val="6"/>
          <w:lang w:val="en-GB"/>
        </w:rPr>
        <w:t>maṉtilla</w:t>
      </w:r>
      <w:proofErr w:type="spellEnd"/>
      <w:proofErr w:type="gramEnd"/>
    </w:p>
    <w:p w14:paraId="51C8BF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sun heating- hot rock side</w:t>
      </w:r>
      <w:proofErr w:type="spellStart"/>
      <w:r w:rsidRPr="00542FF1">
        <w:rPr>
          <w:rFonts w:ascii="Gandhari Unicode" w:hAnsi="Gandhari Unicode" w:cs="e-Tamil OTC"/>
          <w:position w:val="6"/>
          <w:lang w:val="en-GB"/>
        </w:rPr>
        <w:t>iṉ</w:t>
      </w:r>
      <w:proofErr w:type="spellEnd"/>
    </w:p>
    <w:p w14:paraId="1D6222B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hand not dumb-he eye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guarding-</w:t>
      </w:r>
    </w:p>
    <w:p w14:paraId="58DB58D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butter shrinking be-</w:t>
      </w:r>
      <w:proofErr w:type="gramStart"/>
      <w:r w:rsidRPr="00542FF1">
        <w:rPr>
          <w:rFonts w:ascii="Gandhari Unicode" w:hAnsi="Gandhari Unicode" w:cs="e-Tamil OTC"/>
          <w:lang w:val="en-GB"/>
        </w:rPr>
        <w:t>similar</w:t>
      </w:r>
      <w:proofErr w:type="gramEnd"/>
    </w:p>
    <w:p w14:paraId="71ED1CE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it-spread this- pain suffered(abs.) taking(dat.) difficult-it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07BBFF6" w14:textId="77777777" w:rsidR="0092153D" w:rsidRPr="00542FF1" w:rsidRDefault="0092153D">
      <w:pPr>
        <w:pStyle w:val="Textbody"/>
        <w:spacing w:after="29"/>
        <w:rPr>
          <w:rFonts w:ascii="Gandhari Unicode" w:hAnsi="Gandhari Unicode" w:cs="e-Tamil OTC"/>
          <w:lang w:val="en-GB"/>
        </w:rPr>
      </w:pPr>
    </w:p>
    <w:p w14:paraId="1680109E" w14:textId="77777777" w:rsidR="0092153D" w:rsidRPr="00542FF1" w:rsidRDefault="0092153D">
      <w:pPr>
        <w:pStyle w:val="Textbody"/>
        <w:spacing w:after="29"/>
        <w:rPr>
          <w:rFonts w:ascii="Gandhari Unicode" w:hAnsi="Gandhari Unicode" w:cs="e-Tamil OTC"/>
          <w:lang w:val="en-GB"/>
        </w:rPr>
      </w:pPr>
    </w:p>
    <w:p w14:paraId="4A0A45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Friends, [you] who admonish, if you were able to </w:t>
      </w:r>
      <w:proofErr w:type="gramStart"/>
      <w:r w:rsidRPr="00542FF1">
        <w:rPr>
          <w:rFonts w:ascii="Gandhari Unicode" w:hAnsi="Gandhari Unicode" w:cs="e-Tamil OTC"/>
          <w:lang w:val="en-GB"/>
        </w:rPr>
        <w:t>consider</w:t>
      </w:r>
      <w:proofErr w:type="gramEnd"/>
    </w:p>
    <w:p w14:paraId="07184F7C"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[that] as your deficiency, [that] would be good.</w:t>
      </w:r>
    </w:p>
    <w:p w14:paraId="4AAE0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butter shrinking,</w:t>
      </w:r>
    </w:p>
    <w:p w14:paraId="122957B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guarded with the eyes by the handless dumb one,</w:t>
      </w:r>
    </w:p>
    <w:p w14:paraId="5717B00C"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on a hot rock heated by the sun,</w:t>
      </w:r>
    </w:p>
    <w:p w14:paraId="42C993A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this pain has spread, hard to endure.</w:t>
      </w:r>
    </w:p>
    <w:p w14:paraId="4A323899" w14:textId="77777777" w:rsidR="0092153D" w:rsidRPr="00542FF1" w:rsidRDefault="0092153D">
      <w:pPr>
        <w:pStyle w:val="Textbody"/>
        <w:spacing w:after="0"/>
        <w:rPr>
          <w:rFonts w:ascii="Gandhari Unicode" w:hAnsi="Gandhari Unicode" w:cs="e-Tamil OTC"/>
          <w:lang w:val="en-GB"/>
        </w:rPr>
      </w:pPr>
    </w:p>
    <w:p w14:paraId="03B211A3" w14:textId="77777777" w:rsidR="0092153D" w:rsidRPr="00542FF1" w:rsidRDefault="0092153D">
      <w:pPr>
        <w:pStyle w:val="Textbody"/>
        <w:spacing w:after="0"/>
        <w:rPr>
          <w:rFonts w:ascii="Gandhari Unicode" w:hAnsi="Gandhari Unicode" w:cs="e-Tamil OTC"/>
          <w:lang w:val="en-GB"/>
        </w:rPr>
      </w:pPr>
    </w:p>
    <w:p w14:paraId="615B5BB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8D9D8C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1+2b Friends/relatives, as your duty thunders (</w:t>
      </w:r>
      <w:proofErr w:type="gramStart"/>
      <w:r w:rsidRPr="00542FF1">
        <w:rPr>
          <w:rFonts w:ascii="Gandhari Unicode" w:hAnsi="Gandhari Unicode" w:cs="e-Tamil OTC"/>
          <w:lang w:val="en-GB"/>
        </w:rPr>
        <w:t>i.e.</w:t>
      </w:r>
      <w:proofErr w:type="gramEnd"/>
      <w:r w:rsidRPr="00542FF1">
        <w:rPr>
          <w:rFonts w:ascii="Gandhari Unicode" w:hAnsi="Gandhari Unicode" w:cs="e-Tamil OTC"/>
          <w:lang w:val="en-GB"/>
        </w:rPr>
        <w:t xml:space="preserve"> calls you loudly),</w:t>
      </w:r>
    </w:p>
    <w:p w14:paraId="285E936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 xml:space="preserve"> it would be good, verily (</w:t>
      </w:r>
      <w:proofErr w:type="spellStart"/>
      <w:r w:rsidRPr="00542FF1">
        <w:rPr>
          <w:rFonts w:ascii="Gandhari Unicode" w:hAnsi="Gandhari Unicode" w:cs="e-Tamil OTC"/>
          <w:lang w:val="en-GB"/>
        </w:rPr>
        <w:t>maṉ</w:t>
      </w:r>
      <w:proofErr w:type="spellEnd"/>
      <w:r w:rsidRPr="00542FF1">
        <w:rPr>
          <w:rFonts w:ascii="Gandhari Unicode" w:hAnsi="Gandhari Unicode" w:cs="e-Tamil OTC"/>
          <w:lang w:val="en-GB"/>
        </w:rPr>
        <w:t>-tilla?), if you ended [my pain].</w:t>
      </w:r>
    </w:p>
    <w:p w14:paraId="4F499DF9" w14:textId="77777777" w:rsidR="0092153D" w:rsidRPr="00542FF1" w:rsidRDefault="0092153D">
      <w:pPr>
        <w:pStyle w:val="Textbody"/>
        <w:spacing w:after="0"/>
        <w:rPr>
          <w:rFonts w:ascii="Gandhari Unicode" w:hAnsi="Gandhari Unicode" w:cs="e-Tamil OTC"/>
          <w:lang w:val="en-GB"/>
        </w:rPr>
      </w:pPr>
    </w:p>
    <w:p w14:paraId="563E4534"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DF1BD60"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59</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மோசிகீரனார்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the confidante</w:t>
      </w:r>
    </w:p>
    <w:p w14:paraId="2DFACB6A"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lang w:val="en-GB"/>
        </w:rPr>
        <w:t>பிரிவிடை அழிந்த கிழத்தியைத் தோழி வற்புறுத்தியது.</w:t>
      </w:r>
    </w:p>
    <w:p w14:paraId="095A7C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பதலைப் பாணிப் </w:t>
      </w:r>
      <w:r w:rsidRPr="00542FF1">
        <w:rPr>
          <w:rFonts w:ascii="Gandhari Unicode" w:hAnsi="Gandhari Unicode" w:cs="e-Tamil OTC"/>
          <w:u w:val="wave"/>
          <w:cs/>
        </w:rPr>
        <w:t>பரிசிலர்</w:t>
      </w:r>
      <w:r w:rsidRPr="00542FF1">
        <w:rPr>
          <w:rFonts w:ascii="Gandhari Unicode" w:hAnsi="Gandhari Unicode" w:cs="e-Tamil OTC"/>
          <w:cs/>
        </w:rPr>
        <w:t xml:space="preserve"> கோமான்</w:t>
      </w:r>
    </w:p>
    <w:p w14:paraId="6F68D4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றலைக்குன்றத்</w:t>
      </w:r>
      <w:r w:rsidRPr="00542FF1">
        <w:rPr>
          <w:rFonts w:ascii="Gandhari Unicode" w:hAnsi="Gandhari Unicode" w:cs="e-Tamil OTC"/>
          <w:cs/>
        </w:rPr>
        <w:t xml:space="preserve"> தகல்வாய்க் குண்டுசுனைக் குவளையொடு</w:t>
      </w:r>
    </w:p>
    <w:p w14:paraId="23BDB90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பொதிந்த குளவி நாறுநின் னறுநுத</w:t>
      </w:r>
    </w:p>
    <w:p w14:paraId="406F2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றாவென</w:t>
      </w:r>
      <w:r w:rsidRPr="00542FF1">
        <w:rPr>
          <w:rFonts w:ascii="Gandhari Unicode" w:hAnsi="Gandhari Unicode" w:cs="e-Tamil OTC"/>
          <w:cs/>
        </w:rPr>
        <w:t xml:space="preserve"> மறப்பரோ மற்றே முயலவுஞ்</w:t>
      </w:r>
    </w:p>
    <w:p w14:paraId="048427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சுரம்பல விலங்கிய வரும்பொரு</w:t>
      </w:r>
      <w:r w:rsidRPr="00542FF1">
        <w:rPr>
          <w:rFonts w:ascii="Gandhari Unicode" w:hAnsi="Gandhari Unicode" w:cs="e-Tamil OTC"/>
          <w:cs/>
        </w:rPr>
        <w:tab/>
      </w:r>
    </w:p>
    <w:p w14:paraId="5CDE1ACB"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cs/>
        </w:rPr>
        <w:t>ணிரம்பா வாகலி னீடலோ வின்றே.</w:t>
      </w:r>
    </w:p>
    <w:p w14:paraId="4FB6B69C" w14:textId="77777777" w:rsidR="0092153D" w:rsidRPr="00542FF1" w:rsidRDefault="00014CDD">
      <w:pPr>
        <w:pStyle w:val="Textbody"/>
        <w:spacing w:after="113"/>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பாணிப் </w:t>
      </w:r>
      <w:r w:rsidRPr="00542FF1">
        <w:rPr>
          <w:rFonts w:ascii="Gandhari Unicode" w:hAnsi="Gandhari Unicode" w:cs="e-Tamil OTC"/>
        </w:rPr>
        <w:t xml:space="preserve">C2+3v+4,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 </w:t>
      </w:r>
      <w:r w:rsidRPr="00542FF1">
        <w:rPr>
          <w:rFonts w:ascii="Gandhari Unicode" w:hAnsi="Gandhari Unicode" w:cs="e-Tamil OTC"/>
        </w:rPr>
        <w:t xml:space="preserve">L1, C1+3; </w:t>
      </w:r>
      <w:r w:rsidRPr="00542FF1">
        <w:rPr>
          <w:rFonts w:ascii="Gandhari Unicode" w:hAnsi="Gandhari Unicode" w:cs="e-Tamil OTC"/>
          <w:cs/>
        </w:rPr>
        <w:t xml:space="preserve">பேரணிப் </w:t>
      </w:r>
      <w:r w:rsidRPr="00542FF1">
        <w:rPr>
          <w:rFonts w:ascii="Gandhari Unicode" w:hAnsi="Gandhari Unicode" w:cs="e-Tamil OTC"/>
        </w:rPr>
        <w:t xml:space="preserve">G1v, CP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1c </w:t>
      </w:r>
      <w:r w:rsidRPr="00542FF1">
        <w:rPr>
          <w:rFonts w:ascii="Gandhari Unicode" w:hAnsi="Gandhari Unicode" w:cs="e-Tamil OTC"/>
          <w:cs/>
        </w:rPr>
        <w:t xml:space="preserve">பரிசிலர்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பரதவர் </w:t>
      </w:r>
      <w:r w:rsidRPr="00542FF1">
        <w:rPr>
          <w:rFonts w:ascii="Gandhari Unicode" w:hAnsi="Gandhari Unicode" w:cs="e-Tamil OTC"/>
        </w:rPr>
        <w:t xml:space="preserve">C2v+4,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பரிணதர்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கோமான் </w:t>
      </w:r>
      <w:r w:rsidRPr="00542FF1">
        <w:rPr>
          <w:rFonts w:ascii="Gandhari Unicode" w:hAnsi="Gandhari Unicode" w:cs="e-Tamil OTC"/>
        </w:rPr>
        <w:t xml:space="preserve">| </w:t>
      </w:r>
      <w:r w:rsidRPr="00542FF1">
        <w:rPr>
          <w:rFonts w:ascii="Gandhari Unicode" w:hAnsi="Gandhari Unicode" w:cs="e-Tamil OTC"/>
          <w:cs/>
        </w:rPr>
        <w:t xml:space="preserve">றலைக்குன்றத் </w:t>
      </w:r>
      <w:r w:rsidRPr="00542FF1">
        <w:rPr>
          <w:rFonts w:ascii="Gandhari Unicode" w:hAnsi="Gandhari Unicode" w:cs="e-Tamil OTC"/>
        </w:rPr>
        <w:t xml:space="preserve">L1, C1+2+3,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னதலைக் </w:t>
      </w:r>
      <w:r w:rsidRPr="00542FF1">
        <w:rPr>
          <w:rFonts w:ascii="Gandhari Unicode" w:hAnsi="Gandhari Unicode" w:cs="e-Tamil OTC"/>
        </w:rPr>
        <w:t xml:space="preserve">C4, G2,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கோமா </w:t>
      </w:r>
      <w:r w:rsidRPr="00542FF1">
        <w:rPr>
          <w:rFonts w:ascii="Gandhari Unicode" w:hAnsi="Gandhari Unicode" w:cs="e-Tamil OTC"/>
        </w:rPr>
        <w:t xml:space="preserve">| </w:t>
      </w:r>
      <w:r w:rsidRPr="00542FF1">
        <w:rPr>
          <w:rFonts w:ascii="Gandhari Unicode" w:hAnsi="Gandhari Unicode" w:cs="e-Tamil OTC"/>
          <w:cs/>
        </w:rPr>
        <w:t xml:space="preserve">னரலைக்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1"/>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w:t>
      </w:r>
      <w:r w:rsidRPr="00542FF1">
        <w:rPr>
          <w:rFonts w:ascii="Gandhari Unicode" w:hAnsi="Gandhari Unicode" w:cs="e-Tamil OTC"/>
          <w:cs/>
        </w:rPr>
        <w:t xml:space="preserve"> றாவென(ல்) மறப்பரோ மற்றே முயல்வுஞ்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gramStart"/>
      <w:r w:rsidRPr="00542FF1">
        <w:rPr>
          <w:rFonts w:ascii="Gandhari Unicode" w:hAnsi="Gandhari Unicode" w:cs="e-Tamil OTC"/>
        </w:rPr>
        <w:t>I(</w:t>
      </w:r>
      <w:proofErr w:type="gramEnd"/>
      <w:r w:rsidRPr="00542FF1">
        <w:rPr>
          <w:rFonts w:ascii="Gandhari Unicode" w:hAnsi="Gandhari Unicode" w:cs="e-Tamil OTC"/>
        </w:rPr>
        <w:t xml:space="preserve">), ER; </w:t>
      </w:r>
      <w:r w:rsidRPr="00542FF1">
        <w:rPr>
          <w:rFonts w:ascii="Gandhari Unicode" w:hAnsi="Gandhari Unicode" w:cs="e-Tamil OTC"/>
          <w:cs/>
        </w:rPr>
        <w:t>நறுதுதறா வெனின்...</w:t>
      </w:r>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னறுநுதன் மறப்பரோ மற்றே முயலவுஞ்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Style w:val="FootnoteReference"/>
          <w:rFonts w:ascii="Gandhari Unicode" w:hAnsi="Gandhari Unicode" w:cs="e-Tamil OTC"/>
        </w:rPr>
        <w:footnoteReference w:id="24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சுரம்பல் விலங்கிய </w:t>
      </w:r>
      <w:r w:rsidRPr="00542FF1">
        <w:rPr>
          <w:rFonts w:ascii="Gandhari Unicode" w:hAnsi="Gandhari Unicode" w:cs="e-Tamil OTC"/>
        </w:rPr>
        <w:t xml:space="preserve">G1; </w:t>
      </w:r>
      <w:r w:rsidRPr="00542FF1">
        <w:rPr>
          <w:rFonts w:ascii="Gandhari Unicode" w:hAnsi="Gandhari Unicode" w:cs="e-Tamil OTC"/>
          <w:cs/>
        </w:rPr>
        <w:t xml:space="preserve">சுரம்பல லிலங்கிய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ணிரம்பா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நிரம்பா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னிடலோ </w:t>
      </w:r>
      <w:r w:rsidRPr="00542FF1">
        <w:rPr>
          <w:rFonts w:ascii="Gandhari Unicode" w:hAnsi="Gandhari Unicode" w:cs="e-Tamil OTC"/>
        </w:rPr>
        <w:t xml:space="preserve">C1+3, G1; </w:t>
      </w:r>
      <w:r w:rsidRPr="00542FF1">
        <w:rPr>
          <w:rFonts w:ascii="Gandhari Unicode" w:hAnsi="Gandhari Unicode" w:cs="e-Tamil OTC"/>
          <w:cs/>
        </w:rPr>
        <w:t xml:space="preserve">னிழலோ </w:t>
      </w:r>
      <w:r w:rsidRPr="00542FF1">
        <w:rPr>
          <w:rFonts w:ascii="Gandhari Unicode" w:hAnsi="Gandhari Unicode" w:cs="e-Tamil OTC"/>
        </w:rPr>
        <w:t>L1</w:t>
      </w:r>
    </w:p>
    <w:p w14:paraId="2F8868D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patalai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paricilar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kōmāṉ</w:t>
      </w:r>
      <w:proofErr w:type="spellEnd"/>
    </w:p>
    <w:p w14:paraId="1F2B0F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r w:rsidR="00B634AE">
        <w:rPr>
          <w:rFonts w:ascii="Gandhari Unicode" w:hAnsi="Gandhari Unicode" w:cs="e-Tamil OTC"/>
          <w:lang w:val="en-GB"/>
        </w:rPr>
        <w:t>att</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B634A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kuvaḷaiyoṭu</w:t>
      </w:r>
      <w:proofErr w:type="spellEnd"/>
    </w:p>
    <w:p w14:paraId="51EDEE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potinta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2FF29A5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tāveṉa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maṟappar</w:t>
      </w:r>
      <w:proofErr w:type="spellEnd"/>
      <w:r w:rsidR="0059332D">
        <w:rPr>
          <w:rFonts w:ascii="Gandhari Unicode" w:hAnsi="Gandhari Unicode" w:cs="e-Tamil OTC"/>
          <w:lang w:val="en-GB"/>
        </w:rPr>
        <w:t>-ō-</w:t>
      </w:r>
      <w:proofErr w:type="spellStart"/>
      <w:r w:rsidRPr="00542FF1">
        <w:rPr>
          <w:rFonts w:ascii="Gandhari Unicode" w:hAnsi="Gandhari Unicode" w:cs="e-Tamil OTC"/>
          <w:lang w:val="en-GB"/>
        </w:rPr>
        <w:t>maṟṟ</w:t>
      </w:r>
      <w:proofErr w:type="spellEnd"/>
      <w:r w:rsidR="0059332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muyala</w:t>
      </w:r>
      <w:proofErr w:type="spellEnd"/>
      <w:r w:rsidR="00A20C51">
        <w:rPr>
          <w:rFonts w:ascii="Gandhari Unicode" w:hAnsi="Gandhari Unicode" w:cs="e-Tamil OTC"/>
          <w:lang w:val="en-GB"/>
        </w:rPr>
        <w:t>-~</w:t>
      </w:r>
      <w:r w:rsidRPr="00542FF1">
        <w:rPr>
          <w:rFonts w:ascii="Gandhari Unicode" w:hAnsi="Gandhari Unicode" w:cs="e-Tamil OTC"/>
          <w:lang w:val="en-GB"/>
        </w:rPr>
        <w:t>um</w:t>
      </w:r>
    </w:p>
    <w:p w14:paraId="0918AD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vilaṅkiya</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poruḷ</w:t>
      </w:r>
      <w:proofErr w:type="spellEnd"/>
    </w:p>
    <w:p w14:paraId="12B513E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nirampā</w:t>
      </w:r>
      <w:proofErr w:type="spellEnd"/>
      <w:r w:rsidRPr="00542FF1">
        <w:rPr>
          <w:rFonts w:ascii="Gandhari Unicode" w:hAnsi="Gandhari Unicode" w:cs="e-Tamil OTC"/>
          <w:lang w:val="en-GB"/>
        </w:rPr>
        <w:t xml:space="preserve"> </w:t>
      </w:r>
      <w:r w:rsidR="00A20C51">
        <w:rPr>
          <w:rFonts w:ascii="Gandhari Unicode" w:hAnsi="Gandhari Unicode" w:cs="e-Tamil OTC"/>
          <w:lang w:val="en-GB"/>
        </w:rPr>
        <w:t>~</w:t>
      </w:r>
      <w:proofErr w:type="spellStart"/>
      <w:r w:rsidRPr="00542FF1">
        <w:rPr>
          <w:rFonts w:ascii="Gandhari Unicode" w:hAnsi="Gandhari Unicode" w:cs="e-Tamil OTC"/>
          <w:lang w:val="en-GB"/>
        </w:rPr>
        <w:t>ākaliṉ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nīṭal</w:t>
      </w:r>
      <w:proofErr w:type="spellEnd"/>
      <w:r w:rsidR="00A20C5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iṉṟ</w:t>
      </w:r>
      <w:proofErr w:type="spellEnd"/>
      <w:r w:rsidR="00A20C51">
        <w:rPr>
          <w:rFonts w:ascii="Gandhari Unicode" w:hAnsi="Gandhari Unicode" w:cs="e-Tamil OTC"/>
          <w:lang w:val="en-GB"/>
        </w:rPr>
        <w:t>*-</w:t>
      </w:r>
      <w:r w:rsidRPr="00542FF1">
        <w:rPr>
          <w:rFonts w:ascii="Gandhari Unicode" w:hAnsi="Gandhari Unicode" w:cs="e-Tamil OTC"/>
          <w:lang w:val="en-GB"/>
        </w:rPr>
        <w:t>ē.</w:t>
      </w:r>
    </w:p>
    <w:p w14:paraId="47C8BEB6" w14:textId="77777777" w:rsidR="0092153D" w:rsidRPr="00542FF1" w:rsidRDefault="0092153D">
      <w:pPr>
        <w:pStyle w:val="Textbody"/>
        <w:spacing w:after="29" w:line="260" w:lineRule="exact"/>
        <w:rPr>
          <w:rFonts w:ascii="Gandhari Unicode" w:hAnsi="Gandhari Unicode" w:cs="e-Tamil OTC"/>
          <w:lang w:val="en-GB"/>
        </w:rPr>
      </w:pPr>
    </w:p>
    <w:p w14:paraId="7B491E6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was desolate in the time of separation.</w:t>
      </w:r>
    </w:p>
    <w:p w14:paraId="3F1FA6BD" w14:textId="77777777" w:rsidR="0092153D" w:rsidRPr="00542FF1" w:rsidRDefault="0092153D">
      <w:pPr>
        <w:pStyle w:val="Textbody"/>
        <w:spacing w:after="29" w:line="260" w:lineRule="exact"/>
        <w:rPr>
          <w:rFonts w:ascii="Gandhari Unicode" w:hAnsi="Gandhari Unicode" w:cs="e-Tamil OTC"/>
          <w:lang w:val="en-GB"/>
        </w:rPr>
      </w:pPr>
    </w:p>
    <w:p w14:paraId="3C4C745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drum beat suppliant(h.) </w:t>
      </w:r>
      <w:proofErr w:type="gramStart"/>
      <w:r w:rsidRPr="00542FF1">
        <w:rPr>
          <w:rFonts w:ascii="Gandhari Unicode" w:hAnsi="Gandhari Unicode" w:cs="e-Tamil OTC"/>
          <w:lang w:val="en-GB"/>
        </w:rPr>
        <w:t>king</w:t>
      </w:r>
      <w:proofErr w:type="gramEnd"/>
    </w:p>
    <w:p w14:paraId="5C189CC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widen- mouth depth mountain-pool </w:t>
      </w:r>
      <w:r w:rsidR="00467674">
        <w:rPr>
          <w:rFonts w:ascii="Gandhari Unicode" w:hAnsi="Gandhari Unicode" w:cs="e-Tamil OTC"/>
          <w:lang w:val="en-GB"/>
        </w:rPr>
        <w:t>waterlil</w:t>
      </w:r>
      <w:r w:rsidRPr="00542FF1">
        <w:rPr>
          <w:rFonts w:ascii="Gandhari Unicode" w:hAnsi="Gandhari Unicode" w:cs="e-Tamil OTC"/>
          <w:lang w:val="en-GB"/>
        </w:rPr>
        <w:t>y-with</w:t>
      </w:r>
    </w:p>
    <w:p w14:paraId="3743505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bundled- wild-jasmine smelling- your- fragrant </w:t>
      </w:r>
      <w:proofErr w:type="gramStart"/>
      <w:r w:rsidRPr="00542FF1">
        <w:rPr>
          <w:rFonts w:ascii="Gandhari Unicode" w:hAnsi="Gandhari Unicode" w:cs="e-Tamil OTC"/>
          <w:lang w:val="en-GB"/>
        </w:rPr>
        <w:t>forehead</w:t>
      </w:r>
      <w:proofErr w:type="gramEnd"/>
    </w:p>
    <w:p w14:paraId="2C6DEF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rushing-say </w:t>
      </w:r>
      <w:r w:rsidRPr="00542FF1">
        <w:rPr>
          <w:rFonts w:ascii="Gandhari Unicode" w:hAnsi="Gandhari Unicode" w:cs="e-Tamil OTC"/>
          <w:lang w:val="en-GB"/>
        </w:rPr>
        <w:t>he-forgets(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ōmaṟṟ</w:t>
      </w:r>
      <w:proofErr w:type="spellEnd"/>
      <w:proofErr w:type="gramEnd"/>
      <w:r w:rsidR="00FB693A">
        <w:rPr>
          <w:rFonts w:ascii="Gandhari Unicode" w:hAnsi="Gandhari Unicode" w:cs="e-Tamil OTC"/>
          <w:position w:val="6"/>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persevere(inf.)</w:t>
      </w:r>
      <w:r w:rsidRPr="00542FF1">
        <w:rPr>
          <w:rFonts w:ascii="Gandhari Unicode" w:hAnsi="Gandhari Unicode" w:cs="e-Tamil OTC"/>
          <w:position w:val="6"/>
          <w:lang w:val="en-GB"/>
        </w:rPr>
        <w:t>um</w:t>
      </w:r>
    </w:p>
    <w:p w14:paraId="1088D4F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desert many(n.pl.) transverse- difficult wealth</w:t>
      </w:r>
    </w:p>
    <w:p w14:paraId="6C5DEF2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complete-not because delaying</w:t>
      </w:r>
      <w:r w:rsidRPr="00542FF1">
        <w:rPr>
          <w:rFonts w:ascii="Gandhari Unicode" w:hAnsi="Gandhari Unicode" w:cs="e-Tamil OTC"/>
          <w:position w:val="6"/>
          <w:lang w:val="en-GB"/>
        </w:rPr>
        <w:t xml:space="preserve">ō </w:t>
      </w:r>
      <w:r w:rsidRPr="00542FF1">
        <w:rPr>
          <w:rFonts w:ascii="Gandhari Unicode" w:hAnsi="Gandhari Unicode" w:cs="e-Tamil OTC"/>
          <w:lang w:val="en-GB"/>
        </w:rPr>
        <w:t>is-not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AD7214" w14:textId="77777777" w:rsidR="0092153D" w:rsidRPr="00542FF1" w:rsidRDefault="0092153D">
      <w:pPr>
        <w:pStyle w:val="Textbody"/>
        <w:spacing w:after="29"/>
        <w:rPr>
          <w:rFonts w:ascii="Gandhari Unicode" w:hAnsi="Gandhari Unicode" w:cs="e-Tamil OTC"/>
          <w:lang w:val="en-GB"/>
        </w:rPr>
      </w:pPr>
    </w:p>
    <w:p w14:paraId="1AFE564A" w14:textId="77777777" w:rsidR="0092153D" w:rsidRPr="00542FF1" w:rsidRDefault="0092153D">
      <w:pPr>
        <w:pStyle w:val="Textbody"/>
        <w:spacing w:after="29"/>
        <w:rPr>
          <w:rFonts w:ascii="Gandhari Unicode" w:hAnsi="Gandhari Unicode" w:cs="e-Tamil OTC"/>
          <w:lang w:val="en-GB"/>
        </w:rPr>
      </w:pPr>
    </w:p>
    <w:p w14:paraId="2A411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Will he forget in a </w:t>
      </w:r>
      <w:proofErr w:type="gramStart"/>
      <w:r w:rsidRPr="00542FF1">
        <w:rPr>
          <w:rFonts w:ascii="Gandhari Unicode" w:hAnsi="Gandhari Unicode" w:cs="e-Tamil OTC"/>
          <w:lang w:val="en-GB"/>
        </w:rPr>
        <w:t>rush</w:t>
      </w:r>
      <w:proofErr w:type="gramEnd"/>
    </w:p>
    <w:p w14:paraId="1D91101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your fragrant forehead, smelling of wild jasmine </w:t>
      </w:r>
      <w:proofErr w:type="gramStart"/>
      <w:r w:rsidRPr="00542FF1">
        <w:rPr>
          <w:rFonts w:ascii="Gandhari Unicode" w:hAnsi="Gandhari Unicode" w:cs="e-Tamil OTC"/>
          <w:lang w:val="en-GB"/>
        </w:rPr>
        <w:t>tied</w:t>
      </w:r>
      <w:proofErr w:type="gramEnd"/>
    </w:p>
    <w:p w14:paraId="6122D709"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 with </w:t>
      </w:r>
      <w:r w:rsidR="00467674">
        <w:rPr>
          <w:rFonts w:ascii="Gandhari Unicode" w:hAnsi="Gandhari Unicode" w:cs="e-Tamil OTC"/>
          <w:lang w:val="en-GB"/>
        </w:rPr>
        <w:t>waterlil</w:t>
      </w:r>
      <w:r w:rsidRPr="00542FF1">
        <w:rPr>
          <w:rFonts w:ascii="Gandhari Unicode" w:hAnsi="Gandhari Unicode" w:cs="e-Tamil OTC"/>
          <w:lang w:val="en-GB"/>
        </w:rPr>
        <w:t xml:space="preserve">ies from the deep broad-mouthed pool on the </w:t>
      </w:r>
      <w:proofErr w:type="gramStart"/>
      <w:r w:rsidRPr="00542FF1">
        <w:rPr>
          <w:rFonts w:ascii="Gandhari Unicode" w:hAnsi="Gandhari Unicode" w:cs="e-Tamil OTC"/>
          <w:lang w:val="en-GB"/>
        </w:rPr>
        <w:t>hill top</w:t>
      </w:r>
      <w:proofErr w:type="gramEnd"/>
    </w:p>
    <w:p w14:paraId="10A05335" w14:textId="77777777" w:rsidR="0092153D" w:rsidRPr="00542FF1" w:rsidRDefault="00014CDD">
      <w:pPr>
        <w:pStyle w:val="Textbody"/>
        <w:tabs>
          <w:tab w:val="left" w:pos="413"/>
        </w:tabs>
        <w:spacing w:after="115"/>
        <w:rPr>
          <w:rFonts w:ascii="Gandhari Unicode" w:hAnsi="Gandhari Unicode" w:cs="e-Tamil OTC"/>
        </w:rPr>
      </w:pPr>
      <w:r w:rsidRPr="00542FF1">
        <w:rPr>
          <w:rFonts w:ascii="Gandhari Unicode" w:hAnsi="Gandhari Unicode" w:cs="e-Tamil OTC"/>
          <w:lang w:val="en-GB"/>
        </w:rPr>
        <w:tab/>
        <w:t>[belonging to] the king of suppliants with the beat of drums</w:t>
      </w:r>
      <w:r w:rsidRPr="00542FF1">
        <w:rPr>
          <w:rStyle w:val="FootnoteReference"/>
          <w:rFonts w:ascii="Gandhari Unicode" w:hAnsi="Gandhari Unicode" w:cs="e-Tamil OTC"/>
          <w:lang w:val="en-GB"/>
        </w:rPr>
        <w:footnoteReference w:id="243"/>
      </w:r>
      <w:r w:rsidRPr="00542FF1">
        <w:rPr>
          <w:rFonts w:ascii="Gandhari Unicode" w:hAnsi="Gandhari Unicode" w:cs="e-Tamil OTC"/>
          <w:lang w:val="en-GB"/>
        </w:rPr>
        <w:t>?</w:t>
      </w:r>
    </w:p>
    <w:p w14:paraId="71A4D10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Because, even if he </w:t>
      </w:r>
      <w:proofErr w:type="gramStart"/>
      <w:r w:rsidRPr="00542FF1">
        <w:rPr>
          <w:rFonts w:ascii="Gandhari Unicode" w:hAnsi="Gandhari Unicode" w:cs="e-Tamil OTC"/>
          <w:lang w:val="en-GB"/>
        </w:rPr>
        <w:t>makes an effort</w:t>
      </w:r>
      <w:proofErr w:type="gramEnd"/>
      <w:r w:rsidRPr="00542FF1">
        <w:rPr>
          <w:rFonts w:ascii="Gandhari Unicode" w:hAnsi="Gandhari Unicode" w:cs="e-Tamil OTC"/>
          <w:lang w:val="en-GB"/>
        </w:rPr>
        <w:t>,</w:t>
      </w:r>
    </w:p>
    <w:p w14:paraId="5AF4AD6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the wealth difficult [to attain] lying athwart in many </w:t>
      </w:r>
      <w:proofErr w:type="gramStart"/>
      <w:r w:rsidRPr="00542FF1">
        <w:rPr>
          <w:rFonts w:ascii="Gandhari Unicode" w:hAnsi="Gandhari Unicode" w:cs="e-Tamil OTC"/>
          <w:lang w:val="en-GB"/>
        </w:rPr>
        <w:t>deserts</w:t>
      </w:r>
      <w:proofErr w:type="gramEnd"/>
    </w:p>
    <w:p w14:paraId="77ADF00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has not been attained,</w:t>
      </w:r>
    </w:p>
    <w:p w14:paraId="66DD6C84"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will there be delay?</w:t>
      </w:r>
      <w:r w:rsidRPr="00542FF1">
        <w:rPr>
          <w:rStyle w:val="FootnoteReference"/>
          <w:rFonts w:ascii="Gandhari Unicode" w:hAnsi="Gandhari Unicode" w:cs="e-Tamil OTC"/>
          <w:lang w:val="en-GB"/>
        </w:rPr>
        <w:footnoteReference w:id="244"/>
      </w:r>
      <w:r w:rsidRPr="00542FF1">
        <w:rPr>
          <w:rFonts w:ascii="Gandhari Unicode" w:hAnsi="Gandhari Unicode" w:cs="e-Tamil OTC"/>
          <w:lang w:val="en-GB"/>
        </w:rPr>
        <w:t xml:space="preserve"> No.</w:t>
      </w:r>
    </w:p>
    <w:p w14:paraId="57990474" w14:textId="77777777" w:rsidR="0092153D" w:rsidRPr="00542FF1" w:rsidRDefault="0092153D">
      <w:pPr>
        <w:pStyle w:val="Textbody"/>
        <w:spacing w:after="0"/>
        <w:rPr>
          <w:rFonts w:ascii="Gandhari Unicode" w:hAnsi="Gandhari Unicode" w:cs="e-Tamil OTC"/>
          <w:lang w:val="en-GB"/>
        </w:rPr>
      </w:pPr>
    </w:p>
    <w:p w14:paraId="244CC3B0" w14:textId="77777777" w:rsidR="0092153D" w:rsidRPr="00542FF1" w:rsidRDefault="0092153D">
      <w:pPr>
        <w:pStyle w:val="Textbody"/>
        <w:spacing w:after="0"/>
        <w:rPr>
          <w:rFonts w:ascii="Gandhari Unicode" w:hAnsi="Gandhari Unicode" w:cs="e-Tamil OTC"/>
          <w:lang w:val="en-GB"/>
        </w:rPr>
      </w:pPr>
    </w:p>
    <w:p w14:paraId="2FFBFFD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1+4b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king of solicitors with the beat of drums,</w:t>
      </w:r>
    </w:p>
    <w:p w14:paraId="7192D13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will he ever forget ...?</w:t>
      </w:r>
    </w:p>
    <w:p w14:paraId="287028D5" w14:textId="77777777" w:rsidR="0092153D" w:rsidRPr="00542FF1" w:rsidRDefault="0092153D">
      <w:pPr>
        <w:pStyle w:val="Textbody"/>
        <w:spacing w:after="0"/>
        <w:rPr>
          <w:rFonts w:ascii="Gandhari Unicode" w:hAnsi="Gandhari Unicode" w:cs="e-Tamil OTC"/>
          <w:lang w:val="en-GB"/>
        </w:rPr>
      </w:pPr>
    </w:p>
    <w:p w14:paraId="71DB39BC" w14:textId="77777777" w:rsidR="008165FB" w:rsidRDefault="008165FB">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42D0A5" w14:textId="77777777" w:rsidR="0092153D" w:rsidRPr="008165FB" w:rsidRDefault="00014CDD" w:rsidP="008165FB">
      <w:pPr>
        <w:pStyle w:val="Heading4"/>
        <w:rPr>
          <w:rFonts w:ascii="Gandhari Unicode" w:hAnsi="Gandhari Unicode"/>
          <w:i w:val="0"/>
          <w:iCs w:val="0"/>
          <w:color w:val="auto"/>
        </w:rPr>
      </w:pPr>
      <w:r w:rsidRPr="008165FB">
        <w:rPr>
          <w:rFonts w:ascii="Gandhari Unicode" w:hAnsi="Gandhari Unicode"/>
          <w:b/>
          <w:i w:val="0"/>
          <w:iCs w:val="0"/>
          <w:color w:val="auto"/>
          <w:lang w:val="en-GB"/>
        </w:rPr>
        <w:lastRenderedPageBreak/>
        <w:t>KT 60</w:t>
      </w:r>
      <w:r w:rsidRPr="008165FB">
        <w:rPr>
          <w:rFonts w:ascii="e-Tamil OTC" w:hAnsi="e-Tamil OTC" w:cs="e-Tamil OTC"/>
          <w:b/>
          <w:i w:val="0"/>
          <w:iCs w:val="0"/>
          <w:color w:val="auto"/>
          <w:cs/>
          <w:lang w:val="en-GB"/>
        </w:rPr>
        <w:t xml:space="preserve"> </w:t>
      </w:r>
      <w:r w:rsidRPr="008165FB">
        <w:rPr>
          <w:rFonts w:ascii="e-Tamil OTC" w:hAnsi="e-Tamil OTC" w:cs="e-Tamil OTC"/>
          <w:i w:val="0"/>
          <w:iCs w:val="0"/>
          <w:color w:val="auto"/>
          <w:cs/>
        </w:rPr>
        <w:t>பரணர்</w:t>
      </w:r>
      <w:r w:rsidRPr="008165FB">
        <w:rPr>
          <w:rFonts w:ascii="e-Tamil OTC" w:hAnsi="e-Tamil OTC" w:cs="e-Tamil OTC"/>
          <w:i w:val="0"/>
          <w:iCs w:val="0"/>
          <w:color w:val="auto"/>
          <w:cs/>
          <w:lang w:val="en-GB"/>
        </w:rPr>
        <w:t xml:space="preserve">: </w:t>
      </w:r>
      <w:r w:rsidRPr="008165FB">
        <w:rPr>
          <w:rFonts w:ascii="Gandhari Unicode" w:hAnsi="Gandhari Unicode"/>
          <w:i w:val="0"/>
          <w:iCs w:val="0"/>
          <w:color w:val="auto"/>
          <w:lang w:val="en-GB"/>
        </w:rPr>
        <w:t>SHE</w:t>
      </w:r>
    </w:p>
    <w:p w14:paraId="584AFA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ஆற்றாமையிற் தலைமகள் தோழிக்கு உரைத்தது.</w:t>
      </w:r>
    </w:p>
    <w:p w14:paraId="4F75C8B8" w14:textId="77777777" w:rsidR="0092153D" w:rsidRPr="00542FF1" w:rsidRDefault="0092153D">
      <w:pPr>
        <w:pStyle w:val="Textbody"/>
        <w:spacing w:after="29"/>
        <w:rPr>
          <w:rFonts w:ascii="Gandhari Unicode" w:hAnsi="Gandhari Unicode" w:cs="e-Tamil OTC"/>
        </w:rPr>
      </w:pPr>
    </w:p>
    <w:p w14:paraId="74A210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குறுந்தாட் </w:t>
      </w:r>
      <w:r w:rsidRPr="00542FF1">
        <w:rPr>
          <w:rFonts w:ascii="Gandhari Unicode" w:hAnsi="Gandhari Unicode" w:cs="e-Tamil OTC"/>
          <w:u w:val="wave"/>
          <w:cs/>
        </w:rPr>
        <w:t>கூதளி ராடிய</w:t>
      </w:r>
      <w:r w:rsidRPr="00542FF1">
        <w:rPr>
          <w:rFonts w:ascii="Gandhari Unicode" w:hAnsi="Gandhari Unicode" w:cs="e-Tamil OTC"/>
          <w:cs/>
        </w:rPr>
        <w:t xml:space="preserve"> </w:t>
      </w:r>
      <w:r w:rsidRPr="00542FF1">
        <w:rPr>
          <w:rFonts w:ascii="Gandhari Unicode" w:hAnsi="Gandhari Unicode" w:cs="e-Tamil OTC"/>
          <w:u w:val="wave"/>
          <w:cs/>
        </w:rPr>
        <w:t>நெடுவரைப்</w:t>
      </w:r>
    </w:p>
    <w:p w14:paraId="0856B6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பெருந்தேன் கண்ட </w:t>
      </w:r>
      <w:r w:rsidRPr="00542FF1">
        <w:rPr>
          <w:rFonts w:ascii="Gandhari Unicode" w:hAnsi="Gandhari Unicode" w:cs="e-Tamil OTC"/>
          <w:u w:val="wave"/>
          <w:cs/>
        </w:rPr>
        <w:t>விருக்கை</w:t>
      </w:r>
      <w:r w:rsidRPr="00542FF1">
        <w:rPr>
          <w:rFonts w:ascii="Gandhari Unicode" w:hAnsi="Gandhari Unicode" w:cs="e-Tamil OTC"/>
          <w:cs/>
        </w:rPr>
        <w:t xml:space="preserve"> </w:t>
      </w:r>
      <w:r w:rsidRPr="00542FF1">
        <w:rPr>
          <w:rFonts w:ascii="Gandhari Unicode" w:hAnsi="Gandhari Unicode" w:cs="e-Tamil OTC"/>
          <w:u w:val="wave"/>
          <w:cs/>
        </w:rPr>
        <w:t>முடவ</w:t>
      </w:r>
    </w:p>
    <w:p w14:paraId="01B29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னுட்கைச்</w:t>
      </w:r>
      <w:r w:rsidRPr="00542FF1">
        <w:rPr>
          <w:rFonts w:ascii="Gandhari Unicode" w:hAnsi="Gandhari Unicode" w:cs="e-Tamil OTC"/>
          <w:cs/>
        </w:rPr>
        <w:t xml:space="preserve"> </w:t>
      </w:r>
      <w:r w:rsidRPr="00542FF1">
        <w:rPr>
          <w:rFonts w:ascii="Gandhari Unicode" w:hAnsi="Gandhari Unicode" w:cs="e-Tamil OTC"/>
          <w:u w:val="wave"/>
          <w:cs/>
        </w:rPr>
        <w:t>சிறுகுடை</w:t>
      </w:r>
      <w:r w:rsidRPr="00542FF1">
        <w:rPr>
          <w:rFonts w:ascii="Gandhari Unicode" w:hAnsi="Gandhari Unicode" w:cs="e-Tamil OTC"/>
          <w:cs/>
        </w:rPr>
        <w:t xml:space="preserve"> கோலிக் </w:t>
      </w:r>
      <w:r w:rsidRPr="00542FF1">
        <w:rPr>
          <w:rFonts w:ascii="Gandhari Unicode" w:hAnsi="Gandhari Unicode" w:cs="e-Tamil OTC"/>
          <w:u w:val="wave"/>
          <w:cs/>
        </w:rPr>
        <w:t>கீழிருந்து</w:t>
      </w:r>
    </w:p>
    <w:p w14:paraId="3B29BEE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சுட்டுபு</w:t>
      </w:r>
      <w:r w:rsidRPr="00542FF1">
        <w:rPr>
          <w:rFonts w:ascii="Gandhari Unicode" w:hAnsi="Gandhari Unicode" w:cs="e-Tamil OTC"/>
          <w:cs/>
        </w:rPr>
        <w:t xml:space="preserve"> நக்கி யாங்குக் காதலர்</w:t>
      </w:r>
    </w:p>
    <w:p w14:paraId="4B8E61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நல்கார் நயவா </w:t>
      </w:r>
      <w:r w:rsidRPr="00542FF1">
        <w:rPr>
          <w:rFonts w:ascii="Gandhari Unicode" w:hAnsi="Gandhari Unicode" w:cs="e-Tamil OTC"/>
          <w:u w:val="wave"/>
          <w:cs/>
        </w:rPr>
        <w:t>ராயினும்</w:t>
      </w:r>
    </w:p>
    <w:p w14:paraId="30469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பல்காற்</w:t>
      </w:r>
      <w:r w:rsidRPr="00542FF1">
        <w:rPr>
          <w:rFonts w:ascii="Gandhari Unicode" w:hAnsi="Gandhari Unicode" w:cs="e-Tamil OTC"/>
          <w:cs/>
        </w:rPr>
        <w:t xml:space="preserve"> காண்டலு முள்ளத்துக் கினிதே.</w:t>
      </w:r>
    </w:p>
    <w:p w14:paraId="1FAB43E4" w14:textId="77777777" w:rsidR="0092153D" w:rsidRPr="00542FF1" w:rsidRDefault="0092153D">
      <w:pPr>
        <w:pStyle w:val="Textbody"/>
        <w:spacing w:after="29"/>
        <w:rPr>
          <w:rFonts w:ascii="Gandhari Unicode" w:hAnsi="Gandhari Unicode" w:cs="e-Tamil OTC"/>
        </w:rPr>
      </w:pPr>
    </w:p>
    <w:p w14:paraId="085845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 xml:space="preserve">L1, C1+3+4,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யாடிய </w:t>
      </w:r>
      <w:r w:rsidRPr="00542FF1">
        <w:rPr>
          <w:rFonts w:ascii="Gandhari Unicode" w:hAnsi="Gandhari Unicode" w:cs="e-Tamil OTC"/>
        </w:rPr>
        <w:t xml:space="preserve">C1v+2+3v,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சாடிய </w:t>
      </w:r>
      <w:r w:rsidRPr="00542FF1">
        <w:rPr>
          <w:rFonts w:ascii="Gandhari Unicode" w:hAnsi="Gandhari Unicode" w:cs="e-Tamil OTC"/>
        </w:rPr>
        <w:t xml:space="preserve">AA; </w:t>
      </w:r>
      <w:r w:rsidRPr="00542FF1">
        <w:rPr>
          <w:rFonts w:ascii="Gandhari Unicode" w:hAnsi="Gandhari Unicode" w:cs="e-Tamil OTC"/>
          <w:cs/>
        </w:rPr>
        <w:t xml:space="preserve">கூதாளி யாடிய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கூதாள ராடிய </w:t>
      </w:r>
      <w:r w:rsidRPr="00542FF1">
        <w:rPr>
          <w:rFonts w:ascii="Gandhari Unicode" w:hAnsi="Gandhari Unicode" w:cs="e-Tamil OTC"/>
        </w:rPr>
        <w:t>AT</w:t>
      </w:r>
      <w:r w:rsidRPr="00542FF1">
        <w:rPr>
          <w:rStyle w:val="FootnoteReference"/>
          <w:rFonts w:ascii="Gandhari Unicode" w:hAnsi="Gandhari Unicode" w:cs="e-Tamil OTC"/>
          <w:lang w:val="en-GB"/>
        </w:rPr>
        <w:footnoteReference w:id="24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நெடுவரைப் </w:t>
      </w:r>
      <w:r w:rsidRPr="00542FF1">
        <w:rPr>
          <w:rFonts w:ascii="Gandhari Unicode" w:hAnsi="Gandhari Unicode" w:cs="e-Tamil OTC"/>
        </w:rPr>
        <w:t xml:space="preserve">L1, C1+2v+3+4,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பருவரைப்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விருக்கை </w:t>
      </w:r>
      <w:r w:rsidRPr="00542FF1">
        <w:rPr>
          <w:rFonts w:ascii="Gandhari Unicode" w:hAnsi="Gandhari Unicode" w:cs="e-Tamil OTC"/>
        </w:rPr>
        <w:t xml:space="preserve">L1, C1+3+4,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விருங்கால்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முடிவ </w:t>
      </w:r>
      <w:r w:rsidRPr="00542FF1">
        <w:rPr>
          <w:rFonts w:ascii="Gandhari Unicode" w:hAnsi="Gandhari Unicode" w:cs="e-Tamil OTC"/>
        </w:rPr>
        <w:t xml:space="preserve">C2v+3v, G1+2v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னுட்கைச்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னுட்குழி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சீறுடை </w:t>
      </w:r>
      <w:r w:rsidRPr="00542FF1">
        <w:rPr>
          <w:rFonts w:ascii="Gandhari Unicode" w:hAnsi="Gandhari Unicode" w:cs="e-Tamil OTC"/>
        </w:rPr>
        <w:t xml:space="preserve">C2+4, G1+2, EA, I, AT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சுட்டுபு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தூட்டுபு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கீழிருந்து </w:t>
      </w:r>
      <w:r w:rsidRPr="00542FF1">
        <w:rPr>
          <w:rFonts w:ascii="Gandhari Unicode" w:hAnsi="Gandhari Unicode" w:cs="e-Tamil OTC"/>
        </w:rPr>
        <w:t xml:space="preserve">| </w:t>
      </w:r>
      <w:r w:rsidRPr="00542FF1">
        <w:rPr>
          <w:rFonts w:ascii="Gandhari Unicode" w:hAnsi="Gandhari Unicode" w:cs="e-Tamil OTC"/>
          <w:cs/>
        </w:rPr>
        <w:t xml:space="preserve">நீட்டுபு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கீழிருந் </w:t>
      </w:r>
      <w:r w:rsidRPr="00542FF1">
        <w:rPr>
          <w:rFonts w:ascii="Gandhari Unicode" w:hAnsi="Gandhari Unicode" w:cs="e-Tamil OTC"/>
        </w:rPr>
        <w:t xml:space="preserve">| </w:t>
      </w:r>
      <w:r w:rsidRPr="00542FF1">
        <w:rPr>
          <w:rFonts w:ascii="Gandhari Unicode" w:hAnsi="Gandhari Unicode" w:cs="e-Tamil OTC"/>
          <w:cs/>
        </w:rPr>
        <w:t xml:space="preserve">துருட்டுபு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ராயினும்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ரெனினும் </w:t>
      </w:r>
      <w:r w:rsidRPr="00542FF1">
        <w:rPr>
          <w:rFonts w:ascii="Gandhari Unicode" w:hAnsi="Gandhari Unicode" w:cs="e-Tamil OTC"/>
        </w:rPr>
        <w:t xml:space="preserve">G1, CP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பல்காற் </w:t>
      </w:r>
      <w:r w:rsidRPr="00542FF1">
        <w:rPr>
          <w:rFonts w:ascii="Gandhari Unicode" w:hAnsi="Gandhari Unicode" w:cs="e-Tamil OTC"/>
        </w:rPr>
        <w:t xml:space="preserve">L1, C1v+2+4,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பல்காலக் </w:t>
      </w:r>
      <w:r w:rsidRPr="00542FF1">
        <w:rPr>
          <w:rFonts w:ascii="Gandhari Unicode" w:hAnsi="Gandhari Unicode" w:cs="e-Tamil OTC"/>
        </w:rPr>
        <w:t>C1+3, G1</w:t>
      </w:r>
    </w:p>
    <w:p w14:paraId="3D7466D1" w14:textId="77777777" w:rsidR="0092153D" w:rsidRPr="00542FF1" w:rsidRDefault="0092153D">
      <w:pPr>
        <w:pStyle w:val="Textbody"/>
        <w:spacing w:after="29"/>
        <w:rPr>
          <w:rFonts w:ascii="Gandhari Unicode" w:hAnsi="Gandhari Unicode" w:cs="e-Tamil OTC"/>
        </w:rPr>
      </w:pPr>
    </w:p>
    <w:p w14:paraId="359929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kūtaḷir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neṭ</w:t>
      </w:r>
      <w:r w:rsidR="0066233E">
        <w:rPr>
          <w:rFonts w:ascii="Gandhari Unicode" w:hAnsi="Gandhari Unicode" w:cs="e-Tamil OTC"/>
          <w:i/>
          <w:iCs/>
          <w:lang w:val="en-GB"/>
        </w:rPr>
        <w: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0066233E">
        <w:rPr>
          <w:rFonts w:ascii="Gandhari Unicode" w:hAnsi="Gandhari Unicode" w:cs="e-Tamil OTC"/>
          <w:lang w:val="en-GB"/>
        </w:rPr>
        <w:t>+</w:t>
      </w:r>
    </w:p>
    <w:p w14:paraId="4FD1825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w:t>
      </w:r>
      <w:proofErr w:type="spellEnd"/>
      <w:r w:rsidRPr="00542FF1">
        <w:rPr>
          <w:rFonts w:ascii="Gandhari Unicode" w:hAnsi="Gandhari Unicode" w:cs="e-Tamil OTC"/>
          <w:lang w:val="en-GB"/>
        </w:rPr>
        <w:t xml:space="preserve"> </w:t>
      </w:r>
      <w:r w:rsidR="0066233E">
        <w:rPr>
          <w:rFonts w:ascii="Gandhari Unicode" w:hAnsi="Gandhari Unicode" w:cs="e-Tamil OTC"/>
          <w:lang w:val="en-GB"/>
        </w:rPr>
        <w:t>~</w:t>
      </w:r>
      <w:proofErr w:type="spellStart"/>
      <w:r w:rsidRPr="00542FF1">
        <w:rPr>
          <w:rFonts w:ascii="Gandhari Unicode" w:hAnsi="Gandhari Unicode" w:cs="e-Tamil OTC"/>
          <w:i/>
          <w:iCs/>
          <w:lang w:val="en-GB"/>
        </w:rPr>
        <w:t>irukkai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muṭavaṉ</w:t>
      </w:r>
      <w:proofErr w:type="spellEnd"/>
    </w:p>
    <w:p w14:paraId="33819BD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kai</w:t>
      </w:r>
      <w:r w:rsidR="0066233E">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kōli</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iruntu</w:t>
      </w:r>
      <w:proofErr w:type="spellEnd"/>
    </w:p>
    <w:p w14:paraId="0E438FD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cuṭṭupu</w:t>
      </w:r>
      <w:proofErr w:type="spellEnd"/>
      <w:r w:rsidR="0066233E">
        <w:rPr>
          <w:rFonts w:ascii="Gandhari Unicode" w:hAnsi="Gandhari Unicode" w:cs="e-Tamil OTC"/>
          <w:lang w:val="en-GB"/>
        </w:rPr>
        <w:t xml:space="preserve"> </w:t>
      </w:r>
      <w:proofErr w:type="spellStart"/>
      <w:r w:rsidR="0066233E">
        <w:rPr>
          <w:rFonts w:ascii="Gandhari Unicode" w:hAnsi="Gandhari Unicode" w:cs="e-Tamil OTC"/>
          <w:lang w:val="en-GB"/>
        </w:rPr>
        <w:t>nakkiy</w:t>
      </w:r>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p>
    <w:p w14:paraId="50F13E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nalkār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āyiṉum</w:t>
      </w:r>
      <w:proofErr w:type="spellEnd"/>
    </w:p>
    <w:p w14:paraId="51F8E00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kāṇṭal</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uḷḷattukk</w:t>
      </w:r>
      <w:proofErr w:type="spellEnd"/>
      <w:r w:rsidR="006623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iṉit</w:t>
      </w:r>
      <w:proofErr w:type="spellEnd"/>
      <w:r w:rsidR="0066233E">
        <w:rPr>
          <w:rFonts w:ascii="Gandhari Unicode" w:hAnsi="Gandhari Unicode" w:cs="e-Tamil OTC"/>
          <w:lang w:val="en-GB"/>
        </w:rPr>
        <w:t>*-</w:t>
      </w:r>
      <w:r w:rsidRPr="00542FF1">
        <w:rPr>
          <w:rFonts w:ascii="Gandhari Unicode" w:hAnsi="Gandhari Unicode" w:cs="e-Tamil OTC"/>
          <w:lang w:val="en-GB"/>
        </w:rPr>
        <w:t>ē.</w:t>
      </w:r>
    </w:p>
    <w:p w14:paraId="53B7CA68" w14:textId="77777777" w:rsidR="0092153D" w:rsidRPr="00542FF1" w:rsidRDefault="0092153D">
      <w:pPr>
        <w:pStyle w:val="Textbody"/>
        <w:spacing w:after="29" w:line="260" w:lineRule="exact"/>
        <w:rPr>
          <w:rFonts w:ascii="Gandhari Unicode" w:hAnsi="Gandhari Unicode" w:cs="e-Tamil OTC"/>
          <w:u w:val="single"/>
          <w:lang w:val="en-GB"/>
        </w:rPr>
      </w:pPr>
    </w:p>
    <w:p w14:paraId="4CDCCB6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because of [her] lack of strength in the time of separation.</w:t>
      </w:r>
    </w:p>
    <w:p w14:paraId="4D73FD2B" w14:textId="77777777" w:rsidR="0092153D" w:rsidRPr="00542FF1" w:rsidRDefault="0092153D">
      <w:pPr>
        <w:pStyle w:val="Textbody"/>
        <w:spacing w:after="29" w:line="260" w:lineRule="exact"/>
        <w:rPr>
          <w:rFonts w:ascii="Gandhari Unicode" w:hAnsi="Gandhari Unicode" w:cs="e-Tamil OTC"/>
          <w:u w:val="single"/>
          <w:lang w:val="en-GB"/>
        </w:rPr>
      </w:pPr>
    </w:p>
    <w:p w14:paraId="75C430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leg</w:t>
      </w:r>
      <w:r w:rsidRPr="00542FF1">
        <w:rPr>
          <w:rFonts w:ascii="Gandhari Unicode" w:hAnsi="Gandhari Unicode" w:cs="e-Tamil OTC"/>
        </w:rPr>
        <w:t xml:space="preserve"> </w:t>
      </w:r>
      <w:proofErr w:type="spellStart"/>
      <w:r w:rsidRPr="00542FF1">
        <w:rPr>
          <w:rFonts w:ascii="Gandhari Unicode" w:hAnsi="Gandhari Unicode" w:cs="e-Tamil OTC"/>
          <w:lang w:val="en-GB"/>
        </w:rPr>
        <w:t>Kūtaḷir</w:t>
      </w:r>
      <w:proofErr w:type="spellEnd"/>
      <w:r w:rsidRPr="00542FF1">
        <w:rPr>
          <w:rFonts w:ascii="Gandhari Unicode" w:hAnsi="Gandhari Unicode" w:cs="e-Tamil OTC"/>
          <w:lang w:val="en-GB"/>
        </w:rPr>
        <w:t xml:space="preserve">(-plant) danced- long </w:t>
      </w:r>
      <w:proofErr w:type="gramStart"/>
      <w:r w:rsidRPr="00542FF1">
        <w:rPr>
          <w:rFonts w:ascii="Gandhari Unicode" w:hAnsi="Gandhari Unicode" w:cs="e-Tamil OTC"/>
          <w:lang w:val="en-GB"/>
        </w:rPr>
        <w:t>mountain</w:t>
      </w:r>
      <w:proofErr w:type="gramEnd"/>
    </w:p>
    <w:p w14:paraId="02908A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honey</w:t>
      </w:r>
      <w:r w:rsidRPr="00542FF1">
        <w:rPr>
          <w:rFonts w:ascii="Gandhari Unicode" w:hAnsi="Gandhari Unicode" w:cs="e-Tamil OTC"/>
        </w:rPr>
        <w:t xml:space="preserve"> </w:t>
      </w:r>
      <w:r w:rsidRPr="00542FF1">
        <w:rPr>
          <w:rFonts w:ascii="Gandhari Unicode" w:hAnsi="Gandhari Unicode" w:cs="e-Tamil OTC"/>
          <w:lang w:val="en-GB"/>
        </w:rPr>
        <w:t>seen- sitting lame-he</w:t>
      </w:r>
    </w:p>
    <w:p w14:paraId="7E2C96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hand little casket formed below been</w:t>
      </w:r>
    </w:p>
    <w:p w14:paraId="0FA7F7D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shown licked</w:t>
      </w:r>
      <w:r w:rsidR="0066233E">
        <w:rPr>
          <w:rFonts w:ascii="Gandhari Unicode" w:hAnsi="Gandhari Unicode" w:cs="e-Tamil OTC"/>
          <w:lang w:val="en-GB"/>
        </w:rPr>
        <w:t>-</w:t>
      </w:r>
      <w:r w:rsidRPr="00542FF1">
        <w:rPr>
          <w:rFonts w:ascii="Gandhari Unicode" w:hAnsi="Gandhari Unicode" w:cs="e-Tamil OTC"/>
          <w:lang w:val="en-GB"/>
        </w:rPr>
        <w:t>like lover(h.)</w:t>
      </w:r>
    </w:p>
    <w:p w14:paraId="39DBE4E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grant-not-he(h.)</w:t>
      </w:r>
      <w:r w:rsidRPr="00542FF1">
        <w:rPr>
          <w:rFonts w:ascii="Gandhari Unicode" w:hAnsi="Gandhari Unicode" w:cs="e-Tamil OTC"/>
        </w:rPr>
        <w:t xml:space="preserve"> </w:t>
      </w:r>
      <w:r w:rsidRPr="00542FF1">
        <w:rPr>
          <w:rFonts w:ascii="Gandhari Unicode" w:hAnsi="Gandhari Unicode" w:cs="e-Tamil OTC"/>
          <w:lang w:val="en-GB"/>
        </w:rPr>
        <w:t>longing-not-he(h.) if-even</w:t>
      </w:r>
    </w:p>
    <w:p w14:paraId="43EA083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many time seeing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inside(dat.)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497DE6" w14:textId="77777777" w:rsidR="0092153D" w:rsidRPr="00542FF1" w:rsidRDefault="0092153D">
      <w:pPr>
        <w:pStyle w:val="Textbody"/>
        <w:spacing w:after="29"/>
        <w:rPr>
          <w:rFonts w:ascii="Gandhari Unicode" w:hAnsi="Gandhari Unicode" w:cs="e-Tamil OTC"/>
          <w:lang w:val="en-GB"/>
        </w:rPr>
      </w:pPr>
    </w:p>
    <w:p w14:paraId="126F8D37" w14:textId="77777777" w:rsidR="0092153D" w:rsidRPr="00542FF1" w:rsidRDefault="0092153D">
      <w:pPr>
        <w:pStyle w:val="Textbody"/>
        <w:spacing w:after="29"/>
        <w:rPr>
          <w:rFonts w:ascii="Gandhari Unicode" w:hAnsi="Gandhari Unicode" w:cs="e-Tamil OTC"/>
          <w:lang w:val="en-GB"/>
        </w:rPr>
      </w:pPr>
    </w:p>
    <w:p w14:paraId="5C89345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Sweet to the mind [is] it often to see the lover,</w:t>
      </w:r>
    </w:p>
    <w:p w14:paraId="16AA0B1C"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even if he [is] </w:t>
      </w:r>
      <w:proofErr w:type="spellStart"/>
      <w:r w:rsidRPr="00542FF1">
        <w:rPr>
          <w:rFonts w:ascii="Gandhari Unicode" w:hAnsi="Gandhari Unicode" w:cs="e-Tamil OTC"/>
          <w:lang w:val="en-GB"/>
        </w:rPr>
        <w:t>ungranting</w:t>
      </w:r>
      <w:proofErr w:type="spellEnd"/>
      <w:r w:rsidRPr="00542FF1">
        <w:rPr>
          <w:rFonts w:ascii="Gandhari Unicode" w:hAnsi="Gandhari Unicode" w:cs="e-Tamil OTC"/>
          <w:lang w:val="en-GB"/>
        </w:rPr>
        <w:t>, unloving,</w:t>
      </w:r>
    </w:p>
    <w:p w14:paraId="1478DD4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as the great honey [is sweet to] the lame one</w:t>
      </w:r>
      <w:r w:rsidRPr="00542FF1">
        <w:rPr>
          <w:rStyle w:val="FootnoteReference"/>
          <w:rFonts w:ascii="Gandhari Unicode" w:hAnsi="Gandhari Unicode" w:cs="e-Tamil OTC"/>
          <w:lang w:val="en-GB"/>
        </w:rPr>
        <w:footnoteReference w:id="246"/>
      </w:r>
      <w:r w:rsidRPr="00542FF1">
        <w:rPr>
          <w:rFonts w:ascii="Gandhari Unicode" w:hAnsi="Gandhari Unicode" w:cs="e-Tamil OTC"/>
          <w:lang w:val="en-GB"/>
        </w:rPr>
        <w:t xml:space="preserve">, seen while </w:t>
      </w:r>
      <w:proofErr w:type="gramStart"/>
      <w:r w:rsidRPr="00542FF1">
        <w:rPr>
          <w:rFonts w:ascii="Gandhari Unicode" w:hAnsi="Gandhari Unicode" w:cs="e-Tamil OTC"/>
          <w:lang w:val="en-GB"/>
        </w:rPr>
        <w:t>sitting</w:t>
      </w:r>
      <w:proofErr w:type="gramEnd"/>
    </w:p>
    <w:p w14:paraId="7BCED2A6"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at the long mountain where the short-trunked </w:t>
      </w:r>
      <w:proofErr w:type="spellStart"/>
      <w:r w:rsidRPr="00542FF1">
        <w:rPr>
          <w:rFonts w:ascii="Gandhari Unicode" w:hAnsi="Gandhari Unicode" w:cs="e-Tamil OTC"/>
          <w:lang w:val="en-GB"/>
        </w:rPr>
        <w:t>Kūṭāḷi</w:t>
      </w:r>
      <w:proofErr w:type="spellEnd"/>
      <w:r w:rsidRPr="00542FF1">
        <w:rPr>
          <w:rFonts w:ascii="Gandhari Unicode" w:hAnsi="Gandhari Unicode" w:cs="e-Tamil OTC"/>
          <w:lang w:val="en-GB"/>
        </w:rPr>
        <w:t xml:space="preserve"> sways,</w:t>
      </w:r>
    </w:p>
    <w:p w14:paraId="487417E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who from below</w:t>
      </w:r>
      <w:r w:rsidRPr="00542FF1">
        <w:rPr>
          <w:rStyle w:val="FootnoteReference"/>
          <w:rFonts w:ascii="Gandhari Unicode" w:hAnsi="Gandhari Unicode" w:cs="e-Tamil OTC"/>
          <w:lang w:val="en-GB"/>
        </w:rPr>
        <w:footnoteReference w:id="247"/>
      </w:r>
      <w:r w:rsidRPr="00542FF1">
        <w:rPr>
          <w:rFonts w:ascii="Gandhari Unicode" w:hAnsi="Gandhari Unicode" w:cs="e-Tamil OTC"/>
          <w:lang w:val="en-GB"/>
        </w:rPr>
        <w:t xml:space="preserve"> forms a little casket with [his] palm,</w:t>
      </w:r>
    </w:p>
    <w:p w14:paraId="28C6AF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[and] points [upwards and] licks [his lips].</w:t>
      </w:r>
    </w:p>
    <w:p w14:paraId="693631EE" w14:textId="77777777" w:rsidR="0092153D" w:rsidRPr="00542FF1" w:rsidRDefault="0092153D">
      <w:pPr>
        <w:pStyle w:val="Textbody"/>
        <w:spacing w:after="0"/>
        <w:rPr>
          <w:rFonts w:ascii="Gandhari Unicode" w:hAnsi="Gandhari Unicode" w:cs="e-Tamil OTC"/>
          <w:b/>
          <w:lang w:val="en-GB"/>
        </w:rPr>
      </w:pPr>
    </w:p>
    <w:p w14:paraId="5F2657B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D00FD8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தும்பிசேர் கீரன்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A0ACD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வாயில்கட்கு உரைத்தது.</w:t>
      </w:r>
    </w:p>
    <w:p w14:paraId="5B8AEB8A" w14:textId="77777777" w:rsidR="0092153D" w:rsidRPr="00542FF1" w:rsidRDefault="0092153D">
      <w:pPr>
        <w:pStyle w:val="Textbody"/>
        <w:spacing w:after="29"/>
        <w:rPr>
          <w:rFonts w:ascii="Gandhari Unicode" w:hAnsi="Gandhari Unicode" w:cs="e-Tamil OTC"/>
        </w:rPr>
      </w:pPr>
    </w:p>
    <w:p w14:paraId="7B7B03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தச்சன் செய்த சிறுமா வைய</w:t>
      </w:r>
    </w:p>
    <w:p w14:paraId="393A3F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மூர்ந்தின் புறாஅ ராயினுங் கையி</w:t>
      </w:r>
    </w:p>
    <w:p w14:paraId="0A9916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னீர்த்தின் புறூஉ மிளையோர் போல</w:t>
      </w:r>
    </w:p>
    <w:p w14:paraId="2DEFB3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வுற்றின் புறேஎ மாயினு நற்றேர்ப்</w:t>
      </w:r>
    </w:p>
    <w:p w14:paraId="5FB710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பொய்கை யூரன் கேண்மை</w:t>
      </w:r>
    </w:p>
    <w:p w14:paraId="0CFF70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செய்தின் </w:t>
      </w:r>
      <w:r w:rsidRPr="00542FF1">
        <w:rPr>
          <w:rFonts w:ascii="Gandhari Unicode" w:hAnsi="Gandhari Unicode" w:cs="e-Tamil OTC"/>
          <w:u w:val="wave"/>
          <w:cs/>
        </w:rPr>
        <w:t>புற்றனெஞ்</w:t>
      </w:r>
      <w:r w:rsidRPr="00542FF1">
        <w:rPr>
          <w:rFonts w:ascii="Gandhari Unicode" w:hAnsi="Gandhari Unicode" w:cs="e-Tamil OTC"/>
          <w:cs/>
        </w:rPr>
        <w:t xml:space="preserve"> செறிந்தன வளையே.</w:t>
      </w:r>
    </w:p>
    <w:p w14:paraId="3E7EA0F2" w14:textId="77777777" w:rsidR="0092153D" w:rsidRPr="00542FF1" w:rsidRDefault="0092153D">
      <w:pPr>
        <w:pStyle w:val="Textbody"/>
        <w:spacing w:after="29"/>
        <w:rPr>
          <w:rFonts w:ascii="Gandhari Unicode" w:hAnsi="Gandhari Unicode" w:cs="e-Tamil OTC"/>
        </w:rPr>
      </w:pPr>
    </w:p>
    <w:p w14:paraId="1AF14BC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னீர்த்தின்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L1, C3; </w:t>
      </w:r>
      <w:r w:rsidRPr="00542FF1">
        <w:rPr>
          <w:rFonts w:ascii="Gandhari Unicode" w:eastAsia="URW Palladio UNI" w:hAnsi="Gandhari Unicode" w:cs="e-Tamil OTC"/>
          <w:cs/>
        </w:rPr>
        <w:t xml:space="preserve">னித்தின்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புறேஎ </w:t>
      </w:r>
      <w:r w:rsidRPr="00542FF1">
        <w:rPr>
          <w:rFonts w:ascii="Gandhari Unicode" w:eastAsia="URW Palladio UNI" w:hAnsi="Gandhari Unicode" w:cs="e-Tamil OTC"/>
        </w:rPr>
        <w:t xml:space="preserve">L1, C2,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 </w:t>
      </w:r>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நற்றேர்ப் </w:t>
      </w:r>
      <w:r w:rsidRPr="00542FF1">
        <w:rPr>
          <w:rFonts w:ascii="Gandhari Unicode" w:eastAsia="URW Palladio UNI" w:hAnsi="Gandhari Unicode" w:cs="e-Tamil OTC"/>
        </w:rPr>
        <w:t xml:space="preserve">L1, 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நற்றேர் </w:t>
      </w:r>
      <w:r w:rsidRPr="00542FF1">
        <w:rPr>
          <w:rFonts w:ascii="Gandhari Unicode" w:eastAsia="URW Palladio UNI" w:hAnsi="Gandhari Unicode" w:cs="e-Tamil OTC"/>
        </w:rPr>
        <w:t xml:space="preserve">C1+3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புற்றனஞ்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35F46E9A" w14:textId="77777777" w:rsidR="0092153D" w:rsidRPr="00542FF1" w:rsidRDefault="0092153D">
      <w:pPr>
        <w:pStyle w:val="Textbody"/>
        <w:spacing w:after="29"/>
        <w:rPr>
          <w:rFonts w:ascii="Gandhari Unicode" w:hAnsi="Gandhari Unicode" w:cs="e-Tamil OTC"/>
        </w:rPr>
      </w:pPr>
    </w:p>
    <w:p w14:paraId="7D43DF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taccaṉ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vaiyam</w:t>
      </w:r>
      <w:proofErr w:type="spellEnd"/>
    </w:p>
    <w:p w14:paraId="2FF3CE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ūrnt</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w:t>
      </w:r>
      <w:r w:rsidR="009169E5">
        <w:rPr>
          <w:rFonts w:ascii="Gandhari Unicode" w:hAnsi="Gandhari Unicode" w:cs="e-Tamil OTC"/>
          <w:lang w:val="en-GB"/>
        </w:rPr>
        <w:t>p</w:t>
      </w:r>
      <w:proofErr w:type="spellEnd"/>
      <w:r w:rsidR="009169E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kaiyiṉ</w:t>
      </w:r>
      <w:proofErr w:type="spellEnd"/>
    </w:p>
    <w:p w14:paraId="373DB258" w14:textId="77777777" w:rsidR="0092153D" w:rsidRPr="00542FF1" w:rsidRDefault="009169E5">
      <w:pPr>
        <w:pStyle w:val="Textbody"/>
        <w:spacing w:after="29"/>
        <w:rPr>
          <w:rFonts w:ascii="Gandhari Unicode" w:hAnsi="Gandhari Unicode" w:cs="e-Tamil OTC"/>
          <w:lang w:val="en-GB"/>
        </w:rPr>
      </w:pPr>
      <w:proofErr w:type="spellStart"/>
      <w:r>
        <w:rPr>
          <w:rFonts w:ascii="Gandhari Unicode" w:hAnsi="Gandhari Unicode" w:cs="e-Tamil OTC"/>
          <w:lang w:val="en-GB"/>
        </w:rPr>
        <w:t>īrtt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uṟūum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iḷaiyōr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54EF9C0E" w14:textId="77777777" w:rsidR="0092153D" w:rsidRPr="00542FF1" w:rsidRDefault="009169E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uṟēem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w:t>
      </w:r>
      <w:proofErr w:type="spellEnd"/>
      <w:r>
        <w:rPr>
          <w:rFonts w:ascii="Gandhari Unicode" w:hAnsi="Gandhari Unicode" w:cs="e-Tamil OTC"/>
          <w:lang w:val="en-GB"/>
        </w:rPr>
        <w:t>+</w:t>
      </w:r>
    </w:p>
    <w:p w14:paraId="0742A6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poykai</w:t>
      </w:r>
      <w:proofErr w:type="spellEnd"/>
      <w:r w:rsidRPr="00542FF1">
        <w:rPr>
          <w:rFonts w:ascii="Gandhari Unicode" w:hAnsi="Gandhari Unicode" w:cs="e-Tamil OTC"/>
          <w:lang w:val="en-GB"/>
        </w:rPr>
        <w:t xml:space="preserve"> </w:t>
      </w:r>
      <w:r w:rsidR="009169E5">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23086E10" w14:textId="77777777" w:rsidR="0092153D" w:rsidRPr="00542FF1" w:rsidRDefault="009169E5">
      <w:pPr>
        <w:pStyle w:val="Textbody"/>
        <w:spacing w:after="29"/>
        <w:rPr>
          <w:rFonts w:ascii="Gandhari Unicode" w:hAnsi="Gandhari Unicode" w:cs="e-Tamil OTC"/>
        </w:rPr>
      </w:pPr>
      <w:proofErr w:type="spellStart"/>
      <w:r>
        <w:rPr>
          <w:rFonts w:ascii="Gandhari Unicode" w:hAnsi="Gandhari Unicode" w:cs="e-Tamil OTC"/>
          <w:lang w:val="en-GB"/>
        </w:rPr>
        <w:t>ceyt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r>
        <w:rPr>
          <w:rFonts w:ascii="Gandhari Unicode" w:hAnsi="Gandhari Unicode" w:cs="e-Tamil OTC"/>
          <w:lang w:val="en-GB"/>
        </w:rPr>
        <w:t>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uṟṟaṉem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ceṟintaṉa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1573265E" w14:textId="77777777" w:rsidR="0092153D" w:rsidRPr="00542FF1" w:rsidRDefault="0092153D">
      <w:pPr>
        <w:pStyle w:val="Textbody"/>
        <w:spacing w:after="29"/>
        <w:rPr>
          <w:rFonts w:ascii="Gandhari Unicode" w:hAnsi="Gandhari Unicode" w:cs="e-Tamil OTC"/>
          <w:lang w:val="en-GB"/>
        </w:rPr>
      </w:pPr>
    </w:p>
    <w:p w14:paraId="7D93B3B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Declared to HIS mediator by the confidante.</w:t>
      </w:r>
    </w:p>
    <w:p w14:paraId="2662964D" w14:textId="77777777" w:rsidR="0092153D" w:rsidRPr="00542FF1" w:rsidRDefault="0092153D">
      <w:pPr>
        <w:pStyle w:val="Textbody"/>
        <w:spacing w:after="29"/>
        <w:rPr>
          <w:rFonts w:ascii="Gandhari Unicode" w:hAnsi="Gandhari Unicode" w:cs="e-Tamil OTC"/>
          <w:lang w:val="en-GB"/>
        </w:rPr>
      </w:pPr>
    </w:p>
    <w:p w14:paraId="2F2CD69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carpenter made- little horse </w:t>
      </w:r>
      <w:proofErr w:type="gramStart"/>
      <w:r w:rsidRPr="00542FF1">
        <w:rPr>
          <w:rFonts w:ascii="Gandhari Unicode" w:hAnsi="Gandhari Unicode" w:cs="e-Tamil OTC"/>
          <w:lang w:val="en-GB"/>
        </w:rPr>
        <w:t>cart</w:t>
      </w:r>
      <w:proofErr w:type="gramEnd"/>
    </w:p>
    <w:p w14:paraId="66308D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mounted joy have-not-they(h.) if-even </w:t>
      </w:r>
      <w:proofErr w:type="gramStart"/>
      <w:r w:rsidRPr="00542FF1">
        <w:rPr>
          <w:rFonts w:ascii="Gandhari Unicode" w:hAnsi="Gandhari Unicode" w:cs="e-Tamil OTC"/>
          <w:lang w:val="en-GB"/>
        </w:rPr>
        <w:t>hand</w:t>
      </w:r>
      <w:proofErr w:type="spellStart"/>
      <w:r w:rsidRPr="00542FF1">
        <w:rPr>
          <w:rFonts w:ascii="Gandhari Unicode" w:hAnsi="Gandhari Unicode" w:cs="e-Tamil OTC"/>
          <w:position w:val="6"/>
          <w:lang w:val="en-GB"/>
        </w:rPr>
        <w:t>iṉ</w:t>
      </w:r>
      <w:proofErr w:type="spellEnd"/>
      <w:proofErr w:type="gramEnd"/>
    </w:p>
    <w:p w14:paraId="6FB65D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pulled joy having- young-they(h.) be-</w:t>
      </w:r>
      <w:proofErr w:type="gramStart"/>
      <w:r w:rsidRPr="00542FF1">
        <w:rPr>
          <w:rFonts w:ascii="Gandhari Unicode" w:hAnsi="Gandhari Unicode" w:cs="e-Tamil OTC"/>
          <w:lang w:val="en-GB"/>
        </w:rPr>
        <w:t>similar</w:t>
      </w:r>
      <w:proofErr w:type="gramEnd"/>
    </w:p>
    <w:p w14:paraId="4231263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had joy we-don't-have if-even good </w:t>
      </w:r>
      <w:proofErr w:type="gramStart"/>
      <w:r w:rsidRPr="00542FF1">
        <w:rPr>
          <w:rFonts w:ascii="Gandhari Unicode" w:hAnsi="Gandhari Unicode" w:cs="e-Tamil OTC"/>
          <w:lang w:val="en-GB"/>
        </w:rPr>
        <w:t>chariot</w:t>
      </w:r>
      <w:proofErr w:type="gramEnd"/>
    </w:p>
    <w:p w14:paraId="7295284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pond village-he</w:t>
      </w:r>
      <w:r w:rsidRPr="00542FF1">
        <w:rPr>
          <w:rFonts w:ascii="Gandhari Unicode" w:hAnsi="Gandhari Unicode" w:cs="e-Tamil OTC"/>
        </w:rPr>
        <w:t xml:space="preserve"> </w:t>
      </w:r>
      <w:r w:rsidRPr="00542FF1">
        <w:rPr>
          <w:rFonts w:ascii="Gandhari Unicode" w:hAnsi="Gandhari Unicode" w:cs="e-Tamil OTC"/>
          <w:lang w:val="en-GB"/>
        </w:rPr>
        <w:t>intimacy</w:t>
      </w:r>
    </w:p>
    <w:p w14:paraId="5F384E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made joy we-had they-were-tight(n.pl.)</w:t>
      </w:r>
      <w:r w:rsidRPr="00542FF1">
        <w:rPr>
          <w:rStyle w:val="FootnoteReference"/>
          <w:rFonts w:ascii="Gandhari Unicode" w:hAnsi="Gandhari Unicode" w:cs="e-Tamil OTC"/>
          <w:lang w:val="en-GB"/>
        </w:rPr>
        <w:footnoteReference w:id="248"/>
      </w:r>
      <w:r w:rsidRPr="00542FF1">
        <w:rPr>
          <w:rFonts w:ascii="Gandhari Unicode" w:hAnsi="Gandhari Unicode" w:cs="e-Tamil OTC"/>
          <w:lang w:val="en-GB"/>
        </w:rPr>
        <w:t xml:space="preserve"> bangle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E225253" w14:textId="77777777" w:rsidR="0092153D" w:rsidRPr="00542FF1" w:rsidRDefault="0092153D">
      <w:pPr>
        <w:pStyle w:val="Textbody"/>
        <w:spacing w:after="29"/>
        <w:rPr>
          <w:rFonts w:ascii="Gandhari Unicode" w:hAnsi="Gandhari Unicode" w:cs="e-Tamil OTC"/>
        </w:rPr>
      </w:pPr>
    </w:p>
    <w:p w14:paraId="55BCF126" w14:textId="77777777" w:rsidR="0092153D" w:rsidRPr="00542FF1" w:rsidRDefault="0092153D">
      <w:pPr>
        <w:pStyle w:val="Textbody"/>
        <w:spacing w:after="29"/>
        <w:rPr>
          <w:rFonts w:ascii="Gandhari Unicode" w:hAnsi="Gandhari Unicode" w:cs="e-Tamil OTC"/>
        </w:rPr>
      </w:pPr>
    </w:p>
    <w:p w14:paraId="4C7C251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boys who have pleasure in pulling with the hand</w:t>
      </w:r>
    </w:p>
    <w:p w14:paraId="51A76E2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little horse-cart made by the carpenter,</w:t>
      </w:r>
    </w:p>
    <w:p w14:paraId="1F39614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even if they can't have the pleasure of mounting [it],</w:t>
      </w:r>
    </w:p>
    <w:p w14:paraId="7755A07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we had the pleasure of having made friends with the </w:t>
      </w:r>
      <w:proofErr w:type="gramStart"/>
      <w:r w:rsidRPr="00542FF1">
        <w:rPr>
          <w:rFonts w:ascii="Gandhari Unicode" w:hAnsi="Gandhari Unicode" w:cs="e-Tamil OTC"/>
          <w:lang w:val="en-GB"/>
        </w:rPr>
        <w:t>man</w:t>
      </w:r>
      <w:proofErr w:type="gramEnd"/>
    </w:p>
    <w:p w14:paraId="2AFA77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a pond village</w:t>
      </w:r>
    </w:p>
    <w:p w14:paraId="65CD544D"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 xml:space="preserve">with good chariot, even if we don't have the </w:t>
      </w:r>
      <w:proofErr w:type="gramStart"/>
      <w:r w:rsidRPr="00542FF1">
        <w:rPr>
          <w:rFonts w:ascii="Gandhari Unicode" w:hAnsi="Gandhari Unicode" w:cs="e-Tamil OTC"/>
          <w:lang w:val="en-GB"/>
        </w:rPr>
        <w:t>pleasure</w:t>
      </w:r>
      <w:proofErr w:type="gramEnd"/>
      <w:r w:rsidRPr="00542FF1">
        <w:rPr>
          <w:rFonts w:ascii="Gandhari Unicode" w:hAnsi="Gandhari Unicode" w:cs="e-Tamil OTC"/>
          <w:lang w:val="en-GB"/>
        </w:rPr>
        <w:t xml:space="preserve"> we had</w:t>
      </w:r>
      <w:r w:rsidRPr="00542FF1">
        <w:rPr>
          <w:rStyle w:val="FootnoteReference"/>
          <w:rFonts w:ascii="Gandhari Unicode" w:hAnsi="Gandhari Unicode" w:cs="e-Tamil OTC"/>
          <w:lang w:val="en-GB"/>
        </w:rPr>
        <w:footnoteReference w:id="249"/>
      </w:r>
      <w:r w:rsidRPr="00542FF1">
        <w:rPr>
          <w:rFonts w:ascii="Gandhari Unicode" w:hAnsi="Gandhari Unicode" w:cs="e-Tamil OTC"/>
          <w:lang w:val="en-GB"/>
        </w:rPr>
        <w:t>.</w:t>
      </w:r>
    </w:p>
    <w:p w14:paraId="1127F9D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[Our] bangles have stayed tight.</w:t>
      </w:r>
    </w:p>
    <w:p w14:paraId="45A9A911" w14:textId="77777777" w:rsidR="0092153D" w:rsidRPr="00542FF1" w:rsidRDefault="0092153D">
      <w:pPr>
        <w:pStyle w:val="Textbody"/>
        <w:spacing w:after="0"/>
        <w:rPr>
          <w:rFonts w:ascii="Gandhari Unicode" w:hAnsi="Gandhari Unicode" w:cs="e-Tamil OTC"/>
          <w:lang w:val="en-GB"/>
        </w:rPr>
      </w:pPr>
    </w:p>
    <w:p w14:paraId="18C7CED7"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456C38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சிறைக்குடியாந்தையார்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4F97FF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இடந்தலைப்பாட்டின்கண் கூடலுறு நெஞ்சிற்குச் சொல்லியது.</w:t>
      </w:r>
    </w:p>
    <w:p w14:paraId="152F4D06" w14:textId="77777777" w:rsidR="0092153D" w:rsidRPr="00542FF1" w:rsidRDefault="0092153D">
      <w:pPr>
        <w:pStyle w:val="Textbody"/>
        <w:spacing w:after="29"/>
        <w:rPr>
          <w:rFonts w:ascii="Gandhari Unicode" w:hAnsi="Gandhari Unicode" w:cs="e-Tamil OTC"/>
        </w:rPr>
      </w:pPr>
    </w:p>
    <w:p w14:paraId="52AA90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 லெதிர்முகைப் பசுவீ முல்லை</w:t>
      </w:r>
    </w:p>
    <w:p w14:paraId="74812BE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நாறிதழ்க்</w:t>
      </w:r>
      <w:r w:rsidRPr="00542FF1">
        <w:rPr>
          <w:rFonts w:ascii="Gandhari Unicode" w:hAnsi="Gandhari Unicode" w:cs="e-Tamil OTC"/>
          <w:cs/>
        </w:rPr>
        <w:t xml:space="preserve"> குவளையோ </w:t>
      </w:r>
      <w:r w:rsidRPr="00542FF1">
        <w:rPr>
          <w:rFonts w:ascii="Gandhari Unicode" w:hAnsi="Gandhari Unicode" w:cs="e-Tamil OTC"/>
          <w:u w:val="wave"/>
          <w:cs/>
        </w:rPr>
        <w:t>டிடைப்பட</w:t>
      </w:r>
      <w:r w:rsidRPr="00542FF1">
        <w:rPr>
          <w:rFonts w:ascii="Gandhari Unicode" w:hAnsi="Gandhari Unicode" w:cs="e-Tamil OTC"/>
          <w:cs/>
        </w:rPr>
        <w:t xml:space="preserve"> விரைஇ</w:t>
      </w:r>
    </w:p>
    <w:p w14:paraId="1A7F638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யைதுதொடை</w:t>
      </w:r>
      <w:r w:rsidRPr="00542FF1">
        <w:rPr>
          <w:rFonts w:ascii="Gandhari Unicode" w:hAnsi="Gandhari Unicode" w:cs="e-Tamil OTC"/>
          <w:cs/>
        </w:rPr>
        <w:t xml:space="preserve"> மாண்ட கோதை போல</w:t>
      </w:r>
    </w:p>
    <w:p w14:paraId="241983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நறிய </w:t>
      </w:r>
      <w:r w:rsidRPr="00542FF1">
        <w:rPr>
          <w:rFonts w:ascii="Gandhari Unicode" w:hAnsi="Gandhari Unicode" w:cs="e-Tamil OTC"/>
          <w:u w:val="wave"/>
          <w:cs/>
        </w:rPr>
        <w:t>ணல்லோண்</w:t>
      </w:r>
      <w:r w:rsidRPr="00542FF1">
        <w:rPr>
          <w:rFonts w:ascii="Gandhari Unicode" w:hAnsi="Gandhari Unicode" w:cs="e-Tamil OTC"/>
          <w:cs/>
        </w:rPr>
        <w:t xml:space="preserve"> மேனி</w:t>
      </w:r>
    </w:p>
    <w:p w14:paraId="01E299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முறியினும் வாய்வது </w:t>
      </w:r>
      <w:r w:rsidRPr="00542FF1">
        <w:rPr>
          <w:rFonts w:ascii="Gandhari Unicode" w:hAnsi="Gandhari Unicode" w:cs="e-Tamil OTC"/>
          <w:u w:val="wave"/>
          <w:cs/>
        </w:rPr>
        <w:t>முயங்கற்கு மினிதே</w:t>
      </w:r>
      <w:r w:rsidRPr="00542FF1">
        <w:rPr>
          <w:rFonts w:ascii="Gandhari Unicode" w:hAnsi="Gandhari Unicode" w:cs="e-Tamil OTC"/>
          <w:cs/>
        </w:rPr>
        <w:t>.</w:t>
      </w:r>
    </w:p>
    <w:p w14:paraId="6D2C91DF" w14:textId="77777777" w:rsidR="0092153D" w:rsidRPr="00542FF1" w:rsidRDefault="0092153D">
      <w:pPr>
        <w:pStyle w:val="Textbody"/>
        <w:spacing w:after="29"/>
        <w:rPr>
          <w:rFonts w:ascii="Gandhari Unicode" w:hAnsi="Gandhari Unicode" w:cs="e-Tamil OTC"/>
        </w:rPr>
      </w:pPr>
    </w:p>
    <w:p w14:paraId="61E516C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நாறிதழ்க்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நாறிதட் </w:t>
      </w:r>
      <w:r w:rsidRPr="00542FF1">
        <w:rPr>
          <w:rFonts w:ascii="Gandhari Unicode" w:hAnsi="Gandhari Unicode" w:cs="e-Tamil OTC"/>
        </w:rPr>
        <w:t xml:space="preserve">L1, C1+3, G1; </w:t>
      </w:r>
      <w:r w:rsidRPr="00542FF1">
        <w:rPr>
          <w:rFonts w:ascii="Gandhari Unicode" w:hAnsi="Gandhari Unicode" w:cs="e-Tamil OTC"/>
          <w:cs/>
        </w:rPr>
        <w:t xml:space="preserve">நாறிணர்க்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குவளையோ </w:t>
      </w:r>
      <w:r w:rsidRPr="00542FF1">
        <w:rPr>
          <w:rFonts w:ascii="Gandhari Unicode" w:hAnsi="Gandhari Unicode" w:cs="e-Tamil OTC"/>
        </w:rPr>
        <w:t xml:space="preserve">C4, G1+2, EA; </w:t>
      </w:r>
      <w:r w:rsidRPr="00542FF1">
        <w:rPr>
          <w:rFonts w:ascii="Gandhari Unicode" w:hAnsi="Gandhari Unicode" w:cs="e-Tamil OTC"/>
          <w:cs/>
        </w:rPr>
        <w:t xml:space="preserve">குவளையொ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டிடைப்பட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டிடைபட </w:t>
      </w:r>
      <w:r w:rsidRPr="00542FF1">
        <w:rPr>
          <w:rFonts w:ascii="Gandhari Unicode" w:hAnsi="Gandhari Unicode" w:cs="e-Tamil OTC"/>
        </w:rPr>
        <w:t xml:space="preserve">L1, C1+4,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டிடையிடுபு </w:t>
      </w:r>
      <w:r w:rsidRPr="00542FF1">
        <w:rPr>
          <w:rFonts w:ascii="Gandhari Unicode" w:hAnsi="Gandhari Unicode" w:cs="e-Tamil OTC"/>
        </w:rPr>
        <w:t xml:space="preserve">C3,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L1, C2+3,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யதுதொடை </w:t>
      </w:r>
      <w:r w:rsidRPr="00542FF1">
        <w:rPr>
          <w:rFonts w:ascii="Gandhari Unicode" w:hAnsi="Gandhari Unicode" w:cs="e-Tamil OTC"/>
        </w:rPr>
        <w:t xml:space="preserve">C1; </w:t>
      </w:r>
      <w:r w:rsidRPr="00542FF1">
        <w:rPr>
          <w:rFonts w:ascii="Gandhari Unicode" w:hAnsi="Gandhari Unicode" w:cs="e-Tamil OTC"/>
          <w:cs/>
        </w:rPr>
        <w:t xml:space="preserve">பைதுதொடை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நறிய ணல்லோள் </w:t>
      </w:r>
      <w:r w:rsidRPr="00542FF1">
        <w:rPr>
          <w:rFonts w:ascii="Gandhari Unicode" w:hAnsi="Gandhari Unicode" w:cs="e-Tamil OTC"/>
        </w:rPr>
        <w:t xml:space="preserve">L1, C1+2v+3+4,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நறிய நல்லோள்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வாய்வது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5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முயங்கற்கு மினிதே </w:t>
      </w:r>
      <w:r w:rsidRPr="00542FF1">
        <w:rPr>
          <w:rFonts w:ascii="Gandhari Unicode" w:hAnsi="Gandhari Unicode" w:cs="e-Tamil OTC"/>
        </w:rPr>
        <w:t xml:space="preserve">C2+4,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வின்னே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 கவினே </w:t>
      </w:r>
      <w:r w:rsidRPr="00542FF1">
        <w:rPr>
          <w:rFonts w:ascii="Gandhari Unicode" w:hAnsi="Gandhari Unicode" w:cs="e-Tamil OTC"/>
        </w:rPr>
        <w:t xml:space="preserve">I; </w:t>
      </w:r>
      <w:r w:rsidRPr="00542FF1">
        <w:rPr>
          <w:rFonts w:ascii="Gandhari Unicode" w:hAnsi="Gandhari Unicode" w:cs="e-Tamil OTC"/>
          <w:cs/>
        </w:rPr>
        <w:t xml:space="preserve">முயங்குவ மினியே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முயங்குக மினியே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51"/>
      </w:r>
    </w:p>
    <w:p w14:paraId="2CA84130" w14:textId="77777777" w:rsidR="0092153D" w:rsidRPr="00542FF1" w:rsidRDefault="0092153D">
      <w:pPr>
        <w:pStyle w:val="Textbody"/>
        <w:spacing w:after="29"/>
        <w:rPr>
          <w:rFonts w:ascii="Gandhari Unicode" w:hAnsi="Gandhari Unicode" w:cs="e-Tamil OTC"/>
        </w:rPr>
      </w:pPr>
    </w:p>
    <w:p w14:paraId="4DD9A7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kōṭal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etir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pacu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vī</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mullai</w:t>
      </w:r>
      <w:proofErr w:type="spellEnd"/>
    </w:p>
    <w:p w14:paraId="31F41F26"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nāṟ</w:t>
      </w:r>
      <w:proofErr w:type="spellEnd"/>
      <w:proofErr w:type="gramEnd"/>
      <w:r w:rsidR="00462A62">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itaḻ</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kuvaḷaiyōṭ</w:t>
      </w:r>
      <w:proofErr w:type="spellEnd"/>
      <w:r w:rsidR="00FB693A">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iṭaipaṭa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viraii</w:t>
      </w:r>
      <w:proofErr w:type="spellEnd"/>
    </w:p>
    <w:p w14:paraId="7D5BB70A" w14:textId="77777777" w:rsidR="0092153D" w:rsidRPr="00542FF1" w:rsidRDefault="00462A62">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aitu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toṭai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māṇṭa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kōtai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pōla</w:t>
      </w:r>
      <w:proofErr w:type="spellEnd"/>
    </w:p>
    <w:p w14:paraId="4289EA5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naṟiyaḷ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nallōḷ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mēṉi</w:t>
      </w:r>
      <w:proofErr w:type="spellEnd"/>
    </w:p>
    <w:p w14:paraId="3FF051F1"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muṟiyiṉum</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vāyvatu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muyaṅkaṟk</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um</w:t>
      </w:r>
      <w:r w:rsidR="00462A62">
        <w:rPr>
          <w:rFonts w:ascii="Gandhari Unicode" w:hAnsi="Gandhari Unicode" w:cs="e-Tamil OTC"/>
          <w:i/>
          <w:iCs/>
          <w:lang w:val="fr-FR"/>
        </w:rPr>
        <w:t xml:space="preserve"> </w:t>
      </w:r>
      <w:proofErr w:type="spellStart"/>
      <w:r w:rsidRPr="00542FF1">
        <w:rPr>
          <w:rFonts w:ascii="Gandhari Unicode" w:hAnsi="Gandhari Unicode" w:cs="e-Tamil OTC"/>
          <w:i/>
          <w:iCs/>
          <w:lang w:val="fr-FR"/>
        </w:rPr>
        <w:t>iṉit</w:t>
      </w:r>
      <w:proofErr w:type="spellEnd"/>
      <w:r w:rsidR="00462A62">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01845CD4" w14:textId="77777777" w:rsidR="0092153D" w:rsidRPr="00542FF1" w:rsidRDefault="0092153D">
      <w:pPr>
        <w:pStyle w:val="Textbody"/>
        <w:spacing w:after="29" w:line="260" w:lineRule="exact"/>
        <w:rPr>
          <w:rFonts w:ascii="Gandhari Unicode" w:hAnsi="Gandhari Unicode" w:cs="e-Tamil OTC"/>
          <w:lang w:val="fr-FR"/>
        </w:rPr>
      </w:pPr>
    </w:p>
    <w:p w14:paraId="4DE9CF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was full of the coitus during the meeting at the [same?] place by HIM.</w:t>
      </w:r>
    </w:p>
    <w:p w14:paraId="1DB96C70" w14:textId="77777777" w:rsidR="0092153D" w:rsidRPr="00542FF1" w:rsidRDefault="0092153D">
      <w:pPr>
        <w:pStyle w:val="Textbody"/>
        <w:spacing w:after="29" w:line="260" w:lineRule="exact"/>
        <w:rPr>
          <w:rFonts w:ascii="Gandhari Unicode" w:hAnsi="Gandhari Unicode" w:cs="e-Tamil OTC"/>
          <w:lang w:val="en-GB"/>
        </w:rPr>
      </w:pPr>
    </w:p>
    <w:p w14:paraId="6D81B8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white-</w:t>
      </w: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blossom- bud green blossom jasmine</w:t>
      </w:r>
    </w:p>
    <w:p w14:paraId="249154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smell-</w:t>
      </w:r>
      <w:r w:rsidRPr="00542FF1">
        <w:rPr>
          <w:rFonts w:ascii="Gandhari Unicode" w:hAnsi="Gandhari Unicode" w:cs="e-Tamil OTC"/>
        </w:rPr>
        <w:t xml:space="preserve"> </w:t>
      </w:r>
      <w:r w:rsidRPr="00542FF1">
        <w:rPr>
          <w:rFonts w:ascii="Gandhari Unicode" w:hAnsi="Gandhari Unicode" w:cs="e-Tamil OTC"/>
          <w:lang w:val="en-GB"/>
        </w:rPr>
        <w:t xml:space="preserve">petal </w:t>
      </w:r>
      <w:r w:rsidR="00467674">
        <w:rPr>
          <w:rFonts w:ascii="Gandhari Unicode" w:hAnsi="Gandhari Unicode" w:cs="e-Tamil OTC"/>
          <w:lang w:val="en-GB"/>
        </w:rPr>
        <w:t>waterlil</w:t>
      </w:r>
      <w:r w:rsidRPr="00542FF1">
        <w:rPr>
          <w:rFonts w:ascii="Gandhari Unicode" w:hAnsi="Gandhari Unicode" w:cs="e-Tamil OTC"/>
          <w:lang w:val="en-GB"/>
        </w:rPr>
        <w:t>y-with between-appear(inf.) smelt</w:t>
      </w:r>
      <w:r w:rsidRPr="00542FF1">
        <w:rPr>
          <w:rStyle w:val="FootnoteReference"/>
          <w:rFonts w:ascii="Gandhari Unicode" w:hAnsi="Gandhari Unicode" w:cs="e-Tamil OTC"/>
          <w:lang w:val="en-GB"/>
        </w:rPr>
        <w:footnoteReference w:id="252"/>
      </w:r>
    </w:p>
    <w:p w14:paraId="765B39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beautiful-it wreath become-glorious- garland be-</w:t>
      </w:r>
      <w:proofErr w:type="gramStart"/>
      <w:r w:rsidRPr="00542FF1">
        <w:rPr>
          <w:rFonts w:ascii="Gandhari Unicode" w:hAnsi="Gandhari Unicode" w:cs="e-Tamil OTC"/>
          <w:lang w:val="en-GB"/>
        </w:rPr>
        <w:t>similar</w:t>
      </w:r>
      <w:proofErr w:type="gramEnd"/>
    </w:p>
    <w:p w14:paraId="24B515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fragrant-she good-she body</w:t>
      </w:r>
    </w:p>
    <w:p w14:paraId="51FF2D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shoot</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/perish-if-even it-surpasses/excellent-it embracing(</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pleasant-it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8FAA5D" w14:textId="77777777" w:rsidR="0092153D" w:rsidRPr="00542FF1" w:rsidRDefault="0092153D">
      <w:pPr>
        <w:pStyle w:val="Textbody"/>
        <w:spacing w:after="0" w:line="259" w:lineRule="exact"/>
        <w:rPr>
          <w:rFonts w:ascii="Gandhari Unicode" w:hAnsi="Gandhari Unicode" w:cs="e-Tamil OTC"/>
          <w:lang w:val="en-GB"/>
        </w:rPr>
      </w:pPr>
    </w:p>
    <w:p w14:paraId="33879045" w14:textId="77777777" w:rsidR="0092153D" w:rsidRPr="00542FF1" w:rsidRDefault="0092153D">
      <w:pPr>
        <w:pStyle w:val="Textbody"/>
        <w:spacing w:after="29"/>
        <w:rPr>
          <w:rFonts w:ascii="Gandhari Unicode" w:hAnsi="Gandhari Unicode" w:cs="e-Tamil OTC"/>
          <w:lang w:val="en-GB"/>
        </w:rPr>
      </w:pPr>
    </w:p>
    <w:p w14:paraId="72B682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The body of [my] good lady who is </w:t>
      </w:r>
      <w:proofErr w:type="gramStart"/>
      <w:r w:rsidRPr="00542FF1">
        <w:rPr>
          <w:rFonts w:ascii="Gandhari Unicode" w:hAnsi="Gandhari Unicode" w:cs="e-Tamil OTC"/>
          <w:lang w:val="en-GB"/>
        </w:rPr>
        <w:t>fragrant</w:t>
      </w:r>
      <w:proofErr w:type="gramEnd"/>
    </w:p>
    <w:p w14:paraId="5EC3F2B8"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a garland glorious in a beautiful winding [of flowers]</w:t>
      </w:r>
    </w:p>
    <w:p w14:paraId="1E43626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jasmine in fresh bloom [and] opening buds</w:t>
      </w:r>
    </w:p>
    <w:p w14:paraId="1A21B51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white Malabar lily</w:t>
      </w:r>
    </w:p>
    <w:p w14:paraId="1A2C56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t xml:space="preserve">fragrantly interwoven with </w:t>
      </w:r>
      <w:r w:rsidR="00467674">
        <w:rPr>
          <w:rFonts w:ascii="Gandhari Unicode" w:hAnsi="Gandhari Unicode" w:cs="e-Tamil OTC"/>
          <w:lang w:val="en-GB"/>
        </w:rPr>
        <w:t>waterlil</w:t>
      </w:r>
      <w:r w:rsidRPr="00542FF1">
        <w:rPr>
          <w:rFonts w:ascii="Gandhari Unicode" w:hAnsi="Gandhari Unicode" w:cs="e-Tamil OTC"/>
          <w:lang w:val="en-GB"/>
        </w:rPr>
        <w:t>ies of scented petals</w:t>
      </w:r>
      <w:r w:rsidRPr="00542FF1">
        <w:rPr>
          <w:rStyle w:val="FootnoteReference"/>
          <w:rFonts w:ascii="Gandhari Unicode" w:hAnsi="Gandhari Unicode" w:cs="e-Tamil OTC"/>
          <w:lang w:val="en-GB"/>
        </w:rPr>
        <w:footnoteReference w:id="253"/>
      </w:r>
      <w:r w:rsidRPr="00542FF1">
        <w:rPr>
          <w:rFonts w:ascii="Gandhari Unicode" w:hAnsi="Gandhari Unicode" w:cs="e-Tamil OTC"/>
          <w:lang w:val="en-GB"/>
        </w:rPr>
        <w:t>,</w:t>
      </w:r>
    </w:p>
    <w:p w14:paraId="31F484A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excellent, even if it will pass, and sweet to embrace.</w:t>
      </w:r>
      <w:r w:rsidRPr="00542FF1">
        <w:rPr>
          <w:rStyle w:val="FootnoteReference"/>
          <w:rFonts w:ascii="Gandhari Unicode" w:hAnsi="Gandhari Unicode" w:cs="e-Tamil OTC"/>
          <w:lang w:val="en-GB"/>
        </w:rPr>
        <w:footnoteReference w:id="254"/>
      </w:r>
    </w:p>
    <w:p w14:paraId="0C91BA23" w14:textId="77777777" w:rsidR="0092153D" w:rsidRPr="00542FF1" w:rsidRDefault="0092153D">
      <w:pPr>
        <w:pStyle w:val="Textbody"/>
        <w:spacing w:after="0"/>
        <w:rPr>
          <w:rFonts w:ascii="Gandhari Unicode" w:hAnsi="Gandhari Unicode" w:cs="e-Tamil OTC"/>
          <w:lang w:val="en-GB"/>
        </w:rPr>
      </w:pPr>
    </w:p>
    <w:p w14:paraId="4D9E7E6C" w14:textId="77777777" w:rsidR="0092153D" w:rsidRPr="00542FF1" w:rsidRDefault="0092153D">
      <w:pPr>
        <w:pStyle w:val="Textbody"/>
        <w:spacing w:after="0"/>
        <w:rPr>
          <w:rFonts w:ascii="Gandhari Unicode" w:hAnsi="Gandhari Unicode" w:cs="e-Tamil OTC"/>
          <w:lang w:val="en-GB"/>
        </w:rPr>
      </w:pPr>
    </w:p>
    <w:p w14:paraId="5464C76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it surpasses a shoot [in tenderness] and [is] sweet/sweeter to</w:t>
      </w:r>
    </w:p>
    <w:p w14:paraId="3943AAC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embrace.</w:t>
      </w:r>
      <w:r w:rsidRPr="00542FF1">
        <w:rPr>
          <w:rStyle w:val="FootnoteReference"/>
          <w:rFonts w:ascii="Gandhari Unicode" w:hAnsi="Gandhari Unicode" w:cs="e-Tamil OTC"/>
          <w:lang w:val="en-GB"/>
        </w:rPr>
        <w:footnoteReference w:id="255"/>
      </w:r>
    </w:p>
    <w:p w14:paraId="73FAF8F1" w14:textId="77777777" w:rsidR="0092153D" w:rsidRPr="00542FF1" w:rsidRDefault="0092153D">
      <w:pPr>
        <w:pStyle w:val="Textbody"/>
        <w:spacing w:after="0"/>
        <w:rPr>
          <w:rFonts w:ascii="Gandhari Unicode" w:hAnsi="Gandhari Unicode" w:cs="e-Tamil OTC"/>
          <w:lang w:val="en-GB"/>
        </w:rPr>
      </w:pPr>
    </w:p>
    <w:p w14:paraId="7E2D2A4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BC32B9"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உகாய்க்குடிகிழார்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3FF2B4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கைக்கூட்டிய (</w:t>
      </w:r>
      <w:r w:rsidRPr="00542FF1">
        <w:rPr>
          <w:rFonts w:ascii="Gandhari Unicode" w:hAnsi="Gandhari Unicode" w:cs="e-Tamil OTC"/>
          <w:lang w:val="en-GB"/>
        </w:rPr>
        <w:t>C</w:t>
      </w:r>
      <w:r w:rsidRPr="00542FF1">
        <w:rPr>
          <w:rFonts w:ascii="Gandhari Unicode" w:hAnsi="Gandhari Unicode" w:cs="e-Tamil OTC"/>
          <w:cs/>
          <w:lang w:val="en-GB"/>
        </w:rPr>
        <w:t>2+3: கடைக்கூட்டிய) நெஞ்சிற்குச் சொல்லியது.</w:t>
      </w:r>
    </w:p>
    <w:p w14:paraId="5D14D4FF" w14:textId="77777777" w:rsidR="0092153D" w:rsidRPr="00542FF1" w:rsidRDefault="0092153D">
      <w:pPr>
        <w:pStyle w:val="Textbody"/>
        <w:spacing w:after="29"/>
        <w:rPr>
          <w:rFonts w:ascii="Gandhari Unicode" w:hAnsi="Gandhari Unicode" w:cs="e-Tamil OTC"/>
        </w:rPr>
      </w:pPr>
    </w:p>
    <w:p w14:paraId="033C2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ஈதலுந் துய்த்தலு மில்லோர்க் கில்லெனச்</w:t>
      </w:r>
    </w:p>
    <w:p w14:paraId="364E76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செய்வினை கைம்மிக வெண்ணுதி யவ்வினைக்</w:t>
      </w:r>
    </w:p>
    <w:p w14:paraId="7B359D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கம்மா</w:t>
      </w:r>
      <w:r w:rsidRPr="00542FF1">
        <w:rPr>
          <w:rFonts w:ascii="Gandhari Unicode" w:hAnsi="Gandhari Unicode" w:cs="e-Tamil OTC"/>
          <w:cs/>
        </w:rPr>
        <w:t xml:space="preserve"> வரிவையும் வருமோ</w:t>
      </w:r>
    </w:p>
    <w:p w14:paraId="52EDA6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வெம்மை யுய்த்தியோ வுரைத்திசி னெஞ்சே.</w:t>
      </w:r>
    </w:p>
    <w:p w14:paraId="020EA61D" w14:textId="77777777" w:rsidR="0092153D" w:rsidRPr="00542FF1" w:rsidRDefault="0092153D">
      <w:pPr>
        <w:pStyle w:val="Textbody"/>
        <w:spacing w:after="29"/>
        <w:rPr>
          <w:rFonts w:ascii="Gandhari Unicode" w:hAnsi="Gandhari Unicode" w:cs="e-Tamil OTC"/>
        </w:rPr>
      </w:pPr>
    </w:p>
    <w:p w14:paraId="07074C0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கைம்மிக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கைமிக </w:t>
      </w:r>
      <w:r w:rsidRPr="00542FF1">
        <w:rPr>
          <w:rFonts w:ascii="Gandhari Unicode" w:hAnsi="Gandhari Unicode" w:cs="e-Tamil OTC"/>
        </w:rPr>
        <w:t xml:space="preserve">L1, C1+3, 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வுரைத்திசி </w:t>
      </w:r>
      <w:r w:rsidRPr="00542FF1">
        <w:rPr>
          <w:rFonts w:ascii="Gandhari Unicode" w:hAnsi="Gandhari Unicode" w:cs="e-Tamil OTC"/>
        </w:rPr>
        <w:t xml:space="preserve">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வுரைத்திசின் </w:t>
      </w:r>
      <w:r w:rsidRPr="00542FF1">
        <w:rPr>
          <w:rFonts w:ascii="Gandhari Unicode" w:hAnsi="Gandhari Unicode" w:cs="e-Tamil OTC"/>
        </w:rPr>
        <w:t>L1, C3, G1</w:t>
      </w:r>
    </w:p>
    <w:p w14:paraId="3DFB6EF3" w14:textId="77777777" w:rsidR="0092153D" w:rsidRPr="00542FF1" w:rsidRDefault="0092153D">
      <w:pPr>
        <w:pStyle w:val="Textbody"/>
        <w:spacing w:after="29"/>
        <w:rPr>
          <w:rFonts w:ascii="Gandhari Unicode" w:hAnsi="Gandhari Unicode" w:cs="e-Tamil OTC"/>
        </w:rPr>
      </w:pPr>
    </w:p>
    <w:p w14:paraId="71DC2DAB"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ītal</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um </w:t>
      </w:r>
      <w:proofErr w:type="spellStart"/>
      <w:r w:rsidRPr="00AD17F7">
        <w:rPr>
          <w:rFonts w:ascii="Gandhari Unicode" w:hAnsi="Gandhari Unicode" w:cs="e-Tamil OTC"/>
          <w:lang w:val="de-DE"/>
        </w:rPr>
        <w:t>tuyttal</w:t>
      </w:r>
      <w:proofErr w:type="spellEnd"/>
      <w:r w:rsidR="00AD17F7" w:rsidRPr="00AD17F7">
        <w:rPr>
          <w:rFonts w:ascii="Gandhari Unicode" w:hAnsi="Gandhari Unicode" w:cs="e-Tamil OTC"/>
          <w:lang w:val="de-DE"/>
        </w:rPr>
        <w:t xml:space="preserve">-um </w:t>
      </w:r>
      <w:proofErr w:type="spellStart"/>
      <w:r w:rsidR="00AD17F7" w:rsidRPr="00AD17F7">
        <w:rPr>
          <w:rFonts w:ascii="Gandhari Unicode" w:hAnsi="Gandhari Unicode" w:cs="e-Tamil OTC"/>
          <w:lang w:val="de-DE"/>
        </w:rPr>
        <w:t>illōrkk</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il</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proofErr w:type="spellStart"/>
      <w:r w:rsidRPr="00AD17F7">
        <w:rPr>
          <w:rFonts w:ascii="Gandhari Unicode" w:hAnsi="Gandhari Unicode" w:cs="e-Tamil OTC"/>
          <w:lang w:val="de-DE"/>
        </w:rPr>
        <w:t>eṉa</w:t>
      </w:r>
      <w:proofErr w:type="spellEnd"/>
      <w:r w:rsidR="00AD17F7" w:rsidRPr="00AD17F7">
        <w:rPr>
          <w:rFonts w:ascii="Gandhari Unicode" w:hAnsi="Gandhari Unicode" w:cs="e-Tamil OTC"/>
          <w:lang w:val="de-DE"/>
        </w:rPr>
        <w:t>+</w:t>
      </w:r>
    </w:p>
    <w:p w14:paraId="26D0DC07" w14:textId="77777777" w:rsidR="0092153D" w:rsidRPr="00AD17F7" w:rsidRDefault="00014CDD">
      <w:pPr>
        <w:pStyle w:val="Textbody"/>
        <w:spacing w:after="29"/>
        <w:rPr>
          <w:rFonts w:ascii="Gandhari Unicode" w:hAnsi="Gandhari Unicode" w:cs="e-Tamil OTC"/>
          <w:lang w:val="de-DE"/>
        </w:rPr>
      </w:pPr>
      <w:proofErr w:type="spellStart"/>
      <w:r w:rsidRPr="00AD17F7">
        <w:rPr>
          <w:rFonts w:ascii="Gandhari Unicode" w:hAnsi="Gandhari Unicode" w:cs="e-Tamil OTC"/>
          <w:lang w:val="de-DE"/>
        </w:rPr>
        <w:t>cey</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kai</w:t>
      </w:r>
      <w:proofErr w:type="spellEnd"/>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mika</w:t>
      </w:r>
      <w:proofErr w:type="spellEnd"/>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veṇṇuti</w:t>
      </w:r>
      <w:proofErr w:type="spellEnd"/>
      <w:r w:rsidRPr="00AD17F7">
        <w:rPr>
          <w:rFonts w:ascii="Gandhari Unicode" w:hAnsi="Gandhari Unicode" w:cs="e-Tamil OTC"/>
          <w:lang w:val="de-DE"/>
        </w:rPr>
        <w:t xml:space="preserve"> </w:t>
      </w:r>
      <w:r w:rsidR="00AD17F7" w:rsidRPr="00AD17F7">
        <w:rPr>
          <w:rFonts w:ascii="Gandhari Unicode" w:hAnsi="Gandhari Unicode" w:cs="e-Tamil OTC"/>
          <w:lang w:val="de-DE"/>
        </w:rPr>
        <w:t>~</w:t>
      </w:r>
      <w:r w:rsidRPr="00AD17F7">
        <w:rPr>
          <w:rFonts w:ascii="Gandhari Unicode" w:hAnsi="Gandhari Unicode" w:cs="e-Tamil OTC"/>
          <w:lang w:val="de-DE"/>
        </w:rPr>
        <w:t>a</w:t>
      </w:r>
      <w:r w:rsidR="00AD17F7" w:rsidRPr="00AD17F7">
        <w:rPr>
          <w:rFonts w:ascii="Gandhari Unicode" w:hAnsi="Gandhari Unicode" w:cs="e-Tamil OTC"/>
          <w:lang w:val="de-DE"/>
        </w:rPr>
        <w:t>+</w:t>
      </w:r>
      <w:r w:rsidRPr="00AD17F7">
        <w:rPr>
          <w:rFonts w:ascii="Gandhari Unicode" w:hAnsi="Gandhari Unicode" w:cs="e-Tamil OTC"/>
          <w:lang w:val="de-DE"/>
        </w:rPr>
        <w:t xml:space="preserve"> </w:t>
      </w:r>
      <w:proofErr w:type="spellStart"/>
      <w:r w:rsidRPr="00AD17F7">
        <w:rPr>
          <w:rFonts w:ascii="Gandhari Unicode" w:hAnsi="Gandhari Unicode" w:cs="e-Tamil OTC"/>
          <w:lang w:val="de-DE"/>
        </w:rPr>
        <w:t>viṉaikk</w:t>
      </w:r>
      <w:proofErr w:type="spellEnd"/>
      <w:r w:rsidR="00AD17F7">
        <w:rPr>
          <w:rFonts w:ascii="Gandhari Unicode" w:hAnsi="Gandhari Unicode" w:cs="e-Tamil OTC"/>
          <w:lang w:val="de-DE"/>
        </w:rPr>
        <w:t>*</w:t>
      </w:r>
    </w:p>
    <w:p w14:paraId="3595C964" w14:textId="77777777" w:rsidR="0092153D" w:rsidRPr="008069F7" w:rsidRDefault="00014CDD">
      <w:pPr>
        <w:pStyle w:val="Textbody"/>
        <w:spacing w:after="29"/>
        <w:rPr>
          <w:rFonts w:ascii="Gandhari Unicode" w:hAnsi="Gandhari Unicode" w:cs="e-Tamil OTC"/>
          <w:lang w:val="en-GB"/>
        </w:rPr>
      </w:pPr>
      <w:r w:rsidRPr="008069F7">
        <w:rPr>
          <w:rFonts w:ascii="Gandhari Unicode" w:hAnsi="Gandhari Unicode" w:cs="e-Tamil OTC"/>
          <w:i/>
          <w:iCs/>
          <w:lang w:val="en-GB"/>
        </w:rPr>
        <w:t>a</w:t>
      </w:r>
      <w:r w:rsidR="00AD17F7" w:rsidRPr="008069F7">
        <w:rPr>
          <w:rFonts w:ascii="Gandhari Unicode" w:hAnsi="Gandhari Unicode" w:cs="e-Tamil OTC"/>
          <w:i/>
          <w:iCs/>
          <w:lang w:val="en-GB"/>
        </w:rPr>
        <w:t>+</w:t>
      </w:r>
      <w:r w:rsidRPr="008069F7">
        <w:rPr>
          <w:rFonts w:ascii="Gandhari Unicode" w:hAnsi="Gandhari Unicode" w:cs="e-Tamil OTC"/>
          <w:lang w:val="en-GB"/>
        </w:rPr>
        <w:t xml:space="preserve"> </w:t>
      </w:r>
      <w:proofErr w:type="spellStart"/>
      <w:r w:rsidRPr="008069F7">
        <w:rPr>
          <w:rFonts w:ascii="Gandhari Unicode" w:hAnsi="Gandhari Unicode" w:cs="e-Tamil OTC"/>
          <w:lang w:val="en-GB"/>
        </w:rPr>
        <w:t>mā</w:t>
      </w:r>
      <w:proofErr w:type="spellEnd"/>
      <w:r w:rsidRPr="008069F7">
        <w:rPr>
          <w:rFonts w:ascii="Gandhari Unicode" w:hAnsi="Gandhari Unicode" w:cs="e-Tamil OTC"/>
          <w:lang w:val="en-GB"/>
        </w:rPr>
        <w:t xml:space="preserve"> </w:t>
      </w:r>
      <w:r w:rsidR="00AD17F7" w:rsidRPr="008069F7">
        <w:rPr>
          <w:rFonts w:ascii="Gandhari Unicode" w:hAnsi="Gandhari Unicode" w:cs="e-Tamil OTC"/>
          <w:lang w:val="en-GB"/>
        </w:rPr>
        <w:t>~</w:t>
      </w:r>
      <w:proofErr w:type="spellStart"/>
      <w:r w:rsidRPr="008069F7">
        <w:rPr>
          <w:rFonts w:ascii="Gandhari Unicode" w:hAnsi="Gandhari Unicode" w:cs="e-Tamil OTC"/>
          <w:lang w:val="en-GB"/>
        </w:rPr>
        <w:t>arivai</w:t>
      </w:r>
      <w:proofErr w:type="spellEnd"/>
      <w:r w:rsidR="00AD17F7" w:rsidRPr="008069F7">
        <w:rPr>
          <w:rFonts w:ascii="Gandhari Unicode" w:hAnsi="Gandhari Unicode" w:cs="e-Tamil OTC"/>
          <w:lang w:val="en-GB"/>
        </w:rPr>
        <w:t>-~</w:t>
      </w:r>
      <w:r w:rsidRPr="008069F7">
        <w:rPr>
          <w:rFonts w:ascii="Gandhari Unicode" w:hAnsi="Gandhari Unicode" w:cs="e-Tamil OTC"/>
          <w:lang w:val="en-GB"/>
        </w:rPr>
        <w:t>um varum</w:t>
      </w:r>
      <w:r w:rsidR="00AD17F7" w:rsidRPr="008069F7">
        <w:rPr>
          <w:rFonts w:ascii="Gandhari Unicode" w:hAnsi="Gandhari Unicode" w:cs="e-Tamil OTC"/>
          <w:lang w:val="en-GB"/>
        </w:rPr>
        <w:t>-</w:t>
      </w:r>
      <w:r w:rsidRPr="008069F7">
        <w:rPr>
          <w:rFonts w:ascii="Gandhari Unicode" w:hAnsi="Gandhari Unicode" w:cs="e-Tamil OTC"/>
          <w:lang w:val="en-GB"/>
        </w:rPr>
        <w:t>ō</w:t>
      </w:r>
    </w:p>
    <w:p w14:paraId="4E5BDACB" w14:textId="77777777" w:rsidR="0092153D" w:rsidRPr="008069F7" w:rsidRDefault="00AD17F7">
      <w:pPr>
        <w:pStyle w:val="Textbody"/>
        <w:spacing w:after="29" w:line="260" w:lineRule="exact"/>
        <w:rPr>
          <w:rFonts w:ascii="Gandhari Unicode" w:hAnsi="Gandhari Unicode" w:cs="e-Tamil OTC"/>
          <w:lang w:val="en-GB"/>
        </w:rPr>
      </w:pPr>
      <w:r w:rsidRPr="008069F7">
        <w:rPr>
          <w:rFonts w:ascii="Gandhari Unicode" w:hAnsi="Gandhari Unicode" w:cs="e-Tamil OTC"/>
          <w:lang w:val="en-GB"/>
        </w:rPr>
        <w:t>~</w:t>
      </w:r>
      <w:proofErr w:type="spellStart"/>
      <w:r w:rsidR="00014CDD" w:rsidRPr="008069F7">
        <w:rPr>
          <w:rFonts w:ascii="Gandhari Unicode" w:hAnsi="Gandhari Unicode" w:cs="e-Tamil OTC"/>
          <w:lang w:val="en-GB"/>
        </w:rPr>
        <w:t>emmai</w:t>
      </w:r>
      <w:proofErr w:type="spellEnd"/>
      <w:r w:rsidR="00014CDD" w:rsidRPr="008069F7">
        <w:rPr>
          <w:rFonts w:ascii="Gandhari Unicode" w:hAnsi="Gandhari Unicode" w:cs="e-Tamil OTC"/>
          <w:lang w:val="en-GB"/>
        </w:rPr>
        <w:t xml:space="preserve"> </w:t>
      </w:r>
      <w:r w:rsidRPr="008069F7">
        <w:rPr>
          <w:rFonts w:ascii="Gandhari Unicode" w:hAnsi="Gandhari Unicode" w:cs="e-Tamil OTC"/>
          <w:lang w:val="en-GB"/>
        </w:rPr>
        <w:t>~</w:t>
      </w:r>
      <w:proofErr w:type="spellStart"/>
      <w:r w:rsidR="00014CDD" w:rsidRPr="008069F7">
        <w:rPr>
          <w:rFonts w:ascii="Gandhari Unicode" w:hAnsi="Gandhari Unicode" w:cs="e-Tamil OTC"/>
          <w:lang w:val="en-GB"/>
        </w:rPr>
        <w:t>uytti</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 xml:space="preserve">ō </w:t>
      </w:r>
      <w:proofErr w:type="spellStart"/>
      <w:r w:rsidR="00014CDD" w:rsidRPr="008069F7">
        <w:rPr>
          <w:rFonts w:ascii="Gandhari Unicode" w:hAnsi="Gandhari Unicode" w:cs="e-Tamil OTC"/>
          <w:lang w:val="en-GB"/>
        </w:rPr>
        <w:t>uraitticiṉ</w:t>
      </w:r>
      <w:proofErr w:type="spellEnd"/>
      <w:r w:rsidR="00014CDD" w:rsidRPr="008069F7">
        <w:rPr>
          <w:rFonts w:ascii="Gandhari Unicode" w:hAnsi="Gandhari Unicode" w:cs="e-Tamil OTC"/>
          <w:lang w:val="en-GB"/>
        </w:rPr>
        <w:t xml:space="preserve"> </w:t>
      </w:r>
      <w:proofErr w:type="spellStart"/>
      <w:r w:rsidR="00014CDD" w:rsidRPr="008069F7">
        <w:rPr>
          <w:rFonts w:ascii="Gandhari Unicode" w:hAnsi="Gandhari Unicode" w:cs="e-Tamil OTC"/>
          <w:lang w:val="en-GB"/>
        </w:rPr>
        <w:t>neñc</w:t>
      </w:r>
      <w:proofErr w:type="spellEnd"/>
      <w:r w:rsidRPr="008069F7">
        <w:rPr>
          <w:rFonts w:ascii="Gandhari Unicode" w:hAnsi="Gandhari Unicode" w:cs="e-Tamil OTC"/>
          <w:lang w:val="en-GB"/>
        </w:rPr>
        <w:t>*-</w:t>
      </w:r>
      <w:r w:rsidR="00014CDD" w:rsidRPr="008069F7">
        <w:rPr>
          <w:rFonts w:ascii="Gandhari Unicode" w:hAnsi="Gandhari Unicode" w:cs="e-Tamil OTC"/>
          <w:lang w:val="en-GB"/>
        </w:rPr>
        <w:t>ē.</w:t>
      </w:r>
    </w:p>
    <w:p w14:paraId="34E572F1" w14:textId="77777777" w:rsidR="0092153D" w:rsidRPr="008069F7" w:rsidRDefault="0092153D">
      <w:pPr>
        <w:pStyle w:val="Textbody"/>
        <w:spacing w:after="29" w:line="260" w:lineRule="exact"/>
        <w:rPr>
          <w:rFonts w:ascii="Gandhari Unicode" w:hAnsi="Gandhari Unicode" w:cs="e-Tamil OTC"/>
          <w:lang w:val="en-GB"/>
        </w:rPr>
      </w:pPr>
    </w:p>
    <w:p w14:paraId="61774F2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heart that adored wealth.</w:t>
      </w:r>
    </w:p>
    <w:p w14:paraId="39258A6D" w14:textId="77777777" w:rsidR="0092153D" w:rsidRPr="00542FF1" w:rsidRDefault="0092153D">
      <w:pPr>
        <w:pStyle w:val="Textbody"/>
        <w:spacing w:after="29" w:line="260" w:lineRule="exact"/>
        <w:rPr>
          <w:rFonts w:ascii="Gandhari Unicode" w:hAnsi="Gandhari Unicode" w:cs="e-Tamil OTC"/>
          <w:lang w:val="en-GB"/>
        </w:rPr>
      </w:pPr>
    </w:p>
    <w:p w14:paraId="703C54F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giving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enjoying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house-they/not-they(h.dat.) be-not </w:t>
      </w:r>
      <w:proofErr w:type="gramStart"/>
      <w:r w:rsidRPr="00542FF1">
        <w:rPr>
          <w:rFonts w:ascii="Gandhari Unicode" w:hAnsi="Gandhari Unicode" w:cs="e-Tamil OTC"/>
          <w:lang w:val="en-GB"/>
        </w:rPr>
        <w:t>say</w:t>
      </w:r>
      <w:proofErr w:type="gramEnd"/>
    </w:p>
    <w:p w14:paraId="55942148" w14:textId="77777777" w:rsidR="0092153D" w:rsidRPr="00542FF1" w:rsidRDefault="00014CDD">
      <w:pPr>
        <w:pStyle w:val="Textbodyindent"/>
        <w:spacing w:line="259" w:lineRule="exact"/>
        <w:ind w:left="0"/>
        <w:rPr>
          <w:rFonts w:ascii="Gandhari Unicode" w:hAnsi="Gandhari Unicode" w:cs="e-Tamil OTC"/>
        </w:rPr>
      </w:pPr>
      <w:r w:rsidRPr="00542FF1">
        <w:rPr>
          <w:rFonts w:ascii="Gandhari Unicode" w:hAnsi="Gandhari Unicode" w:cs="e-Tamil OTC"/>
          <w:lang w:val="en-GB"/>
        </w:rPr>
        <w:t>make- work</w:t>
      </w:r>
      <w:r w:rsidRPr="00542FF1">
        <w:rPr>
          <w:rFonts w:ascii="Gandhari Unicode" w:hAnsi="Gandhari Unicode" w:cs="e-Tamil OTC"/>
        </w:rPr>
        <w:t xml:space="preserve"> </w:t>
      </w:r>
      <w:r w:rsidRPr="00542FF1">
        <w:rPr>
          <w:rFonts w:ascii="Gandhari Unicode" w:hAnsi="Gandhari Unicode" w:cs="e-Tamil OTC"/>
          <w:lang w:val="en-GB"/>
        </w:rPr>
        <w:t>hand</w:t>
      </w:r>
      <w:r w:rsidRPr="00542FF1">
        <w:rPr>
          <w:rStyle w:val="FootnoteReference"/>
          <w:rFonts w:ascii="Gandhari Unicode" w:hAnsi="Gandhari Unicode" w:cs="e-Tamil OTC"/>
          <w:lang w:val="en-GB"/>
        </w:rPr>
        <w:footnoteReference w:id="256"/>
      </w:r>
      <w:r w:rsidRPr="00542FF1">
        <w:rPr>
          <w:rFonts w:ascii="Gandhari Unicode" w:hAnsi="Gandhari Unicode" w:cs="e-Tamil OTC"/>
          <w:lang w:val="en-GB"/>
        </w:rPr>
        <w:t xml:space="preserve"> be-much(inf.) you-consider(sub.) that- work(dat.)</w:t>
      </w:r>
    </w:p>
    <w:p w14:paraId="2ECD9EC0" w14:textId="77777777" w:rsidR="0092153D" w:rsidRPr="00542FF1" w:rsidRDefault="00014CDD">
      <w:pPr>
        <w:pStyle w:val="Textbody"/>
        <w:tabs>
          <w:tab w:val="left" w:pos="0"/>
        </w:tabs>
        <w:spacing w:after="0" w:line="259" w:lineRule="exact"/>
        <w:rPr>
          <w:rFonts w:ascii="Gandhari Unicode" w:hAnsi="Gandhari Unicode" w:cs="e-Tamil OTC"/>
        </w:rPr>
      </w:pPr>
      <w:r w:rsidRPr="00542FF1">
        <w:rPr>
          <w:rFonts w:ascii="Gandhari Unicode" w:hAnsi="Gandhari Unicode" w:cs="e-Tamil OTC"/>
          <w:lang w:val="en-GB"/>
        </w:rPr>
        <w:t>that-</w:t>
      </w:r>
      <w:r w:rsidRPr="00542FF1">
        <w:rPr>
          <w:rStyle w:val="FootnoteReference"/>
          <w:rFonts w:ascii="Gandhari Unicode" w:hAnsi="Gandhari Unicode" w:cs="e-Tamil OTC"/>
          <w:lang w:val="en-GB"/>
        </w:rPr>
        <w:footnoteReference w:id="257"/>
      </w:r>
      <w:r w:rsidRPr="00542FF1">
        <w:rPr>
          <w:rFonts w:ascii="Gandhari Unicode" w:hAnsi="Gandhari Unicode" w:cs="e-Tamil OTC"/>
          <w:lang w:val="en-GB"/>
        </w:rPr>
        <w:t xml:space="preserve"> black young-woman</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coming-</w:t>
      </w:r>
      <w:proofErr w:type="gramStart"/>
      <w:r w:rsidRPr="00542FF1">
        <w:rPr>
          <w:rFonts w:ascii="Gandhari Unicode" w:hAnsi="Gandhari Unicode" w:cs="e-Tamil OTC"/>
          <w:position w:val="6"/>
          <w:lang w:val="en-GB"/>
        </w:rPr>
        <w:t>ō</w:t>
      </w:r>
      <w:proofErr w:type="gramEnd"/>
    </w:p>
    <w:p w14:paraId="214FEC31"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us(acc.) you-send(</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declare(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224CF5F" w14:textId="77777777" w:rsidR="0092153D" w:rsidRPr="00542FF1" w:rsidRDefault="0092153D">
      <w:pPr>
        <w:pStyle w:val="Textbody"/>
        <w:spacing w:after="29"/>
        <w:rPr>
          <w:rFonts w:ascii="Gandhari Unicode" w:hAnsi="Gandhari Unicode" w:cs="e-Tamil OTC"/>
        </w:rPr>
      </w:pPr>
    </w:p>
    <w:p w14:paraId="29343280" w14:textId="77777777" w:rsidR="0092153D" w:rsidRPr="00542FF1" w:rsidRDefault="0092153D">
      <w:pPr>
        <w:pStyle w:val="Textbody"/>
        <w:spacing w:after="29"/>
        <w:rPr>
          <w:rFonts w:ascii="Gandhari Unicode" w:hAnsi="Gandhari Unicode" w:cs="e-Tamil OTC"/>
        </w:rPr>
      </w:pPr>
    </w:p>
    <w:p w14:paraId="52821AD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Giving and enjoying [are] not for those who have nothing!</w:t>
      </w:r>
    </w:p>
    <w:p w14:paraId="644B6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Consider well the work to be done:</w:t>
      </w:r>
    </w:p>
    <w:p w14:paraId="3CC36C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for that work,</w:t>
      </w:r>
    </w:p>
    <w:p w14:paraId="3026CFA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will that dark young woman also be </w:t>
      </w:r>
      <w:proofErr w:type="gramStart"/>
      <w:r w:rsidRPr="00542FF1">
        <w:rPr>
          <w:rFonts w:ascii="Gandhari Unicode" w:hAnsi="Gandhari Unicode" w:cs="e-Tamil OTC"/>
          <w:lang w:val="en-GB"/>
        </w:rPr>
        <w:t>coming</w:t>
      </w:r>
      <w:proofErr w:type="gramEnd"/>
    </w:p>
    <w:p w14:paraId="5BF83ED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[or] will you send us alone?</w:t>
      </w:r>
    </w:p>
    <w:p w14:paraId="5D9062E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Tell [me], heart!</w:t>
      </w:r>
    </w:p>
    <w:p w14:paraId="072FF23F" w14:textId="77777777" w:rsidR="0092153D" w:rsidRPr="00542FF1" w:rsidRDefault="0092153D">
      <w:pPr>
        <w:pStyle w:val="Textbody"/>
        <w:spacing w:after="0"/>
        <w:rPr>
          <w:rFonts w:ascii="Gandhari Unicode" w:hAnsi="Gandhari Unicode" w:cs="e-Tamil OTC"/>
          <w:lang w:val="en-GB"/>
        </w:rPr>
      </w:pPr>
    </w:p>
    <w:p w14:paraId="556D0DB0" w14:textId="77777777" w:rsidR="0092153D" w:rsidRPr="00542FF1" w:rsidRDefault="0092153D">
      <w:pPr>
        <w:pStyle w:val="Textbody"/>
        <w:spacing w:after="0"/>
        <w:rPr>
          <w:rFonts w:ascii="Gandhari Unicode" w:hAnsi="Gandhari Unicode" w:cs="e-Tamil OTC"/>
          <w:lang w:val="en-GB"/>
        </w:rPr>
      </w:pPr>
    </w:p>
    <w:p w14:paraId="53B2F89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Giving and enjoying [are] not for those who stay at home!</w:t>
      </w:r>
      <w:r w:rsidRPr="00542FF1">
        <w:rPr>
          <w:rStyle w:val="FootnoteReference"/>
          <w:rFonts w:ascii="Gandhari Unicode" w:hAnsi="Gandhari Unicode" w:cs="e-Tamil OTC"/>
          <w:lang w:val="en-GB"/>
        </w:rPr>
        <w:footnoteReference w:id="258"/>
      </w:r>
    </w:p>
    <w:p w14:paraId="13F8C3E1" w14:textId="77777777" w:rsidR="0092153D" w:rsidRPr="00542FF1" w:rsidRDefault="0092153D">
      <w:pPr>
        <w:pStyle w:val="Textbody"/>
        <w:spacing w:after="0"/>
        <w:rPr>
          <w:rFonts w:ascii="Gandhari Unicode" w:hAnsi="Gandhari Unicode" w:cs="e-Tamil OTC"/>
        </w:rPr>
      </w:pPr>
    </w:p>
    <w:p w14:paraId="497F599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You reflect well upon the work to be done:</w:t>
      </w:r>
      <w:r w:rsidRPr="00542FF1">
        <w:rPr>
          <w:rStyle w:val="FootnoteReference"/>
          <w:rFonts w:ascii="Gandhari Unicode" w:hAnsi="Gandhari Unicode" w:cs="e-Tamil OTC"/>
          <w:lang w:val="en-GB"/>
        </w:rPr>
        <w:footnoteReference w:id="259"/>
      </w:r>
    </w:p>
    <w:p w14:paraId="359CE14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E7C32F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கருவூர்க் கதப்பிள்ளை</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DBB3D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பிரிவிடை ஆற்றாமை கண்டு </w:t>
      </w:r>
      <w:r w:rsidR="00FB693A">
        <w:rPr>
          <w:rFonts w:ascii="Gandhari Unicode" w:hAnsi="Gandhari Unicode" w:cs="e-Tamil OTC"/>
          <w:lang w:val="en-GB"/>
        </w:rPr>
        <w:t>“</w:t>
      </w:r>
      <w:r w:rsidRPr="00542FF1">
        <w:rPr>
          <w:rFonts w:ascii="Gandhari Unicode" w:hAnsi="Gandhari Unicode" w:cs="e-Tamil OTC"/>
          <w:cs/>
          <w:lang w:val="en-GB"/>
        </w:rPr>
        <w:t>வருவர்</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எனச் சொல்லிய தோழிக்குக் கிழத்தி உரைத்தது.</w:t>
      </w:r>
    </w:p>
    <w:p w14:paraId="7343F9B9" w14:textId="77777777" w:rsidR="0092153D" w:rsidRPr="00542FF1" w:rsidRDefault="0092153D">
      <w:pPr>
        <w:pStyle w:val="Textbody"/>
        <w:spacing w:after="29"/>
        <w:rPr>
          <w:rFonts w:ascii="Gandhari Unicode" w:hAnsi="Gandhari Unicode" w:cs="e-Tamil OTC"/>
          <w:lang w:val="en-GB"/>
        </w:rPr>
      </w:pPr>
    </w:p>
    <w:p w14:paraId="11D030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பல்லா நெடுநெறிக் </w:t>
      </w:r>
      <w:r w:rsidRPr="00542FF1">
        <w:rPr>
          <w:rFonts w:ascii="Gandhari Unicode" w:hAnsi="Gandhari Unicode" w:cs="e-Tamil OTC"/>
          <w:u w:val="wave"/>
          <w:cs/>
          <w:lang w:val="en-GB"/>
        </w:rPr>
        <w:t>ககன்று</w:t>
      </w:r>
      <w:r w:rsidRPr="00542FF1">
        <w:rPr>
          <w:rFonts w:ascii="Gandhari Unicode" w:hAnsi="Gandhari Unicode" w:cs="e-Tamil OTC"/>
          <w:cs/>
          <w:lang w:val="en-GB"/>
        </w:rPr>
        <w:t xml:space="preserve"> வந்தெனப்</w:t>
      </w:r>
    </w:p>
    <w:p w14:paraId="7AEA5F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புன்றலை மன்ற நோக்கி மாலை</w:t>
      </w:r>
    </w:p>
    <w:p w14:paraId="0C701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மடக்கட் குழவி </w:t>
      </w:r>
      <w:r w:rsidRPr="00542FF1">
        <w:rPr>
          <w:rFonts w:ascii="Gandhari Unicode" w:hAnsi="Gandhari Unicode" w:cs="e-Tamil OTC"/>
          <w:u w:val="wave"/>
          <w:cs/>
          <w:lang w:val="en-GB"/>
        </w:rPr>
        <w:t>யணவந் தன்ன</w:t>
      </w:r>
    </w:p>
    <w:p w14:paraId="42D5B5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நோயே</w:t>
      </w:r>
      <w:r w:rsidRPr="00542FF1">
        <w:rPr>
          <w:rFonts w:ascii="Gandhari Unicode" w:hAnsi="Gandhari Unicode" w:cs="e-Tamil OTC"/>
          <w:cs/>
          <w:lang w:val="en-GB"/>
        </w:rPr>
        <w:t xml:space="preserve"> மாகுத லறிந்துஞ்</w:t>
      </w:r>
    </w:p>
    <w:p w14:paraId="1BAEE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சேயர் தோழி சேய்நாட் டோரே.</w:t>
      </w:r>
    </w:p>
    <w:p w14:paraId="1FBAA4D5" w14:textId="77777777" w:rsidR="0092153D" w:rsidRPr="00542FF1" w:rsidRDefault="0092153D">
      <w:pPr>
        <w:pStyle w:val="Textbody"/>
        <w:spacing w:after="29"/>
        <w:rPr>
          <w:rFonts w:ascii="Gandhari Unicode" w:hAnsi="Gandhari Unicode" w:cs="e-Tamil OTC"/>
          <w:lang w:val="en-GB"/>
        </w:rPr>
      </w:pPr>
    </w:p>
    <w:p w14:paraId="56524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ககன்று வந்தெனப்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வந்தெனப் </w:t>
      </w:r>
      <w:r w:rsidRPr="00542FF1">
        <w:rPr>
          <w:rFonts w:ascii="Gandhari Unicode" w:hAnsi="Gandhari Unicode" w:cs="e-Tamil OTC"/>
          <w:lang w:val="en-GB"/>
        </w:rPr>
        <w:t xml:space="preserve">AT; </w:t>
      </w:r>
      <w:r w:rsidRPr="00542FF1">
        <w:rPr>
          <w:rFonts w:ascii="Gandhari Unicode" w:hAnsi="Gandhari Unicode" w:cs="e-Tamil OTC"/>
          <w:cs/>
          <w:lang w:val="en-GB"/>
        </w:rPr>
        <w:t xml:space="preserve">கன்று வருந்தெனப் </w:t>
      </w:r>
      <w:r w:rsidRPr="00542FF1">
        <w:rPr>
          <w:rFonts w:ascii="Gandhari Unicode" w:hAnsi="Gandhari Unicode" w:cs="e-Tamil OTC"/>
          <w:lang w:val="en-GB"/>
        </w:rPr>
        <w:t xml:space="preserve">L1, C1+3+4, G1v+2, EA, I,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கனல வருந்தெனப் </w:t>
      </w:r>
      <w:r w:rsidRPr="00542FF1">
        <w:rPr>
          <w:rFonts w:ascii="Gandhari Unicode" w:hAnsi="Gandhari Unicode" w:cs="e-Tamil OTC"/>
          <w:lang w:val="en-GB"/>
        </w:rPr>
        <w:t>G1</w:t>
      </w:r>
      <w:r w:rsidRPr="00542FF1">
        <w:rPr>
          <w:rStyle w:val="FootnoteReference"/>
          <w:rFonts w:ascii="Gandhari Unicode" w:hAnsi="Gandhari Unicode" w:cs="e-Tamil OTC"/>
          <w:lang w:val="en-GB"/>
        </w:rPr>
        <w:footnoteReference w:id="2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மாடக்கட்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மக்கட் </w:t>
      </w:r>
      <w:r w:rsidRPr="00542FF1">
        <w:rPr>
          <w:rFonts w:ascii="Gandhari Unicode" w:hAnsi="Gandhari Unicode" w:cs="e-Tamil OTC"/>
          <w:lang w:val="en-GB"/>
        </w:rPr>
        <w:t xml:space="preserve">AA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யணவந் தன்ன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261"/>
      </w:r>
      <w:r w:rsidRPr="00542FF1">
        <w:rPr>
          <w:rFonts w:ascii="Gandhari Unicode" w:hAnsi="Gandhari Unicode" w:cs="e-Tamil OTC"/>
          <w:cs/>
          <w:lang w:val="en-GB"/>
        </w:rPr>
        <w:t xml:space="preserve"> யவண்வந் தன்ன </w:t>
      </w:r>
      <w:r w:rsidRPr="00542FF1">
        <w:rPr>
          <w:rFonts w:ascii="Gandhari Unicode" w:hAnsi="Gandhari Unicode" w:cs="e-Tamil OTC"/>
          <w:lang w:val="en-GB"/>
        </w:rPr>
        <w:t xml:space="preserve">L1, C1+3+4, G1+2, EA, AT; </w:t>
      </w:r>
      <w:r w:rsidRPr="00542FF1">
        <w:rPr>
          <w:rFonts w:ascii="Gandhari Unicode" w:hAnsi="Gandhari Unicode" w:cs="e-Tamil OTC"/>
          <w:cs/>
          <w:lang w:val="en-GB"/>
        </w:rPr>
        <w:t xml:space="preserve">யவண்வந் தென்ன </w:t>
      </w:r>
      <w:r w:rsidRPr="00542FF1">
        <w:rPr>
          <w:rFonts w:ascii="Gandhari Unicode" w:hAnsi="Gandhari Unicode" w:cs="e-Tamil OTC"/>
          <w:lang w:val="en-GB"/>
        </w:rPr>
        <w:t xml:space="preserve">I; </w:t>
      </w:r>
      <w:r w:rsidRPr="00542FF1">
        <w:rPr>
          <w:rFonts w:ascii="Gandhari Unicode" w:hAnsi="Gandhari Unicode" w:cs="e-Tamil OTC"/>
          <w:cs/>
          <w:lang w:val="en-GB"/>
        </w:rPr>
        <w:t xml:space="preserve">யலம்வந் தன்ன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ER; </w:t>
      </w:r>
      <w:r w:rsidRPr="00542FF1">
        <w:rPr>
          <w:rFonts w:ascii="Gandhari Unicode" w:hAnsi="Gandhari Unicode" w:cs="e-Tamil OTC"/>
          <w:cs/>
          <w:lang w:val="en-GB"/>
        </w:rPr>
        <w:t xml:space="preserve">யெனவந் தனரே </w:t>
      </w:r>
      <w:r w:rsidRPr="00542FF1">
        <w:rPr>
          <w:rFonts w:ascii="Gandhari Unicode" w:hAnsi="Gandhari Unicode" w:cs="e-Tamil OTC"/>
          <w:lang w:val="en-GB"/>
        </w:rPr>
        <w:t xml:space="preserve">C3v,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நோயே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நோவே </w:t>
      </w:r>
      <w:proofErr w:type="spellStart"/>
      <w:r w:rsidRPr="00542FF1">
        <w:rPr>
          <w:rFonts w:ascii="Gandhari Unicode" w:hAnsi="Gandhari Unicode" w:cs="e-Tamil OTC"/>
          <w:lang w:val="en-GB"/>
        </w:rPr>
        <w:t>Cām.v</w:t>
      </w:r>
      <w:proofErr w:type="spellEnd"/>
    </w:p>
    <w:p w14:paraId="2E2782AF" w14:textId="77777777" w:rsidR="0092153D" w:rsidRPr="00542FF1" w:rsidRDefault="0092153D">
      <w:pPr>
        <w:pStyle w:val="Textbody"/>
        <w:spacing w:after="29"/>
        <w:rPr>
          <w:rFonts w:ascii="Gandhari Unicode" w:hAnsi="Gandhari Unicode" w:cs="e-Tamil OTC"/>
          <w:lang w:val="en-GB"/>
        </w:rPr>
      </w:pPr>
    </w:p>
    <w:p w14:paraId="3CCD3F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r w:rsidR="00C92423">
        <w:rPr>
          <w:rFonts w:ascii="Gandhari Unicode" w:hAnsi="Gandhari Unicode" w:cs="e-Tamil OTC"/>
          <w:lang w:val="en-GB"/>
        </w:rPr>
        <w:t>+</w:t>
      </w:r>
      <w:r w:rsidRPr="00542FF1">
        <w:rPr>
          <w:rFonts w:ascii="Gandhari Unicode" w:hAnsi="Gandhari Unicode" w:cs="e-Tamil OTC"/>
          <w:lang w:val="en-GB"/>
        </w:rPr>
        <w:t xml:space="preserve">ā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w:t>
      </w:r>
      <w:r w:rsidR="00C92423">
        <w:rPr>
          <w:rFonts w:ascii="Gandhari Unicode" w:hAnsi="Gandhari Unicode" w:cs="e-Tamil OTC"/>
          <w:lang w:val="en-GB"/>
        </w:rPr>
        <w:t>ikk</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vanteṉa</w:t>
      </w:r>
      <w:proofErr w:type="spellEnd"/>
      <w:r w:rsidR="00C92423">
        <w:rPr>
          <w:rFonts w:ascii="Gandhari Unicode" w:hAnsi="Gandhari Unicode" w:cs="e-Tamil OTC"/>
          <w:lang w:val="en-GB"/>
        </w:rPr>
        <w:t>+</w:t>
      </w:r>
    </w:p>
    <w:p w14:paraId="2917649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w:t>
      </w:r>
      <w:r w:rsidR="00C92423">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017AB8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maṭa</w:t>
      </w:r>
      <w:proofErr w:type="spellEnd"/>
      <w:r w:rsidR="00C924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r w:rsidRPr="00542FF1">
        <w:rPr>
          <w:rFonts w:ascii="Gandhari Unicode" w:hAnsi="Gandhari Unicode" w:cs="e-Tamil OTC"/>
          <w:lang w:val="en-GB"/>
        </w:rPr>
        <w:t xml:space="preserve"> </w:t>
      </w:r>
      <w:r w:rsidR="00C92423">
        <w:rPr>
          <w:rFonts w:ascii="Gandhari Unicode" w:hAnsi="Gandhari Unicode" w:cs="e-Tamil OTC"/>
          <w:lang w:val="en-GB"/>
        </w:rPr>
        <w:t>~</w:t>
      </w:r>
      <w:proofErr w:type="spellStart"/>
      <w:r w:rsidRPr="00542FF1">
        <w:rPr>
          <w:rFonts w:ascii="Gandhari Unicode" w:hAnsi="Gandhari Unicode" w:cs="e-Tamil OTC"/>
          <w:i/>
          <w:iCs/>
          <w:lang w:val="en-GB"/>
        </w:rPr>
        <w:t>aṇ</w:t>
      </w:r>
      <w:r w:rsidR="00C92423">
        <w:rPr>
          <w:rFonts w:ascii="Gandhari Unicode" w:hAnsi="Gandhari Unicode" w:cs="e-Tamil OTC"/>
          <w:i/>
          <w:iCs/>
          <w:lang w:val="en-GB"/>
        </w:rPr>
        <w:t>avant</w:t>
      </w:r>
      <w:r w:rsidRPr="00542FF1">
        <w:rPr>
          <w:rFonts w:ascii="Gandhari Unicode" w:hAnsi="Gandhari Unicode" w:cs="e-Tamil OTC"/>
          <w:i/>
          <w:iCs/>
          <w:lang w:val="en-GB"/>
        </w:rPr>
        <w:t>aṉṉa</w:t>
      </w:r>
      <w:proofErr w:type="spellEnd"/>
    </w:p>
    <w:p w14:paraId="5C13D9F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nōyē</w:t>
      </w:r>
      <w:r w:rsidRPr="00542FF1">
        <w:rPr>
          <w:rFonts w:ascii="Gandhari Unicode" w:hAnsi="Gandhari Unicode" w:cs="e-Tamil OTC"/>
          <w:lang w:val="en-GB"/>
        </w:rPr>
        <w:t>m</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aṟint</w:t>
      </w:r>
      <w:proofErr w:type="spellEnd"/>
      <w:r w:rsidR="00C92423">
        <w:rPr>
          <w:rFonts w:ascii="Gandhari Unicode" w:hAnsi="Gandhari Unicode" w:cs="e-Tamil OTC"/>
          <w:lang w:val="en-GB"/>
        </w:rPr>
        <w:t>*-</w:t>
      </w:r>
      <w:r w:rsidRPr="00542FF1">
        <w:rPr>
          <w:rFonts w:ascii="Gandhari Unicode" w:hAnsi="Gandhari Unicode" w:cs="e-Tamil OTC"/>
          <w:lang w:val="en-GB"/>
        </w:rPr>
        <w:t>um</w:t>
      </w:r>
    </w:p>
    <w:p w14:paraId="009DE27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cēyar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cēy</w:t>
      </w:r>
      <w:proofErr w:type="spellEnd"/>
      <w:r w:rsidR="00C92423">
        <w:rPr>
          <w:rFonts w:ascii="Gandhari Unicode" w:hAnsi="Gandhari Unicode" w:cs="e-Tamil OTC"/>
          <w:lang w:val="en-GB"/>
        </w:rPr>
        <w:t xml:space="preserve"> </w:t>
      </w:r>
      <w:proofErr w:type="spellStart"/>
      <w:r w:rsidRPr="00542FF1">
        <w:rPr>
          <w:rFonts w:ascii="Gandhari Unicode" w:hAnsi="Gandhari Unicode" w:cs="e-Tamil OTC"/>
          <w:lang w:val="en-GB"/>
        </w:rPr>
        <w:t>nāṭṭōr</w:t>
      </w:r>
      <w:proofErr w:type="spellEnd"/>
      <w:r w:rsidR="00C92423">
        <w:rPr>
          <w:rFonts w:ascii="Gandhari Unicode" w:hAnsi="Gandhari Unicode" w:cs="e-Tamil OTC"/>
          <w:lang w:val="en-GB"/>
        </w:rPr>
        <w:t>-</w:t>
      </w:r>
      <w:r w:rsidRPr="00542FF1">
        <w:rPr>
          <w:rFonts w:ascii="Gandhari Unicode" w:hAnsi="Gandhari Unicode" w:cs="e-Tamil OTC"/>
          <w:lang w:val="en-GB"/>
        </w:rPr>
        <w:t>ē.</w:t>
      </w:r>
    </w:p>
    <w:p w14:paraId="44053589" w14:textId="77777777" w:rsidR="0092153D" w:rsidRPr="00542FF1" w:rsidRDefault="0092153D">
      <w:pPr>
        <w:pStyle w:val="Textbody"/>
        <w:spacing w:after="29" w:line="260" w:lineRule="exact"/>
        <w:rPr>
          <w:rFonts w:ascii="Gandhari Unicode" w:hAnsi="Gandhari Unicode" w:cs="e-Tamil OTC"/>
          <w:u w:val="single"/>
          <w:lang w:val="en-GB"/>
        </w:rPr>
      </w:pPr>
    </w:p>
    <w:p w14:paraId="16E3A7D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Declared by HER to the confidante who said </w:t>
      </w:r>
      <w:r w:rsidR="00FB693A">
        <w:rPr>
          <w:rFonts w:ascii="Gandhari Unicode" w:hAnsi="Gandhari Unicode" w:cs="e-Tamil OTC"/>
          <w:lang w:val="en-GB"/>
        </w:rPr>
        <w:t>“</w:t>
      </w:r>
      <w:r w:rsidRPr="00542FF1">
        <w:rPr>
          <w:rFonts w:ascii="Gandhari Unicode" w:hAnsi="Gandhari Unicode" w:cs="e-Tamil OTC"/>
          <w:lang w:val="en-GB"/>
        </w:rPr>
        <w:t>he will come</w:t>
      </w:r>
      <w:r w:rsidR="00FB693A">
        <w:rPr>
          <w:rFonts w:ascii="Gandhari Unicode" w:hAnsi="Gandhari Unicode" w:cs="e-Tamil OTC"/>
          <w:lang w:val="en-GB"/>
        </w:rPr>
        <w:t>”</w:t>
      </w:r>
      <w:r w:rsidRPr="00542FF1">
        <w:rPr>
          <w:rFonts w:ascii="Gandhari Unicode" w:hAnsi="Gandhari Unicode" w:cs="e-Tamil OTC"/>
          <w:lang w:val="en-GB"/>
        </w:rPr>
        <w:t xml:space="preserve"> when seeing her lack of strength in the time of separation.</w:t>
      </w:r>
    </w:p>
    <w:p w14:paraId="36AB4EC1" w14:textId="77777777" w:rsidR="0092153D" w:rsidRPr="00542FF1" w:rsidRDefault="0092153D">
      <w:pPr>
        <w:pStyle w:val="Textbody"/>
        <w:spacing w:after="29" w:line="260" w:lineRule="exact"/>
        <w:rPr>
          <w:rFonts w:ascii="Gandhari Unicode" w:hAnsi="Gandhari Unicode" w:cs="e-Tamil OTC"/>
          <w:u w:val="single"/>
          <w:lang w:val="en-GB"/>
        </w:rPr>
      </w:pPr>
    </w:p>
    <w:p w14:paraId="64F925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long way(dat.) left come(abs.)-say</w:t>
      </w:r>
    </w:p>
    <w:p w14:paraId="453080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low place</w:t>
      </w:r>
      <w:r w:rsidRPr="00542FF1">
        <w:rPr>
          <w:rFonts w:ascii="Gandhari Unicode" w:hAnsi="Gandhari Unicode" w:cs="e-Tamil OTC"/>
        </w:rPr>
        <w:t xml:space="preserve"> </w:t>
      </w:r>
      <w:r w:rsidRPr="00542FF1">
        <w:rPr>
          <w:rFonts w:ascii="Gandhari Unicode" w:hAnsi="Gandhari Unicode" w:cs="e-Tamil OTC"/>
          <w:lang w:val="en-GB"/>
        </w:rPr>
        <w:t>village-common looked-out evening</w:t>
      </w:r>
    </w:p>
    <w:p w14:paraId="70AFA6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eye</w:t>
      </w:r>
      <w:r w:rsidRPr="00542FF1">
        <w:rPr>
          <w:rFonts w:ascii="Gandhari Unicode" w:hAnsi="Gandhari Unicode" w:cs="e-Tamil OTC"/>
        </w:rPr>
        <w:t xml:space="preserve"> </w:t>
      </w:r>
      <w:r w:rsidR="00C92423">
        <w:rPr>
          <w:rFonts w:ascii="Gandhari Unicode" w:hAnsi="Gandhari Unicode" w:cs="e-Tamil OTC"/>
          <w:lang w:val="en-GB"/>
        </w:rPr>
        <w:t>calf head-raise-</w:t>
      </w:r>
      <w:r w:rsidRPr="00542FF1">
        <w:rPr>
          <w:rFonts w:ascii="Gandhari Unicode" w:hAnsi="Gandhari Unicode" w:cs="e-Tamil OTC"/>
          <w:lang w:val="en-GB"/>
        </w:rPr>
        <w:t>come(abs.)</w:t>
      </w:r>
      <w:r w:rsidRPr="00542FF1">
        <w:rPr>
          <w:rStyle w:val="FootnoteReference"/>
          <w:rFonts w:ascii="Gandhari Unicode" w:hAnsi="Gandhari Unicode" w:cs="e-Tamil OTC"/>
          <w:lang w:val="en-GB"/>
        </w:rPr>
        <w:footnoteReference w:id="262"/>
      </w:r>
      <w:r w:rsidR="00C92423">
        <w:rPr>
          <w:rFonts w:ascii="Gandhari Unicode" w:hAnsi="Gandhari Unicode" w:cs="e-Tamil OTC"/>
          <w:lang w:val="en-GB"/>
        </w:rPr>
        <w:t>-</w:t>
      </w:r>
      <w:r w:rsidRPr="00542FF1">
        <w:rPr>
          <w:rFonts w:ascii="Gandhari Unicode" w:hAnsi="Gandhari Unicode" w:cs="e-Tamil OTC"/>
          <w:lang w:val="en-GB"/>
        </w:rPr>
        <w:t>like</w:t>
      </w:r>
    </w:p>
    <w:p w14:paraId="1DA312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pain-we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Pr="00542FF1">
        <w:rPr>
          <w:rFonts w:ascii="Gandhari Unicode" w:hAnsi="Gandhari Unicode" w:cs="e-Tamil OTC"/>
          <w:position w:val="6"/>
          <w:lang w:val="en-GB"/>
        </w:rPr>
        <w:t>um</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403310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distance-he(h.) friend distance land-he(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597DA852" w14:textId="77777777" w:rsidR="0092153D" w:rsidRPr="00542FF1" w:rsidRDefault="0092153D">
      <w:pPr>
        <w:pStyle w:val="Textbody"/>
        <w:spacing w:after="29"/>
        <w:rPr>
          <w:rFonts w:ascii="Gandhari Unicode" w:hAnsi="Gandhari Unicode" w:cs="e-Tamil OTC"/>
        </w:rPr>
      </w:pPr>
    </w:p>
    <w:p w14:paraId="44AF4182" w14:textId="77777777" w:rsidR="0092153D" w:rsidRPr="00542FF1" w:rsidRDefault="0092153D">
      <w:pPr>
        <w:pStyle w:val="Textbody"/>
        <w:spacing w:after="29"/>
        <w:rPr>
          <w:rFonts w:ascii="Gandhari Unicode" w:hAnsi="Gandhari Unicode" w:cs="e-Tamil OTC"/>
        </w:rPr>
      </w:pPr>
    </w:p>
    <w:p w14:paraId="1270EB6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Although he knew we would be pained,</w:t>
      </w:r>
    </w:p>
    <w:p w14:paraId="1103735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calf with innocent eyes with head raised</w:t>
      </w:r>
    </w:p>
    <w:p w14:paraId="4C6D58F4"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evening observing the village common of the low place</w:t>
      </w:r>
      <w:r w:rsidRPr="00542FF1">
        <w:rPr>
          <w:rStyle w:val="FootnoteReference"/>
          <w:rFonts w:ascii="Gandhari Unicode" w:hAnsi="Gandhari Unicode" w:cs="e-Tamil OTC"/>
          <w:lang w:val="en-GB"/>
        </w:rPr>
        <w:footnoteReference w:id="263"/>
      </w:r>
    </w:p>
    <w:p w14:paraId="19FA5BE3" w14:textId="77777777" w:rsidR="0092153D" w:rsidRPr="00542FF1" w:rsidRDefault="00014CDD">
      <w:pPr>
        <w:pStyle w:val="Textbody"/>
        <w:tabs>
          <w:tab w:val="left" w:pos="0"/>
        </w:tabs>
        <w:spacing w:after="72"/>
        <w:rPr>
          <w:rFonts w:ascii="Gandhari Unicode" w:hAnsi="Gandhari Unicode" w:cs="e-Tamil OTC"/>
        </w:rPr>
      </w:pPr>
      <w:r w:rsidRPr="00542FF1">
        <w:rPr>
          <w:rFonts w:ascii="Gandhari Unicode" w:hAnsi="Gandhari Unicode" w:cs="e-Tamil OTC"/>
          <w:lang w:val="en-GB"/>
        </w:rPr>
        <w:tab/>
        <w:t>because many cows</w:t>
      </w:r>
      <w:r w:rsidRPr="00542FF1">
        <w:rPr>
          <w:rStyle w:val="FootnoteReference"/>
          <w:rFonts w:ascii="Gandhari Unicode" w:hAnsi="Gandhari Unicode" w:cs="e-Tamil OTC"/>
          <w:lang w:val="en-GB"/>
        </w:rPr>
        <w:footnoteReference w:id="264"/>
      </w:r>
      <w:r w:rsidRPr="00542FF1">
        <w:rPr>
          <w:rFonts w:ascii="Gandhari Unicode" w:hAnsi="Gandhari Unicode" w:cs="e-Tamil OTC"/>
          <w:lang w:val="en-GB"/>
        </w:rPr>
        <w:t xml:space="preserve"> come from the long path</w:t>
      </w:r>
      <w:r w:rsidRPr="00542FF1">
        <w:rPr>
          <w:rStyle w:val="FootnoteReference"/>
          <w:rFonts w:ascii="Gandhari Unicode" w:hAnsi="Gandhari Unicode" w:cs="e-Tamil OTC"/>
          <w:lang w:val="en-GB"/>
        </w:rPr>
        <w:footnoteReference w:id="265"/>
      </w:r>
      <w:r w:rsidRPr="00542FF1">
        <w:rPr>
          <w:rFonts w:ascii="Gandhari Unicode" w:hAnsi="Gandhari Unicode" w:cs="e-Tamil OTC"/>
          <w:lang w:val="en-GB"/>
        </w:rPr>
        <w:t>,</w:t>
      </w:r>
    </w:p>
    <w:p w14:paraId="34A3E5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the distant one, friend, is in a distant land.</w:t>
      </w:r>
      <w:r w:rsidRPr="00542FF1">
        <w:rPr>
          <w:rStyle w:val="FootnoteReference"/>
          <w:rFonts w:ascii="Gandhari Unicode" w:hAnsi="Gandhari Unicode" w:cs="e-Tamil OTC"/>
          <w:lang w:val="en-GB"/>
        </w:rPr>
        <w:footnoteReference w:id="266"/>
      </w:r>
    </w:p>
    <w:p w14:paraId="0EB14813" w14:textId="77777777" w:rsidR="0092153D" w:rsidRPr="00542FF1" w:rsidRDefault="0092153D">
      <w:pPr>
        <w:pStyle w:val="Textbody"/>
        <w:spacing w:after="0"/>
        <w:rPr>
          <w:rFonts w:ascii="Gandhari Unicode" w:hAnsi="Gandhari Unicode" w:cs="e-Tamil OTC"/>
        </w:rPr>
      </w:pPr>
    </w:p>
    <w:p w14:paraId="4226AE29" w14:textId="77777777" w:rsidR="0092153D" w:rsidRPr="00542FF1" w:rsidRDefault="0092153D">
      <w:pPr>
        <w:pStyle w:val="Textbody"/>
        <w:spacing w:after="0"/>
        <w:rPr>
          <w:rFonts w:ascii="Gandhari Unicode" w:hAnsi="Gandhari Unicode" w:cs="e-Tamil OTC"/>
          <w:lang w:val="en-GB"/>
        </w:rPr>
      </w:pPr>
    </w:p>
    <w:p w14:paraId="60F429A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he [is] distant, friend, in a distant land.</w:t>
      </w:r>
    </w:p>
    <w:p w14:paraId="11EE751D" w14:textId="77777777" w:rsidR="0092153D" w:rsidRPr="00542FF1" w:rsidRDefault="0092153D">
      <w:pPr>
        <w:pStyle w:val="Textbody"/>
        <w:spacing w:after="0"/>
        <w:rPr>
          <w:rFonts w:ascii="Gandhari Unicode" w:hAnsi="Gandhari Unicode" w:cs="e-Tamil OTC"/>
        </w:rPr>
      </w:pPr>
    </w:p>
    <w:p w14:paraId="040F88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62FAC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he who is in a distant land, friend, [is still] distant.</w:t>
      </w:r>
    </w:p>
    <w:p w14:paraId="496E7D92" w14:textId="77777777" w:rsidR="0092153D" w:rsidRPr="00542FF1" w:rsidRDefault="0092153D">
      <w:pPr>
        <w:pStyle w:val="Textbody"/>
        <w:spacing w:after="0"/>
        <w:rPr>
          <w:rFonts w:ascii="Gandhari Unicode" w:hAnsi="Gandhari Unicode" w:cs="e-Tamil OTC"/>
          <w:lang w:val="en-GB"/>
        </w:rPr>
      </w:pPr>
    </w:p>
    <w:p w14:paraId="2ED428E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31D7BF" w14:textId="77777777" w:rsidR="0092153D" w:rsidRPr="005B6522" w:rsidRDefault="00014CDD" w:rsidP="005B6522">
      <w:pPr>
        <w:pStyle w:val="Heading4"/>
        <w:rPr>
          <w:rFonts w:ascii="Gandhari Unicode" w:hAnsi="Gandhari Unicode"/>
          <w:i w:val="0"/>
          <w:iCs w:val="0"/>
          <w:color w:val="auto"/>
        </w:rPr>
      </w:pPr>
      <w:bookmarkStart w:id="12" w:name="_Hlk125298353"/>
      <w:r w:rsidRPr="005B6522">
        <w:rPr>
          <w:rFonts w:ascii="Gandhari Unicode" w:hAnsi="Gandhari Unicode"/>
          <w:b/>
          <w:i w:val="0"/>
          <w:iCs w:val="0"/>
          <w:color w:val="auto"/>
          <w:lang w:val="en-GB"/>
        </w:rPr>
        <w:lastRenderedPageBreak/>
        <w:t>KT 65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கோவூர்கிழார்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3F2E8C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w:t>
      </w:r>
      <w:r w:rsidRPr="00542FF1">
        <w:rPr>
          <w:rFonts w:ascii="Gandhari Unicode" w:hAnsi="Gandhari Unicode" w:cs="e-Tamil OTC"/>
          <w:lang w:val="en-GB"/>
        </w:rPr>
        <w:t>C</w:t>
      </w:r>
      <w:r w:rsidRPr="00542FF1">
        <w:rPr>
          <w:rFonts w:ascii="Gandhari Unicode" w:hAnsi="Gandhari Unicode" w:cs="e-Tamil OTC"/>
          <w:cs/>
          <w:lang w:val="en-GB"/>
        </w:rPr>
        <w:t>1: ஒழிந்த) தலைமகள் தோழிக்கு உரைத்தது.</w:t>
      </w:r>
    </w:p>
    <w:p w14:paraId="77C5B494" w14:textId="77777777" w:rsidR="0092153D" w:rsidRPr="00542FF1" w:rsidRDefault="0092153D">
      <w:pPr>
        <w:pStyle w:val="Textbody"/>
        <w:spacing w:after="29"/>
        <w:rPr>
          <w:rFonts w:ascii="Gandhari Unicode" w:hAnsi="Gandhari Unicode" w:cs="e-Tamil OTC"/>
        </w:rPr>
      </w:pPr>
    </w:p>
    <w:p w14:paraId="76AD7E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வன்பரற்</w:t>
      </w:r>
      <w:r w:rsidRPr="00542FF1">
        <w:rPr>
          <w:rFonts w:ascii="Gandhari Unicode" w:hAnsi="Gandhari Unicode" w:cs="e-Tamil OTC"/>
          <w:cs/>
        </w:rPr>
        <w:t xml:space="preserve"> றெள்ளறல் பருகிய விரலைதன்</w:t>
      </w:r>
    </w:p>
    <w:p w14:paraId="78CBEB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னின்புறு துணையொடு மறுவந் துகளத்</w:t>
      </w:r>
    </w:p>
    <w:p w14:paraId="420A63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தான்வந் தன்றே </w:t>
      </w:r>
      <w:r w:rsidRPr="00542FF1">
        <w:rPr>
          <w:rFonts w:ascii="Gandhari Unicode" w:hAnsi="Gandhari Unicode" w:cs="e-Tamil OTC"/>
          <w:u w:val="wave"/>
          <w:cs/>
        </w:rPr>
        <w:t>தளிதரு</w:t>
      </w:r>
      <w:r w:rsidRPr="00542FF1">
        <w:rPr>
          <w:rFonts w:ascii="Gandhari Unicode" w:hAnsi="Gandhari Unicode" w:cs="e-Tamil OTC"/>
          <w:cs/>
        </w:rPr>
        <w:t xml:space="preserve"> தண்கார்</w:t>
      </w:r>
    </w:p>
    <w:p w14:paraId="239383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துறையுநர் வரனசைஇ</w:t>
      </w:r>
    </w:p>
    <w:p w14:paraId="6D263B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வருந்திநொந் துறைய </w:t>
      </w:r>
      <w:r w:rsidRPr="00542FF1">
        <w:rPr>
          <w:rFonts w:ascii="Gandhari Unicode" w:hAnsi="Gandhari Unicode" w:cs="e-Tamil OTC"/>
          <w:u w:val="wave"/>
          <w:cs/>
        </w:rPr>
        <w:t>விருந்தனிரோ வெனவே</w:t>
      </w:r>
      <w:r w:rsidRPr="00542FF1">
        <w:rPr>
          <w:rFonts w:ascii="Gandhari Unicode" w:hAnsi="Gandhari Unicode" w:cs="e-Tamil OTC"/>
          <w:cs/>
        </w:rPr>
        <w:t>.</w:t>
      </w:r>
    </w:p>
    <w:p w14:paraId="6EC75E38" w14:textId="77777777" w:rsidR="0092153D" w:rsidRPr="00542FF1" w:rsidRDefault="0092153D">
      <w:pPr>
        <w:pStyle w:val="Textbody"/>
        <w:spacing w:after="29"/>
        <w:rPr>
          <w:rFonts w:ascii="Gandhari Unicode" w:hAnsi="Gandhari Unicode" w:cs="e-Tamil OTC"/>
        </w:rPr>
      </w:pPr>
    </w:p>
    <w:p w14:paraId="71768DF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வன்பரற்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வன்பாற் </w:t>
      </w:r>
      <w:r w:rsidRPr="00542FF1">
        <w:rPr>
          <w:rFonts w:ascii="Gandhari Unicode" w:hAnsi="Gandhari Unicode" w:cs="e-Tamil OTC"/>
        </w:rPr>
        <w:t xml:space="preserve">L1, C2+4,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267"/>
      </w:r>
      <w:r w:rsidRPr="00542FF1">
        <w:rPr>
          <w:rFonts w:ascii="Gandhari Unicode" w:hAnsi="Gandhari Unicode" w:cs="e-Tamil OTC"/>
        </w:rPr>
        <w:t xml:space="preserve">; </w:t>
      </w:r>
      <w:r w:rsidRPr="00542FF1">
        <w:rPr>
          <w:rFonts w:ascii="Gandhari Unicode" w:hAnsi="Gandhari Unicode" w:cs="e-Tamil OTC"/>
          <w:cs/>
        </w:rPr>
        <w:t xml:space="preserve">வண்பரற்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மறுவந்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மருவந்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தளிதரு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வரனசைஇ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வரனசை </w:t>
      </w:r>
      <w:r w:rsidRPr="00542FF1">
        <w:rPr>
          <w:rFonts w:ascii="Gandhari Unicode" w:hAnsi="Gandhari Unicode" w:cs="e-Tamil OTC"/>
        </w:rPr>
        <w:t xml:space="preserve">C1+3, G1; </w:t>
      </w:r>
      <w:r w:rsidRPr="00542FF1">
        <w:rPr>
          <w:rFonts w:ascii="Gandhari Unicode" w:hAnsi="Gandhari Unicode" w:cs="e-Tamil OTC"/>
          <w:cs/>
        </w:rPr>
        <w:t xml:space="preserve">வாடை </w:t>
      </w:r>
      <w:r w:rsidRPr="00542FF1">
        <w:rPr>
          <w:rFonts w:ascii="Gandhari Unicode" w:hAnsi="Gandhari Unicode" w:cs="e-Tamil OTC"/>
        </w:rPr>
        <w:t xml:space="preserve">L1; </w:t>
      </w:r>
      <w:r w:rsidRPr="00542FF1">
        <w:rPr>
          <w:rFonts w:ascii="Gandhari Unicode" w:hAnsi="Gandhari Unicode" w:cs="e-Tamil OTC"/>
          <w:cs/>
        </w:rPr>
        <w:t xml:space="preserve">வரனடை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வருந்திநொந் துறைய </w:t>
      </w:r>
      <w:r w:rsidRPr="00542FF1">
        <w:rPr>
          <w:rFonts w:ascii="Gandhari Unicode" w:hAnsi="Gandhari Unicode" w:cs="e-Tamil OTC"/>
        </w:rPr>
        <w:t xml:space="preserve">L1, C2v+4,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நோநொந் துறைய </w:t>
      </w:r>
      <w:r w:rsidRPr="00542FF1">
        <w:rPr>
          <w:rFonts w:ascii="Gandhari Unicode" w:hAnsi="Gandhari Unicode" w:cs="e-Tamil OTC"/>
        </w:rPr>
        <w:t xml:space="preserve">C1+2+3, G1+2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5cd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விருந்திரோ வெனவே </w:t>
      </w:r>
      <w:r w:rsidRPr="00542FF1">
        <w:rPr>
          <w:rFonts w:ascii="Gandhari Unicode" w:hAnsi="Gandhari Unicode" w:cs="e-Tamil OTC"/>
        </w:rPr>
        <w:t xml:space="preserve">C2v,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விருந்தீரோ வெனவே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விருந்தினரோ வெனவே </w:t>
      </w:r>
      <w:r w:rsidRPr="00542FF1">
        <w:rPr>
          <w:rFonts w:ascii="Gandhari Unicode" w:hAnsi="Gandhari Unicode" w:cs="e-Tamil OTC"/>
        </w:rPr>
        <w:t xml:space="preserve">L1, C1+3, G1+2; </w:t>
      </w:r>
      <w:r w:rsidRPr="00542FF1">
        <w:rPr>
          <w:rFonts w:ascii="Gandhari Unicode" w:hAnsi="Gandhari Unicode" w:cs="e-Tamil OTC"/>
          <w:cs/>
        </w:rPr>
        <w:t xml:space="preserve">விருந்தன்றா லெனவே </w:t>
      </w:r>
      <w:r w:rsidRPr="00542FF1">
        <w:rPr>
          <w:rFonts w:ascii="Gandhari Unicode" w:hAnsi="Gandhari Unicode" w:cs="e-Tamil OTC"/>
        </w:rPr>
        <w:t xml:space="preserve">C4, </w:t>
      </w:r>
      <w:proofErr w:type="spellStart"/>
      <w:r w:rsidRPr="00542FF1">
        <w:rPr>
          <w:rFonts w:ascii="Gandhari Unicode" w:hAnsi="Gandhari Unicode" w:cs="e-Tamil OTC"/>
        </w:rPr>
        <w:t>Cām.v</w:t>
      </w:r>
      <w:proofErr w:type="spellEnd"/>
    </w:p>
    <w:p w14:paraId="6C3228A8" w14:textId="77777777" w:rsidR="0092153D" w:rsidRPr="00542FF1" w:rsidRDefault="0092153D">
      <w:pPr>
        <w:pStyle w:val="Textbody"/>
        <w:spacing w:after="29"/>
        <w:rPr>
          <w:rFonts w:ascii="Gandhari Unicode" w:hAnsi="Gandhari Unicode" w:cs="e-Tamil OTC"/>
        </w:rPr>
      </w:pPr>
    </w:p>
    <w:p w14:paraId="5B4E97B6"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i/>
          <w:iCs/>
          <w:lang w:val="fr-FR"/>
        </w:rPr>
        <w:t>val</w:t>
      </w:r>
      <w:proofErr w:type="gram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paral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teḷ</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aṟal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parukiya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lang w:val="fr-FR"/>
        </w:rPr>
        <w:t>iralai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taṉ</w:t>
      </w:r>
      <w:proofErr w:type="spellEnd"/>
    </w:p>
    <w:p w14:paraId="711F037F" w14:textId="77777777" w:rsidR="0092153D" w:rsidRPr="00542FF1" w:rsidRDefault="00C35730">
      <w:pPr>
        <w:pStyle w:val="Textbody"/>
        <w:spacing w:after="29"/>
        <w:rPr>
          <w:rFonts w:ascii="Gandhari Unicode" w:hAnsi="Gandhari Unicode" w:cs="e-Tamil OTC"/>
          <w:lang w:val="fr-FR"/>
        </w:rPr>
      </w:pPr>
      <w:r>
        <w:rPr>
          <w:rFonts w:ascii="Gandhari Unicode" w:hAnsi="Gandhari Unicode" w:cs="e-Tamil OTC"/>
          <w:lang w:val="fr-FR"/>
        </w:rPr>
        <w:t>+</w:t>
      </w:r>
      <w:proofErr w:type="spellStart"/>
      <w:r w:rsidR="00014CDD" w:rsidRPr="00542FF1">
        <w:rPr>
          <w:rFonts w:ascii="Gandhari Unicode" w:hAnsi="Gandhari Unicode" w:cs="e-Tamil OTC"/>
          <w:lang w:val="fr-FR"/>
        </w:rPr>
        <w:t>iṉ</w:t>
      </w:r>
      <w:r>
        <w:rPr>
          <w:rFonts w:ascii="Gandhari Unicode" w:hAnsi="Gandhari Unicode" w:cs="e-Tamil OTC"/>
          <w:lang w:val="fr-FR"/>
        </w:rPr>
        <w:t>p</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tuṇaiyoṭu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maṟ</w:t>
      </w:r>
      <w:r>
        <w:rPr>
          <w:rFonts w:ascii="Gandhari Unicode" w:hAnsi="Gandhari Unicode" w:cs="e-Tamil OTC"/>
          <w:lang w:val="fr-FR"/>
        </w:rPr>
        <w:t>uvant</w:t>
      </w:r>
      <w:proofErr w:type="spell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ukaḷa</w:t>
      </w:r>
      <w:proofErr w:type="spellEnd"/>
      <w:r>
        <w:rPr>
          <w:rFonts w:ascii="Gandhari Unicode" w:hAnsi="Gandhari Unicode" w:cs="e-Tamil OTC"/>
          <w:lang w:val="fr-FR"/>
        </w:rPr>
        <w:t>+</w:t>
      </w:r>
    </w:p>
    <w:p w14:paraId="4DD60BE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tāṉ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vantaṉṟ</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i/>
          <w:iCs/>
          <w:lang w:val="fr-FR"/>
        </w:rPr>
        <w:t>taḷi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taṇ</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kār</w:t>
      </w:r>
      <w:proofErr w:type="spellEnd"/>
    </w:p>
    <w:p w14:paraId="27949FC6" w14:textId="77777777" w:rsidR="0092153D" w:rsidRPr="00542FF1" w:rsidRDefault="00C35730">
      <w:pPr>
        <w:pStyle w:val="Textbody"/>
        <w:spacing w:after="29"/>
        <w:rPr>
          <w:rFonts w:ascii="Gandhari Unicode" w:hAnsi="Gandhari Unicode" w:cs="e-Tamil OTC"/>
          <w:lang w:val="fr-FR"/>
        </w:rPr>
      </w:pPr>
      <w:proofErr w:type="spellStart"/>
      <w:proofErr w:type="gramStart"/>
      <w:r>
        <w:rPr>
          <w:rFonts w:ascii="Gandhari Unicode" w:hAnsi="Gandhari Unicode" w:cs="e-Tamil OTC"/>
          <w:lang w:val="fr-FR"/>
        </w:rPr>
        <w:t>vārāt</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uṟaiyunar</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varal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nacaii</w:t>
      </w:r>
      <w:proofErr w:type="spellEnd"/>
    </w:p>
    <w:p w14:paraId="0BC24181" w14:textId="77777777" w:rsidR="0092153D" w:rsidRPr="00542FF1" w:rsidRDefault="00014CDD">
      <w:pPr>
        <w:pStyle w:val="Hangingindent"/>
        <w:ind w:left="0" w:firstLine="0"/>
        <w:rPr>
          <w:rFonts w:ascii="Gandhari Unicode" w:hAnsi="Gandhari Unicode" w:cs="e-Tamil OTC"/>
          <w:lang w:val="fr-FR"/>
        </w:rPr>
      </w:pPr>
      <w:proofErr w:type="spellStart"/>
      <w:proofErr w:type="gramStart"/>
      <w:r w:rsidRPr="00542FF1">
        <w:rPr>
          <w:rFonts w:ascii="Gandhari Unicode" w:hAnsi="Gandhari Unicode" w:cs="e-Tamil OTC"/>
          <w:lang w:val="fr-FR"/>
        </w:rPr>
        <w:t>varunti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nont</w:t>
      </w:r>
      <w:proofErr w:type="spellEnd"/>
      <w:r w:rsidR="00C3573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uṟaiya</w:t>
      </w:r>
      <w:proofErr w:type="spellEnd"/>
      <w:r w:rsidRPr="00542FF1">
        <w:rPr>
          <w:rFonts w:ascii="Gandhari Unicode" w:hAnsi="Gandhari Unicode" w:cs="e-Tamil OTC"/>
          <w:lang w:val="fr-FR"/>
        </w:rPr>
        <w:t xml:space="preserve"> </w:t>
      </w:r>
      <w:r w:rsidR="00C35730">
        <w:rPr>
          <w:rFonts w:ascii="Gandhari Unicode" w:hAnsi="Gandhari Unicode" w:cs="e-Tamil OTC"/>
          <w:lang w:val="fr-FR"/>
        </w:rPr>
        <w:t>~</w:t>
      </w:r>
      <w:proofErr w:type="spellStart"/>
      <w:r w:rsidRPr="00542FF1">
        <w:rPr>
          <w:rFonts w:ascii="Gandhari Unicode" w:hAnsi="Gandhari Unicode" w:cs="e-Tamil OTC"/>
          <w:i/>
          <w:iCs/>
          <w:lang w:val="fr-FR"/>
        </w:rPr>
        <w:t>iruntaṉir</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 xml:space="preserve">ō </w:t>
      </w:r>
      <w:r w:rsidR="00C35730">
        <w:rPr>
          <w:rFonts w:ascii="Gandhari Unicode" w:hAnsi="Gandhari Unicode" w:cs="e-Tamil OTC"/>
          <w:i/>
          <w:iCs/>
          <w:lang w:val="fr-FR"/>
        </w:rPr>
        <w:t>~</w:t>
      </w:r>
      <w:proofErr w:type="spellStart"/>
      <w:r w:rsidRPr="00542FF1">
        <w:rPr>
          <w:rFonts w:ascii="Gandhari Unicode" w:hAnsi="Gandhari Unicode" w:cs="e-Tamil OTC"/>
          <w:i/>
          <w:iCs/>
          <w:lang w:val="fr-FR"/>
        </w:rPr>
        <w:t>eṉa</w:t>
      </w:r>
      <w:proofErr w:type="spellEnd"/>
      <w:r w:rsidR="00C3573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bookmarkEnd w:id="12"/>
    <w:p w14:paraId="3657ABC9" w14:textId="77777777" w:rsidR="0092153D" w:rsidRPr="00542FF1" w:rsidRDefault="0092153D">
      <w:pPr>
        <w:pStyle w:val="Textbody"/>
        <w:spacing w:after="29"/>
        <w:rPr>
          <w:rFonts w:ascii="Gandhari Unicode" w:hAnsi="Gandhari Unicode" w:cs="e-Tamil OTC"/>
          <w:lang w:val="fr-FR"/>
        </w:rPr>
      </w:pPr>
    </w:p>
    <w:p w14:paraId="5C660127" w14:textId="77777777" w:rsidR="0092153D" w:rsidRPr="00542FF1" w:rsidRDefault="00014CDD">
      <w:pPr>
        <w:pStyle w:val="Textbody"/>
        <w:pageBreakBefore/>
        <w:spacing w:after="29"/>
        <w:rPr>
          <w:rFonts w:ascii="Gandhari Unicode" w:hAnsi="Gandhari Unicode" w:cs="e-Tamil OTC"/>
          <w:lang w:val="en-GB"/>
        </w:rPr>
      </w:pPr>
      <w:bookmarkStart w:id="13" w:name="_Hlk125298390"/>
      <w:r w:rsidRPr="00542FF1">
        <w:rPr>
          <w:rFonts w:ascii="Gandhari Unicode" w:hAnsi="Gandhari Unicode" w:cs="e-Tamil OTC"/>
          <w:lang w:val="en-GB"/>
        </w:rPr>
        <w:lastRenderedPageBreak/>
        <w:t>Declared to the confidante by HER who was desolate when seeing the season.</w:t>
      </w:r>
    </w:p>
    <w:p w14:paraId="50472BC7" w14:textId="77777777" w:rsidR="0092153D" w:rsidRPr="00542FF1" w:rsidRDefault="0092153D">
      <w:pPr>
        <w:pStyle w:val="Textbody"/>
        <w:spacing w:after="29"/>
        <w:rPr>
          <w:rFonts w:ascii="Gandhari Unicode" w:hAnsi="Gandhari Unicode" w:cs="e-Tamil OTC"/>
        </w:rPr>
      </w:pPr>
    </w:p>
    <w:p w14:paraId="55675FB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hard pebble clear- water drunk-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[-deer] own-</w:t>
      </w:r>
    </w:p>
    <w:p w14:paraId="79D0A57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joy have- companion-with mixed-up bounce(inf.)</w:t>
      </w:r>
    </w:p>
    <w:p w14:paraId="546864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 it-came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drip- give-</w:t>
      </w:r>
      <w:r w:rsidRPr="00542FF1">
        <w:rPr>
          <w:rStyle w:val="FootnoteReference"/>
          <w:rFonts w:ascii="Gandhari Unicode" w:hAnsi="Gandhari Unicode" w:cs="e-Tamil OTC"/>
          <w:lang w:val="en-GB"/>
        </w:rPr>
        <w:footnoteReference w:id="268"/>
      </w:r>
      <w:r w:rsidRPr="00542FF1">
        <w:rPr>
          <w:rFonts w:ascii="Gandhari Unicode" w:hAnsi="Gandhari Unicode" w:cs="e-Tamil OTC"/>
          <w:lang w:val="en-GB"/>
        </w:rPr>
        <w:t xml:space="preserve"> cool rainy-</w:t>
      </w:r>
      <w:proofErr w:type="gramStart"/>
      <w:r w:rsidRPr="00542FF1">
        <w:rPr>
          <w:rFonts w:ascii="Gandhari Unicode" w:hAnsi="Gandhari Unicode" w:cs="e-Tamil OTC"/>
          <w:lang w:val="en-GB"/>
        </w:rPr>
        <w:t>season</w:t>
      </w:r>
      <w:proofErr w:type="gramEnd"/>
    </w:p>
    <w:p w14:paraId="43E46B0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come-not staying-he(h.) coming </w:t>
      </w:r>
      <w:proofErr w:type="gramStart"/>
      <w:r w:rsidRPr="00542FF1">
        <w:rPr>
          <w:rFonts w:ascii="Gandhari Unicode" w:hAnsi="Gandhari Unicode" w:cs="e-Tamil OTC"/>
          <w:lang w:val="en-GB"/>
        </w:rPr>
        <w:t>longed-for</w:t>
      </w:r>
      <w:proofErr w:type="gramEnd"/>
    </w:p>
    <w:p w14:paraId="2CEAA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troubled pained stay(inf.) you-were(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1F5AC1" w14:textId="77777777" w:rsidR="0092153D" w:rsidRPr="00542FF1" w:rsidRDefault="0092153D">
      <w:pPr>
        <w:pStyle w:val="Textbody"/>
        <w:spacing w:after="29"/>
        <w:rPr>
          <w:rFonts w:ascii="Gandhari Unicode" w:hAnsi="Gandhari Unicode" w:cs="e-Tamil OTC"/>
        </w:rPr>
      </w:pPr>
    </w:p>
    <w:p w14:paraId="47E9690B" w14:textId="77777777" w:rsidR="0092153D" w:rsidRPr="00542FF1" w:rsidRDefault="0092153D">
      <w:pPr>
        <w:pStyle w:val="Textbody"/>
        <w:spacing w:after="29"/>
        <w:rPr>
          <w:rFonts w:ascii="Gandhari Unicode" w:hAnsi="Gandhari Unicode" w:cs="e-Tamil OTC"/>
        </w:rPr>
      </w:pPr>
    </w:p>
    <w:p w14:paraId="606F970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So that the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deer, that drank the water clear on hard pebbles,</w:t>
      </w:r>
    </w:p>
    <w:p w14:paraId="34028F36"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bounces about full of joy with his mate,</w:t>
      </w:r>
    </w:p>
    <w:p w14:paraId="613CDB03"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rainy season itself has come, cool [and] dripping,</w:t>
      </w:r>
    </w:p>
    <w:p w14:paraId="76AAFE78"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to say: were to stay</w:t>
      </w:r>
      <w:r w:rsidRPr="00542FF1">
        <w:rPr>
          <w:rStyle w:val="FootnoteReference"/>
          <w:rFonts w:ascii="Gandhari Unicode" w:hAnsi="Gandhari Unicode" w:cs="e-Tamil OTC"/>
          <w:lang w:val="en-GB"/>
        </w:rPr>
        <w:footnoteReference w:id="269"/>
      </w:r>
      <w:r w:rsidRPr="00542FF1">
        <w:rPr>
          <w:rFonts w:ascii="Gandhari Unicode" w:hAnsi="Gandhari Unicode" w:cs="e-Tamil OTC"/>
          <w:lang w:val="en-GB"/>
        </w:rPr>
        <w:t xml:space="preserve"> full of sorrow [and] affliction,</w:t>
      </w:r>
    </w:p>
    <w:p w14:paraId="18F12F84"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having longed for the coming of him who is staying away</w:t>
      </w:r>
      <w:r w:rsidRPr="00542FF1">
        <w:rPr>
          <w:rStyle w:val="FootnoteReference"/>
          <w:rFonts w:ascii="Gandhari Unicode" w:hAnsi="Gandhari Unicode" w:cs="e-Tamil OTC"/>
          <w:lang w:val="en-GB"/>
        </w:rPr>
        <w:footnoteReference w:id="270"/>
      </w:r>
      <w:r w:rsidRPr="00542FF1">
        <w:rPr>
          <w:rFonts w:ascii="Gandhari Unicode" w:hAnsi="Gandhari Unicode" w:cs="e-Tamil OTC"/>
          <w:lang w:val="en-GB"/>
        </w:rPr>
        <w:t>?</w:t>
      </w:r>
    </w:p>
    <w:p w14:paraId="77B8A069" w14:textId="77777777" w:rsidR="0092153D" w:rsidRPr="00542FF1" w:rsidRDefault="0092153D">
      <w:pPr>
        <w:pStyle w:val="Textbody"/>
        <w:spacing w:after="0"/>
        <w:rPr>
          <w:rFonts w:ascii="Gandhari Unicode" w:hAnsi="Gandhari Unicode" w:cs="e-Tamil OTC"/>
          <w:lang w:val="en-GB"/>
        </w:rPr>
      </w:pPr>
    </w:p>
    <w:p w14:paraId="00EEC499" w14:textId="77777777" w:rsidR="0092153D" w:rsidRPr="00542FF1" w:rsidRDefault="0092153D">
      <w:pPr>
        <w:pStyle w:val="Textbody"/>
        <w:spacing w:after="0"/>
        <w:rPr>
          <w:rFonts w:ascii="Gandhari Unicode" w:hAnsi="Gandhari Unicode" w:cs="e-Tamil OTC"/>
          <w:lang w:val="en-GB"/>
        </w:rPr>
      </w:pPr>
    </w:p>
    <w:p w14:paraId="62F8DD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048E42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to say: are you to stay [in this world], full of sorrow [and]</w:t>
      </w:r>
    </w:p>
    <w:p w14:paraId="0765A0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affliction ...</w:t>
      </w:r>
    </w:p>
    <w:bookmarkEnd w:id="13"/>
    <w:p w14:paraId="60C3BF01" w14:textId="77777777" w:rsidR="0092153D" w:rsidRPr="00542FF1" w:rsidRDefault="0092153D">
      <w:pPr>
        <w:pStyle w:val="Textbody"/>
        <w:spacing w:after="0"/>
        <w:rPr>
          <w:rFonts w:ascii="Gandhari Unicode" w:hAnsi="Gandhari Unicode" w:cs="e-Tamil OTC"/>
          <w:lang w:val="en-GB"/>
        </w:rPr>
      </w:pPr>
    </w:p>
    <w:p w14:paraId="50837C7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F49EBF7" w14:textId="77777777" w:rsidR="0092153D" w:rsidRPr="005B6522" w:rsidRDefault="00014CDD" w:rsidP="005B6522">
      <w:pPr>
        <w:pStyle w:val="Heading4"/>
        <w:rPr>
          <w:rFonts w:ascii="Gandhari Unicode" w:hAnsi="Gandhari Unicode"/>
          <w:i w:val="0"/>
          <w:iCs w:val="0"/>
          <w:color w:val="auto"/>
        </w:rPr>
      </w:pPr>
      <w:bookmarkStart w:id="14" w:name="_Hlk125298442"/>
      <w:r w:rsidRPr="005B6522">
        <w:rPr>
          <w:rFonts w:ascii="Gandhari Unicode" w:hAnsi="Gandhari Unicode"/>
          <w:b/>
          <w:i w:val="0"/>
          <w:iCs w:val="0"/>
          <w:color w:val="auto"/>
          <w:lang w:val="en-GB"/>
        </w:rPr>
        <w:lastRenderedPageBreak/>
        <w:t>KT 66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கோவத்தன்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31EE58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தலைமகளைத் தோழி </w:t>
      </w:r>
      <w:r w:rsidR="00FB693A">
        <w:rPr>
          <w:rFonts w:ascii="Gandhari Unicode" w:hAnsi="Gandhari Unicode" w:cs="e-Tamil OTC"/>
          <w:lang w:val="en-GB"/>
        </w:rPr>
        <w:t>“</w:t>
      </w:r>
      <w:r w:rsidRPr="00542FF1">
        <w:rPr>
          <w:rFonts w:ascii="Gandhari Unicode" w:hAnsi="Gandhari Unicode" w:cs="e-Tamil OTC"/>
          <w:cs/>
          <w:lang w:val="en-GB"/>
        </w:rPr>
        <w:t>பருவம் அன்று</w:t>
      </w:r>
      <w:r w:rsidR="00FB693A">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வற்புறீஇயது.</w:t>
      </w:r>
    </w:p>
    <w:p w14:paraId="1FCC6E37" w14:textId="77777777" w:rsidR="0092153D" w:rsidRPr="00542FF1" w:rsidRDefault="0092153D">
      <w:pPr>
        <w:pStyle w:val="Textbody"/>
        <w:spacing w:after="29"/>
        <w:rPr>
          <w:rFonts w:ascii="Gandhari Unicode" w:hAnsi="Gandhari Unicode" w:cs="e-Tamil OTC"/>
          <w:lang w:val="en-GB"/>
        </w:rPr>
      </w:pPr>
    </w:p>
    <w:p w14:paraId="00AD028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மடவ</w:t>
      </w:r>
      <w:r w:rsidRPr="00542FF1">
        <w:rPr>
          <w:rFonts w:ascii="Gandhari Unicode" w:hAnsi="Gandhari Unicode" w:cs="e-Tamil OTC"/>
          <w:cs/>
          <w:lang w:val="en-GB"/>
        </w:rPr>
        <w:t xml:space="preserve"> மன்ற தடவுநிலைக் கொன்றை</w:t>
      </w:r>
    </w:p>
    <w:p w14:paraId="0845F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கல்பிறங் கத்தஞ் சென்றோர் கூறிய</w:t>
      </w:r>
    </w:p>
    <w:p w14:paraId="7F0DFB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பருவம் வாரா வளவை </w:t>
      </w:r>
      <w:r w:rsidRPr="00542FF1">
        <w:rPr>
          <w:rFonts w:ascii="Gandhari Unicode" w:hAnsi="Gandhari Unicode" w:cs="e-Tamil OTC"/>
          <w:u w:val="wave"/>
          <w:cs/>
          <w:lang w:val="en-GB"/>
        </w:rPr>
        <w:t>நெரிதரக்</w:t>
      </w:r>
    </w:p>
    <w:p w14:paraId="566D4D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கொம்புசேர் கொடியிண </w:t>
      </w:r>
      <w:r w:rsidRPr="00542FF1">
        <w:rPr>
          <w:rFonts w:ascii="Gandhari Unicode" w:hAnsi="Gandhari Unicode" w:cs="e-Tamil OTC"/>
          <w:u w:val="wave"/>
          <w:cs/>
          <w:lang w:val="en-GB"/>
        </w:rPr>
        <w:t>ரூழ்த்த</w:t>
      </w:r>
    </w:p>
    <w:p w14:paraId="3A4648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வம்ப</w:t>
      </w:r>
      <w:r w:rsidRPr="00542FF1">
        <w:rPr>
          <w:rFonts w:ascii="Gandhari Unicode" w:hAnsi="Gandhari Unicode" w:cs="e-Tamil OTC"/>
          <w:cs/>
          <w:lang w:val="en-GB"/>
        </w:rPr>
        <w:t xml:space="preserve"> மாரியைக் காரென மதித்தே.</w:t>
      </w:r>
    </w:p>
    <w:p w14:paraId="355F4F92" w14:textId="77777777" w:rsidR="0092153D" w:rsidRPr="00542FF1" w:rsidRDefault="0092153D">
      <w:pPr>
        <w:pStyle w:val="Textbody"/>
        <w:spacing w:after="29"/>
        <w:rPr>
          <w:rFonts w:ascii="Gandhari Unicode" w:hAnsi="Gandhari Unicode" w:cs="e-Tamil OTC"/>
          <w:lang w:val="en-GB"/>
        </w:rPr>
      </w:pPr>
    </w:p>
    <w:p w14:paraId="247C606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C2+3v+4,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மடவை </w:t>
      </w:r>
      <w:r w:rsidRPr="00542FF1">
        <w:rPr>
          <w:rFonts w:ascii="Gandhari Unicode" w:hAnsi="Gandhari Unicode" w:cs="e-Tamil OTC"/>
          <w:lang w:val="en-GB"/>
        </w:rPr>
        <w:t xml:space="preserve">L1, C1+2v+3, G1,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27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கொன்றைக்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நெரிதரக் </w:t>
      </w:r>
      <w:r w:rsidRPr="00542FF1">
        <w:rPr>
          <w:rFonts w:ascii="Gandhari Unicode" w:hAnsi="Gandhari Unicode" w:cs="e-Tamil OTC"/>
          <w:lang w:val="en-GB"/>
        </w:rPr>
        <w:t xml:space="preserve">L1, C1+2+3,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நெறிதரக்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 ரூழ்த்த </w:t>
      </w:r>
      <w:r w:rsidRPr="00542FF1">
        <w:rPr>
          <w:rFonts w:ascii="Gandhari Unicode" w:hAnsi="Gandhari Unicode" w:cs="e-Tamil OTC"/>
          <w:lang w:val="en-GB"/>
        </w:rPr>
        <w:t xml:space="preserve">L1, C1+2v+3+4,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கொடியிணர் பூத்த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வம்பு </w:t>
      </w:r>
      <w:proofErr w:type="spellStart"/>
      <w:r w:rsidRPr="00542FF1">
        <w:rPr>
          <w:rFonts w:ascii="Gandhari Unicode" w:hAnsi="Gandhari Unicode" w:cs="e-Tamil OTC"/>
          <w:lang w:val="en-GB"/>
        </w:rPr>
        <w:t>Cēn</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Nacc.v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528AB9B0" w14:textId="77777777" w:rsidR="0092153D" w:rsidRPr="00542FF1" w:rsidRDefault="0092153D">
      <w:pPr>
        <w:pStyle w:val="Textbody"/>
        <w:spacing w:after="29"/>
        <w:rPr>
          <w:rFonts w:ascii="Gandhari Unicode" w:hAnsi="Gandhari Unicode" w:cs="e-Tamil OTC"/>
          <w:lang w:val="en-GB"/>
        </w:rPr>
      </w:pPr>
    </w:p>
    <w:p w14:paraId="2F027B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maṭava</w:t>
      </w:r>
      <w:r w:rsidR="00AC3DBE">
        <w:rPr>
          <w:rFonts w:ascii="Gandhari Unicode" w:hAnsi="Gandhari Unicode" w:cs="e-Tamil OTC"/>
          <w:lang w:val="en-GB"/>
        </w:rPr>
        <w:t>-</w:t>
      </w:r>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0D3DC48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piṟaṅk</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kūṟiya</w:t>
      </w:r>
      <w:proofErr w:type="spellEnd"/>
    </w:p>
    <w:p w14:paraId="15A81BF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AC3DBE">
        <w:rPr>
          <w:rFonts w:ascii="Gandhari Unicode" w:hAnsi="Gandhari Unicode" w:cs="e-Tamil OTC"/>
          <w:i/>
          <w:iCs/>
          <w:lang w:val="en-GB"/>
        </w:rPr>
        <w:t>-</w:t>
      </w:r>
      <w:r w:rsidRPr="00542FF1">
        <w:rPr>
          <w:rFonts w:ascii="Gandhari Unicode" w:hAnsi="Gandhari Unicode" w:cs="e-Tamil OTC"/>
          <w:lang w:val="en-GB"/>
        </w:rPr>
        <w:t>tara</w:t>
      </w:r>
      <w:r w:rsidR="00AC3DBE">
        <w:rPr>
          <w:rFonts w:ascii="Gandhari Unicode" w:hAnsi="Gandhari Unicode" w:cs="e-Tamil OTC"/>
          <w:lang w:val="en-GB"/>
        </w:rPr>
        <w:t>+</w:t>
      </w:r>
    </w:p>
    <w:p w14:paraId="6D45DF2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AC3DBE">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ūḻtta</w:t>
      </w:r>
      <w:proofErr w:type="spellEnd"/>
    </w:p>
    <w:p w14:paraId="2C8E776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vampa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māriyai</w:t>
      </w:r>
      <w:proofErr w:type="spellEnd"/>
      <w:r w:rsidR="00AC3DB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matitt</w:t>
      </w:r>
      <w:proofErr w:type="spellEnd"/>
      <w:r w:rsidR="00AC3DBE">
        <w:rPr>
          <w:rFonts w:ascii="Gandhari Unicode" w:hAnsi="Gandhari Unicode" w:cs="e-Tamil OTC"/>
          <w:lang w:val="en-GB"/>
        </w:rPr>
        <w:t>*-</w:t>
      </w:r>
      <w:r w:rsidRPr="00542FF1">
        <w:rPr>
          <w:rFonts w:ascii="Gandhari Unicode" w:hAnsi="Gandhari Unicode" w:cs="e-Tamil OTC"/>
          <w:lang w:val="en-GB"/>
        </w:rPr>
        <w:t>ē.</w:t>
      </w:r>
    </w:p>
    <w:bookmarkEnd w:id="14"/>
    <w:p w14:paraId="708809C7" w14:textId="77777777" w:rsidR="0092153D" w:rsidRPr="00542FF1" w:rsidRDefault="0092153D">
      <w:pPr>
        <w:pStyle w:val="Textbody"/>
        <w:spacing w:after="29" w:line="260" w:lineRule="exact"/>
        <w:rPr>
          <w:rFonts w:ascii="Gandhari Unicode" w:hAnsi="Gandhari Unicode" w:cs="e-Tamil OTC"/>
          <w:u w:val="single"/>
          <w:lang w:val="en-GB"/>
        </w:rPr>
      </w:pPr>
    </w:p>
    <w:p w14:paraId="2DEC0331" w14:textId="77777777" w:rsidR="0092153D" w:rsidRPr="00542FF1" w:rsidRDefault="00014CDD">
      <w:pPr>
        <w:pStyle w:val="Textbody"/>
        <w:pageBreakBefore/>
        <w:spacing w:after="29" w:line="260" w:lineRule="exact"/>
        <w:rPr>
          <w:rFonts w:ascii="Gandhari Unicode" w:hAnsi="Gandhari Unicode" w:cs="e-Tamil OTC"/>
          <w:lang w:val="en-GB"/>
        </w:rPr>
      </w:pPr>
      <w:bookmarkStart w:id="15" w:name="_Hlk125298463"/>
      <w:r w:rsidRPr="00542FF1">
        <w:rPr>
          <w:rFonts w:ascii="Gandhari Unicode" w:hAnsi="Gandhari Unicode" w:cs="e-Tamil OTC"/>
          <w:lang w:val="en-GB"/>
        </w:rPr>
        <w:lastRenderedPageBreak/>
        <w:t xml:space="preserve">The confidante encouraging HER, who was desolate when seeing the season, [by the words] </w:t>
      </w:r>
      <w:r w:rsidR="00FB693A">
        <w:rPr>
          <w:rFonts w:ascii="Gandhari Unicode" w:hAnsi="Gandhari Unicode" w:cs="e-Tamil OTC"/>
          <w:lang w:val="en-GB"/>
        </w:rPr>
        <w:t>“</w:t>
      </w:r>
      <w:r w:rsidRPr="00542FF1">
        <w:rPr>
          <w:rFonts w:ascii="Gandhari Unicode" w:hAnsi="Gandhari Unicode" w:cs="e-Tamil OTC"/>
          <w:lang w:val="en-GB"/>
        </w:rPr>
        <w:t>that is not the season</w:t>
      </w:r>
      <w:r w:rsidR="00FB693A">
        <w:rPr>
          <w:rFonts w:ascii="Gandhari Unicode" w:hAnsi="Gandhari Unicode" w:cs="e-Tamil OTC"/>
          <w:lang w:val="en-GB"/>
        </w:rPr>
        <w:t>”</w:t>
      </w:r>
      <w:r w:rsidRPr="00542FF1">
        <w:rPr>
          <w:rFonts w:ascii="Gandhari Unicode" w:hAnsi="Gandhari Unicode" w:cs="e-Tamil OTC"/>
          <w:lang w:val="en-GB"/>
        </w:rPr>
        <w:t>.</w:t>
      </w:r>
    </w:p>
    <w:p w14:paraId="524337DB" w14:textId="77777777" w:rsidR="0092153D" w:rsidRPr="00542FF1" w:rsidRDefault="0092153D">
      <w:pPr>
        <w:pStyle w:val="Textbody"/>
        <w:spacing w:after="29" w:line="260" w:lineRule="exact"/>
        <w:rPr>
          <w:rFonts w:ascii="Gandhari Unicode" w:hAnsi="Gandhari Unicode" w:cs="e-Tamil OTC"/>
          <w:u w:val="single"/>
          <w:lang w:val="en-GB"/>
        </w:rPr>
      </w:pPr>
    </w:p>
    <w:p w14:paraId="77C2AA3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ignorance-they(</w:t>
      </w:r>
      <w:proofErr w:type="gramStart"/>
      <w:r w:rsidRPr="00542FF1">
        <w:rPr>
          <w:rFonts w:ascii="Gandhari Unicode" w:hAnsi="Gandhari Unicode" w:cs="e-Tamil OTC"/>
          <w:lang w:val="en-GB"/>
        </w:rPr>
        <w:t>n.pl)</w:t>
      </w:r>
      <w:proofErr w:type="spellStart"/>
      <w:r w:rsidRPr="00542FF1">
        <w:rPr>
          <w:rFonts w:ascii="Gandhari Unicode" w:hAnsi="Gandhari Unicode" w:cs="e-Tamil OTC"/>
          <w:position w:val="6"/>
          <w:lang w:val="en-GB"/>
        </w:rPr>
        <w:t>maṉṟa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breadth</w:t>
      </w:r>
      <w:r w:rsidRPr="00542FF1">
        <w:rPr>
          <w:rStyle w:val="FootnoteReference"/>
          <w:rFonts w:ascii="Gandhari Unicode" w:hAnsi="Gandhari Unicode" w:cs="e-Tamil OTC"/>
          <w:lang w:val="en-GB"/>
        </w:rPr>
        <w:footnoteReference w:id="272"/>
      </w:r>
      <w:r w:rsidRPr="00542FF1">
        <w:rPr>
          <w:rFonts w:ascii="Gandhari Unicode" w:hAnsi="Gandhari Unicode" w:cs="e-Tamil OTC"/>
          <w:lang w:val="en-GB"/>
        </w:rPr>
        <w:t xml:space="preserve"> state Laburnum(-tree)</w:t>
      </w:r>
    </w:p>
    <w:p w14:paraId="020902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glisten-</w:t>
      </w:r>
      <w:r w:rsidRPr="00542FF1">
        <w:rPr>
          <w:rStyle w:val="FootnoteReference"/>
          <w:rFonts w:ascii="Gandhari Unicode" w:hAnsi="Gandhari Unicode" w:cs="e-Tamil OTC"/>
          <w:lang w:val="en-GB"/>
        </w:rPr>
        <w:footnoteReference w:id="273"/>
      </w:r>
      <w:r w:rsidRPr="00542FF1">
        <w:rPr>
          <w:rFonts w:ascii="Gandhari Unicode" w:hAnsi="Gandhari Unicode" w:cs="e-Tamil OTC"/>
          <w:lang w:val="en-GB"/>
        </w:rPr>
        <w:t xml:space="preserve"> road gone-he(h.) spoken-</w:t>
      </w:r>
    </w:p>
    <w:p w14:paraId="2EA3997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season come-not (time-)measure be-crushed- </w:t>
      </w:r>
      <w:proofErr w:type="gramStart"/>
      <w:r w:rsidRPr="00542FF1">
        <w:rPr>
          <w:rFonts w:ascii="Gandhari Unicode" w:hAnsi="Gandhari Unicode" w:cs="e-Tamil OTC"/>
          <w:lang w:val="en-GB"/>
        </w:rPr>
        <w:t>give</w:t>
      </w:r>
      <w:proofErr w:type="gramEnd"/>
    </w:p>
    <w:p w14:paraId="554305C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twig</w:t>
      </w:r>
      <w:proofErr w:type="gramEnd"/>
      <w:r w:rsidRPr="00542FF1">
        <w:rPr>
          <w:rFonts w:ascii="Gandhari Unicode" w:hAnsi="Gandhari Unicode" w:cs="e-Tamil OTC"/>
          <w:lang w:val="en-GB"/>
        </w:rPr>
        <w:t xml:space="preserve"> unite- creeper cluster withered-</w:t>
      </w:r>
    </w:p>
    <w:p w14:paraId="07429A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new-they(n.pl.)</w:t>
      </w:r>
      <w:r w:rsidRPr="00542FF1">
        <w:rPr>
          <w:rStyle w:val="FootnoteReference"/>
          <w:rFonts w:ascii="Gandhari Unicode" w:hAnsi="Gandhari Unicode" w:cs="e-Tamil OTC"/>
          <w:lang w:val="en-GB"/>
        </w:rPr>
        <w:footnoteReference w:id="274"/>
      </w:r>
      <w:r w:rsidRPr="00542FF1">
        <w:rPr>
          <w:rFonts w:ascii="Gandhari Unicode" w:hAnsi="Gandhari Unicode" w:cs="e-Tamil OTC"/>
          <w:lang w:val="en-GB"/>
        </w:rPr>
        <w:t xml:space="preserve"> shower(acc.) rainy-season say estimated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35062A" w14:textId="77777777" w:rsidR="0092153D" w:rsidRPr="00542FF1" w:rsidRDefault="0092153D">
      <w:pPr>
        <w:pStyle w:val="Textbody"/>
        <w:spacing w:after="29"/>
        <w:rPr>
          <w:rFonts w:ascii="Gandhari Unicode" w:hAnsi="Gandhari Unicode" w:cs="e-Tamil OTC"/>
        </w:rPr>
      </w:pPr>
    </w:p>
    <w:p w14:paraId="0A3A43E4" w14:textId="77777777" w:rsidR="0092153D" w:rsidRPr="00542FF1" w:rsidRDefault="0092153D">
      <w:pPr>
        <w:pStyle w:val="Textbody"/>
        <w:spacing w:after="29"/>
        <w:rPr>
          <w:rFonts w:ascii="Gandhari Unicode" w:hAnsi="Gandhari Unicode" w:cs="e-Tamil OTC"/>
        </w:rPr>
      </w:pPr>
    </w:p>
    <w:p w14:paraId="784B320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Foolish indeed [are] the broad-shaped Laburnum trees,</w:t>
      </w:r>
    </w:p>
    <w:p w14:paraId="77CA48B2"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taken the new showers for the rainy season</w:t>
      </w:r>
    </w:p>
    <w:p w14:paraId="2653CA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trailing clusters joined to twigs have blown</w:t>
      </w:r>
    </w:p>
    <w:p w14:paraId="777C2D04"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so that they are crushed all the while the season has not come</w:t>
      </w:r>
    </w:p>
    <w:p w14:paraId="71D7E4CA" w14:textId="77777777" w:rsidR="0092153D" w:rsidRPr="00542FF1" w:rsidRDefault="00014CDD">
      <w:pPr>
        <w:pStyle w:val="Textbody"/>
        <w:tabs>
          <w:tab w:val="left" w:pos="550"/>
        </w:tabs>
        <w:spacing w:after="0"/>
        <w:rPr>
          <w:rFonts w:ascii="Gandhari Unicode" w:hAnsi="Gandhari Unicode" w:cs="e-Tamil OTC"/>
          <w:lang w:val="en-GB"/>
        </w:rPr>
      </w:pPr>
      <w:r w:rsidRPr="00542FF1">
        <w:rPr>
          <w:rFonts w:ascii="Gandhari Unicode" w:hAnsi="Gandhari Unicode" w:cs="e-Tamil OTC"/>
          <w:lang w:val="en-GB"/>
        </w:rPr>
        <w:tab/>
        <w:t>that he named, who had gone the road glistening with stones.</w:t>
      </w:r>
    </w:p>
    <w:bookmarkEnd w:id="15"/>
    <w:p w14:paraId="027120C8" w14:textId="77777777" w:rsidR="0092153D" w:rsidRPr="00542FF1" w:rsidRDefault="0092153D">
      <w:pPr>
        <w:pStyle w:val="Textbody"/>
        <w:tabs>
          <w:tab w:val="left" w:pos="1300"/>
        </w:tabs>
        <w:spacing w:after="0"/>
        <w:rPr>
          <w:rFonts w:ascii="Gandhari Unicode" w:hAnsi="Gandhari Unicode" w:cs="e-Tamil OTC"/>
          <w:lang w:val="en-GB"/>
        </w:rPr>
      </w:pPr>
    </w:p>
    <w:p w14:paraId="490354D3"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FD9F70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67</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07E67F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ஆற்றாது தலைமகள் தோழிக்கு உரைத்தது.</w:t>
      </w:r>
    </w:p>
    <w:p w14:paraId="30C51815" w14:textId="77777777" w:rsidR="0092153D" w:rsidRPr="00542FF1" w:rsidRDefault="0092153D">
      <w:pPr>
        <w:pStyle w:val="Textbody"/>
        <w:spacing w:after="29"/>
        <w:rPr>
          <w:rFonts w:ascii="Gandhari Unicode" w:hAnsi="Gandhari Unicode" w:cs="e-Tamil OTC"/>
        </w:rPr>
      </w:pPr>
    </w:p>
    <w:p w14:paraId="1439B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உள்ளார் கொல்லோ தோழி கிள்ளை</w:t>
      </w:r>
    </w:p>
    <w:p w14:paraId="0548E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வளைவாய்க் கொண்ட வேப்ப </w:t>
      </w:r>
      <w:r w:rsidRPr="00542FF1">
        <w:rPr>
          <w:rFonts w:ascii="Gandhari Unicode" w:hAnsi="Gandhari Unicode" w:cs="e-Tamil OTC"/>
          <w:u w:val="wave"/>
          <w:cs/>
        </w:rPr>
        <w:t>வொண்பழம்</w:t>
      </w:r>
    </w:p>
    <w:p w14:paraId="58F46F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புதுநா ணுழைப்பா</w:t>
      </w:r>
      <w:r w:rsidRPr="00542FF1">
        <w:rPr>
          <w:rFonts w:ascii="Gandhari Unicode" w:hAnsi="Gandhari Unicode" w:cs="e-Tamil OTC"/>
          <w:cs/>
        </w:rPr>
        <w:t xml:space="preserve"> னுதிமாண் வள்ளுகிர்ப்</w:t>
      </w:r>
    </w:p>
    <w:p w14:paraId="347081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பொலங்கல வொருகா சேய்க்கு</w:t>
      </w:r>
    </w:p>
    <w:p w14:paraId="5B26E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நிலங்கரி கள்ளியங் காடிறந் தோரே.</w:t>
      </w:r>
    </w:p>
    <w:p w14:paraId="7E49B7D0" w14:textId="77777777" w:rsidR="0092153D" w:rsidRPr="00542FF1" w:rsidRDefault="0092153D">
      <w:pPr>
        <w:pStyle w:val="Textbody"/>
        <w:spacing w:after="29"/>
        <w:rPr>
          <w:rFonts w:ascii="Gandhari Unicode" w:hAnsi="Gandhari Unicode" w:cs="e-Tamil OTC"/>
        </w:rPr>
      </w:pPr>
    </w:p>
    <w:p w14:paraId="6D1DB36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L1, C1+2+3,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வேம்பின் </w:t>
      </w:r>
      <w:r w:rsidRPr="00542FF1">
        <w:rPr>
          <w:rFonts w:ascii="Gandhari Unicode" w:eastAsia="URW Palladio UNI" w:hAnsi="Gandhari Unicode" w:cs="e-Tamil OTC"/>
        </w:rPr>
        <w:t xml:space="preserve">PP; </w:t>
      </w:r>
      <w:r w:rsidRPr="00542FF1">
        <w:rPr>
          <w:rFonts w:ascii="Gandhari Unicode" w:eastAsia="URW Palladio UNI" w:hAnsi="Gandhari Unicode" w:cs="e-Tamil OTC"/>
          <w:cs/>
        </w:rPr>
        <w:t xml:space="preserve">வொப்ப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 xml:space="preserve">L1, C1+2+3+4,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வெண்பழம் </w:t>
      </w:r>
      <w:r w:rsidRPr="00542FF1">
        <w:rPr>
          <w:rFonts w:ascii="Gandhari Unicode" w:eastAsia="URW Palladio UNI" w:hAnsi="Gandhari Unicode" w:cs="e-Tamil OTC"/>
        </w:rPr>
        <w:t>G1+2 •</w:t>
      </w:r>
      <w:r w:rsidRPr="00542FF1">
        <w:rPr>
          <w:rFonts w:ascii="Gandhari Unicode"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புதுநூ ணுழைப்பா </w:t>
      </w:r>
      <w:r w:rsidRPr="00542FF1">
        <w:rPr>
          <w:rFonts w:ascii="Gandhari Unicode" w:hAnsi="Gandhari Unicode" w:cs="e-Tamil OTC"/>
        </w:rPr>
        <w:t xml:space="preserve">L1, C1+3, G1+2v; </w:t>
      </w:r>
      <w:r w:rsidRPr="00542FF1">
        <w:rPr>
          <w:rFonts w:ascii="Gandhari Unicode" w:hAnsi="Gandhari Unicode" w:cs="e-Tamil OTC"/>
          <w:cs/>
        </w:rPr>
        <w:t xml:space="preserve">புதுநூ னுழைப்பா </w:t>
      </w:r>
      <w:r w:rsidRPr="00542FF1">
        <w:rPr>
          <w:rFonts w:ascii="Gandhari Unicode" w:hAnsi="Gandhari Unicode" w:cs="e-Tamil OTC"/>
        </w:rPr>
        <w:t xml:space="preserve">C1v+3v+4, G2,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275"/>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னுதிமாண்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ணுதிருமாண் </w:t>
      </w:r>
      <w:r w:rsidRPr="00542FF1">
        <w:rPr>
          <w:rFonts w:ascii="Gandhari Unicode" w:hAnsi="Gandhari Unicode" w:cs="e-Tamil OTC"/>
          <w:lang w:val="en-GB"/>
        </w:rPr>
        <w:t>C1</w:t>
      </w:r>
    </w:p>
    <w:p w14:paraId="27794905" w14:textId="77777777" w:rsidR="0092153D" w:rsidRPr="00542FF1" w:rsidRDefault="0092153D">
      <w:pPr>
        <w:pStyle w:val="Textbody"/>
        <w:spacing w:after="29"/>
        <w:rPr>
          <w:rFonts w:ascii="Gandhari Unicode" w:hAnsi="Gandhari Unicode" w:cs="e-Tamil OTC"/>
        </w:rPr>
      </w:pPr>
    </w:p>
    <w:p w14:paraId="72F3185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uḷḷār</w:t>
      </w:r>
      <w:r w:rsidR="00F16AED">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kiḷḷai</w:t>
      </w:r>
      <w:proofErr w:type="spellEnd"/>
    </w:p>
    <w:p w14:paraId="72FA6F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vēppam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p>
    <w:p w14:paraId="0C96E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uḻaippāṉ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F16AED">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F16AED">
        <w:rPr>
          <w:rFonts w:ascii="Gandhari Unicode" w:hAnsi="Gandhari Unicode" w:cs="e-Tamil OTC"/>
          <w:lang w:val="en-GB"/>
        </w:rPr>
        <w:t>+</w:t>
      </w:r>
    </w:p>
    <w:p w14:paraId="145383AB"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pola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kala</w:t>
      </w:r>
      <w:proofErr w:type="spellEnd"/>
      <w:r w:rsidR="00F16AED" w:rsidRPr="008069F7">
        <w:rPr>
          <w:rFonts w:ascii="Gandhari Unicode" w:hAnsi="Gandhari Unicode" w:cs="e-Tamil OTC"/>
          <w:lang w:val="de-DE"/>
        </w:rPr>
        <w:t>(m)</w:t>
      </w:r>
      <w:r w:rsidRPr="008069F7">
        <w:rPr>
          <w:rFonts w:ascii="Gandhari Unicode" w:hAnsi="Gandhari Unicode" w:cs="e-Tamil OTC"/>
          <w:lang w:val="de-DE"/>
        </w:rPr>
        <w:t xml:space="preserve"> </w:t>
      </w:r>
      <w:r w:rsidR="00F16AED" w:rsidRPr="008069F7">
        <w:rPr>
          <w:rFonts w:ascii="Gandhari Unicode" w:hAnsi="Gandhari Unicode" w:cs="e-Tamil OTC"/>
          <w:lang w:val="de-DE"/>
        </w:rPr>
        <w:t>~</w:t>
      </w:r>
      <w:proofErr w:type="spellStart"/>
      <w:r w:rsidRPr="008069F7">
        <w:rPr>
          <w:rFonts w:ascii="Gandhari Unicode" w:hAnsi="Gandhari Unicode" w:cs="e-Tamil OTC"/>
          <w:lang w:val="de-DE"/>
        </w:rPr>
        <w:t>oru</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kāc</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ēykkum</w:t>
      </w:r>
      <w:proofErr w:type="spellEnd"/>
    </w:p>
    <w:p w14:paraId="62EEF68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nila</w:t>
      </w:r>
      <w:r w:rsidR="00F16AED" w:rsidRPr="008069F7">
        <w:rPr>
          <w:rFonts w:ascii="Gandhari Unicode" w:hAnsi="Gandhari Unicode" w:cs="e-Tamil OTC"/>
          <w:lang w:val="de-DE"/>
        </w:rPr>
        <w:t>m</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kaḷḷiya</w:t>
      </w:r>
      <w:r w:rsidR="00D34710" w:rsidRPr="008069F7">
        <w:rPr>
          <w:rFonts w:ascii="Gandhari Unicode" w:hAnsi="Gandhari Unicode" w:cs="e-Tamil OTC"/>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kāṭ</w:t>
      </w:r>
      <w:proofErr w:type="spellEnd"/>
      <w:r w:rsidR="00F16AED" w:rsidRPr="008069F7">
        <w:rPr>
          <w:rFonts w:ascii="Gandhari Unicode" w:hAnsi="Gandhari Unicode" w:cs="e-Tamil OTC"/>
          <w:lang w:val="de-DE"/>
        </w:rPr>
        <w:t xml:space="preserve">* </w:t>
      </w:r>
      <w:proofErr w:type="spellStart"/>
      <w:r w:rsidRPr="008069F7">
        <w:rPr>
          <w:rFonts w:ascii="Gandhari Unicode" w:hAnsi="Gandhari Unicode" w:cs="e-Tamil OTC"/>
          <w:lang w:val="de-DE"/>
        </w:rPr>
        <w:t>iṟantōr</w:t>
      </w:r>
      <w:proofErr w:type="spellEnd"/>
      <w:r w:rsidR="00F16AED" w:rsidRPr="008069F7">
        <w:rPr>
          <w:rFonts w:ascii="Gandhari Unicode" w:hAnsi="Gandhari Unicode" w:cs="e-Tamil OTC"/>
          <w:lang w:val="de-DE"/>
        </w:rPr>
        <w:t>-</w:t>
      </w:r>
      <w:r w:rsidRPr="008069F7">
        <w:rPr>
          <w:rFonts w:ascii="Gandhari Unicode" w:hAnsi="Gandhari Unicode" w:cs="e-Tamil OTC"/>
          <w:lang w:val="de-DE"/>
        </w:rPr>
        <w:t>ē.</w:t>
      </w:r>
    </w:p>
    <w:p w14:paraId="0473CCB2" w14:textId="77777777" w:rsidR="0092153D" w:rsidRPr="008069F7" w:rsidRDefault="0092153D">
      <w:pPr>
        <w:pStyle w:val="Textbody"/>
        <w:spacing w:after="29" w:line="260" w:lineRule="exact"/>
        <w:rPr>
          <w:rFonts w:ascii="Gandhari Unicode" w:hAnsi="Gandhari Unicode" w:cs="e-Tamil OTC"/>
          <w:u w:val="single"/>
          <w:lang w:val="de-DE"/>
        </w:rPr>
      </w:pPr>
    </w:p>
    <w:p w14:paraId="6980789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when she didn't have the strength [anymore] in the time of separation.</w:t>
      </w:r>
    </w:p>
    <w:p w14:paraId="00A028D5" w14:textId="77777777" w:rsidR="0092153D" w:rsidRPr="00542FF1" w:rsidRDefault="0092153D">
      <w:pPr>
        <w:pStyle w:val="Textbody"/>
        <w:spacing w:after="29" w:line="260" w:lineRule="exact"/>
        <w:rPr>
          <w:rFonts w:ascii="Gandhari Unicode" w:hAnsi="Gandhari Unicode" w:cs="e-Tamil OTC"/>
          <w:u w:val="single"/>
          <w:lang w:val="en-GB"/>
        </w:rPr>
      </w:pPr>
    </w:p>
    <w:p w14:paraId="1B4B28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remember-not-he(h.)</w:t>
      </w:r>
      <w:r w:rsidRPr="00542FF1">
        <w:rPr>
          <w:rStyle w:val="FootnoteReference"/>
          <w:rFonts w:ascii="Gandhari Unicode" w:hAnsi="Gandhari Unicode" w:cs="e-Tamil OTC"/>
          <w:lang w:val="en-GB"/>
        </w:rPr>
        <w:footnoteReference w:id="276"/>
      </w:r>
      <w:proofErr w:type="spellStart"/>
      <w:r w:rsidRPr="00542FF1">
        <w:rPr>
          <w:rFonts w:ascii="Gandhari Unicode" w:hAnsi="Gandhari Unicode" w:cs="e-Tamil OTC"/>
          <w:position w:val="6"/>
          <w:lang w:val="en-GB"/>
        </w:rPr>
        <w:t>kollō</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proofErr w:type="gramStart"/>
      <w:r w:rsidRPr="00542FF1">
        <w:rPr>
          <w:rFonts w:ascii="Gandhari Unicode" w:hAnsi="Gandhari Unicode" w:cs="e-Tamil OTC"/>
          <w:lang w:val="en-GB"/>
        </w:rPr>
        <w:t>parakeet</w:t>
      </w:r>
      <w:proofErr w:type="gramEnd"/>
    </w:p>
    <w:p w14:paraId="2D550E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 xml:space="preserve">taken- Neem-tree bright </w:t>
      </w:r>
      <w:proofErr w:type="gramStart"/>
      <w:r w:rsidRPr="00542FF1">
        <w:rPr>
          <w:rFonts w:ascii="Gandhari Unicode" w:hAnsi="Gandhari Unicode" w:cs="e-Tamil OTC"/>
          <w:lang w:val="en-GB"/>
        </w:rPr>
        <w:t>fruit</w:t>
      </w:r>
      <w:proofErr w:type="gramEnd"/>
    </w:p>
    <w:p w14:paraId="3324A5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new thread insert-he tip fame sharpness </w:t>
      </w:r>
      <w:proofErr w:type="gramStart"/>
      <w:r w:rsidRPr="00542FF1">
        <w:rPr>
          <w:rFonts w:ascii="Gandhari Unicode" w:hAnsi="Gandhari Unicode" w:cs="e-Tamil OTC"/>
          <w:lang w:val="en-GB"/>
        </w:rPr>
        <w:t>nail</w:t>
      </w:r>
      <w:proofErr w:type="gramEnd"/>
    </w:p>
    <w:p w14:paraId="1FE445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gold ornament one bead</w:t>
      </w:r>
      <w:r w:rsidRPr="00542FF1">
        <w:rPr>
          <w:rStyle w:val="FootnoteReference"/>
          <w:rFonts w:ascii="Gandhari Unicode" w:hAnsi="Gandhari Unicode" w:cs="e-Tamil OTC"/>
          <w:lang w:val="en-GB"/>
        </w:rPr>
        <w:footnoteReference w:id="277"/>
      </w:r>
      <w:r w:rsidRPr="00542FF1">
        <w:rPr>
          <w:rFonts w:ascii="Gandhari Unicode" w:hAnsi="Gandhari Unicode" w:cs="e-Tamil OTC"/>
          <w:lang w:val="en-GB"/>
        </w:rPr>
        <w:t xml:space="preserve"> looking-like-</w:t>
      </w:r>
    </w:p>
    <w:p w14:paraId="13599EB9" w14:textId="77777777" w:rsidR="0092153D" w:rsidRPr="00542FF1" w:rsidRDefault="00014CDD" w:rsidP="00D34710">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ground be-scorched-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tree)</w:t>
      </w:r>
      <w:r w:rsidR="00D34710" w:rsidRPr="00542FF1">
        <w:rPr>
          <w:rFonts w:ascii="Gandhari Unicode" w:hAnsi="Gandhari Unicode" w:cs="e-Tamil OTC"/>
          <w:vertAlign w:val="superscript"/>
          <w:lang w:val="en-GB"/>
        </w:rPr>
        <w:t>am</w:t>
      </w:r>
      <w:proofErr w:type="gramEnd"/>
      <w:r w:rsidRPr="00542FF1">
        <w:rPr>
          <w:rFonts w:ascii="Gandhari Unicode" w:hAnsi="Gandhari Unicode" w:cs="e-Tamil OTC"/>
          <w:lang w:val="en-GB"/>
        </w:rPr>
        <w:t xml:space="preserve"> wilderness traversed-he(h.)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2AD018" w14:textId="77777777" w:rsidR="0092153D" w:rsidRPr="00542FF1" w:rsidRDefault="0092153D">
      <w:pPr>
        <w:pStyle w:val="Textbody"/>
        <w:spacing w:after="29"/>
        <w:rPr>
          <w:rFonts w:ascii="Gandhari Unicode" w:hAnsi="Gandhari Unicode" w:cs="e-Tamil OTC"/>
        </w:rPr>
      </w:pPr>
    </w:p>
    <w:p w14:paraId="357E29B5" w14:textId="77777777" w:rsidR="0092153D" w:rsidRPr="00542FF1" w:rsidRDefault="0092153D">
      <w:pPr>
        <w:pStyle w:val="Textbody"/>
        <w:spacing w:after="29"/>
        <w:rPr>
          <w:rFonts w:ascii="Gandhari Unicode" w:hAnsi="Gandhari Unicode" w:cs="e-Tamil OTC"/>
        </w:rPr>
      </w:pPr>
    </w:p>
    <w:p w14:paraId="4412E61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he remember, friend,</w:t>
      </w:r>
    </w:p>
    <w:p w14:paraId="2411B1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has traversed the wilderness of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trees on scorched </w:t>
      </w:r>
      <w:proofErr w:type="gramStart"/>
      <w:r w:rsidRPr="00542FF1">
        <w:rPr>
          <w:rFonts w:ascii="Gandhari Unicode" w:hAnsi="Gandhari Unicode" w:cs="e-Tamil OTC"/>
          <w:lang w:val="en-GB"/>
        </w:rPr>
        <w:t>ground</w:t>
      </w:r>
      <w:proofErr w:type="gramEnd"/>
    </w:p>
    <w:p w14:paraId="55E4E74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bright Neem fruit in the curved beak of a parakeet</w:t>
      </w:r>
    </w:p>
    <w:p w14:paraId="4989A8D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looks like a bead in a golden ornament,</w:t>
      </w:r>
    </w:p>
    <w:p w14:paraId="411F51B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which the sharp nail with a famous tip</w:t>
      </w:r>
      <w:r w:rsidRPr="00542FF1">
        <w:rPr>
          <w:rStyle w:val="FootnoteReference"/>
          <w:rFonts w:ascii="Gandhari Unicode" w:hAnsi="Gandhari Unicode" w:cs="e-Tamil OTC"/>
          <w:lang w:val="en-GB"/>
        </w:rPr>
        <w:footnoteReference w:id="278"/>
      </w:r>
      <w:r w:rsidRPr="00542FF1">
        <w:rPr>
          <w:rFonts w:ascii="Gandhari Unicode" w:hAnsi="Gandhari Unicode" w:cs="e-Tamil OTC"/>
          <w:lang w:val="en-GB"/>
        </w:rPr>
        <w:t xml:space="preserve"> inserts on a new thread?</w:t>
      </w:r>
    </w:p>
    <w:p w14:paraId="698DCA5E" w14:textId="77777777" w:rsidR="0092153D" w:rsidRPr="00542FF1" w:rsidRDefault="0092153D">
      <w:pPr>
        <w:pStyle w:val="Textbody"/>
        <w:spacing w:after="0"/>
        <w:rPr>
          <w:rFonts w:ascii="Gandhari Unicode" w:hAnsi="Gandhari Unicode" w:cs="e-Tamil OTC"/>
          <w:lang w:val="en-GB"/>
        </w:rPr>
      </w:pPr>
    </w:p>
    <w:p w14:paraId="7F99548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4CE430" w14:textId="77777777" w:rsidR="0092153D" w:rsidRPr="005B6522" w:rsidRDefault="00014CDD" w:rsidP="005B6522">
      <w:pPr>
        <w:pStyle w:val="Heading4"/>
        <w:rPr>
          <w:rFonts w:ascii="Gandhari Unicode" w:hAnsi="Gandhari Unicode"/>
          <w:i w:val="0"/>
          <w:iCs w:val="0"/>
          <w:color w:val="auto"/>
        </w:rPr>
      </w:pPr>
      <w:bookmarkStart w:id="16" w:name="_Hlk125298524"/>
      <w:r w:rsidRPr="005B6522">
        <w:rPr>
          <w:rFonts w:ascii="Gandhari Unicode" w:hAnsi="Gandhari Unicode"/>
          <w:b/>
          <w:i w:val="0"/>
          <w:iCs w:val="0"/>
          <w:color w:val="auto"/>
          <w:lang w:val="en-GB"/>
        </w:rPr>
        <w:lastRenderedPageBreak/>
        <w:t>KT 68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அள்ளூர் நன்முல்லை</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8DAC5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கிழத்தி மெலிந்து கூறியது.</w:t>
      </w:r>
    </w:p>
    <w:p w14:paraId="7BE3246F" w14:textId="77777777" w:rsidR="0092153D" w:rsidRPr="00542FF1" w:rsidRDefault="0092153D">
      <w:pPr>
        <w:pStyle w:val="Textbody"/>
        <w:spacing w:after="29"/>
        <w:rPr>
          <w:rFonts w:ascii="Gandhari Unicode" w:hAnsi="Gandhari Unicode" w:cs="e-Tamil OTC"/>
          <w:lang w:val="en-GB"/>
        </w:rPr>
      </w:pPr>
    </w:p>
    <w:p w14:paraId="53F9A3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பூழ்க்கா லன்ன செங்கா லுழுந்தி</w:t>
      </w:r>
    </w:p>
    <w:p w14:paraId="2B134A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னூழ்ப்படு முதுகா யுழையினங் கவரு</w:t>
      </w:r>
    </w:p>
    <w:p w14:paraId="1E2BD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மரும்பனி </w:t>
      </w:r>
      <w:r w:rsidRPr="00542FF1">
        <w:rPr>
          <w:rFonts w:ascii="Gandhari Unicode" w:hAnsi="Gandhari Unicode" w:cs="e-Tamil OTC"/>
          <w:u w:val="wave"/>
          <w:cs/>
          <w:lang w:val="en-GB"/>
        </w:rPr>
        <w:t>யற்சிரந்</w:t>
      </w:r>
      <w:r w:rsidRPr="00542FF1">
        <w:rPr>
          <w:rFonts w:ascii="Gandhari Unicode" w:hAnsi="Gandhari Unicode" w:cs="e-Tamil OTC"/>
          <w:cs/>
          <w:lang w:val="en-GB"/>
        </w:rPr>
        <w:t xml:space="preserve"> தீர்க்கு</w:t>
      </w:r>
    </w:p>
    <w:p w14:paraId="1244FB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மருந்துபிறி </w:t>
      </w:r>
      <w:r w:rsidRPr="00542FF1">
        <w:rPr>
          <w:rFonts w:ascii="Gandhari Unicode" w:hAnsi="Gandhari Unicode" w:cs="e-Tamil OTC"/>
          <w:u w:val="wave"/>
          <w:cs/>
          <w:lang w:val="en-GB"/>
        </w:rPr>
        <w:t>தில்லையவர்</w:t>
      </w:r>
      <w:r w:rsidRPr="00542FF1">
        <w:rPr>
          <w:rFonts w:ascii="Gandhari Unicode" w:hAnsi="Gandhari Unicode" w:cs="e-Tamil OTC"/>
          <w:cs/>
          <w:lang w:val="en-GB"/>
        </w:rPr>
        <w:t xml:space="preserve"> மணந்த மார்பே.</w:t>
      </w:r>
    </w:p>
    <w:p w14:paraId="7B7E509A" w14:textId="77777777" w:rsidR="0092153D" w:rsidRPr="00542FF1" w:rsidRDefault="0092153D">
      <w:pPr>
        <w:pStyle w:val="Textbody"/>
        <w:spacing w:after="29"/>
        <w:rPr>
          <w:rFonts w:ascii="Gandhari Unicode" w:hAnsi="Gandhari Unicode" w:cs="e-Tamil OTC"/>
          <w:lang w:val="en-GB"/>
        </w:rPr>
      </w:pPr>
    </w:p>
    <w:p w14:paraId="37E71A8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மரும்பனி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கவரும்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பனி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யற்சிரம் </w:t>
      </w:r>
      <w:r w:rsidRPr="00542FF1">
        <w:rPr>
          <w:rFonts w:ascii="Gandhari Unicode" w:hAnsi="Gandhari Unicode" w:cs="e-Tamil OTC"/>
          <w:lang w:val="en-GB"/>
        </w:rPr>
        <w:t xml:space="preserve">L1, C1+2+3+4, G1+2,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யச்சிரந் </w:t>
      </w:r>
      <w:r w:rsidRPr="00542FF1">
        <w:rPr>
          <w:rFonts w:ascii="Gandhari Unicode" w:hAnsi="Gandhari Unicode" w:cs="e-Tamil OTC"/>
          <w:lang w:val="en-GB"/>
        </w:rPr>
        <w:t xml:space="preserve">EA, I,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IrV</w:t>
      </w:r>
      <w:proofErr w:type="spellEnd"/>
      <w:r w:rsidRPr="00542FF1">
        <w:rPr>
          <w:rStyle w:val="FootnoteReference"/>
          <w:rFonts w:ascii="Gandhari Unicode" w:hAnsi="Gandhari Unicode" w:cs="e-Tamil OTC"/>
          <w:lang w:val="en-GB"/>
        </w:rPr>
        <w:footnoteReference w:id="279"/>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தில்லையவர்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தில்லை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IrV</w:t>
      </w:r>
      <w:proofErr w:type="spellEnd"/>
    </w:p>
    <w:p w14:paraId="37F2A81B" w14:textId="77777777" w:rsidR="0092153D" w:rsidRPr="00542FF1" w:rsidRDefault="0092153D">
      <w:pPr>
        <w:pStyle w:val="Textbody"/>
        <w:spacing w:after="29"/>
        <w:rPr>
          <w:rFonts w:ascii="Gandhari Unicode" w:hAnsi="Gandhari Unicode" w:cs="e-Tamil OTC"/>
          <w:lang w:val="en-GB"/>
        </w:rPr>
      </w:pPr>
    </w:p>
    <w:p w14:paraId="7327EA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uḻuntiṉ</w:t>
      </w:r>
      <w:proofErr w:type="spellEnd"/>
    </w:p>
    <w:p w14:paraId="5D5EF0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kavarum</w:t>
      </w:r>
      <w:proofErr w:type="spellEnd"/>
    </w:p>
    <w:p w14:paraId="1E34B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tīrkkum</w:t>
      </w:r>
      <w:proofErr w:type="spellEnd"/>
    </w:p>
    <w:p w14:paraId="683A976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maruntu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w:t>
      </w:r>
      <w:r w:rsidR="008A1A09">
        <w:rPr>
          <w:rFonts w:ascii="Gandhari Unicode" w:hAnsi="Gandhari Unicode" w:cs="e-Tamil OTC"/>
          <w:lang w:val="en-GB"/>
        </w:rPr>
        <w:t>it</w:t>
      </w:r>
      <w:proofErr w:type="spellEnd"/>
      <w:r w:rsidR="008A1A0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r w:rsidRPr="00542FF1">
        <w:rPr>
          <w:rFonts w:ascii="Gandhari Unicode" w:hAnsi="Gandhari Unicode" w:cs="e-Tamil OTC"/>
          <w:lang w:val="en-GB"/>
        </w:rPr>
        <w:t xml:space="preserve"> </w:t>
      </w:r>
      <w:r w:rsidR="008A1A09">
        <w:rPr>
          <w:rFonts w:ascii="Gandhari Unicode" w:hAnsi="Gandhari Unicode" w:cs="e-Tamil OTC"/>
          <w:lang w:val="en-GB"/>
        </w:rPr>
        <w:t>~</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8A1A09">
        <w:rPr>
          <w:rFonts w:ascii="Gandhari Unicode" w:hAnsi="Gandhari Unicode" w:cs="e-Tamil OTC"/>
          <w:lang w:val="en-GB"/>
        </w:rPr>
        <w:t>*-</w:t>
      </w:r>
      <w:r w:rsidRPr="00542FF1">
        <w:rPr>
          <w:rFonts w:ascii="Gandhari Unicode" w:hAnsi="Gandhari Unicode" w:cs="e-Tamil OTC"/>
          <w:lang w:val="en-GB"/>
        </w:rPr>
        <w:t>ē.</w:t>
      </w:r>
    </w:p>
    <w:bookmarkEnd w:id="16"/>
    <w:p w14:paraId="2ACF08FC" w14:textId="77777777" w:rsidR="0092153D" w:rsidRPr="00542FF1" w:rsidRDefault="0092153D">
      <w:pPr>
        <w:pStyle w:val="Textbody"/>
        <w:spacing w:after="29" w:line="260" w:lineRule="exact"/>
        <w:rPr>
          <w:rFonts w:ascii="Gandhari Unicode" w:hAnsi="Gandhari Unicode" w:cs="e-Tamil OTC"/>
          <w:lang w:val="en-GB"/>
        </w:rPr>
      </w:pPr>
    </w:p>
    <w:p w14:paraId="639878B9" w14:textId="77777777" w:rsidR="0092153D" w:rsidRPr="00542FF1" w:rsidRDefault="00014CDD">
      <w:pPr>
        <w:pStyle w:val="Textbody"/>
        <w:pageBreakBefore/>
        <w:spacing w:after="29" w:line="260" w:lineRule="exact"/>
        <w:rPr>
          <w:rFonts w:ascii="Gandhari Unicode" w:hAnsi="Gandhari Unicode" w:cs="e-Tamil OTC"/>
          <w:lang w:val="en-GB"/>
        </w:rPr>
      </w:pPr>
      <w:bookmarkStart w:id="17" w:name="_Hlk125298543"/>
      <w:r w:rsidRPr="00542FF1">
        <w:rPr>
          <w:rFonts w:ascii="Gandhari Unicode" w:hAnsi="Gandhari Unicode" w:cs="e-Tamil OTC"/>
          <w:lang w:val="en-GB"/>
        </w:rPr>
        <w:lastRenderedPageBreak/>
        <w:t>Spoken after having become thin/weak by HER in the time of separation.</w:t>
      </w:r>
    </w:p>
    <w:p w14:paraId="6B5C2E7E" w14:textId="77777777" w:rsidR="0092153D" w:rsidRPr="00542FF1" w:rsidRDefault="0092153D">
      <w:pPr>
        <w:pStyle w:val="Textbody"/>
        <w:spacing w:after="29" w:line="260" w:lineRule="exact"/>
        <w:rPr>
          <w:rFonts w:ascii="Gandhari Unicode" w:hAnsi="Gandhari Unicode" w:cs="e-Tamil OTC"/>
          <w:lang w:val="en-GB"/>
        </w:rPr>
      </w:pPr>
    </w:p>
    <w:p w14:paraId="4A7077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 xml:space="preserve">quail leg like red leg </w:t>
      </w:r>
      <w:proofErr w:type="spellStart"/>
      <w:r w:rsidRPr="00542FF1">
        <w:rPr>
          <w:rFonts w:ascii="Gandhari Unicode" w:hAnsi="Gandhari Unicode" w:cs="e-Tamil OTC"/>
        </w:rPr>
        <w:t>Uḻuntu</w:t>
      </w:r>
      <w:proofErr w:type="spellEnd"/>
      <w:r w:rsidRPr="00542FF1">
        <w:rPr>
          <w:rFonts w:ascii="Gandhari Unicode" w:hAnsi="Gandhari Unicode" w:cs="e-Tamil OTC"/>
        </w:rPr>
        <w:t>(-</w:t>
      </w:r>
      <w:proofErr w:type="gramStart"/>
      <w:r w:rsidRPr="00542FF1">
        <w:rPr>
          <w:rFonts w:ascii="Gandhari Unicode" w:hAnsi="Gandhari Unicode" w:cs="e-Tamil OTC"/>
        </w:rPr>
        <w:t>shrub)</w:t>
      </w:r>
      <w:proofErr w:type="spellStart"/>
      <w:r w:rsidRPr="00542FF1">
        <w:rPr>
          <w:rFonts w:ascii="Gandhari Unicode" w:hAnsi="Gandhari Unicode" w:cs="e-Tamil OTC"/>
          <w:position w:val="6"/>
        </w:rPr>
        <w:t>iṉ</w:t>
      </w:r>
      <w:proofErr w:type="spellEnd"/>
      <w:proofErr w:type="gramEnd"/>
    </w:p>
    <w:p w14:paraId="57953C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age-</w:t>
      </w:r>
      <w:r w:rsidRPr="00542FF1">
        <w:rPr>
          <w:rStyle w:val="FootnoteReference"/>
          <w:rFonts w:ascii="Gandhari Unicode" w:hAnsi="Gandhari Unicode" w:cs="e-Tamil OTC"/>
          <w:lang w:val="en-GB"/>
        </w:rPr>
        <w:footnoteReference w:id="280"/>
      </w:r>
      <w:r w:rsidRPr="00542FF1">
        <w:rPr>
          <w:rFonts w:ascii="Gandhari Unicode" w:hAnsi="Gandhari Unicode" w:cs="e-Tamil OTC"/>
          <w:lang w:val="en-GB"/>
        </w:rPr>
        <w:t xml:space="preserve"> happening- old unripe-fruit deer group seizing-</w:t>
      </w:r>
    </w:p>
    <w:p w14:paraId="1335DC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Style w:val="FootnoteReference"/>
          <w:rFonts w:ascii="Gandhari Unicode" w:hAnsi="Gandhari Unicode" w:cs="e-Tamil OTC"/>
          <w:lang w:val="en-GB"/>
        </w:rPr>
        <w:footnoteReference w:id="281"/>
      </w:r>
      <w:r w:rsidRPr="00542FF1">
        <w:rPr>
          <w:rFonts w:ascii="Gandhari Unicode" w:hAnsi="Gandhari Unicode" w:cs="e-Tamil OTC"/>
        </w:rPr>
        <w:t xml:space="preserve"> </w:t>
      </w:r>
      <w:r w:rsidRPr="00542FF1">
        <w:rPr>
          <w:rFonts w:ascii="Gandhari Unicode" w:hAnsi="Gandhari Unicode" w:cs="e-Tamil OTC"/>
          <w:lang w:val="en-GB"/>
        </w:rPr>
        <w:t>ending-</w:t>
      </w:r>
    </w:p>
    <w:p w14:paraId="144BFA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other-it is-not he(h.) united-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1D4A4CF" w14:textId="77777777" w:rsidR="0092153D" w:rsidRPr="00542FF1" w:rsidRDefault="0092153D">
      <w:pPr>
        <w:pStyle w:val="Textbody"/>
        <w:spacing w:after="29"/>
        <w:rPr>
          <w:rFonts w:ascii="Gandhari Unicode" w:hAnsi="Gandhari Unicode" w:cs="e-Tamil OTC"/>
        </w:rPr>
      </w:pPr>
    </w:p>
    <w:p w14:paraId="15C38386" w14:textId="77777777" w:rsidR="0092153D" w:rsidRPr="00542FF1" w:rsidRDefault="0092153D">
      <w:pPr>
        <w:pStyle w:val="Textbody"/>
        <w:spacing w:after="29"/>
        <w:rPr>
          <w:rFonts w:ascii="Gandhari Unicode" w:hAnsi="Gandhari Unicode" w:cs="e-Tamil OTC"/>
        </w:rPr>
      </w:pPr>
    </w:p>
    <w:p w14:paraId="08997B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His chest united [with mine]</w:t>
      </w:r>
      <w:r w:rsidRPr="00542FF1">
        <w:rPr>
          <w:rStyle w:val="FootnoteReference"/>
          <w:rFonts w:ascii="Gandhari Unicode" w:hAnsi="Gandhari Unicode" w:cs="e-Tamil OTC"/>
          <w:lang w:val="en-GB"/>
        </w:rPr>
        <w:footnoteReference w:id="282"/>
      </w:r>
      <w:r w:rsidRPr="00542FF1">
        <w:rPr>
          <w:rFonts w:ascii="Gandhari Unicode" w:hAnsi="Gandhari Unicode" w:cs="e-Tamil OTC"/>
          <w:lang w:val="en-GB"/>
        </w:rPr>
        <w:t xml:space="preserve">, nothing else is the </w:t>
      </w:r>
      <w:proofErr w:type="gramStart"/>
      <w:r w:rsidRPr="00542FF1">
        <w:rPr>
          <w:rFonts w:ascii="Gandhari Unicode" w:hAnsi="Gandhari Unicode" w:cs="e-Tamil OTC"/>
          <w:lang w:val="en-GB"/>
        </w:rPr>
        <w:t>remedy</w:t>
      </w:r>
      <w:proofErr w:type="gramEnd"/>
    </w:p>
    <w:p w14:paraId="033141A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to end the cold season with harsh dew,</w:t>
      </w:r>
      <w:r w:rsidRPr="00542FF1">
        <w:rPr>
          <w:rStyle w:val="FootnoteReference"/>
          <w:rFonts w:ascii="Gandhari Unicode" w:hAnsi="Gandhari Unicode" w:cs="e-Tamil OTC"/>
          <w:lang w:val="en-GB"/>
        </w:rPr>
        <w:footnoteReference w:id="283"/>
      </w:r>
    </w:p>
    <w:p w14:paraId="13B13768"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a herd of deer seizes the old fruits rotting unripe</w:t>
      </w:r>
      <w:r w:rsidRPr="00542FF1">
        <w:rPr>
          <w:rStyle w:val="FootnoteReference"/>
          <w:rFonts w:ascii="Gandhari Unicode" w:hAnsi="Gandhari Unicode" w:cs="e-Tamil OTC"/>
          <w:lang w:val="en-GB"/>
        </w:rPr>
        <w:footnoteReference w:id="284"/>
      </w:r>
    </w:p>
    <w:p w14:paraId="10A7550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Uḻuntu</w:t>
      </w:r>
      <w:proofErr w:type="spellEnd"/>
      <w:r w:rsidRPr="00542FF1">
        <w:rPr>
          <w:rFonts w:ascii="Gandhari Unicode" w:hAnsi="Gandhari Unicode" w:cs="e-Tamil OTC"/>
          <w:lang w:val="en-GB"/>
        </w:rPr>
        <w:t>, whose trunk [is] as red as quails' legs.</w:t>
      </w:r>
    </w:p>
    <w:bookmarkEnd w:id="17"/>
    <w:p w14:paraId="7E7663AE"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EDAFE8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69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கடுந்தோட்கரவீரன்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friend / SHE</w:t>
      </w:r>
    </w:p>
    <w:p w14:paraId="52624A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இரவுக்குறி மறுத்தது.</w:t>
      </w:r>
    </w:p>
    <w:p w14:paraId="1FDA377D" w14:textId="77777777" w:rsidR="0092153D" w:rsidRPr="00542FF1" w:rsidRDefault="0092153D">
      <w:pPr>
        <w:pStyle w:val="Textbody"/>
        <w:spacing w:after="29"/>
        <w:rPr>
          <w:rFonts w:ascii="Gandhari Unicode" w:hAnsi="Gandhari Unicode" w:cs="e-Tamil OTC"/>
        </w:rPr>
      </w:pPr>
    </w:p>
    <w:p w14:paraId="118F6F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டாக்கலை பெரும்பிறி துற்றெனக்</w:t>
      </w:r>
    </w:p>
    <w:p w14:paraId="46B2B1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கைம்மை யுய்யாக் காமர் மந்தி</w:t>
      </w:r>
    </w:p>
    <w:p w14:paraId="5052E3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 வன்பறழ் கிளைமுதற் சேர்த்தி</w:t>
      </w:r>
    </w:p>
    <w:p w14:paraId="16DBD4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யடுக்கத்துப் பாய்ந்துயிர் செகுக்குஞ்</w:t>
      </w:r>
    </w:p>
    <w:p w14:paraId="0A62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 னாட</w:t>
      </w:r>
      <w:r w:rsidRPr="00542FF1">
        <w:rPr>
          <w:rFonts w:ascii="Gandhari Unicode" w:hAnsi="Gandhari Unicode" w:cs="e-Tamil OTC"/>
          <w:cs/>
        </w:rPr>
        <w:t xml:space="preserve"> நடுநாள்</w:t>
      </w:r>
    </w:p>
    <w:p w14:paraId="79BD0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வாரல் வாழியோ </w:t>
      </w:r>
      <w:r w:rsidRPr="00542FF1">
        <w:rPr>
          <w:rFonts w:ascii="Gandhari Unicode" w:hAnsi="Gandhari Unicode" w:cs="e-Tamil OTC"/>
          <w:u w:val="wave"/>
          <w:cs/>
        </w:rPr>
        <w:t>வருந்துதும்</w:t>
      </w:r>
      <w:r w:rsidRPr="00542FF1">
        <w:rPr>
          <w:rFonts w:ascii="Gandhari Unicode" w:hAnsi="Gandhari Unicode" w:cs="e-Tamil OTC"/>
          <w:cs/>
        </w:rPr>
        <w:t xml:space="preserve"> யாமே.</w:t>
      </w:r>
    </w:p>
    <w:p w14:paraId="63CB5AD7" w14:textId="77777777" w:rsidR="0092153D" w:rsidRPr="00542FF1" w:rsidRDefault="0092153D">
      <w:pPr>
        <w:pStyle w:val="Textbody"/>
        <w:spacing w:after="29"/>
        <w:rPr>
          <w:rFonts w:ascii="Gandhari Unicode" w:hAnsi="Gandhari Unicode" w:cs="e-Tamil OTC"/>
        </w:rPr>
      </w:pPr>
    </w:p>
    <w:p w14:paraId="0B68E6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C2+3v+4,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கருங்காட் </w:t>
      </w:r>
      <w:r w:rsidRPr="00542FF1">
        <w:rPr>
          <w:rFonts w:ascii="Gandhari Unicode" w:eastAsia="URW Palladio UNI" w:hAnsi="Gandhari Unicode" w:cs="e-Tamil OTC"/>
        </w:rPr>
        <w:t xml:space="preserve">L1, C1+3, G1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கைம்மை யுய்யாக் காமர்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 யுயரக் காமர் </w:t>
      </w:r>
      <w:r w:rsidRPr="00542FF1">
        <w:rPr>
          <w:rFonts w:ascii="Gandhari Unicode" w:hAnsi="Gandhari Unicode" w:cs="e-Tamil OTC"/>
        </w:rPr>
        <w:t xml:space="preserve">L1, C1+3; </w:t>
      </w:r>
      <w:r w:rsidRPr="00542FF1">
        <w:rPr>
          <w:rFonts w:ascii="Gandhari Unicode" w:hAnsi="Gandhari Unicode" w:cs="e-Tamil OTC"/>
          <w:cs/>
        </w:rPr>
        <w:t xml:space="preserve">கைமை யுயாஅ காமர் </w:t>
      </w:r>
      <w:r w:rsidRPr="00542FF1">
        <w:rPr>
          <w:rFonts w:ascii="Gandhari Unicode" w:hAnsi="Gandhari Unicode" w:cs="e-Tamil OTC"/>
        </w:rPr>
        <w:t xml:space="preserve">IV; </w:t>
      </w:r>
      <w:r w:rsidRPr="00542FF1">
        <w:rPr>
          <w:rFonts w:ascii="Gandhari Unicode" w:hAnsi="Gandhari Unicode" w:cs="e-Tamil OTC"/>
          <w:cs/>
        </w:rPr>
        <w:t>கை</w:t>
      </w:r>
      <w:r w:rsidRPr="00542FF1">
        <w:rPr>
          <w:rFonts w:ascii="Gandhari Unicode" w:hAnsi="Gandhari Unicode" w:cs="e-Tamil OTC"/>
        </w:rPr>
        <w:t>_______</w:t>
      </w:r>
      <w:r w:rsidRPr="00542FF1">
        <w:rPr>
          <w:rFonts w:ascii="Gandhari Unicode" w:hAnsi="Gandhari Unicode" w:cs="e-Tamil OTC"/>
          <w:cs/>
        </w:rPr>
        <w:t xml:space="preserve">மர் </w:t>
      </w:r>
      <w:r w:rsidRPr="00542FF1">
        <w:rPr>
          <w:rFonts w:ascii="Gandhari Unicode" w:hAnsi="Gandhari Unicode" w:cs="e-Tamil OTC"/>
        </w:rPr>
        <w:t xml:space="preserve">G1; </w:t>
      </w:r>
      <w:r w:rsidRPr="00542FF1">
        <w:rPr>
          <w:rFonts w:ascii="Gandhari Unicode" w:hAnsi="Gandhari Unicode" w:cs="e-Tamil OTC"/>
          <w:cs/>
        </w:rPr>
        <w:t xml:space="preserve">கைம்மா வேங்கை யாமா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C1+2+3v+4,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மந்திக்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வன்பறழ்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வன்பவழ்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சார னாட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நாட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நடுநாள்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நடுநாட்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வாழியோ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வாழியோஒ </w:t>
      </w:r>
      <w:r w:rsidRPr="00542FF1">
        <w:rPr>
          <w:rFonts w:ascii="Gandhari Unicode" w:hAnsi="Gandhari Unicode" w:cs="e-Tamil OTC"/>
        </w:rPr>
        <w:t xml:space="preserve">L1, C3+4, G1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வருந்துதும் </w:t>
      </w:r>
      <w:r w:rsidRPr="00542FF1">
        <w:rPr>
          <w:rFonts w:ascii="Gandhari Unicode" w:hAnsi="Gandhari Unicode" w:cs="e-Tamil OTC"/>
        </w:rPr>
        <w:t xml:space="preserve">L1, 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வருந்துகம்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வுவந்தும் </w:t>
      </w:r>
      <w:r w:rsidRPr="00542FF1">
        <w:rPr>
          <w:rFonts w:ascii="Gandhari Unicode" w:hAnsi="Gandhari Unicode" w:cs="e-Tamil OTC"/>
        </w:rPr>
        <w:t xml:space="preserve">C1; </w:t>
      </w:r>
      <w:r w:rsidRPr="00542FF1">
        <w:rPr>
          <w:rFonts w:ascii="Gandhari Unicode" w:hAnsi="Gandhari Unicode" w:cs="e-Tamil OTC"/>
          <w:cs/>
        </w:rPr>
        <w:t>வந்து</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வருந்து</w:t>
      </w:r>
      <w:r w:rsidRPr="00542FF1">
        <w:rPr>
          <w:rFonts w:ascii="Gandhari Unicode" w:eastAsia="URW Palladio UNI" w:hAnsi="Gandhari Unicode" w:cs="e-Tamil OTC"/>
        </w:rPr>
        <w:t>‡‡</w:t>
      </w:r>
      <w:r w:rsidRPr="00542FF1">
        <w:rPr>
          <w:rFonts w:ascii="Gandhari Unicode" w:hAnsi="Gandhari Unicode" w:cs="e-Tamil OTC"/>
        </w:rPr>
        <w:t xml:space="preserve"> C3v; </w:t>
      </w:r>
      <w:r w:rsidRPr="00542FF1">
        <w:rPr>
          <w:rFonts w:ascii="Gandhari Unicode" w:hAnsi="Gandhari Unicode" w:cs="e-Tamil OTC"/>
          <w:cs/>
        </w:rPr>
        <w:t xml:space="preserve">வருந்தும் </w:t>
      </w:r>
      <w:r w:rsidRPr="00542FF1">
        <w:rPr>
          <w:rFonts w:ascii="Gandhari Unicode" w:hAnsi="Gandhari Unicode" w:cs="e-Tamil OTC"/>
        </w:rPr>
        <w:t>G1v</w:t>
      </w:r>
    </w:p>
    <w:p w14:paraId="525C3118" w14:textId="77777777" w:rsidR="0092153D" w:rsidRPr="00542FF1" w:rsidRDefault="0092153D">
      <w:pPr>
        <w:pStyle w:val="Textbody"/>
        <w:spacing w:after="29"/>
        <w:rPr>
          <w:rFonts w:ascii="Gandhari Unicode" w:hAnsi="Gandhari Unicode" w:cs="e-Tamil OTC"/>
        </w:rPr>
      </w:pPr>
    </w:p>
    <w:p w14:paraId="35D455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uṟṟeṉa</w:t>
      </w:r>
      <w:proofErr w:type="spellEnd"/>
      <w:r w:rsidR="001967F1">
        <w:rPr>
          <w:rFonts w:ascii="Gandhari Unicode" w:hAnsi="Gandhari Unicode" w:cs="e-Tamil OTC"/>
          <w:lang w:val="en-GB"/>
        </w:rPr>
        <w:t>+</w:t>
      </w:r>
    </w:p>
    <w:p w14:paraId="2DE43C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kaimmai</w:t>
      </w:r>
      <w:proofErr w:type="spellEnd"/>
      <w:r w:rsidRPr="00542FF1">
        <w:rPr>
          <w:rFonts w:ascii="Gandhari Unicode" w:hAnsi="Gandhari Unicode" w:cs="e-Tamil OTC"/>
          <w:lang w:val="en-GB"/>
        </w:rPr>
        <w:t xml:space="preserve"> </w:t>
      </w:r>
      <w:r w:rsidR="001967F1">
        <w:rPr>
          <w:rFonts w:ascii="Gandhari Unicode" w:hAnsi="Gandhari Unicode" w:cs="e-Tamil OTC"/>
          <w:lang w:val="en-GB"/>
        </w:rPr>
        <w:t>~</w:t>
      </w:r>
      <w:proofErr w:type="spellStart"/>
      <w:r w:rsidRPr="00542FF1">
        <w:rPr>
          <w:rFonts w:ascii="Gandhari Unicode" w:hAnsi="Gandhari Unicode" w:cs="e-Tamil OTC"/>
          <w:lang w:val="en-GB"/>
        </w:rPr>
        <w:t>uyyā</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manti</w:t>
      </w:r>
      <w:proofErr w:type="spellEnd"/>
    </w:p>
    <w:p w14:paraId="27F5A3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kallā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kiḷai-mutal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cērtti</w:t>
      </w:r>
      <w:proofErr w:type="spellEnd"/>
    </w:p>
    <w:p w14:paraId="157B4D02" w14:textId="77777777" w:rsidR="0092153D" w:rsidRPr="00542FF1" w:rsidRDefault="001967F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uyir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cekukkum</w:t>
      </w:r>
      <w:proofErr w:type="spellEnd"/>
    </w:p>
    <w:p w14:paraId="364611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p>
    <w:p w14:paraId="392AA6E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w:t>
      </w:r>
      <w:r w:rsidR="001967F1">
        <w:rPr>
          <w:rFonts w:ascii="Gandhari Unicode" w:hAnsi="Gandhari Unicode" w:cs="e-Tamil OTC"/>
          <w:lang w:val="en-GB"/>
        </w:rPr>
        <w:t>i</w:t>
      </w:r>
      <w:proofErr w:type="spellEnd"/>
      <w:r w:rsidR="001967F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i/>
          <w:iCs/>
          <w:lang w:val="en-GB"/>
        </w:rPr>
        <w:t>varuntutum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001967F1">
        <w:rPr>
          <w:rFonts w:ascii="Gandhari Unicode" w:hAnsi="Gandhari Unicode" w:cs="e-Tamil OTC"/>
          <w:lang w:val="en-GB"/>
        </w:rPr>
        <w:t>-</w:t>
      </w:r>
      <w:r w:rsidRPr="00542FF1">
        <w:rPr>
          <w:rFonts w:ascii="Gandhari Unicode" w:hAnsi="Gandhari Unicode" w:cs="e-Tamil OTC"/>
          <w:lang w:val="en-GB"/>
        </w:rPr>
        <w:t>ē.</w:t>
      </w:r>
    </w:p>
    <w:p w14:paraId="34511A9F" w14:textId="77777777" w:rsidR="0092153D" w:rsidRPr="00542FF1" w:rsidRDefault="0092153D">
      <w:pPr>
        <w:pStyle w:val="Textbody"/>
        <w:spacing w:after="29" w:line="260" w:lineRule="exact"/>
        <w:rPr>
          <w:rFonts w:ascii="Gandhari Unicode" w:hAnsi="Gandhari Unicode" w:cs="e-Tamil OTC"/>
          <w:u w:val="single"/>
          <w:lang w:val="en-GB"/>
        </w:rPr>
      </w:pPr>
    </w:p>
    <w:p w14:paraId="26771C8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a night tryst.</w:t>
      </w:r>
    </w:p>
    <w:p w14:paraId="428E4DEB" w14:textId="77777777" w:rsidR="0092153D" w:rsidRPr="00542FF1" w:rsidRDefault="0092153D">
      <w:pPr>
        <w:pStyle w:val="Textbody"/>
        <w:spacing w:after="29" w:line="260" w:lineRule="exact"/>
        <w:rPr>
          <w:rFonts w:ascii="Gandhari Unicode" w:hAnsi="Gandhari Unicode" w:cs="e-Tamil OTC"/>
          <w:u w:val="single"/>
          <w:lang w:val="en-GB"/>
        </w:rPr>
      </w:pPr>
    </w:p>
    <w:p w14:paraId="685019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rushing</w:t>
      </w:r>
      <w:r w:rsidRPr="00542FF1">
        <w:rPr>
          <w:rStyle w:val="FootnoteReference"/>
          <w:rFonts w:ascii="Gandhari Unicode" w:hAnsi="Gandhari Unicode" w:cs="e-Tamil OTC"/>
          <w:lang w:val="en-GB"/>
        </w:rPr>
        <w:footnoteReference w:id="285"/>
      </w:r>
      <w:r w:rsidRPr="00542FF1">
        <w:rPr>
          <w:rFonts w:ascii="Gandhari Unicode" w:hAnsi="Gandhari Unicode" w:cs="e-Tamil OTC"/>
          <w:lang w:val="en-GB"/>
        </w:rPr>
        <w:t xml:space="preserve"> male-monkey big other-it had-</w:t>
      </w:r>
      <w:proofErr w:type="gramStart"/>
      <w:r w:rsidRPr="00542FF1">
        <w:rPr>
          <w:rFonts w:ascii="Gandhari Unicode" w:hAnsi="Gandhari Unicode" w:cs="e-Tamil OTC"/>
          <w:lang w:val="en-GB"/>
        </w:rPr>
        <w:t>say</w:t>
      </w:r>
      <w:proofErr w:type="gramEnd"/>
    </w:p>
    <w:p w14:paraId="63E6514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widowhood escape-not desire female-</w:t>
      </w:r>
      <w:proofErr w:type="gramStart"/>
      <w:r w:rsidRPr="00542FF1">
        <w:rPr>
          <w:rFonts w:ascii="Gandhari Unicode" w:hAnsi="Gandhari Unicode" w:cs="e-Tamil OTC"/>
          <w:lang w:val="en-GB"/>
        </w:rPr>
        <w:t>monkey</w:t>
      </w:r>
      <w:proofErr w:type="gramEnd"/>
    </w:p>
    <w:p w14:paraId="15C9934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learn-not strong young-one horde(loc.) </w:t>
      </w:r>
      <w:proofErr w:type="gramStart"/>
      <w:r w:rsidRPr="00542FF1">
        <w:rPr>
          <w:rFonts w:ascii="Gandhari Unicode" w:hAnsi="Gandhari Unicode" w:cs="e-Tamil OTC"/>
          <w:lang w:val="en-GB"/>
        </w:rPr>
        <w:t>joined</w:t>
      </w:r>
      <w:proofErr w:type="gramEnd"/>
    </w:p>
    <w:p w14:paraId="712497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sprung life destroying-</w:t>
      </w:r>
    </w:p>
    <w:p w14:paraId="23D177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middle-day</w:t>
      </w:r>
    </w:p>
    <w:p w14:paraId="35F3993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don't-come live(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we-are-worried(sub.)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48C690" w14:textId="77777777" w:rsidR="0092153D" w:rsidRPr="00542FF1" w:rsidRDefault="0092153D">
      <w:pPr>
        <w:pStyle w:val="Textbody"/>
        <w:spacing w:after="29"/>
        <w:rPr>
          <w:rFonts w:ascii="Gandhari Unicode" w:hAnsi="Gandhari Unicode" w:cs="e-Tamil OTC"/>
          <w:lang w:val="en-GB"/>
        </w:rPr>
      </w:pPr>
    </w:p>
    <w:p w14:paraId="4BF67361" w14:textId="77777777" w:rsidR="0092153D" w:rsidRPr="00542FF1" w:rsidRDefault="0092153D">
      <w:pPr>
        <w:pStyle w:val="Textbody"/>
        <w:spacing w:after="29"/>
        <w:rPr>
          <w:rFonts w:ascii="Gandhari Unicode" w:hAnsi="Gandhari Unicode" w:cs="e-Tamil OTC"/>
          <w:lang w:val="en-GB"/>
        </w:rPr>
      </w:pPr>
    </w:p>
    <w:p w14:paraId="48B52DC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Rather don't </w:t>
      </w:r>
      <w:proofErr w:type="gramStart"/>
      <w:r w:rsidRPr="00542FF1">
        <w:rPr>
          <w:rFonts w:ascii="Gandhari Unicode" w:hAnsi="Gandhari Unicode" w:cs="e-Tamil OTC"/>
          <w:lang w:val="en-GB"/>
        </w:rPr>
        <w:t>come</w:t>
      </w:r>
      <w:proofErr w:type="gramEnd"/>
    </w:p>
    <w:p w14:paraId="69A8EC9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at midnight, man from a land of slopes,</w:t>
      </w:r>
    </w:p>
    <w:p w14:paraId="10899F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love-struck female monkey</w:t>
      </w:r>
    </w:p>
    <w:p w14:paraId="0AAE07E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did not escape widowhood,</w:t>
      </w:r>
    </w:p>
    <w:p w14:paraId="5172EE1B"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after joining to the group [her] inexperienced strong young one,</w:t>
      </w:r>
    </w:p>
    <w:p w14:paraId="412567F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destroys [her] life by jumping from the high mountain's </w:t>
      </w:r>
      <w:proofErr w:type="gramStart"/>
      <w:r w:rsidRPr="00542FF1">
        <w:rPr>
          <w:rFonts w:ascii="Gandhari Unicode" w:hAnsi="Gandhari Unicode" w:cs="e-Tamil OTC"/>
          <w:lang w:val="en-GB"/>
        </w:rPr>
        <w:t>side</w:t>
      </w:r>
      <w:proofErr w:type="gramEnd"/>
    </w:p>
    <w:p w14:paraId="53112BC4" w14:textId="77777777" w:rsidR="0092153D" w:rsidRPr="00542FF1" w:rsidRDefault="00014CDD">
      <w:pPr>
        <w:pStyle w:val="Textbody"/>
        <w:tabs>
          <w:tab w:val="left" w:pos="125"/>
        </w:tabs>
        <w:spacing w:after="115"/>
        <w:rPr>
          <w:rFonts w:ascii="Gandhari Unicode" w:hAnsi="Gandhari Unicode" w:cs="e-Tamil OTC"/>
        </w:rPr>
      </w:pPr>
      <w:r w:rsidRPr="00542FF1">
        <w:rPr>
          <w:rFonts w:ascii="Gandhari Unicode" w:hAnsi="Gandhari Unicode" w:cs="e-Tamil OTC"/>
          <w:lang w:val="en-GB"/>
        </w:rPr>
        <w:tab/>
        <w:t>because the black-eyed restless male had attained the great other.</w:t>
      </w:r>
      <w:r w:rsidRPr="00542FF1">
        <w:rPr>
          <w:rStyle w:val="FootnoteReference"/>
          <w:rFonts w:ascii="Gandhari Unicode" w:hAnsi="Gandhari Unicode" w:cs="e-Tamil OTC"/>
          <w:lang w:val="en-GB"/>
        </w:rPr>
        <w:footnoteReference w:id="286"/>
      </w:r>
    </w:p>
    <w:p w14:paraId="54C8E64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ab/>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We would be worried.</w:t>
      </w:r>
    </w:p>
    <w:p w14:paraId="3A37171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E7DE3BC"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70</w:t>
      </w:r>
      <w:r w:rsidRPr="005B6522">
        <w:rPr>
          <w:rFonts w:ascii="e-Tamil OTC" w:hAnsi="e-Tamil OTC" w:cs="e-Tamil OTC"/>
          <w:i w:val="0"/>
          <w:iCs w:val="0"/>
          <w:color w:val="auto"/>
          <w:cs/>
          <w:lang w:val="en-GB"/>
        </w:rPr>
        <w:t xml:space="preserve"> ஓரம்போகியார்: </w:t>
      </w:r>
      <w:r w:rsidRPr="005B6522">
        <w:rPr>
          <w:rFonts w:ascii="Gandhari Unicode" w:hAnsi="Gandhari Unicode"/>
          <w:i w:val="0"/>
          <w:iCs w:val="0"/>
          <w:color w:val="auto"/>
          <w:lang w:val="en-GB"/>
        </w:rPr>
        <w:t>HE</w:t>
      </w:r>
    </w:p>
    <w:p w14:paraId="6E9692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 நீங்குந் தலைமகன் தன்னெஞ்சிற்குச் சொல்லியது.</w:t>
      </w:r>
    </w:p>
    <w:p w14:paraId="2178F4F1" w14:textId="77777777" w:rsidR="0092153D" w:rsidRPr="00542FF1" w:rsidRDefault="0092153D">
      <w:pPr>
        <w:pStyle w:val="Textbody"/>
        <w:spacing w:after="29"/>
        <w:rPr>
          <w:rFonts w:ascii="Gandhari Unicode" w:hAnsi="Gandhari Unicode" w:cs="e-Tamil OTC"/>
          <w:lang w:val="en-GB"/>
        </w:rPr>
      </w:pPr>
    </w:p>
    <w:p w14:paraId="3859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ஒடுங்கீ ரோதி யொண்ணுதற் குறுமக</w:t>
      </w:r>
    </w:p>
    <w:p w14:paraId="5AA662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ணறுந்தண் ணீர ளாரணங் கினளே</w:t>
      </w:r>
    </w:p>
    <w:p w14:paraId="3C16A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யினைய ளென்றவட் புனையள வறியேன்</w:t>
      </w:r>
    </w:p>
    <w:p w14:paraId="4CF77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சிலமெல் லியவே கிளவி</w:t>
      </w:r>
    </w:p>
    <w:p w14:paraId="4CBE79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யணைமெல் </w:t>
      </w:r>
      <w:r w:rsidRPr="00542FF1">
        <w:rPr>
          <w:rFonts w:ascii="Gandhari Unicode" w:hAnsi="Gandhari Unicode" w:cs="e-Tamil OTC"/>
          <w:u w:val="wave"/>
          <w:cs/>
          <w:lang w:val="en-GB"/>
        </w:rPr>
        <w:t>லியள்யான்</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முயங்குங்</w:t>
      </w:r>
      <w:r w:rsidRPr="00542FF1">
        <w:rPr>
          <w:rFonts w:ascii="Gandhari Unicode" w:hAnsi="Gandhari Unicode" w:cs="e-Tamil OTC"/>
          <w:cs/>
          <w:lang w:val="en-GB"/>
        </w:rPr>
        <w:t xml:space="preserve"> காலே.</w:t>
      </w:r>
    </w:p>
    <w:p w14:paraId="424A2ABB" w14:textId="77777777" w:rsidR="0092153D" w:rsidRPr="00542FF1" w:rsidRDefault="0092153D">
      <w:pPr>
        <w:pStyle w:val="Textbody"/>
        <w:spacing w:after="29"/>
        <w:rPr>
          <w:rFonts w:ascii="Gandhari Unicode" w:hAnsi="Gandhari Unicode" w:cs="e-Tamil OTC"/>
          <w:lang w:val="en-GB"/>
        </w:rPr>
      </w:pPr>
    </w:p>
    <w:p w14:paraId="3256223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1df.</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ணறுந்தண் </w:t>
      </w:r>
      <w:r w:rsidRPr="00542FF1">
        <w:rPr>
          <w:rFonts w:ascii="Gandhari Unicode" w:eastAsia="URW Palladio UNI" w:hAnsi="Gandhari Unicode" w:cs="e-Tamil OTC"/>
          <w:lang w:val="en-GB"/>
        </w:rPr>
        <w:t xml:space="preserve">L1, C2,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ணறுந்த </w:t>
      </w:r>
      <w:r w:rsidRPr="00542FF1">
        <w:rPr>
          <w:rFonts w:ascii="Gandhari Unicode" w:eastAsia="URW Palladio UNI" w:hAnsi="Gandhari Unicode" w:cs="e-Tamil OTC"/>
          <w:lang w:val="en-GB"/>
        </w:rPr>
        <w:t xml:space="preserve">C4, G2; </w:t>
      </w:r>
      <w:r w:rsidRPr="00542FF1">
        <w:rPr>
          <w:rFonts w:ascii="Gandhari Unicode" w:eastAsia="URW Palladio UNI" w:hAnsi="Gandhari Unicode" w:cs="e-Tamil OTC"/>
          <w:cs/>
          <w:lang w:val="en-GB"/>
        </w:rPr>
        <w:t xml:space="preserve">குறுமக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ணந்துந்தண் </w:t>
      </w:r>
      <w:r w:rsidRPr="00542FF1">
        <w:rPr>
          <w:rFonts w:ascii="Gandhari Unicode" w:eastAsia="URW Palladio UNI" w:hAnsi="Gandhari Unicode" w:cs="e-Tamil OTC"/>
          <w:lang w:val="en-GB"/>
        </w:rPr>
        <w:t xml:space="preserve">C1; </w:t>
      </w:r>
      <w:r w:rsidRPr="00542FF1">
        <w:rPr>
          <w:rFonts w:ascii="Gandhari Unicode" w:eastAsia="URW Palladio UNI" w:hAnsi="Gandhari Unicode" w:cs="e-Tamil OTC"/>
          <w:cs/>
          <w:lang w:val="en-GB"/>
        </w:rPr>
        <w:t xml:space="preserve">குறுமகள்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குறுமகண் </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நறுந்தண் </w:t>
      </w:r>
      <w:r w:rsidRPr="00542FF1">
        <w:rPr>
          <w:rFonts w:ascii="Gandhari Unicode" w:eastAsia="URW Palladio UNI" w:hAnsi="Gandhari Unicode" w:cs="e-Tamil OTC"/>
          <w:lang w:val="en-GB"/>
        </w:rPr>
        <w:t xml:space="preserve">G1 • </w:t>
      </w:r>
      <w:r w:rsidRPr="00542FF1">
        <w:rPr>
          <w:rFonts w:ascii="Gandhari Unicode" w:eastAsia="URW Palladio UNI" w:hAnsi="Gandhari Unicode" w:cs="e-Tamil OTC"/>
          <w:b/>
          <w:bCs/>
          <w:lang w:val="en-GB"/>
        </w:rPr>
        <w:t>2b-d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ளாரணங் கினளே </w:t>
      </w:r>
      <w:r w:rsidRPr="00542FF1">
        <w:rPr>
          <w:rFonts w:ascii="Gandhari Unicode" w:eastAsia="URW Palladio UNI" w:hAnsi="Gandhari Unicode" w:cs="e-Tamil OTC"/>
          <w:lang w:val="en-GB"/>
        </w:rPr>
        <w:t xml:space="preserve">C2+3v+4,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ணீர னாரணங் கினனே </w:t>
      </w:r>
      <w:r w:rsidRPr="00542FF1">
        <w:rPr>
          <w:rFonts w:ascii="Gandhari Unicode" w:eastAsia="URW Palladio UNI" w:hAnsi="Gandhari Unicode" w:cs="e-Tamil OTC"/>
          <w:lang w:val="en-GB"/>
        </w:rPr>
        <w:t xml:space="preserve">C1+3; </w:t>
      </w:r>
      <w:r w:rsidRPr="00542FF1">
        <w:rPr>
          <w:rFonts w:ascii="Gandhari Unicode" w:eastAsia="URW Palladio UNI" w:hAnsi="Gandhari Unicode" w:cs="e-Tamil OTC"/>
          <w:cs/>
          <w:lang w:val="en-GB"/>
        </w:rPr>
        <w:t xml:space="preserve">ணீர ணராணங் கினளே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 xml:space="preserve">4bc </w:t>
      </w:r>
      <w:r w:rsidRPr="00542FF1">
        <w:rPr>
          <w:rFonts w:ascii="Gandhari Unicode" w:eastAsia="URW Palladio UNI" w:hAnsi="Gandhari Unicode" w:cs="e-Tamil OTC"/>
          <w:cs/>
          <w:lang w:val="en-GB"/>
        </w:rPr>
        <w:t>லி (</w:t>
      </w:r>
      <w:r w:rsidRPr="00542FF1">
        <w:rPr>
          <w:rFonts w:ascii="Gandhari Unicode" w:eastAsia="URW Palladio UNI" w:hAnsi="Gandhari Unicode" w:cs="e-Tamil OTC"/>
          <w:lang w:val="en-GB"/>
        </w:rPr>
        <w:t xml:space="preserve">rest missing) L1, C1+3 • </w:t>
      </w:r>
      <w:r w:rsidRPr="00542FF1">
        <w:rPr>
          <w:rFonts w:ascii="Gandhari Unicode" w:eastAsia="URW Palladio UNI" w:hAnsi="Gandhari Unicode" w:cs="e-Tamil OTC"/>
          <w:b/>
          <w:bCs/>
          <w:lang w:val="en-GB"/>
        </w:rPr>
        <w:t>5a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யணைமெல் </w:t>
      </w:r>
      <w:r w:rsidRPr="00542FF1">
        <w:rPr>
          <w:rFonts w:ascii="Gandhari Unicode" w:eastAsia="URW Palladio UNI" w:hAnsi="Gandhari Unicode" w:cs="e-Tamil OTC"/>
          <w:lang w:val="en-GB"/>
        </w:rPr>
        <w:t xml:space="preserve">C1+2+3v+4,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யனைமெல் </w:t>
      </w:r>
      <w:r w:rsidRPr="00542FF1">
        <w:rPr>
          <w:rFonts w:ascii="Gandhari Unicode" w:eastAsia="URW Palladio UNI" w:hAnsi="Gandhari Unicode" w:cs="e-Tamil OTC"/>
          <w:lang w:val="en-GB"/>
        </w:rPr>
        <w:t xml:space="preserve">C3; </w:t>
      </w:r>
      <w:r w:rsidRPr="00542FF1">
        <w:rPr>
          <w:rFonts w:ascii="Gandhari Unicode" w:eastAsia="URW Palladio UNI" w:hAnsi="Gandhari Unicode" w:cs="e-Tamil OTC"/>
          <w:cs/>
          <w:lang w:val="en-GB"/>
        </w:rPr>
        <w:t xml:space="preserve">சினைமெல்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லியள்யான்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லியள்யா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லியல்யான் </w:t>
      </w:r>
      <w:r w:rsidRPr="00542FF1">
        <w:rPr>
          <w:rFonts w:ascii="Gandhari Unicode" w:hAnsi="Gandhari Unicode" w:cs="e-Tamil OTC"/>
          <w:lang w:val="en-GB"/>
        </w:rPr>
        <w:t xml:space="preserve">C2v; </w:t>
      </w:r>
      <w:r w:rsidRPr="00542FF1">
        <w:rPr>
          <w:rFonts w:ascii="Gandhari Unicode" w:hAnsi="Gandhari Unicode" w:cs="e-Tamil OTC"/>
          <w:cs/>
          <w:lang w:val="en-GB"/>
        </w:rPr>
        <w:t xml:space="preserve">லியல்யா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முயங்குங்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முயங்கு </w:t>
      </w:r>
      <w:r w:rsidRPr="00542FF1">
        <w:rPr>
          <w:rFonts w:ascii="Gandhari Unicode" w:hAnsi="Gandhari Unicode" w:cs="e-Tamil OTC"/>
          <w:lang w:val="en-GB"/>
        </w:rPr>
        <w:t>L1, C1+3, G1</w:t>
      </w:r>
    </w:p>
    <w:p w14:paraId="2D6BB9D4" w14:textId="77777777" w:rsidR="0092153D" w:rsidRPr="00542FF1" w:rsidRDefault="0092153D">
      <w:pPr>
        <w:pStyle w:val="Textbody"/>
        <w:spacing w:after="29"/>
        <w:rPr>
          <w:rFonts w:ascii="Gandhari Unicode" w:hAnsi="Gandhari Unicode" w:cs="e-Tamil OTC"/>
          <w:lang w:val="en-GB"/>
        </w:rPr>
      </w:pPr>
    </w:p>
    <w:p w14:paraId="18C4BA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oṭuṅ</w:t>
      </w:r>
      <w:r w:rsidR="00556BD6">
        <w:rPr>
          <w:rFonts w:ascii="Gandhari Unicode" w:hAnsi="Gandhari Unicode" w:cs="e-Tamil OTC"/>
          <w:lang w:val="en-GB"/>
        </w:rPr>
        <w:t>k</w:t>
      </w:r>
      <w:proofErr w:type="spellEnd"/>
      <w:r w:rsidR="00556BD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r w:rsidR="00FD0760">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E3A75A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aṇaṅkiṉaḷ</w:t>
      </w:r>
      <w:proofErr w:type="spellEnd"/>
      <w:r w:rsidR="00FD0760">
        <w:rPr>
          <w:rFonts w:ascii="Gandhari Unicode" w:hAnsi="Gandhari Unicode" w:cs="e-Tamil OTC"/>
          <w:lang w:val="en-GB"/>
        </w:rPr>
        <w:t>-</w:t>
      </w:r>
      <w:r w:rsidRPr="00542FF1">
        <w:rPr>
          <w:rFonts w:ascii="Gandhari Unicode" w:hAnsi="Gandhari Unicode" w:cs="e-Tamil OTC"/>
          <w:lang w:val="en-GB"/>
        </w:rPr>
        <w:t>ē</w:t>
      </w:r>
    </w:p>
    <w:p w14:paraId="33C19790" w14:textId="77777777" w:rsidR="0092153D" w:rsidRPr="00542FF1" w:rsidRDefault="00FD076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aḷ</w:t>
      </w:r>
      <w:r>
        <w:rPr>
          <w:rFonts w:ascii="Gandhari Unicode" w:hAnsi="Gandhari Unicode" w:cs="e-Tamil OTC"/>
          <w:lang w:val="en-GB"/>
        </w:rPr>
        <w:t>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aṟiyēṉ</w:t>
      </w:r>
      <w:proofErr w:type="spellEnd"/>
    </w:p>
    <w:p w14:paraId="24E032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melliya</w:t>
      </w:r>
      <w:proofErr w:type="spellEnd"/>
      <w:r w:rsidR="00FD0760">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kiḷavi</w:t>
      </w:r>
      <w:proofErr w:type="spellEnd"/>
    </w:p>
    <w:p w14:paraId="4807B582" w14:textId="77777777" w:rsidR="0092153D" w:rsidRPr="00542FF1" w:rsidRDefault="00FD0760">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mel</w:t>
      </w:r>
      <w:proofErr w:type="spellEnd"/>
      <w:r>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yāṉ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muyaṅkum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kāl</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ACB1A2F" w14:textId="77777777" w:rsidR="0092153D" w:rsidRPr="00542FF1" w:rsidRDefault="0092153D">
      <w:pPr>
        <w:pStyle w:val="Textbody"/>
        <w:spacing w:after="29" w:line="260" w:lineRule="exact"/>
        <w:rPr>
          <w:rFonts w:ascii="Gandhari Unicode" w:hAnsi="Gandhari Unicode" w:cs="e-Tamil OTC"/>
          <w:u w:val="single"/>
          <w:lang w:val="en-GB"/>
        </w:rPr>
      </w:pPr>
    </w:p>
    <w:p w14:paraId="0CB874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his own heart by HIM who leaves after having had union [with her].</w:t>
      </w:r>
    </w:p>
    <w:p w14:paraId="1B632D49" w14:textId="77777777" w:rsidR="0092153D" w:rsidRPr="00542FF1" w:rsidRDefault="0092153D">
      <w:pPr>
        <w:pStyle w:val="Textbody"/>
        <w:spacing w:after="29" w:line="260" w:lineRule="exact"/>
        <w:rPr>
          <w:rFonts w:ascii="Gandhari Unicode" w:hAnsi="Gandhari Unicode" w:cs="e-Tamil OTC"/>
          <w:u w:val="single"/>
          <w:lang w:val="en-GB"/>
        </w:rPr>
      </w:pPr>
    </w:p>
    <w:p w14:paraId="46CD0C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restrain- moisture/oil hair</w:t>
      </w:r>
      <w:r w:rsidRPr="00542FF1">
        <w:rPr>
          <w:rFonts w:ascii="Gandhari Unicode" w:hAnsi="Gandhari Unicode" w:cs="e-Tamil OTC"/>
        </w:rPr>
        <w:t xml:space="preserve"> </w:t>
      </w:r>
      <w:r w:rsidRPr="00542FF1">
        <w:rPr>
          <w:rFonts w:ascii="Gandhari Unicode" w:hAnsi="Gandhari Unicode" w:cs="e-Tamil OTC"/>
          <w:lang w:val="en-GB"/>
        </w:rPr>
        <w:t xml:space="preserve">bright forehead short </w:t>
      </w:r>
      <w:proofErr w:type="gramStart"/>
      <w:r w:rsidRPr="00542FF1">
        <w:rPr>
          <w:rFonts w:ascii="Gandhari Unicode" w:hAnsi="Gandhari Unicode" w:cs="e-Tamil OTC"/>
          <w:lang w:val="en-GB"/>
        </w:rPr>
        <w:t>daughter</w:t>
      </w:r>
      <w:proofErr w:type="gramEnd"/>
    </w:p>
    <w:p w14:paraId="4376D8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 water-she</w:t>
      </w:r>
      <w:r w:rsidRPr="00542FF1">
        <w:rPr>
          <w:rStyle w:val="FootnoteReference"/>
          <w:rFonts w:ascii="Gandhari Unicode" w:hAnsi="Gandhari Unicode" w:cs="e-Tamil OTC"/>
          <w:lang w:val="en-GB"/>
        </w:rPr>
        <w:footnoteReference w:id="287"/>
      </w:r>
      <w:r w:rsidRPr="00542FF1">
        <w:rPr>
          <w:rFonts w:ascii="Gandhari Unicode" w:hAnsi="Gandhari Unicode" w:cs="e-Tamil OTC"/>
          <w:lang w:val="en-GB"/>
        </w:rPr>
        <w:t xml:space="preserve"> rare/difficult she-</w:t>
      </w:r>
      <w:proofErr w:type="spellStart"/>
      <w:r w:rsidR="00466F72">
        <w:rPr>
          <w:rFonts w:ascii="Gandhari Unicode" w:hAnsi="Gandhari Unicode" w:cs="e-Tamil OTC"/>
          <w:lang w:val="en-GB"/>
        </w:rPr>
        <w:t>tormentw</w:t>
      </w:r>
      <w:r w:rsidRPr="00542FF1">
        <w:rPr>
          <w:rFonts w:ascii="Gandhari Unicode" w:hAnsi="Gandhari Unicode" w:cs="e-Tamil OTC"/>
          <w:lang w:val="en-GB"/>
        </w:rPr>
        <w:t>d</w:t>
      </w:r>
      <w:proofErr w:type="spellEnd"/>
      <w:r w:rsidRPr="00542FF1">
        <w:rPr>
          <w:rFonts w:ascii="Gandhari Unicode" w:hAnsi="Gandhari Unicode" w:cs="e-Tamil OTC"/>
          <w:position w:val="6"/>
          <w:lang w:val="en-GB"/>
        </w:rPr>
        <w:t>ē</w:t>
      </w:r>
    </w:p>
    <w:p w14:paraId="41668EC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such-she/paining-she said she adornment measure I-don't-</w:t>
      </w:r>
      <w:proofErr w:type="gramStart"/>
      <w:r w:rsidRPr="00542FF1">
        <w:rPr>
          <w:rFonts w:ascii="Gandhari Unicode" w:hAnsi="Gandhari Unicode" w:cs="e-Tamil OTC"/>
          <w:lang w:val="en-GB"/>
        </w:rPr>
        <w:t>know</w:t>
      </w:r>
      <w:proofErr w:type="gramEnd"/>
    </w:p>
    <w:p w14:paraId="16811F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few(n.pl.) tender(n.pl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word</w:t>
      </w:r>
    </w:p>
    <w:p w14:paraId="72ACA57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touch- tender-she I </w:t>
      </w:r>
      <w:proofErr w:type="gramStart"/>
      <w:r w:rsidRPr="00542FF1">
        <w:rPr>
          <w:rFonts w:ascii="Gandhari Unicode" w:hAnsi="Gandhari Unicode" w:cs="e-Tamil OTC"/>
          <w:lang w:val="en-GB"/>
        </w:rPr>
        <w:t>embracing</w:t>
      </w:r>
      <w:proofErr w:type="gramEnd"/>
      <w:r w:rsidRPr="00542FF1">
        <w:rPr>
          <w:rFonts w:ascii="Gandhari Unicode" w:hAnsi="Gandhari Unicode" w:cs="e-Tamil OTC"/>
          <w:lang w:val="en-GB"/>
        </w:rPr>
        <w:t>- time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4551C26" w14:textId="77777777" w:rsidR="0092153D" w:rsidRPr="00542FF1" w:rsidRDefault="0092153D">
      <w:pPr>
        <w:pStyle w:val="Textbody"/>
        <w:spacing w:after="29"/>
        <w:rPr>
          <w:rFonts w:ascii="Gandhari Unicode" w:hAnsi="Gandhari Unicode" w:cs="e-Tamil OTC"/>
          <w:lang w:val="en-GB"/>
        </w:rPr>
      </w:pPr>
    </w:p>
    <w:p w14:paraId="3025CE20" w14:textId="77777777" w:rsidR="0092153D" w:rsidRPr="00542FF1" w:rsidRDefault="0092153D">
      <w:pPr>
        <w:pStyle w:val="Textbody"/>
        <w:spacing w:after="29"/>
        <w:rPr>
          <w:rFonts w:ascii="Gandhari Unicode" w:hAnsi="Gandhari Unicode" w:cs="e-Tamil OTC"/>
          <w:lang w:val="en-GB"/>
        </w:rPr>
      </w:pPr>
    </w:p>
    <w:p w14:paraId="35615FD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Restrained with oil [her] hair, bright forehead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the small </w:t>
      </w:r>
      <w:proofErr w:type="gramStart"/>
      <w:r w:rsidRPr="00542FF1">
        <w:rPr>
          <w:rFonts w:ascii="Gandhari Unicode" w:hAnsi="Gandhari Unicode" w:cs="e-Tamil OTC"/>
          <w:lang w:val="en-GB"/>
        </w:rPr>
        <w:t>girl</w:t>
      </w:r>
      <w:proofErr w:type="gramEnd"/>
    </w:p>
    <w:p w14:paraId="73A5A59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who [is] fragrant, cool, water-like,</w:t>
      </w:r>
    </w:p>
    <w:p w14:paraId="34CFB6A7"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she has mightily </w:t>
      </w:r>
      <w:r w:rsidR="00466F72">
        <w:rPr>
          <w:rFonts w:ascii="Gandhari Unicode" w:hAnsi="Gandhari Unicode" w:cs="e-Tamil OTC"/>
          <w:lang w:val="en-GB"/>
        </w:rPr>
        <w:t>tormente</w:t>
      </w:r>
      <w:r w:rsidRPr="00542FF1">
        <w:rPr>
          <w:rFonts w:ascii="Gandhari Unicode" w:hAnsi="Gandhari Unicode" w:cs="e-Tamil OTC"/>
          <w:lang w:val="en-GB"/>
        </w:rPr>
        <w:t>d me.</w:t>
      </w:r>
    </w:p>
    <w:p w14:paraId="1F9F021B" w14:textId="77777777" w:rsidR="0092153D" w:rsidRPr="00542FF1" w:rsidRDefault="00FB693A">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Troublesome</w:t>
      </w:r>
      <w:r>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lang w:val="en-GB"/>
        </w:rPr>
        <w:t>is said of her, how much of an ornament</w:t>
      </w:r>
      <w:r w:rsidR="00014CDD" w:rsidRPr="00542FF1">
        <w:rPr>
          <w:rStyle w:val="FootnoteReference"/>
          <w:rFonts w:ascii="Gandhari Unicode" w:hAnsi="Gandhari Unicode" w:cs="e-Tamil OTC"/>
          <w:lang w:val="en-GB"/>
        </w:rPr>
        <w:footnoteReference w:id="288"/>
      </w:r>
    </w:p>
    <w:p w14:paraId="32208CB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 don't know.</w:t>
      </w:r>
    </w:p>
    <w:p w14:paraId="25C235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Few, [but] tender [her] words,</w:t>
      </w:r>
    </w:p>
    <w:p w14:paraId="2692CD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tender to touch [is] she while I embrace [her].</w:t>
      </w:r>
    </w:p>
    <w:p w14:paraId="68F0C68A" w14:textId="77777777" w:rsidR="0092153D" w:rsidRPr="00542FF1" w:rsidRDefault="0092153D">
      <w:pPr>
        <w:pStyle w:val="Textbody"/>
        <w:spacing w:after="0"/>
        <w:rPr>
          <w:rFonts w:ascii="Gandhari Unicode" w:hAnsi="Gandhari Unicode" w:cs="e-Tamil OTC"/>
          <w:lang w:val="en-GB"/>
        </w:rPr>
      </w:pPr>
    </w:p>
    <w:p w14:paraId="77FD96DD" w14:textId="77777777" w:rsidR="0092153D" w:rsidRPr="00542FF1" w:rsidRDefault="0092153D">
      <w:pPr>
        <w:pStyle w:val="Textbody"/>
        <w:spacing w:after="0"/>
        <w:rPr>
          <w:rFonts w:ascii="Gandhari Unicode" w:hAnsi="Gandhari Unicode" w:cs="e-Tamil OTC"/>
          <w:lang w:val="en-GB"/>
        </w:rPr>
      </w:pPr>
    </w:p>
    <w:p w14:paraId="56918A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rarely has she suffered.</w:t>
      </w:r>
      <w:r w:rsidRPr="00542FF1">
        <w:rPr>
          <w:rStyle w:val="FootnoteReference"/>
          <w:rFonts w:ascii="Gandhari Unicode" w:hAnsi="Gandhari Unicode" w:cs="e-Tamil OTC"/>
          <w:lang w:val="en-GB"/>
        </w:rPr>
        <w:footnoteReference w:id="289"/>
      </w:r>
    </w:p>
    <w:p w14:paraId="28759875" w14:textId="77777777" w:rsidR="0092153D" w:rsidRPr="00542FF1" w:rsidRDefault="0092153D">
      <w:pPr>
        <w:pStyle w:val="Textbody"/>
        <w:spacing w:after="0"/>
        <w:rPr>
          <w:rFonts w:ascii="Gandhari Unicode" w:hAnsi="Gandhari Unicode" w:cs="e-Tamil OTC"/>
        </w:rPr>
      </w:pPr>
    </w:p>
    <w:p w14:paraId="42667A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t>thus (as in lines 1+2) she is to be described, ...</w:t>
      </w:r>
    </w:p>
    <w:p w14:paraId="70708ADC" w14:textId="77777777" w:rsidR="0092153D" w:rsidRPr="00542FF1" w:rsidRDefault="0092153D">
      <w:pPr>
        <w:pStyle w:val="Textbody"/>
        <w:spacing w:after="0"/>
        <w:rPr>
          <w:rFonts w:ascii="Gandhari Unicode" w:hAnsi="Gandhari Unicode" w:cs="e-Tamil OTC"/>
        </w:rPr>
      </w:pPr>
    </w:p>
    <w:p w14:paraId="288C1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on the bed tender [is] she ...</w:t>
      </w:r>
    </w:p>
    <w:p w14:paraId="210138E4" w14:textId="77777777" w:rsidR="0092153D" w:rsidRPr="00542FF1" w:rsidRDefault="0092153D">
      <w:pPr>
        <w:pStyle w:val="Textbody"/>
        <w:spacing w:after="0"/>
        <w:rPr>
          <w:rFonts w:ascii="Gandhari Unicode" w:hAnsi="Gandhari Unicode" w:cs="e-Tamil OTC"/>
          <w:lang w:val="en-GB"/>
        </w:rPr>
      </w:pPr>
    </w:p>
    <w:p w14:paraId="46F03DB9"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97CB33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71</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கருவூர் ஓதஞானி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FF3B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கடைக்கூட்டிய நெஞ்சிற்குத் தலைமகன் சொல்லிச் செலவழுங்கியது.</w:t>
      </w:r>
    </w:p>
    <w:p w14:paraId="14183F33" w14:textId="77777777" w:rsidR="0092153D" w:rsidRPr="00542FF1" w:rsidRDefault="0092153D">
      <w:pPr>
        <w:pStyle w:val="Textbody"/>
        <w:spacing w:after="29"/>
        <w:rPr>
          <w:rFonts w:ascii="Gandhari Unicode" w:hAnsi="Gandhari Unicode" w:cs="e-Tamil OTC"/>
          <w:lang w:val="en-GB"/>
        </w:rPr>
      </w:pPr>
    </w:p>
    <w:p w14:paraId="013D4F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மருந்தெனின் மருந்தே வைப்பெனின் வைப்பே</w:t>
      </w:r>
    </w:p>
    <w:p w14:paraId="282F62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யரும்பிய சுணங்கி னம்பகட் டிளமுலைப்</w:t>
      </w:r>
    </w:p>
    <w:p w14:paraId="3CF405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பெருந்தோ ணுணுகிய நுசுப்பிற்</w:t>
      </w:r>
    </w:p>
    <w:p w14:paraId="78769E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கல்கெழு </w:t>
      </w:r>
      <w:r w:rsidRPr="00542FF1">
        <w:rPr>
          <w:rFonts w:ascii="Gandhari Unicode" w:hAnsi="Gandhari Unicode" w:cs="e-Tamil OTC"/>
          <w:u w:val="wave"/>
          <w:cs/>
          <w:lang w:val="en-GB"/>
        </w:rPr>
        <w:t>கானவர் நல்குறு</w:t>
      </w:r>
      <w:r w:rsidRPr="00542FF1">
        <w:rPr>
          <w:rFonts w:ascii="Gandhari Unicode" w:hAnsi="Gandhari Unicode" w:cs="e-Tamil OTC"/>
          <w:cs/>
          <w:lang w:val="en-GB"/>
        </w:rPr>
        <w:t xml:space="preserve"> மகளே.</w:t>
      </w:r>
    </w:p>
    <w:p w14:paraId="79B2D5A6" w14:textId="77777777" w:rsidR="0092153D" w:rsidRPr="00542FF1" w:rsidRDefault="0092153D">
      <w:pPr>
        <w:pStyle w:val="Textbody"/>
        <w:spacing w:after="29"/>
        <w:rPr>
          <w:rFonts w:ascii="Gandhari Unicode" w:hAnsi="Gandhari Unicode" w:cs="e-Tamil OTC"/>
          <w:lang w:val="en-GB"/>
        </w:rPr>
      </w:pPr>
    </w:p>
    <w:p w14:paraId="5CBB2A2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3ab</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ணுணுகிய </w:t>
      </w:r>
      <w:r w:rsidRPr="00542FF1">
        <w:rPr>
          <w:rFonts w:ascii="Gandhari Unicode" w:eastAsia="URW Palladio UNI" w:hAnsi="Gandhari Unicode" w:cs="e-Tamil OTC"/>
          <w:lang w:val="en-GB"/>
        </w:rPr>
        <w:t xml:space="preserve">C1+2+3+4, G2,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பெருந்தே ரணுகிய </w:t>
      </w:r>
      <w:r w:rsidRPr="00542FF1">
        <w:rPr>
          <w:rFonts w:ascii="Gandhari Unicode" w:eastAsia="URW Palladio UNI" w:hAnsi="Gandhari Unicode" w:cs="e-Tamil OTC"/>
          <w:lang w:val="en-GB"/>
        </w:rPr>
        <w:t xml:space="preserve">L1 • </w:t>
      </w:r>
      <w:r w:rsidRPr="00542FF1">
        <w:rPr>
          <w:rFonts w:ascii="Gandhari Unicode" w:hAnsi="Gandhari Unicode" w:cs="e-Tamil OTC"/>
          <w:b/>
          <w:bCs/>
          <w:lang w:val="en-GB"/>
        </w:rPr>
        <w:t>4bc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கானவர் நல்குறு </w:t>
      </w:r>
      <w:r w:rsidRPr="00542FF1">
        <w:rPr>
          <w:rFonts w:ascii="Gandhari Unicode" w:hAnsi="Gandhari Unicode" w:cs="e-Tamil OTC"/>
          <w:lang w:val="en-GB"/>
        </w:rPr>
        <w:t xml:space="preserve">C2+4, G2,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AT,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கானவன் நல்குறு </w:t>
      </w:r>
      <w:r w:rsidRPr="00542FF1">
        <w:rPr>
          <w:rFonts w:ascii="Gandhari Unicode" w:hAnsi="Gandhari Unicode" w:cs="e-Tamil OTC"/>
          <w:lang w:val="en-GB"/>
        </w:rPr>
        <w:t xml:space="preserve">C2v;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நல்குறு </w:t>
      </w:r>
      <w:r w:rsidRPr="00542FF1">
        <w:rPr>
          <w:rFonts w:ascii="Gandhari Unicode" w:hAnsi="Gandhari Unicode" w:cs="e-Tamil OTC"/>
          <w:lang w:val="en-GB"/>
        </w:rPr>
        <w:t xml:space="preserve">C3v; </w:t>
      </w:r>
      <w:r w:rsidRPr="00542FF1">
        <w:rPr>
          <w:rFonts w:ascii="Gandhari Unicode" w:hAnsi="Gandhari Unicode" w:cs="e-Tamil OTC"/>
          <w:cs/>
          <w:lang w:val="en-GB"/>
        </w:rPr>
        <w:t xml:space="preserve">கானவ னல்குறூஉ </w:t>
      </w:r>
      <w:r w:rsidRPr="00542FF1">
        <w:rPr>
          <w:rFonts w:ascii="Gandhari Unicode" w:hAnsi="Gandhari Unicode" w:cs="e-Tamil OTC"/>
          <w:lang w:val="en-GB"/>
        </w:rPr>
        <w:t xml:space="preserve">IV,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w:t>
      </w:r>
      <w:r w:rsidRPr="00542FF1">
        <w:rPr>
          <w:rFonts w:ascii="Gandhari Unicode" w:hAnsi="Gandhari Unicode" w:cs="e-Tamil OTC"/>
          <w:b/>
          <w:bCs/>
          <w:lang w:val="en-GB"/>
        </w:rPr>
        <w:t xml:space="preserve"> </w:t>
      </w:r>
      <w:r w:rsidRPr="00542FF1">
        <w:rPr>
          <w:rFonts w:ascii="Gandhari Unicode" w:hAnsi="Gandhari Unicode" w:cs="e-Tamil OTC"/>
          <w:cs/>
          <w:lang w:val="en-GB"/>
        </w:rPr>
        <w:t xml:space="preserve">கானவர் நல்குவர் </w:t>
      </w:r>
      <w:r w:rsidRPr="00542FF1">
        <w:rPr>
          <w:rFonts w:ascii="Gandhari Unicode" w:hAnsi="Gandhari Unicode" w:cs="e-Tamil OTC"/>
          <w:lang w:val="en-GB"/>
        </w:rPr>
        <w:t xml:space="preserve">L1, C1, G1, G2v, EA, I, </w:t>
      </w:r>
      <w:proofErr w:type="spellStart"/>
      <w:r w:rsidRPr="00542FF1">
        <w:rPr>
          <w:rFonts w:ascii="Gandhari Unicode" w:hAnsi="Gandhari Unicode" w:cs="e-Tamil OTC"/>
          <w:lang w:val="en-GB"/>
        </w:rPr>
        <w:t>ATv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கான</w:t>
      </w:r>
      <w:r w:rsidRPr="00542FF1">
        <w:rPr>
          <w:rFonts w:ascii="Gandhari Unicode" w:eastAsia="URW Palladio UNI" w:hAnsi="Gandhari Unicode" w:cs="e-Tamil OTC"/>
          <w:lang w:val="en-GB"/>
        </w:rPr>
        <w:t>‡</w:t>
      </w:r>
      <w:proofErr w:type="gramStart"/>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நல்குவர்</w:t>
      </w:r>
      <w:proofErr w:type="gramEnd"/>
      <w:r w:rsidRPr="00542FF1">
        <w:rPr>
          <w:rFonts w:ascii="Gandhari Unicode" w:eastAsia="URW Palladio UNI" w:hAnsi="Gandhari Unicode" w:cs="e-Tamil OTC"/>
          <w:cs/>
          <w:lang w:val="en-GB"/>
        </w:rPr>
        <w:t xml:space="preserve"> </w:t>
      </w:r>
      <w:r w:rsidRPr="00542FF1">
        <w:rPr>
          <w:rFonts w:ascii="Gandhari Unicode" w:eastAsia="URW Palladio UNI" w:hAnsi="Gandhari Unicode" w:cs="e-Tamil OTC"/>
          <w:lang w:val="en-GB"/>
        </w:rPr>
        <w:t xml:space="preserve">C3; </w:t>
      </w:r>
      <w:r w:rsidRPr="00542FF1">
        <w:rPr>
          <w:rFonts w:ascii="Gandhari Unicode" w:hAnsi="Gandhari Unicode" w:cs="e-Tamil OTC"/>
          <w:cs/>
          <w:lang w:val="en-GB"/>
        </w:rPr>
        <w:t xml:space="preserve">கானவர் நல்குவா </w:t>
      </w:r>
      <w:r w:rsidRPr="00542FF1">
        <w:rPr>
          <w:rFonts w:ascii="Gandhari Unicode" w:hAnsi="Gandhari Unicode" w:cs="e-Tamil OTC"/>
          <w:lang w:val="en-GB"/>
        </w:rPr>
        <w:t xml:space="preserve">L1, C1, </w:t>
      </w:r>
      <w:proofErr w:type="spellStart"/>
      <w:r w:rsidRPr="00542FF1">
        <w:rPr>
          <w:rFonts w:ascii="Gandhari Unicode" w:hAnsi="Gandhari Unicode" w:cs="e-Tamil OTC"/>
          <w:lang w:val="en-GB"/>
        </w:rPr>
        <w:t>Cām.v</w:t>
      </w:r>
      <w:proofErr w:type="spellEnd"/>
    </w:p>
    <w:p w14:paraId="134C1253" w14:textId="77777777" w:rsidR="0092153D" w:rsidRPr="00542FF1" w:rsidRDefault="0092153D">
      <w:pPr>
        <w:pStyle w:val="Textbody"/>
        <w:spacing w:after="29"/>
        <w:rPr>
          <w:rFonts w:ascii="Gandhari Unicode" w:hAnsi="Gandhari Unicode" w:cs="e-Tamil OTC"/>
          <w:lang w:val="en-GB"/>
        </w:rPr>
      </w:pPr>
    </w:p>
    <w:p w14:paraId="6867C7ED" w14:textId="77777777" w:rsidR="0092153D" w:rsidRPr="00542FF1" w:rsidRDefault="00B766F2">
      <w:pPr>
        <w:pStyle w:val="Textbody"/>
        <w:spacing w:after="29"/>
        <w:rPr>
          <w:rFonts w:ascii="Gandhari Unicode" w:hAnsi="Gandhari Unicode" w:cs="e-Tamil OTC"/>
          <w:lang w:val="en-GB"/>
        </w:rPr>
      </w:pPr>
      <w:proofErr w:type="spellStart"/>
      <w:r>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va</w:t>
      </w:r>
      <w:r>
        <w:rPr>
          <w:rFonts w:ascii="Gandhari Unicode" w:hAnsi="Gandhari Unicode" w:cs="e-Tamil OTC"/>
          <w:lang w:val="en-GB"/>
        </w:rPr>
        <w:t>ipp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06DBDC4" w14:textId="77777777" w:rsidR="0092153D" w:rsidRPr="00542FF1" w:rsidRDefault="00B766F2">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arumpiya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cuṇaṅkiṉ</w:t>
      </w:r>
      <w:proofErr w:type="spellEnd"/>
      <w:r w:rsidR="00014CDD" w:rsidRPr="00542FF1">
        <w:rPr>
          <w:rFonts w:ascii="Gandhari Unicode" w:hAnsi="Gandhari Unicode" w:cs="e-Tamil OTC"/>
          <w:lang w:val="en-GB"/>
        </w:rPr>
        <w:t xml:space="preserve"> am </w:t>
      </w:r>
      <w:proofErr w:type="spellStart"/>
      <w:r w:rsidR="00014CDD" w:rsidRPr="00542FF1">
        <w:rPr>
          <w:rFonts w:ascii="Gandhari Unicode" w:hAnsi="Gandhari Unicode" w:cs="e-Tamil OTC"/>
          <w:lang w:val="en-GB"/>
        </w:rPr>
        <w:t>pakaṭṭ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mulai</w:t>
      </w:r>
      <w:proofErr w:type="spellEnd"/>
      <w:r>
        <w:rPr>
          <w:rFonts w:ascii="Gandhari Unicode" w:hAnsi="Gandhari Unicode" w:cs="e-Tamil OTC"/>
          <w:lang w:val="en-GB"/>
        </w:rPr>
        <w:t>+</w:t>
      </w:r>
    </w:p>
    <w:p w14:paraId="3D15ECE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nuṇukiya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nucuppiṉ</w:t>
      </w:r>
      <w:proofErr w:type="spellEnd"/>
    </w:p>
    <w:p w14:paraId="0D2E5EE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kal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kāṉavar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r w:rsidR="00B766F2">
        <w:rPr>
          <w:rFonts w:ascii="Gandhari Unicode" w:hAnsi="Gandhari Unicode" w:cs="e-Tamil OTC"/>
          <w:lang w:val="en-GB"/>
        </w:rPr>
        <w:t>-</w:t>
      </w:r>
      <w:r w:rsidRPr="00542FF1">
        <w:rPr>
          <w:rFonts w:ascii="Gandhari Unicode" w:hAnsi="Gandhari Unicode" w:cs="e-Tamil OTC"/>
          <w:lang w:val="en-GB"/>
        </w:rPr>
        <w:t>ē.</w:t>
      </w:r>
    </w:p>
    <w:p w14:paraId="46FC20A8" w14:textId="77777777" w:rsidR="0092153D" w:rsidRPr="00542FF1" w:rsidRDefault="0092153D">
      <w:pPr>
        <w:pStyle w:val="Textbody"/>
        <w:spacing w:after="29" w:line="260" w:lineRule="exact"/>
        <w:rPr>
          <w:rFonts w:ascii="Gandhari Unicode" w:hAnsi="Gandhari Unicode" w:cs="e-Tamil OTC"/>
          <w:lang w:val="en-GB"/>
        </w:rPr>
      </w:pPr>
    </w:p>
    <w:p w14:paraId="517DAB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HE </w:t>
      </w:r>
      <w:proofErr w:type="gramStart"/>
      <w:r w:rsidRPr="00542FF1">
        <w:rPr>
          <w:rFonts w:ascii="Gandhari Unicode" w:hAnsi="Gandhari Unicode" w:cs="e-Tamil OTC"/>
          <w:lang w:val="en-GB"/>
        </w:rPr>
        <w:t>dispensing</w:t>
      </w:r>
      <w:proofErr w:type="gramEnd"/>
      <w:r w:rsidRPr="00542FF1">
        <w:rPr>
          <w:rFonts w:ascii="Gandhari Unicode" w:hAnsi="Gandhari Unicode" w:cs="e-Tamil OTC"/>
          <w:lang w:val="en-GB"/>
        </w:rPr>
        <w:t xml:space="preserve"> with going, speaking to the heart that had accomplished wealth.</w:t>
      </w:r>
    </w:p>
    <w:p w14:paraId="5D1E432E" w14:textId="77777777" w:rsidR="0092153D" w:rsidRPr="00542FF1" w:rsidRDefault="0092153D">
      <w:pPr>
        <w:pStyle w:val="Textbody"/>
        <w:spacing w:after="29" w:line="260" w:lineRule="exact"/>
        <w:rPr>
          <w:rFonts w:ascii="Gandhari Unicode" w:hAnsi="Gandhari Unicode" w:cs="e-Tamil OTC"/>
          <w:lang w:val="en-GB"/>
        </w:rPr>
      </w:pPr>
    </w:p>
    <w:p w14:paraId="6D0432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 say-if remedy</w:t>
      </w:r>
      <w:r w:rsidRPr="00542FF1">
        <w:rPr>
          <w:rFonts w:ascii="Gandhari Unicode" w:hAnsi="Gandhari Unicode" w:cs="e-Tamil OTC"/>
          <w:position w:val="6"/>
          <w:lang w:val="en-GB"/>
        </w:rPr>
        <w:t>ē</w:t>
      </w:r>
      <w:r w:rsidRPr="00542FF1">
        <w:rPr>
          <w:rFonts w:ascii="Gandhari Unicode" w:hAnsi="Gandhari Unicode" w:cs="e-Tamil OTC"/>
          <w:lang w:val="en-GB"/>
        </w:rPr>
        <w:t xml:space="preserve"> treasure say-if treasure</w:t>
      </w:r>
      <w:r w:rsidRPr="00542FF1">
        <w:rPr>
          <w:rFonts w:ascii="Gandhari Unicode" w:hAnsi="Gandhari Unicode" w:cs="e-Tamil OTC"/>
          <w:position w:val="6"/>
          <w:lang w:val="en-GB"/>
        </w:rPr>
        <w:t>ē</w:t>
      </w:r>
    </w:p>
    <w:p w14:paraId="5516E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budded- beauty-spot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pretty/group high- young </w:t>
      </w:r>
      <w:proofErr w:type="gramStart"/>
      <w:r w:rsidRPr="00542FF1">
        <w:rPr>
          <w:rFonts w:ascii="Gandhari Unicode" w:hAnsi="Gandhari Unicode" w:cs="e-Tamil OTC"/>
          <w:lang w:val="en-GB"/>
        </w:rPr>
        <w:t>breast</w:t>
      </w:r>
      <w:proofErr w:type="gramEnd"/>
    </w:p>
    <w:p w14:paraId="69DE0F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shoulder</w:t>
      </w:r>
      <w:r w:rsidRPr="00542FF1">
        <w:rPr>
          <w:rFonts w:ascii="Gandhari Unicode" w:hAnsi="Gandhari Unicode" w:cs="e-Tamil OTC"/>
        </w:rPr>
        <w:t xml:space="preserve"> </w:t>
      </w:r>
      <w:r w:rsidRPr="00542FF1">
        <w:rPr>
          <w:rFonts w:ascii="Gandhari Unicode" w:hAnsi="Gandhari Unicode" w:cs="e-Tamil OTC"/>
          <w:lang w:val="en-GB"/>
        </w:rPr>
        <w:t>slender waist</w:t>
      </w:r>
      <w:proofErr w:type="spellStart"/>
      <w:r w:rsidRPr="00542FF1">
        <w:rPr>
          <w:rFonts w:ascii="Gandhari Unicode" w:hAnsi="Gandhari Unicode" w:cs="e-Tamil OTC"/>
          <w:position w:val="6"/>
          <w:lang w:val="en-GB"/>
        </w:rPr>
        <w:t>iṉ</w:t>
      </w:r>
      <w:proofErr w:type="spellEnd"/>
    </w:p>
    <w:p w14:paraId="06FE1D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have-</w:t>
      </w:r>
      <w:r w:rsidRPr="00542FF1">
        <w:rPr>
          <w:rFonts w:ascii="Gandhari Unicode" w:hAnsi="Gandhari Unicode" w:cs="e-Tamil OTC"/>
        </w:rPr>
        <w:t xml:space="preserve"> </w:t>
      </w:r>
      <w:r w:rsidRPr="00542FF1">
        <w:rPr>
          <w:rFonts w:ascii="Gandhari Unicode" w:hAnsi="Gandhari Unicode" w:cs="e-Tamil OTC"/>
          <w:lang w:val="en-GB"/>
        </w:rPr>
        <w:t>forest-he(h.) good short</w:t>
      </w:r>
      <w:r w:rsidRPr="00542FF1">
        <w:rPr>
          <w:rStyle w:val="FootnoteReference"/>
          <w:rFonts w:ascii="Gandhari Unicode" w:hAnsi="Gandhari Unicode" w:cs="e-Tamil OTC"/>
          <w:lang w:val="en-GB"/>
        </w:rPr>
        <w:footnoteReference w:id="290"/>
      </w:r>
      <w:r w:rsidRPr="00542FF1">
        <w:rPr>
          <w:rFonts w:ascii="Gandhari Unicode" w:hAnsi="Gandhari Unicode" w:cs="e-Tamil OTC"/>
          <w:lang w:val="en-GB"/>
        </w:rPr>
        <w:t xml:space="preserve"> daughter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C8E0C3" w14:textId="77777777" w:rsidR="0092153D" w:rsidRPr="00542FF1" w:rsidRDefault="0092153D">
      <w:pPr>
        <w:pStyle w:val="Textbody"/>
        <w:spacing w:after="29"/>
        <w:rPr>
          <w:rFonts w:ascii="Gandhari Unicode" w:hAnsi="Gandhari Unicode" w:cs="e-Tamil OTC"/>
        </w:rPr>
      </w:pPr>
    </w:p>
    <w:p w14:paraId="7E637CA4" w14:textId="77777777" w:rsidR="0092153D" w:rsidRPr="00542FF1" w:rsidRDefault="0092153D">
      <w:pPr>
        <w:pStyle w:val="Textbody"/>
        <w:spacing w:after="29"/>
        <w:rPr>
          <w:rFonts w:ascii="Gandhari Unicode" w:hAnsi="Gandhari Unicode" w:cs="e-Tamil OTC"/>
        </w:rPr>
      </w:pPr>
    </w:p>
    <w:p w14:paraId="49B19D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If a </w:t>
      </w:r>
      <w:r w:rsidR="00FB693A">
        <w:rPr>
          <w:rFonts w:ascii="Gandhari Unicode" w:hAnsi="Gandhari Unicode" w:cs="e-Tamil OTC"/>
          <w:lang w:val="en-GB"/>
        </w:rPr>
        <w:t>“</w:t>
      </w:r>
      <w:r w:rsidRPr="00542FF1">
        <w:rPr>
          <w:rFonts w:ascii="Gandhari Unicode" w:hAnsi="Gandhari Unicode" w:cs="e-Tamil OTC"/>
          <w:lang w:val="en-GB"/>
        </w:rPr>
        <w:t>remedy</w:t>
      </w:r>
      <w:r w:rsidR="00FB693A">
        <w:rPr>
          <w:rFonts w:ascii="Gandhari Unicode" w:hAnsi="Gandhari Unicode" w:cs="e-Tamil OTC"/>
          <w:lang w:val="en-GB"/>
        </w:rPr>
        <w:t>”</w:t>
      </w:r>
      <w:r w:rsidRPr="00542FF1">
        <w:rPr>
          <w:rFonts w:ascii="Gandhari Unicode" w:hAnsi="Gandhari Unicode" w:cs="e-Tamil OTC"/>
          <w:lang w:val="en-GB"/>
        </w:rPr>
        <w:t xml:space="preserve"> is sought, [she is] the remedy,</w:t>
      </w:r>
    </w:p>
    <w:p w14:paraId="3DFB11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if a </w:t>
      </w:r>
      <w:r w:rsidR="00FB693A">
        <w:rPr>
          <w:rFonts w:ascii="Gandhari Unicode" w:hAnsi="Gandhari Unicode" w:cs="e-Tamil OTC"/>
          <w:lang w:val="en-GB"/>
        </w:rPr>
        <w:t>“treasure”</w:t>
      </w:r>
      <w:r w:rsidRPr="00542FF1">
        <w:rPr>
          <w:rFonts w:ascii="Gandhari Unicode" w:hAnsi="Gandhari Unicode" w:cs="e-Tamil OTC"/>
          <w:lang w:val="en-GB"/>
        </w:rPr>
        <w:t xml:space="preserve">, [she is] the </w:t>
      </w:r>
      <w:proofErr w:type="gramStart"/>
      <w:r w:rsidRPr="00542FF1">
        <w:rPr>
          <w:rFonts w:ascii="Gandhari Unicode" w:hAnsi="Gandhari Unicode" w:cs="e-Tamil OTC"/>
          <w:lang w:val="en-GB"/>
        </w:rPr>
        <w:t>treasure</w:t>
      </w:r>
      <w:proofErr w:type="gramEnd"/>
    </w:p>
    <w:p w14:paraId="63C8F3D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innocent little daughter of the man from the stony forest,</w:t>
      </w:r>
    </w:p>
    <w:p w14:paraId="2F3F3EB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slender waist, big shoulders,</w:t>
      </w:r>
    </w:p>
    <w:p w14:paraId="2855FAD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[and]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 with budding beauty-spots.</w:t>
      </w:r>
    </w:p>
    <w:p w14:paraId="05854727" w14:textId="77777777" w:rsidR="0092153D" w:rsidRPr="00542FF1" w:rsidRDefault="0092153D">
      <w:pPr>
        <w:pStyle w:val="Textbody"/>
        <w:spacing w:after="0"/>
        <w:rPr>
          <w:rFonts w:ascii="Gandhari Unicode" w:hAnsi="Gandhari Unicode" w:cs="e-Tamil OTC"/>
          <w:lang w:val="en-GB"/>
        </w:rPr>
      </w:pPr>
    </w:p>
    <w:p w14:paraId="6507615B" w14:textId="77777777" w:rsidR="0092153D" w:rsidRPr="00542FF1" w:rsidRDefault="0092153D">
      <w:pPr>
        <w:pStyle w:val="Textbody"/>
        <w:spacing w:after="0"/>
        <w:rPr>
          <w:rFonts w:ascii="Gandhari Unicode" w:hAnsi="Gandhari Unicode" w:cs="e-Tamil OTC"/>
          <w:lang w:val="en-GB"/>
        </w:rPr>
      </w:pPr>
    </w:p>
    <w:p w14:paraId="672ED71E" w14:textId="77777777" w:rsidR="0092153D" w:rsidRPr="00542FF1" w:rsidRDefault="00FB693A">
      <w:pPr>
        <w:pStyle w:val="Textbody"/>
        <w:spacing w:after="72"/>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Remedy</w:t>
      </w:r>
      <w:r>
        <w:rPr>
          <w:rFonts w:ascii="Gandhari Unicode" w:hAnsi="Gandhari Unicode" w:cs="e-Tamil OTC"/>
          <w:lang w:val="en-GB"/>
        </w:rPr>
        <w:t>”</w:t>
      </w:r>
      <w:r w:rsidR="00014CDD" w:rsidRPr="00542FF1">
        <w:rPr>
          <w:rFonts w:ascii="Gandhari Unicode" w:hAnsi="Gandhari Unicode" w:cs="e-Tamil OTC"/>
          <w:lang w:val="en-GB"/>
        </w:rPr>
        <w:t xml:space="preserve">, a nice remedy, </w:t>
      </w:r>
      <w:r>
        <w:rPr>
          <w:rFonts w:ascii="Gandhari Unicode" w:hAnsi="Gandhari Unicode" w:cs="e-Tamil OTC"/>
          <w:lang w:val="en-GB"/>
        </w:rPr>
        <w:t>“</w:t>
      </w:r>
      <w:r w:rsidR="00014CDD" w:rsidRPr="00542FF1">
        <w:rPr>
          <w:rFonts w:ascii="Gandhari Unicode" w:hAnsi="Gandhari Unicode" w:cs="e-Tamil OTC"/>
          <w:lang w:val="en-GB"/>
        </w:rPr>
        <w:t>treasure</w:t>
      </w:r>
      <w:r>
        <w:rPr>
          <w:rFonts w:ascii="Gandhari Unicode" w:hAnsi="Gandhari Unicode" w:cs="e-Tamil OTC"/>
          <w:lang w:val="en-GB"/>
        </w:rPr>
        <w:t>”</w:t>
      </w:r>
      <w:r w:rsidR="00014CDD" w:rsidRPr="00542FF1">
        <w:rPr>
          <w:rFonts w:ascii="Gandhari Unicode" w:hAnsi="Gandhari Unicode" w:cs="e-Tamil OTC"/>
          <w:lang w:val="en-GB"/>
        </w:rPr>
        <w:t>, a nice treasure:</w:t>
      </w:r>
    </w:p>
    <w:p w14:paraId="0AFF8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budding beauty-spots, </w:t>
      </w:r>
      <w:proofErr w:type="gramStart"/>
      <w:r w:rsidRPr="00542FF1">
        <w:rPr>
          <w:rFonts w:ascii="Gandhari Unicode" w:hAnsi="Gandhari Unicode" w:cs="e-Tamil OTC"/>
          <w:lang w:val="en-GB"/>
        </w:rPr>
        <w:t>pretty high</w:t>
      </w:r>
      <w:proofErr w:type="gramEnd"/>
      <w:r w:rsidRPr="00542FF1">
        <w:rPr>
          <w:rFonts w:ascii="Gandhari Unicode" w:hAnsi="Gandhari Unicode" w:cs="e-Tamil OTC"/>
          <w:lang w:val="en-GB"/>
        </w:rPr>
        <w:t xml:space="preserve"> young breasts,</w:t>
      </w:r>
    </w:p>
    <w:p w14:paraId="08A2A1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slender waist, big shoulders,</w:t>
      </w:r>
    </w:p>
    <w:p w14:paraId="6226BC2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innocent little daughter of the man from the stony forest.</w:t>
      </w:r>
    </w:p>
    <w:p w14:paraId="030DB762" w14:textId="77777777" w:rsidR="0092153D" w:rsidRPr="00542FF1" w:rsidRDefault="0092153D">
      <w:pPr>
        <w:pStyle w:val="Textbody"/>
        <w:spacing w:after="0"/>
        <w:rPr>
          <w:rFonts w:ascii="Gandhari Unicode" w:hAnsi="Gandhari Unicode" w:cs="e-Tamil OTC"/>
          <w:lang w:val="en-GB"/>
        </w:rPr>
      </w:pPr>
    </w:p>
    <w:p w14:paraId="4040E472" w14:textId="77777777" w:rsidR="0092153D" w:rsidRPr="00542FF1" w:rsidRDefault="0092153D">
      <w:pPr>
        <w:pStyle w:val="Textbody"/>
        <w:spacing w:after="0"/>
        <w:rPr>
          <w:rFonts w:ascii="Gandhari Unicode" w:hAnsi="Gandhari Unicode" w:cs="e-Tamil OTC"/>
          <w:lang w:val="en-GB"/>
        </w:rPr>
      </w:pPr>
    </w:p>
    <w:p w14:paraId="1488CB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high young breasts with </w:t>
      </w:r>
      <w:proofErr w:type="gramStart"/>
      <w:r w:rsidRPr="00542FF1">
        <w:rPr>
          <w:rFonts w:ascii="Gandhari Unicode" w:hAnsi="Gandhari Unicode" w:cs="e-Tamil OTC"/>
          <w:lang w:val="en-GB"/>
        </w:rPr>
        <w:t>a number of</w:t>
      </w:r>
      <w:proofErr w:type="gramEnd"/>
      <w:r w:rsidRPr="00542FF1">
        <w:rPr>
          <w:rFonts w:ascii="Gandhari Unicode" w:hAnsi="Gandhari Unicode" w:cs="e-Tamil OTC"/>
          <w:lang w:val="en-GB"/>
        </w:rPr>
        <w:t xml:space="preserve"> budding beauty-spots</w:t>
      </w:r>
      <w:r w:rsidRPr="00542FF1">
        <w:rPr>
          <w:rStyle w:val="FootnoteReference"/>
          <w:rFonts w:ascii="Gandhari Unicode" w:hAnsi="Gandhari Unicode" w:cs="e-Tamil OTC"/>
          <w:lang w:val="en-GB"/>
        </w:rPr>
        <w:footnoteReference w:id="291"/>
      </w:r>
    </w:p>
    <w:p w14:paraId="5F04EE49" w14:textId="77777777" w:rsidR="0092153D" w:rsidRPr="00542FF1" w:rsidRDefault="0092153D">
      <w:pPr>
        <w:pStyle w:val="Textbody"/>
        <w:spacing w:after="0"/>
        <w:rPr>
          <w:rFonts w:ascii="Gandhari Unicode" w:hAnsi="Gandhari Unicode" w:cs="e-Tamil OTC"/>
        </w:rPr>
      </w:pPr>
    </w:p>
    <w:p w14:paraId="5B364B86"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CFC27D3"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72</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மள்ளனார்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HE</w:t>
      </w:r>
    </w:p>
    <w:p w14:paraId="0090A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தன் வேறுபாடு கண்டு வினாய பாங்கற்கு உரைத்தது.</w:t>
      </w:r>
    </w:p>
    <w:p w14:paraId="47C30B9C" w14:textId="77777777" w:rsidR="0092153D" w:rsidRPr="00542FF1" w:rsidRDefault="0092153D">
      <w:pPr>
        <w:pStyle w:val="Textbody"/>
        <w:spacing w:after="29"/>
        <w:rPr>
          <w:rFonts w:ascii="Gandhari Unicode" w:hAnsi="Gandhari Unicode" w:cs="e-Tamil OTC"/>
        </w:rPr>
      </w:pPr>
    </w:p>
    <w:p w14:paraId="20A137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பூவொத் </w:t>
      </w:r>
      <w:r w:rsidRPr="00542FF1">
        <w:rPr>
          <w:rFonts w:ascii="Gandhari Unicode" w:hAnsi="Gandhari Unicode" w:cs="e-Tamil OTC"/>
          <w:u w:val="wave"/>
          <w:cs/>
        </w:rPr>
        <w:t>தலமருந்</w:t>
      </w:r>
      <w:r w:rsidRPr="00542FF1">
        <w:rPr>
          <w:rFonts w:ascii="Gandhari Unicode" w:hAnsi="Gandhari Unicode" w:cs="e-Tamil OTC"/>
          <w:cs/>
        </w:rPr>
        <w:t xml:space="preserve"> </w:t>
      </w:r>
      <w:r w:rsidRPr="00542FF1">
        <w:rPr>
          <w:rFonts w:ascii="Gandhari Unicode" w:hAnsi="Gandhari Unicode" w:cs="e-Tamil OTC"/>
          <w:u w:val="wave"/>
          <w:cs/>
        </w:rPr>
        <w:t>தகைய</w:t>
      </w:r>
      <w:r w:rsidRPr="00542FF1">
        <w:rPr>
          <w:rFonts w:ascii="Gandhari Unicode" w:hAnsi="Gandhari Unicode" w:cs="e-Tamil OTC"/>
          <w:cs/>
        </w:rPr>
        <w:t xml:space="preserve"> வேவொத்</w:t>
      </w:r>
    </w:p>
    <w:p w14:paraId="63E61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தெல்லாரு மறிய நோய்செய் தனவே</w:t>
      </w:r>
    </w:p>
    <w:p w14:paraId="0D01B4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தேமொழித் திரண்ட மென்றோண் மாமலைப்</w:t>
      </w:r>
    </w:p>
    <w:p w14:paraId="1574C7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பரீஇ வித்திய வேனற்</w:t>
      </w:r>
    </w:p>
    <w:p w14:paraId="3C208D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குரீஇ யோப்புவாள் பெருமழைக் கண்ணே.</w:t>
      </w:r>
    </w:p>
    <w:p w14:paraId="47D51BE4" w14:textId="77777777" w:rsidR="0092153D" w:rsidRPr="00542FF1" w:rsidRDefault="0092153D">
      <w:pPr>
        <w:pStyle w:val="Textbody"/>
        <w:spacing w:after="29"/>
        <w:rPr>
          <w:rFonts w:ascii="Gandhari Unicode" w:hAnsi="Gandhari Unicode" w:cs="e-Tamil OTC"/>
        </w:rPr>
      </w:pPr>
    </w:p>
    <w:p w14:paraId="559BCF2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தலமருந்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தலம்வருந்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தல்வருந்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தகைய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ததைய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C1+2+3v+4,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நோய்செய் தெனவே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மென்றோண் </w:t>
      </w:r>
      <w:r w:rsidRPr="00542FF1">
        <w:rPr>
          <w:rFonts w:ascii="Gandhari Unicode" w:hAnsi="Gandhari Unicode" w:cs="e-Tamil OTC"/>
        </w:rPr>
        <w:t xml:space="preserve">C2+4,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L1</w:t>
      </w:r>
    </w:p>
    <w:p w14:paraId="5567A08D" w14:textId="77777777" w:rsidR="0092153D" w:rsidRPr="00542FF1" w:rsidRDefault="0092153D">
      <w:pPr>
        <w:pStyle w:val="Textbody"/>
        <w:spacing w:after="29"/>
        <w:rPr>
          <w:rFonts w:ascii="Gandhari Unicode" w:hAnsi="Gandhari Unicode" w:cs="e-Tamil OTC"/>
        </w:rPr>
      </w:pPr>
    </w:p>
    <w:p w14:paraId="03872B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ot</w:t>
      </w:r>
      <w:r w:rsidR="009F77F3" w:rsidRPr="008069F7">
        <w:rPr>
          <w:rFonts w:ascii="Gandhari Unicode" w:hAnsi="Gandhari Unicode" w:cs="e-Tamil OTC"/>
          <w:lang w:val="de-DE"/>
        </w:rPr>
        <w:t>t</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alamarum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takaiya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r w:rsidRPr="008069F7">
        <w:rPr>
          <w:rFonts w:ascii="Gandhari Unicode" w:hAnsi="Gandhari Unicode" w:cs="e-Tamil OTC"/>
          <w:lang w:val="de-DE"/>
        </w:rPr>
        <w:t xml:space="preserve">ē </w:t>
      </w:r>
      <w:r w:rsidR="009F77F3" w:rsidRPr="008069F7">
        <w:rPr>
          <w:rFonts w:ascii="Gandhari Unicode" w:hAnsi="Gandhari Unicode" w:cs="e-Tamil OTC"/>
          <w:lang w:val="de-DE"/>
        </w:rPr>
        <w:t>~</w:t>
      </w:r>
      <w:proofErr w:type="spellStart"/>
      <w:r w:rsidR="009F77F3" w:rsidRPr="008069F7">
        <w:rPr>
          <w:rFonts w:ascii="Gandhari Unicode" w:hAnsi="Gandhari Unicode" w:cs="e-Tamil OTC"/>
          <w:lang w:val="de-DE"/>
        </w:rPr>
        <w:t>ott</w:t>
      </w:r>
      <w:proofErr w:type="spellEnd"/>
      <w:r w:rsidR="009F77F3" w:rsidRPr="008069F7">
        <w:rPr>
          <w:rFonts w:ascii="Gandhari Unicode" w:hAnsi="Gandhari Unicode" w:cs="e-Tamil OTC"/>
          <w:lang w:val="de-DE"/>
        </w:rPr>
        <w:t>*</w:t>
      </w:r>
    </w:p>
    <w:p w14:paraId="73A429C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ellār</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aṟiya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nōy</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ceytaṉa</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7BE37029"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tēm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moḻi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tiraṇṭa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meṉ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malai</w:t>
      </w:r>
      <w:proofErr w:type="spellEnd"/>
      <w:r w:rsidR="009F77F3" w:rsidRPr="008069F7">
        <w:rPr>
          <w:rFonts w:ascii="Gandhari Unicode" w:hAnsi="Gandhari Unicode" w:cs="e-Tamil OTC"/>
          <w:lang w:val="de-DE"/>
        </w:rPr>
        <w:t>+</w:t>
      </w:r>
    </w:p>
    <w:p w14:paraId="5F52D00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parīi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vittiya</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ēṉal</w:t>
      </w:r>
      <w:proofErr w:type="spellEnd"/>
    </w:p>
    <w:p w14:paraId="07027AA0"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kurīi</w:t>
      </w:r>
      <w:proofErr w:type="spellEnd"/>
      <w:r w:rsidRPr="008069F7">
        <w:rPr>
          <w:rFonts w:ascii="Gandhari Unicode" w:hAnsi="Gandhari Unicode" w:cs="e-Tamil OTC"/>
          <w:lang w:val="de-DE"/>
        </w:rPr>
        <w:t xml:space="preserve"> </w:t>
      </w:r>
      <w:r w:rsidR="009F77F3" w:rsidRPr="008069F7">
        <w:rPr>
          <w:rFonts w:ascii="Gandhari Unicode" w:hAnsi="Gandhari Unicode" w:cs="e-Tamil OTC"/>
          <w:lang w:val="de-DE"/>
        </w:rPr>
        <w:t>~</w:t>
      </w:r>
      <w:proofErr w:type="spellStart"/>
      <w:r w:rsidRPr="008069F7">
        <w:rPr>
          <w:rFonts w:ascii="Gandhari Unicode" w:hAnsi="Gandhari Unicode" w:cs="e-Tamil OTC"/>
          <w:lang w:val="de-DE"/>
        </w:rPr>
        <w:t>ōppuvāḷ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009F77F3" w:rsidRPr="008069F7">
        <w:rPr>
          <w:rFonts w:ascii="Gandhari Unicode" w:hAnsi="Gandhari Unicode" w:cs="e-Tamil OTC"/>
          <w:lang w:val="de-DE"/>
        </w:rPr>
        <w:t>-+</w:t>
      </w:r>
      <w:r w:rsidRPr="008069F7">
        <w:rPr>
          <w:rFonts w:ascii="Gandhari Unicode" w:hAnsi="Gandhari Unicode" w:cs="e-Tamil OTC"/>
          <w:lang w:val="de-DE"/>
        </w:rPr>
        <w:t>ē.</w:t>
      </w:r>
    </w:p>
    <w:p w14:paraId="052711D0" w14:textId="77777777" w:rsidR="0092153D" w:rsidRPr="008069F7" w:rsidRDefault="0092153D">
      <w:pPr>
        <w:pStyle w:val="Textbody"/>
        <w:spacing w:after="29" w:line="260" w:lineRule="exact"/>
        <w:rPr>
          <w:rFonts w:ascii="Gandhari Unicode" w:hAnsi="Gandhari Unicode" w:cs="e-Tamil OTC"/>
          <w:lang w:val="de-DE"/>
        </w:rPr>
      </w:pPr>
    </w:p>
    <w:p w14:paraId="46E3093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by HIM to the companion who had questioned [him] when seeing changes in him.</w:t>
      </w:r>
    </w:p>
    <w:p w14:paraId="0EE47239" w14:textId="77777777" w:rsidR="0092153D" w:rsidRPr="00542FF1" w:rsidRDefault="0092153D">
      <w:pPr>
        <w:pStyle w:val="Textbody"/>
        <w:spacing w:after="29" w:line="260" w:lineRule="exact"/>
        <w:rPr>
          <w:rFonts w:ascii="Gandhari Unicode" w:hAnsi="Gandhari Unicode" w:cs="e-Tamil OTC"/>
          <w:lang w:val="en-GB"/>
        </w:rPr>
      </w:pPr>
    </w:p>
    <w:p w14:paraId="6CFEAAE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flower resembled whirling- fit-they(n.pl.) arrow </w:t>
      </w:r>
      <w:proofErr w:type="gramStart"/>
      <w:r w:rsidRPr="00542FF1">
        <w:rPr>
          <w:rFonts w:ascii="Gandhari Unicode" w:hAnsi="Gandhari Unicode" w:cs="e-Tamil OTC"/>
          <w:lang w:val="en-GB"/>
        </w:rPr>
        <w:t>resembled</w:t>
      </w:r>
      <w:proofErr w:type="gramEnd"/>
    </w:p>
    <w:p w14:paraId="00EE60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all</w:t>
      </w:r>
      <w:r w:rsidRPr="00542FF1">
        <w:rPr>
          <w:rFonts w:ascii="Gandhari Unicode" w:hAnsi="Gandhari Unicode" w:cs="e-Tamil OTC"/>
          <w:position w:val="6"/>
          <w:lang w:val="en-GB"/>
        </w:rPr>
        <w:t>um</w:t>
      </w:r>
      <w:r w:rsidRPr="00542FF1">
        <w:rPr>
          <w:rFonts w:ascii="Gandhari Unicode" w:hAnsi="Gandhari Unicode" w:cs="e-Tamil OTC"/>
          <w:lang w:val="en-GB"/>
        </w:rPr>
        <w:t xml:space="preserve"> know(inf.) pain they-made(n.pl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53E93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honey word rounded- soft shoulder big </w:t>
      </w:r>
      <w:proofErr w:type="gramStart"/>
      <w:r w:rsidRPr="00542FF1">
        <w:rPr>
          <w:rFonts w:ascii="Gandhari Unicode" w:hAnsi="Gandhari Unicode" w:cs="e-Tamil OTC"/>
          <w:lang w:val="en-GB"/>
        </w:rPr>
        <w:t>mountain</w:t>
      </w:r>
      <w:proofErr w:type="gramEnd"/>
    </w:p>
    <w:p w14:paraId="340943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cotton</w:t>
      </w:r>
      <w:r w:rsidRPr="00542FF1">
        <w:rPr>
          <w:rStyle w:val="FootnoteReference"/>
          <w:rFonts w:ascii="Gandhari Unicode" w:hAnsi="Gandhari Unicode" w:cs="e-Tamil OTC"/>
          <w:lang w:val="en-GB"/>
        </w:rPr>
        <w:footnoteReference w:id="292"/>
      </w:r>
      <w:r w:rsidRPr="00542FF1">
        <w:rPr>
          <w:rFonts w:ascii="Gandhari Unicode" w:hAnsi="Gandhari Unicode" w:cs="e-Tamil OTC"/>
          <w:lang w:val="en-GB"/>
        </w:rPr>
        <w:t xml:space="preserve"> sown- summer/</w:t>
      </w:r>
      <w:proofErr w:type="gramStart"/>
      <w:r w:rsidRPr="00542FF1">
        <w:rPr>
          <w:rFonts w:ascii="Gandhari Unicode" w:hAnsi="Gandhari Unicode" w:cs="e-Tamil OTC"/>
          <w:lang w:val="en-GB"/>
        </w:rPr>
        <w:t>millet</w:t>
      </w:r>
      <w:proofErr w:type="gramEnd"/>
    </w:p>
    <w:p w14:paraId="6271AE9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bird chasing-she big rain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4401C4" w14:textId="77777777" w:rsidR="0092153D" w:rsidRPr="00542FF1" w:rsidRDefault="0092153D">
      <w:pPr>
        <w:pStyle w:val="Textbody"/>
        <w:spacing w:after="29"/>
        <w:rPr>
          <w:rFonts w:ascii="Gandhari Unicode" w:hAnsi="Gandhari Unicode" w:cs="e-Tamil OTC"/>
          <w:lang w:val="en-GB"/>
        </w:rPr>
      </w:pPr>
    </w:p>
    <w:p w14:paraId="5204A268" w14:textId="77777777" w:rsidR="0092153D" w:rsidRPr="00542FF1" w:rsidRDefault="0092153D">
      <w:pPr>
        <w:pStyle w:val="Textbody"/>
        <w:spacing w:after="29"/>
        <w:rPr>
          <w:rFonts w:ascii="Gandhari Unicode" w:hAnsi="Gandhari Unicode" w:cs="e-Tamil OTC"/>
          <w:lang w:val="en-GB"/>
        </w:rPr>
      </w:pPr>
    </w:p>
    <w:p w14:paraId="16D7405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flowers, like arrows that are fit to flit,</w:t>
      </w:r>
    </w:p>
    <w:p w14:paraId="5ACBBA7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they have caused pain for all to know,</w:t>
      </w:r>
    </w:p>
    <w:p w14:paraId="54BD73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big rain eyes of her who chases birds </w:t>
      </w:r>
      <w:proofErr w:type="gramStart"/>
      <w:r w:rsidRPr="00542FF1">
        <w:rPr>
          <w:rFonts w:ascii="Gandhari Unicode" w:hAnsi="Gandhari Unicode" w:cs="e-Tamil OTC"/>
          <w:lang w:val="en-GB"/>
        </w:rPr>
        <w:t>away</w:t>
      </w:r>
      <w:proofErr w:type="gramEnd"/>
    </w:p>
    <w:p w14:paraId="02FC0A9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from the millet into which cotton is sown</w:t>
      </w:r>
      <w:r w:rsidRPr="00542FF1">
        <w:rPr>
          <w:rStyle w:val="FootnoteReference"/>
          <w:rFonts w:ascii="Gandhari Unicode" w:hAnsi="Gandhari Unicode" w:cs="e-Tamil OTC"/>
          <w:lang w:val="en-GB"/>
        </w:rPr>
        <w:footnoteReference w:id="293"/>
      </w:r>
      <w:r w:rsidRPr="00542FF1">
        <w:rPr>
          <w:rFonts w:ascii="Gandhari Unicode" w:hAnsi="Gandhari Unicode" w:cs="e-Tamil OTC"/>
          <w:lang w:val="en-GB"/>
        </w:rPr>
        <w:t xml:space="preserve"> on the big mountain,</w:t>
      </w:r>
    </w:p>
    <w:p w14:paraId="1A2E10C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[she with] honey[-sweet] words [and] round tender shoulders.</w:t>
      </w:r>
    </w:p>
    <w:p w14:paraId="744578CE" w14:textId="77777777" w:rsidR="0092153D" w:rsidRPr="00542FF1" w:rsidRDefault="0092153D">
      <w:pPr>
        <w:pStyle w:val="Textbody"/>
        <w:spacing w:after="0"/>
        <w:rPr>
          <w:rFonts w:ascii="Gandhari Unicode" w:hAnsi="Gandhari Unicode" w:cs="e-Tamil OTC"/>
          <w:lang w:val="en-GB"/>
        </w:rPr>
      </w:pPr>
    </w:p>
    <w:p w14:paraId="28386CA0" w14:textId="77777777" w:rsidR="0092153D" w:rsidRPr="00542FF1" w:rsidRDefault="0092153D">
      <w:pPr>
        <w:pStyle w:val="Textbody"/>
        <w:spacing w:after="0"/>
        <w:rPr>
          <w:rFonts w:ascii="Gandhari Unicode" w:hAnsi="Gandhari Unicode" w:cs="e-Tamil OTC"/>
          <w:lang w:val="en-GB"/>
        </w:rPr>
      </w:pPr>
    </w:p>
    <w:p w14:paraId="17ABFE4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have caused the pain known by all people</w:t>
      </w:r>
      <w:r w:rsidRPr="00542FF1">
        <w:rPr>
          <w:rStyle w:val="FootnoteReference"/>
          <w:rFonts w:ascii="Gandhari Unicode" w:hAnsi="Gandhari Unicode" w:cs="e-Tamil OTC"/>
          <w:lang w:val="en-GB"/>
        </w:rPr>
        <w:footnoteReference w:id="294"/>
      </w:r>
    </w:p>
    <w:p w14:paraId="3C46E6EC" w14:textId="77777777" w:rsidR="0092153D" w:rsidRPr="00542FF1" w:rsidRDefault="0092153D">
      <w:pPr>
        <w:pStyle w:val="Textbody"/>
        <w:spacing w:after="0"/>
        <w:rPr>
          <w:rFonts w:ascii="Gandhari Unicode" w:hAnsi="Gandhari Unicode" w:cs="e-Tamil OTC"/>
        </w:rPr>
      </w:pPr>
    </w:p>
    <w:p w14:paraId="0715D29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xml:space="preserve">away from cotton sown in </w:t>
      </w:r>
      <w:proofErr w:type="gramStart"/>
      <w:r w:rsidRPr="00542FF1">
        <w:rPr>
          <w:rFonts w:ascii="Gandhari Unicode" w:hAnsi="Gandhari Unicode" w:cs="e-Tamil OTC"/>
          <w:lang w:val="en-GB"/>
        </w:rPr>
        <w:t>summer</w:t>
      </w:r>
      <w:proofErr w:type="gramEnd"/>
    </w:p>
    <w:p w14:paraId="6B3D939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4532D45"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73</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பரணர்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w:t>
      </w:r>
    </w:p>
    <w:p w14:paraId="75FC72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மறுத்து இரவுக்குறி நேர்ந்து அதுவு மறுத்தமை படத் தலைமகட்குத் தோழி சொல்லியது.</w:t>
      </w:r>
    </w:p>
    <w:p w14:paraId="70CE02C8" w14:textId="77777777" w:rsidR="0092153D" w:rsidRPr="00542FF1" w:rsidRDefault="0092153D">
      <w:pPr>
        <w:pStyle w:val="Textbody"/>
        <w:spacing w:after="29"/>
        <w:rPr>
          <w:rFonts w:ascii="Gandhari Unicode" w:hAnsi="Gandhari Unicode" w:cs="e-Tamil OTC"/>
        </w:rPr>
      </w:pPr>
    </w:p>
    <w:p w14:paraId="2A4DB5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மகிழ்நன் மார்பே வெய்யை </w:t>
      </w:r>
      <w:r w:rsidRPr="00542FF1">
        <w:rPr>
          <w:rFonts w:ascii="Gandhari Unicode" w:hAnsi="Gandhari Unicode" w:cs="e-Tamil OTC"/>
          <w:u w:val="wave"/>
          <w:cs/>
        </w:rPr>
        <w:t>யானீ</w:t>
      </w:r>
    </w:p>
    <w:p w14:paraId="02466E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யழியல் வாழி தோழி நன்ன</w:t>
      </w:r>
    </w:p>
    <w:p w14:paraId="6309D3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னறுமா</w:t>
      </w:r>
      <w:r w:rsidRPr="00542FF1">
        <w:rPr>
          <w:rFonts w:ascii="Gandhari Unicode" w:hAnsi="Gandhari Unicode" w:cs="e-Tamil OTC"/>
          <w:cs/>
        </w:rPr>
        <w:t xml:space="preserve"> </w:t>
      </w:r>
      <w:r w:rsidRPr="00542FF1">
        <w:rPr>
          <w:rFonts w:ascii="Gandhari Unicode" w:hAnsi="Gandhari Unicode" w:cs="e-Tamil OTC"/>
          <w:u w:val="wave"/>
          <w:cs/>
        </w:rPr>
        <w:t>கொன்று நாட்டிற்</w:t>
      </w:r>
      <w:r w:rsidRPr="00542FF1">
        <w:rPr>
          <w:rFonts w:ascii="Gandhari Unicode" w:hAnsi="Gandhari Unicode" w:cs="e-Tamil OTC"/>
          <w:cs/>
        </w:rPr>
        <w:t xml:space="preserve"> </w:t>
      </w:r>
      <w:r w:rsidRPr="00542FF1">
        <w:rPr>
          <w:rFonts w:ascii="Gandhari Unicode" w:hAnsi="Gandhari Unicode" w:cs="e-Tamil OTC"/>
          <w:u w:val="wave"/>
          <w:cs/>
        </w:rPr>
        <w:t>போகிய</w:t>
      </w:r>
    </w:p>
    <w:p w14:paraId="0AF48B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வொன்றுமொழிக் கோசர் போல</w:t>
      </w:r>
    </w:p>
    <w:p w14:paraId="62A7E6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வன்கட் சூழ்ச்சியும் வேண்டுமாற் சிறிதே.</w:t>
      </w:r>
    </w:p>
    <w:p w14:paraId="5E39DE99" w14:textId="77777777" w:rsidR="0092153D" w:rsidRPr="00542FF1" w:rsidRDefault="0092153D">
      <w:pPr>
        <w:pStyle w:val="Textbody"/>
        <w:spacing w:after="29"/>
        <w:rPr>
          <w:rFonts w:ascii="Gandhari Unicode" w:hAnsi="Gandhari Unicode" w:cs="e-Tamil OTC"/>
        </w:rPr>
      </w:pPr>
    </w:p>
    <w:p w14:paraId="6D1D853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வெய்யை யானீ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 யவர்நீ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வெய்யை யேநீ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3bc </w:t>
      </w:r>
      <w:r w:rsidRPr="00542FF1">
        <w:rPr>
          <w:rFonts w:ascii="Gandhari Unicode" w:hAnsi="Gandhari Unicode" w:cs="e-Tamil OTC"/>
          <w:cs/>
        </w:rPr>
        <w:t xml:space="preserve">கொன்று நாட்டிற் </w:t>
      </w:r>
      <w:r w:rsidRPr="00542FF1">
        <w:rPr>
          <w:rFonts w:ascii="Gandhari Unicode" w:hAnsi="Gandhari Unicode" w:cs="e-Tamil OTC"/>
        </w:rPr>
        <w:t xml:space="preserve">C2, G1v+2, EA, Nam.,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நாட்டி </w:t>
      </w:r>
      <w:r w:rsidRPr="00542FF1">
        <w:rPr>
          <w:rFonts w:ascii="Gandhari Unicode" w:hAnsi="Gandhari Unicode" w:cs="e-Tamil OTC"/>
        </w:rPr>
        <w:t xml:space="preserve">L1, C1+3, G1; </w:t>
      </w:r>
      <w:r w:rsidRPr="00542FF1">
        <w:rPr>
          <w:rFonts w:ascii="Gandhari Unicode" w:hAnsi="Gandhari Unicode" w:cs="e-Tamil OTC"/>
          <w:cs/>
        </w:rPr>
        <w:t xml:space="preserve">கொன்ற ஞாட்பிற் </w:t>
      </w:r>
      <w:r w:rsidRPr="00542FF1">
        <w:rPr>
          <w:rFonts w:ascii="Gandhari Unicode" w:hAnsi="Gandhari Unicode" w:cs="e-Tamil OTC"/>
        </w:rPr>
        <w:t xml:space="preserve">C4, G2v,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ஞாட்பிற் </w:t>
      </w:r>
      <w:r w:rsidRPr="00542FF1">
        <w:rPr>
          <w:rFonts w:ascii="Gandhari Unicode" w:hAnsi="Gandhari Unicode" w:cs="e-Tamil OTC"/>
        </w:rPr>
        <w:t xml:space="preserve">ER </w:t>
      </w:r>
      <w:r w:rsidRPr="00542FF1">
        <w:rPr>
          <w:rFonts w:ascii="Gandhari Unicode" w:eastAsia="URW Palladio UNI" w:hAnsi="Gandhari Unicode" w:cs="e-Tamil OTC"/>
          <w:b/>
          <w:bCs/>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C1+2+3+4, G1+2, Nam.,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போக்கிய </w:t>
      </w:r>
      <w:r w:rsidRPr="00542FF1">
        <w:rPr>
          <w:rFonts w:ascii="Gandhari Unicode" w:hAnsi="Gandhari Unicode" w:cs="e-Tamil OTC"/>
        </w:rPr>
        <w:t xml:space="preserve">| </w:t>
      </w:r>
      <w:r w:rsidRPr="00542FF1">
        <w:rPr>
          <w:rFonts w:ascii="Gandhari Unicode" w:hAnsi="Gandhari Unicode" w:cs="e-Tamil OTC"/>
          <w:cs/>
        </w:rPr>
        <w:t xml:space="preserve">வொன்றுமொழிக் </w:t>
      </w:r>
      <w:r w:rsidRPr="00542FF1">
        <w:rPr>
          <w:rFonts w:ascii="Gandhari Unicode" w:hAnsi="Gandhari Unicode" w:cs="e-Tamil OTC"/>
        </w:rPr>
        <w:t xml:space="preserve">G1v, </w:t>
      </w:r>
      <w:proofErr w:type="spellStart"/>
      <w:r w:rsidRPr="00542FF1">
        <w:rPr>
          <w:rFonts w:ascii="Gandhari Unicode" w:hAnsi="Gandhari Unicode" w:cs="e-Tamil OTC"/>
        </w:rPr>
        <w:t>Nam.v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போகிய </w:t>
      </w:r>
      <w:r w:rsidRPr="00542FF1">
        <w:rPr>
          <w:rFonts w:ascii="Gandhari Unicode" w:hAnsi="Gandhari Unicode" w:cs="e-Tamil OTC"/>
        </w:rPr>
        <w:t xml:space="preserve">| </w:t>
      </w:r>
      <w:r w:rsidRPr="00542FF1">
        <w:rPr>
          <w:rFonts w:ascii="Gandhari Unicode" w:hAnsi="Gandhari Unicode" w:cs="e-Tamil OTC"/>
          <w:cs/>
        </w:rPr>
        <w:t xml:space="preserve">லொன்றுமொழிக்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வேண்டுமாற்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வேண்டுமால்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p>
    <w:p w14:paraId="208DB0C8" w14:textId="77777777" w:rsidR="0092153D" w:rsidRPr="00542FF1" w:rsidRDefault="0092153D">
      <w:pPr>
        <w:pStyle w:val="Textbody"/>
        <w:spacing w:after="29"/>
        <w:rPr>
          <w:rFonts w:ascii="Gandhari Unicode" w:hAnsi="Gandhari Unicode" w:cs="e-Tamil OTC"/>
        </w:rPr>
      </w:pPr>
    </w:p>
    <w:p w14:paraId="76C3BB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makiḻnaṉ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veyyaiyāl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p>
    <w:p w14:paraId="4E0C5F30"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naṉṉaṉ</w:t>
      </w:r>
      <w:proofErr w:type="spellEnd"/>
    </w:p>
    <w:p w14:paraId="4BAC9F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koṉṟu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pōkiya</w:t>
      </w:r>
      <w:proofErr w:type="spellEnd"/>
    </w:p>
    <w:p w14:paraId="386A6DFB" w14:textId="77777777" w:rsidR="0092153D" w:rsidRPr="00542FF1" w:rsidRDefault="009F77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kōcar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p>
    <w:p w14:paraId="6609FCB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vaṉkaṇ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cūḻcci</w:t>
      </w:r>
      <w:proofErr w:type="spellEnd"/>
      <w:r w:rsidR="009F77F3">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vēṇṭum</w:t>
      </w:r>
      <w:r w:rsidR="009F77F3">
        <w:rPr>
          <w:rFonts w:ascii="Gandhari Unicode" w:hAnsi="Gandhari Unicode" w:cs="e-Tamil OTC"/>
          <w:lang w:val="en-GB"/>
        </w:rPr>
        <w:t>-</w:t>
      </w:r>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ciṟit</w:t>
      </w:r>
      <w:proofErr w:type="spellEnd"/>
      <w:r w:rsidR="009F77F3">
        <w:rPr>
          <w:rFonts w:ascii="Gandhari Unicode" w:hAnsi="Gandhari Unicode" w:cs="e-Tamil OTC"/>
          <w:lang w:val="en-GB"/>
        </w:rPr>
        <w:t>*-</w:t>
      </w:r>
      <w:r w:rsidRPr="00542FF1">
        <w:rPr>
          <w:rFonts w:ascii="Gandhari Unicode" w:hAnsi="Gandhari Unicode" w:cs="e-Tamil OTC"/>
          <w:lang w:val="en-GB"/>
        </w:rPr>
        <w:t>ē.</w:t>
      </w:r>
    </w:p>
    <w:p w14:paraId="282FE938" w14:textId="77777777" w:rsidR="0092153D" w:rsidRPr="00542FF1" w:rsidRDefault="0092153D">
      <w:pPr>
        <w:pStyle w:val="Textbody"/>
        <w:spacing w:after="29" w:line="260" w:lineRule="exact"/>
        <w:rPr>
          <w:rFonts w:ascii="Gandhari Unicode" w:hAnsi="Gandhari Unicode" w:cs="e-Tamil OTC"/>
          <w:lang w:val="en-GB"/>
        </w:rPr>
      </w:pPr>
    </w:p>
    <w:p w14:paraId="5112D7C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after having refused a day tryst, [but] granted a night tryst, </w:t>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refuse also the latter.</w:t>
      </w:r>
    </w:p>
    <w:p w14:paraId="5AED6767" w14:textId="77777777" w:rsidR="0092153D" w:rsidRPr="00542FF1" w:rsidRDefault="0092153D">
      <w:pPr>
        <w:pStyle w:val="Textbody"/>
        <w:spacing w:after="29" w:line="260" w:lineRule="exact"/>
        <w:rPr>
          <w:rFonts w:ascii="Gandhari Unicode" w:hAnsi="Gandhari Unicode" w:cs="e-Tamil OTC"/>
          <w:lang w:val="en-GB"/>
        </w:rPr>
      </w:pPr>
    </w:p>
    <w:p w14:paraId="60A4C0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delight-he chest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hot-you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you</w:t>
      </w:r>
      <w:r w:rsidRPr="00542FF1">
        <w:rPr>
          <w:rStyle w:val="FootnoteReference"/>
          <w:rFonts w:ascii="Gandhari Unicode" w:hAnsi="Gandhari Unicode" w:cs="e-Tamil OTC"/>
          <w:lang w:val="en-GB"/>
        </w:rPr>
        <w:footnoteReference w:id="295"/>
      </w:r>
    </w:p>
    <w:p w14:paraId="2B75C4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don't-perish live friend </w:t>
      </w:r>
      <w:proofErr w:type="spellStart"/>
      <w:proofErr w:type="gramStart"/>
      <w:r w:rsidRPr="00542FF1">
        <w:rPr>
          <w:rFonts w:ascii="Gandhari Unicode" w:hAnsi="Gandhari Unicode" w:cs="e-Tamil OTC"/>
          <w:lang w:val="en-GB"/>
        </w:rPr>
        <w:t>Naṉṉaṉ</w:t>
      </w:r>
      <w:proofErr w:type="spellEnd"/>
      <w:proofErr w:type="gramEnd"/>
    </w:p>
    <w:p w14:paraId="6007D0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mango-tree felled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w:t>
      </w:r>
    </w:p>
    <w:p w14:paraId="26E911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one-it word </w:t>
      </w:r>
      <w:proofErr w:type="spellStart"/>
      <w:r w:rsidRPr="00542FF1">
        <w:rPr>
          <w:rFonts w:ascii="Gandhari Unicode" w:hAnsi="Gandhari Unicode" w:cs="e-Tamil OTC"/>
          <w:lang w:val="en-GB"/>
        </w:rPr>
        <w:t>Kōcar</w:t>
      </w:r>
      <w:proofErr w:type="spellEnd"/>
      <w:r w:rsidRPr="00542FF1">
        <w:rPr>
          <w:rFonts w:ascii="Gandhari Unicode" w:hAnsi="Gandhari Unicode" w:cs="e-Tamil OTC"/>
          <w:lang w:val="en-GB"/>
        </w:rPr>
        <w:t xml:space="preserve"> be-</w:t>
      </w:r>
      <w:proofErr w:type="gramStart"/>
      <w:r w:rsidRPr="00542FF1">
        <w:rPr>
          <w:rFonts w:ascii="Gandhari Unicode" w:hAnsi="Gandhari Unicode" w:cs="e-Tamil OTC"/>
          <w:lang w:val="en-GB"/>
        </w:rPr>
        <w:t>similar</w:t>
      </w:r>
      <w:proofErr w:type="gramEnd"/>
    </w:p>
    <w:p w14:paraId="565A50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deliberation</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is-necessary</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C9A4F3" w14:textId="77777777" w:rsidR="0092153D" w:rsidRPr="00542FF1" w:rsidRDefault="0092153D">
      <w:pPr>
        <w:pStyle w:val="Textbody"/>
        <w:spacing w:after="29"/>
        <w:rPr>
          <w:rFonts w:ascii="Gandhari Unicode" w:hAnsi="Gandhari Unicode" w:cs="e-Tamil OTC"/>
        </w:rPr>
      </w:pPr>
    </w:p>
    <w:p w14:paraId="0FC9DBB7" w14:textId="77777777" w:rsidR="0092153D" w:rsidRPr="00542FF1" w:rsidRDefault="0092153D">
      <w:pPr>
        <w:pStyle w:val="Textbody"/>
        <w:spacing w:after="29"/>
        <w:rPr>
          <w:rFonts w:ascii="Gandhari Unicode" w:hAnsi="Gandhari Unicode" w:cs="e-Tamil OTC"/>
        </w:rPr>
      </w:pPr>
    </w:p>
    <w:p w14:paraId="4DFEC25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for the delightful man's(?) chest you are aglow,</w:t>
      </w:r>
    </w:p>
    <w:p w14:paraId="41733D2E"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worry, oh friend,</w:t>
      </w:r>
    </w:p>
    <w:p w14:paraId="7CFEEDE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as with the </w:t>
      </w:r>
      <w:proofErr w:type="spellStart"/>
      <w:r w:rsidRPr="00542FF1">
        <w:rPr>
          <w:rFonts w:ascii="Gandhari Unicode" w:hAnsi="Gandhari Unicode" w:cs="e-Tamil OTC"/>
          <w:lang w:val="en-GB"/>
        </w:rPr>
        <w:t>Kōcars</w:t>
      </w:r>
      <w:proofErr w:type="spellEnd"/>
      <w:r w:rsidRPr="00542FF1">
        <w:rPr>
          <w:rFonts w:ascii="Gandhari Unicode" w:hAnsi="Gandhari Unicode" w:cs="e-Tamil OTC"/>
          <w:lang w:val="en-GB"/>
        </w:rPr>
        <w:t xml:space="preserve"> of one counsel</w:t>
      </w:r>
    </w:p>
    <w:p w14:paraId="5AFA32E7" w14:textId="77777777" w:rsidR="0092153D" w:rsidRPr="00542FF1" w:rsidRDefault="00014CDD">
      <w:pPr>
        <w:pStyle w:val="Textbody"/>
        <w:tabs>
          <w:tab w:val="left" w:pos="113"/>
        </w:tabs>
        <w:spacing w:after="72"/>
        <w:rPr>
          <w:rFonts w:ascii="Gandhari Unicode" w:hAnsi="Gandhari Unicode" w:cs="e-Tamil OTC"/>
        </w:rPr>
      </w:pPr>
      <w:r w:rsidRPr="00542FF1">
        <w:rPr>
          <w:rFonts w:ascii="Gandhari Unicode" w:hAnsi="Gandhari Unicode" w:cs="e-Tamil OTC"/>
          <w:lang w:val="en-GB"/>
        </w:rPr>
        <w:tab/>
        <w:t xml:space="preserve">who went to </w:t>
      </w:r>
      <w:proofErr w:type="spellStart"/>
      <w:r w:rsidRPr="00542FF1">
        <w:rPr>
          <w:rFonts w:ascii="Gandhari Unicode" w:hAnsi="Gandhari Unicode" w:cs="e-Tamil OTC"/>
          <w:lang w:val="en-GB"/>
        </w:rPr>
        <w:t>Naṉṉaṉ's</w:t>
      </w:r>
      <w:proofErr w:type="spellEnd"/>
      <w:r w:rsidRPr="00542FF1">
        <w:rPr>
          <w:rFonts w:ascii="Gandhari Unicode" w:hAnsi="Gandhari Unicode" w:cs="e-Tamil OTC"/>
          <w:lang w:val="en-GB"/>
        </w:rPr>
        <w:t xml:space="preserve"> land [and] felled [his] fragrant Mango tree</w:t>
      </w:r>
      <w:r w:rsidRPr="00542FF1">
        <w:rPr>
          <w:rStyle w:val="FootnoteReference"/>
          <w:rFonts w:ascii="Gandhari Unicode" w:hAnsi="Gandhari Unicode" w:cs="e-Tamil OTC"/>
          <w:lang w:val="en-GB"/>
        </w:rPr>
        <w:footnoteReference w:id="296"/>
      </w:r>
    </w:p>
    <w:p w14:paraId="4B7F9C5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necessary, too, is a little crafty</w:t>
      </w:r>
      <w:r w:rsidRPr="00542FF1">
        <w:rPr>
          <w:rStyle w:val="FootnoteReference"/>
          <w:rFonts w:ascii="Gandhari Unicode" w:hAnsi="Gandhari Unicode" w:cs="e-Tamil OTC"/>
          <w:lang w:val="en-GB"/>
        </w:rPr>
        <w:footnoteReference w:id="297"/>
      </w:r>
      <w:r w:rsidRPr="00542FF1">
        <w:rPr>
          <w:rFonts w:ascii="Gandhari Unicode" w:hAnsi="Gandhari Unicode" w:cs="e-Tamil OTC"/>
          <w:lang w:val="en-GB"/>
        </w:rPr>
        <w:t xml:space="preserve"> planning.</w:t>
      </w:r>
    </w:p>
    <w:p w14:paraId="799E6A75" w14:textId="77777777" w:rsidR="0092153D" w:rsidRPr="00542FF1" w:rsidRDefault="0092153D">
      <w:pPr>
        <w:pStyle w:val="Textbody"/>
        <w:spacing w:after="0"/>
        <w:rPr>
          <w:rFonts w:ascii="Gandhari Unicode" w:hAnsi="Gandhari Unicode" w:cs="e-Tamil OTC"/>
          <w:lang w:val="en-GB"/>
        </w:rPr>
      </w:pPr>
    </w:p>
    <w:p w14:paraId="4D670011"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7A65DE"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74</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விட்டகுதிரையார்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confidante / SHE</w:t>
      </w:r>
    </w:p>
    <w:p w14:paraId="09A2B9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தலைமகன் குறை மறாதவாற்றாற் கூறியது.</w:t>
      </w:r>
    </w:p>
    <w:p w14:paraId="42AEC63C" w14:textId="77777777" w:rsidR="0092153D" w:rsidRPr="00542FF1" w:rsidRDefault="0092153D">
      <w:pPr>
        <w:pStyle w:val="Textbody"/>
        <w:spacing w:after="29"/>
        <w:rPr>
          <w:rFonts w:ascii="Gandhari Unicode" w:hAnsi="Gandhari Unicode" w:cs="e-Tamil OTC"/>
        </w:rPr>
      </w:pPr>
    </w:p>
    <w:p w14:paraId="45F7B9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விட்ட குதிரை </w:t>
      </w:r>
      <w:r w:rsidRPr="00542FF1">
        <w:rPr>
          <w:rFonts w:ascii="Gandhari Unicode" w:hAnsi="Gandhari Unicode" w:cs="e-Tamil OTC"/>
          <w:u w:val="wave"/>
          <w:cs/>
        </w:rPr>
        <w:t>வியப்பி</w:t>
      </w:r>
      <w:r w:rsidRPr="00542FF1">
        <w:rPr>
          <w:rFonts w:ascii="Gandhari Unicode" w:hAnsi="Gandhari Unicode" w:cs="e-Tamil OTC"/>
          <w:cs/>
        </w:rPr>
        <w:t xml:space="preserve"> னன்ன</w:t>
      </w:r>
    </w:p>
    <w:p w14:paraId="4B8B85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விசும்புதோய் பசுங்கழைக் குன்ற நாடன்</w:t>
      </w:r>
    </w:p>
    <w:p w14:paraId="4282D0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யாந்தற் படர்ந்தமை யறியான் றானும்</w:t>
      </w:r>
    </w:p>
    <w:p w14:paraId="2F94B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 லானேறு போலச்</w:t>
      </w:r>
    </w:p>
    <w:p w14:paraId="78566D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சாயின னென்பநம் மாணல நயந்தே.</w:t>
      </w:r>
    </w:p>
    <w:p w14:paraId="26C28159" w14:textId="77777777" w:rsidR="0092153D" w:rsidRPr="00542FF1" w:rsidRDefault="0092153D">
      <w:pPr>
        <w:pStyle w:val="Textbody"/>
        <w:spacing w:after="29"/>
        <w:rPr>
          <w:rFonts w:ascii="Gandhari Unicode" w:hAnsi="Gandhari Unicode" w:cs="e-Tamil OTC"/>
        </w:rPr>
      </w:pPr>
    </w:p>
    <w:p w14:paraId="0EE8EBC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வியப்பி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விசையி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விசைப்பி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298"/>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பசுங்கழைக் </w:t>
      </w:r>
      <w:r w:rsidRPr="00542FF1">
        <w:rPr>
          <w:rFonts w:ascii="Gandhari Unicode" w:hAnsi="Gandhari Unicode" w:cs="e-Tamil OTC"/>
        </w:rPr>
        <w:t xml:space="preserve">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பசுங்களரைக் </w:t>
      </w:r>
      <w:r w:rsidRPr="00542FF1">
        <w:rPr>
          <w:rFonts w:ascii="Gandhari Unicode" w:hAnsi="Gandhari Unicode" w:cs="e-Tamil OTC"/>
        </w:rPr>
        <w:t xml:space="preserve">L1; </w:t>
      </w:r>
      <w:r w:rsidRPr="00542FF1">
        <w:rPr>
          <w:rFonts w:ascii="Gandhari Unicode" w:hAnsi="Gandhari Unicode" w:cs="e-Tamil OTC"/>
          <w:cs/>
        </w:rPr>
        <w:t>பசுங்க</w:t>
      </w:r>
      <w:r w:rsidRPr="00542FF1">
        <w:rPr>
          <w:rFonts w:ascii="Gandhari Unicode" w:eastAsia="e-Tamil OTC" w:hAnsi="Gandhari Unicode" w:cs="e-Tamil OTC"/>
        </w:rPr>
        <w:t>‡</w:t>
      </w:r>
      <w:r w:rsidRPr="00542FF1">
        <w:rPr>
          <w:rFonts w:ascii="Gandhari Unicode" w:eastAsia="TSCu_Times" w:hAnsi="Gandhari Unicode" w:cs="e-Tamil OTC"/>
        </w:rPr>
        <w:t>§</w:t>
      </w:r>
      <w:r w:rsidRPr="00542FF1">
        <w:rPr>
          <w:rFonts w:ascii="Gandhari Unicode" w:hAnsi="Gandhari Unicode" w:cs="e-Tamil OTC"/>
          <w:cs/>
        </w:rPr>
        <w:t xml:space="preserve">ழைக் </w:t>
      </w:r>
      <w:r w:rsidRPr="00542FF1">
        <w:rPr>
          <w:rFonts w:ascii="Gandhari Unicode" w:hAnsi="Gandhari Unicode" w:cs="e-Tamil OTC"/>
        </w:rPr>
        <w:t xml:space="preserve">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லானேறு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சாயின னென்பநம்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 னென்பநம் </w:t>
      </w:r>
      <w:r w:rsidRPr="00542FF1">
        <w:rPr>
          <w:rFonts w:ascii="Gandhari Unicode" w:hAnsi="Gandhari Unicode" w:cs="e-Tamil OTC"/>
        </w:rPr>
        <w:t>L1, C1+3, G1</w:t>
      </w:r>
    </w:p>
    <w:p w14:paraId="18A91C57" w14:textId="77777777" w:rsidR="0092153D" w:rsidRPr="00542FF1" w:rsidRDefault="0092153D">
      <w:pPr>
        <w:pStyle w:val="Textbody"/>
        <w:spacing w:after="29"/>
        <w:rPr>
          <w:rFonts w:ascii="Gandhari Unicode" w:hAnsi="Gandhari Unicode" w:cs="e-Tamil OTC"/>
        </w:rPr>
      </w:pPr>
    </w:p>
    <w:p w14:paraId="2AB0E53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5F5523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E465A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602D8D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paṭarntamai</w:t>
      </w:r>
      <w:proofErr w:type="spellEnd"/>
      <w:r w:rsidRPr="00542FF1">
        <w:rPr>
          <w:rFonts w:ascii="Gandhari Unicode" w:hAnsi="Gandhari Unicode" w:cs="e-Tamil OTC"/>
          <w:lang w:val="en-GB"/>
        </w:rPr>
        <w:t xml:space="preserve"> </w:t>
      </w:r>
      <w:r w:rsidR="00E465AF">
        <w:rPr>
          <w:rFonts w:ascii="Gandhari Unicode" w:hAnsi="Gandhari Unicode" w:cs="e-Tamil OTC"/>
          <w:lang w:val="en-GB"/>
        </w:rPr>
        <w:t>~</w:t>
      </w:r>
      <w:proofErr w:type="spellStart"/>
      <w:r w:rsidRPr="00542FF1">
        <w:rPr>
          <w:rFonts w:ascii="Gandhari Unicode" w:hAnsi="Gandhari Unicode" w:cs="e-Tamil OTC"/>
          <w:lang w:val="en-GB"/>
        </w:rPr>
        <w:t>aṟiyāṉ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00E465AF">
        <w:rPr>
          <w:rFonts w:ascii="Gandhari Unicode" w:hAnsi="Gandhari Unicode" w:cs="e-Tamil OTC"/>
          <w:lang w:val="en-GB"/>
        </w:rPr>
        <w:t>-</w:t>
      </w:r>
      <w:r w:rsidRPr="00542FF1">
        <w:rPr>
          <w:rFonts w:ascii="Gandhari Unicode" w:hAnsi="Gandhari Unicode" w:cs="e-Tamil OTC"/>
          <w:lang w:val="en-GB"/>
        </w:rPr>
        <w:t>um</w:t>
      </w:r>
    </w:p>
    <w:p w14:paraId="4E88E6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E465AF">
        <w:rPr>
          <w:rFonts w:ascii="Gandhari Unicode" w:hAnsi="Gandhari Unicode" w:cs="e-Tamil OTC"/>
          <w:lang w:val="en-GB"/>
        </w:rPr>
        <w:t>+</w:t>
      </w:r>
    </w:p>
    <w:p w14:paraId="74FE4CA7"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cāyiṉaṉ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nayant</w:t>
      </w:r>
      <w:proofErr w:type="spellEnd"/>
      <w:r w:rsidR="00E465AF">
        <w:rPr>
          <w:rFonts w:ascii="Gandhari Unicode" w:hAnsi="Gandhari Unicode" w:cs="e-Tamil OTC"/>
          <w:lang w:val="en-GB"/>
        </w:rPr>
        <w:t>*-</w:t>
      </w:r>
      <w:r w:rsidRPr="00542FF1">
        <w:rPr>
          <w:rFonts w:ascii="Gandhari Unicode" w:hAnsi="Gandhari Unicode" w:cs="e-Tamil OTC"/>
          <w:lang w:val="en-GB"/>
        </w:rPr>
        <w:t>ē.</w:t>
      </w:r>
    </w:p>
    <w:p w14:paraId="5ACF924F" w14:textId="77777777" w:rsidR="0092153D" w:rsidRPr="00542FF1" w:rsidRDefault="0092153D">
      <w:pPr>
        <w:pStyle w:val="Textbody"/>
        <w:spacing w:after="29" w:line="260" w:lineRule="exact"/>
        <w:rPr>
          <w:rFonts w:ascii="Gandhari Unicode" w:hAnsi="Gandhari Unicode" w:cs="e-Tamil OTC"/>
          <w:lang w:val="en-GB"/>
        </w:rPr>
      </w:pPr>
    </w:p>
    <w:p w14:paraId="682CD36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in a way of not refusing HIS request.</w:t>
      </w:r>
    </w:p>
    <w:p w14:paraId="1AB766DF" w14:textId="77777777" w:rsidR="0092153D" w:rsidRPr="00542FF1" w:rsidRDefault="0092153D">
      <w:pPr>
        <w:pStyle w:val="Textbody"/>
        <w:spacing w:after="29" w:line="260" w:lineRule="exact"/>
        <w:rPr>
          <w:rFonts w:ascii="Gandhari Unicode" w:hAnsi="Gandhari Unicode" w:cs="e-Tamil OTC"/>
          <w:lang w:val="en-GB"/>
        </w:rPr>
      </w:pPr>
    </w:p>
    <w:p w14:paraId="08F23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let(p.)- horse </w:t>
      </w:r>
      <w:proofErr w:type="spellStart"/>
      <w:r w:rsidRPr="00542FF1">
        <w:rPr>
          <w:rFonts w:ascii="Gandhari Unicode" w:hAnsi="Gandhari Unicode" w:cs="e-Tamil OTC"/>
          <w:lang w:val="en-GB"/>
        </w:rPr>
        <w:t>surprise</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like</w:t>
      </w:r>
    </w:p>
    <w:p w14:paraId="4F7EB3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sky touch- green bamboo hill land-he</w:t>
      </w:r>
    </w:p>
    <w:p w14:paraId="4ABD6D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we self- thought-we(acc.) he-doesn't-know </w:t>
      </w:r>
      <w:proofErr w:type="gramStart"/>
      <w:r w:rsidRPr="00542FF1">
        <w:rPr>
          <w:rFonts w:ascii="Gandhari Unicode" w:hAnsi="Gandhari Unicode" w:cs="e-Tamil OTC"/>
          <w:lang w:val="en-GB"/>
        </w:rPr>
        <w:t>self</w:t>
      </w:r>
      <w:r w:rsidRPr="00542FF1">
        <w:rPr>
          <w:rFonts w:ascii="Gandhari Unicode" w:hAnsi="Gandhari Unicode" w:cs="e-Tamil OTC"/>
          <w:position w:val="6"/>
          <w:lang w:val="en-GB"/>
        </w:rPr>
        <w:t>um</w:t>
      </w:r>
      <w:proofErr w:type="gramEnd"/>
    </w:p>
    <w:p w14:paraId="602CC3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hot-season(loc.)</w:t>
      </w:r>
      <w:r w:rsidRPr="00542FF1">
        <w:rPr>
          <w:rFonts w:ascii="Gandhari Unicode" w:hAnsi="Gandhari Unicode" w:cs="e-Tamil OTC"/>
        </w:rPr>
        <w:t xml:space="preserve"> </w:t>
      </w:r>
      <w:r w:rsidRPr="00542FF1">
        <w:rPr>
          <w:rFonts w:ascii="Gandhari Unicode" w:hAnsi="Gandhari Unicode" w:cs="e-Tamil OTC"/>
          <w:lang w:val="en-GB"/>
        </w:rPr>
        <w:t>bull</w:t>
      </w:r>
      <w:r w:rsidRPr="00542FF1">
        <w:rPr>
          <w:rStyle w:val="FootnoteReference"/>
          <w:rFonts w:ascii="Gandhari Unicode" w:hAnsi="Gandhari Unicode" w:cs="e-Tamil OTC"/>
          <w:lang w:val="en-GB"/>
        </w:rPr>
        <w:footnoteReference w:id="299"/>
      </w:r>
      <w:r w:rsidRPr="00542FF1">
        <w:rPr>
          <w:rFonts w:ascii="Gandhari Unicode" w:hAnsi="Gandhari Unicode" w:cs="e-Tamil OTC"/>
          <w:lang w:val="en-GB"/>
        </w:rPr>
        <w:t xml:space="preserve"> be-</w:t>
      </w:r>
      <w:proofErr w:type="gramStart"/>
      <w:r w:rsidRPr="00542FF1">
        <w:rPr>
          <w:rFonts w:ascii="Gandhari Unicode" w:hAnsi="Gandhari Unicode" w:cs="e-Tamil OTC"/>
          <w:lang w:val="en-GB"/>
        </w:rPr>
        <w:t>similar</w:t>
      </w:r>
      <w:proofErr w:type="gramEnd"/>
    </w:p>
    <w:p w14:paraId="305C930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he-was-emaciated they-say our- glory goodness longed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805332" w14:textId="77777777" w:rsidR="0092153D" w:rsidRPr="00542FF1" w:rsidRDefault="0092153D">
      <w:pPr>
        <w:pStyle w:val="Textbody"/>
        <w:spacing w:after="29"/>
        <w:rPr>
          <w:rFonts w:ascii="Gandhari Unicode" w:hAnsi="Gandhari Unicode" w:cs="e-Tamil OTC"/>
        </w:rPr>
      </w:pPr>
    </w:p>
    <w:p w14:paraId="58048A17" w14:textId="77777777" w:rsidR="0092153D" w:rsidRPr="00542FF1" w:rsidRDefault="0092153D">
      <w:pPr>
        <w:pStyle w:val="Textbody"/>
        <w:spacing w:after="29"/>
        <w:rPr>
          <w:rFonts w:ascii="Gandhari Unicode" w:hAnsi="Gandhari Unicode" w:cs="e-Tamil OTC"/>
          <w:lang w:val="en-GB"/>
        </w:rPr>
      </w:pPr>
    </w:p>
    <w:p w14:paraId="413287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hills of green bamboo that touches the sky,</w:t>
      </w:r>
    </w:p>
    <w:p w14:paraId="4A94397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horse that is surprisingly set free,</w:t>
      </w:r>
    </w:p>
    <w:p w14:paraId="336DDCA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didn't know we were thinking of him</w:t>
      </w:r>
      <w:r w:rsidRPr="00542FF1">
        <w:rPr>
          <w:rStyle w:val="FootnoteReference"/>
          <w:rFonts w:ascii="Gandhari Unicode" w:hAnsi="Gandhari Unicode" w:cs="e-Tamil OTC"/>
          <w:lang w:val="en-GB"/>
        </w:rPr>
        <w:footnoteReference w:id="300"/>
      </w:r>
    </w:p>
    <w:p w14:paraId="18B5E82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and like a bull in the summer heat</w:t>
      </w:r>
    </w:p>
    <w:p w14:paraId="1596F31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emaciated, they say</w:t>
      </w:r>
      <w:r w:rsidRPr="00542FF1">
        <w:rPr>
          <w:rStyle w:val="FootnoteReference"/>
          <w:rFonts w:ascii="Gandhari Unicode" w:hAnsi="Gandhari Unicode" w:cs="e-Tamil OTC"/>
          <w:lang w:val="en-GB"/>
        </w:rPr>
        <w:footnoteReference w:id="301"/>
      </w:r>
      <w:r w:rsidRPr="00542FF1">
        <w:rPr>
          <w:rFonts w:ascii="Gandhari Unicode" w:hAnsi="Gandhari Unicode" w:cs="e-Tamil OTC"/>
          <w:lang w:val="en-GB"/>
        </w:rPr>
        <w:t>, longing for our precious</w:t>
      </w:r>
      <w:r w:rsidRPr="00542FF1">
        <w:rPr>
          <w:rStyle w:val="FootnoteReference"/>
          <w:rFonts w:ascii="Gandhari Unicode" w:hAnsi="Gandhari Unicode" w:cs="e-Tamil OTC"/>
          <w:lang w:val="en-GB"/>
        </w:rPr>
        <w:footnoteReference w:id="302"/>
      </w:r>
      <w:r w:rsidRPr="00542FF1">
        <w:rPr>
          <w:rFonts w:ascii="Gandhari Unicode" w:hAnsi="Gandhari Unicode" w:cs="e-Tamil OTC"/>
          <w:lang w:val="en-GB"/>
        </w:rPr>
        <w:t xml:space="preserve"> goodness.</w:t>
      </w:r>
    </w:p>
    <w:p w14:paraId="5AF85634" w14:textId="77777777" w:rsidR="0092153D" w:rsidRPr="00542FF1" w:rsidRDefault="0092153D">
      <w:pPr>
        <w:pStyle w:val="Textbody"/>
        <w:spacing w:after="0"/>
        <w:rPr>
          <w:rFonts w:ascii="Gandhari Unicode" w:hAnsi="Gandhari Unicode" w:cs="e-Tamil OTC"/>
          <w:lang w:val="en-GB"/>
        </w:rPr>
      </w:pPr>
    </w:p>
    <w:p w14:paraId="040FE01C"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0155621"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75</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படுமரத்து மோசிகீரனார்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7D962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வரவுணர்த்திய பாணற்குத் தலைமகள் கூறியது.</w:t>
      </w:r>
    </w:p>
    <w:p w14:paraId="0450CA4F" w14:textId="77777777" w:rsidR="0092153D" w:rsidRPr="00542FF1" w:rsidRDefault="0092153D">
      <w:pPr>
        <w:pStyle w:val="Textbody"/>
        <w:spacing w:after="29"/>
        <w:rPr>
          <w:rFonts w:ascii="Gandhari Unicode" w:hAnsi="Gandhari Unicode" w:cs="e-Tamil OTC"/>
        </w:rPr>
      </w:pPr>
    </w:p>
    <w:p w14:paraId="2A6DF4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நீகண் டனையோ கண்டார்க்கேட் டனையோ</w:t>
      </w:r>
    </w:p>
    <w:p w14:paraId="5740BE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வொன்று தெளிய நசையின</w:t>
      </w:r>
      <w:r w:rsidRPr="00542FF1">
        <w:rPr>
          <w:rFonts w:ascii="Gandhari Unicode" w:hAnsi="Gandhari Unicode" w:cs="e-Tamil OTC"/>
          <w:cs/>
        </w:rPr>
        <w:t xml:space="preserve"> மொழிமோ</w:t>
      </w:r>
    </w:p>
    <w:p w14:paraId="69C7E1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வெண்கோட் டியானை </w:t>
      </w:r>
      <w:r w:rsidRPr="00542FF1">
        <w:rPr>
          <w:rFonts w:ascii="Gandhari Unicode" w:hAnsi="Gandhari Unicode" w:cs="e-Tamil OTC"/>
          <w:u w:val="wave"/>
          <w:cs/>
        </w:rPr>
        <w:t>சோணை</w:t>
      </w:r>
      <w:r w:rsidRPr="00542FF1">
        <w:rPr>
          <w:rFonts w:ascii="Gandhari Unicode" w:hAnsi="Gandhari Unicode" w:cs="e-Tamil OTC"/>
          <w:cs/>
        </w:rPr>
        <w:t xml:space="preserve"> படியும்</w:t>
      </w:r>
    </w:p>
    <w:p w14:paraId="341ED6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பொன்மலி</w:t>
      </w:r>
      <w:r w:rsidRPr="00542FF1">
        <w:rPr>
          <w:rFonts w:ascii="Gandhari Unicode" w:hAnsi="Gandhari Unicode" w:cs="e-Tamil OTC"/>
          <w:cs/>
        </w:rPr>
        <w:t xml:space="preserve"> பாடலி பெறீஇயர்</w:t>
      </w:r>
    </w:p>
    <w:p w14:paraId="1E1316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யார்வாய்க் கேட்டனை காதலர் வரவே.</w:t>
      </w:r>
    </w:p>
    <w:p w14:paraId="5D4AE08F" w14:textId="77777777" w:rsidR="0092153D" w:rsidRPr="00542FF1" w:rsidRDefault="0092153D">
      <w:pPr>
        <w:pStyle w:val="Textbody"/>
        <w:spacing w:after="29"/>
        <w:rPr>
          <w:rFonts w:ascii="Gandhari Unicode" w:hAnsi="Gandhari Unicode" w:cs="e-Tamil OTC"/>
        </w:rPr>
      </w:pPr>
    </w:p>
    <w:p w14:paraId="1C95B95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1cd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C1, G1; </w:t>
      </w:r>
      <w:r w:rsidRPr="00542FF1">
        <w:rPr>
          <w:rFonts w:ascii="Gandhari Unicode" w:eastAsia="URW Palladio UNI" w:hAnsi="Gandhari Unicode" w:cs="e-Tamil OTC"/>
          <w:cs/>
        </w:rPr>
        <w:t xml:space="preserve">கண்டார்க்கோட் டானையோ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2a-c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நசையின </w:t>
      </w:r>
      <w:r w:rsidRPr="00542FF1">
        <w:rPr>
          <w:rFonts w:ascii="Gandhari Unicode" w:eastAsia="URW Palladio UNI" w:hAnsi="Gandhari Unicode" w:cs="e-Tamil OTC"/>
        </w:rPr>
        <w:t xml:space="preserve">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வொன்று தெளிய தகையினை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வொன்று தேனிய நசையின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வென்று கேளிய தகையினை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PP •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டி</w:t>
      </w:r>
      <w:bookmarkStart w:id="18" w:name="DDE_LINK81"/>
      <w:r w:rsidRPr="00542FF1">
        <w:rPr>
          <w:rFonts w:ascii="Gandhari Unicode" w:hAnsi="Gandhari Unicode" w:cs="e-Tamil OTC"/>
          <w:cs/>
        </w:rPr>
        <w:t xml:space="preserve">யானை சோணை </w:t>
      </w:r>
      <w:bookmarkEnd w:id="18"/>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3"/>
      </w:r>
      <w:r w:rsidRPr="00542FF1">
        <w:rPr>
          <w:rFonts w:ascii="Gandhari Unicode" w:hAnsi="Gandhari Unicode" w:cs="e-Tamil OTC"/>
          <w:cs/>
        </w:rPr>
        <w:t xml:space="preserve"> டியானைச் சோணைப் </w:t>
      </w:r>
      <w:r w:rsidRPr="00542FF1">
        <w:rPr>
          <w:rFonts w:ascii="Gandhari Unicode" w:hAnsi="Gandhari Unicode" w:cs="e-Tamil OTC"/>
        </w:rPr>
        <w:t xml:space="preserve">Kal.; </w:t>
      </w:r>
      <w:r w:rsidRPr="00542FF1">
        <w:rPr>
          <w:rFonts w:ascii="Gandhari Unicode" w:hAnsi="Gandhari Unicode" w:cs="e-Tamil OTC"/>
          <w:cs/>
        </w:rPr>
        <w:t xml:space="preserve">டியானை சோனை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டியானை பூஞ்சுனை </w:t>
      </w:r>
      <w:r w:rsidRPr="00542FF1">
        <w:rPr>
          <w:rFonts w:ascii="Gandhari Unicode" w:hAnsi="Gandhari Unicode" w:cs="e-Tamil OTC"/>
        </w:rPr>
        <w:t xml:space="preserve">C4,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பொன்மலி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பொன்வலி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பாடலி </w:t>
      </w:r>
      <w:r w:rsidRPr="00542FF1">
        <w:rPr>
          <w:rFonts w:ascii="Gandhari Unicode" w:hAnsi="Gandhari Unicode" w:cs="e-Tamil OTC"/>
        </w:rPr>
        <w:t xml:space="preserve">C2v,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04"/>
      </w:r>
      <w:r w:rsidRPr="00542FF1">
        <w:rPr>
          <w:rFonts w:ascii="Gandhari Unicode" w:hAnsi="Gandhari Unicode" w:cs="e-Tamil OTC"/>
          <w:cs/>
        </w:rPr>
        <w:t xml:space="preserve"> பாடிலி </w:t>
      </w:r>
      <w:r w:rsidRPr="00542FF1">
        <w:rPr>
          <w:rFonts w:ascii="Gandhari Unicode" w:hAnsi="Gandhari Unicode" w:cs="e-Tamil OTC"/>
        </w:rPr>
        <w:t xml:space="preserve">L1, C1+2+3, G1+2, EA; </w:t>
      </w:r>
      <w:r w:rsidRPr="00542FF1">
        <w:rPr>
          <w:rFonts w:ascii="Gandhari Unicode" w:hAnsi="Gandhari Unicode" w:cs="e-Tamil OTC"/>
          <w:cs/>
        </w:rPr>
        <w:t xml:space="preserve">பாடினி </w:t>
      </w:r>
      <w:r w:rsidRPr="00542FF1">
        <w:rPr>
          <w:rFonts w:ascii="Gandhari Unicode" w:hAnsi="Gandhari Unicode" w:cs="e-Tamil OTC"/>
        </w:rPr>
        <w:t xml:space="preserve">C3v+4,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பெறீஇயர்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பெரீஇயர் </w:t>
      </w:r>
      <w:r w:rsidRPr="00542FF1">
        <w:rPr>
          <w:rFonts w:ascii="Gandhari Unicode" w:hAnsi="Gandhari Unicode" w:cs="e-Tamil OTC"/>
        </w:rPr>
        <w:t xml:space="preserve">G1; </w:t>
      </w:r>
      <w:r w:rsidRPr="00542FF1">
        <w:rPr>
          <w:rFonts w:ascii="Gandhari Unicode" w:hAnsi="Gandhari Unicode" w:cs="e-Tamil OTC"/>
          <w:cs/>
        </w:rPr>
        <w:t xml:space="preserve">யெறீஇயர் </w:t>
      </w:r>
      <w:r w:rsidRPr="00542FF1">
        <w:rPr>
          <w:rFonts w:ascii="Gandhari Unicode" w:hAnsi="Gandhari Unicode" w:cs="e-Tamil OTC"/>
        </w:rPr>
        <w:t>G1v</w:t>
      </w:r>
    </w:p>
    <w:p w14:paraId="36F363CB" w14:textId="77777777" w:rsidR="0092153D" w:rsidRPr="00542FF1" w:rsidRDefault="0092153D">
      <w:pPr>
        <w:pStyle w:val="Textbody"/>
        <w:spacing w:after="29"/>
        <w:rPr>
          <w:rFonts w:ascii="Gandhari Unicode" w:hAnsi="Gandhari Unicode" w:cs="e-Tamil OTC"/>
        </w:rPr>
      </w:pPr>
    </w:p>
    <w:p w14:paraId="324836E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kaṇṭaṉai</w:t>
      </w:r>
      <w:proofErr w:type="spellEnd"/>
      <w:r w:rsidR="007364FF">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kaṇṭār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007364FF">
        <w:rPr>
          <w:rFonts w:ascii="Gandhari Unicode" w:hAnsi="Gandhari Unicode" w:cs="e-Tamil OTC"/>
          <w:lang w:val="en-GB"/>
        </w:rPr>
        <w:t>-~</w:t>
      </w:r>
      <w:r w:rsidRPr="00542FF1">
        <w:rPr>
          <w:rFonts w:ascii="Gandhari Unicode" w:hAnsi="Gandhari Unicode" w:cs="e-Tamil OTC"/>
          <w:lang w:val="en-GB"/>
        </w:rPr>
        <w:t>ō</w:t>
      </w:r>
    </w:p>
    <w:p w14:paraId="176EA1FF" w14:textId="77777777" w:rsidR="0092153D" w:rsidRPr="00542FF1" w:rsidRDefault="007364FF">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oṉṟu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teḷiya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nacaiyiṉam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moḻimō</w:t>
      </w:r>
      <w:proofErr w:type="spellEnd"/>
    </w:p>
    <w:p w14:paraId="0A496CF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paṭiyum</w:t>
      </w:r>
      <w:proofErr w:type="spellEnd"/>
    </w:p>
    <w:p w14:paraId="3DE5CB1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p>
    <w:p w14:paraId="33AE2F1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varav</w:t>
      </w:r>
      <w:proofErr w:type="spellEnd"/>
      <w:r w:rsidR="007364FF">
        <w:rPr>
          <w:rFonts w:ascii="Gandhari Unicode" w:hAnsi="Gandhari Unicode" w:cs="e-Tamil OTC"/>
          <w:lang w:val="en-GB"/>
        </w:rPr>
        <w:t>*-</w:t>
      </w:r>
      <w:r w:rsidRPr="00542FF1">
        <w:rPr>
          <w:rFonts w:ascii="Gandhari Unicode" w:hAnsi="Gandhari Unicode" w:cs="e-Tamil OTC"/>
          <w:lang w:val="en-GB"/>
        </w:rPr>
        <w:t>ē.</w:t>
      </w:r>
    </w:p>
    <w:p w14:paraId="3C5256FC" w14:textId="77777777" w:rsidR="0092153D" w:rsidRPr="00542FF1" w:rsidRDefault="0092153D">
      <w:pPr>
        <w:pStyle w:val="Textbody"/>
        <w:spacing w:after="29" w:line="260" w:lineRule="exact"/>
        <w:rPr>
          <w:rFonts w:ascii="Gandhari Unicode" w:hAnsi="Gandhari Unicode" w:cs="e-Tamil OTC"/>
          <w:lang w:val="en-GB"/>
        </w:rPr>
      </w:pPr>
    </w:p>
    <w:p w14:paraId="3DDFC7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bard who had announced HIS coming.</w:t>
      </w:r>
    </w:p>
    <w:p w14:paraId="4CE8198E" w14:textId="77777777" w:rsidR="0092153D" w:rsidRPr="00542FF1" w:rsidRDefault="0092153D">
      <w:pPr>
        <w:pStyle w:val="Textbody"/>
        <w:spacing w:after="29" w:line="260" w:lineRule="exact"/>
        <w:rPr>
          <w:rFonts w:ascii="Gandhari Unicode" w:hAnsi="Gandhari Unicode" w:cs="e-Tamil OTC"/>
          <w:lang w:val="en-GB"/>
        </w:rPr>
      </w:pPr>
    </w:p>
    <w:p w14:paraId="7F2936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you-saw</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seen-they(h.) you-</w:t>
      </w:r>
      <w:proofErr w:type="gramStart"/>
      <w:r w:rsidRPr="00542FF1">
        <w:rPr>
          <w:rFonts w:ascii="Gandhari Unicode" w:hAnsi="Gandhari Unicode" w:cs="e-Tamil OTC"/>
          <w:lang w:val="en-GB"/>
        </w:rPr>
        <w:t>heard</w:t>
      </w:r>
      <w:r w:rsidRPr="00542FF1">
        <w:rPr>
          <w:rFonts w:ascii="Gandhari Unicode" w:hAnsi="Gandhari Unicode" w:cs="e-Tamil OTC"/>
          <w:position w:val="6"/>
          <w:lang w:val="en-GB"/>
        </w:rPr>
        <w:t>ō</w:t>
      </w:r>
      <w:proofErr w:type="gramEnd"/>
    </w:p>
    <w:p w14:paraId="6B0E45C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one-it become-clear(inf.) yearning-we speak(</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p>
    <w:p w14:paraId="1D981A0C" w14:textId="77777777" w:rsidR="0092153D" w:rsidRPr="00542FF1" w:rsidRDefault="00014CDD" w:rsidP="00090332">
      <w:pPr>
        <w:pStyle w:val="Textbody"/>
        <w:spacing w:after="0" w:line="260" w:lineRule="exact"/>
        <w:rPr>
          <w:rFonts w:ascii="Gandhari Unicode" w:hAnsi="Gandhari Unicode" w:cs="e-Tamil OTC"/>
        </w:rPr>
      </w:pPr>
      <w:r w:rsidRPr="00542FF1">
        <w:rPr>
          <w:rFonts w:ascii="Gandhari Unicode" w:hAnsi="Gandhari Unicode" w:cs="e-Tamil OTC"/>
          <w:lang w:val="en-GB"/>
        </w:rPr>
        <w:t>white</w:t>
      </w:r>
      <w:r w:rsidRPr="00542FF1">
        <w:rPr>
          <w:rFonts w:ascii="Gandhari Unicode" w:hAnsi="Gandhari Unicode" w:cs="e-Tamil OTC"/>
        </w:rPr>
        <w:t xml:space="preserve"> </w:t>
      </w:r>
      <w:r w:rsidR="00090332" w:rsidRPr="00542FF1">
        <w:rPr>
          <w:rFonts w:ascii="Gandhari Unicode" w:hAnsi="Gandhari Unicode" w:cs="e-Tamil OTC"/>
          <w:lang w:val="en-GB"/>
        </w:rPr>
        <w:t>tusk</w:t>
      </w:r>
      <w:r w:rsidR="00ED50AA" w:rsidRPr="00542FF1">
        <w:rPr>
          <w:rFonts w:ascii="Gandhari Unicode" w:hAnsi="Gandhari Unicode" w:cs="e-Tamil OTC"/>
          <w:lang w:val="en-GB"/>
        </w:rPr>
        <w:t>-</w:t>
      </w:r>
      <w:r w:rsidRPr="00542FF1">
        <w:rPr>
          <w:rFonts w:ascii="Gandhari Unicode" w:hAnsi="Gandhari Unicode" w:cs="e-Tamil OTC"/>
          <w:lang w:val="en-GB"/>
        </w:rPr>
        <w:t xml:space="preserve"> elephant</w:t>
      </w:r>
      <w:r w:rsidRPr="00542FF1">
        <w:rPr>
          <w:rFonts w:ascii="Gandhari Unicode" w:hAnsi="Gandhari Unicode" w:cs="e-Tamil OTC"/>
        </w:rPr>
        <w:t xml:space="preserve"> </w:t>
      </w:r>
      <w:proofErr w:type="spellStart"/>
      <w:r w:rsidRPr="00542FF1">
        <w:rPr>
          <w:rFonts w:ascii="Gandhari Unicode" w:hAnsi="Gandhari Unicode" w:cs="e-Tamil OTC"/>
          <w:lang w:val="en-GB"/>
        </w:rPr>
        <w:t>Cōṇai</w:t>
      </w:r>
      <w:proofErr w:type="spellEnd"/>
      <w:r w:rsidRPr="00542FF1">
        <w:rPr>
          <w:rFonts w:ascii="Gandhari Unicode" w:hAnsi="Gandhari Unicode" w:cs="e-Tamil OTC"/>
          <w:lang w:val="en-GB"/>
        </w:rPr>
        <w:t>(-river) settling-</w:t>
      </w:r>
    </w:p>
    <w:p w14:paraId="6F2BF2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gold much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xml:space="preserve"> may-</w:t>
      </w:r>
      <w:proofErr w:type="gramStart"/>
      <w:r w:rsidRPr="00542FF1">
        <w:rPr>
          <w:rFonts w:ascii="Gandhari Unicode" w:hAnsi="Gandhari Unicode" w:cs="e-Tamil OTC"/>
          <w:lang w:val="en-GB"/>
        </w:rPr>
        <w:t>obtain</w:t>
      </w:r>
      <w:proofErr w:type="gramEnd"/>
    </w:p>
    <w:p w14:paraId="040BEE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mouth you-heard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8D762BC" w14:textId="77777777" w:rsidR="0092153D" w:rsidRPr="00542FF1" w:rsidRDefault="0092153D">
      <w:pPr>
        <w:pStyle w:val="Textbody"/>
        <w:spacing w:after="29"/>
        <w:rPr>
          <w:rFonts w:ascii="Gandhari Unicode" w:hAnsi="Gandhari Unicode" w:cs="e-Tamil OTC"/>
        </w:rPr>
      </w:pPr>
    </w:p>
    <w:p w14:paraId="59F3A6F4" w14:textId="77777777" w:rsidR="0092153D" w:rsidRPr="00542FF1" w:rsidRDefault="0092153D">
      <w:pPr>
        <w:pStyle w:val="Textbody"/>
        <w:spacing w:after="29"/>
        <w:rPr>
          <w:rFonts w:ascii="Gandhari Unicode" w:hAnsi="Gandhari Unicode" w:cs="e-Tamil OTC"/>
        </w:rPr>
      </w:pPr>
    </w:p>
    <w:p w14:paraId="7358C49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Did you see [it] or have you heard from those who have seen?</w:t>
      </w:r>
    </w:p>
    <w:p w14:paraId="2F7BC3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One thing we yearn</w:t>
      </w:r>
      <w:r w:rsidRPr="00542FF1">
        <w:rPr>
          <w:rStyle w:val="FootnoteReference"/>
          <w:rFonts w:ascii="Gandhari Unicode" w:hAnsi="Gandhari Unicode" w:cs="e-Tamil OTC"/>
          <w:lang w:val="en-GB"/>
        </w:rPr>
        <w:footnoteReference w:id="305"/>
      </w:r>
      <w:r w:rsidRPr="00542FF1">
        <w:rPr>
          <w:rFonts w:ascii="Gandhari Unicode" w:hAnsi="Gandhari Unicode" w:cs="e-Tamil OTC"/>
          <w:lang w:val="en-GB"/>
        </w:rPr>
        <w:t xml:space="preserve"> to be clear:</w:t>
      </w:r>
    </w:p>
    <w:p w14:paraId="3A0436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speak</w:t>
      </w:r>
    </w:p>
    <w:p w14:paraId="4EB4AE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you obtain (the town) </w:t>
      </w:r>
      <w:proofErr w:type="spellStart"/>
      <w:r w:rsidRPr="00542FF1">
        <w:rPr>
          <w:rFonts w:ascii="Gandhari Unicode" w:hAnsi="Gandhari Unicode" w:cs="e-Tamil OTC"/>
          <w:lang w:val="en-GB"/>
        </w:rPr>
        <w:t>Pāṭali</w:t>
      </w:r>
      <w:proofErr w:type="spellEnd"/>
      <w:r w:rsidRPr="00542FF1">
        <w:rPr>
          <w:rFonts w:ascii="Gandhari Unicode" w:hAnsi="Gandhari Unicode" w:cs="e-Tamil OTC"/>
          <w:lang w:val="en-GB"/>
        </w:rPr>
        <w:t>, full of gold,</w:t>
      </w:r>
    </w:p>
    <w:p w14:paraId="04A4B1E6"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 xml:space="preserve">settling on the [river] </w:t>
      </w:r>
      <w:proofErr w:type="spellStart"/>
      <w:r w:rsidRPr="00542FF1">
        <w:rPr>
          <w:rFonts w:ascii="Gandhari Unicode" w:hAnsi="Gandhari Unicode" w:cs="e-Tamil OTC"/>
          <w:lang w:val="en-GB"/>
        </w:rPr>
        <w:t>Cōṇai</w:t>
      </w:r>
      <w:proofErr w:type="spellEnd"/>
      <w:r w:rsidRPr="00542FF1">
        <w:rPr>
          <w:rFonts w:ascii="Gandhari Unicode" w:hAnsi="Gandhari Unicode" w:cs="e-Tamil OTC"/>
          <w:lang w:val="en-GB"/>
        </w:rPr>
        <w:t xml:space="preserve"> with [her] white-tusked elephants </w:t>
      </w:r>
      <w:r w:rsidRPr="00542FF1">
        <w:rPr>
          <w:rFonts w:ascii="Gandhari Unicode" w:hAnsi="Gandhari Unicode" w:cs="e-Tamil OTC"/>
          <w:lang w:val="en-GB"/>
        </w:rPr>
        <w:t></w:t>
      </w:r>
    </w:p>
    <w:p w14:paraId="3D4969B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from whose mouth have you heard that [our/her] lover is coming?</w:t>
      </w:r>
    </w:p>
    <w:p w14:paraId="44699548" w14:textId="77777777" w:rsidR="0092153D" w:rsidRPr="00542FF1" w:rsidRDefault="0092153D">
      <w:pPr>
        <w:pStyle w:val="Textbody"/>
        <w:spacing w:after="0"/>
        <w:rPr>
          <w:rFonts w:ascii="Gandhari Unicode" w:hAnsi="Gandhari Unicode" w:cs="e-Tamil OTC"/>
          <w:lang w:val="en-GB"/>
        </w:rPr>
      </w:pPr>
    </w:p>
    <w:p w14:paraId="2190B20A" w14:textId="77777777" w:rsidR="0092153D" w:rsidRPr="00542FF1" w:rsidRDefault="0092153D">
      <w:pPr>
        <w:pStyle w:val="Textbody"/>
        <w:spacing w:after="0"/>
        <w:rPr>
          <w:rFonts w:ascii="Gandhari Unicode" w:hAnsi="Gandhari Unicode" w:cs="e-Tamil OTC"/>
          <w:lang w:val="en-GB"/>
        </w:rPr>
      </w:pPr>
    </w:p>
    <w:p w14:paraId="470AFD0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xml:space="preserve">where white-tusked </w:t>
      </w:r>
      <w:proofErr w:type="gramStart"/>
      <w:r w:rsidRPr="00542FF1">
        <w:rPr>
          <w:rFonts w:ascii="Gandhari Unicode" w:hAnsi="Gandhari Unicode" w:cs="e-Tamil OTC"/>
          <w:lang w:val="en-GB"/>
        </w:rPr>
        <w:t>elephants</w:t>
      </w:r>
      <w:proofErr w:type="gramEnd"/>
      <w:r w:rsidRPr="00542FF1">
        <w:rPr>
          <w:rFonts w:ascii="Gandhari Unicode" w:hAnsi="Gandhari Unicode" w:cs="e-Tamil OTC"/>
          <w:lang w:val="en-GB"/>
        </w:rPr>
        <w:t xml:space="preserve"> bath in the </w:t>
      </w:r>
      <w:proofErr w:type="spellStart"/>
      <w:r w:rsidRPr="00542FF1">
        <w:rPr>
          <w:rFonts w:ascii="Gandhari Unicode" w:hAnsi="Gandhari Unicode" w:cs="e-Tamil OTC"/>
          <w:lang w:val="en-GB"/>
        </w:rPr>
        <w:t>Cōṇai</w:t>
      </w:r>
      <w:proofErr w:type="spellEnd"/>
      <w:r w:rsidRPr="00542FF1">
        <w:rPr>
          <w:rFonts w:ascii="Gandhari Unicode" w:hAnsi="Gandhari Unicode" w:cs="e-Tamil OTC"/>
          <w:lang w:val="en-GB"/>
        </w:rPr>
        <w:t xml:space="preserve"> </w:t>
      </w:r>
      <w:r w:rsidRPr="00542FF1">
        <w:rPr>
          <w:rFonts w:ascii="Gandhari Unicode" w:hAnsi="Gandhari Unicode" w:cs="e-Tamil OTC"/>
          <w:lang w:val="en-GB"/>
        </w:rPr>
        <w:t></w:t>
      </w:r>
    </w:p>
    <w:p w14:paraId="0B99D5C1" w14:textId="77777777" w:rsidR="0092153D" w:rsidRPr="00542FF1" w:rsidRDefault="0092153D">
      <w:pPr>
        <w:pStyle w:val="Textbody"/>
        <w:spacing w:after="0"/>
        <w:rPr>
          <w:rFonts w:ascii="Gandhari Unicode" w:hAnsi="Gandhari Unicode" w:cs="e-Tamil OTC"/>
          <w:lang w:val="en-GB"/>
        </w:rPr>
      </w:pPr>
    </w:p>
    <w:p w14:paraId="27AA0948"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32E38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76</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கிள்ளிமங்கலங்கிழார்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84F7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பிரிவுணர்த்தச் சென்ற தோழிக்கு அவர் பிரியும் (</w:t>
      </w:r>
      <w:r w:rsidRPr="00542FF1">
        <w:rPr>
          <w:rFonts w:ascii="Gandhari Unicode" w:hAnsi="Gandhari Unicode" w:cs="e-Tamil OTC"/>
          <w:lang w:val="en-GB"/>
        </w:rPr>
        <w:t>C</w:t>
      </w:r>
      <w:r w:rsidRPr="00542FF1">
        <w:rPr>
          <w:rFonts w:ascii="Gandhari Unicode" w:hAnsi="Gandhari Unicode" w:cs="e-Tamil OTC"/>
          <w:cs/>
          <w:lang w:val="en-GB"/>
        </w:rPr>
        <w:t>2: பிரிவு) முன்னர் உணர்ந்த தலைமகள் சொல்லியது.</w:t>
      </w:r>
    </w:p>
    <w:p w14:paraId="7BFE8E11" w14:textId="77777777" w:rsidR="0092153D" w:rsidRPr="00542FF1" w:rsidRDefault="0092153D">
      <w:pPr>
        <w:pStyle w:val="Textbody"/>
        <w:spacing w:after="29"/>
        <w:rPr>
          <w:rFonts w:ascii="Gandhari Unicode" w:hAnsi="Gandhari Unicode" w:cs="e-Tamil OTC"/>
        </w:rPr>
      </w:pPr>
    </w:p>
    <w:p w14:paraId="6F9D21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காந்தள் வேலி யோங்குமலை நன்னாட்டுச்</w:t>
      </w:r>
    </w:p>
    <w:p w14:paraId="7A25B6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செல்ப வென்பவோ கல்வரை மார்பர்</w:t>
      </w:r>
    </w:p>
    <w:p w14:paraId="13C4B8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சிலம்பிற் சேம்பி னலங்கல் வள்ளிலை</w:t>
      </w:r>
    </w:p>
    <w:p w14:paraId="7CF477B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பெருங்களிற்றுச் செவியின் மானத் </w:t>
      </w:r>
      <w:r w:rsidRPr="00542FF1">
        <w:rPr>
          <w:rFonts w:ascii="Gandhari Unicode" w:hAnsi="Gandhari Unicode" w:cs="e-Tamil OTC"/>
          <w:u w:val="wave"/>
          <w:cs/>
        </w:rPr>
        <w:t>தைஇத்</w:t>
      </w:r>
    </w:p>
    <w:p w14:paraId="49A14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தண்வரல் வாடை </w:t>
      </w:r>
      <w:r w:rsidRPr="00542FF1">
        <w:rPr>
          <w:rFonts w:ascii="Gandhari Unicode" w:hAnsi="Gandhari Unicode" w:cs="e-Tamil OTC"/>
          <w:u w:val="wave"/>
          <w:cs/>
        </w:rPr>
        <w:t>தூங்குங்</w:t>
      </w:r>
    </w:p>
    <w:p w14:paraId="4B037F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யற்சிர</w:t>
      </w:r>
      <w:r w:rsidRPr="00542FF1">
        <w:rPr>
          <w:rFonts w:ascii="Gandhari Unicode" w:hAnsi="Gandhari Unicode" w:cs="e-Tamil OTC"/>
          <w:cs/>
        </w:rPr>
        <w:t xml:space="preserve"> நடுங்கஞ ருறவே.</w:t>
      </w:r>
    </w:p>
    <w:p w14:paraId="60325CB3" w14:textId="77777777" w:rsidR="0092153D" w:rsidRPr="00542FF1" w:rsidRDefault="0092153D">
      <w:pPr>
        <w:pStyle w:val="Textbody"/>
        <w:spacing w:after="29"/>
        <w:rPr>
          <w:rFonts w:ascii="Gandhari Unicode" w:hAnsi="Gandhari Unicode" w:cs="e-Tamil OTC"/>
        </w:rPr>
      </w:pPr>
    </w:p>
    <w:p w14:paraId="071B353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w:t>
      </w:r>
      <w:r w:rsidRPr="00542FF1">
        <w:rPr>
          <w:rFonts w:ascii="Gandhari Unicode" w:hAnsi="Gandhari Unicode" w:cs="e-Tamil OTC"/>
          <w:cs/>
        </w:rPr>
        <w:t xml:space="preserve"> செல்ப வென்பவோ கல்வரை மார்பர்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னேப வோகல் வரைமார்பா </w:t>
      </w:r>
      <w:r w:rsidRPr="00542FF1">
        <w:rPr>
          <w:rFonts w:ascii="Gandhari Unicode" w:hAnsi="Gandhari Unicode" w:cs="e-Tamil OTC"/>
        </w:rPr>
        <w:t xml:space="preserve">G2; </w:t>
      </w:r>
      <w:r w:rsidRPr="00542FF1">
        <w:rPr>
          <w:rFonts w:ascii="Gandhari Unicode" w:hAnsi="Gandhari Unicode" w:cs="e-Tamil OTC"/>
          <w:cs/>
        </w:rPr>
        <w:t xml:space="preserve">செல்வ வென்பவே கல்வரை மார்பர்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வென்பநங் கல்வரை மார்பர் </w:t>
      </w:r>
      <w:r w:rsidRPr="00542FF1">
        <w:rPr>
          <w:rFonts w:ascii="Gandhari Unicode" w:hAnsi="Gandhari Unicode" w:cs="e-Tamil OTC"/>
        </w:rPr>
        <w:t xml:space="preserve">C2v+4,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னென்பவே கல்வரை மார்பர் </w:t>
      </w:r>
      <w:r w:rsidRPr="00542FF1">
        <w:rPr>
          <w:rFonts w:ascii="Gandhari Unicode" w:hAnsi="Gandhari Unicode" w:cs="e-Tamil OTC"/>
        </w:rPr>
        <w:t xml:space="preserve">C2; </w:t>
      </w:r>
      <w:r w:rsidRPr="00542FF1">
        <w:rPr>
          <w:rFonts w:ascii="Gandhari Unicode" w:hAnsi="Gandhari Unicode" w:cs="e-Tamil OTC"/>
          <w:cs/>
        </w:rPr>
        <w:t xml:space="preserve">செல்வ வென்ப வோங்கல் வரைமார்பர் </w:t>
      </w:r>
      <w:r w:rsidRPr="00542FF1">
        <w:rPr>
          <w:rFonts w:ascii="Gandhari Unicode" w:hAnsi="Gandhari Unicode" w:cs="e-Tamil OTC"/>
        </w:rPr>
        <w:t xml:space="preserve">L1, C1+3, G1+2v; </w:t>
      </w:r>
      <w:r w:rsidRPr="00542FF1">
        <w:rPr>
          <w:rFonts w:ascii="Gandhari Unicode" w:hAnsi="Gandhari Unicode" w:cs="e-Tamil OTC"/>
          <w:cs/>
        </w:rPr>
        <w:t xml:space="preserve">செல்வ னென்பவோங் கல்வரை மார்பன் </w:t>
      </w:r>
      <w:r w:rsidRPr="00542FF1">
        <w:rPr>
          <w:rFonts w:ascii="Gandhari Unicode" w:hAnsi="Gandhari Unicode" w:cs="e-Tamil OTC"/>
        </w:rPr>
        <w:t xml:space="preserve">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 வென்ப வோங்கல் வெற்பர்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தைஇத்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தைஇயத் </w:t>
      </w:r>
      <w:r w:rsidRPr="00542FF1">
        <w:rPr>
          <w:rFonts w:ascii="Gandhari Unicode" w:hAnsi="Gandhari Unicode" w:cs="e-Tamil OTC"/>
        </w:rPr>
        <w:t xml:space="preserve">L1, C1+2v+3,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தூங்கும்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தூக்குங்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0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 </w:t>
      </w:r>
      <w:r w:rsidRPr="00542FF1">
        <w:rPr>
          <w:rFonts w:ascii="Gandhari Unicode" w:hAnsi="Gandhari Unicode" w:cs="e-Tamil OTC"/>
        </w:rPr>
        <w:t xml:space="preserve">C4,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C2; </w:t>
      </w:r>
      <w:r w:rsidRPr="00542FF1">
        <w:rPr>
          <w:rFonts w:ascii="Gandhari Unicode" w:hAnsi="Gandhari Unicode" w:cs="e-Tamil OTC"/>
          <w:cs/>
        </w:rPr>
        <w:t xml:space="preserve">யற்சீர </w:t>
      </w:r>
      <w:r w:rsidRPr="00542FF1">
        <w:rPr>
          <w:rFonts w:ascii="Gandhari Unicode" w:hAnsi="Gandhari Unicode" w:cs="e-Tamil OTC"/>
        </w:rPr>
        <w:t xml:space="preserve">C1+3, G1; </w:t>
      </w:r>
      <w:r w:rsidRPr="00542FF1">
        <w:rPr>
          <w:rFonts w:ascii="Gandhari Unicode" w:hAnsi="Gandhari Unicode" w:cs="e-Tamil OTC"/>
          <w:cs/>
        </w:rPr>
        <w:t xml:space="preserve">யற்சீர் </w:t>
      </w:r>
      <w:r w:rsidRPr="00542FF1">
        <w:rPr>
          <w:rFonts w:ascii="Gandhari Unicode" w:hAnsi="Gandhari Unicode" w:cs="e-Tamil OTC"/>
        </w:rPr>
        <w:t xml:space="preserve">L1; </w:t>
      </w:r>
      <w:r w:rsidRPr="00542FF1">
        <w:rPr>
          <w:rFonts w:ascii="Gandhari Unicode" w:hAnsi="Gandhari Unicode" w:cs="e-Tamil OTC"/>
          <w:cs/>
        </w:rPr>
        <w:t xml:space="preserve">யச்சிர </w:t>
      </w:r>
      <w:r w:rsidRPr="00542FF1">
        <w:rPr>
          <w:rFonts w:ascii="Gandhari Unicode" w:hAnsi="Gandhari Unicode" w:cs="e-Tamil OTC"/>
        </w:rPr>
        <w:t xml:space="preserve">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நடுங்கஞ ருறவே </w:t>
      </w:r>
      <w:r w:rsidRPr="00542FF1">
        <w:rPr>
          <w:rFonts w:ascii="Gandhari Unicode" w:hAnsi="Gandhari Unicode" w:cs="e-Tamil OTC"/>
        </w:rPr>
        <w:t xml:space="preserve">C1+2+3+4,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நடுங்குந் துறவே </w:t>
      </w:r>
      <w:r w:rsidRPr="00542FF1">
        <w:rPr>
          <w:rFonts w:ascii="Gandhari Unicode" w:hAnsi="Gandhari Unicode" w:cs="e-Tamil OTC"/>
        </w:rPr>
        <w:t xml:space="preserve">G2; </w:t>
      </w:r>
      <w:r w:rsidRPr="00542FF1">
        <w:rPr>
          <w:rFonts w:ascii="Gandhari Unicode" w:hAnsi="Gandhari Unicode" w:cs="e-Tamil OTC"/>
          <w:cs/>
        </w:rPr>
        <w:t xml:space="preserve">நடுங்க குருறவே </w:t>
      </w:r>
      <w:r w:rsidRPr="00542FF1">
        <w:rPr>
          <w:rFonts w:ascii="Gandhari Unicode" w:hAnsi="Gandhari Unicode" w:cs="e-Tamil OTC"/>
        </w:rPr>
        <w:t xml:space="preserve">L1, G1, </w:t>
      </w:r>
      <w:r w:rsidRPr="00542FF1">
        <w:rPr>
          <w:rFonts w:ascii="Gandhari Unicode" w:hAnsi="Gandhari Unicode" w:cs="e-Tamil OTC"/>
          <w:cs/>
        </w:rPr>
        <w:t xml:space="preserve">நடுங்குன ருறவே </w:t>
      </w:r>
      <w:r w:rsidRPr="00542FF1">
        <w:rPr>
          <w:rFonts w:ascii="Gandhari Unicode" w:hAnsi="Gandhari Unicode" w:cs="e-Tamil OTC"/>
        </w:rPr>
        <w:t>G1v</w:t>
      </w:r>
    </w:p>
    <w:p w14:paraId="39D45D70" w14:textId="77777777" w:rsidR="0092153D" w:rsidRPr="00542FF1" w:rsidRDefault="0092153D">
      <w:pPr>
        <w:pStyle w:val="Textbody"/>
        <w:spacing w:after="29"/>
        <w:rPr>
          <w:rFonts w:ascii="Gandhari Unicode" w:hAnsi="Gandhari Unicode" w:cs="e-Tamil OTC"/>
        </w:rPr>
      </w:pPr>
    </w:p>
    <w:p w14:paraId="23115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nāṭṭu</w:t>
      </w:r>
      <w:proofErr w:type="spellEnd"/>
      <w:r w:rsidR="00312EC5">
        <w:rPr>
          <w:rFonts w:ascii="Gandhari Unicode" w:hAnsi="Gandhari Unicode" w:cs="e-Tamil OTC"/>
          <w:lang w:val="en-GB"/>
        </w:rPr>
        <w:t>+</w:t>
      </w:r>
    </w:p>
    <w:p w14:paraId="6ACA9494" w14:textId="77777777" w:rsidR="0092153D" w:rsidRPr="00542FF1" w:rsidRDefault="00014CDD">
      <w:pPr>
        <w:pStyle w:val="Textbody"/>
        <w:spacing w:after="29"/>
        <w:rPr>
          <w:rFonts w:ascii="Gandhari Unicode" w:hAnsi="Gandhari Unicode" w:cs="e-Tamil OTC"/>
          <w:i/>
          <w:iCs/>
          <w:lang w:val="en-GB"/>
        </w:rPr>
      </w:pPr>
      <w:proofErr w:type="spellStart"/>
      <w:r w:rsidRPr="00542FF1">
        <w:rPr>
          <w:rFonts w:ascii="Gandhari Unicode" w:hAnsi="Gandhari Unicode" w:cs="e-Tamil OTC"/>
          <w:i/>
          <w:iCs/>
          <w:lang w:val="en-GB"/>
        </w:rPr>
        <w:t>celpa</w:t>
      </w:r>
      <w:proofErr w:type="spellEnd"/>
      <w:r w:rsidRPr="00542FF1">
        <w:rPr>
          <w:rFonts w:ascii="Gandhari Unicode" w:hAnsi="Gandhari Unicode" w:cs="e-Tamil OTC"/>
          <w:i/>
          <w:iCs/>
          <w:lang w:val="en-GB"/>
        </w:rPr>
        <w:t xml:space="preserve"> </w:t>
      </w:r>
      <w:r w:rsidR="00312EC5">
        <w:rPr>
          <w:rFonts w:ascii="Gandhari Unicode" w:hAnsi="Gandhari Unicode" w:cs="e-Tamil OTC"/>
          <w:i/>
          <w:iCs/>
          <w:lang w:val="en-GB"/>
        </w:rPr>
        <w:t>~</w:t>
      </w:r>
      <w:proofErr w:type="spellStart"/>
      <w:r w:rsidRPr="00542FF1">
        <w:rPr>
          <w:rFonts w:ascii="Gandhari Unicode" w:hAnsi="Gandhari Unicode" w:cs="e-Tamil OTC"/>
          <w:i/>
          <w:iCs/>
          <w:lang w:val="en-GB"/>
        </w:rPr>
        <w:t>eṉpa</w:t>
      </w:r>
      <w:proofErr w:type="spellEnd"/>
      <w:r w:rsidR="00312EC5">
        <w:rPr>
          <w:rFonts w:ascii="Gandhari Unicode" w:hAnsi="Gandhari Unicode" w:cs="e-Tamil OTC"/>
          <w:i/>
          <w:iCs/>
          <w:lang w:val="en-GB"/>
        </w:rPr>
        <w:t>-~</w:t>
      </w:r>
      <w:r w:rsidRPr="00542FF1">
        <w:rPr>
          <w:rFonts w:ascii="Gandhari Unicode" w:hAnsi="Gandhari Unicode" w:cs="e-Tamil OTC"/>
          <w:i/>
          <w:iCs/>
          <w:lang w:val="en-GB"/>
        </w:rPr>
        <w:t xml:space="preserve">ō kal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mārpar</w:t>
      </w:r>
      <w:proofErr w:type="spellEnd"/>
    </w:p>
    <w:p w14:paraId="78B2EF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w:t>
      </w:r>
      <w:proofErr w:type="spellEnd"/>
      <w:r w:rsidRPr="00542FF1">
        <w:rPr>
          <w:rFonts w:ascii="Gandhari Unicode" w:hAnsi="Gandhari Unicode" w:cs="e-Tamil OTC"/>
          <w:lang w:val="en-GB"/>
        </w:rPr>
        <w:t xml:space="preserve"> </w:t>
      </w:r>
      <w:r w:rsidR="00312EC5">
        <w:rPr>
          <w:rFonts w:ascii="Gandhari Unicode" w:hAnsi="Gandhari Unicode" w:cs="e-Tamil OTC"/>
          <w:lang w:val="en-GB"/>
        </w:rPr>
        <w:t>+</w:t>
      </w:r>
      <w:proofErr w:type="spellStart"/>
      <w:r w:rsidRPr="00542FF1">
        <w:rPr>
          <w:rFonts w:ascii="Gandhari Unicode" w:hAnsi="Gandhari Unicode" w:cs="e-Tamil OTC"/>
          <w:lang w:val="en-GB"/>
        </w:rPr>
        <w:t>ilai</w:t>
      </w:r>
      <w:proofErr w:type="spellEnd"/>
    </w:p>
    <w:p w14:paraId="0397CD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kaḷiṟṟu</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w:t>
      </w:r>
      <w:proofErr w:type="spellEnd"/>
      <w:r w:rsidR="00312EC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12EC5">
        <w:rPr>
          <w:rFonts w:ascii="Gandhari Unicode" w:hAnsi="Gandhari Unicode" w:cs="e-Tamil OTC"/>
          <w:i/>
          <w:iCs/>
          <w:lang w:val="en-GB"/>
        </w:rPr>
        <w:t>+</w:t>
      </w:r>
    </w:p>
    <w:p w14:paraId="71A9704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tūṅkum</w:t>
      </w:r>
      <w:proofErr w:type="spellEnd"/>
    </w:p>
    <w:p w14:paraId="0C4458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kaṭum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paṉi</w:t>
      </w:r>
      <w:proofErr w:type="spellEnd"/>
      <w:r w:rsidRPr="00542FF1">
        <w:rPr>
          <w:rFonts w:ascii="Gandhari Unicode" w:hAnsi="Gandhari Unicode" w:cs="e-Tamil OTC"/>
        </w:rPr>
        <w:t xml:space="preserve"> </w:t>
      </w:r>
      <w:r w:rsidR="00312EC5">
        <w:rPr>
          <w:rFonts w:ascii="Gandhari Unicode" w:hAnsi="Gandhari Unicode" w:cs="e-Tamil OTC"/>
        </w:rPr>
        <w:t>~</w:t>
      </w:r>
      <w:proofErr w:type="spellStart"/>
      <w:r w:rsidRPr="00542FF1">
        <w:rPr>
          <w:rFonts w:ascii="Gandhari Unicode" w:hAnsi="Gandhari Unicode" w:cs="e-Tamil OTC"/>
          <w:i/>
          <w:iCs/>
        </w:rPr>
        <w:t>aṟciram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naṭuṅ</w:t>
      </w:r>
      <w:r w:rsidR="00312EC5">
        <w:rPr>
          <w:rFonts w:ascii="Gandhari Unicode" w:hAnsi="Gandhari Unicode" w:cs="e-Tamil OTC"/>
        </w:rPr>
        <w:t>k</w:t>
      </w:r>
      <w:proofErr w:type="spellEnd"/>
      <w:r w:rsidR="00312EC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añar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uṟa</w:t>
      </w:r>
      <w:proofErr w:type="spellEnd"/>
      <w:r w:rsidR="00312EC5">
        <w:rPr>
          <w:rFonts w:ascii="Gandhari Unicode" w:hAnsi="Gandhari Unicode" w:cs="e-Tamil OTC"/>
        </w:rPr>
        <w:t>-~</w:t>
      </w:r>
      <w:r w:rsidRPr="00542FF1">
        <w:rPr>
          <w:rFonts w:ascii="Gandhari Unicode" w:hAnsi="Gandhari Unicode" w:cs="e-Tamil OTC"/>
        </w:rPr>
        <w:t>ē.</w:t>
      </w:r>
    </w:p>
    <w:p w14:paraId="34FCC1B7" w14:textId="77777777" w:rsidR="0092153D" w:rsidRPr="00F77819" w:rsidRDefault="0092153D">
      <w:pPr>
        <w:pStyle w:val="Textbody"/>
        <w:spacing w:after="29" w:line="260" w:lineRule="exact"/>
        <w:rPr>
          <w:rFonts w:ascii="Gandhari Unicode" w:hAnsi="Gandhari Unicode" w:cs="e-Tamil OTC"/>
          <w:u w:val="single"/>
        </w:rPr>
      </w:pPr>
    </w:p>
    <w:p w14:paraId="5FA05C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who had [already] realised that he would separate to the confidante who was about to announce the separation.</w:t>
      </w:r>
    </w:p>
    <w:p w14:paraId="2603BE7D" w14:textId="77777777" w:rsidR="0092153D" w:rsidRPr="00542FF1" w:rsidRDefault="0092153D">
      <w:pPr>
        <w:pStyle w:val="Textbody"/>
        <w:spacing w:after="29" w:line="260" w:lineRule="exact"/>
        <w:rPr>
          <w:rFonts w:ascii="Gandhari Unicode" w:hAnsi="Gandhari Unicode" w:cs="e-Tamil OTC"/>
          <w:u w:val="single"/>
          <w:lang w:val="en-GB"/>
        </w:rPr>
      </w:pPr>
    </w:p>
    <w:p w14:paraId="78AF9A6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malabar</w:t>
      </w:r>
      <w:proofErr w:type="spellEnd"/>
      <w:r w:rsidRPr="00542FF1">
        <w:rPr>
          <w:rFonts w:ascii="Gandhari Unicode" w:hAnsi="Gandhari Unicode" w:cs="e-Tamil OTC"/>
          <w:lang w:val="en-GB"/>
        </w:rPr>
        <w:t>-lily fence</w:t>
      </w:r>
      <w:r w:rsidRPr="00542FF1">
        <w:rPr>
          <w:rFonts w:ascii="Gandhari Unicode" w:hAnsi="Gandhari Unicode" w:cs="e-Tamil OTC"/>
        </w:rPr>
        <w:t xml:space="preserve"> </w:t>
      </w:r>
      <w:r w:rsidRPr="00542FF1">
        <w:rPr>
          <w:rFonts w:ascii="Gandhari Unicode" w:hAnsi="Gandhari Unicode" w:cs="e-Tamil OTC"/>
          <w:lang w:val="en-GB"/>
        </w:rPr>
        <w:t>high mountain good land-</w:t>
      </w:r>
    </w:p>
    <w:p w14:paraId="03C419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they-go they-say</w:t>
      </w:r>
      <w:r w:rsidRPr="00542FF1">
        <w:rPr>
          <w:rFonts w:ascii="Gandhari Unicode" w:hAnsi="Gandhari Unicode" w:cs="e-Tamil OTC"/>
          <w:position w:val="6"/>
          <w:lang w:val="en-GB"/>
        </w:rPr>
        <w:t>ō</w:t>
      </w:r>
      <w:r w:rsidRPr="00542FF1">
        <w:rPr>
          <w:rFonts w:ascii="Gandhari Unicode" w:hAnsi="Gandhari Unicode" w:cs="e-Tamil OTC"/>
          <w:lang w:val="en-GB"/>
        </w:rPr>
        <w:t xml:space="preserve"> stone mountain chest-he(h.)</w:t>
      </w:r>
    </w:p>
    <w:p w14:paraId="150D25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plant)</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swaying</w:t>
      </w:r>
      <w:r w:rsidRPr="00542FF1">
        <w:rPr>
          <w:rStyle w:val="FootnoteReference"/>
          <w:rFonts w:ascii="Gandhari Unicode" w:hAnsi="Gandhari Unicode" w:cs="e-Tamil OTC"/>
          <w:lang w:val="en-GB"/>
        </w:rPr>
        <w:footnoteReference w:id="307"/>
      </w:r>
      <w:r w:rsidRPr="00542FF1">
        <w:rPr>
          <w:rFonts w:ascii="Gandhari Unicode" w:hAnsi="Gandhari Unicode" w:cs="e-Tamil OTC"/>
          <w:lang w:val="en-GB"/>
        </w:rPr>
        <w:t xml:space="preserve"> abundance leaf</w:t>
      </w:r>
    </w:p>
    <w:p w14:paraId="3460B17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elephant-bull- ear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w:t>
      </w:r>
      <w:proofErr w:type="gramStart"/>
      <w:r w:rsidRPr="00542FF1">
        <w:rPr>
          <w:rFonts w:ascii="Gandhari Unicode" w:hAnsi="Gandhari Unicode" w:cs="e-Tamil OTC"/>
          <w:lang w:val="en-GB"/>
        </w:rPr>
        <w:t>knitted</w:t>
      </w:r>
      <w:proofErr w:type="gramEnd"/>
    </w:p>
    <w:p w14:paraId="7C85F6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coming</w:t>
      </w:r>
      <w:r w:rsidRPr="00542FF1">
        <w:rPr>
          <w:rStyle w:val="FootnoteReference"/>
          <w:rFonts w:ascii="Gandhari Unicode" w:hAnsi="Gandhari Unicode" w:cs="e-Tamil OTC"/>
          <w:lang w:val="en-GB"/>
        </w:rPr>
        <w:footnoteReference w:id="308"/>
      </w:r>
      <w:r w:rsidRPr="00542FF1">
        <w:rPr>
          <w:rFonts w:ascii="Gandhari Unicode" w:hAnsi="Gandhari Unicode" w:cs="e-Tamil OTC"/>
          <w:lang w:val="en-GB"/>
        </w:rPr>
        <w:t xml:space="preserve"> north wind</w:t>
      </w:r>
      <w:r w:rsidRPr="00542FF1">
        <w:rPr>
          <w:rFonts w:ascii="Gandhari Unicode" w:hAnsi="Gandhari Unicode" w:cs="e-Tamil OTC"/>
        </w:rPr>
        <w:t xml:space="preserve"> hang</w:t>
      </w:r>
      <w:proofErr w:type="spellStart"/>
      <w:r w:rsidRPr="00542FF1">
        <w:rPr>
          <w:rFonts w:ascii="Gandhari Unicode" w:hAnsi="Gandhari Unicode" w:cs="e-Tamil OTC"/>
          <w:lang w:val="en-GB"/>
        </w:rPr>
        <w:t>ing</w:t>
      </w:r>
      <w:proofErr w:type="spellEnd"/>
      <w:r w:rsidRPr="00542FF1">
        <w:rPr>
          <w:rFonts w:ascii="Gandhari Unicode" w:hAnsi="Gandhari Unicode" w:cs="e-Tamil OTC"/>
          <w:lang w:val="en-GB"/>
        </w:rPr>
        <w:t>-</w:t>
      </w:r>
    </w:p>
    <w:p w14:paraId="3A591F7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quick</w:t>
      </w:r>
      <w:r w:rsidRPr="00542FF1">
        <w:rPr>
          <w:rFonts w:ascii="Gandhari Unicode" w:hAnsi="Gandhari Unicode" w:cs="e-Tamil OTC"/>
        </w:rPr>
        <w:t xml:space="preserve"> </w:t>
      </w:r>
      <w:r w:rsidRPr="00542FF1">
        <w:rPr>
          <w:rFonts w:ascii="Gandhari Unicode" w:hAnsi="Gandhari Unicode" w:cs="e-Tamil OTC"/>
          <w:lang w:val="en-GB"/>
        </w:rPr>
        <w:t>dew cold-season</w:t>
      </w:r>
      <w:r w:rsidRPr="00542FF1">
        <w:rPr>
          <w:rFonts w:ascii="Gandhari Unicode" w:hAnsi="Gandhari Unicode" w:cs="e-Tamil OTC"/>
        </w:rPr>
        <w:t xml:space="preserve"> </w:t>
      </w:r>
      <w:r w:rsidRPr="00542FF1">
        <w:rPr>
          <w:rFonts w:ascii="Gandhari Unicode" w:hAnsi="Gandhari Unicode" w:cs="e-Tamil OTC"/>
          <w:lang w:val="en-GB"/>
        </w:rPr>
        <w:t>tremble- sorrow have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19C72B" w14:textId="77777777" w:rsidR="0092153D" w:rsidRPr="00542FF1" w:rsidRDefault="0092153D">
      <w:pPr>
        <w:pStyle w:val="Textbody"/>
        <w:spacing w:after="0" w:line="259" w:lineRule="exact"/>
        <w:rPr>
          <w:rFonts w:ascii="Gandhari Unicode" w:hAnsi="Gandhari Unicode" w:cs="e-Tamil OTC"/>
          <w:lang w:val="en-GB"/>
        </w:rPr>
      </w:pPr>
    </w:p>
    <w:p w14:paraId="5FFA7E68" w14:textId="77777777" w:rsidR="0092153D" w:rsidRPr="00542FF1" w:rsidRDefault="0092153D">
      <w:pPr>
        <w:pStyle w:val="Textbody"/>
        <w:spacing w:after="29"/>
        <w:rPr>
          <w:rFonts w:ascii="Gandhari Unicode" w:hAnsi="Gandhari Unicode" w:cs="e-Tamil OTC"/>
          <w:lang w:val="en-GB"/>
        </w:rPr>
      </w:pPr>
    </w:p>
    <w:p w14:paraId="27D0480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they say he with the chest of a stony mountain will go</w:t>
      </w:r>
      <w:r w:rsidRPr="00542FF1">
        <w:rPr>
          <w:rStyle w:val="FootnoteReference"/>
          <w:rFonts w:ascii="Gandhari Unicode" w:hAnsi="Gandhari Unicode" w:cs="e-Tamil OTC"/>
          <w:lang w:val="en-GB"/>
        </w:rPr>
        <w:footnoteReference w:id="309"/>
      </w:r>
    </w:p>
    <w:p w14:paraId="7C69069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a good land with high mountains [and] fences of Malabar lilies,</w:t>
      </w:r>
    </w:p>
    <w:p w14:paraId="642FCAD1"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me to have trembling sorrow in the cold season with harsh dew</w:t>
      </w:r>
    </w:p>
    <w:p w14:paraId="188491A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when the north wind, the coming of coolness, sticks to</w:t>
      </w:r>
    </w:p>
    <w:p w14:paraId="30D4E327" w14:textId="77777777" w:rsidR="0092153D" w:rsidRPr="00542FF1" w:rsidRDefault="00014CDD">
      <w:pPr>
        <w:pStyle w:val="Textbody"/>
        <w:tabs>
          <w:tab w:val="left" w:pos="525"/>
        </w:tabs>
        <w:spacing w:after="0"/>
        <w:rPr>
          <w:rFonts w:ascii="Gandhari Unicode" w:hAnsi="Gandhari Unicode" w:cs="e-Tamil OTC"/>
        </w:rPr>
      </w:pPr>
      <w:r w:rsidRPr="00542FF1">
        <w:rPr>
          <w:rFonts w:ascii="Gandhari Unicode" w:hAnsi="Gandhari Unicode" w:cs="e-Tamil OTC"/>
          <w:lang w:val="en-GB"/>
        </w:rPr>
        <w:tab/>
        <w:t>the many swaying leaves, like</w:t>
      </w:r>
      <w:r w:rsidRPr="00542FF1">
        <w:rPr>
          <w:rStyle w:val="FootnoteReference"/>
          <w:rFonts w:ascii="Gandhari Unicode" w:hAnsi="Gandhari Unicode" w:cs="e-Tamil OTC"/>
          <w:lang w:val="en-GB"/>
        </w:rPr>
        <w:footnoteReference w:id="310"/>
      </w:r>
      <w:r w:rsidRPr="00542FF1">
        <w:rPr>
          <w:rFonts w:ascii="Gandhari Unicode" w:hAnsi="Gandhari Unicode" w:cs="e-Tamil OTC"/>
          <w:lang w:val="en-GB"/>
        </w:rPr>
        <w:t xml:space="preserve"> the ears of big elephant bulls,</w:t>
      </w:r>
    </w:p>
    <w:p w14:paraId="721B121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Cēmpu</w:t>
      </w:r>
      <w:proofErr w:type="spellEnd"/>
      <w:r w:rsidRPr="00542FF1">
        <w:rPr>
          <w:rFonts w:ascii="Gandhari Unicode" w:hAnsi="Gandhari Unicode" w:cs="e-Tamil OTC"/>
          <w:lang w:val="en-GB"/>
        </w:rPr>
        <w:t xml:space="preserve"> on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 xml:space="preserve"> [and] hangs on?</w:t>
      </w:r>
    </w:p>
    <w:p w14:paraId="13916AFA" w14:textId="77777777" w:rsidR="0092153D" w:rsidRPr="00542FF1" w:rsidRDefault="0092153D">
      <w:pPr>
        <w:pStyle w:val="Textbody"/>
        <w:spacing w:after="0"/>
        <w:rPr>
          <w:rFonts w:ascii="Gandhari Unicode" w:hAnsi="Gandhari Unicode" w:cs="e-Tamil OTC"/>
          <w:lang w:val="en-GB"/>
        </w:rPr>
      </w:pPr>
    </w:p>
    <w:p w14:paraId="4CC1A6E7" w14:textId="77777777" w:rsidR="005B6522" w:rsidRDefault="005B6522">
      <w:pPr>
        <w:suppressAutoHyphens w:val="0"/>
        <w:rPr>
          <w:rFonts w:ascii="Gandhari Unicode" w:eastAsiaTheme="majorEastAsia" w:hAnsi="Gandhari Unicode" w:cstheme="majorBidi"/>
          <w:b/>
        </w:rPr>
      </w:pPr>
      <w:r>
        <w:rPr>
          <w:rFonts w:ascii="Gandhari Unicode" w:hAnsi="Gandhari Unicode"/>
          <w:b/>
          <w:i/>
          <w:iCs/>
        </w:rPr>
        <w:br w:type="page"/>
      </w:r>
    </w:p>
    <w:p w14:paraId="3C2CBA98"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rPr>
        <w:lastRenderedPageBreak/>
        <w:t>KT 77</w:t>
      </w:r>
      <w:r w:rsidRPr="005B6522">
        <w:rPr>
          <w:rFonts w:ascii="e-Tamil OTC" w:hAnsi="e-Tamil OTC" w:cs="e-Tamil OTC"/>
          <w:b/>
          <w:i w:val="0"/>
          <w:iCs w:val="0"/>
          <w:color w:val="auto"/>
          <w:cs/>
        </w:rPr>
        <w:t xml:space="preserve"> </w:t>
      </w:r>
      <w:r w:rsidRPr="005B6522">
        <w:rPr>
          <w:rFonts w:ascii="e-Tamil OTC" w:hAnsi="e-Tamil OTC" w:cs="e-Tamil OTC"/>
          <w:i w:val="0"/>
          <w:iCs w:val="0"/>
          <w:color w:val="auto"/>
          <w:cs/>
        </w:rPr>
        <w:t xml:space="preserve">மதுரை மருதன் இளநாகனார்: </w:t>
      </w:r>
      <w:r w:rsidRPr="005B6522">
        <w:rPr>
          <w:rFonts w:ascii="Gandhari Unicode" w:hAnsi="Gandhari Unicode"/>
          <w:i w:val="0"/>
          <w:iCs w:val="0"/>
          <w:color w:val="auto"/>
        </w:rPr>
        <w:t>SHE</w:t>
      </w:r>
    </w:p>
    <w:p w14:paraId="1AFF28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பிரிவின்கண் ஆற்றாளாகிய தலைமகள் தோழிக்குச் சொல்லியது.</w:t>
      </w:r>
    </w:p>
    <w:p w14:paraId="49BE6A7C" w14:textId="77777777" w:rsidR="0092153D" w:rsidRPr="00542FF1" w:rsidRDefault="0092153D">
      <w:pPr>
        <w:pStyle w:val="Textbody"/>
        <w:spacing w:after="29"/>
        <w:rPr>
          <w:rFonts w:ascii="Gandhari Unicode" w:hAnsi="Gandhari Unicode" w:cs="e-Tamil OTC"/>
        </w:rPr>
      </w:pPr>
    </w:p>
    <w:p w14:paraId="2907FA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யாவதுந்</w:t>
      </w:r>
    </w:p>
    <w:p w14:paraId="321576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தவறெனிற் றவறோ விலவே வெஞ்சுரத்</w:t>
      </w:r>
    </w:p>
    <w:p w14:paraId="7C609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துலந்த வம்பல ருவலிடு பதுக்கை</w:t>
      </w:r>
    </w:p>
    <w:p w14:paraId="1F9621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நெடுநல் யானைக் </w:t>
      </w:r>
      <w:r w:rsidRPr="00542FF1">
        <w:rPr>
          <w:rFonts w:ascii="Gandhari Unicode" w:hAnsi="Gandhari Unicode" w:cs="e-Tamil OTC"/>
          <w:u w:val="wave"/>
          <w:cs/>
        </w:rPr>
        <w:t>கிடுநிழ லாகு</w:t>
      </w:r>
    </w:p>
    <w:p w14:paraId="5D839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மரிய கானஞ் சென்றோர்க்</w:t>
      </w:r>
    </w:p>
    <w:p w14:paraId="1D6F13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கெளிய வாகிய தடமென் றோளே.</w:t>
      </w:r>
    </w:p>
    <w:p w14:paraId="494E1191" w14:textId="77777777" w:rsidR="0092153D" w:rsidRPr="00542FF1" w:rsidRDefault="0092153D">
      <w:pPr>
        <w:pStyle w:val="Textbody"/>
        <w:spacing w:after="29"/>
        <w:rPr>
          <w:rFonts w:ascii="Gandhari Unicode" w:hAnsi="Gandhari Unicode" w:cs="e-Tamil OTC"/>
        </w:rPr>
      </w:pPr>
    </w:p>
    <w:p w14:paraId="5304BF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யாவதுந்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வதுந்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கிடுநிழ லாகு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1"/>
      </w:r>
      <w:r w:rsidRPr="00542FF1">
        <w:rPr>
          <w:rFonts w:ascii="Gandhari Unicode" w:hAnsi="Gandhari Unicode" w:cs="e-Tamil OTC"/>
          <w:cs/>
        </w:rPr>
        <w:t xml:space="preserve"> கிடுநீ ராகு </w:t>
      </w:r>
      <w:r w:rsidRPr="00542FF1">
        <w:rPr>
          <w:rFonts w:ascii="Gandhari Unicode" w:hAnsi="Gandhari Unicode" w:cs="e-Tamil OTC"/>
        </w:rPr>
        <w:t xml:space="preserve">L1, C1+2+3v,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கிடுநீர்கு </w:t>
      </w:r>
      <w:r w:rsidRPr="00542FF1">
        <w:rPr>
          <w:rFonts w:ascii="Gandhari Unicode" w:hAnsi="Gandhari Unicode" w:cs="e-Tamil OTC"/>
        </w:rPr>
        <w:t>C3, G1</w:t>
      </w:r>
    </w:p>
    <w:p w14:paraId="78331A1D" w14:textId="77777777" w:rsidR="0092153D" w:rsidRPr="00542FF1" w:rsidRDefault="0092153D">
      <w:pPr>
        <w:pStyle w:val="Textbody"/>
        <w:spacing w:after="29"/>
        <w:rPr>
          <w:rFonts w:ascii="Gandhari Unicode" w:hAnsi="Gandhari Unicode" w:cs="e-Tamil OTC"/>
        </w:rPr>
      </w:pPr>
    </w:p>
    <w:p w14:paraId="5B7DC677"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amma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F77819">
        <w:rPr>
          <w:rFonts w:ascii="Gandhari Unicode" w:hAnsi="Gandhari Unicode" w:cs="e-Tamil OTC"/>
          <w:lang w:val="en-GB"/>
        </w:rPr>
        <w:t>*-</w:t>
      </w:r>
      <w:r w:rsidRPr="00542FF1">
        <w:rPr>
          <w:rFonts w:ascii="Gandhari Unicode" w:hAnsi="Gandhari Unicode" w:cs="e-Tamil OTC"/>
          <w:lang w:val="en-GB"/>
        </w:rPr>
        <w:t>um</w:t>
      </w:r>
    </w:p>
    <w:p w14:paraId="0333ADD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tavaṟ</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ō </w:t>
      </w:r>
      <w:r w:rsidR="00F77819">
        <w:rPr>
          <w:rFonts w:ascii="Gandhari Unicode" w:hAnsi="Gandhari Unicode" w:cs="e-Tamil OTC"/>
          <w:lang w:val="en-GB"/>
        </w:rPr>
        <w:t>~</w:t>
      </w:r>
      <w:proofErr w:type="spellStart"/>
      <w:r w:rsidRPr="00542FF1">
        <w:rPr>
          <w:rFonts w:ascii="Gandhari Unicode" w:hAnsi="Gandhari Unicode" w:cs="e-Tamil OTC"/>
          <w:lang w:val="en-GB"/>
        </w:rPr>
        <w:t>ila</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curatt</w:t>
      </w:r>
      <w:proofErr w:type="spellEnd"/>
      <w:r w:rsidR="00F77819">
        <w:rPr>
          <w:rFonts w:ascii="Gandhari Unicode" w:hAnsi="Gandhari Unicode" w:cs="e-Tamil OTC"/>
          <w:lang w:val="en-GB"/>
        </w:rPr>
        <w:t>*</w:t>
      </w:r>
    </w:p>
    <w:p w14:paraId="70A170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ulanta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vampalar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patukkai</w:t>
      </w:r>
      <w:proofErr w:type="spellEnd"/>
    </w:p>
    <w:p w14:paraId="7C5BD18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yāṉaikk</w:t>
      </w:r>
      <w:proofErr w:type="spellEnd"/>
      <w:r w:rsidR="00F7781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niḻal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p>
    <w:p w14:paraId="6981A1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ceṉṟōrkk</w:t>
      </w:r>
      <w:proofErr w:type="spellEnd"/>
      <w:r w:rsidR="00F77819">
        <w:rPr>
          <w:rFonts w:ascii="Gandhari Unicode" w:hAnsi="Gandhari Unicode" w:cs="e-Tamil OTC"/>
          <w:lang w:val="en-GB"/>
        </w:rPr>
        <w:t>*</w:t>
      </w:r>
    </w:p>
    <w:p w14:paraId="2D18B36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eḷiya</w:t>
      </w:r>
      <w:proofErr w:type="spellEnd"/>
      <w:r w:rsidRPr="00542FF1">
        <w:rPr>
          <w:rFonts w:ascii="Gandhari Unicode" w:hAnsi="Gandhari Unicode" w:cs="e-Tamil OTC"/>
          <w:lang w:val="en-GB"/>
        </w:rPr>
        <w:t xml:space="preserve"> </w:t>
      </w:r>
      <w:r w:rsidR="00F77819">
        <w:rPr>
          <w:rFonts w:ascii="Gandhari Unicode" w:hAnsi="Gandhari Unicode" w:cs="e-Tamil OTC"/>
          <w:lang w:val="en-GB"/>
        </w:rPr>
        <w:t>~</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77819">
        <w:rPr>
          <w:rFonts w:ascii="Gandhari Unicode" w:hAnsi="Gandhari Unicode" w:cs="e-Tamil OTC"/>
          <w:lang w:val="en-GB"/>
        </w:rPr>
        <w:t>-</w:t>
      </w:r>
      <w:r w:rsidRPr="00542FF1">
        <w:rPr>
          <w:rFonts w:ascii="Gandhari Unicode" w:hAnsi="Gandhari Unicode" w:cs="e-Tamil OTC"/>
          <w:lang w:val="en-GB"/>
        </w:rPr>
        <w:t>ē.</w:t>
      </w:r>
    </w:p>
    <w:p w14:paraId="27A7FE04" w14:textId="77777777" w:rsidR="0092153D" w:rsidRPr="00542FF1" w:rsidRDefault="0092153D">
      <w:pPr>
        <w:pStyle w:val="Textbody"/>
        <w:spacing w:after="29" w:line="260" w:lineRule="exact"/>
        <w:rPr>
          <w:rFonts w:ascii="Gandhari Unicode" w:hAnsi="Gandhari Unicode" w:cs="e-Tamil OTC"/>
          <w:u w:val="single"/>
          <w:lang w:val="en-GB"/>
        </w:rPr>
      </w:pPr>
    </w:p>
    <w:p w14:paraId="72C8B9B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198A8325" w14:textId="77777777" w:rsidR="0092153D" w:rsidRPr="00542FF1" w:rsidRDefault="0092153D">
      <w:pPr>
        <w:pStyle w:val="Textbody"/>
        <w:spacing w:after="29" w:line="260" w:lineRule="exact"/>
        <w:rPr>
          <w:rFonts w:ascii="Gandhari Unicode" w:hAnsi="Gandhari Unicode" w:cs="e-Tamil OTC"/>
          <w:u w:val="single"/>
          <w:lang w:val="en-GB"/>
        </w:rPr>
      </w:pPr>
    </w:p>
    <w:p w14:paraId="71D5E3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position w:val="6"/>
          <w:lang w:val="en-GB"/>
        </w:rPr>
        <w:t>amma</w:t>
      </w:r>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anything</w:t>
      </w:r>
    </w:p>
    <w:p w14:paraId="3576534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mistake say-if mistake</w:t>
      </w:r>
      <w:r w:rsidRPr="00542FF1">
        <w:rPr>
          <w:rFonts w:ascii="Gandhari Unicode" w:hAnsi="Gandhari Unicode" w:cs="e-Tamil OTC"/>
          <w:position w:val="6"/>
          <w:lang w:val="en-GB"/>
        </w:rPr>
        <w:t>ō</w:t>
      </w:r>
      <w:r w:rsidRPr="00542FF1">
        <w:rPr>
          <w:rFonts w:ascii="Gandhari Unicode" w:hAnsi="Gandhari Unicode" w:cs="e-Tamil OTC"/>
          <w:lang w:val="en-GB"/>
        </w:rPr>
        <w:t xml:space="preserve"> are-not(n.pl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Style w:val="FootnoteReference"/>
          <w:rFonts w:ascii="Gandhari Unicode" w:hAnsi="Gandhari Unicode" w:cs="e-Tamil OTC"/>
          <w:vertAlign w:val="baseline"/>
          <w:lang w:val="en-GB"/>
        </w:rPr>
        <w:footnoteReference w:id="312"/>
      </w:r>
      <w:r w:rsidRPr="00542FF1">
        <w:rPr>
          <w:rFonts w:ascii="Gandhari Unicode" w:hAnsi="Gandhari Unicode" w:cs="e-Tamil OTC"/>
          <w:lang w:val="en-GB"/>
        </w:rPr>
        <w:t xml:space="preserve"> hot desert-</w:t>
      </w:r>
    </w:p>
    <w:p w14:paraId="1765CE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died- traveller(</w:t>
      </w:r>
      <w:proofErr w:type="gramStart"/>
      <w:r w:rsidRPr="00542FF1">
        <w:rPr>
          <w:rFonts w:ascii="Gandhari Unicode" w:hAnsi="Gandhari Unicode" w:cs="e-Tamil OTC"/>
          <w:lang w:val="en-GB"/>
        </w:rPr>
        <w:t>h.)(?)</w:t>
      </w:r>
      <w:proofErr w:type="gramEnd"/>
      <w:r w:rsidRPr="00542FF1">
        <w:rPr>
          <w:rStyle w:val="FootnoteReference"/>
          <w:rFonts w:ascii="Gandhari Unicode" w:hAnsi="Gandhari Unicode" w:cs="e-Tamil OTC"/>
          <w:lang w:val="en-GB"/>
        </w:rPr>
        <w:footnoteReference w:id="313"/>
      </w:r>
      <w:r w:rsidRPr="00542FF1">
        <w:rPr>
          <w:rFonts w:ascii="Gandhari Unicode" w:hAnsi="Gandhari Unicode" w:cs="e-Tamil OTC"/>
          <w:lang w:val="en-GB"/>
        </w:rPr>
        <w:t xml:space="preserve"> foliage place- (stone-)heap</w:t>
      </w:r>
      <w:r w:rsidRPr="00542FF1">
        <w:rPr>
          <w:rStyle w:val="FootnoteReference"/>
          <w:rFonts w:ascii="Gandhari Unicode" w:hAnsi="Gandhari Unicode" w:cs="e-Tamil OTC"/>
          <w:lang w:val="en-GB"/>
        </w:rPr>
        <w:footnoteReference w:id="314"/>
      </w:r>
    </w:p>
    <w:p w14:paraId="37A7E4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good elephant(dat.) place- shade becoming-</w:t>
      </w:r>
    </w:p>
    <w:p w14:paraId="3EFA65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difficult-they(n.pl.)</w:t>
      </w:r>
      <w:r w:rsidRPr="00542FF1">
        <w:rPr>
          <w:rStyle w:val="FootnoteReference"/>
          <w:rFonts w:ascii="Gandhari Unicode" w:hAnsi="Gandhari Unicode" w:cs="e-Tamil OTC"/>
          <w:lang w:val="en-GB"/>
        </w:rPr>
        <w:footnoteReference w:id="315"/>
      </w:r>
      <w:r w:rsidRPr="00542FF1">
        <w:rPr>
          <w:rFonts w:ascii="Gandhari Unicode" w:hAnsi="Gandhari Unicode" w:cs="e-Tamil OTC"/>
          <w:lang w:val="en-GB"/>
        </w:rPr>
        <w:t xml:space="preserve"> forest gone-he(h.dat.)</w:t>
      </w:r>
    </w:p>
    <w:p w14:paraId="270C33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light-they(n.pl.) become-</w:t>
      </w:r>
      <w:r w:rsidRPr="00542FF1">
        <w:rPr>
          <w:rStyle w:val="FootnoteReference"/>
          <w:rFonts w:ascii="Gandhari Unicode" w:hAnsi="Gandhari Unicode" w:cs="e-Tamil OTC"/>
          <w:lang w:val="en-GB"/>
        </w:rPr>
        <w:footnoteReference w:id="316"/>
      </w:r>
      <w:r w:rsidRPr="00542FF1">
        <w:rPr>
          <w:rFonts w:ascii="Gandhari Unicode" w:hAnsi="Gandhari Unicode" w:cs="e-Tamil OTC"/>
          <w:lang w:val="en-GB"/>
        </w:rPr>
        <w:t xml:space="preserv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A20A61F" w14:textId="77777777" w:rsidR="0092153D" w:rsidRPr="00542FF1" w:rsidRDefault="0092153D">
      <w:pPr>
        <w:pStyle w:val="Textbody"/>
        <w:spacing w:after="29"/>
        <w:rPr>
          <w:rFonts w:ascii="Gandhari Unicode" w:hAnsi="Gandhari Unicode" w:cs="e-Tamil OTC"/>
          <w:lang w:val="en-GB"/>
        </w:rPr>
      </w:pPr>
    </w:p>
    <w:p w14:paraId="7191A6F6" w14:textId="77777777" w:rsidR="0092153D" w:rsidRPr="00542FF1" w:rsidRDefault="0092153D">
      <w:pPr>
        <w:pStyle w:val="Textbody"/>
        <w:spacing w:after="29"/>
        <w:rPr>
          <w:rFonts w:ascii="Gandhari Unicode" w:hAnsi="Gandhari Unicode" w:cs="e-Tamil OTC"/>
        </w:rPr>
      </w:pPr>
    </w:p>
    <w:p w14:paraId="7BBF11F1"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Alas, oh friend, if [you] say:</w:t>
      </w:r>
    </w:p>
    <w:p w14:paraId="6C203E03"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somehow</w:t>
      </w:r>
      <w:proofErr w:type="gramEnd"/>
      <w:r w:rsidRPr="00542FF1">
        <w:rPr>
          <w:rFonts w:ascii="Gandhari Unicode" w:hAnsi="Gandhari Unicode" w:cs="e-Tamil OTC"/>
          <w:lang w:val="en-GB"/>
        </w:rPr>
        <w:t xml:space="preserve"> they are mistaken,</w:t>
      </w:r>
    </w:p>
    <w:p w14:paraId="2BF7F5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broad, tender shoulders that have become [too] easy</w:t>
      </w:r>
      <w:r w:rsidRPr="00542FF1">
        <w:rPr>
          <w:rStyle w:val="FootnoteReference"/>
          <w:rFonts w:ascii="Gandhari Unicode" w:hAnsi="Gandhari Unicode" w:cs="e-Tamil OTC"/>
          <w:lang w:val="en-GB"/>
        </w:rPr>
        <w:footnoteReference w:id="317"/>
      </w:r>
    </w:p>
    <w:p w14:paraId="629F49F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him who has gone to the difficult forests</w:t>
      </w:r>
    </w:p>
    <w:p w14:paraId="13E480A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the stone-heap piled with leaves for the dead traveller</w:t>
      </w:r>
    </w:p>
    <w:p w14:paraId="4028B2A1"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gives some s</w:t>
      </w:r>
      <w:r w:rsidR="00BC3EC5">
        <w:rPr>
          <w:rFonts w:ascii="Gandhari Unicode" w:hAnsi="Gandhari Unicode" w:cs="e-Tamil OTC"/>
          <w:lang w:val="en-GB"/>
        </w:rPr>
        <w:t xml:space="preserve">hade to the </w:t>
      </w:r>
      <w:proofErr w:type="gramStart"/>
      <w:r w:rsidR="00BC3EC5">
        <w:rPr>
          <w:rFonts w:ascii="Gandhari Unicode" w:hAnsi="Gandhari Unicode" w:cs="e-Tamil OTC"/>
          <w:lang w:val="en-GB"/>
        </w:rPr>
        <w:t>large good</w:t>
      </w:r>
      <w:proofErr w:type="gramEnd"/>
      <w:r w:rsidR="00BC3EC5">
        <w:rPr>
          <w:rFonts w:ascii="Gandhari Unicode" w:hAnsi="Gandhari Unicode" w:cs="e-Tamil OTC"/>
          <w:lang w:val="en-GB"/>
        </w:rPr>
        <w:t xml:space="preserve"> elephant </w:t>
      </w:r>
      <w:r w:rsidRPr="00542FF1">
        <w:rPr>
          <w:rFonts w:ascii="Gandhari Unicode" w:hAnsi="Gandhari Unicode" w:cs="e-Tamil OTC"/>
          <w:lang w:val="en-GB"/>
        </w:rPr>
        <w:t>in the hot desert</w:t>
      </w:r>
    </w:p>
    <w:p w14:paraId="74599F2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they are rather not mistaken.</w:t>
      </w:r>
    </w:p>
    <w:p w14:paraId="2D3BA51D" w14:textId="77777777" w:rsidR="0092153D" w:rsidRPr="00542FF1" w:rsidRDefault="0092153D">
      <w:pPr>
        <w:pStyle w:val="Textbody"/>
        <w:spacing w:after="0"/>
        <w:rPr>
          <w:rFonts w:ascii="Gandhari Unicode" w:hAnsi="Gandhari Unicode" w:cs="e-Tamil OTC"/>
          <w:b/>
          <w:lang w:val="en-GB"/>
        </w:rPr>
      </w:pPr>
    </w:p>
    <w:p w14:paraId="643A0C7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FC531F"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78</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நக்கீரன(</w:t>
      </w:r>
      <w:r w:rsidR="005B6522">
        <w:rPr>
          <w:rFonts w:ascii="e-Tamil OTC" w:hAnsi="e-Tamil OTC" w:cs="e-Tamil OTC"/>
          <w:i w:val="0"/>
          <w:iCs w:val="0"/>
          <w:color w:val="auto"/>
          <w:cs/>
        </w:rPr>
        <w:t>ா</w:t>
      </w:r>
      <w:r w:rsidRPr="005B6522">
        <w:rPr>
          <w:rFonts w:ascii="e-Tamil OTC" w:hAnsi="e-Tamil OTC" w:cs="e-Tamil OTC"/>
          <w:i w:val="0"/>
          <w:iCs w:val="0"/>
          <w:color w:val="auto"/>
          <w:cs/>
        </w:rPr>
        <w:t>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companion</w:t>
      </w:r>
    </w:p>
    <w:p w14:paraId="680DA0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பாங்கன் தலைமகற்குச் சொல்லியது.</w:t>
      </w:r>
    </w:p>
    <w:p w14:paraId="6DDB0E6D" w14:textId="77777777" w:rsidR="0092153D" w:rsidRPr="00542FF1" w:rsidRDefault="0092153D">
      <w:pPr>
        <w:pStyle w:val="Textbody"/>
        <w:spacing w:after="29"/>
        <w:rPr>
          <w:rFonts w:ascii="Gandhari Unicode" w:hAnsi="Gandhari Unicode" w:cs="e-Tamil OTC"/>
        </w:rPr>
      </w:pPr>
    </w:p>
    <w:p w14:paraId="07C561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மிசையது நெடுவெள் ளருவி</w:t>
      </w:r>
    </w:p>
    <w:p w14:paraId="3A2D3B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முதுவாய்க் கோடியர் முழவிற் றதும்பிச்</w:t>
      </w:r>
    </w:p>
    <w:p w14:paraId="7453A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சிலம்பி னிழிதரு மிலங்குமலை வெற்ப</w:t>
      </w:r>
    </w:p>
    <w:p w14:paraId="49296B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நோதக் கன்றே காமம் யாவது</w:t>
      </w:r>
    </w:p>
    <w:p w14:paraId="5515A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நன்றென வுணரார் </w:t>
      </w:r>
      <w:r w:rsidRPr="00542FF1">
        <w:rPr>
          <w:rFonts w:ascii="Gandhari Unicode" w:hAnsi="Gandhari Unicode" w:cs="e-Tamil OTC"/>
          <w:u w:val="wave"/>
          <w:cs/>
        </w:rPr>
        <w:t>மாட்டுஞ்</w:t>
      </w:r>
    </w:p>
    <w:p w14:paraId="3A8BE85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சென்றே நிற்கும் பெரும்பே </w:t>
      </w:r>
      <w:r w:rsidRPr="00542FF1">
        <w:rPr>
          <w:rFonts w:ascii="Gandhari Unicode" w:hAnsi="Gandhari Unicode" w:cs="e-Tamil OTC"/>
          <w:u w:val="wave"/>
          <w:cs/>
        </w:rPr>
        <w:t>தைத்தே</w:t>
      </w:r>
      <w:r w:rsidRPr="00542FF1">
        <w:rPr>
          <w:rFonts w:ascii="Gandhari Unicode" w:hAnsi="Gandhari Unicode" w:cs="e-Tamil OTC"/>
          <w:cs/>
        </w:rPr>
        <w:t>.</w:t>
      </w:r>
    </w:p>
    <w:p w14:paraId="245C3622" w14:textId="77777777" w:rsidR="0092153D" w:rsidRPr="00542FF1" w:rsidRDefault="0092153D">
      <w:pPr>
        <w:pStyle w:val="Textbody"/>
        <w:spacing w:after="29"/>
        <w:rPr>
          <w:rFonts w:ascii="Gandhari Unicode" w:hAnsi="Gandhari Unicode" w:cs="e-Tamil OTC"/>
        </w:rPr>
      </w:pPr>
    </w:p>
    <w:p w14:paraId="00956D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காமம்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நாமம்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 </w:t>
      </w:r>
      <w:r w:rsidRPr="00542FF1">
        <w:rPr>
          <w:rFonts w:ascii="Gandhari Unicode" w:eastAsia="URW Palladio UNI" w:hAnsi="Gandhari Unicode" w:cs="e-Tamil OTC"/>
        </w:rPr>
        <w:t xml:space="preserve">L1, C1+2+3+4, G1+2, EA, Cam; </w:t>
      </w:r>
      <w:r w:rsidRPr="00542FF1">
        <w:rPr>
          <w:rFonts w:ascii="Gandhari Unicode" w:eastAsia="URW Palladio UNI" w:hAnsi="Gandhari Unicode" w:cs="e-Tamil OTC"/>
          <w:cs/>
        </w:rPr>
        <w:t xml:space="preserve">மயர்வது </w:t>
      </w:r>
      <w:r w:rsidRPr="00542FF1">
        <w:rPr>
          <w:rFonts w:ascii="Gandhari Unicode" w:eastAsia="URW Palladio UNI" w:hAnsi="Gandhari Unicode" w:cs="e-Tamil OTC"/>
        </w:rPr>
        <w:t xml:space="preserve">PP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L1v,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மட்டுஞ்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மாட்டுச்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தைத்தே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18"/>
      </w:r>
      <w:r w:rsidRPr="00542FF1">
        <w:rPr>
          <w:rFonts w:ascii="Gandhari Unicode" w:hAnsi="Gandhari Unicode" w:cs="e-Tamil OTC"/>
          <w:cs/>
        </w:rPr>
        <w:t xml:space="preserve"> பெரும்பே தைமைத்தே </w:t>
      </w:r>
      <w:r w:rsidRPr="00542FF1">
        <w:rPr>
          <w:rFonts w:ascii="Gandhari Unicode" w:hAnsi="Gandhari Unicode" w:cs="e-Tamil OTC"/>
        </w:rPr>
        <w:t xml:space="preserve">L1v, 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p>
    <w:p w14:paraId="7F969559" w14:textId="77777777" w:rsidR="0092153D" w:rsidRPr="00542FF1" w:rsidRDefault="0092153D">
      <w:pPr>
        <w:pStyle w:val="Textbody"/>
        <w:spacing w:after="29"/>
        <w:rPr>
          <w:rFonts w:ascii="Gandhari Unicode" w:hAnsi="Gandhari Unicode" w:cs="e-Tamil OTC"/>
        </w:rPr>
      </w:pPr>
    </w:p>
    <w:p w14:paraId="4EEC6CF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peru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micaiyatu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neṭu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veḷ</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aruvi</w:t>
      </w:r>
      <w:proofErr w:type="spellEnd"/>
    </w:p>
    <w:p w14:paraId="5F1D523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mutu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vāy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kōṭiyar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muḻaviṉ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tatumpi</w:t>
      </w:r>
      <w:proofErr w:type="spellEnd"/>
      <w:r w:rsidR="00700EF7">
        <w:rPr>
          <w:rFonts w:ascii="Gandhari Unicode" w:hAnsi="Gandhari Unicode" w:cs="e-Tamil OTC"/>
          <w:lang w:val="fr-FR"/>
        </w:rPr>
        <w:t>+</w:t>
      </w:r>
    </w:p>
    <w:p w14:paraId="02E7E5F2"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cilampiṉ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iḻi</w:t>
      </w:r>
      <w:r w:rsidR="00700EF7">
        <w:rPr>
          <w:rFonts w:ascii="Gandhari Unicode" w:hAnsi="Gandhari Unicode" w:cs="e-Tamil OTC"/>
          <w:lang w:val="fr-FR"/>
        </w:rPr>
        <w:t>-</w:t>
      </w:r>
      <w:r w:rsidRPr="00542FF1">
        <w:rPr>
          <w:rFonts w:ascii="Gandhari Unicode" w:hAnsi="Gandhari Unicode" w:cs="e-Tamil OTC"/>
          <w:lang w:val="fr-FR"/>
        </w:rPr>
        <w:t>tarum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ilaṅku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veṟpa</w:t>
      </w:r>
      <w:proofErr w:type="spellEnd"/>
    </w:p>
    <w:p w14:paraId="156D1FD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nō</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takkaṉṟ</w:t>
      </w:r>
      <w:proofErr w:type="spellEnd"/>
      <w:r w:rsidR="00700EF7">
        <w:rPr>
          <w:rFonts w:ascii="Gandhari Unicode" w:hAnsi="Gandhari Unicode" w:cs="e-Tamil OTC"/>
          <w:lang w:val="fr-FR"/>
        </w:rPr>
        <w:t>*-</w:t>
      </w:r>
      <w:r w:rsidRPr="00542FF1">
        <w:rPr>
          <w:rFonts w:ascii="Gandhari Unicode" w:hAnsi="Gandhari Unicode" w:cs="e-Tamil OTC"/>
          <w:lang w:val="fr-FR"/>
        </w:rPr>
        <w:t xml:space="preserve">ē </w:t>
      </w:r>
      <w:proofErr w:type="spellStart"/>
      <w:r w:rsidRPr="00542FF1">
        <w:rPr>
          <w:rFonts w:ascii="Gandhari Unicode" w:hAnsi="Gandhari Unicode" w:cs="e-Tamil OTC"/>
          <w:lang w:val="fr-FR"/>
        </w:rPr>
        <w:t>kāmam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yāvat</w:t>
      </w:r>
      <w:proofErr w:type="spellEnd"/>
      <w:r w:rsidR="00700EF7">
        <w:rPr>
          <w:rFonts w:ascii="Gandhari Unicode" w:hAnsi="Gandhari Unicode" w:cs="e-Tamil OTC"/>
          <w:lang w:val="fr-FR"/>
        </w:rPr>
        <w:t>*-</w:t>
      </w:r>
      <w:r w:rsidRPr="00542FF1">
        <w:rPr>
          <w:rFonts w:ascii="Gandhari Unicode" w:hAnsi="Gandhari Unicode" w:cs="e-Tamil OTC"/>
          <w:lang w:val="fr-FR"/>
        </w:rPr>
        <w:t>um</w:t>
      </w:r>
    </w:p>
    <w:p w14:paraId="166BA4C0"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naṉṟ</w:t>
      </w:r>
      <w:proofErr w:type="spellEnd"/>
      <w:proofErr w:type="gramEnd"/>
      <w:r w:rsidR="00700EF7">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00EF7">
        <w:rPr>
          <w:rFonts w:ascii="Gandhari Unicode" w:hAnsi="Gandhari Unicode" w:cs="e-Tamil OTC"/>
          <w:lang w:val="fr-FR"/>
        </w:rPr>
        <w:t>~</w:t>
      </w:r>
      <w:proofErr w:type="spellStart"/>
      <w:r w:rsidRPr="00542FF1">
        <w:rPr>
          <w:rFonts w:ascii="Gandhari Unicode" w:hAnsi="Gandhari Unicode" w:cs="e-Tamil OTC"/>
          <w:lang w:val="fr-FR"/>
        </w:rPr>
        <w:t>uṇarār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māṭṭ</w:t>
      </w:r>
      <w:proofErr w:type="spellEnd"/>
      <w:r w:rsidR="00700EF7">
        <w:rPr>
          <w:rFonts w:ascii="Gandhari Unicode" w:hAnsi="Gandhari Unicode" w:cs="e-Tamil OTC"/>
          <w:i/>
          <w:iCs/>
          <w:lang w:val="fr-FR"/>
        </w:rPr>
        <w:t>*-</w:t>
      </w:r>
      <w:r w:rsidRPr="00542FF1">
        <w:rPr>
          <w:rFonts w:ascii="Gandhari Unicode" w:hAnsi="Gandhari Unicode" w:cs="e-Tamil OTC"/>
          <w:i/>
          <w:iCs/>
          <w:lang w:val="fr-FR"/>
        </w:rPr>
        <w:t>um</w:t>
      </w:r>
    </w:p>
    <w:p w14:paraId="3A9C06DC" w14:textId="77777777" w:rsidR="0092153D" w:rsidRPr="00700EF7" w:rsidRDefault="00014CDD">
      <w:pPr>
        <w:pStyle w:val="Textbody"/>
        <w:spacing w:after="29" w:line="260" w:lineRule="exact"/>
        <w:rPr>
          <w:rFonts w:ascii="Gandhari Unicode" w:hAnsi="Gandhari Unicode" w:cs="e-Tamil OTC"/>
          <w:lang w:val="fr-FR"/>
        </w:rPr>
      </w:pPr>
      <w:proofErr w:type="spellStart"/>
      <w:proofErr w:type="gramStart"/>
      <w:r w:rsidRPr="00700EF7">
        <w:rPr>
          <w:rFonts w:ascii="Gandhari Unicode" w:hAnsi="Gandhari Unicode" w:cs="e-Tamil OTC"/>
          <w:lang w:val="fr-FR"/>
        </w:rPr>
        <w:t>ceṉṟ</w:t>
      </w:r>
      <w:proofErr w:type="spellEnd"/>
      <w:proofErr w:type="gramEnd"/>
      <w:r w:rsidR="00700EF7" w:rsidRPr="00700EF7">
        <w:rPr>
          <w:rFonts w:ascii="Gandhari Unicode" w:hAnsi="Gandhari Unicode" w:cs="e-Tamil OTC"/>
          <w:lang w:val="fr-FR"/>
        </w:rPr>
        <w:t>*-</w:t>
      </w:r>
      <w:r w:rsidRPr="00700EF7">
        <w:rPr>
          <w:rFonts w:ascii="Gandhari Unicode" w:hAnsi="Gandhari Unicode" w:cs="e-Tamil OTC"/>
          <w:lang w:val="fr-FR"/>
        </w:rPr>
        <w:t xml:space="preserve">ē </w:t>
      </w:r>
      <w:proofErr w:type="spellStart"/>
      <w:r w:rsidRPr="00700EF7">
        <w:rPr>
          <w:rFonts w:ascii="Gandhari Unicode" w:hAnsi="Gandhari Unicode" w:cs="e-Tamil OTC"/>
          <w:lang w:val="fr-FR"/>
        </w:rPr>
        <w:t>niṟkum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lang w:val="fr-FR"/>
        </w:rPr>
        <w:t>perum</w:t>
      </w:r>
      <w:proofErr w:type="spellEnd"/>
      <w:r w:rsidRPr="00700EF7">
        <w:rPr>
          <w:rFonts w:ascii="Gandhari Unicode" w:hAnsi="Gandhari Unicode" w:cs="e-Tamil OTC"/>
          <w:lang w:val="fr-FR"/>
        </w:rPr>
        <w:t xml:space="preserve"> </w:t>
      </w:r>
      <w:proofErr w:type="spellStart"/>
      <w:r w:rsidRPr="00700EF7">
        <w:rPr>
          <w:rFonts w:ascii="Gandhari Unicode" w:hAnsi="Gandhari Unicode" w:cs="e-Tamil OTC"/>
          <w:i/>
          <w:iCs/>
          <w:lang w:val="fr-FR"/>
        </w:rPr>
        <w:t>pētaitt</w:t>
      </w:r>
      <w:proofErr w:type="spellEnd"/>
      <w:r w:rsidR="00700EF7" w:rsidRPr="00700EF7">
        <w:rPr>
          <w:rFonts w:ascii="Gandhari Unicode" w:hAnsi="Gandhari Unicode" w:cs="e-Tamil OTC"/>
          <w:i/>
          <w:iCs/>
          <w:lang w:val="fr-FR"/>
        </w:rPr>
        <w:t>*-</w:t>
      </w:r>
      <w:r w:rsidRPr="00700EF7">
        <w:rPr>
          <w:rFonts w:ascii="Gandhari Unicode" w:hAnsi="Gandhari Unicode" w:cs="e-Tamil OTC"/>
          <w:i/>
          <w:iCs/>
          <w:lang w:val="fr-FR"/>
        </w:rPr>
        <w:t>ē</w:t>
      </w:r>
      <w:r w:rsidRPr="00700EF7">
        <w:rPr>
          <w:rFonts w:ascii="Gandhari Unicode" w:hAnsi="Gandhari Unicode" w:cs="e-Tamil OTC"/>
          <w:lang w:val="fr-FR"/>
        </w:rPr>
        <w:t>.</w:t>
      </w:r>
    </w:p>
    <w:p w14:paraId="0EBFE6BD" w14:textId="77777777" w:rsidR="0092153D" w:rsidRPr="00700EF7" w:rsidRDefault="0092153D">
      <w:pPr>
        <w:pStyle w:val="Textbody"/>
        <w:spacing w:after="29" w:line="260" w:lineRule="exact"/>
        <w:rPr>
          <w:rFonts w:ascii="Gandhari Unicode" w:hAnsi="Gandhari Unicode" w:cs="e-Tamil OTC"/>
          <w:u w:val="single"/>
          <w:lang w:val="fr-FR"/>
        </w:rPr>
      </w:pPr>
    </w:p>
    <w:p w14:paraId="730398B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HIM by the companion.</w:t>
      </w:r>
    </w:p>
    <w:p w14:paraId="6C062C7F" w14:textId="77777777" w:rsidR="0092153D" w:rsidRPr="00542FF1" w:rsidRDefault="0092153D">
      <w:pPr>
        <w:pStyle w:val="Textbody"/>
        <w:spacing w:after="29" w:line="260" w:lineRule="exact"/>
        <w:rPr>
          <w:rFonts w:ascii="Gandhari Unicode" w:hAnsi="Gandhari Unicode" w:cs="e-Tamil OTC"/>
          <w:u w:val="single"/>
          <w:lang w:val="en-GB"/>
        </w:rPr>
      </w:pPr>
    </w:p>
    <w:p w14:paraId="43E5EE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elevation-it(?)</w:t>
      </w:r>
      <w:r w:rsidRPr="00542FF1">
        <w:rPr>
          <w:rStyle w:val="FootnoteReference"/>
          <w:rFonts w:ascii="Gandhari Unicode" w:hAnsi="Gandhari Unicode" w:cs="e-Tamil OTC"/>
          <w:lang w:val="en-GB"/>
        </w:rPr>
        <w:footnoteReference w:id="319"/>
      </w:r>
      <w:r w:rsidRPr="00542FF1">
        <w:rPr>
          <w:rFonts w:ascii="Gandhari Unicode" w:hAnsi="Gandhari Unicode" w:cs="e-Tamil OTC"/>
          <w:lang w:val="en-GB"/>
        </w:rPr>
        <w:t xml:space="preserve"> long white waterfall</w:t>
      </w:r>
    </w:p>
    <w:p w14:paraId="670574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 mouth</w:t>
      </w:r>
      <w:r w:rsidRPr="00542FF1">
        <w:rPr>
          <w:rStyle w:val="FootnoteReference"/>
          <w:rFonts w:ascii="Gandhari Unicode" w:hAnsi="Gandhari Unicode" w:cs="e-Tamil OTC"/>
          <w:lang w:val="en-GB"/>
        </w:rPr>
        <w:footnoteReference w:id="320"/>
      </w:r>
      <w:r w:rsidRPr="00542FF1">
        <w:rPr>
          <w:rFonts w:ascii="Gandhari Unicode" w:hAnsi="Gandhari Unicode" w:cs="e-Tamil OTC"/>
        </w:rPr>
        <w:t xml:space="preserve"> </w:t>
      </w:r>
      <w:r w:rsidRPr="00542FF1">
        <w:rPr>
          <w:rFonts w:ascii="Gandhari Unicode" w:hAnsi="Gandhari Unicode" w:cs="e-Tamil OTC"/>
          <w:lang w:val="en-GB"/>
        </w:rPr>
        <w:t>dancer(h.)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resounded</w:t>
      </w:r>
      <w:proofErr w:type="gramEnd"/>
    </w:p>
    <w:p w14:paraId="5756EF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shine- mountain mountain-he(voc.)</w:t>
      </w:r>
    </w:p>
    <w:p w14:paraId="3D307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 it-was-fit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 xml:space="preserve">desire </w:t>
      </w:r>
      <w:proofErr w:type="gramStart"/>
      <w:r w:rsidRPr="00542FF1">
        <w:rPr>
          <w:rFonts w:ascii="Gandhari Unicode" w:hAnsi="Gandhari Unicode" w:cs="e-Tamil OTC"/>
          <w:lang w:val="en-GB"/>
        </w:rPr>
        <w:t>anything</w:t>
      </w:r>
      <w:proofErr w:type="gramEnd"/>
    </w:p>
    <w:p w14:paraId="0796E0A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good-it say</w:t>
      </w:r>
      <w:r w:rsidRPr="00542FF1">
        <w:rPr>
          <w:rFonts w:ascii="Gandhari Unicode" w:hAnsi="Gandhari Unicode" w:cs="e-Tamil OTC"/>
        </w:rPr>
        <w:t xml:space="preserve"> </w:t>
      </w:r>
      <w:r w:rsidRPr="00542FF1">
        <w:rPr>
          <w:rFonts w:ascii="Gandhari Unicode" w:hAnsi="Gandhari Unicode" w:cs="e-Tamil OTC"/>
          <w:lang w:val="en-GB"/>
        </w:rPr>
        <w:t>realise-not-they(h.) place</w:t>
      </w:r>
      <w:r w:rsidRPr="00542FF1">
        <w:rPr>
          <w:rFonts w:ascii="Gandhari Unicode" w:hAnsi="Gandhari Unicode" w:cs="e-Tamil OTC"/>
          <w:position w:val="6"/>
          <w:lang w:val="en-GB"/>
        </w:rPr>
        <w:t>um</w:t>
      </w:r>
      <w:r w:rsidRPr="00700EF7">
        <w:rPr>
          <w:rStyle w:val="FootnoteReference"/>
          <w:rFonts w:ascii="Gandhari Unicode" w:hAnsi="Gandhari Unicode" w:cs="e-Tamil OTC"/>
          <w:lang w:val="en-GB"/>
        </w:rPr>
        <w:footnoteReference w:id="321"/>
      </w:r>
    </w:p>
    <w:p w14:paraId="42356FD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gone</w:t>
      </w:r>
      <w:r w:rsidRPr="00542FF1">
        <w:rPr>
          <w:rFonts w:ascii="Gandhari Unicode" w:hAnsi="Gandhari Unicode" w:cs="e-Tamil OTC"/>
          <w:position w:val="6"/>
          <w:lang w:val="en-GB"/>
        </w:rPr>
        <w:t>ē</w:t>
      </w:r>
      <w:r w:rsidRPr="00542FF1">
        <w:rPr>
          <w:rFonts w:ascii="Gandhari Unicode" w:hAnsi="Gandhari Unicode" w:cs="e-Tamil OTC"/>
          <w:lang w:val="en-GB"/>
        </w:rPr>
        <w:t xml:space="preserve"> standing-</w:t>
      </w:r>
      <w:r w:rsidRPr="00542FF1">
        <w:rPr>
          <w:rStyle w:val="FootnoteReference"/>
          <w:rFonts w:ascii="Gandhari Unicode" w:hAnsi="Gandhari Unicode" w:cs="e-Tamil OTC"/>
          <w:lang w:val="en-GB"/>
        </w:rPr>
        <w:footnoteReference w:id="322"/>
      </w:r>
      <w:r w:rsidRPr="00542FF1">
        <w:rPr>
          <w:rFonts w:ascii="Gandhari Unicode" w:hAnsi="Gandhari Unicode" w:cs="e-Tamil OTC"/>
          <w:lang w:val="en-GB"/>
        </w:rPr>
        <w:t xml:space="preserve"> big folly</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17113B2B" w14:textId="77777777" w:rsidR="0092153D" w:rsidRPr="00542FF1" w:rsidRDefault="0092153D">
      <w:pPr>
        <w:pStyle w:val="Textbody"/>
        <w:spacing w:after="29"/>
        <w:rPr>
          <w:rFonts w:ascii="Gandhari Unicode" w:hAnsi="Gandhari Unicode" w:cs="e-Tamil OTC"/>
          <w:lang w:val="en-GB"/>
        </w:rPr>
      </w:pPr>
    </w:p>
    <w:p w14:paraId="0B1797D9" w14:textId="77777777" w:rsidR="0092153D" w:rsidRPr="00542FF1" w:rsidRDefault="0092153D">
      <w:pPr>
        <w:pStyle w:val="Textbody"/>
        <w:spacing w:after="29"/>
        <w:rPr>
          <w:rFonts w:ascii="Gandhari Unicode" w:hAnsi="Gandhari Unicode" w:cs="e-Tamil OTC"/>
          <w:lang w:val="en-GB"/>
        </w:rPr>
      </w:pPr>
    </w:p>
    <w:p w14:paraId="23290E4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man from the shining mountains,</w:t>
      </w:r>
    </w:p>
    <w:p w14:paraId="7915F808"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where tumbles from the </w:t>
      </w:r>
      <w:proofErr w:type="gramStart"/>
      <w:r w:rsidRPr="00542FF1">
        <w:rPr>
          <w:rFonts w:ascii="Gandhari Unicode" w:hAnsi="Gandhari Unicode" w:cs="e-Tamil OTC"/>
          <w:lang w:val="en-GB"/>
        </w:rPr>
        <w:t>mountain-side</w:t>
      </w:r>
      <w:proofErr w:type="gramEnd"/>
      <w:r w:rsidRPr="00542FF1">
        <w:rPr>
          <w:rFonts w:ascii="Gandhari Unicode" w:hAnsi="Gandhari Unicode" w:cs="e-Tamil OTC"/>
          <w:lang w:val="en-GB"/>
        </w:rPr>
        <w:t>,</w:t>
      </w:r>
    </w:p>
    <w:p w14:paraId="5AD9523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resounding like the drum of dancers with wise words,</w:t>
      </w:r>
    </w:p>
    <w:p w14:paraId="5E3456B5"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the long white waterfall high on the big mountain,</w:t>
      </w:r>
    </w:p>
    <w:p w14:paraId="18EF3D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pain is fitting</w:t>
      </w:r>
      <w:r w:rsidRPr="00700EF7">
        <w:rPr>
          <w:rStyle w:val="FootnoteReference"/>
          <w:rFonts w:ascii="Gandhari Unicode" w:hAnsi="Gandhari Unicode" w:cs="e-Tamil OTC"/>
          <w:lang w:val="en-GB"/>
        </w:rPr>
        <w:footnoteReference w:id="323"/>
      </w:r>
      <w:r w:rsidRPr="00542FF1">
        <w:rPr>
          <w:rFonts w:ascii="Gandhari Unicode" w:hAnsi="Gandhari Unicode" w:cs="e-Tamil OTC"/>
          <w:lang w:val="en-GB"/>
        </w:rPr>
        <w:t>. To say: desire</w:t>
      </w:r>
    </w:p>
    <w:p w14:paraId="2D0C2A31"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[is] something good on the part of the ignorant</w:t>
      </w:r>
    </w:p>
    <w:p w14:paraId="46BB71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is] lasting great folly.</w:t>
      </w:r>
    </w:p>
    <w:p w14:paraId="1FEB90C7" w14:textId="77777777" w:rsidR="0092153D" w:rsidRPr="00542FF1" w:rsidRDefault="0092153D">
      <w:pPr>
        <w:pStyle w:val="Textbody"/>
        <w:spacing w:after="0"/>
        <w:rPr>
          <w:rFonts w:ascii="Gandhari Unicode" w:hAnsi="Gandhari Unicode" w:cs="e-Tamil OTC"/>
          <w:lang w:val="en-GB"/>
        </w:rPr>
      </w:pPr>
    </w:p>
    <w:p w14:paraId="2B1DF278" w14:textId="77777777" w:rsidR="0092153D" w:rsidRPr="00542FF1" w:rsidRDefault="0092153D">
      <w:pPr>
        <w:pStyle w:val="Textbody"/>
        <w:spacing w:after="0"/>
        <w:rPr>
          <w:rFonts w:ascii="Gandhari Unicode" w:hAnsi="Gandhari Unicode" w:cs="e-Tamil OTC"/>
          <w:lang w:val="en-GB"/>
        </w:rPr>
      </w:pPr>
    </w:p>
    <w:p w14:paraId="36EBA6B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96741A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w:t>
      </w:r>
      <w:r w:rsidRPr="00542FF1">
        <w:rPr>
          <w:rFonts w:ascii="Gandhari Unicode" w:hAnsi="Gandhari Unicode" w:cs="e-Tamil OTC"/>
          <w:lang w:val="en-GB"/>
        </w:rPr>
        <w:tab/>
        <w:t xml:space="preserve"> desire</w:t>
      </w:r>
    </w:p>
    <w:p w14:paraId="594F4E1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[is] permanent great </w:t>
      </w:r>
      <w:proofErr w:type="gramStart"/>
      <w:r w:rsidRPr="00542FF1">
        <w:rPr>
          <w:rFonts w:ascii="Gandhari Unicode" w:hAnsi="Gandhari Unicode" w:cs="e-Tamil OTC"/>
          <w:lang w:val="en-GB"/>
        </w:rPr>
        <w:t>folly</w:t>
      </w:r>
      <w:proofErr w:type="gramEnd"/>
    </w:p>
    <w:p w14:paraId="52744D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those ignorant of what [is] good.</w:t>
      </w:r>
    </w:p>
    <w:p w14:paraId="52DBA18D" w14:textId="77777777" w:rsidR="0092153D" w:rsidRPr="00542FF1" w:rsidRDefault="0092153D">
      <w:pPr>
        <w:pStyle w:val="Textbody"/>
        <w:spacing w:after="0"/>
        <w:rPr>
          <w:rFonts w:ascii="Gandhari Unicode" w:hAnsi="Gandhari Unicode" w:cs="e-Tamil OTC"/>
          <w:lang w:val="en-GB"/>
        </w:rPr>
      </w:pPr>
    </w:p>
    <w:p w14:paraId="4ED173A4"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4E371D"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79</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குடவாயிற் கீரனக்கன்</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SHE</w:t>
      </w:r>
    </w:p>
    <w:p w14:paraId="57A539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தோழிக்குச் சொல்லியது.</w:t>
      </w:r>
    </w:p>
    <w:p w14:paraId="78AA97F2" w14:textId="77777777" w:rsidR="0092153D" w:rsidRPr="00542FF1" w:rsidRDefault="0092153D">
      <w:pPr>
        <w:pStyle w:val="Textbody"/>
        <w:spacing w:after="29"/>
        <w:rPr>
          <w:rFonts w:ascii="Gandhari Unicode" w:hAnsi="Gandhari Unicode" w:cs="e-Tamil OTC"/>
        </w:rPr>
      </w:pPr>
    </w:p>
    <w:p w14:paraId="439420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தோனயந் துண்ட</w:t>
      </w:r>
    </w:p>
    <w:p w14:paraId="24C270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பொரிதா ளோமை வளிபொரு நெடுஞ்சினை</w:t>
      </w:r>
    </w:p>
    <w:p w14:paraId="525C78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யலங்க லுலவை யேறி யொய்யெனப்</w:t>
      </w:r>
    </w:p>
    <w:p w14:paraId="408F1C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புலம்புதரு குரல புறவுப்பெடை பயிரு</w:t>
      </w:r>
    </w:p>
    <w:p w14:paraId="4D3BD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மத்த நண்ணிய வங்குடிச் சீறூர்ச்</w:t>
      </w:r>
    </w:p>
    <w:p w14:paraId="0AB75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சேர்ந்தனர்</w:t>
      </w:r>
      <w:r w:rsidRPr="00542FF1">
        <w:rPr>
          <w:rFonts w:ascii="Gandhari Unicode" w:hAnsi="Gandhari Unicode" w:cs="e-Tamil OTC"/>
          <w:cs/>
        </w:rPr>
        <w:t xml:space="preserve"> கொல்லோ தாமே யாந்தமக்</w:t>
      </w:r>
    </w:p>
    <w:p w14:paraId="362F36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கொல்லே மென்ற </w:t>
      </w:r>
      <w:r w:rsidRPr="00542FF1">
        <w:rPr>
          <w:rFonts w:ascii="Gandhari Unicode" w:hAnsi="Gandhari Unicode" w:cs="e-Tamil OTC"/>
          <w:u w:val="wave"/>
          <w:cs/>
        </w:rPr>
        <w:t>தப்பல்</w:t>
      </w:r>
    </w:p>
    <w:p w14:paraId="4C38DF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தகறல்</w:t>
      </w:r>
      <w:r w:rsidRPr="00542FF1">
        <w:rPr>
          <w:rFonts w:ascii="Gandhari Unicode" w:hAnsi="Gandhari Unicode" w:cs="e-Tamil OTC"/>
          <w:cs/>
        </w:rPr>
        <w:t xml:space="preserve"> வல்லு வோரே.</w:t>
      </w:r>
    </w:p>
    <w:p w14:paraId="3CF4173D" w14:textId="77777777" w:rsidR="0092153D" w:rsidRPr="00542FF1" w:rsidRDefault="0092153D">
      <w:pPr>
        <w:pStyle w:val="Textbody"/>
        <w:spacing w:after="29"/>
        <w:rPr>
          <w:rFonts w:ascii="Gandhari Unicode" w:hAnsi="Gandhari Unicode" w:cs="e-Tamil OTC"/>
        </w:rPr>
      </w:pPr>
    </w:p>
    <w:p w14:paraId="7B2C4E3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வளிபொரு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யளிபொரு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புறவுப்பேடை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சீறூர்ச்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சீறூர் </w:t>
      </w:r>
      <w:r w:rsidRPr="00542FF1">
        <w:rPr>
          <w:rFonts w:ascii="Gandhari Unicode" w:eastAsia="URW Palladio UNI" w:hAnsi="Gandhari Unicode" w:cs="e-Tamil OTC"/>
        </w:rPr>
        <w:t xml:space="preserve">C4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சேர்ந்தனர் </w:t>
      </w:r>
      <w:r w:rsidRPr="00542FF1">
        <w:rPr>
          <w:rFonts w:ascii="Gandhari Unicode" w:hAnsi="Gandhari Unicode" w:cs="e-Tamil OTC"/>
        </w:rPr>
        <w:t xml:space="preserve">L1, C1+2+3+4,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சேந்தனர் </w:t>
      </w:r>
      <w:r w:rsidRPr="00542FF1">
        <w:rPr>
          <w:rFonts w:ascii="Gandhari Unicode" w:hAnsi="Gandhari Unicode" w:cs="e-Tamil OTC"/>
        </w:rPr>
        <w:t xml:space="preserve">C2v+3v+4v,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தப்பல் </w:t>
      </w:r>
      <w:r w:rsidRPr="00542FF1">
        <w:rPr>
          <w:rFonts w:ascii="Gandhari Unicode" w:hAnsi="Gandhari Unicode" w:cs="e-Tamil OTC"/>
        </w:rPr>
        <w:t xml:space="preserve">C2+4, G1v+2,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தற்பல் </w:t>
      </w:r>
      <w:r w:rsidRPr="00542FF1">
        <w:rPr>
          <w:rFonts w:ascii="Gandhari Unicode" w:hAnsi="Gandhari Unicode" w:cs="e-Tamil OTC"/>
        </w:rPr>
        <w:t xml:space="preserve">L1, C1+3, G1; </w:t>
      </w:r>
      <w:r w:rsidRPr="00542FF1">
        <w:rPr>
          <w:rFonts w:ascii="Gandhari Unicode" w:hAnsi="Gandhari Unicode" w:cs="e-Tamil OTC"/>
          <w:cs/>
        </w:rPr>
        <w:t xml:space="preserve">தப்பற்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தப்பற்குச்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VP, ER </w:t>
      </w:r>
      <w:r w:rsidRPr="00542FF1">
        <w:rPr>
          <w:rFonts w:ascii="Gandhari Unicode" w:eastAsia="URW Palladio UNI" w:hAnsi="Gandhari Unicode" w:cs="e-Tamil OTC"/>
        </w:rPr>
        <w:t xml:space="preserve">• </w:t>
      </w:r>
      <w:r w:rsidRPr="00542FF1">
        <w:rPr>
          <w:rFonts w:ascii="Gandhari Unicode" w:hAnsi="Gandhari Unicode" w:cs="e-Tamil OTC"/>
          <w:b/>
          <w:bCs/>
        </w:rPr>
        <w:t>8a-c</w:t>
      </w:r>
      <w:r w:rsidRPr="00542FF1">
        <w:rPr>
          <w:rFonts w:ascii="Gandhari Unicode" w:hAnsi="Gandhari Unicode" w:cs="e-Tamil OTC"/>
        </w:rPr>
        <w:t xml:space="preserve"> </w:t>
      </w:r>
      <w:r w:rsidRPr="00542FF1">
        <w:rPr>
          <w:rFonts w:ascii="Gandhari Unicode" w:hAnsi="Gandhari Unicode" w:cs="e-Tamil OTC"/>
          <w:cs/>
        </w:rPr>
        <w:t xml:space="preserve">சொல்லா தகறல் வல்லு </w:t>
      </w:r>
      <w:r w:rsidRPr="00542FF1">
        <w:rPr>
          <w:rFonts w:ascii="Gandhari Unicode" w:hAnsi="Gandhari Unicode" w:cs="e-Tamil OTC"/>
        </w:rPr>
        <w:t xml:space="preserve">C2+3v+4,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 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L1, G1; </w:t>
      </w:r>
      <w:r w:rsidRPr="00542FF1">
        <w:rPr>
          <w:rFonts w:ascii="Gandhari Unicode" w:hAnsi="Gandhari Unicode" w:cs="e-Tamil OTC"/>
          <w:cs/>
        </w:rPr>
        <w:t>சொலா தத</w:t>
      </w:r>
      <w:r w:rsidRPr="00542FF1">
        <w:rPr>
          <w:rFonts w:ascii="Gandhari Unicode" w:eastAsia="URW Palladio UNI" w:hAnsi="Gandhari Unicode" w:cs="e-Tamil OTC"/>
        </w:rPr>
        <w:t>‡ ‡</w:t>
      </w:r>
      <w:r w:rsidRPr="00542FF1">
        <w:rPr>
          <w:rFonts w:ascii="Gandhari Unicode" w:hAnsi="Gandhari Unicode" w:cs="e-Tamil OTC"/>
          <w:cs/>
        </w:rPr>
        <w:t xml:space="preserve">ல்லு </w:t>
      </w:r>
      <w:r w:rsidRPr="00542FF1">
        <w:rPr>
          <w:rFonts w:ascii="Gandhari Unicode" w:hAnsi="Gandhari Unicode" w:cs="e-Tamil OTC"/>
        </w:rPr>
        <w:t xml:space="preserve">C1; </w:t>
      </w:r>
      <w:r w:rsidRPr="00542FF1">
        <w:rPr>
          <w:rFonts w:ascii="Gandhari Unicode" w:hAnsi="Gandhari Unicode" w:cs="e-Tamil OTC"/>
          <w:cs/>
        </w:rPr>
        <w:t>சொல</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தத</w:t>
      </w:r>
      <w:r w:rsidRPr="00542FF1">
        <w:rPr>
          <w:rFonts w:ascii="Gandhari Unicode" w:eastAsia="URW Palladio UNI" w:hAnsi="Gandhari Unicode" w:cs="e-Tamil OTC"/>
          <w:cs/>
        </w:rPr>
        <w:t xml:space="preserve"> வ</w:t>
      </w:r>
      <w:r w:rsidRPr="00542FF1">
        <w:rPr>
          <w:rFonts w:ascii="Gandhari Unicode" w:hAnsi="Gandhari Unicode" w:cs="e-Tamil OTC"/>
          <w:cs/>
        </w:rPr>
        <w:t xml:space="preserve">ல்லு </w:t>
      </w:r>
      <w:r w:rsidRPr="00542FF1">
        <w:rPr>
          <w:rFonts w:ascii="Gandhari Unicode" w:hAnsi="Gandhari Unicode" w:cs="e-Tamil OTC"/>
        </w:rPr>
        <w:t xml:space="preserve">C3; </w:t>
      </w:r>
      <w:r w:rsidRPr="00542FF1">
        <w:rPr>
          <w:rFonts w:ascii="Gandhari Unicode" w:hAnsi="Gandhari Unicode" w:cs="e-Tamil OTC"/>
          <w:cs/>
        </w:rPr>
        <w:t xml:space="preserve">சொல்லா தேகல் வல்லு </w:t>
      </w:r>
      <w:r w:rsidRPr="00542FF1">
        <w:rPr>
          <w:rFonts w:ascii="Gandhari Unicode" w:hAnsi="Gandhari Unicode" w:cs="e-Tamil OTC"/>
        </w:rPr>
        <w:t xml:space="preserve">G2,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ER</w:t>
      </w:r>
    </w:p>
    <w:p w14:paraId="6DC1394B" w14:textId="77777777" w:rsidR="0092153D" w:rsidRPr="00542FF1" w:rsidRDefault="0092153D">
      <w:pPr>
        <w:pStyle w:val="Textbody"/>
        <w:spacing w:after="29"/>
        <w:rPr>
          <w:rFonts w:ascii="Gandhari Unicode" w:hAnsi="Gandhari Unicode" w:cs="e-Tamil OTC"/>
        </w:rPr>
      </w:pPr>
    </w:p>
    <w:p w14:paraId="28BFDDC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700EF7">
        <w:rPr>
          <w:rFonts w:ascii="Gandhari Unicode" w:hAnsi="Gandhari Unicode" w:cs="e-Tamil OTC"/>
          <w:lang w:val="en-GB"/>
        </w:rPr>
        <w:t>(</w:t>
      </w:r>
      <w:r w:rsidRPr="00542FF1">
        <w:rPr>
          <w:rFonts w:ascii="Gandhari Unicode" w:hAnsi="Gandhari Unicode" w:cs="e-Tamil OTC"/>
          <w:lang w:val="en-GB"/>
        </w:rPr>
        <w:t>m</w:t>
      </w:r>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700EF7">
        <w:rPr>
          <w:rFonts w:ascii="Gandhari Unicode" w:hAnsi="Gandhari Unicode" w:cs="e-Tamil OTC"/>
          <w:lang w:val="en-GB"/>
        </w:rPr>
        <w:t>ai</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tōl</w:t>
      </w:r>
      <w:proofErr w:type="spellEnd"/>
      <w:r w:rsidR="00700EF7">
        <w:rPr>
          <w:rFonts w:ascii="Gandhari Unicode" w:hAnsi="Gandhari Unicode" w:cs="e-Tamil OTC"/>
          <w:lang w:val="en-GB"/>
        </w:rPr>
        <w:t xml:space="preserve"> </w:t>
      </w:r>
      <w:proofErr w:type="spellStart"/>
      <w:r w:rsidR="00700EF7">
        <w:rPr>
          <w:rFonts w:ascii="Gandhari Unicode" w:hAnsi="Gandhari Unicode" w:cs="e-Tamil OTC"/>
          <w:lang w:val="en-GB"/>
        </w:rPr>
        <w:t>nayant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p>
    <w:p w14:paraId="63AB9B3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496E8637" w14:textId="77777777" w:rsidR="0092153D" w:rsidRPr="00542FF1" w:rsidRDefault="00700EF7">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alaṅkal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ulavai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oyyeṉa</w:t>
      </w:r>
      <w:proofErr w:type="spellEnd"/>
      <w:r>
        <w:rPr>
          <w:rFonts w:ascii="Gandhari Unicode" w:hAnsi="Gandhari Unicode" w:cs="e-Tamil OTC"/>
          <w:lang w:val="en-GB"/>
        </w:rPr>
        <w:t>+</w:t>
      </w:r>
    </w:p>
    <w:p w14:paraId="301FC1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puṟavu</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payirum</w:t>
      </w:r>
      <w:proofErr w:type="spellEnd"/>
    </w:p>
    <w:p w14:paraId="4D59A1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naṇṇiya</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kuṭi</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cīṟ</w:t>
      </w:r>
      <w:proofErr w:type="spellEnd"/>
      <w:r w:rsidR="00FB693A">
        <w:rPr>
          <w:rFonts w:ascii="Gandhari Unicode" w:hAnsi="Gandhari Unicode" w:cs="e-Tamil OTC"/>
          <w:lang w:val="en-GB"/>
        </w:rPr>
        <w:t>*</w:t>
      </w:r>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ūr</w:t>
      </w:r>
      <w:proofErr w:type="spellEnd"/>
      <w:proofErr w:type="gramEnd"/>
    </w:p>
    <w:p w14:paraId="02A692A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cērntaṉar</w:t>
      </w:r>
      <w:r w:rsidR="00700EF7">
        <w:rPr>
          <w:rFonts w:ascii="Gandhari Unicode" w:hAnsi="Gandhari Unicode" w:cs="e-Tamil OTC"/>
          <w:i/>
          <w:iCs/>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tamakk</w:t>
      </w:r>
      <w:proofErr w:type="spellEnd"/>
      <w:r w:rsidR="00700EF7">
        <w:rPr>
          <w:rFonts w:ascii="Gandhari Unicode" w:hAnsi="Gandhari Unicode" w:cs="e-Tamil OTC"/>
          <w:lang w:val="en-GB"/>
        </w:rPr>
        <w:t>*</w:t>
      </w:r>
    </w:p>
    <w:p w14:paraId="4B553D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ollēm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tappal</w:t>
      </w:r>
      <w:proofErr w:type="spellEnd"/>
    </w:p>
    <w:p w14:paraId="202EDF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collāt</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akaṟal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valluvōr</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41364A79" w14:textId="77777777" w:rsidR="0092153D" w:rsidRPr="00542FF1" w:rsidRDefault="0092153D">
      <w:pPr>
        <w:pStyle w:val="Textbody"/>
        <w:spacing w:after="29"/>
        <w:rPr>
          <w:rFonts w:ascii="Gandhari Unicode" w:hAnsi="Gandhari Unicode" w:cs="e-Tamil OTC"/>
          <w:u w:val="single"/>
          <w:lang w:val="en-GB"/>
        </w:rPr>
      </w:pPr>
    </w:p>
    <w:p w14:paraId="5AD3E9B5"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who was thinking of HIM when he separated because of wealth.</w:t>
      </w:r>
    </w:p>
    <w:p w14:paraId="0EB9B839" w14:textId="77777777" w:rsidR="0092153D" w:rsidRPr="00542FF1" w:rsidRDefault="0092153D">
      <w:pPr>
        <w:pStyle w:val="Textbody"/>
        <w:spacing w:after="29" w:line="259" w:lineRule="exact"/>
        <w:rPr>
          <w:rFonts w:ascii="Gandhari Unicode" w:hAnsi="Gandhari Unicode" w:cs="e-Tamil OTC"/>
          <w:u w:val="single"/>
          <w:lang w:val="en-GB"/>
        </w:rPr>
      </w:pPr>
    </w:p>
    <w:p w14:paraId="05DD12A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Pr="00542FF1">
        <w:rPr>
          <w:rFonts w:ascii="Gandhari Unicode" w:hAnsi="Gandhari Unicode" w:cs="e-Tamil OTC"/>
          <w:lang w:val="en-GB"/>
        </w:rPr>
        <w:t>skin longed- eaten-</w:t>
      </w:r>
    </w:p>
    <w:p w14:paraId="0D21C0D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be-parched-</w:t>
      </w:r>
      <w:r w:rsidRPr="00542FF1">
        <w:rPr>
          <w:rFonts w:ascii="Gandhari Unicode" w:hAnsi="Gandhari Unicode" w:cs="e-Tamil OTC"/>
        </w:rPr>
        <w:t xml:space="preserve"> </w:t>
      </w:r>
      <w:r w:rsidRPr="00542FF1">
        <w:rPr>
          <w:rFonts w:ascii="Gandhari Unicode" w:hAnsi="Gandhari Unicode" w:cs="e-Tamil OTC"/>
          <w:lang w:val="en-GB"/>
        </w:rPr>
        <w:t xml:space="preserve">foot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(-tree)</w:t>
      </w:r>
      <w:r w:rsidRPr="00542FF1">
        <w:rPr>
          <w:rFonts w:ascii="Gandhari Unicode" w:hAnsi="Gandhari Unicode" w:cs="e-Tamil OTC"/>
        </w:rPr>
        <w:t xml:space="preserve"> </w:t>
      </w:r>
      <w:r w:rsidRPr="00542FF1">
        <w:rPr>
          <w:rFonts w:ascii="Gandhari Unicode" w:hAnsi="Gandhari Unicode" w:cs="e-Tamil OTC"/>
          <w:lang w:val="en-GB"/>
        </w:rPr>
        <w:t xml:space="preserve">wind beat- long </w:t>
      </w:r>
      <w:proofErr w:type="gramStart"/>
      <w:r w:rsidRPr="00542FF1">
        <w:rPr>
          <w:rFonts w:ascii="Gandhari Unicode" w:hAnsi="Gandhari Unicode" w:cs="e-Tamil OTC"/>
          <w:lang w:val="en-GB"/>
        </w:rPr>
        <w:t>twig</w:t>
      </w:r>
      <w:proofErr w:type="gramEnd"/>
    </w:p>
    <w:p w14:paraId="62EF39EA"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swaying twig</w:t>
      </w:r>
      <w:r w:rsidRPr="00542FF1">
        <w:rPr>
          <w:rStyle w:val="FootnoteReference"/>
          <w:rFonts w:ascii="Gandhari Unicode" w:hAnsi="Gandhari Unicode" w:cs="e-Tamil OTC"/>
          <w:lang w:val="en-GB"/>
        </w:rPr>
        <w:footnoteReference w:id="324"/>
      </w:r>
      <w:r w:rsidRPr="00542FF1">
        <w:rPr>
          <w:rFonts w:ascii="Gandhari Unicode" w:hAnsi="Gandhari Unicode" w:cs="e-Tamil OTC"/>
        </w:rPr>
        <w:t xml:space="preserve"> </w:t>
      </w:r>
      <w:r w:rsidRPr="00542FF1">
        <w:rPr>
          <w:rFonts w:ascii="Gandhari Unicode" w:hAnsi="Gandhari Unicode" w:cs="e-Tamil OTC"/>
          <w:lang w:val="en-GB"/>
        </w:rPr>
        <w:t>climbed 'oy'</w:t>
      </w:r>
      <w:r w:rsidR="00FB693A">
        <w:rPr>
          <w:rFonts w:ascii="Gandhari Unicode" w:hAnsi="Gandhari Unicode" w:cs="e-Tamil OTC"/>
          <w:lang w:val="en-GB"/>
        </w:rPr>
        <w:t>-</w:t>
      </w:r>
      <w:r w:rsidRPr="00542FF1">
        <w:rPr>
          <w:rFonts w:ascii="Gandhari Unicode" w:hAnsi="Gandhari Unicode" w:cs="e-Tamil OTC"/>
          <w:lang w:val="en-GB"/>
        </w:rPr>
        <w:t>say</w:t>
      </w:r>
      <w:r w:rsidR="00FB693A">
        <w:rPr>
          <w:rFonts w:ascii="Gandhari Unicode" w:hAnsi="Gandhari Unicode" w:cs="e-Tamil OTC"/>
          <w:lang w:val="en-GB"/>
        </w:rPr>
        <w:t>(inf.)</w:t>
      </w:r>
    </w:p>
    <w:p w14:paraId="0E8DA8F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loneliness give-</w:t>
      </w:r>
      <w:r w:rsidRPr="00542FF1">
        <w:rPr>
          <w:rStyle w:val="FootnoteReference"/>
          <w:rFonts w:ascii="Gandhari Unicode" w:hAnsi="Gandhari Unicode" w:cs="e-Tamil OTC"/>
          <w:lang w:val="en-GB"/>
        </w:rPr>
        <w:footnoteReference w:id="325"/>
      </w:r>
      <w:r w:rsidRPr="00542FF1">
        <w:rPr>
          <w:rFonts w:ascii="Gandhari Unicode" w:hAnsi="Gandhari Unicode" w:cs="e-Tamil OTC"/>
          <w:lang w:val="en-GB"/>
        </w:rPr>
        <w:t xml:space="preserve">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dove she-bird calling-</w:t>
      </w:r>
    </w:p>
    <w:p w14:paraId="6B98C9B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road situated- pretty home little </w:t>
      </w:r>
      <w:proofErr w:type="gramStart"/>
      <w:r w:rsidRPr="00542FF1">
        <w:rPr>
          <w:rFonts w:ascii="Gandhari Unicode" w:hAnsi="Gandhari Unicode" w:cs="e-Tamil OTC"/>
          <w:lang w:val="en-GB"/>
        </w:rPr>
        <w:t>village</w:t>
      </w:r>
      <w:proofErr w:type="gramEnd"/>
    </w:p>
    <w:p w14:paraId="5F7FB9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joined-he(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we own(pl.dat.)</w:t>
      </w:r>
    </w:p>
    <w:p w14:paraId="420C1BA7"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not-possible-for-us said- </w:t>
      </w:r>
      <w:proofErr w:type="gramStart"/>
      <w:r w:rsidRPr="00542FF1">
        <w:rPr>
          <w:rFonts w:ascii="Gandhari Unicode" w:hAnsi="Gandhari Unicode" w:cs="e-Tamil OTC"/>
          <w:lang w:val="en-GB"/>
        </w:rPr>
        <w:t>error</w:t>
      </w:r>
      <w:proofErr w:type="gramEnd"/>
    </w:p>
    <w:p w14:paraId="658DA0B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said-not departing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55C9961" w14:textId="77777777" w:rsidR="0092153D" w:rsidRPr="00542FF1" w:rsidRDefault="0092153D">
      <w:pPr>
        <w:pStyle w:val="Textbody"/>
        <w:spacing w:after="29"/>
        <w:rPr>
          <w:rFonts w:ascii="Gandhari Unicode" w:hAnsi="Gandhari Unicode" w:cs="e-Tamil OTC"/>
        </w:rPr>
      </w:pPr>
    </w:p>
    <w:p w14:paraId="4C74D77C" w14:textId="77777777" w:rsidR="0092153D" w:rsidRPr="00542FF1" w:rsidRDefault="0092153D">
      <w:pPr>
        <w:pStyle w:val="Textbody"/>
        <w:spacing w:after="29"/>
        <w:rPr>
          <w:rFonts w:ascii="Gandhari Unicode" w:hAnsi="Gandhari Unicode" w:cs="e-Tamil OTC"/>
        </w:rPr>
      </w:pPr>
    </w:p>
    <w:p w14:paraId="397B81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He, did he </w:t>
      </w:r>
      <w:proofErr w:type="gramStart"/>
      <w:r w:rsidRPr="00542FF1">
        <w:rPr>
          <w:rFonts w:ascii="Gandhari Unicode" w:hAnsi="Gandhari Unicode" w:cs="e-Tamil OTC"/>
          <w:lang w:val="en-GB"/>
        </w:rPr>
        <w:t>join</w:t>
      </w:r>
      <w:proofErr w:type="gramEnd"/>
    </w:p>
    <w:p w14:paraId="52182A23"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the little village with pretty homes near the road</w:t>
      </w:r>
    </w:p>
    <w:p w14:paraId="04156BC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female dove with a voice conveying loneliness calls out</w:t>
      </w:r>
    </w:p>
    <w:p w14:paraId="44D4ED83"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r>
      <w:r w:rsidR="00FB693A">
        <w:rPr>
          <w:rFonts w:ascii="Gandhari Unicode" w:hAnsi="Gandhari Unicode" w:cs="e-Tamil OTC"/>
          <w:lang w:val="en-GB"/>
        </w:rPr>
        <w:t>“oy”</w:t>
      </w:r>
      <w:r w:rsidRPr="00542FF1">
        <w:rPr>
          <w:rFonts w:ascii="Gandhari Unicode" w:hAnsi="Gandhari Unicode" w:cs="e-Tamil OTC"/>
          <w:lang w:val="en-GB"/>
        </w:rPr>
        <w:t xml:space="preserve"> after having ascended the swaying </w:t>
      </w:r>
      <w:proofErr w:type="gramStart"/>
      <w:r w:rsidRPr="00542FF1">
        <w:rPr>
          <w:rFonts w:ascii="Gandhari Unicode" w:hAnsi="Gandhari Unicode" w:cs="e-Tamil OTC"/>
          <w:lang w:val="en-GB"/>
        </w:rPr>
        <w:t>twig</w:t>
      </w:r>
      <w:proofErr w:type="gramEnd"/>
    </w:p>
    <w:p w14:paraId="37A89F38" w14:textId="77777777" w:rsidR="00BC3EC5"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ab/>
        <w:t xml:space="preserve">of a wind-beaten long branch in an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 with parched </w:t>
      </w:r>
      <w:r w:rsidRPr="00542FF1">
        <w:rPr>
          <w:rFonts w:ascii="Gandhari Unicode" w:hAnsi="Gandhari Unicode" w:cs="e-Tamil OTC"/>
          <w:lang w:val="en-GB"/>
        </w:rPr>
        <w:tab/>
      </w:r>
    </w:p>
    <w:p w14:paraId="5AF0FF02" w14:textId="77777777" w:rsidR="0092153D" w:rsidRPr="00542FF1" w:rsidRDefault="00014CDD">
      <w:pPr>
        <w:pStyle w:val="Textbody"/>
        <w:tabs>
          <w:tab w:val="left" w:pos="538"/>
        </w:tabs>
        <w:spacing w:after="28"/>
        <w:rPr>
          <w:rFonts w:ascii="Gandhari Unicode" w:hAnsi="Gandhari Unicode" w:cs="e-Tamil OTC"/>
          <w:lang w:val="en-GB"/>
        </w:rPr>
      </w:pPr>
      <w:r w:rsidRPr="00542FF1">
        <w:rPr>
          <w:rFonts w:ascii="Gandhari Unicode" w:hAnsi="Gandhari Unicode" w:cs="e-Tamil OTC"/>
          <w:lang w:val="en-GB"/>
        </w:rPr>
        <w:t xml:space="preserve">trunk eaten for its bark by the forest </w:t>
      </w:r>
      <w:proofErr w:type="gramStart"/>
      <w:r w:rsidRPr="00542FF1">
        <w:rPr>
          <w:rFonts w:ascii="Gandhari Unicode" w:hAnsi="Gandhari Unicode" w:cs="e-Tamil OTC"/>
          <w:lang w:val="en-GB"/>
        </w:rPr>
        <w:t>elephant</w:t>
      </w:r>
      <w:proofErr w:type="gramEnd"/>
    </w:p>
    <w:p w14:paraId="6A73DD7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was able to leave without speaking</w:t>
      </w:r>
    </w:p>
    <w:p w14:paraId="7A052E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[because of his] erroneous idea that it would be impossible to us?</w:t>
      </w:r>
    </w:p>
    <w:p w14:paraId="33E6E3A4" w14:textId="77777777" w:rsidR="0092153D" w:rsidRPr="00542FF1" w:rsidRDefault="0092153D">
      <w:pPr>
        <w:pStyle w:val="Textbody"/>
        <w:spacing w:after="0"/>
        <w:rPr>
          <w:rFonts w:ascii="Gandhari Unicode" w:hAnsi="Gandhari Unicode" w:cs="e-Tamil OTC"/>
          <w:lang w:val="en-GB"/>
        </w:rPr>
      </w:pPr>
    </w:p>
    <w:p w14:paraId="3BB7C972" w14:textId="77777777" w:rsidR="0092153D" w:rsidRPr="00542FF1" w:rsidRDefault="0092153D">
      <w:pPr>
        <w:pStyle w:val="Textbody"/>
        <w:spacing w:after="0"/>
        <w:rPr>
          <w:rFonts w:ascii="Gandhari Unicode" w:hAnsi="Gandhari Unicode" w:cs="e-Tamil OTC"/>
          <w:lang w:val="en-GB"/>
        </w:rPr>
      </w:pPr>
    </w:p>
    <w:p w14:paraId="14B7DD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[because of our] error to have said: we don't consent.</w:t>
      </w:r>
    </w:p>
    <w:p w14:paraId="6CA9FB3F" w14:textId="77777777" w:rsidR="0092153D" w:rsidRPr="00542FF1" w:rsidRDefault="0092153D">
      <w:pPr>
        <w:pStyle w:val="Textbody"/>
        <w:spacing w:after="0"/>
        <w:rPr>
          <w:rFonts w:ascii="Gandhari Unicode" w:hAnsi="Gandhari Unicode" w:cs="e-Tamil OTC"/>
          <w:lang w:val="en-GB"/>
        </w:rPr>
      </w:pPr>
    </w:p>
    <w:p w14:paraId="501880B2" w14:textId="77777777" w:rsidR="005B6522" w:rsidRDefault="005B652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0DFA37" w14:textId="77777777" w:rsidR="0092153D" w:rsidRPr="005B6522" w:rsidRDefault="00014CDD" w:rsidP="005B6522">
      <w:pPr>
        <w:pStyle w:val="Heading4"/>
        <w:rPr>
          <w:rFonts w:ascii="Gandhari Unicode" w:hAnsi="Gandhari Unicode"/>
          <w:i w:val="0"/>
          <w:iCs w:val="0"/>
          <w:color w:val="auto"/>
        </w:rPr>
      </w:pPr>
      <w:r w:rsidRPr="005B6522">
        <w:rPr>
          <w:rFonts w:ascii="Gandhari Unicode" w:hAnsi="Gandhari Unicode"/>
          <w:b/>
          <w:i w:val="0"/>
          <w:iCs w:val="0"/>
          <w:color w:val="auto"/>
          <w:lang w:val="en-GB"/>
        </w:rPr>
        <w:lastRenderedPageBreak/>
        <w:t>KT 80</w:t>
      </w:r>
      <w:r w:rsidRPr="005B6522">
        <w:rPr>
          <w:rFonts w:ascii="e-Tamil OTC" w:hAnsi="e-Tamil OTC" w:cs="e-Tamil OTC"/>
          <w:b/>
          <w:i w:val="0"/>
          <w:iCs w:val="0"/>
          <w:color w:val="auto"/>
          <w:cs/>
          <w:lang w:val="en-GB"/>
        </w:rPr>
        <w:t xml:space="preserve"> </w:t>
      </w:r>
      <w:r w:rsidRPr="005B6522">
        <w:rPr>
          <w:rFonts w:ascii="e-Tamil OTC" w:hAnsi="e-Tamil OTC" w:cs="e-Tamil OTC"/>
          <w:i w:val="0"/>
          <w:iCs w:val="0"/>
          <w:color w:val="auto"/>
          <w:cs/>
        </w:rPr>
        <w:t>அவ்வையார் (</w:t>
      </w:r>
      <w:r w:rsidRPr="005B6522">
        <w:rPr>
          <w:rFonts w:ascii="Gandhari Unicode" w:hAnsi="Gandhari Unicode"/>
          <w:i w:val="0"/>
          <w:iCs w:val="0"/>
          <w:color w:val="auto"/>
        </w:rPr>
        <w:t>C4:</w:t>
      </w:r>
      <w:r w:rsidRPr="005B6522">
        <w:rPr>
          <w:rFonts w:ascii="e-Tamil OTC" w:hAnsi="e-Tamil OTC" w:cs="e-Tamil OTC"/>
          <w:i w:val="0"/>
          <w:iCs w:val="0"/>
          <w:color w:val="auto"/>
        </w:rPr>
        <w:t xml:space="preserve"> </w:t>
      </w:r>
      <w:r w:rsidRPr="005B6522">
        <w:rPr>
          <w:rFonts w:ascii="e-Tamil OTC" w:hAnsi="e-Tamil OTC" w:cs="e-Tamil OTC"/>
          <w:i w:val="0"/>
          <w:iCs w:val="0"/>
          <w:color w:val="auto"/>
          <w:cs/>
        </w:rPr>
        <w:t>ஔவையார்)</w:t>
      </w:r>
      <w:r w:rsidRPr="005B6522">
        <w:rPr>
          <w:rFonts w:ascii="e-Tamil OTC" w:hAnsi="e-Tamil OTC" w:cs="e-Tamil OTC"/>
          <w:i w:val="0"/>
          <w:iCs w:val="0"/>
          <w:color w:val="auto"/>
          <w:cs/>
          <w:lang w:val="en-GB"/>
        </w:rPr>
        <w:t xml:space="preserve">: </w:t>
      </w:r>
      <w:r w:rsidRPr="005B6522">
        <w:rPr>
          <w:rFonts w:ascii="Gandhari Unicode" w:hAnsi="Gandhari Unicode"/>
          <w:i w:val="0"/>
          <w:iCs w:val="0"/>
          <w:color w:val="auto"/>
          <w:lang w:val="en-GB"/>
        </w:rPr>
        <w:t>the other woman/courtesan</w:t>
      </w:r>
    </w:p>
    <w:p w14:paraId="4E44E9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தலைமகட்குப் பாங்காயினார் கேட்பப் பரத்தை சொல்லியது.</w:t>
      </w:r>
    </w:p>
    <w:p w14:paraId="44C80F17" w14:textId="77777777" w:rsidR="0092153D" w:rsidRPr="00542FF1" w:rsidRDefault="0092153D">
      <w:pPr>
        <w:pStyle w:val="Textbody"/>
        <w:spacing w:after="29"/>
        <w:rPr>
          <w:rFonts w:ascii="Gandhari Unicode" w:hAnsi="Gandhari Unicode" w:cs="e-Tamil OTC"/>
        </w:rPr>
      </w:pPr>
    </w:p>
    <w:p w14:paraId="49F7C2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கூந்த லாம்பன் முழுநெறி யடைச்சிப்</w:t>
      </w:r>
    </w:p>
    <w:p w14:paraId="40FB8C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பெரும்புனல் வந்த </w:t>
      </w:r>
      <w:r w:rsidRPr="00542FF1">
        <w:rPr>
          <w:rFonts w:ascii="Gandhari Unicode" w:hAnsi="Gandhari Unicode" w:cs="e-Tamil OTC"/>
          <w:u w:val="wave"/>
          <w:cs/>
        </w:rPr>
        <w:t>விருந்துறை</w:t>
      </w:r>
      <w:r w:rsidRPr="00542FF1">
        <w:rPr>
          <w:rFonts w:ascii="Gandhari Unicode" w:hAnsi="Gandhari Unicode" w:cs="e-Tamil OTC"/>
          <w:cs/>
        </w:rPr>
        <w:t xml:space="preserve"> விரும்பி</w:t>
      </w:r>
    </w:p>
    <w:p w14:paraId="0D49D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யாமஃ தயர்கஞ் சேறுந் </w:t>
      </w:r>
      <w:r w:rsidRPr="00542FF1">
        <w:rPr>
          <w:rFonts w:ascii="Gandhari Unicode" w:hAnsi="Gandhari Unicode" w:cs="e-Tamil OTC"/>
          <w:u w:val="wave"/>
          <w:cs/>
        </w:rPr>
        <w:t>தானஃ</w:t>
      </w:r>
    </w:p>
    <w:p w14:paraId="653461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தஞ்சுவ துடைய ளாயின் வெம்போர்</w:t>
      </w:r>
    </w:p>
    <w:p w14:paraId="258DBD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நுகம்படக் கடக்கும் பல்வே லெழினி</w:t>
      </w:r>
    </w:p>
    <w:p w14:paraId="49AF7C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முனையான்</w:t>
      </w:r>
      <w:r w:rsidRPr="00542FF1">
        <w:rPr>
          <w:rFonts w:ascii="Gandhari Unicode" w:hAnsi="Gandhari Unicode" w:cs="e-Tamil OTC"/>
          <w:cs/>
        </w:rPr>
        <w:t xml:space="preserve"> பெருநிரை போலக்</w:t>
      </w:r>
    </w:p>
    <w:p w14:paraId="6C501B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கிளையொடுங் காக்கதன்</w:t>
      </w:r>
      <w:r w:rsidRPr="00542FF1">
        <w:rPr>
          <w:rFonts w:ascii="Gandhari Unicode" w:hAnsi="Gandhari Unicode" w:cs="e-Tamil OTC"/>
          <w:cs/>
        </w:rPr>
        <w:t xml:space="preserve"> கொழுநன் மார்பே.</w:t>
      </w:r>
    </w:p>
    <w:p w14:paraId="584363BD" w14:textId="77777777" w:rsidR="0092153D" w:rsidRPr="00542FF1" w:rsidRDefault="0092153D">
      <w:pPr>
        <w:pStyle w:val="Textbody"/>
        <w:spacing w:after="29"/>
        <w:rPr>
          <w:rFonts w:ascii="Gandhari Unicode" w:hAnsi="Gandhari Unicode" w:cs="e-Tamil OTC"/>
        </w:rPr>
      </w:pPr>
    </w:p>
    <w:p w14:paraId="2C562F0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1d </w:t>
      </w:r>
      <w:r w:rsidRPr="00542FF1">
        <w:rPr>
          <w:rFonts w:ascii="Gandhari Unicode" w:eastAsia="URW Palladio UNI" w:hAnsi="Gandhari Unicode" w:cs="e-Tamil OTC"/>
          <w:cs/>
        </w:rPr>
        <w:t xml:space="preserve">யடைச்சிப் </w:t>
      </w:r>
      <w:r w:rsidRPr="00542FF1">
        <w:rPr>
          <w:rFonts w:ascii="Gandhari Unicode" w:eastAsia="URW Palladio UNI" w:hAnsi="Gandhari Unicode" w:cs="e-Tamil OTC"/>
        </w:rPr>
        <w:t xml:space="preserve">C2+4,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யடைச்சி </w:t>
      </w:r>
      <w:r w:rsidRPr="00542FF1">
        <w:rPr>
          <w:rFonts w:ascii="Gandhari Unicode" w:eastAsia="URW Palladio UNI" w:hAnsi="Gandhari Unicode" w:cs="e-Tamil OTC"/>
        </w:rPr>
        <w:t xml:space="preserve">L1, C1+3 •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C2+4,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விருந்திறை </w:t>
      </w:r>
      <w:r w:rsidRPr="00542FF1">
        <w:rPr>
          <w:rFonts w:ascii="Gandhari Unicode" w:hAnsi="Gandhari Unicode" w:cs="e-Tamil OTC"/>
        </w:rPr>
        <w:t xml:space="preserve">C3v,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விருந்தின்ற </w:t>
      </w:r>
      <w:r w:rsidRPr="00542FF1">
        <w:rPr>
          <w:rFonts w:ascii="Gandhari Unicode" w:hAnsi="Gandhari Unicode" w:cs="e-Tamil OTC"/>
        </w:rPr>
        <w:t xml:space="preserve">G1; </w:t>
      </w:r>
      <w:r w:rsidRPr="00542FF1">
        <w:rPr>
          <w:rFonts w:ascii="Gandhari Unicode" w:hAnsi="Gandhari Unicode" w:cs="e-Tamil OTC"/>
          <w:cs/>
        </w:rPr>
        <w:t xml:space="preserve">விருந்தினர்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வி</w:t>
      </w:r>
      <w:r w:rsidRPr="00542FF1">
        <w:rPr>
          <w:rFonts w:ascii="Gandhari Unicode" w:eastAsia="e-Tamil OTC" w:hAnsi="Gandhari Unicode" w:cs="e-Tamil OTC"/>
        </w:rPr>
        <w:t>‡</w:t>
      </w:r>
      <w:r w:rsidRPr="00542FF1">
        <w:rPr>
          <w:rFonts w:ascii="Gandhari Unicode" w:hAnsi="Gandhari Unicode" w:cs="e-Tamil OTC"/>
          <w:cs/>
        </w:rPr>
        <w:t xml:space="preserve">த்தறை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தயர்கஞ்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தையர்கஞ்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தானஃ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தானமஃ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லெழினி </w:t>
      </w:r>
      <w:r w:rsidRPr="00542FF1">
        <w:rPr>
          <w:rFonts w:ascii="Gandhari Unicode" w:hAnsi="Gandhari Unicode" w:cs="e-Tamil OTC"/>
        </w:rPr>
        <w:t xml:space="preserve">C2v+4,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லெழுநி </w:t>
      </w:r>
      <w:r w:rsidRPr="00542FF1">
        <w:rPr>
          <w:rFonts w:ascii="Gandhari Unicode" w:hAnsi="Gandhari Unicode" w:cs="e-Tamil OTC"/>
        </w:rPr>
        <w:t xml:space="preserve">C1+2+3, G1; </w:t>
      </w:r>
      <w:r w:rsidRPr="00542FF1">
        <w:rPr>
          <w:rFonts w:ascii="Gandhari Unicode" w:hAnsi="Gandhari Unicode" w:cs="e-Tamil OTC"/>
          <w:cs/>
        </w:rPr>
        <w:t xml:space="preserve">லெழுநீ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முனையான்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முளையான்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C2+4,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கிளையொடுங் காக்கதன் </w:t>
      </w:r>
      <w:r w:rsidRPr="00542FF1">
        <w:rPr>
          <w:rFonts w:ascii="Gandhari Unicode" w:hAnsi="Gandhari Unicode" w:cs="e-Tamil OTC"/>
        </w:rPr>
        <w:t xml:space="preserve">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கிளையொடுங் காக்கத்தன் </w:t>
      </w:r>
      <w:r w:rsidRPr="00542FF1">
        <w:rPr>
          <w:rFonts w:ascii="Gandhari Unicode" w:hAnsi="Gandhari Unicode" w:cs="e-Tamil OTC"/>
        </w:rPr>
        <w:t xml:space="preserve">L1; </w:t>
      </w:r>
      <w:r w:rsidRPr="00542FF1">
        <w:rPr>
          <w:rFonts w:ascii="Gandhari Unicode" w:hAnsi="Gandhari Unicode" w:cs="e-Tamil OTC"/>
          <w:cs/>
        </w:rPr>
        <w:t xml:space="preserve">கிளையொடு காக்கதன் </w:t>
      </w:r>
      <w:r w:rsidRPr="00542FF1">
        <w:rPr>
          <w:rFonts w:ascii="Gandhari Unicode" w:hAnsi="Gandhari Unicode" w:cs="e-Tamil OTC"/>
        </w:rPr>
        <w:t xml:space="preserve">C4,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ER; </w:t>
      </w:r>
      <w:r w:rsidRPr="00542FF1">
        <w:rPr>
          <w:rFonts w:ascii="Gandhari Unicode" w:hAnsi="Gandhari Unicode" w:cs="e-Tamil OTC"/>
          <w:cs/>
        </w:rPr>
        <w:t xml:space="preserve">கிளையொடு நுகர்கதன்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01576343" w14:textId="77777777" w:rsidR="0092153D" w:rsidRPr="00542FF1" w:rsidRDefault="0092153D">
      <w:pPr>
        <w:pStyle w:val="Textbody"/>
        <w:spacing w:after="29"/>
        <w:rPr>
          <w:rFonts w:ascii="Gandhari Unicode" w:hAnsi="Gandhari Unicode" w:cs="e-Tamil OTC"/>
        </w:rPr>
      </w:pPr>
    </w:p>
    <w:p w14:paraId="10879F8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muḻu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lang w:val="en-GB"/>
        </w:rPr>
        <w:t>aṭaicci</w:t>
      </w:r>
      <w:proofErr w:type="spellEnd"/>
      <w:r w:rsidR="00700EF7">
        <w:rPr>
          <w:rFonts w:ascii="Gandhari Unicode" w:hAnsi="Gandhari Unicode" w:cs="e-Tamil OTC"/>
          <w:lang w:val="en-GB"/>
        </w:rPr>
        <w:t>+</w:t>
      </w:r>
    </w:p>
    <w:p w14:paraId="3E002C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r w:rsidR="00700EF7">
        <w:rPr>
          <w:rFonts w:ascii="Gandhari Unicode" w:hAnsi="Gandhari Unicode" w:cs="e-Tamil OTC"/>
          <w:lang w:val="en-GB"/>
        </w:rPr>
        <w:t>~</w:t>
      </w:r>
      <w:proofErr w:type="spellStart"/>
      <w:r w:rsidRPr="00542FF1">
        <w:rPr>
          <w:rFonts w:ascii="Gandhari Unicode" w:hAnsi="Gandhari Unicode" w:cs="e-Tamil OTC"/>
          <w:i/>
          <w:iCs/>
          <w:lang w:val="en-GB"/>
        </w:rPr>
        <w:t>iru</w:t>
      </w:r>
      <w:r w:rsidR="00700EF7">
        <w:rPr>
          <w:rFonts w:ascii="Gandhari Unicode" w:hAnsi="Gandhari Unicode" w:cs="e-Tamil OTC"/>
          <w:i/>
          <w:iCs/>
          <w:lang w:val="en-GB"/>
        </w:rPr>
        <w:t>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virumpi</w:t>
      </w:r>
      <w:proofErr w:type="spellEnd"/>
    </w:p>
    <w:p w14:paraId="27B1648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ayarkam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aḵt</w:t>
      </w:r>
      <w:proofErr w:type="spellEnd"/>
      <w:r w:rsidR="0060544D">
        <w:rPr>
          <w:rFonts w:ascii="Gandhari Unicode" w:hAnsi="Gandhari Unicode" w:cs="e-Tamil OTC"/>
          <w:i/>
          <w:iCs/>
          <w:lang w:val="en-GB"/>
        </w:rPr>
        <w:t>*</w:t>
      </w:r>
    </w:p>
    <w:p w14:paraId="5B6A4E48" w14:textId="77777777" w:rsidR="0092153D" w:rsidRPr="00542FF1" w:rsidRDefault="00700EF7">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vem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pōr</w:t>
      </w:r>
      <w:proofErr w:type="spellEnd"/>
    </w:p>
    <w:p w14:paraId="184A05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00700EF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kaṭakkum</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vēl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eḻiṉi</w:t>
      </w:r>
      <w:proofErr w:type="spellEnd"/>
    </w:p>
    <w:p w14:paraId="6AC8E9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muṉaiyāṉ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700EF7">
        <w:rPr>
          <w:rFonts w:ascii="Gandhari Unicode" w:hAnsi="Gandhari Unicode" w:cs="e-Tamil OTC"/>
          <w:lang w:val="en-GB"/>
        </w:rPr>
        <w:t>+</w:t>
      </w:r>
    </w:p>
    <w:p w14:paraId="38A4A00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kiḷaiyoṭ</w:t>
      </w:r>
      <w:proofErr w:type="spellEnd"/>
      <w:r w:rsidR="00700EF7">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kākka</w:t>
      </w:r>
      <w:proofErr w:type="spellEnd"/>
      <w:r w:rsidR="00700EF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koḻunaṉ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w:t>
      </w:r>
      <w:proofErr w:type="spellEnd"/>
      <w:r w:rsidR="00700EF7">
        <w:rPr>
          <w:rFonts w:ascii="Gandhari Unicode" w:hAnsi="Gandhari Unicode" w:cs="e-Tamil OTC"/>
          <w:lang w:val="en-GB"/>
        </w:rPr>
        <w:t>*-</w:t>
      </w:r>
      <w:r w:rsidRPr="00542FF1">
        <w:rPr>
          <w:rFonts w:ascii="Gandhari Unicode" w:hAnsi="Gandhari Unicode" w:cs="e-Tamil OTC"/>
          <w:lang w:val="en-GB"/>
        </w:rPr>
        <w:t>ē.</w:t>
      </w:r>
    </w:p>
    <w:p w14:paraId="1E9C354A" w14:textId="77777777" w:rsidR="0092153D" w:rsidRPr="00542FF1" w:rsidRDefault="0092153D">
      <w:pPr>
        <w:pStyle w:val="Textbody"/>
        <w:spacing w:after="29" w:line="260" w:lineRule="exact"/>
        <w:rPr>
          <w:rFonts w:ascii="Gandhari Unicode" w:hAnsi="Gandhari Unicode" w:cs="e-Tamil OTC"/>
          <w:lang w:val="en-GB"/>
        </w:rPr>
      </w:pPr>
    </w:p>
    <w:p w14:paraId="69B51E5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other woman/courtesan to be heard by those who are close to HER.</w:t>
      </w:r>
    </w:p>
    <w:p w14:paraId="6458D95F" w14:textId="77777777" w:rsidR="0092153D" w:rsidRPr="00542FF1" w:rsidRDefault="0092153D">
      <w:pPr>
        <w:pStyle w:val="Textbody"/>
        <w:spacing w:after="29" w:line="260" w:lineRule="exact"/>
        <w:rPr>
          <w:rFonts w:ascii="Gandhari Unicode" w:hAnsi="Gandhari Unicode" w:cs="e-Tamil OTC"/>
          <w:lang w:val="en-GB"/>
        </w:rPr>
      </w:pPr>
    </w:p>
    <w:p w14:paraId="3F980A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tresses </w:t>
      </w:r>
      <w:r w:rsidR="00467674">
        <w:rPr>
          <w:rFonts w:ascii="Gandhari Unicode" w:hAnsi="Gandhari Unicode" w:cs="e-Tamil OTC"/>
          <w:lang w:val="en-GB"/>
        </w:rPr>
        <w:t>waterlil</w:t>
      </w:r>
      <w:r w:rsidRPr="00542FF1">
        <w:rPr>
          <w:rFonts w:ascii="Gandhari Unicode" w:hAnsi="Gandhari Unicode" w:cs="e-Tamil OTC"/>
          <w:lang w:val="en-GB"/>
        </w:rPr>
        <w:t>y whole calyx(?)</w:t>
      </w:r>
      <w:r w:rsidRPr="00542FF1">
        <w:rPr>
          <w:rStyle w:val="FootnoteReference"/>
          <w:rFonts w:ascii="Gandhari Unicode" w:hAnsi="Gandhari Unicode" w:cs="e-Tamil OTC"/>
          <w:lang w:val="en-GB"/>
        </w:rPr>
        <w:footnoteReference w:id="326"/>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inserted</w:t>
      </w:r>
      <w:proofErr w:type="gramEnd"/>
    </w:p>
    <w:p w14:paraId="46D59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flood come(p.)- dark ghat </w:t>
      </w:r>
      <w:proofErr w:type="gramStart"/>
      <w:r w:rsidRPr="00542FF1">
        <w:rPr>
          <w:rFonts w:ascii="Gandhari Unicode" w:hAnsi="Gandhari Unicode" w:cs="e-Tamil OTC"/>
          <w:lang w:val="en-GB"/>
        </w:rPr>
        <w:t>desired</w:t>
      </w:r>
      <w:proofErr w:type="gramEnd"/>
    </w:p>
    <w:p w14:paraId="0B29712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we that we-engage(sub.) we-go(sub.) self </w:t>
      </w:r>
      <w:proofErr w:type="gramStart"/>
      <w:r w:rsidRPr="00542FF1">
        <w:rPr>
          <w:rFonts w:ascii="Gandhari Unicode" w:hAnsi="Gandhari Unicode" w:cs="e-Tamil OTC"/>
          <w:lang w:val="en-GB"/>
        </w:rPr>
        <w:t>that</w:t>
      </w:r>
      <w:proofErr w:type="gramEnd"/>
    </w:p>
    <w:p w14:paraId="4FE7288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fearing-it possess-she if hot </w:t>
      </w:r>
      <w:proofErr w:type="gramStart"/>
      <w:r w:rsidRPr="00542FF1">
        <w:rPr>
          <w:rFonts w:ascii="Gandhari Unicode" w:hAnsi="Gandhari Unicode" w:cs="e-Tamil OTC"/>
          <w:lang w:val="en-GB"/>
        </w:rPr>
        <w:t>battle</w:t>
      </w:r>
      <w:proofErr w:type="gramEnd"/>
    </w:p>
    <w:p w14:paraId="7209CB4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yoke</w:t>
      </w:r>
      <w:proofErr w:type="gramEnd"/>
      <w:r w:rsidRPr="00542FF1">
        <w:rPr>
          <w:rFonts w:ascii="Gandhari Unicode" w:hAnsi="Gandhari Unicode" w:cs="e-Tamil OTC"/>
          <w:lang w:val="en-GB"/>
        </w:rPr>
        <w:t xml:space="preserve"> happen(inf.) surmounting- many spear </w:t>
      </w:r>
      <w:proofErr w:type="spellStart"/>
      <w:r w:rsidRPr="00542FF1">
        <w:rPr>
          <w:rFonts w:ascii="Gandhari Unicode" w:hAnsi="Gandhari Unicode" w:cs="e-Tamil OTC"/>
          <w:lang w:val="en-GB"/>
        </w:rPr>
        <w:t>Eḻiṉi</w:t>
      </w:r>
      <w:proofErr w:type="spellEnd"/>
    </w:p>
    <w:p w14:paraId="7CC9657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front(loc.)/cow big row be-</w:t>
      </w:r>
      <w:proofErr w:type="gramStart"/>
      <w:r w:rsidRPr="00542FF1">
        <w:rPr>
          <w:rFonts w:ascii="Gandhari Unicode" w:hAnsi="Gandhari Unicode" w:cs="e-Tamil OTC"/>
          <w:lang w:val="en-GB"/>
        </w:rPr>
        <w:t>similar</w:t>
      </w:r>
      <w:proofErr w:type="gramEnd"/>
    </w:p>
    <w:p w14:paraId="5547A43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relative-with</w:t>
      </w:r>
      <w:r w:rsidRPr="00542FF1">
        <w:rPr>
          <w:rFonts w:ascii="Gandhari Unicode" w:hAnsi="Gandhari Unicode" w:cs="e-Tamil OTC"/>
          <w:position w:val="6"/>
          <w:lang w:val="en-GB"/>
        </w:rPr>
        <w:t>um</w:t>
      </w:r>
      <w:r w:rsidRPr="00542FF1">
        <w:rPr>
          <w:rStyle w:val="FootnoteReference"/>
          <w:rFonts w:ascii="Gandhari Unicode" w:hAnsi="Gandhari Unicode" w:cs="e-Tamil OTC"/>
          <w:vertAlign w:val="baseline"/>
          <w:lang w:val="en-GB"/>
        </w:rPr>
        <w:footnoteReference w:id="327"/>
      </w:r>
      <w:r w:rsidRPr="00542FF1">
        <w:rPr>
          <w:rFonts w:ascii="Gandhari Unicode" w:hAnsi="Gandhari Unicode" w:cs="e-Tamil OTC"/>
          <w:lang w:val="en-GB"/>
        </w:rPr>
        <w:t xml:space="preserve"> guard(inf.) own- husband chest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87374D3" w14:textId="77777777" w:rsidR="0092153D" w:rsidRPr="00542FF1" w:rsidRDefault="0092153D">
      <w:pPr>
        <w:pStyle w:val="Textbody"/>
        <w:spacing w:after="29"/>
        <w:rPr>
          <w:rFonts w:ascii="Gandhari Unicode" w:hAnsi="Gandhari Unicode" w:cs="e-Tamil OTC"/>
          <w:lang w:val="en-GB"/>
        </w:rPr>
      </w:pPr>
    </w:p>
    <w:p w14:paraId="405587E3" w14:textId="77777777" w:rsidR="0092153D" w:rsidRPr="00542FF1" w:rsidRDefault="0092153D">
      <w:pPr>
        <w:pStyle w:val="Textbody"/>
        <w:spacing w:after="29"/>
        <w:rPr>
          <w:rFonts w:ascii="Gandhari Unicode" w:hAnsi="Gandhari Unicode" w:cs="e-Tamil OTC"/>
          <w:lang w:val="en-GB"/>
        </w:rPr>
      </w:pPr>
    </w:p>
    <w:p w14:paraId="2C4AE30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Whole calyxes of </w:t>
      </w:r>
      <w:r w:rsidR="00467674">
        <w:rPr>
          <w:rFonts w:ascii="Gandhari Unicode" w:hAnsi="Gandhari Unicode" w:cs="e-Tamil OTC"/>
          <w:lang w:val="en-GB"/>
        </w:rPr>
        <w:t>waterlil</w:t>
      </w:r>
      <w:r w:rsidRPr="00542FF1">
        <w:rPr>
          <w:rFonts w:ascii="Gandhari Unicode" w:hAnsi="Gandhari Unicode" w:cs="e-Tamil OTC"/>
          <w:lang w:val="en-GB"/>
        </w:rPr>
        <w:t>y put in [our] tresses,</w:t>
      </w:r>
    </w:p>
    <w:p w14:paraId="4FF3B1DF"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desirous of the dark ghat where the great flood has </w:t>
      </w:r>
      <w:proofErr w:type="gramStart"/>
      <w:r w:rsidRPr="00542FF1">
        <w:rPr>
          <w:rFonts w:ascii="Gandhari Unicode" w:hAnsi="Gandhari Unicode" w:cs="e-Tamil OTC"/>
          <w:lang w:val="en-GB"/>
        </w:rPr>
        <w:t>come</w:t>
      </w:r>
      <w:proofErr w:type="gramEnd"/>
    </w:p>
    <w:p w14:paraId="52FB924D"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we shall go to immerse ourselves there.</w:t>
      </w:r>
    </w:p>
    <w:p w14:paraId="1828691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If she is possessed by fear of that</w:t>
      </w:r>
    </w:p>
    <w:p w14:paraId="61547E6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she may guard her husband, together with [her] relatives too,</w:t>
      </w:r>
    </w:p>
    <w:p w14:paraId="018146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like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with big rows on the [battle-]front,</w:t>
      </w:r>
    </w:p>
    <w:p w14:paraId="576A23E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who conquers [enemies] in hot battle to bear [his] yoke.</w:t>
      </w:r>
    </w:p>
    <w:p w14:paraId="1DEFA544" w14:textId="77777777" w:rsidR="0092153D" w:rsidRPr="00542FF1" w:rsidRDefault="0092153D">
      <w:pPr>
        <w:pStyle w:val="Textbody"/>
        <w:spacing w:after="0"/>
        <w:rPr>
          <w:rFonts w:ascii="Gandhari Unicode" w:hAnsi="Gandhari Unicode" w:cs="e-Tamil OTC"/>
          <w:lang w:val="en-GB"/>
        </w:rPr>
      </w:pPr>
    </w:p>
    <w:p w14:paraId="0DA3F2EE" w14:textId="77777777" w:rsidR="0092153D" w:rsidRPr="00542FF1" w:rsidRDefault="0092153D">
      <w:pPr>
        <w:pStyle w:val="Textbody"/>
        <w:spacing w:after="0"/>
        <w:rPr>
          <w:rFonts w:ascii="Gandhari Unicode" w:hAnsi="Gandhari Unicode" w:cs="e-Tamil OTC"/>
          <w:lang w:val="en-GB"/>
        </w:rPr>
      </w:pPr>
    </w:p>
    <w:p w14:paraId="65AB44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t>
      </w:r>
      <w:r w:rsidRPr="00542FF1">
        <w:rPr>
          <w:rFonts w:ascii="Gandhari Unicode" w:hAnsi="Gandhari Unicode" w:cs="e-Tamil OTC"/>
          <w:lang w:val="en-GB"/>
        </w:rPr>
        <w:tab/>
        <w:t xml:space="preserve">just as many-speared </w:t>
      </w:r>
      <w:proofErr w:type="spellStart"/>
      <w:r w:rsidRPr="00542FF1">
        <w:rPr>
          <w:rFonts w:ascii="Gandhari Unicode" w:hAnsi="Gandhari Unicode" w:cs="e-Tamil OTC"/>
          <w:lang w:val="en-GB"/>
        </w:rPr>
        <w:t>Eḻiṉi</w:t>
      </w:r>
      <w:proofErr w:type="spellEnd"/>
      <w:r w:rsidRPr="00542FF1">
        <w:rPr>
          <w:rFonts w:ascii="Gandhari Unicode" w:hAnsi="Gandhari Unicode" w:cs="e-Tamil OTC"/>
          <w:lang w:val="en-GB"/>
        </w:rPr>
        <w:t xml:space="preserve"> who conquers ...</w:t>
      </w:r>
    </w:p>
    <w:p w14:paraId="765E1A95" w14:textId="77777777" w:rsidR="0092153D" w:rsidRPr="00542FF1" w:rsidRDefault="00014CDD">
      <w:pPr>
        <w:pStyle w:val="Firstlineindent"/>
        <w:ind w:firstLine="0"/>
        <w:rPr>
          <w:rFonts w:ascii="Gandhari Unicode" w:hAnsi="Gandhari Unicode" w:cs="e-Tamil OTC"/>
          <w:lang w:val="en-GB"/>
        </w:rPr>
      </w:pPr>
      <w:r w:rsidRPr="00542FF1">
        <w:rPr>
          <w:rFonts w:ascii="Gandhari Unicode" w:hAnsi="Gandhari Unicode" w:cs="e-Tamil OTC"/>
          <w:lang w:val="en-GB"/>
        </w:rPr>
        <w:tab/>
        <w:t>[guards] a big herd of cows on the [battle-]front.</w:t>
      </w:r>
    </w:p>
    <w:p w14:paraId="132EB600" w14:textId="77777777" w:rsidR="0092153D" w:rsidRPr="00542FF1" w:rsidRDefault="0092153D">
      <w:pPr>
        <w:pStyle w:val="Firstlineindent"/>
        <w:ind w:firstLine="0"/>
        <w:rPr>
          <w:rFonts w:ascii="Gandhari Unicode" w:hAnsi="Gandhari Unicode" w:cs="e-Tamil OTC"/>
          <w:lang w:val="en-GB"/>
        </w:rPr>
      </w:pPr>
    </w:p>
    <w:p w14:paraId="0208D8D3"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72BA52"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வடமவண்ணக்கன்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5462A0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கூட்டங் கூடிப் பிரியுந் தலைமகற்குத் தோழி சொல்லியது.</w:t>
      </w:r>
    </w:p>
    <w:p w14:paraId="66C56DDB" w14:textId="77777777" w:rsidR="0092153D" w:rsidRPr="00542FF1" w:rsidRDefault="0092153D">
      <w:pPr>
        <w:pStyle w:val="Textbody"/>
        <w:spacing w:after="29"/>
        <w:rPr>
          <w:rFonts w:ascii="Gandhari Unicode" w:hAnsi="Gandhari Unicode" w:cs="e-Tamil OTC"/>
        </w:rPr>
      </w:pPr>
    </w:p>
    <w:p w14:paraId="3F1453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இவளே</w:t>
      </w:r>
    </w:p>
    <w:p w14:paraId="09DE14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நின்சொற் கொண்ட வென்சொற் றேறிப்</w:t>
      </w:r>
    </w:p>
    <w:p w14:paraId="27BA5A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பசுநனை ஞாழற் </w:t>
      </w:r>
      <w:r w:rsidRPr="00542FF1">
        <w:rPr>
          <w:rFonts w:ascii="Gandhari Unicode" w:hAnsi="Gandhari Unicode" w:cs="e-Tamil OTC"/>
          <w:u w:val="wave"/>
          <w:cs/>
        </w:rPr>
        <w:t>பல்சினை</w:t>
      </w:r>
      <w:r w:rsidRPr="00542FF1">
        <w:rPr>
          <w:rFonts w:ascii="Gandhari Unicode" w:hAnsi="Gandhari Unicode" w:cs="e-Tamil OTC"/>
          <w:cs/>
        </w:rPr>
        <w:t xml:space="preserve"> யொருசிறைப்</w:t>
      </w:r>
    </w:p>
    <w:p w14:paraId="33307B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புதுநல </w:t>
      </w:r>
      <w:r w:rsidRPr="00542FF1">
        <w:rPr>
          <w:rFonts w:ascii="Gandhari Unicode" w:hAnsi="Gandhari Unicode" w:cs="e-Tamil OTC"/>
          <w:u w:val="wave"/>
          <w:cs/>
        </w:rPr>
        <w:t>னிழந்த</w:t>
      </w:r>
      <w:r w:rsidRPr="00542FF1">
        <w:rPr>
          <w:rFonts w:ascii="Gandhari Unicode" w:hAnsi="Gandhari Unicode" w:cs="e-Tamil OTC"/>
          <w:cs/>
        </w:rPr>
        <w:t xml:space="preserve"> புலம்புமா ருடைய</w:t>
      </w:r>
    </w:p>
    <w:p w14:paraId="65F1A6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ளுதுக்காண் டெய்ய வுள்ளல் வேண்டு</w:t>
      </w:r>
    </w:p>
    <w:p w14:paraId="0291C3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நிலவு மிருளும் போலப் புலவுத்திரைக்</w:t>
      </w:r>
    </w:p>
    <w:p w14:paraId="2CFC7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கடலுங் கானலுந் தோன்று</w:t>
      </w:r>
    </w:p>
    <w:p w14:paraId="6C42BD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மடறாழ் பெண்ணையெஞ்</w:t>
      </w:r>
      <w:r w:rsidRPr="00542FF1">
        <w:rPr>
          <w:rFonts w:ascii="Gandhari Unicode" w:hAnsi="Gandhari Unicode" w:cs="e-Tamil OTC"/>
          <w:cs/>
        </w:rPr>
        <w:t xml:space="preserve"> சிறுநல் லூரே.</w:t>
      </w:r>
    </w:p>
    <w:p w14:paraId="5759F421" w14:textId="77777777" w:rsidR="0092153D" w:rsidRPr="00542FF1" w:rsidRDefault="0092153D">
      <w:pPr>
        <w:pStyle w:val="Textbody"/>
        <w:spacing w:after="29"/>
        <w:rPr>
          <w:rFonts w:ascii="Gandhari Unicode" w:hAnsi="Gandhari Unicode" w:cs="e-Tamil OTC"/>
        </w:rPr>
      </w:pPr>
    </w:p>
    <w:p w14:paraId="30F7805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பல்சினை </w:t>
      </w:r>
      <w:r w:rsidRPr="00542FF1">
        <w:rPr>
          <w:rFonts w:ascii="Gandhari Unicode" w:hAnsi="Gandhari Unicode" w:cs="e-Tamil OTC"/>
        </w:rPr>
        <w:t xml:space="preserve">L1, C1+2+3+4,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பல்கிளை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னிழந்த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னிழந்து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C1+2+3+4,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புலவுதிரைக்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பலவுத்திரைக்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C1+2+4,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மடறாழ் பெண்ணையஞ் </w:t>
      </w:r>
      <w:r w:rsidRPr="00542FF1">
        <w:rPr>
          <w:rFonts w:ascii="Gandhari Unicode" w:hAnsi="Gandhari Unicode" w:cs="e-Tamil OTC"/>
        </w:rPr>
        <w:t xml:space="preserve">L1, C3,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C2v, AT; </w:t>
      </w:r>
      <w:r w:rsidRPr="00542FF1">
        <w:rPr>
          <w:rFonts w:ascii="Gandhari Unicode" w:hAnsi="Gandhari Unicode" w:cs="e-Tamil OTC"/>
          <w:cs/>
        </w:rPr>
        <w:t xml:space="preserve">மடல்சூழ் பெண்ணையஞ்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22024D3D" w14:textId="77777777" w:rsidR="0092153D" w:rsidRPr="00542FF1" w:rsidRDefault="0092153D">
      <w:pPr>
        <w:pStyle w:val="Textbody"/>
        <w:spacing w:after="29"/>
        <w:rPr>
          <w:rFonts w:ascii="Gandhari Unicode" w:hAnsi="Gandhari Unicode" w:cs="e-Tamil OTC"/>
        </w:rPr>
      </w:pPr>
    </w:p>
    <w:p w14:paraId="4D59DE4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ivaḷē</w:t>
      </w:r>
      <w:proofErr w:type="spellEnd"/>
      <w:r w:rsidRPr="00542FF1">
        <w:rPr>
          <w:rStyle w:val="FootnoteReference"/>
          <w:rFonts w:ascii="Gandhari Unicode" w:hAnsi="Gandhari Unicode" w:cs="e-Tamil OTC"/>
          <w:lang w:val="en-GB"/>
        </w:rPr>
        <w:footnoteReference w:id="328"/>
      </w:r>
    </w:p>
    <w:p w14:paraId="0BB0F7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col </w:t>
      </w:r>
      <w:proofErr w:type="spellStart"/>
      <w:r w:rsidRPr="00542FF1">
        <w:rPr>
          <w:rFonts w:ascii="Gandhari Unicode" w:hAnsi="Gandhari Unicode" w:cs="e-Tamil OTC"/>
          <w:lang w:val="en-GB"/>
        </w:rPr>
        <w:t>tēṟi</w:t>
      </w:r>
      <w:proofErr w:type="spellEnd"/>
      <w:r w:rsidR="00C631F1">
        <w:rPr>
          <w:rFonts w:ascii="Gandhari Unicode" w:hAnsi="Gandhari Unicode" w:cs="e-Tamil OTC"/>
          <w:lang w:val="en-GB"/>
        </w:rPr>
        <w:t>+</w:t>
      </w:r>
    </w:p>
    <w:p w14:paraId="1F0DFB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pacu </w:t>
      </w:r>
      <w:proofErr w:type="spellStart"/>
      <w:r w:rsidRPr="00542FF1">
        <w:rPr>
          <w:rFonts w:ascii="Gandhari Unicode" w:hAnsi="Gandhari Unicode" w:cs="e-Tamil OTC"/>
          <w:lang w:val="en-GB"/>
        </w:rPr>
        <w:t>naṉai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i/>
          <w:iCs/>
          <w:lang w:val="en-GB"/>
        </w:rPr>
        <w:t>ciṉai</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C631F1">
        <w:rPr>
          <w:rFonts w:ascii="Gandhari Unicode" w:hAnsi="Gandhari Unicode" w:cs="e-Tamil OTC"/>
          <w:lang w:val="en-GB"/>
        </w:rPr>
        <w:t>+</w:t>
      </w:r>
    </w:p>
    <w:p w14:paraId="7687AB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putu </w:t>
      </w:r>
      <w:proofErr w:type="spellStart"/>
      <w:r w:rsidRPr="00542FF1">
        <w:rPr>
          <w:rFonts w:ascii="Gandhari Unicode" w:hAnsi="Gandhari Unicode" w:cs="e-Tamil OTC"/>
          <w:lang w:val="en-GB"/>
        </w:rPr>
        <w:t>nalaṉ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iḻanta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pulampumār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uṭaiyaḷ</w:t>
      </w:r>
      <w:proofErr w:type="spellEnd"/>
    </w:p>
    <w:p w14:paraId="4DD255EE"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utu</w:t>
      </w:r>
      <w:r w:rsidR="00C631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r w:rsidR="00C631F1">
        <w:rPr>
          <w:rFonts w:ascii="Gandhari Unicode" w:hAnsi="Gandhari Unicode" w:cs="e-Tamil OTC"/>
          <w:lang w:val="en-GB"/>
        </w:rPr>
        <w:t>-</w:t>
      </w:r>
      <w:r w:rsidRPr="00542FF1">
        <w:rPr>
          <w:rFonts w:ascii="Gandhari Unicode" w:hAnsi="Gandhari Unicode" w:cs="e-Tamil OTC"/>
          <w:lang w:val="en-GB"/>
        </w:rPr>
        <w:t>teyya</w:t>
      </w:r>
      <w:proofErr w:type="spellEnd"/>
      <w:r w:rsidRPr="00542FF1">
        <w:rPr>
          <w:rFonts w:ascii="Gandhari Unicode" w:hAnsi="Gandhari Unicode" w:cs="e-Tamil OTC"/>
          <w:lang w:val="en-GB"/>
        </w:rPr>
        <w:t xml:space="preserve"> </w:t>
      </w:r>
      <w:r w:rsidR="00C631F1">
        <w:rPr>
          <w:rFonts w:ascii="Gandhari Unicode" w:hAnsi="Gandhari Unicode" w:cs="e-Tamil OTC"/>
          <w:lang w:val="en-GB"/>
        </w:rPr>
        <w:t>~</w:t>
      </w:r>
      <w:proofErr w:type="spellStart"/>
      <w:r w:rsidRPr="00542FF1">
        <w:rPr>
          <w:rFonts w:ascii="Gandhari Unicode" w:hAnsi="Gandhari Unicode" w:cs="e-Tamil OTC"/>
          <w:lang w:val="en-GB"/>
        </w:rPr>
        <w:t>uḷḷal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vēṇṭum</w:t>
      </w:r>
      <w:proofErr w:type="spellEnd"/>
    </w:p>
    <w:p w14:paraId="193760F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nilav</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iruḷ</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pōla</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pulavu</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p>
    <w:p w14:paraId="7C8F5424"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kaṭal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kāṉal</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tōṉṟum</w:t>
      </w:r>
      <w:proofErr w:type="spellEnd"/>
    </w:p>
    <w:p w14:paraId="219BF1AD"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tāḻ</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peṇṇai</w:t>
      </w:r>
      <w:proofErr w:type="spellEnd"/>
      <w:r w:rsidRPr="008069F7">
        <w:rPr>
          <w:rFonts w:ascii="Gandhari Unicode" w:hAnsi="Gandhari Unicode" w:cs="e-Tamil OTC"/>
          <w:i/>
          <w:iCs/>
          <w:lang w:val="de-DE"/>
        </w:rPr>
        <w:t xml:space="preserve"> </w:t>
      </w:r>
      <w:r w:rsidR="00C631F1" w:rsidRPr="008069F7">
        <w:rPr>
          <w:rFonts w:ascii="Gandhari Unicode" w:hAnsi="Gandhari Unicode" w:cs="e-Tamil OTC"/>
          <w:i/>
          <w:iCs/>
          <w:lang w:val="de-DE"/>
        </w:rPr>
        <w:t>~</w:t>
      </w:r>
      <w:proofErr w:type="spellStart"/>
      <w:r w:rsidRPr="008069F7">
        <w:rPr>
          <w:rFonts w:ascii="Gandhari Unicode" w:hAnsi="Gandhari Unicode" w:cs="e-Tamil OTC"/>
          <w:i/>
          <w:iCs/>
          <w:lang w:val="de-DE"/>
        </w:rPr>
        <w:t>em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C631F1" w:rsidRPr="008069F7">
        <w:rPr>
          <w:rFonts w:ascii="Gandhari Unicode" w:hAnsi="Gandhari Unicode" w:cs="e-Tamil OTC"/>
          <w:lang w:val="de-DE"/>
        </w:rPr>
        <w:t>+</w:t>
      </w:r>
      <w:proofErr w:type="spellStart"/>
      <w:r w:rsidRPr="008069F7">
        <w:rPr>
          <w:rFonts w:ascii="Gandhari Unicode" w:hAnsi="Gandhari Unicode" w:cs="e-Tamil OTC"/>
          <w:lang w:val="de-DE"/>
        </w:rPr>
        <w:t>ūr</w:t>
      </w:r>
      <w:proofErr w:type="spellEnd"/>
      <w:r w:rsidR="00C631F1" w:rsidRPr="008069F7">
        <w:rPr>
          <w:rFonts w:ascii="Gandhari Unicode" w:hAnsi="Gandhari Unicode" w:cs="e-Tamil OTC"/>
          <w:lang w:val="de-DE"/>
        </w:rPr>
        <w:t>-</w:t>
      </w:r>
      <w:r w:rsidRPr="008069F7">
        <w:rPr>
          <w:rFonts w:ascii="Gandhari Unicode" w:hAnsi="Gandhari Unicode" w:cs="e-Tamil OTC"/>
          <w:lang w:val="de-DE"/>
        </w:rPr>
        <w:t>ē.</w:t>
      </w:r>
    </w:p>
    <w:p w14:paraId="7693326A" w14:textId="77777777" w:rsidR="0092153D" w:rsidRPr="008069F7" w:rsidRDefault="0092153D">
      <w:pPr>
        <w:pStyle w:val="Textbody"/>
        <w:spacing w:after="29" w:line="260" w:lineRule="exact"/>
        <w:rPr>
          <w:rFonts w:ascii="Gandhari Unicode" w:hAnsi="Gandhari Unicode" w:cs="e-Tamil OTC"/>
          <w:lang w:val="de-DE"/>
        </w:rPr>
      </w:pPr>
    </w:p>
    <w:p w14:paraId="0802120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separated after having begged for the help of the confidante.</w:t>
      </w:r>
    </w:p>
    <w:p w14:paraId="527A8AC2" w14:textId="77777777" w:rsidR="0092153D" w:rsidRPr="00542FF1" w:rsidRDefault="0092153D">
      <w:pPr>
        <w:pStyle w:val="Textbody"/>
        <w:spacing w:after="29" w:line="260" w:lineRule="exact"/>
        <w:rPr>
          <w:rFonts w:ascii="Gandhari Unicode" w:hAnsi="Gandhari Unicode" w:cs="e-Tamil OTC"/>
          <w:lang w:val="en-GB"/>
        </w:rPr>
      </w:pPr>
    </w:p>
    <w:p w14:paraId="422A03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she</w:t>
      </w:r>
      <w:r w:rsidRPr="00542FF1">
        <w:rPr>
          <w:rFonts w:ascii="Gandhari Unicode" w:hAnsi="Gandhari Unicode" w:cs="e-Tamil OTC"/>
          <w:position w:val="6"/>
          <w:lang w:val="en-GB"/>
        </w:rPr>
        <w:t>ē</w:t>
      </w:r>
      <w:r w:rsidRPr="00542FF1">
        <w:rPr>
          <w:rFonts w:ascii="Gandhari Unicode" w:hAnsi="Gandhari Unicode" w:cs="e-Tamil OTC"/>
          <w:lang w:val="en-GB"/>
        </w:rPr>
        <w:t>, your- word taken- my- word become-clear(abs.)</w:t>
      </w:r>
    </w:p>
    <w:p w14:paraId="60DEBD55"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green bud</w:t>
      </w:r>
      <w:r w:rsidRPr="00542FF1">
        <w:rPr>
          <w:rFonts w:ascii="Gandhari Unicode" w:hAnsi="Gandhari Unicode" w:cs="e-Tamil OTC"/>
        </w:rPr>
        <w:t xml:space="preserve"> </w:t>
      </w:r>
      <w:proofErr w:type="spellStart"/>
      <w:r w:rsidRPr="00542FF1">
        <w:rPr>
          <w:rFonts w:ascii="Gandhari Unicode" w:hAnsi="Gandhari Unicode" w:cs="e-Tamil OTC"/>
          <w:lang w:val="en-GB"/>
        </w:rPr>
        <w:t>Ñāḻal</w:t>
      </w:r>
      <w:proofErr w:type="spellEnd"/>
      <w:r w:rsidRPr="00542FF1">
        <w:rPr>
          <w:rFonts w:ascii="Gandhari Unicode" w:hAnsi="Gandhari Unicode" w:cs="e-Tamil OTC"/>
          <w:lang w:val="en-GB"/>
        </w:rPr>
        <w:t xml:space="preserve">(-tree) many </w:t>
      </w:r>
      <w:proofErr w:type="gramStart"/>
      <w:r w:rsidRPr="00542FF1">
        <w:rPr>
          <w:rFonts w:ascii="Gandhari Unicode" w:hAnsi="Gandhari Unicode" w:cs="e-Tamil OTC"/>
          <w:lang w:val="en-GB"/>
        </w:rPr>
        <w:t>twig</w:t>
      </w:r>
      <w:proofErr w:type="gramEnd"/>
      <w:r w:rsidRPr="00542FF1">
        <w:rPr>
          <w:rFonts w:ascii="Gandhari Unicode" w:hAnsi="Gandhari Unicode" w:cs="e-Tamil OTC"/>
          <w:lang w:val="en-GB"/>
        </w:rPr>
        <w:t xml:space="preserve"> one wing</w:t>
      </w:r>
    </w:p>
    <w:p w14:paraId="5C1244E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new innocence lost- loneliness</w:t>
      </w:r>
      <w:proofErr w:type="spellStart"/>
      <w:r w:rsidRPr="00542FF1">
        <w:rPr>
          <w:rFonts w:ascii="Gandhari Unicode" w:hAnsi="Gandhari Unicode" w:cs="e-Tamil OTC"/>
          <w:position w:val="6"/>
          <w:lang w:val="en-GB"/>
        </w:rPr>
        <w:t>umār</w:t>
      </w:r>
      <w:proofErr w:type="spellEnd"/>
      <w:r w:rsidRPr="00542FF1">
        <w:rPr>
          <w:rStyle w:val="FootnoteReference"/>
          <w:rFonts w:ascii="Gandhari Unicode" w:hAnsi="Gandhari Unicode" w:cs="e-Tamil OTC"/>
          <w:vertAlign w:val="baseline"/>
          <w:lang w:val="en-GB"/>
        </w:rPr>
        <w:footnoteReference w:id="329"/>
      </w:r>
      <w:r w:rsidRPr="00542FF1">
        <w:rPr>
          <w:rFonts w:ascii="Gandhari Unicode" w:hAnsi="Gandhari Unicode" w:cs="e-Tamil OTC"/>
          <w:lang w:val="en-GB"/>
        </w:rPr>
        <w:t xml:space="preserve"> possess-she</w:t>
      </w:r>
    </w:p>
    <w:p w14:paraId="43E99E9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there see(</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teyya</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remembering is-necessary</w:t>
      </w:r>
    </w:p>
    <w:p w14:paraId="7475F6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moonlight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darkness</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be-similar smell-of-fish </w:t>
      </w:r>
      <w:proofErr w:type="gramStart"/>
      <w:r w:rsidRPr="00542FF1">
        <w:rPr>
          <w:rFonts w:ascii="Gandhari Unicode" w:hAnsi="Gandhari Unicode" w:cs="e-Tamil OTC"/>
          <w:lang w:val="en-GB"/>
        </w:rPr>
        <w:t>wave</w:t>
      </w:r>
      <w:proofErr w:type="gramEnd"/>
    </w:p>
    <w:p w14:paraId="6C89D82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sea</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seashore-grove</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appearing-</w:t>
      </w:r>
    </w:p>
    <w:p w14:paraId="7F37687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Palmyra-stem descend- Palmyra our- little good village</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0BAEFAD8" w14:textId="77777777" w:rsidR="0092153D" w:rsidRPr="00542FF1" w:rsidRDefault="0092153D">
      <w:pPr>
        <w:pStyle w:val="Textbody"/>
        <w:spacing w:after="29"/>
        <w:rPr>
          <w:rFonts w:ascii="Gandhari Unicode" w:hAnsi="Gandhari Unicode" w:cs="e-Tamil OTC"/>
        </w:rPr>
      </w:pPr>
    </w:p>
    <w:p w14:paraId="52D9D5B5" w14:textId="77777777" w:rsidR="0092153D" w:rsidRPr="00542FF1" w:rsidRDefault="0092153D">
      <w:pPr>
        <w:pStyle w:val="Textbody"/>
        <w:spacing w:after="29"/>
        <w:rPr>
          <w:rFonts w:ascii="Gandhari Unicode" w:hAnsi="Gandhari Unicode" w:cs="e-Tamil OTC"/>
          <w:lang w:val="en-GB"/>
        </w:rPr>
      </w:pPr>
    </w:p>
    <w:p w14:paraId="09E8652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This one, after</w:t>
      </w:r>
    </w:p>
    <w:p w14:paraId="337D98A8" w14:textId="77777777" w:rsidR="0092153D" w:rsidRPr="00542FF1" w:rsidRDefault="00014CDD">
      <w:pPr>
        <w:pStyle w:val="Textbody"/>
        <w:tabs>
          <w:tab w:val="left" w:pos="100"/>
        </w:tabs>
        <w:spacing w:after="0"/>
        <w:rPr>
          <w:rFonts w:ascii="Gandhari Unicode" w:hAnsi="Gandhari Unicode" w:cs="e-Tamil OTC"/>
        </w:rPr>
      </w:pPr>
      <w:r w:rsidRPr="00542FF1">
        <w:rPr>
          <w:rFonts w:ascii="Gandhari Unicode" w:hAnsi="Gandhari Unicode" w:cs="e-Tamil OTC"/>
          <w:lang w:val="en-GB"/>
        </w:rPr>
        <w:tab/>
        <w:t>my words that had taken up your words became clear [to her],</w:t>
      </w:r>
      <w:r w:rsidRPr="00542FF1">
        <w:rPr>
          <w:rStyle w:val="FootnoteReference"/>
          <w:rFonts w:ascii="Gandhari Unicode" w:hAnsi="Gandhari Unicode" w:cs="e-Tamil OTC"/>
          <w:lang w:val="en-GB"/>
        </w:rPr>
        <w:footnoteReference w:id="330"/>
      </w:r>
    </w:p>
    <w:p w14:paraId="745638C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as</w:t>
      </w:r>
      <w:r w:rsidRPr="00542FF1">
        <w:rPr>
          <w:rStyle w:val="FootnoteReference"/>
          <w:rFonts w:ascii="Gandhari Unicode" w:hAnsi="Gandhari Unicode" w:cs="e-Tamil OTC"/>
          <w:lang w:val="en-GB"/>
        </w:rPr>
        <w:footnoteReference w:id="331"/>
      </w:r>
      <w:r w:rsidRPr="00542FF1">
        <w:rPr>
          <w:rFonts w:ascii="Gandhari Unicode" w:hAnsi="Gandhari Unicode" w:cs="e-Tamil OTC"/>
          <w:lang w:val="en-GB"/>
        </w:rPr>
        <w:t xml:space="preserve"> [her] innocence is </w:t>
      </w:r>
      <w:proofErr w:type="gramStart"/>
      <w:r w:rsidRPr="00542FF1">
        <w:rPr>
          <w:rFonts w:ascii="Gandhari Unicode" w:hAnsi="Gandhari Unicode" w:cs="e-Tamil OTC"/>
          <w:lang w:val="en-GB"/>
        </w:rPr>
        <w:t>lost</w:t>
      </w:r>
      <w:proofErr w:type="gramEnd"/>
    </w:p>
    <w:p w14:paraId="2ACDED2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 xml:space="preserve">on one side of the many-branched </w:t>
      </w:r>
      <w:proofErr w:type="spellStart"/>
      <w:r w:rsidRPr="00542FF1">
        <w:rPr>
          <w:rFonts w:ascii="Gandhari Unicode" w:hAnsi="Gandhari Unicode" w:cs="e-Tamil OTC"/>
          <w:lang w:val="en-GB"/>
        </w:rPr>
        <w:t>Ñāḻal</w:t>
      </w:r>
      <w:proofErr w:type="spellEnd"/>
      <w:r w:rsidRPr="00542FF1">
        <w:rPr>
          <w:rStyle w:val="FootnoteReference"/>
          <w:rFonts w:ascii="Gandhari Unicode" w:hAnsi="Gandhari Unicode" w:cs="e-Tamil OTC"/>
          <w:lang w:val="en-GB"/>
        </w:rPr>
        <w:footnoteReference w:id="332"/>
      </w:r>
      <w:r w:rsidRPr="00542FF1">
        <w:rPr>
          <w:rFonts w:ascii="Gandhari Unicode" w:hAnsi="Gandhari Unicode" w:cs="e-Tamil OTC"/>
          <w:lang w:val="en-GB"/>
        </w:rPr>
        <w:t xml:space="preserve"> with green buds,</w:t>
      </w:r>
    </w:p>
    <w:p w14:paraId="39100BE5"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is possessed by </w:t>
      </w:r>
      <w:proofErr w:type="gramStart"/>
      <w:r w:rsidRPr="00542FF1">
        <w:rPr>
          <w:rFonts w:ascii="Gandhari Unicode" w:hAnsi="Gandhari Unicode" w:cs="e-Tamil OTC"/>
          <w:lang w:val="en-GB"/>
        </w:rPr>
        <w:t>loneliness</w:t>
      </w:r>
      <w:proofErr w:type="gramEnd"/>
    </w:p>
    <w:p w14:paraId="37A52D67" w14:textId="77777777" w:rsidR="0092153D" w:rsidRPr="00542FF1" w:rsidRDefault="00014CDD">
      <w:pPr>
        <w:pStyle w:val="Textbody"/>
        <w:tabs>
          <w:tab w:val="left" w:pos="1000"/>
        </w:tabs>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just</w:t>
      </w:r>
      <w:r w:rsidRPr="00542FF1">
        <w:rPr>
          <w:rStyle w:val="FootnoteReference"/>
          <w:rFonts w:ascii="Gandhari Unicode" w:hAnsi="Gandhari Unicode" w:cs="e-Tamil OTC"/>
          <w:lang w:val="en-GB"/>
        </w:rPr>
        <w:footnoteReference w:id="333"/>
      </w:r>
      <w:r w:rsidRPr="00542FF1">
        <w:rPr>
          <w:rFonts w:ascii="Gandhari Unicode" w:hAnsi="Gandhari Unicode" w:cs="e-Tamil OTC"/>
          <w:lang w:val="en-GB"/>
        </w:rPr>
        <w:t xml:space="preserve"> look there!</w:t>
      </w:r>
    </w:p>
    <w:p w14:paraId="56CBA0C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Our good little village</w:t>
      </w:r>
      <w:r w:rsidRPr="00542FF1">
        <w:rPr>
          <w:rStyle w:val="FootnoteReference"/>
          <w:rFonts w:ascii="Gandhari Unicode" w:hAnsi="Gandhari Unicode" w:cs="e-Tamil OTC"/>
          <w:lang w:val="en-GB"/>
        </w:rPr>
        <w:footnoteReference w:id="334"/>
      </w:r>
      <w:r w:rsidRPr="00542FF1">
        <w:rPr>
          <w:rFonts w:ascii="Gandhari Unicode" w:hAnsi="Gandhari Unicode" w:cs="e-Tamil OTC"/>
          <w:lang w:val="en-GB"/>
        </w:rPr>
        <w:t>, [among] Palmyra trees with hanging stems,</w:t>
      </w:r>
    </w:p>
    <w:p w14:paraId="5CE312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must be thought of,</w:t>
      </w:r>
    </w:p>
    <w:p w14:paraId="0E3F66E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where seashore grove and sea with waves reeking of fish</w:t>
      </w:r>
    </w:p>
    <w:p w14:paraId="315AB2D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 like darkness and moonlight.</w:t>
      </w:r>
    </w:p>
    <w:p w14:paraId="7F8B8132" w14:textId="77777777" w:rsidR="0092153D" w:rsidRPr="00542FF1" w:rsidRDefault="0092153D">
      <w:pPr>
        <w:pStyle w:val="Textbody"/>
        <w:spacing w:after="0"/>
        <w:rPr>
          <w:rFonts w:ascii="Gandhari Unicode" w:hAnsi="Gandhari Unicode" w:cs="e-Tamil OTC"/>
          <w:lang w:val="en-GB"/>
        </w:rPr>
      </w:pPr>
    </w:p>
    <w:p w14:paraId="25E869FB" w14:textId="77777777" w:rsidR="0092153D" w:rsidRPr="00542FF1" w:rsidRDefault="0092153D">
      <w:pPr>
        <w:pStyle w:val="Textbody"/>
        <w:spacing w:after="0"/>
        <w:rPr>
          <w:rFonts w:ascii="Gandhari Unicode" w:hAnsi="Gandhari Unicode" w:cs="e-Tamil OTC"/>
          <w:lang w:val="en-GB"/>
        </w:rPr>
      </w:pPr>
    </w:p>
    <w:p w14:paraId="60367DC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583181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This one, believing my words [she] had taken for your words ...</w:t>
      </w:r>
    </w:p>
    <w:p w14:paraId="31405FC2" w14:textId="77777777" w:rsidR="0092153D" w:rsidRPr="00542FF1" w:rsidRDefault="0092153D">
      <w:pPr>
        <w:pStyle w:val="Textbody"/>
        <w:spacing w:after="0"/>
        <w:rPr>
          <w:rFonts w:ascii="Gandhari Unicode" w:hAnsi="Gandhari Unicode" w:cs="e-Tamil OTC"/>
          <w:b/>
          <w:lang w:val="en-GB"/>
        </w:rPr>
      </w:pPr>
    </w:p>
    <w:p w14:paraId="0DA665CE"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9C388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கடுவன் மள்ளன்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B313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அழிந்த தலைமகள்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வற்புறுத்துந் தோழிக்குச் சொல்லியது.</w:t>
      </w:r>
    </w:p>
    <w:p w14:paraId="0A4BE66F" w14:textId="77777777" w:rsidR="0092153D" w:rsidRPr="00542FF1" w:rsidRDefault="0092153D">
      <w:pPr>
        <w:pStyle w:val="Textbody"/>
        <w:spacing w:after="29"/>
        <w:rPr>
          <w:rFonts w:ascii="Gandhari Unicode" w:hAnsi="Gandhari Unicode" w:cs="e-Tamil OTC"/>
        </w:rPr>
      </w:pPr>
    </w:p>
    <w:p w14:paraId="1CD3EE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வாருறு வணர்கதுப் புளரிப் புறஞ்சேர்</w:t>
      </w:r>
    </w:p>
    <w:p w14:paraId="09834D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பழாஅ லென்றுநம் மழுதகண் டுடைப்பார்</w:t>
      </w:r>
    </w:p>
    <w:p w14:paraId="0D4F63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 குவர்கொ றோழி </w:t>
      </w:r>
      <w:r w:rsidRPr="00542FF1">
        <w:rPr>
          <w:rFonts w:ascii="Gandhari Unicode" w:hAnsi="Gandhari Unicode" w:cs="e-Tamil OTC"/>
          <w:u w:val="wave"/>
          <w:cs/>
        </w:rPr>
        <w:t>சாரற்</w:t>
      </w:r>
    </w:p>
    <w:p w14:paraId="39AA84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பெரும்புனக் குறவன் சிறுதினை மறுகாற்</w:t>
      </w:r>
    </w:p>
    <w:p w14:paraId="5DB61E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கொழுங்கொடி யவரை பூக்கு</w:t>
      </w:r>
    </w:p>
    <w:p w14:paraId="2EAB56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மரும்பனி </w:t>
      </w:r>
      <w:r w:rsidRPr="00542FF1">
        <w:rPr>
          <w:rFonts w:ascii="Gandhari Unicode" w:hAnsi="Gandhari Unicode" w:cs="e-Tamil OTC"/>
          <w:u w:val="wave"/>
          <w:cs/>
        </w:rPr>
        <w:t>யற்சிரம்</w:t>
      </w:r>
      <w:r w:rsidRPr="00542FF1">
        <w:rPr>
          <w:rFonts w:ascii="Gandhari Unicode" w:hAnsi="Gandhari Unicode" w:cs="e-Tamil OTC"/>
          <w:cs/>
        </w:rPr>
        <w:t xml:space="preserve"> வாரா தோரே.</w:t>
      </w:r>
    </w:p>
    <w:p w14:paraId="7E2FAE47" w14:textId="77777777" w:rsidR="0092153D" w:rsidRPr="00542FF1" w:rsidRDefault="0092153D">
      <w:pPr>
        <w:pStyle w:val="Textbody"/>
        <w:spacing w:after="29"/>
        <w:rPr>
          <w:rFonts w:ascii="Gandhari Unicode" w:hAnsi="Gandhari Unicode" w:cs="e-Tamil OTC"/>
        </w:rPr>
      </w:pPr>
    </w:p>
    <w:p w14:paraId="063DC5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வணர்கதுப்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வணர்த்துப்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 </w:t>
      </w:r>
      <w:r w:rsidRPr="00542FF1">
        <w:rPr>
          <w:rFonts w:ascii="Gandhari Unicode" w:eastAsia="URW Palladio UNI" w:hAnsi="Gandhari Unicode" w:cs="e-Tamil OTC"/>
        </w:rPr>
        <w:t xml:space="preserve">L1, C1+2+3v+4,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றோழிச் </w:t>
      </w:r>
      <w:r w:rsidRPr="00542FF1">
        <w:rPr>
          <w:rFonts w:ascii="Gandhari Unicode" w:eastAsia="URW Palladio UNI" w:hAnsi="Gandhari Unicode" w:cs="e-Tamil OTC"/>
        </w:rPr>
        <w:t xml:space="preserve">C3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யற்சிரம் </w:t>
      </w:r>
      <w:r w:rsidRPr="00542FF1">
        <w:rPr>
          <w:rFonts w:ascii="Gandhari Unicode" w:hAnsi="Gandhari Unicode" w:cs="e-Tamil OTC"/>
        </w:rPr>
        <w:t xml:space="preserve">L1, C1+2+3+4,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யச்சிரம் </w:t>
      </w:r>
      <w:r w:rsidRPr="00542FF1">
        <w:rPr>
          <w:rFonts w:ascii="Gandhari Unicode" w:hAnsi="Gandhari Unicode" w:cs="e-Tamil OTC"/>
        </w:rPr>
        <w:t xml:space="preserve">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p>
    <w:p w14:paraId="0AD8C04E" w14:textId="77777777" w:rsidR="0092153D" w:rsidRPr="00542FF1" w:rsidRDefault="0092153D">
      <w:pPr>
        <w:pStyle w:val="Textbody"/>
        <w:spacing w:after="29"/>
        <w:rPr>
          <w:rFonts w:ascii="Gandhari Unicode" w:hAnsi="Gandhari Unicode" w:cs="e-Tamil OTC"/>
        </w:rPr>
      </w:pPr>
    </w:p>
    <w:p w14:paraId="38562A7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uḷari</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23969">
        <w:rPr>
          <w:rFonts w:ascii="Gandhari Unicode" w:hAnsi="Gandhari Unicode" w:cs="e-Tamil OTC"/>
          <w:lang w:val="en-GB"/>
        </w:rPr>
        <w:t>am</w:t>
      </w:r>
      <w:proofErr w:type="spellEnd"/>
      <w:r w:rsidR="00F23969">
        <w:rPr>
          <w:rFonts w:ascii="Gandhari Unicode" w:hAnsi="Gandhari Unicode" w:cs="e-Tamil OTC"/>
          <w:lang w:val="en-GB"/>
        </w:rPr>
        <w:t xml:space="preserve"> </w:t>
      </w:r>
      <w:proofErr w:type="spellStart"/>
      <w:r w:rsidR="00F23969">
        <w:rPr>
          <w:rFonts w:ascii="Gandhari Unicode" w:hAnsi="Gandhari Unicode" w:cs="e-Tamil OTC"/>
          <w:lang w:val="en-GB"/>
        </w:rPr>
        <w:t>cērp</w:t>
      </w:r>
      <w:proofErr w:type="spellEnd"/>
      <w:r w:rsidR="00F23969">
        <w:rPr>
          <w:rFonts w:ascii="Gandhari Unicode" w:hAnsi="Gandhari Unicode" w:cs="e-Tamil OTC"/>
          <w:lang w:val="en-GB"/>
        </w:rPr>
        <w:t>*</w:t>
      </w:r>
    </w:p>
    <w:p w14:paraId="5CA888B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aḻāal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aḻuta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tuṭaippār</w:t>
      </w:r>
      <w:proofErr w:type="spellEnd"/>
    </w:p>
    <w:p w14:paraId="48920B7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cāral</w:t>
      </w:r>
      <w:proofErr w:type="spellEnd"/>
    </w:p>
    <w:p w14:paraId="25CE50B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maṟukāl</w:t>
      </w:r>
      <w:proofErr w:type="spellEnd"/>
    </w:p>
    <w:p w14:paraId="76FB1B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lang w:val="en-GB"/>
        </w:rPr>
        <w:t>avarai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pūkkum</w:t>
      </w:r>
      <w:proofErr w:type="spellEnd"/>
    </w:p>
    <w:p w14:paraId="1A551F3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F23969">
        <w:rPr>
          <w:rFonts w:ascii="Gandhari Unicode" w:hAnsi="Gandhari Unicode" w:cs="e-Tamil OTC"/>
          <w:lang w:val="en-GB"/>
        </w:rPr>
        <w:t>~</w:t>
      </w:r>
      <w:proofErr w:type="spellStart"/>
      <w:r w:rsidRPr="00542FF1">
        <w:rPr>
          <w:rFonts w:ascii="Gandhari Unicode" w:hAnsi="Gandhari Unicode" w:cs="e-Tamil OTC"/>
          <w:i/>
          <w:iCs/>
          <w:lang w:val="en-GB"/>
        </w:rPr>
        <w:t>aṟciram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vārātōrē</w:t>
      </w:r>
      <w:proofErr w:type="spellEnd"/>
      <w:r w:rsidRPr="00542FF1">
        <w:rPr>
          <w:rFonts w:ascii="Gandhari Unicode" w:hAnsi="Gandhari Unicode" w:cs="e-Tamil OTC"/>
          <w:lang w:val="en-GB"/>
        </w:rPr>
        <w:t>.</w:t>
      </w:r>
    </w:p>
    <w:p w14:paraId="4E9C5561" w14:textId="77777777" w:rsidR="0092153D" w:rsidRPr="00542FF1" w:rsidRDefault="0092153D">
      <w:pPr>
        <w:pStyle w:val="Textbody"/>
        <w:spacing w:after="29" w:line="260" w:lineRule="exact"/>
        <w:rPr>
          <w:rFonts w:ascii="Gandhari Unicode" w:hAnsi="Gandhari Unicode" w:cs="e-Tamil OTC"/>
          <w:lang w:val="en-GB"/>
        </w:rPr>
      </w:pPr>
    </w:p>
    <w:p w14:paraId="5E844B7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who is desolate when seeing the season, speaking to the confidante who encourages [her with the words] </w:t>
      </w:r>
      <w:r w:rsidR="0060544D">
        <w:rPr>
          <w:rFonts w:ascii="Gandhari Unicode" w:hAnsi="Gandhari Unicode" w:cs="e-Tamil OTC"/>
          <w:lang w:val="en-GB"/>
        </w:rPr>
        <w:t>“</w:t>
      </w:r>
      <w:r w:rsidRPr="00542FF1">
        <w:rPr>
          <w:rFonts w:ascii="Gandhari Unicode" w:hAnsi="Gandhari Unicode" w:cs="e-Tamil OTC"/>
          <w:lang w:val="en-GB"/>
        </w:rPr>
        <w:t>he will come</w:t>
      </w:r>
      <w:r w:rsidR="0060544D">
        <w:rPr>
          <w:rFonts w:ascii="Gandhari Unicode" w:hAnsi="Gandhari Unicode" w:cs="e-Tamil OTC"/>
          <w:lang w:val="en-GB"/>
        </w:rPr>
        <w:t>”</w:t>
      </w:r>
      <w:r w:rsidRPr="00542FF1">
        <w:rPr>
          <w:rFonts w:ascii="Gandhari Unicode" w:hAnsi="Gandhari Unicode" w:cs="e-Tamil OTC"/>
          <w:lang w:val="en-GB"/>
        </w:rPr>
        <w:t>.</w:t>
      </w:r>
    </w:p>
    <w:p w14:paraId="14511823" w14:textId="77777777" w:rsidR="0092153D" w:rsidRPr="00542FF1" w:rsidRDefault="0092153D">
      <w:pPr>
        <w:pStyle w:val="Textbody"/>
        <w:spacing w:after="29" w:line="260" w:lineRule="exact"/>
        <w:rPr>
          <w:rFonts w:ascii="Gandhari Unicode" w:hAnsi="Gandhari Unicode" w:cs="e-Tamil OTC"/>
          <w:lang w:val="en-GB"/>
        </w:rPr>
      </w:pPr>
    </w:p>
    <w:p w14:paraId="0617B7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length comb-</w:t>
      </w:r>
      <w:r w:rsidRPr="00542FF1">
        <w:rPr>
          <w:rStyle w:val="FootnoteReference"/>
          <w:rFonts w:ascii="Gandhari Unicode" w:hAnsi="Gandhari Unicode" w:cs="e-Tamil OTC"/>
          <w:lang w:val="en-GB"/>
        </w:rPr>
        <w:footnoteReference w:id="335"/>
      </w:r>
      <w:r w:rsidRPr="00542FF1">
        <w:rPr>
          <w:rFonts w:ascii="Gandhari Unicode" w:hAnsi="Gandhari Unicode" w:cs="e-Tamil OTC"/>
          <w:lang w:val="en-GB"/>
        </w:rPr>
        <w:t xml:space="preserve"> have- curve- hair smoothed back </w:t>
      </w:r>
      <w:proofErr w:type="gramStart"/>
      <w:r w:rsidRPr="00542FF1">
        <w:rPr>
          <w:rFonts w:ascii="Gandhari Unicode" w:hAnsi="Gandhari Unicode" w:cs="e-Tamil OTC"/>
          <w:lang w:val="en-GB"/>
        </w:rPr>
        <w:t>joined</w:t>
      </w:r>
      <w:proofErr w:type="gramEnd"/>
    </w:p>
    <w:p w14:paraId="56F1341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don't-cry said our- cried- eye wipe-he(h.)</w:t>
      </w:r>
    </w:p>
    <w:p w14:paraId="7E67388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r w:rsidRPr="00542FF1">
        <w:rPr>
          <w:rFonts w:ascii="Gandhari Unicode" w:hAnsi="Gandhari Unicode" w:cs="e-Tamil OTC"/>
        </w:rPr>
        <w:t xml:space="preserve"> </w:t>
      </w:r>
      <w:r w:rsidRPr="00542FF1">
        <w:rPr>
          <w:rFonts w:ascii="Gandhari Unicode" w:hAnsi="Gandhari Unicode" w:cs="e-Tamil OTC"/>
          <w:lang w:val="en-GB"/>
        </w:rPr>
        <w:t>he-becomes(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 slope</w:t>
      </w:r>
    </w:p>
    <w:p w14:paraId="58F18B4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field hill-inhabitant little millet </w:t>
      </w:r>
      <w:proofErr w:type="gramStart"/>
      <w:r w:rsidRPr="00542FF1">
        <w:rPr>
          <w:rFonts w:ascii="Gandhari Unicode" w:hAnsi="Gandhari Unicode" w:cs="e-Tamil OTC"/>
          <w:lang w:val="en-GB"/>
        </w:rPr>
        <w:t>second-harvest</w:t>
      </w:r>
      <w:proofErr w:type="gramEnd"/>
    </w:p>
    <w:p w14:paraId="4578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rich creeper field-bean</w:t>
      </w:r>
      <w:r w:rsidRPr="00542FF1">
        <w:rPr>
          <w:rFonts w:ascii="Gandhari Unicode" w:hAnsi="Gandhari Unicode" w:cs="e-Tamil OTC"/>
        </w:rPr>
        <w:t xml:space="preserve"> </w:t>
      </w:r>
      <w:r w:rsidRPr="00542FF1">
        <w:rPr>
          <w:rFonts w:ascii="Gandhari Unicode" w:hAnsi="Gandhari Unicode" w:cs="e-Tamil OTC"/>
          <w:lang w:val="en-GB"/>
        </w:rPr>
        <w:t>blossoming-</w:t>
      </w:r>
    </w:p>
    <w:p w14:paraId="30DEAE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dew cold-season</w:t>
      </w:r>
      <w:r w:rsidRPr="00542FF1">
        <w:rPr>
          <w:rFonts w:ascii="Gandhari Unicode" w:hAnsi="Gandhari Unicode" w:cs="e-Tamil OTC"/>
        </w:rPr>
        <w:t xml:space="preserve"> </w:t>
      </w:r>
      <w:r w:rsidRPr="00542FF1">
        <w:rPr>
          <w:rFonts w:ascii="Gandhari Unicode" w:hAnsi="Gandhari Unicode" w:cs="e-Tamil OTC"/>
          <w:lang w:val="en-GB"/>
        </w:rPr>
        <w:t>come-not-he(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9D1BCE0" w14:textId="77777777" w:rsidR="0092153D" w:rsidRPr="00542FF1" w:rsidRDefault="0092153D">
      <w:pPr>
        <w:pStyle w:val="Textbody"/>
        <w:spacing w:after="29"/>
        <w:rPr>
          <w:rFonts w:ascii="Gandhari Unicode" w:hAnsi="Gandhari Unicode" w:cs="e-Tamil OTC"/>
        </w:rPr>
      </w:pPr>
    </w:p>
    <w:p w14:paraId="2E47D5B6" w14:textId="77777777" w:rsidR="0092153D" w:rsidRPr="00542FF1" w:rsidRDefault="0092153D">
      <w:pPr>
        <w:pStyle w:val="Textbody"/>
        <w:spacing w:after="29"/>
        <w:rPr>
          <w:rFonts w:ascii="Gandhari Unicode" w:hAnsi="Gandhari Unicode" w:cs="e-Tamil OTC"/>
        </w:rPr>
      </w:pPr>
    </w:p>
    <w:p w14:paraId="14DE76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used</w:t>
      </w:r>
      <w:r w:rsidRPr="00542FF1">
        <w:rPr>
          <w:rStyle w:val="FootnoteReference"/>
          <w:rFonts w:ascii="Gandhari Unicode" w:hAnsi="Gandhari Unicode" w:cs="e-Tamil OTC"/>
          <w:lang w:val="en-GB"/>
        </w:rPr>
        <w:footnoteReference w:id="336"/>
      </w:r>
      <w:r w:rsidRPr="00542FF1">
        <w:rPr>
          <w:rFonts w:ascii="Gandhari Unicode" w:hAnsi="Gandhari Unicode" w:cs="e-Tamil OTC"/>
          <w:lang w:val="en-GB"/>
        </w:rPr>
        <w:t xml:space="preserve"> to smooth [our] long curly hair, touch [our] back</w:t>
      </w:r>
      <w:r w:rsidRPr="00542FF1">
        <w:rPr>
          <w:rStyle w:val="FootnoteReference"/>
          <w:rFonts w:ascii="Gandhari Unicode" w:hAnsi="Gandhari Unicode" w:cs="e-Tamil OTC"/>
          <w:lang w:val="en-GB"/>
        </w:rPr>
        <w:footnoteReference w:id="337"/>
      </w:r>
    </w:p>
    <w:p w14:paraId="35625B8F"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 xml:space="preserve">[and] wipe our tear-stained eyes, saying </w:t>
      </w:r>
      <w:r w:rsidR="0060544D">
        <w:rPr>
          <w:rFonts w:ascii="Gandhari Unicode" w:hAnsi="Gandhari Unicode" w:cs="e-Tamil OTC"/>
          <w:lang w:val="en-GB"/>
        </w:rPr>
        <w:t>“</w:t>
      </w:r>
      <w:r w:rsidRPr="00542FF1">
        <w:rPr>
          <w:rFonts w:ascii="Gandhari Unicode" w:hAnsi="Gandhari Unicode" w:cs="e-Tamil OTC"/>
          <w:lang w:val="en-GB"/>
        </w:rPr>
        <w:t>don't cry</w:t>
      </w:r>
      <w:r w:rsidR="0060544D">
        <w:rPr>
          <w:rFonts w:ascii="Gandhari Unicode" w:hAnsi="Gandhari Unicode" w:cs="e-Tamil OTC"/>
          <w:lang w:val="en-GB"/>
        </w:rPr>
        <w:t>”</w:t>
      </w:r>
      <w:r w:rsidRPr="00542FF1">
        <w:rPr>
          <w:rFonts w:ascii="Gandhari Unicode" w:hAnsi="Gandhari Unicode" w:cs="e-Tamil OTC"/>
          <w:lang w:val="en-GB"/>
        </w:rPr>
        <w:t>,</w:t>
      </w:r>
    </w:p>
    <w:p w14:paraId="195F4A3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friend,</w:t>
      </w:r>
    </w:p>
    <w:p w14:paraId="77AE6AC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who hasn't come for the cold season with harsh dew,</w:t>
      </w:r>
    </w:p>
    <w:p w14:paraId="794355D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when the field-bean blossoms in rich creepers</w:t>
      </w:r>
    </w:p>
    <w:p w14:paraId="27411B8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amongst the second harvest</w:t>
      </w:r>
      <w:r w:rsidRPr="00542FF1">
        <w:rPr>
          <w:rStyle w:val="FootnoteReference"/>
          <w:rFonts w:ascii="Gandhari Unicode" w:hAnsi="Gandhari Unicode" w:cs="e-Tamil OTC"/>
          <w:lang w:val="en-GB"/>
        </w:rPr>
        <w:footnoteReference w:id="338"/>
      </w:r>
      <w:r w:rsidRPr="00542FF1">
        <w:rPr>
          <w:rFonts w:ascii="Gandhari Unicode" w:hAnsi="Gandhari Unicode" w:cs="e-Tamil OTC"/>
          <w:lang w:val="en-GB"/>
        </w:rPr>
        <w:t xml:space="preserve"> of small millet of the hill-dweller</w:t>
      </w:r>
    </w:p>
    <w:p w14:paraId="07CAF99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big fields on the slope.</w:t>
      </w:r>
    </w:p>
    <w:p w14:paraId="10D5077F" w14:textId="77777777" w:rsidR="0092153D" w:rsidRPr="00542FF1" w:rsidRDefault="0092153D">
      <w:pPr>
        <w:pStyle w:val="Textbody"/>
        <w:tabs>
          <w:tab w:val="left" w:pos="300"/>
        </w:tabs>
        <w:spacing w:after="0"/>
        <w:rPr>
          <w:rFonts w:ascii="Gandhari Unicode" w:hAnsi="Gandhari Unicode" w:cs="e-Tamil OTC"/>
          <w:lang w:val="en-GB"/>
        </w:rPr>
      </w:pPr>
    </w:p>
    <w:p w14:paraId="578D421E" w14:textId="77777777" w:rsidR="0092153D" w:rsidRPr="00542FF1" w:rsidRDefault="0092153D">
      <w:pPr>
        <w:pStyle w:val="Textbody"/>
        <w:tabs>
          <w:tab w:val="left" w:pos="300"/>
        </w:tabs>
        <w:spacing w:after="29"/>
        <w:rPr>
          <w:rFonts w:ascii="Gandhari Unicode" w:hAnsi="Gandhari Unicode" w:cs="e-Tamil OTC"/>
          <w:b/>
          <w:lang w:val="en-GB"/>
        </w:rPr>
      </w:pPr>
    </w:p>
    <w:p w14:paraId="612E4E7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8515B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349E78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வரைந்து எய்தல் (</w:t>
      </w:r>
      <w:r w:rsidRPr="00542FF1">
        <w:rPr>
          <w:rFonts w:ascii="Gandhari Unicode" w:hAnsi="Gandhari Unicode" w:cs="e-Tamil OTC"/>
          <w:lang w:val="en-GB"/>
        </w:rPr>
        <w:t>C</w:t>
      </w:r>
      <w:r w:rsidRPr="00542FF1">
        <w:rPr>
          <w:rFonts w:ascii="Gandhari Unicode" w:hAnsi="Gandhari Unicode" w:cs="e-Tamil OTC"/>
          <w:cs/>
          <w:lang w:val="en-GB"/>
        </w:rPr>
        <w:t>2: எய்துதல்) உணர்த்திய செவிலியைத் தோழி வாழ்த்தியது.</w:t>
      </w:r>
    </w:p>
    <w:p w14:paraId="3E81A5BC" w14:textId="77777777" w:rsidR="0092153D" w:rsidRPr="00542FF1" w:rsidRDefault="0092153D">
      <w:pPr>
        <w:pStyle w:val="Textbody"/>
        <w:spacing w:after="29"/>
        <w:rPr>
          <w:rFonts w:ascii="Gandhari Unicode" w:hAnsi="Gandhari Unicode" w:cs="e-Tamil OTC"/>
          <w:lang w:val="en-GB"/>
        </w:rPr>
      </w:pPr>
    </w:p>
    <w:p w14:paraId="0EBFF1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அரும்பெற </w:t>
      </w:r>
      <w:r w:rsidRPr="00542FF1">
        <w:rPr>
          <w:rFonts w:ascii="Gandhari Unicode" w:hAnsi="Gandhari Unicode" w:cs="e-Tamil OTC"/>
          <w:u w:val="wave"/>
          <w:cs/>
          <w:lang w:val="en-GB"/>
        </w:rPr>
        <w:t>லமிழ்த</w:t>
      </w:r>
      <w:r w:rsidRPr="00542FF1">
        <w:rPr>
          <w:rFonts w:ascii="Gandhari Unicode" w:hAnsi="Gandhari Unicode" w:cs="e-Tamil OTC"/>
          <w:cs/>
          <w:lang w:val="en-GB"/>
        </w:rPr>
        <w:t xml:space="preserve"> மார்பத மாகப்</w:t>
      </w:r>
    </w:p>
    <w:p w14:paraId="74B274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பெரும்பெய ருலகம் பெறீஇயரோ வன்னை</w:t>
      </w:r>
    </w:p>
    <w:p w14:paraId="7D24E3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தம்மிற் றமதுண் டன்ன </w:t>
      </w:r>
      <w:r w:rsidRPr="00542FF1">
        <w:rPr>
          <w:rFonts w:ascii="Gandhari Unicode" w:hAnsi="Gandhari Unicode" w:cs="e-Tamil OTC"/>
          <w:u w:val="wave"/>
          <w:cs/>
          <w:lang w:val="en-GB"/>
        </w:rPr>
        <w:t>சினைதொறுந்</w:t>
      </w:r>
    </w:p>
    <w:p w14:paraId="0B47C9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தீம்பழந் தூங்கும் பலவி</w:t>
      </w:r>
    </w:p>
    <w:p w14:paraId="5C021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னோங்குமலை நாடனை </w:t>
      </w:r>
      <w:r w:rsidRPr="00542FF1">
        <w:rPr>
          <w:rFonts w:ascii="Gandhari Unicode" w:hAnsi="Gandhari Unicode" w:cs="e-Tamil OTC"/>
          <w:u w:val="wave"/>
          <w:cs/>
          <w:lang w:val="en-GB"/>
        </w:rPr>
        <w:t>வருமென்</w:t>
      </w:r>
      <w:r w:rsidRPr="00542FF1">
        <w:rPr>
          <w:rFonts w:ascii="Gandhari Unicode" w:hAnsi="Gandhari Unicode" w:cs="e-Tamil OTC"/>
          <w:cs/>
          <w:lang w:val="en-GB"/>
        </w:rPr>
        <w:t xml:space="preserve"> றோளே.</w:t>
      </w:r>
    </w:p>
    <w:p w14:paraId="57CE4BBB" w14:textId="77777777" w:rsidR="0092153D" w:rsidRPr="00542FF1" w:rsidRDefault="0092153D">
      <w:pPr>
        <w:pStyle w:val="Textbody"/>
        <w:spacing w:after="29"/>
        <w:rPr>
          <w:rFonts w:ascii="Gandhari Unicode" w:hAnsi="Gandhari Unicode" w:cs="e-Tamil OTC"/>
          <w:lang w:val="en-GB"/>
        </w:rPr>
      </w:pPr>
    </w:p>
    <w:p w14:paraId="203C39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லமிழ்த </w:t>
      </w:r>
      <w:r w:rsidRPr="00542FF1">
        <w:rPr>
          <w:rFonts w:ascii="Gandhari Unicode" w:hAnsi="Gandhari Unicode" w:cs="e-Tamil OTC"/>
          <w:lang w:val="en-GB"/>
        </w:rPr>
        <w:t xml:space="preserve">C2+4,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லமிர்த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சினைதொறுந்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கிளைதொறுந்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தங்கும்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வருமென்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வம்மென் </w:t>
      </w:r>
      <w:r w:rsidRPr="00542FF1">
        <w:rPr>
          <w:rFonts w:ascii="Gandhari Unicode" w:hAnsi="Gandhari Unicode" w:cs="e-Tamil OTC"/>
          <w:lang w:val="en-GB"/>
        </w:rPr>
        <w:t>C4v</w:t>
      </w:r>
    </w:p>
    <w:p w14:paraId="4185F4C9" w14:textId="77777777" w:rsidR="0092153D" w:rsidRPr="00542FF1" w:rsidRDefault="0092153D">
      <w:pPr>
        <w:pStyle w:val="Textbody"/>
        <w:spacing w:after="29"/>
        <w:rPr>
          <w:rFonts w:ascii="Gandhari Unicode" w:hAnsi="Gandhari Unicode" w:cs="e-Tamil OTC"/>
          <w:lang w:val="en-GB"/>
        </w:rPr>
      </w:pPr>
    </w:p>
    <w:p w14:paraId="4B0CA0C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peṟal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amiḻtam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00F23969">
        <w:rPr>
          <w:rFonts w:ascii="Gandhari Unicode" w:hAnsi="Gandhari Unicode" w:cs="e-Tamil OTC"/>
          <w:lang w:val="en-GB"/>
        </w:rPr>
        <w:t>+</w:t>
      </w:r>
    </w:p>
    <w:p w14:paraId="3E7FEED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ulakam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peṟīiyar</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ō </w:t>
      </w:r>
      <w:r w:rsidR="00F23969">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p>
    <w:p w14:paraId="4CFBA3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tam </w:t>
      </w:r>
      <w:r w:rsidR="00F23969">
        <w:rPr>
          <w:rFonts w:ascii="Gandhari Unicode" w:hAnsi="Gandhari Unicode" w:cs="e-Tamil OTC"/>
          <w:lang w:val="en-GB"/>
        </w:rPr>
        <w:t xml:space="preserve">+il </w:t>
      </w:r>
      <w:proofErr w:type="spellStart"/>
      <w:r w:rsidR="00F23969">
        <w:rPr>
          <w:rFonts w:ascii="Gandhari Unicode" w:hAnsi="Gandhari Unicode" w:cs="e-Tamil OTC"/>
          <w:lang w:val="en-GB"/>
        </w:rPr>
        <w:t>tamat</w:t>
      </w:r>
      <w:proofErr w:type="spellEnd"/>
      <w:r w:rsidR="00F2396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ciṉai</w:t>
      </w:r>
      <w:r w:rsidRPr="00542FF1">
        <w:rPr>
          <w:rFonts w:ascii="Gandhari Unicode" w:hAnsi="Gandhari Unicode" w:cs="e-Tamil OTC"/>
          <w:lang w:val="en-GB"/>
        </w:rPr>
        <w:t>-toṟum</w:t>
      </w:r>
      <w:proofErr w:type="spellEnd"/>
    </w:p>
    <w:p w14:paraId="6CCC767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palaviṉ</w:t>
      </w:r>
      <w:proofErr w:type="spellEnd"/>
    </w:p>
    <w:p w14:paraId="7AE8A17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nāṭaṉai</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varum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eṉṟōḷ</w:t>
      </w:r>
      <w:proofErr w:type="spellEnd"/>
      <w:r w:rsidR="00F23969">
        <w:rPr>
          <w:rFonts w:ascii="Gandhari Unicode" w:hAnsi="Gandhari Unicode" w:cs="e-Tamil OTC"/>
          <w:lang w:val="en-GB"/>
        </w:rPr>
        <w:t>-</w:t>
      </w:r>
      <w:r w:rsidRPr="00542FF1">
        <w:rPr>
          <w:rFonts w:ascii="Gandhari Unicode" w:hAnsi="Gandhari Unicode" w:cs="e-Tamil OTC"/>
          <w:lang w:val="en-GB"/>
        </w:rPr>
        <w:t>ē.</w:t>
      </w:r>
    </w:p>
    <w:p w14:paraId="498853E3" w14:textId="77777777" w:rsidR="0092153D" w:rsidRPr="00542FF1" w:rsidRDefault="0092153D">
      <w:pPr>
        <w:pStyle w:val="Textbody"/>
        <w:spacing w:after="29" w:line="260" w:lineRule="exact"/>
        <w:rPr>
          <w:rFonts w:ascii="Gandhari Unicode" w:hAnsi="Gandhari Unicode" w:cs="e-Tamil OTC"/>
          <w:u w:val="single"/>
          <w:lang w:val="en-GB"/>
        </w:rPr>
      </w:pPr>
    </w:p>
    <w:p w14:paraId="0E0701B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blessing the foster-</w:t>
      </w:r>
      <w:proofErr w:type="gramStart"/>
      <w:r w:rsidRPr="00542FF1">
        <w:rPr>
          <w:rFonts w:ascii="Gandhari Unicode" w:hAnsi="Gandhari Unicode" w:cs="e-Tamil OTC"/>
          <w:lang w:val="en-GB"/>
        </w:rPr>
        <w:t>mother, when</w:t>
      </w:r>
      <w:proofErr w:type="gramEnd"/>
      <w:r w:rsidRPr="00542FF1">
        <w:rPr>
          <w:rFonts w:ascii="Gandhari Unicode" w:hAnsi="Gandhari Unicode" w:cs="e-Tamil OTC"/>
          <w:lang w:val="en-GB"/>
        </w:rPr>
        <w:t xml:space="preserve"> she announced HIS approach for marriage.</w:t>
      </w:r>
    </w:p>
    <w:p w14:paraId="3DD95937" w14:textId="77777777" w:rsidR="0092153D" w:rsidRPr="00542FF1" w:rsidRDefault="0092153D">
      <w:pPr>
        <w:pStyle w:val="Textbody"/>
        <w:spacing w:after="29" w:line="260" w:lineRule="exact"/>
        <w:rPr>
          <w:rFonts w:ascii="Gandhari Unicode" w:hAnsi="Gandhari Unicode" w:cs="e-Tamil OTC"/>
          <w:u w:val="single"/>
          <w:lang w:val="en-GB"/>
        </w:rPr>
      </w:pPr>
    </w:p>
    <w:p w14:paraId="5640725D"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difficult obtaining</w:t>
      </w:r>
      <w:r w:rsidRPr="00542FF1">
        <w:rPr>
          <w:rFonts w:ascii="Gandhari Unicode" w:hAnsi="Gandhari Unicode" w:cs="e-Tamil OTC"/>
        </w:rPr>
        <w:t xml:space="preserve"> </w:t>
      </w:r>
      <w:r w:rsidRPr="00542FF1">
        <w:rPr>
          <w:rFonts w:ascii="Gandhari Unicode" w:hAnsi="Gandhari Unicode" w:cs="e-Tamil OTC"/>
          <w:lang w:val="en-GB"/>
        </w:rPr>
        <w:t>ambrosia be-full- food become(inf.)</w:t>
      </w:r>
    </w:p>
    <w:p w14:paraId="01703C6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big name world may-obtain</w:t>
      </w:r>
      <w:r w:rsidRPr="00542FF1">
        <w:rPr>
          <w:rFonts w:ascii="Gandhari Unicode" w:hAnsi="Gandhari Unicode" w:cs="e-Tamil OTC"/>
          <w:position w:val="6"/>
          <w:lang w:val="en-GB"/>
        </w:rPr>
        <w:t>ō</w:t>
      </w:r>
      <w:r w:rsidRPr="00542FF1">
        <w:rPr>
          <w:rFonts w:ascii="Gandhari Unicode" w:hAnsi="Gandhari Unicode" w:cs="e-Tamil OTC"/>
          <w:lang w:val="en-GB"/>
        </w:rPr>
        <w:t xml:space="preserve"> mother</w:t>
      </w:r>
    </w:p>
    <w:p w14:paraId="49C9A3AA"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own- house</w:t>
      </w:r>
      <w:r w:rsidRPr="00542FF1">
        <w:rPr>
          <w:rFonts w:ascii="Gandhari Unicode" w:hAnsi="Gandhari Unicode" w:cs="e-Tamil OTC"/>
        </w:rPr>
        <w:t xml:space="preserve"> </w:t>
      </w:r>
      <w:r w:rsidRPr="00542FF1">
        <w:rPr>
          <w:rFonts w:ascii="Gandhari Unicode" w:hAnsi="Gandhari Unicode" w:cs="e-Tamil OTC"/>
          <w:lang w:val="en-GB"/>
        </w:rPr>
        <w:t>self-it eaten</w:t>
      </w:r>
      <w:r w:rsidR="00F23969">
        <w:rPr>
          <w:rFonts w:ascii="Gandhari Unicode" w:hAnsi="Gandhari Unicode" w:cs="e-Tamil OTC"/>
          <w:lang w:val="en-GB"/>
        </w:rPr>
        <w:t>-</w:t>
      </w:r>
      <w:r w:rsidRPr="00542FF1">
        <w:rPr>
          <w:rFonts w:ascii="Gandhari Unicode" w:hAnsi="Gandhari Unicode" w:cs="e-Tamil OTC"/>
          <w:lang w:val="en-GB"/>
        </w:rPr>
        <w:t>like twig-</w:t>
      </w:r>
      <w:proofErr w:type="gramStart"/>
      <w:r w:rsidRPr="00542FF1">
        <w:rPr>
          <w:rFonts w:ascii="Gandhari Unicode" w:hAnsi="Gandhari Unicode" w:cs="e-Tamil OTC"/>
          <w:lang w:val="en-GB"/>
        </w:rPr>
        <w:t>ever</w:t>
      </w:r>
      <w:proofErr w:type="gramEnd"/>
    </w:p>
    <w:p w14:paraId="57989AB5" w14:textId="77777777" w:rsidR="0092153D" w:rsidRPr="00542FF1" w:rsidRDefault="00014CDD">
      <w:pPr>
        <w:pStyle w:val="Textbody"/>
        <w:spacing w:after="0" w:line="261" w:lineRule="exact"/>
        <w:rPr>
          <w:rFonts w:ascii="Gandhari Unicode" w:hAnsi="Gandhari Unicode" w:cs="e-Tamil OTC"/>
        </w:rPr>
      </w:pPr>
      <w:r w:rsidRPr="00542FF1">
        <w:rPr>
          <w:rFonts w:ascii="Gandhari Unicode" w:hAnsi="Gandhari Unicode" w:cs="e-Tamil OTC"/>
          <w:lang w:val="en-GB"/>
        </w:rPr>
        <w:t>sweet fruit</w:t>
      </w:r>
      <w:r w:rsidRPr="00542FF1">
        <w:rPr>
          <w:rFonts w:ascii="Gandhari Unicode" w:hAnsi="Gandhari Unicode" w:cs="e-Tamil OTC"/>
        </w:rPr>
        <w:t xml:space="preserve"> </w:t>
      </w:r>
      <w:r w:rsidRPr="00542FF1">
        <w:rPr>
          <w:rFonts w:ascii="Gandhari Unicode" w:hAnsi="Gandhari Unicode" w:cs="e-Tamil OTC"/>
          <w:lang w:val="en-GB"/>
        </w:rPr>
        <w:t>hanging- jackfruit-tree</w:t>
      </w:r>
      <w:proofErr w:type="spellStart"/>
      <w:r w:rsidRPr="00542FF1">
        <w:rPr>
          <w:rFonts w:ascii="Gandhari Unicode" w:hAnsi="Gandhari Unicode" w:cs="e-Tamil OTC"/>
          <w:position w:val="6"/>
          <w:lang w:val="en-GB"/>
        </w:rPr>
        <w:t>iṉ</w:t>
      </w:r>
      <w:proofErr w:type="spellEnd"/>
    </w:p>
    <w:p w14:paraId="1473F0EA" w14:textId="77777777" w:rsidR="0092153D" w:rsidRPr="00542FF1" w:rsidRDefault="00014CDD">
      <w:pPr>
        <w:pStyle w:val="Hangingindent"/>
        <w:spacing w:line="261" w:lineRule="exact"/>
        <w:ind w:left="0" w:firstLine="0"/>
        <w:rPr>
          <w:rFonts w:ascii="Gandhari Unicode" w:hAnsi="Gandhari Unicode" w:cs="e-Tamil OTC"/>
        </w:rPr>
      </w:pPr>
      <w:r w:rsidRPr="00542FF1">
        <w:rPr>
          <w:rFonts w:ascii="Gandhari Unicode" w:hAnsi="Gandhari Unicode" w:cs="e-Tamil OTC"/>
          <w:lang w:val="en-GB"/>
        </w:rPr>
        <w:t>high mountain</w:t>
      </w:r>
      <w:r w:rsidRPr="00542FF1">
        <w:rPr>
          <w:rFonts w:ascii="Gandhari Unicode" w:hAnsi="Gandhari Unicode" w:cs="e-Tamil OTC"/>
        </w:rPr>
        <w:t xml:space="preserve"> </w:t>
      </w:r>
      <w:r w:rsidRPr="00542FF1">
        <w:rPr>
          <w:rFonts w:ascii="Gandhari Unicode" w:hAnsi="Gandhari Unicode" w:cs="e-Tamil OTC"/>
          <w:lang w:val="en-GB"/>
        </w:rPr>
        <w:t>land-he(acc.) coming- said-she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EE0EB5" w14:textId="77777777" w:rsidR="0092153D" w:rsidRPr="00542FF1" w:rsidRDefault="0092153D">
      <w:pPr>
        <w:pStyle w:val="Textbody"/>
        <w:spacing w:after="29"/>
        <w:rPr>
          <w:rFonts w:ascii="Gandhari Unicode" w:hAnsi="Gandhari Unicode" w:cs="e-Tamil OTC"/>
        </w:rPr>
      </w:pPr>
    </w:p>
    <w:p w14:paraId="4DB71D74" w14:textId="77777777" w:rsidR="0092153D" w:rsidRPr="00542FF1" w:rsidRDefault="0092153D">
      <w:pPr>
        <w:pStyle w:val="Textbody"/>
        <w:spacing w:after="29"/>
        <w:rPr>
          <w:rFonts w:ascii="Gandhari Unicode" w:hAnsi="Gandhari Unicode" w:cs="e-Tamil OTC"/>
        </w:rPr>
      </w:pPr>
    </w:p>
    <w:p w14:paraId="04F1D3F8"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May</w:t>
      </w:r>
      <w:proofErr w:type="gramEnd"/>
      <w:r w:rsidRPr="00542FF1">
        <w:rPr>
          <w:rFonts w:ascii="Gandhari Unicode" w:hAnsi="Gandhari Unicode" w:cs="e-Tamil OTC"/>
          <w:lang w:val="en-GB"/>
        </w:rPr>
        <w:t xml:space="preserve"> mother obtain the world of great name</w:t>
      </w:r>
    </w:p>
    <w:p w14:paraId="4C5D88F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[for her] to have to [her] fill of ambrosia, hard to obtain,</w:t>
      </w:r>
    </w:p>
    <w:p w14:paraId="3B5D3F1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who said:</w:t>
      </w:r>
    </w:p>
    <w:p w14:paraId="0349D50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 xml:space="preserve">  he will come</w:t>
      </w:r>
      <w:r w:rsidRPr="00542FF1">
        <w:rPr>
          <w:rStyle w:val="FootnoteReference"/>
          <w:rFonts w:ascii="Gandhari Unicode" w:hAnsi="Gandhari Unicode" w:cs="e-Tamil OTC"/>
          <w:lang w:val="en-GB"/>
        </w:rPr>
        <w:footnoteReference w:id="339"/>
      </w:r>
      <w:r w:rsidRPr="00542FF1">
        <w:rPr>
          <w:rFonts w:ascii="Gandhari Unicode" w:hAnsi="Gandhari Unicode" w:cs="e-Tamil OTC"/>
          <w:lang w:val="en-GB"/>
        </w:rPr>
        <w:t xml:space="preserve">, the man from the high </w:t>
      </w:r>
      <w:proofErr w:type="gramStart"/>
      <w:r w:rsidRPr="00542FF1">
        <w:rPr>
          <w:rFonts w:ascii="Gandhari Unicode" w:hAnsi="Gandhari Unicode" w:cs="e-Tamil OTC"/>
          <w:lang w:val="en-GB"/>
        </w:rPr>
        <w:t>mountain</w:t>
      </w:r>
      <w:proofErr w:type="gramEnd"/>
    </w:p>
    <w:p w14:paraId="427F5E6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with jackfruit trees hung with sweet fruit</w:t>
      </w:r>
    </w:p>
    <w:p w14:paraId="2B55EAA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on every twig, eaten like one's own in one's own house.</w:t>
      </w:r>
    </w:p>
    <w:p w14:paraId="1A186AA8" w14:textId="77777777" w:rsidR="0092153D" w:rsidRPr="00542FF1" w:rsidRDefault="0092153D">
      <w:pPr>
        <w:pStyle w:val="Textbody"/>
        <w:spacing w:after="0"/>
        <w:rPr>
          <w:rFonts w:ascii="Gandhari Unicode" w:hAnsi="Gandhari Unicode" w:cs="e-Tamil OTC"/>
          <w:lang w:val="en-GB"/>
        </w:rPr>
      </w:pPr>
    </w:p>
    <w:p w14:paraId="35C05BEA" w14:textId="77777777" w:rsidR="0092153D" w:rsidRPr="00542FF1" w:rsidRDefault="0092153D">
      <w:pPr>
        <w:pStyle w:val="Textbody"/>
        <w:spacing w:after="0"/>
        <w:rPr>
          <w:rFonts w:ascii="Gandhari Unicode" w:hAnsi="Gandhari Unicode" w:cs="e-Tamil OTC"/>
          <w:lang w:val="en-GB"/>
        </w:rPr>
      </w:pPr>
    </w:p>
    <w:p w14:paraId="2F92F2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Srin.</w:t>
      </w:r>
    </w:p>
    <w:p w14:paraId="33657891"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 xml:space="preserve">1+2b May [the mother] be given ambrosia that is hard to </w:t>
      </w:r>
      <w:proofErr w:type="gramStart"/>
      <w:r w:rsidRPr="00542FF1">
        <w:rPr>
          <w:rFonts w:ascii="Gandhari Unicode" w:hAnsi="Gandhari Unicode" w:cs="e-Tamil OTC"/>
          <w:lang w:val="en-GB"/>
        </w:rPr>
        <w:t>obtain</w:t>
      </w:r>
      <w:proofErr w:type="gramEnd"/>
    </w:p>
    <w:p w14:paraId="56CF264B"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(that is, for humans, not for gods), [as] precious food (</w:t>
      </w:r>
      <w:proofErr w:type="spellStart"/>
      <w:r w:rsidRPr="00542FF1">
        <w:rPr>
          <w:rFonts w:ascii="Gandhari Unicode" w:hAnsi="Gandhari Unicode" w:cs="e-Tamil OTC"/>
          <w:i/>
          <w:lang w:val="en-GB"/>
        </w:rPr>
        <w:t>āka</w:t>
      </w:r>
      <w:proofErr w:type="spellEnd"/>
      <w:r w:rsidRPr="00542FF1">
        <w:rPr>
          <w:rFonts w:ascii="Gandhari Unicode" w:hAnsi="Gandhari Unicode" w:cs="e-Tamil OTC"/>
          <w:lang w:val="en-GB"/>
        </w:rPr>
        <w:t>)!</w:t>
      </w:r>
    </w:p>
    <w:p w14:paraId="63FD005B" w14:textId="77777777" w:rsidR="0092153D" w:rsidRPr="00542FF1" w:rsidRDefault="00014CDD">
      <w:pPr>
        <w:pStyle w:val="Firstlineindent"/>
        <w:tabs>
          <w:tab w:val="left" w:pos="413"/>
        </w:tabs>
        <w:rPr>
          <w:rFonts w:ascii="Gandhari Unicode" w:hAnsi="Gandhari Unicode" w:cs="e-Tamil OTC"/>
          <w:lang w:val="en-GB"/>
        </w:rPr>
      </w:pPr>
      <w:r w:rsidRPr="00542FF1">
        <w:rPr>
          <w:rFonts w:ascii="Gandhari Unicode" w:hAnsi="Gandhari Unicode" w:cs="e-Tamil OTC"/>
          <w:lang w:val="en-GB"/>
        </w:rPr>
        <w:tab/>
        <w:t>(At least) may mother obtain the world of the famous...</w:t>
      </w:r>
    </w:p>
    <w:p w14:paraId="7C039F96" w14:textId="77777777" w:rsidR="0092153D" w:rsidRPr="00542FF1" w:rsidRDefault="0092153D">
      <w:pPr>
        <w:pStyle w:val="Firstlineindent"/>
        <w:rPr>
          <w:rFonts w:ascii="Gandhari Unicode" w:hAnsi="Gandhari Unicode" w:cs="e-Tamil OTC"/>
          <w:lang w:val="en-GB"/>
        </w:rPr>
      </w:pPr>
    </w:p>
    <w:p w14:paraId="320E395A"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6BAEEE9"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மோசிகீரன்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foster-mother / the confidante</w:t>
      </w:r>
    </w:p>
    <w:p w14:paraId="2C6C49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 போக்கிய செவிலித்தாய் சொல்லியது.</w:t>
      </w:r>
    </w:p>
    <w:p w14:paraId="5159BE35" w14:textId="77777777" w:rsidR="0092153D" w:rsidRPr="00542FF1" w:rsidRDefault="0092153D">
      <w:pPr>
        <w:pStyle w:val="Textbody"/>
        <w:spacing w:after="29"/>
        <w:rPr>
          <w:rFonts w:ascii="Gandhari Unicode" w:hAnsi="Gandhari Unicode" w:cs="e-Tamil OTC"/>
        </w:rPr>
      </w:pPr>
    </w:p>
    <w:p w14:paraId="7AE2CF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பெயர்த்தனென் </w:t>
      </w:r>
      <w:r w:rsidRPr="00542FF1">
        <w:rPr>
          <w:rFonts w:ascii="Gandhari Unicode" w:hAnsi="Gandhari Unicode" w:cs="e-Tamil OTC"/>
          <w:u w:val="wave"/>
          <w:cs/>
        </w:rPr>
        <w:t>முயங்கயான்</w:t>
      </w:r>
      <w:r w:rsidRPr="00542FF1">
        <w:rPr>
          <w:rFonts w:ascii="Gandhari Unicode" w:hAnsi="Gandhari Unicode" w:cs="e-Tamil OTC"/>
          <w:cs/>
        </w:rPr>
        <w:t xml:space="preserve"> </w:t>
      </w:r>
      <w:r w:rsidRPr="00542FF1">
        <w:rPr>
          <w:rFonts w:ascii="Gandhari Unicode" w:hAnsi="Gandhari Unicode" w:cs="e-Tamil OTC"/>
          <w:u w:val="wave"/>
          <w:cs/>
        </w:rPr>
        <w:t>வியர்த்தனெ</w:t>
      </w:r>
      <w:r w:rsidRPr="00542FF1">
        <w:rPr>
          <w:rFonts w:ascii="Gandhari Unicode" w:hAnsi="Gandhari Unicode" w:cs="e-Tamil OTC"/>
          <w:cs/>
        </w:rPr>
        <w:t xml:space="preserve"> னென்றன</w:t>
      </w:r>
    </w:p>
    <w:p w14:paraId="6A4B79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ளினியறிந்</w:t>
      </w:r>
      <w:r w:rsidRPr="00542FF1">
        <w:rPr>
          <w:rFonts w:ascii="Gandhari Unicode" w:hAnsi="Gandhari Unicode" w:cs="e-Tamil OTC"/>
          <w:cs/>
        </w:rPr>
        <w:t xml:space="preserve"> தேனது துனியா குதலே</w:t>
      </w:r>
    </w:p>
    <w:p w14:paraId="6C8468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கழறொடி யாஅய் மழைதவழ் பொதியில்</w:t>
      </w:r>
    </w:p>
    <w:p w14:paraId="2EAF9D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வேங்கையுங் காந்தளு நாறி</w:t>
      </w:r>
    </w:p>
    <w:p w14:paraId="2239C7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யாம்பன் மலரினுந் தான்றண் ணியளே.</w:t>
      </w:r>
    </w:p>
    <w:p w14:paraId="1DB70705" w14:textId="77777777" w:rsidR="0092153D" w:rsidRPr="00542FF1" w:rsidRDefault="0092153D">
      <w:pPr>
        <w:pStyle w:val="Textbody"/>
        <w:spacing w:after="29"/>
        <w:rPr>
          <w:rFonts w:ascii="Gandhari Unicode" w:hAnsi="Gandhari Unicode" w:cs="e-Tamil OTC"/>
        </w:rPr>
      </w:pPr>
    </w:p>
    <w:p w14:paraId="1195085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பெயர்த்தனென்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பெயர்த்தனனென் </w:t>
      </w:r>
      <w:r w:rsidRPr="00542FF1">
        <w:rPr>
          <w:rFonts w:ascii="Gandhari Unicode" w:hAnsi="Gandhari Unicode" w:cs="e-Tamil OTC"/>
        </w:rPr>
        <w:t xml:space="preserve">L1, C1+3, G1; </w:t>
      </w:r>
      <w:r w:rsidRPr="00542FF1">
        <w:rPr>
          <w:rFonts w:ascii="Gandhari Unicode" w:hAnsi="Gandhari Unicode" w:cs="e-Tamil OTC"/>
          <w:cs/>
        </w:rPr>
        <w:t xml:space="preserve">பெயர்த்தனன்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முயங்கயான் </w:t>
      </w:r>
      <w:r w:rsidRPr="00542FF1">
        <w:rPr>
          <w:rFonts w:ascii="Gandhari Unicode" w:hAnsi="Gandhari Unicode" w:cs="e-Tamil OTC"/>
        </w:rPr>
        <w:t xml:space="preserve">L1, C1+2+3+4, G1+2, </w:t>
      </w:r>
      <w:proofErr w:type="spellStart"/>
      <w:r w:rsidRPr="00542FF1">
        <w:rPr>
          <w:rFonts w:ascii="Gandhari Unicode" w:hAnsi="Gandhari Unicode" w:cs="e-Tamil OTC"/>
        </w:rPr>
        <w:t>Cēn</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முயங்கியான்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வியர்த்தனெ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வியர்த்தன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IV; </w:t>
      </w:r>
      <w:r w:rsidRPr="00542FF1">
        <w:rPr>
          <w:rFonts w:ascii="Gandhari Unicode" w:hAnsi="Gandhari Unicode" w:cs="e-Tamil OTC"/>
          <w:cs/>
        </w:rPr>
        <w:t xml:space="preserve">வியர்த்தெனெ </w:t>
      </w:r>
      <w:r w:rsidRPr="00542FF1">
        <w:rPr>
          <w:rFonts w:ascii="Gandhari Unicode" w:hAnsi="Gandhari Unicode" w:cs="e-Tamil OTC"/>
        </w:rPr>
        <w:t xml:space="preserve">AT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ளினியறிந் </w:t>
      </w:r>
      <w:r w:rsidRPr="00542FF1">
        <w:rPr>
          <w:rFonts w:ascii="Gandhari Unicode" w:hAnsi="Gandhari Unicode" w:cs="e-Tamil OTC"/>
        </w:rPr>
        <w:t xml:space="preserve">C2+3v+4,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னினியறிந் </w:t>
      </w:r>
      <w:r w:rsidRPr="00542FF1">
        <w:rPr>
          <w:rFonts w:ascii="Gandhari Unicode" w:hAnsi="Gandhari Unicode" w:cs="e-Tamil OTC"/>
        </w:rPr>
        <w:t xml:space="preserve">L1, C1+3, G1; </w:t>
      </w:r>
      <w:r w:rsidRPr="00542FF1">
        <w:rPr>
          <w:rFonts w:ascii="Gandhari Unicode" w:hAnsi="Gandhari Unicode" w:cs="e-Tamil OTC"/>
          <w:cs/>
        </w:rPr>
        <w:t xml:space="preserve">ணனியறிந் </w:t>
      </w:r>
      <w:r w:rsidRPr="00542FF1">
        <w:rPr>
          <w:rFonts w:ascii="Gandhari Unicode" w:hAnsi="Gandhari Unicode" w:cs="e-Tamil OTC"/>
        </w:rPr>
        <w:t>PP</w:t>
      </w:r>
    </w:p>
    <w:p w14:paraId="1D6D8397" w14:textId="77777777" w:rsidR="0092153D" w:rsidRPr="00542FF1" w:rsidRDefault="0092153D">
      <w:pPr>
        <w:pStyle w:val="Textbody"/>
        <w:spacing w:after="29"/>
        <w:rPr>
          <w:rFonts w:ascii="Gandhari Unicode" w:hAnsi="Gandhari Unicode" w:cs="e-Tamil OTC"/>
        </w:rPr>
      </w:pPr>
    </w:p>
    <w:p w14:paraId="0D5E02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muyaṅka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viyarttaṉeṉ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eṉṟaṉaḷ</w:t>
      </w:r>
      <w:proofErr w:type="spellEnd"/>
    </w:p>
    <w:p w14:paraId="6A83C63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aṟintēṉ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ākutal</w:t>
      </w:r>
      <w:proofErr w:type="spellEnd"/>
      <w:r w:rsidR="00243C04">
        <w:rPr>
          <w:rFonts w:ascii="Gandhari Unicode" w:hAnsi="Gandhari Unicode" w:cs="e-Tamil OTC"/>
          <w:lang w:val="en-GB"/>
        </w:rPr>
        <w:t>-</w:t>
      </w:r>
      <w:r w:rsidRPr="00542FF1">
        <w:rPr>
          <w:rFonts w:ascii="Gandhari Unicode" w:hAnsi="Gandhari Unicode" w:cs="e-Tamil OTC"/>
          <w:lang w:val="en-GB"/>
        </w:rPr>
        <w:t>ē</w:t>
      </w:r>
    </w:p>
    <w:p w14:paraId="5C58D2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r w:rsidR="00243C04">
        <w:rPr>
          <w:rFonts w:ascii="Gandhari Unicode" w:hAnsi="Gandhari Unicode" w:cs="e-Tamil OTC"/>
          <w:lang w:val="en-GB"/>
        </w:rPr>
        <w:t>~</w:t>
      </w:r>
      <w:proofErr w:type="spellStart"/>
      <w:r w:rsidRPr="00542FF1">
        <w:rPr>
          <w:rFonts w:ascii="Gandhari Unicode" w:hAnsi="Gandhari Unicode" w:cs="e-Tamil OTC"/>
          <w:lang w:val="en-GB"/>
        </w:rPr>
        <w:t>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potiyil</w:t>
      </w:r>
      <w:proofErr w:type="spellEnd"/>
    </w:p>
    <w:p w14:paraId="568B79E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vēṅkai</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kāntaḷ</w:t>
      </w:r>
      <w:proofErr w:type="spellEnd"/>
      <w:r w:rsidR="00243C0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nāṟi</w:t>
      </w:r>
      <w:proofErr w:type="spellEnd"/>
    </w:p>
    <w:p w14:paraId="3FD06244" w14:textId="77777777" w:rsidR="0092153D" w:rsidRPr="00542FF1" w:rsidRDefault="00243C04">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āmpal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malariṉum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tāṉ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taṇṇiyaḷ</w:t>
      </w:r>
      <w:proofErr w:type="spellEnd"/>
      <w:r>
        <w:rPr>
          <w:rFonts w:ascii="Gandhari Unicode" w:hAnsi="Gandhari Unicode" w:cs="e-Tamil OTC"/>
        </w:rPr>
        <w:t>-</w:t>
      </w:r>
      <w:r w:rsidR="00014CDD" w:rsidRPr="00542FF1">
        <w:rPr>
          <w:rFonts w:ascii="Gandhari Unicode" w:hAnsi="Gandhari Unicode" w:cs="e-Tamil OTC"/>
        </w:rPr>
        <w:t>ē.</w:t>
      </w:r>
    </w:p>
    <w:p w14:paraId="3856B241" w14:textId="77777777" w:rsidR="0092153D" w:rsidRPr="00542FF1" w:rsidRDefault="0092153D">
      <w:pPr>
        <w:pStyle w:val="Textbody"/>
        <w:spacing w:after="29" w:line="260" w:lineRule="exact"/>
        <w:rPr>
          <w:rFonts w:ascii="Gandhari Unicode" w:hAnsi="Gandhari Unicode" w:cs="e-Tamil OTC"/>
        </w:rPr>
      </w:pPr>
    </w:p>
    <w:p w14:paraId="71014280" w14:textId="77777777" w:rsidR="0092153D" w:rsidRPr="00542FF1" w:rsidRDefault="00014CDD">
      <w:pPr>
        <w:pStyle w:val="Textbody"/>
        <w:pageBreakBefore/>
        <w:spacing w:after="0"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found the daughter gone.</w:t>
      </w:r>
    </w:p>
    <w:p w14:paraId="58610F00" w14:textId="77777777" w:rsidR="0092153D" w:rsidRPr="00542FF1" w:rsidRDefault="0092153D">
      <w:pPr>
        <w:pStyle w:val="Textbody"/>
        <w:spacing w:after="0" w:line="260" w:lineRule="exact"/>
        <w:rPr>
          <w:rFonts w:ascii="Gandhari Unicode" w:hAnsi="Gandhari Unicode" w:cs="e-Tamil OTC"/>
          <w:lang w:val="en-GB"/>
        </w:rPr>
      </w:pPr>
    </w:p>
    <w:p w14:paraId="1E895F6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I-removed embrace(inf.) I I-was-upset/perspired said-she</w:t>
      </w:r>
    </w:p>
    <w:p w14:paraId="171E85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now I-knew that disgust </w:t>
      </w:r>
      <w:proofErr w:type="gramStart"/>
      <w:r w:rsidRPr="00542FF1">
        <w:rPr>
          <w:rFonts w:ascii="Gandhari Unicode" w:hAnsi="Gandhari Unicode" w:cs="e-Tamil OTC"/>
          <w:lang w:val="en-GB"/>
        </w:rPr>
        <w:t>becoming</w:t>
      </w:r>
      <w:r w:rsidRPr="00542FF1">
        <w:rPr>
          <w:rFonts w:ascii="Gandhari Unicode" w:hAnsi="Gandhari Unicode" w:cs="e-Tamil OTC"/>
          <w:position w:val="6"/>
          <w:lang w:val="en-GB"/>
        </w:rPr>
        <w:t>ē</w:t>
      </w:r>
      <w:proofErr w:type="gramEnd"/>
    </w:p>
    <w:p w14:paraId="08FC31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anklet/loosen- bracelet</w:t>
      </w:r>
      <w:r w:rsidRPr="00542FF1">
        <w:rPr>
          <w:rFonts w:ascii="Gandhari Unicode" w:hAnsi="Gandhari Unicode" w:cs="e-Tamil OTC"/>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rPr>
        <w:t xml:space="preserve"> </w:t>
      </w:r>
      <w:r w:rsidRPr="00542FF1">
        <w:rPr>
          <w:rFonts w:ascii="Gandhari Unicode" w:hAnsi="Gandhari Unicode" w:cs="e-Tamil OTC"/>
          <w:lang w:val="en-GB"/>
        </w:rPr>
        <w:t xml:space="preserve">rain cover-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(-mountain)</w:t>
      </w:r>
    </w:p>
    <w:p w14:paraId="4E066616"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rPr>
        <w:t>Vēṅkai</w:t>
      </w:r>
      <w:proofErr w:type="spellEnd"/>
      <w:r w:rsidRPr="00542FF1">
        <w:rPr>
          <w:rFonts w:ascii="Gandhari Unicode" w:hAnsi="Gandhari Unicode" w:cs="e-Tamil OTC"/>
        </w:rPr>
        <w:t>(-</w:t>
      </w:r>
      <w:proofErr w:type="gramStart"/>
      <w:r w:rsidRPr="00542FF1">
        <w:rPr>
          <w:rFonts w:ascii="Gandhari Unicode" w:hAnsi="Gandhari Unicode" w:cs="e-Tamil OTC"/>
        </w:rPr>
        <w:t>tree)</w:t>
      </w:r>
      <w:r w:rsidRPr="00542FF1">
        <w:rPr>
          <w:rFonts w:ascii="Gandhari Unicode" w:hAnsi="Gandhari Unicode" w:cs="e-Tamil OTC"/>
          <w:position w:val="6"/>
        </w:rPr>
        <w:t>um</w:t>
      </w:r>
      <w:proofErr w:type="gramEnd"/>
      <w:r w:rsidRPr="00542FF1">
        <w:rPr>
          <w:rFonts w:ascii="Gandhari Unicode" w:hAnsi="Gandhari Unicode" w:cs="e-Tamil OTC"/>
        </w:rPr>
        <w:t xml:space="preserve"> Malabar-lily</w:t>
      </w:r>
      <w:r w:rsidRPr="00542FF1">
        <w:rPr>
          <w:rFonts w:ascii="Gandhari Unicode" w:hAnsi="Gandhari Unicode" w:cs="e-Tamil OTC"/>
          <w:position w:val="6"/>
        </w:rPr>
        <w:t>um</w:t>
      </w:r>
      <w:r w:rsidRPr="00542FF1">
        <w:rPr>
          <w:rFonts w:ascii="Gandhari Unicode" w:hAnsi="Gandhari Unicode" w:cs="e-Tamil OTC"/>
        </w:rPr>
        <w:t xml:space="preserve"> smelled</w:t>
      </w:r>
    </w:p>
    <w:p w14:paraId="66872EBC" w14:textId="77777777" w:rsidR="0092153D" w:rsidRPr="00542FF1" w:rsidRDefault="00467674">
      <w:pPr>
        <w:pStyle w:val="Textbody"/>
        <w:spacing w:after="0" w:line="260"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blossom</w:t>
      </w:r>
      <w:proofErr w:type="spellStart"/>
      <w:r w:rsidR="00014CDD" w:rsidRPr="00542FF1">
        <w:rPr>
          <w:rFonts w:ascii="Gandhari Unicode" w:hAnsi="Gandhari Unicode" w:cs="e-Tamil OTC"/>
          <w:position w:val="6"/>
          <w:lang w:val="en-GB"/>
        </w:rPr>
        <w:t>iṉum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self cool</w:t>
      </w:r>
      <w:proofErr w:type="spellEnd"/>
      <w:r w:rsidR="00014CDD" w:rsidRPr="00542FF1">
        <w:rPr>
          <w:rFonts w:ascii="Gandhari Unicode" w:hAnsi="Gandhari Unicode" w:cs="e-Tamil OTC"/>
          <w:lang w:val="en-GB"/>
        </w:rPr>
        <w:t>-she</w:t>
      </w:r>
      <w:r w:rsidR="00014CDD" w:rsidRPr="00542FF1">
        <w:rPr>
          <w:rFonts w:ascii="Gandhari Unicode" w:hAnsi="Gandhari Unicode" w:cs="e-Tamil OTC"/>
          <w:position w:val="6"/>
          <w:lang w:val="en-GB"/>
        </w:rPr>
        <w:t>ē</w:t>
      </w:r>
      <w:r w:rsidR="00014CDD" w:rsidRPr="00542FF1">
        <w:rPr>
          <w:rFonts w:ascii="Gandhari Unicode" w:hAnsi="Gandhari Unicode" w:cs="e-Tamil OTC"/>
          <w:lang w:val="en-GB"/>
        </w:rPr>
        <w:t>.</w:t>
      </w:r>
      <w:r w:rsidR="00014CDD" w:rsidRPr="00542FF1">
        <w:rPr>
          <w:rFonts w:ascii="Gandhari Unicode" w:hAnsi="Gandhari Unicode" w:cs="e-Tamil OTC"/>
        </w:rPr>
        <w:t xml:space="preserve"> </w:t>
      </w:r>
      <w:r w:rsidR="00014CDD" w:rsidRPr="00542FF1">
        <w:rPr>
          <w:rFonts w:ascii="Gandhari Unicode" w:hAnsi="Gandhari Unicode" w:cs="e-Tamil OTC"/>
        </w:rPr>
        <w:tab/>
      </w:r>
    </w:p>
    <w:p w14:paraId="6B18CCD8" w14:textId="77777777" w:rsidR="0092153D" w:rsidRPr="00542FF1" w:rsidRDefault="0092153D">
      <w:pPr>
        <w:pStyle w:val="Textbody"/>
        <w:spacing w:after="29"/>
        <w:rPr>
          <w:rFonts w:ascii="Gandhari Unicode" w:hAnsi="Gandhari Unicode" w:cs="e-Tamil OTC"/>
          <w:lang w:val="en-GB"/>
        </w:rPr>
      </w:pPr>
    </w:p>
    <w:p w14:paraId="31775F8C" w14:textId="77777777" w:rsidR="0092153D" w:rsidRPr="00542FF1" w:rsidRDefault="0092153D">
      <w:pPr>
        <w:pStyle w:val="Textbody"/>
        <w:spacing w:after="29"/>
        <w:rPr>
          <w:rFonts w:ascii="Gandhari Unicode" w:hAnsi="Gandhari Unicode" w:cs="e-Tamil OTC"/>
          <w:lang w:val="en-GB"/>
        </w:rPr>
      </w:pPr>
    </w:p>
    <w:p w14:paraId="4B99590C"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I refused to embrace [her], I was upset about her who had spoken;</w:t>
      </w:r>
      <w:r w:rsidRPr="00542FF1">
        <w:rPr>
          <w:rStyle w:val="FootnoteReference"/>
          <w:rFonts w:ascii="Gandhari Unicode" w:hAnsi="Gandhari Unicode" w:cs="e-Tamil OTC"/>
          <w:lang w:val="en-GB"/>
        </w:rPr>
        <w:footnoteReference w:id="340"/>
      </w:r>
    </w:p>
    <w:p w14:paraId="54F9FD5F"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now I've recognized</w:t>
      </w:r>
      <w:r w:rsidRPr="00542FF1">
        <w:rPr>
          <w:rStyle w:val="FootnoteReference"/>
          <w:rFonts w:ascii="Gandhari Unicode" w:hAnsi="Gandhari Unicode" w:cs="e-Tamil OTC"/>
          <w:lang w:val="en-GB"/>
        </w:rPr>
        <w:footnoteReference w:id="341"/>
      </w:r>
      <w:r w:rsidRPr="00542FF1">
        <w:rPr>
          <w:rFonts w:ascii="Gandhari Unicode" w:hAnsi="Gandhari Unicode" w:cs="e-Tamil OTC"/>
          <w:lang w:val="en-GB"/>
        </w:rPr>
        <w:t xml:space="preserve"> that as the beginnings</w:t>
      </w:r>
      <w:r w:rsidRPr="00542FF1">
        <w:rPr>
          <w:rStyle w:val="FootnoteReference"/>
          <w:rFonts w:ascii="Gandhari Unicode" w:hAnsi="Gandhari Unicode" w:cs="e-Tamil OTC"/>
          <w:lang w:val="en-GB"/>
        </w:rPr>
        <w:footnoteReference w:id="342"/>
      </w:r>
      <w:r w:rsidRPr="00542FF1">
        <w:rPr>
          <w:rFonts w:ascii="Gandhari Unicode" w:hAnsi="Gandhari Unicode" w:cs="e-Tamil OTC"/>
          <w:lang w:val="en-GB"/>
        </w:rPr>
        <w:t xml:space="preserve"> of disgust.</w:t>
      </w:r>
    </w:p>
    <w:p w14:paraId="157A0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She is cooler than </w:t>
      </w:r>
      <w:r w:rsidR="00467674">
        <w:rPr>
          <w:rFonts w:ascii="Gandhari Unicode" w:hAnsi="Gandhari Unicode" w:cs="e-Tamil OTC"/>
          <w:lang w:val="en-GB"/>
        </w:rPr>
        <w:t>waterlil</w:t>
      </w:r>
      <w:r w:rsidRPr="00542FF1">
        <w:rPr>
          <w:rFonts w:ascii="Gandhari Unicode" w:hAnsi="Gandhari Unicode" w:cs="e-Tamil OTC"/>
          <w:lang w:val="en-GB"/>
        </w:rPr>
        <w:t>y blossoms,</w:t>
      </w:r>
    </w:p>
    <w:p w14:paraId="04966DC0"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 xml:space="preserve">smelling of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xml:space="preserve"> and of Malabar lily(?)</w:t>
      </w:r>
      <w:r w:rsidRPr="00542FF1">
        <w:rPr>
          <w:rStyle w:val="FootnoteReference"/>
          <w:rFonts w:ascii="Gandhari Unicode" w:hAnsi="Gandhari Unicode" w:cs="e-Tamil OTC"/>
          <w:lang w:val="en-GB"/>
        </w:rPr>
        <w:footnoteReference w:id="343"/>
      </w:r>
    </w:p>
    <w:p w14:paraId="19FD117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from the rain-covered mountain </w:t>
      </w:r>
      <w:proofErr w:type="spellStart"/>
      <w:r w:rsidRPr="00542FF1">
        <w:rPr>
          <w:rFonts w:ascii="Gandhari Unicode" w:hAnsi="Gandhari Unicode" w:cs="e-Tamil OTC"/>
          <w:lang w:val="en-GB"/>
        </w:rPr>
        <w:t>Potiyil</w:t>
      </w:r>
      <w:proofErr w:type="spellEnd"/>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with [his] anklets</w:t>
      </w:r>
    </w:p>
    <w:p w14:paraId="1C944E0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bracelets</w:t>
      </w:r>
      <w:r w:rsidRPr="00542FF1">
        <w:rPr>
          <w:rStyle w:val="FootnoteReference"/>
          <w:rFonts w:ascii="Gandhari Unicode" w:hAnsi="Gandhari Unicode" w:cs="e-Tamil OTC"/>
          <w:lang w:val="en-GB"/>
        </w:rPr>
        <w:footnoteReference w:id="344"/>
      </w:r>
      <w:r w:rsidRPr="00542FF1">
        <w:rPr>
          <w:rFonts w:ascii="Gandhari Unicode" w:hAnsi="Gandhari Unicode" w:cs="e-Tamil OTC"/>
          <w:lang w:val="en-GB"/>
        </w:rPr>
        <w:t>.</w:t>
      </w:r>
    </w:p>
    <w:p w14:paraId="00828B83" w14:textId="77777777" w:rsidR="0092153D" w:rsidRPr="00542FF1" w:rsidRDefault="0092153D">
      <w:pPr>
        <w:pStyle w:val="Textbody"/>
        <w:spacing w:after="0"/>
        <w:rPr>
          <w:rFonts w:ascii="Gandhari Unicode" w:hAnsi="Gandhari Unicode" w:cs="e-Tamil OTC"/>
          <w:lang w:val="en-GB"/>
        </w:rPr>
      </w:pPr>
    </w:p>
    <w:p w14:paraId="2B2EC4B5" w14:textId="77777777" w:rsidR="0092153D" w:rsidRPr="00542FF1" w:rsidRDefault="00014CDD">
      <w:pPr>
        <w:pStyle w:val="Textbody"/>
        <w:spacing w:after="113"/>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When I embraced [her] again</w:t>
      </w:r>
      <w:r w:rsidRPr="00542FF1">
        <w:rPr>
          <w:rStyle w:val="FootnoteReference"/>
          <w:rFonts w:ascii="Gandhari Unicode" w:hAnsi="Gandhari Unicode" w:cs="e-Tamil OTC"/>
          <w:lang w:val="en-GB"/>
        </w:rPr>
        <w:footnoteReference w:id="345"/>
      </w:r>
      <w:r w:rsidRPr="00542FF1">
        <w:rPr>
          <w:rFonts w:ascii="Gandhari Unicode" w:hAnsi="Gandhari Unicode" w:cs="e-Tamil OTC"/>
          <w:lang w:val="en-GB"/>
        </w:rPr>
        <w:t xml:space="preserve"> she said: I am in a sweat.</w:t>
      </w:r>
    </w:p>
    <w:p w14:paraId="3C3D1C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0F75DB24" w14:textId="77777777" w:rsidR="0092153D" w:rsidRPr="00542FF1" w:rsidRDefault="0092153D">
      <w:pPr>
        <w:pStyle w:val="Textbody"/>
        <w:spacing w:after="0"/>
        <w:rPr>
          <w:rFonts w:ascii="Gandhari Unicode" w:hAnsi="Gandhari Unicode" w:cs="e-Tamil OTC"/>
          <w:lang w:val="en-GB"/>
        </w:rPr>
      </w:pPr>
    </w:p>
    <w:p w14:paraId="3764AA7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1c</w:t>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 refused to embrace, I was in a sweat</w:t>
      </w:r>
      <w:r w:rsidR="0060544D">
        <w:rPr>
          <w:rFonts w:ascii="Gandhari Unicode" w:hAnsi="Gandhari Unicode" w:cs="e-Tamil OTC"/>
          <w:lang w:val="en-GB"/>
        </w:rPr>
        <w:t>”</w:t>
      </w:r>
      <w:r w:rsidRPr="00542FF1">
        <w:rPr>
          <w:rFonts w:ascii="Gandhari Unicode" w:hAnsi="Gandhari Unicode" w:cs="e-Tamil OTC"/>
          <w:lang w:val="en-GB"/>
        </w:rPr>
        <w:t>, she said.</w:t>
      </w:r>
      <w:r w:rsidRPr="00542FF1">
        <w:rPr>
          <w:rStyle w:val="FootnoteReference"/>
          <w:rFonts w:ascii="Gandhari Unicode" w:hAnsi="Gandhari Unicode" w:cs="e-Tamil OTC"/>
          <w:lang w:val="en-GB"/>
        </w:rPr>
        <w:footnoteReference w:id="346"/>
      </w:r>
    </w:p>
    <w:p w14:paraId="2BECDF37"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3C131A"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85</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வடமன் 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50B5A9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வேண்டிச் சென்ற பாணற்குத் தோழி சொல்லி வாயின் மறுத்தது.</w:t>
      </w:r>
    </w:p>
    <w:p w14:paraId="642C0B04" w14:textId="77777777" w:rsidR="0092153D" w:rsidRPr="00542FF1" w:rsidRDefault="0092153D">
      <w:pPr>
        <w:pStyle w:val="Textbody"/>
        <w:spacing w:after="29"/>
        <w:rPr>
          <w:rFonts w:ascii="Gandhari Unicode" w:hAnsi="Gandhari Unicode" w:cs="e-Tamil OTC"/>
        </w:rPr>
      </w:pPr>
    </w:p>
    <w:p w14:paraId="08AF8C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யாரினு மினியன் </w:t>
      </w:r>
      <w:r w:rsidRPr="00542FF1">
        <w:rPr>
          <w:rFonts w:ascii="Gandhari Unicode" w:hAnsi="Gandhari Unicode" w:cs="e-Tamil OTC"/>
          <w:u w:val="wave"/>
          <w:cs/>
        </w:rPr>
        <w:t>பேரன் பினனே</w:t>
      </w:r>
    </w:p>
    <w:p w14:paraId="51BA0B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யுள்ளூர்க் குரீஇத் துள்ளுநடைச் சேவல்</w:t>
      </w:r>
    </w:p>
    <w:p w14:paraId="694A160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சூன்முதிர் பேடைக் கீனி </w:t>
      </w:r>
      <w:r w:rsidRPr="00542FF1">
        <w:rPr>
          <w:rFonts w:ascii="Gandhari Unicode" w:hAnsi="Gandhari Unicode" w:cs="e-Tamil OTC"/>
          <w:u w:val="wave"/>
          <w:cs/>
        </w:rPr>
        <w:t>லிழைஇயர்</w:t>
      </w:r>
    </w:p>
    <w:p w14:paraId="5A3CF6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தேம்பொதிக் கொண்ட தீங்கழைக் கரும்பி</w:t>
      </w:r>
    </w:p>
    <w:p w14:paraId="6FD69B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னாறா வெண்பூக் கொழுதும்</w:t>
      </w:r>
    </w:p>
    <w:p w14:paraId="171A5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 ரூரன் பாணன் வாயே.</w:t>
      </w:r>
    </w:p>
    <w:p w14:paraId="697AD83F" w14:textId="77777777" w:rsidR="0092153D" w:rsidRPr="00542FF1" w:rsidRDefault="0092153D">
      <w:pPr>
        <w:pStyle w:val="Textbody"/>
        <w:spacing w:after="29"/>
        <w:rPr>
          <w:rFonts w:ascii="Gandhari Unicode" w:hAnsi="Gandhari Unicode" w:cs="e-Tamil OTC"/>
        </w:rPr>
      </w:pPr>
    </w:p>
    <w:p w14:paraId="28C6D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பேரன் பினனே </w:t>
      </w:r>
      <w:r w:rsidRPr="00542FF1">
        <w:rPr>
          <w:rFonts w:ascii="Gandhari Unicode" w:eastAsia="URW Palladio UNI" w:hAnsi="Gandhari Unicode" w:cs="e-Tamil OTC"/>
        </w:rPr>
        <w:t xml:space="preserve">L1, C1+2+3,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 பின்னே </w:t>
      </w:r>
      <w:r w:rsidRPr="00542FF1">
        <w:rPr>
          <w:rFonts w:ascii="Gandhari Unicode" w:eastAsia="URW Palladio UNI" w:hAnsi="Gandhari Unicode" w:cs="e-Tamil OTC"/>
        </w:rPr>
        <w:t>L1, C1+4, G1+2, EA, I</w:t>
      </w:r>
      <w:r w:rsidRPr="00542FF1">
        <w:rPr>
          <w:rStyle w:val="FootnoteReference"/>
          <w:rFonts w:ascii="Gandhari Unicode" w:eastAsia="URW Palladio UNI" w:hAnsi="Gandhari Unicode" w:cs="e-Tamil OTC"/>
        </w:rPr>
        <w:footnoteReference w:id="347"/>
      </w:r>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சூன்முதிர் </w:t>
      </w:r>
      <w:r w:rsidRPr="00542FF1">
        <w:rPr>
          <w:rFonts w:ascii="Gandhari Unicode" w:eastAsia="URW Palladio UNI" w:hAnsi="Gandhari Unicode" w:cs="e-Tamil OTC"/>
        </w:rPr>
        <w:t xml:space="preserve">L1, C1+2+3+4,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குன்முதிர் </w:t>
      </w:r>
      <w:r w:rsidRPr="00542FF1">
        <w:rPr>
          <w:rFonts w:ascii="Gandhari Unicode" w:eastAsia="URW Palladio UNI" w:hAnsi="Gandhari Unicode" w:cs="e-Tamil OTC"/>
        </w:rPr>
        <w:t>G1 •</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லிழைஇயர் </w:t>
      </w:r>
      <w:r w:rsidRPr="00542FF1">
        <w:rPr>
          <w:rFonts w:ascii="Gandhari Unicode" w:hAnsi="Gandhari Unicode" w:cs="e-Tamil OTC"/>
        </w:rPr>
        <w:t xml:space="preserve">C2+3v+4,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லிழையேர் </w:t>
      </w:r>
      <w:r w:rsidRPr="00542FF1">
        <w:rPr>
          <w:rFonts w:ascii="Gandhari Unicode" w:hAnsi="Gandhari Unicode" w:cs="e-Tamil OTC"/>
        </w:rPr>
        <w:t xml:space="preserve">C3, G1; </w:t>
      </w:r>
      <w:r w:rsidRPr="00542FF1">
        <w:rPr>
          <w:rFonts w:ascii="Gandhari Unicode" w:hAnsi="Gandhari Unicode" w:cs="e-Tamil OTC"/>
          <w:cs/>
        </w:rPr>
        <w:t xml:space="preserve">லிழையே </w:t>
      </w:r>
      <w:r w:rsidRPr="00542FF1">
        <w:rPr>
          <w:rFonts w:ascii="Gandhari Unicode" w:hAnsi="Gandhari Unicode" w:cs="e-Tamil OTC"/>
        </w:rPr>
        <w:t xml:space="preserve">G1v; </w:t>
      </w:r>
      <w:r w:rsidRPr="00542FF1">
        <w:rPr>
          <w:rFonts w:ascii="Gandhari Unicode" w:hAnsi="Gandhari Unicode" w:cs="e-Tamil OTC"/>
          <w:cs/>
        </w:rPr>
        <w:t xml:space="preserve">லிழையோ </w:t>
      </w:r>
      <w:r w:rsidRPr="00542FF1">
        <w:rPr>
          <w:rFonts w:ascii="Gandhari Unicode" w:hAnsi="Gandhari Unicode" w:cs="e-Tamil OTC"/>
        </w:rPr>
        <w:t xml:space="preserve">L1; </w:t>
      </w:r>
      <w:r w:rsidRPr="00542FF1">
        <w:rPr>
          <w:rFonts w:ascii="Gandhari Unicode" w:hAnsi="Gandhari Unicode" w:cs="e-Tamil OTC"/>
          <w:cs/>
        </w:rPr>
        <w:t>யிழையெ</w:t>
      </w:r>
      <w:r w:rsidRPr="00542FF1">
        <w:rPr>
          <w:rFonts w:ascii="Gandhari Unicode" w:hAnsi="Gandhari Unicode" w:cs="e-Tamil OTC"/>
        </w:rPr>
        <w:t>_</w:t>
      </w:r>
      <w:r w:rsidRPr="00542FF1">
        <w:rPr>
          <w:rFonts w:ascii="Gandhari Unicode" w:hAnsi="Gandhari Unicode" w:cs="e-Tamil OTC"/>
          <w:cs/>
        </w:rPr>
        <w:t xml:space="preserve">ந் </w:t>
      </w:r>
      <w:r w:rsidRPr="00542FF1">
        <w:rPr>
          <w:rFonts w:ascii="Gandhari Unicode" w:hAnsi="Gandhari Unicode" w:cs="e-Tamil OTC"/>
        </w:rPr>
        <w:t>C1</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தேம்பொதிக்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தேம்பொதி </w:t>
      </w:r>
      <w:r w:rsidRPr="00542FF1">
        <w:rPr>
          <w:rFonts w:ascii="Gandhari Unicode" w:hAnsi="Gandhari Unicode" w:cs="e-Tamil OTC"/>
        </w:rPr>
        <w:t>C4</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னறா </w:t>
      </w:r>
      <w:r w:rsidRPr="00542FF1">
        <w:rPr>
          <w:rFonts w:ascii="Gandhari Unicode" w:hAnsi="Gandhari Unicode" w:cs="e-Tamil OTC"/>
        </w:rPr>
        <w:t>L1</w:t>
      </w:r>
    </w:p>
    <w:p w14:paraId="6E59B205" w14:textId="77777777" w:rsidR="0092153D" w:rsidRPr="00542FF1" w:rsidRDefault="0092153D">
      <w:pPr>
        <w:pStyle w:val="Textbody"/>
        <w:spacing w:after="29"/>
        <w:rPr>
          <w:rFonts w:ascii="Gandhari Unicode" w:hAnsi="Gandhari Unicode" w:cs="e-Tamil OTC"/>
        </w:rPr>
      </w:pPr>
    </w:p>
    <w:p w14:paraId="020F6B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aṉpiṉaṉ</w:t>
      </w:r>
      <w:proofErr w:type="spellEnd"/>
      <w:r w:rsidR="009045DA">
        <w:rPr>
          <w:rFonts w:ascii="Gandhari Unicode" w:hAnsi="Gandhari Unicode" w:cs="e-Tamil OTC"/>
          <w:i/>
          <w:iCs/>
          <w:lang w:val="en-GB"/>
        </w:rPr>
        <w:t>-</w:t>
      </w:r>
      <w:r w:rsidRPr="00542FF1">
        <w:rPr>
          <w:rFonts w:ascii="Gandhari Unicode" w:hAnsi="Gandhari Unicode" w:cs="e-Tamil OTC"/>
          <w:i/>
          <w:iCs/>
          <w:lang w:val="en-GB"/>
        </w:rPr>
        <w:t>ē</w:t>
      </w:r>
    </w:p>
    <w:p w14:paraId="249F70C6" w14:textId="77777777" w:rsidR="0092153D" w:rsidRPr="00542FF1" w:rsidRDefault="009045D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kurīi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tuḷḷu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cēval</w:t>
      </w:r>
      <w:proofErr w:type="spellEnd"/>
    </w:p>
    <w:p w14:paraId="13B62B8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pēṭaikk</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i/>
          <w:iCs/>
          <w:lang w:val="en-GB"/>
        </w:rPr>
        <w:t>iḻaiiyar</w:t>
      </w:r>
      <w:proofErr w:type="spellEnd"/>
    </w:p>
    <w:p w14:paraId="4EAFE0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kaḻai</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p>
    <w:p w14:paraId="4C5602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nāṟā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9045D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p>
    <w:p w14:paraId="1AB7411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pāṇaṉ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045DA">
        <w:rPr>
          <w:rFonts w:ascii="Gandhari Unicode" w:hAnsi="Gandhari Unicode" w:cs="e-Tamil OTC"/>
          <w:lang w:val="en-GB"/>
        </w:rPr>
        <w:t>-</w:t>
      </w:r>
      <w:r w:rsidRPr="00542FF1">
        <w:rPr>
          <w:rFonts w:ascii="Gandhari Unicode" w:hAnsi="Gandhari Unicode" w:cs="e-Tamil OTC"/>
          <w:lang w:val="en-GB"/>
        </w:rPr>
        <w:t>ē.</w:t>
      </w:r>
    </w:p>
    <w:p w14:paraId="0349643B" w14:textId="77777777" w:rsidR="0092153D" w:rsidRPr="00542FF1" w:rsidRDefault="0092153D">
      <w:pPr>
        <w:pStyle w:val="Textbody"/>
        <w:spacing w:after="29" w:line="260" w:lineRule="exact"/>
        <w:rPr>
          <w:rFonts w:ascii="Gandhari Unicode" w:hAnsi="Gandhari Unicode" w:cs="e-Tamil OTC"/>
          <w:lang w:val="en-GB"/>
        </w:rPr>
      </w:pPr>
    </w:p>
    <w:p w14:paraId="3196E0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refusing mediation/the door, speaking to the bard who came wishing for mediation/the door.</w:t>
      </w:r>
    </w:p>
    <w:p w14:paraId="042EBF9B" w14:textId="77777777" w:rsidR="0092153D" w:rsidRPr="00542FF1" w:rsidRDefault="0092153D">
      <w:pPr>
        <w:pStyle w:val="Textbody"/>
        <w:spacing w:after="29" w:line="260" w:lineRule="exact"/>
        <w:rPr>
          <w:rFonts w:ascii="Gandhari Unicode" w:hAnsi="Gandhari Unicode" w:cs="e-Tamil OTC"/>
          <w:lang w:val="en-GB"/>
        </w:rPr>
      </w:pPr>
    </w:p>
    <w:p w14:paraId="10795D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pleasant-he big love-he</w:t>
      </w:r>
      <w:r w:rsidRPr="00542FF1">
        <w:rPr>
          <w:rFonts w:ascii="Gandhari Unicode" w:hAnsi="Gandhari Unicode" w:cs="e-Tamil OTC"/>
          <w:position w:val="6"/>
          <w:lang w:val="en-GB"/>
        </w:rPr>
        <w:t>ē</w:t>
      </w:r>
    </w:p>
    <w:p w14:paraId="1B05AA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inside/be-</w:t>
      </w:r>
      <w:r w:rsidRPr="00542FF1">
        <w:rPr>
          <w:rStyle w:val="FootnoteReference"/>
          <w:rFonts w:ascii="Gandhari Unicode" w:hAnsi="Gandhari Unicode" w:cs="e-Tamil OTC"/>
          <w:lang w:val="en-GB"/>
        </w:rPr>
        <w:footnoteReference w:id="348"/>
      </w:r>
      <w:r w:rsidRPr="00542FF1">
        <w:rPr>
          <w:rFonts w:ascii="Gandhari Unicode" w:hAnsi="Gandhari Unicode" w:cs="e-Tamil OTC"/>
          <w:lang w:val="en-GB"/>
        </w:rPr>
        <w:t xml:space="preserve"> village</w:t>
      </w:r>
      <w:r w:rsidRPr="00542FF1">
        <w:rPr>
          <w:rFonts w:ascii="Gandhari Unicode" w:hAnsi="Gandhari Unicode" w:cs="e-Tamil OTC"/>
        </w:rPr>
        <w:t xml:space="preserve"> </w:t>
      </w:r>
      <w:r w:rsidRPr="00542FF1">
        <w:rPr>
          <w:rFonts w:ascii="Gandhari Unicode" w:hAnsi="Gandhari Unicode" w:cs="e-Tamil OTC"/>
          <w:lang w:val="en-GB"/>
        </w:rPr>
        <w:t xml:space="preserve">bird hop- gait </w:t>
      </w:r>
      <w:proofErr w:type="gramStart"/>
      <w:r w:rsidRPr="00542FF1">
        <w:rPr>
          <w:rFonts w:ascii="Gandhari Unicode" w:hAnsi="Gandhari Unicode" w:cs="e-Tamil OTC"/>
          <w:lang w:val="en-GB"/>
        </w:rPr>
        <w:t>cock</w:t>
      </w:r>
      <w:proofErr w:type="gramEnd"/>
    </w:p>
    <w:p w14:paraId="4372B1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pregnancy ripen-</w:t>
      </w:r>
      <w:r w:rsidRPr="00542FF1">
        <w:rPr>
          <w:rFonts w:ascii="Gandhari Unicode" w:hAnsi="Gandhari Unicode" w:cs="e-Tamil OTC"/>
        </w:rPr>
        <w:t xml:space="preserve"> </w:t>
      </w:r>
      <w:r w:rsidRPr="00542FF1">
        <w:rPr>
          <w:rFonts w:ascii="Gandhari Unicode" w:hAnsi="Gandhari Unicode" w:cs="e-Tamil OTC"/>
          <w:lang w:val="en-GB"/>
        </w:rPr>
        <w:t>she-bird(dat.) bring-forth- house make(inf.)</w:t>
      </w:r>
    </w:p>
    <w:p w14:paraId="22011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honey hoard</w:t>
      </w:r>
      <w:r w:rsidRPr="00542FF1">
        <w:rPr>
          <w:rFonts w:ascii="Gandhari Unicode" w:hAnsi="Gandhari Unicode" w:cs="e-Tamil OTC"/>
        </w:rPr>
        <w:t xml:space="preserve"> </w:t>
      </w:r>
      <w:r w:rsidRPr="00542FF1">
        <w:rPr>
          <w:rFonts w:ascii="Gandhari Unicode" w:hAnsi="Gandhari Unicode" w:cs="e-Tamil OTC"/>
          <w:lang w:val="en-GB"/>
        </w:rPr>
        <w:t xml:space="preserve">taken- sweet bamboo </w:t>
      </w:r>
      <w:proofErr w:type="gramStart"/>
      <w:r w:rsidRPr="00542FF1">
        <w:rPr>
          <w:rFonts w:ascii="Gandhari Unicode" w:hAnsi="Gandhari Unicode" w:cs="e-Tamil OTC"/>
          <w:lang w:val="en-GB"/>
        </w:rPr>
        <w:t>sugarcane</w:t>
      </w:r>
      <w:proofErr w:type="spellStart"/>
      <w:r w:rsidRPr="00542FF1">
        <w:rPr>
          <w:rFonts w:ascii="Gandhari Unicode" w:hAnsi="Gandhari Unicode" w:cs="e-Tamil OTC"/>
          <w:position w:val="6"/>
          <w:lang w:val="en-GB"/>
        </w:rPr>
        <w:t>iṉ</w:t>
      </w:r>
      <w:proofErr w:type="spellEnd"/>
      <w:proofErr w:type="gramEnd"/>
    </w:p>
    <w:p w14:paraId="1F4F26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smell-not white flower pecking-</w:t>
      </w:r>
    </w:p>
    <w:p w14:paraId="3A85C9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bard mouth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83D622" w14:textId="77777777" w:rsidR="0092153D" w:rsidRPr="00542FF1" w:rsidRDefault="0092153D">
      <w:pPr>
        <w:pStyle w:val="Textbody"/>
        <w:spacing w:after="29"/>
        <w:rPr>
          <w:rFonts w:ascii="Gandhari Unicode" w:hAnsi="Gandhari Unicode" w:cs="e-Tamil OTC"/>
        </w:rPr>
      </w:pPr>
    </w:p>
    <w:p w14:paraId="11BAA9D3" w14:textId="77777777" w:rsidR="0092153D" w:rsidRPr="00542FF1" w:rsidRDefault="0092153D">
      <w:pPr>
        <w:pStyle w:val="Textbody"/>
        <w:spacing w:after="29"/>
        <w:rPr>
          <w:rFonts w:ascii="Gandhari Unicode" w:hAnsi="Gandhari Unicode" w:cs="e-Tamil OTC"/>
        </w:rPr>
      </w:pPr>
    </w:p>
    <w:p w14:paraId="4111C4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Sweeter than all [and] full of loving [is] he,</w:t>
      </w:r>
    </w:p>
    <w:p w14:paraId="61AAE7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fertile village</w:t>
      </w:r>
    </w:p>
    <w:p w14:paraId="7485535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the male with [its] hopping gait of the birds within</w:t>
      </w:r>
    </w:p>
    <w:p w14:paraId="39DA5B5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village pecks at the scentless white flower</w:t>
      </w:r>
    </w:p>
    <w:p w14:paraId="08EED779"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of the sweet-tubed</w:t>
      </w:r>
      <w:r w:rsidRPr="00542FF1">
        <w:rPr>
          <w:rStyle w:val="FootnoteReference"/>
          <w:rFonts w:ascii="Gandhari Unicode" w:hAnsi="Gandhari Unicode" w:cs="e-Tamil OTC"/>
          <w:lang w:val="en-GB"/>
        </w:rPr>
        <w:footnoteReference w:id="349"/>
      </w:r>
      <w:r w:rsidRPr="00542FF1">
        <w:rPr>
          <w:rFonts w:ascii="Gandhari Unicode" w:hAnsi="Gandhari Unicode" w:cs="e-Tamil OTC"/>
          <w:lang w:val="en-GB"/>
        </w:rPr>
        <w:t xml:space="preserve"> sugarcane with [its] honey hoard</w:t>
      </w:r>
    </w:p>
    <w:p w14:paraId="4DCCFFA5" w14:textId="77777777" w:rsidR="0092153D" w:rsidRPr="00542FF1" w:rsidRDefault="00014CDD">
      <w:pPr>
        <w:pStyle w:val="Textbody"/>
        <w:tabs>
          <w:tab w:val="left" w:pos="288"/>
        </w:tabs>
        <w:spacing w:after="74"/>
        <w:rPr>
          <w:rFonts w:ascii="Gandhari Unicode" w:hAnsi="Gandhari Unicode" w:cs="e-Tamil OTC"/>
          <w:lang w:val="en-GB"/>
        </w:rPr>
      </w:pPr>
      <w:r w:rsidRPr="00542FF1">
        <w:rPr>
          <w:rFonts w:ascii="Gandhari Unicode" w:hAnsi="Gandhari Unicode" w:cs="e-Tamil OTC"/>
          <w:lang w:val="en-GB"/>
        </w:rPr>
        <w:tab/>
        <w:t>to make a house for laying [eggs] for [its] fully pregnant female</w:t>
      </w:r>
    </w:p>
    <w:p w14:paraId="4C7829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in the mouth of [his] bard!</w:t>
      </w:r>
    </w:p>
    <w:p w14:paraId="38E63ED5" w14:textId="77777777" w:rsidR="0092153D" w:rsidRPr="00542FF1" w:rsidRDefault="0092153D">
      <w:pPr>
        <w:pStyle w:val="Textbody"/>
        <w:spacing w:after="0"/>
        <w:rPr>
          <w:rFonts w:ascii="Gandhari Unicode" w:hAnsi="Gandhari Unicode" w:cs="e-Tamil OTC"/>
          <w:lang w:val="en-GB"/>
        </w:rPr>
      </w:pPr>
    </w:p>
    <w:p w14:paraId="74053E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4C0A3B" w14:textId="77777777" w:rsidR="0092153D" w:rsidRPr="003F671A" w:rsidRDefault="00014CDD" w:rsidP="003F671A">
      <w:pPr>
        <w:pStyle w:val="Heading4"/>
        <w:rPr>
          <w:rFonts w:ascii="Gandhari Unicode" w:hAnsi="Gandhari Unicode"/>
          <w:i w:val="0"/>
          <w:iCs w:val="0"/>
          <w:color w:val="auto"/>
        </w:rPr>
      </w:pPr>
      <w:bookmarkStart w:id="19" w:name="_Hlk125298704"/>
      <w:r w:rsidRPr="003F671A">
        <w:rPr>
          <w:rFonts w:ascii="Gandhari Unicode" w:hAnsi="Gandhari Unicode"/>
          <w:b/>
          <w:i w:val="0"/>
          <w:iCs w:val="0"/>
          <w:color w:val="auto"/>
          <w:lang w:val="en-GB"/>
        </w:rPr>
        <w:lastRenderedPageBreak/>
        <w:t>KT 86</w:t>
      </w:r>
      <w:r w:rsidRPr="003F671A">
        <w:rPr>
          <w:rFonts w:ascii="e-Tamil OTC" w:hAnsi="e-Tamil OTC" w:cs="e-Tamil OTC"/>
          <w:i w:val="0"/>
          <w:iCs w:val="0"/>
          <w:color w:val="auto"/>
          <w:cs/>
        </w:rPr>
        <w:t xml:space="preserve"> வெண்கொற்றன்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68311D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கிழத்திச் சொல்லியது.</w:t>
      </w:r>
    </w:p>
    <w:p w14:paraId="3F55D22F" w14:textId="77777777" w:rsidR="0092153D" w:rsidRPr="00542FF1" w:rsidRDefault="0092153D">
      <w:pPr>
        <w:pStyle w:val="Textbody"/>
        <w:spacing w:after="29"/>
        <w:rPr>
          <w:rFonts w:ascii="Gandhari Unicode" w:hAnsi="Gandhari Unicode" w:cs="e-Tamil OTC"/>
        </w:rPr>
      </w:pPr>
    </w:p>
    <w:p w14:paraId="5A6D1A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சிறைபனி யுடைந்த சேயரி மழைக்கட்</w:t>
      </w:r>
    </w:p>
    <w:p w14:paraId="26A57B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பொறையரு நோயொடு புலம்பலைக் </w:t>
      </w:r>
      <w:r w:rsidRPr="00542FF1">
        <w:rPr>
          <w:rFonts w:ascii="Gandhari Unicode" w:hAnsi="Gandhari Unicode" w:cs="e-Tamil OTC"/>
          <w:u w:val="wave"/>
          <w:cs/>
        </w:rPr>
        <w:t>கலங்கிப்</w:t>
      </w:r>
    </w:p>
    <w:p w14:paraId="358376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பிறருங் கேட்குந ருளர்கொ லுறைசிறந்</w:t>
      </w:r>
    </w:p>
    <w:p w14:paraId="0F575F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தூதை தூற்றுங் கூதிர் யாமத்</w:t>
      </w:r>
    </w:p>
    <w:p w14:paraId="25F49C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தானுளம் </w:t>
      </w:r>
      <w:r w:rsidRPr="00542FF1">
        <w:rPr>
          <w:rFonts w:ascii="Gandhari Unicode" w:hAnsi="Gandhari Unicode" w:cs="e-Tamil OTC"/>
          <w:u w:val="wave"/>
          <w:cs/>
        </w:rPr>
        <w:t>புலம்புதொ றுளம்பு</w:t>
      </w:r>
    </w:p>
    <w:p w14:paraId="3415AA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நாநவில் கொடுமணி நல்கூர் குரலே.</w:t>
      </w:r>
    </w:p>
    <w:p w14:paraId="3E4A1365" w14:textId="77777777" w:rsidR="0092153D" w:rsidRPr="00542FF1" w:rsidRDefault="0092153D">
      <w:pPr>
        <w:pStyle w:val="Textbody"/>
        <w:spacing w:after="29"/>
        <w:rPr>
          <w:rFonts w:ascii="Gandhari Unicode" w:hAnsi="Gandhari Unicode" w:cs="e-Tamil OTC"/>
        </w:rPr>
      </w:pPr>
    </w:p>
    <w:p w14:paraId="3AD6DB5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கலங்கிப்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கலக்கிப் </w:t>
      </w:r>
      <w:r w:rsidRPr="00542FF1">
        <w:rPr>
          <w:rFonts w:ascii="Gandhari Unicode" w:eastAsia="URW Palladio UNI" w:hAnsi="Gandhari Unicode" w:cs="e-Tamil OTC"/>
        </w:rPr>
        <w:t xml:space="preserve">Nam. •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 </w:t>
      </w:r>
      <w:r w:rsidRPr="00542FF1">
        <w:rPr>
          <w:rFonts w:ascii="Gandhari Unicode" w:eastAsia="URW Palladio UNI" w:hAnsi="Gandhari Unicode" w:cs="e-Tamil OTC"/>
        </w:rPr>
        <w:t xml:space="preserve">L1, C1+4v,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ருளர்கொல் </w:t>
      </w:r>
      <w:r w:rsidRPr="00542FF1">
        <w:rPr>
          <w:rFonts w:ascii="Gandhari Unicode" w:eastAsia="URW Palladio UNI" w:hAnsi="Gandhari Unicode" w:cs="e-Tamil OTC"/>
        </w:rPr>
        <w:t xml:space="preserve">C2+3+4, G1+2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தானுளம் </w:t>
      </w:r>
      <w:r w:rsidRPr="00542FF1">
        <w:rPr>
          <w:rFonts w:ascii="Gandhari Unicode" w:eastAsia="URW Palladio UNI" w:hAnsi="Gandhari Unicode" w:cs="e-Tamil OTC"/>
        </w:rPr>
        <w:t xml:space="preserve">L1, C1+2+3+4,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தியானுளம் </w:t>
      </w:r>
      <w:r w:rsidRPr="00542FF1">
        <w:rPr>
          <w:rFonts w:ascii="Gandhari Unicode" w:eastAsia="URW Palladio UNI" w:hAnsi="Gandhari Unicode" w:cs="e-Tamil OTC"/>
        </w:rPr>
        <w:t>C4v •</w:t>
      </w:r>
      <w:r w:rsidRPr="00542FF1">
        <w:rPr>
          <w:rFonts w:ascii="Gandhari Unicode"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புலம்புதொ(/தோ) றுளம்பு </w:t>
      </w:r>
      <w:r w:rsidRPr="00542FF1">
        <w:rPr>
          <w:rFonts w:ascii="Gandhari Unicode" w:hAnsi="Gandhari Unicode" w:cs="e-Tamil OTC"/>
        </w:rPr>
        <w:t xml:space="preserve">C2+3v+4v(),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புலம்புதொ றுலம்பு </w:t>
      </w:r>
      <w:r w:rsidRPr="00542FF1">
        <w:rPr>
          <w:rFonts w:ascii="Gandhari Unicode" w:hAnsi="Gandhari Unicode" w:cs="e-Tamil OTC"/>
        </w:rPr>
        <w:t xml:space="preserve">C4; </w:t>
      </w:r>
      <w:r w:rsidRPr="00542FF1">
        <w:rPr>
          <w:rFonts w:ascii="Gandhari Unicode" w:hAnsi="Gandhari Unicode" w:cs="e-Tamil OTC"/>
          <w:cs/>
        </w:rPr>
        <w:t xml:space="preserve">புழம்புதொ றுளம்பு </w:t>
      </w:r>
      <w:r w:rsidRPr="00542FF1">
        <w:rPr>
          <w:rFonts w:ascii="Gandhari Unicode" w:hAnsi="Gandhari Unicode" w:cs="e-Tamil OTC"/>
        </w:rPr>
        <w:t xml:space="preserve">L1, C1+3, G1; </w:t>
      </w:r>
      <w:r w:rsidRPr="00542FF1">
        <w:rPr>
          <w:rFonts w:ascii="Gandhari Unicode" w:hAnsi="Gandhari Unicode" w:cs="e-Tamil OTC"/>
          <w:cs/>
        </w:rPr>
        <w:t xml:space="preserve">புழம்புதொ றுலம்பு </w:t>
      </w:r>
      <w:r w:rsidRPr="00542FF1">
        <w:rPr>
          <w:rFonts w:ascii="Gandhari Unicode" w:hAnsi="Gandhari Unicode" w:cs="e-Tamil OTC"/>
        </w:rPr>
        <w:t xml:space="preserve">C1v+2+3v,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50"/>
      </w:r>
      <w:r w:rsidRPr="00542FF1">
        <w:rPr>
          <w:rFonts w:ascii="Gandhari Unicode" w:hAnsi="Gandhari Unicode" w:cs="e-Tamil OTC"/>
          <w:cs/>
        </w:rPr>
        <w:t xml:space="preserve"> புலம்புதொ றுழம்பு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6d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குரலே </w:t>
      </w:r>
      <w:r w:rsidRPr="00542FF1">
        <w:rPr>
          <w:rFonts w:ascii="Gandhari Unicode" w:eastAsia="URW Palladio UNI" w:hAnsi="Gandhari Unicode" w:cs="e-Tamil OTC"/>
        </w:rPr>
        <w:t xml:space="preserve">C1+2+3v+4,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குரவே </w:t>
      </w:r>
      <w:r w:rsidRPr="00542FF1">
        <w:rPr>
          <w:rFonts w:ascii="Gandhari Unicode" w:eastAsia="URW Palladio UNI" w:hAnsi="Gandhari Unicode" w:cs="e-Tamil OTC"/>
        </w:rPr>
        <w:t>L1, C3, G1</w:t>
      </w:r>
    </w:p>
    <w:p w14:paraId="5FAA582C" w14:textId="77777777" w:rsidR="0092153D" w:rsidRPr="00542FF1" w:rsidRDefault="0092153D">
      <w:pPr>
        <w:pStyle w:val="Textbody"/>
        <w:spacing w:after="29"/>
        <w:rPr>
          <w:rFonts w:ascii="Gandhari Unicode" w:hAnsi="Gandhari Unicode" w:cs="e-Tamil OTC"/>
        </w:rPr>
      </w:pPr>
    </w:p>
    <w:p w14:paraId="250584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uṭ</w:t>
      </w:r>
      <w:r w:rsidR="00CC26A8">
        <w:rPr>
          <w:rFonts w:ascii="Gandhari Unicode" w:hAnsi="Gandhari Unicode" w:cs="e-Tamil OTC"/>
          <w:lang w:val="en-GB"/>
        </w:rPr>
        <w:t>ainta</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cē</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proofErr w:type="spellStart"/>
      <w:r w:rsidRPr="00542FF1">
        <w:rPr>
          <w:rFonts w:ascii="Gandhari Unicode" w:hAnsi="Gandhari Unicode" w:cs="e-Tamil OTC"/>
          <w:lang w:val="en-GB"/>
        </w:rPr>
        <w:t>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p>
    <w:p w14:paraId="5FBBC72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poṟai</w:t>
      </w:r>
      <w:proofErr w:type="spellEnd"/>
      <w:r w:rsidRPr="00542FF1">
        <w:rPr>
          <w:rFonts w:ascii="Gandhari Unicode" w:hAnsi="Gandhari Unicode" w:cs="e-Tamil OTC"/>
          <w:lang w:val="en-GB"/>
        </w:rPr>
        <w:t xml:space="preserve"> </w:t>
      </w:r>
      <w:r w:rsidR="00CC26A8">
        <w:rPr>
          <w:rFonts w:ascii="Gandhari Unicode" w:hAnsi="Gandhari Unicode" w:cs="e-Tamil OTC"/>
          <w:lang w:val="en-GB"/>
        </w:rPr>
        <w:t>~</w:t>
      </w:r>
      <w:r w:rsidRPr="00542FF1">
        <w:rPr>
          <w:rFonts w:ascii="Gandhari Unicode" w:hAnsi="Gandhari Unicode" w:cs="e-Tamil OTC"/>
          <w:lang w:val="en-GB"/>
        </w:rPr>
        <w:t xml:space="preserve">arum </w:t>
      </w:r>
      <w:proofErr w:type="spellStart"/>
      <w:r w:rsidRPr="00542FF1">
        <w:rPr>
          <w:rFonts w:ascii="Gandhari Unicode" w:hAnsi="Gandhari Unicode" w:cs="e-Tamil OTC"/>
          <w:lang w:val="en-GB"/>
        </w:rPr>
        <w:t>nōyoṭ</w:t>
      </w:r>
      <w:r w:rsidR="00CC26A8">
        <w:rPr>
          <w:rFonts w:ascii="Gandhari Unicode" w:hAnsi="Gandhari Unicode" w:cs="e-Tamil OTC"/>
          <w:lang w:val="en-GB"/>
        </w:rPr>
        <w:t>u</w:t>
      </w:r>
      <w:proofErr w:type="spellEnd"/>
      <w:r w:rsidR="00CC26A8">
        <w:rPr>
          <w:rFonts w:ascii="Gandhari Unicode" w:hAnsi="Gandhari Unicode" w:cs="e-Tamil OTC"/>
          <w:lang w:val="en-GB"/>
        </w:rPr>
        <w:t xml:space="preserve"> </w:t>
      </w:r>
      <w:proofErr w:type="spellStart"/>
      <w:r w:rsidR="00CC26A8">
        <w:rPr>
          <w:rFonts w:ascii="Gandhari Unicode" w:hAnsi="Gandhari Unicode" w:cs="e-Tamil OTC"/>
          <w:lang w:val="en-GB"/>
        </w:rPr>
        <w:t>pulamp</w:t>
      </w:r>
      <w:proofErr w:type="spellEnd"/>
      <w:r w:rsidR="00CC26A8">
        <w:rPr>
          <w:rFonts w:ascii="Gandhari Unicode" w:hAnsi="Gandhari Unicode" w:cs="e-Tamil OTC"/>
          <w:lang w:val="en-GB"/>
        </w:rPr>
        <w:t>*</w:t>
      </w:r>
      <w:r w:rsidRPr="00542FF1">
        <w:rPr>
          <w:rFonts w:ascii="Gandhari Unicode" w:hAnsi="Gandhari Unicode" w:cs="e-Tamil OTC"/>
          <w:lang w:val="en-GB"/>
        </w:rPr>
        <w:t xml:space="preserve"> alai </w:t>
      </w:r>
      <w:proofErr w:type="spellStart"/>
      <w:r w:rsidRPr="00542FF1">
        <w:rPr>
          <w:rFonts w:ascii="Gandhari Unicode" w:hAnsi="Gandhari Unicode" w:cs="e-Tamil OTC"/>
          <w:i/>
          <w:iCs/>
          <w:lang w:val="en-GB"/>
        </w:rPr>
        <w:t>kalaṅki</w:t>
      </w:r>
      <w:proofErr w:type="spellEnd"/>
      <w:r w:rsidR="00CC26A8">
        <w:rPr>
          <w:rFonts w:ascii="Gandhari Unicode" w:hAnsi="Gandhari Unicode" w:cs="e-Tamil OTC"/>
          <w:i/>
          <w:iCs/>
          <w:lang w:val="en-GB"/>
        </w:rPr>
        <w:t>+</w:t>
      </w:r>
    </w:p>
    <w:p w14:paraId="41D41582"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piṟar</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kēṭkunar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uḷar-kol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uṟai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ciṟant</w:t>
      </w:r>
      <w:proofErr w:type="spellEnd"/>
      <w:r w:rsidR="00CC26A8" w:rsidRPr="008069F7">
        <w:rPr>
          <w:rFonts w:ascii="Gandhari Unicode" w:hAnsi="Gandhari Unicode" w:cs="e-Tamil OTC"/>
          <w:lang w:val="de-DE"/>
        </w:rPr>
        <w:t>*</w:t>
      </w:r>
    </w:p>
    <w:p w14:paraId="0049FD1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tūṟṟum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kūtir</w:t>
      </w:r>
      <w:proofErr w:type="spellEnd"/>
      <w:r w:rsidRPr="008069F7">
        <w:rPr>
          <w:rFonts w:ascii="Gandhari Unicode" w:hAnsi="Gandhari Unicode" w:cs="e-Tamil OTC"/>
          <w:lang w:val="de-DE"/>
        </w:rPr>
        <w:t xml:space="preserve"> </w:t>
      </w:r>
      <w:proofErr w:type="spellStart"/>
      <w:r w:rsidR="00CC26A8" w:rsidRPr="008069F7">
        <w:rPr>
          <w:rFonts w:ascii="Gandhari Unicode" w:hAnsi="Gandhari Unicode" w:cs="e-Tamil OTC"/>
          <w:lang w:val="de-DE"/>
        </w:rPr>
        <w:t>yāmatt</w:t>
      </w:r>
      <w:proofErr w:type="spellEnd"/>
      <w:r w:rsidR="00CC26A8" w:rsidRPr="008069F7">
        <w:rPr>
          <w:rFonts w:ascii="Gandhari Unicode" w:hAnsi="Gandhari Unicode" w:cs="e-Tamil OTC"/>
          <w:lang w:val="de-DE"/>
        </w:rPr>
        <w:t>*</w:t>
      </w:r>
    </w:p>
    <w:p w14:paraId="317FEFB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nuḷ</w:t>
      </w:r>
      <w:r w:rsidR="00CC26A8" w:rsidRPr="008069F7">
        <w:rPr>
          <w:rFonts w:ascii="Gandhari Unicode" w:hAnsi="Gandhari Unicode" w:cs="e-Tamil OTC"/>
          <w:lang w:val="de-DE"/>
        </w:rPr>
        <w:t>amp</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ulampu-toṟ</w:t>
      </w:r>
      <w:proofErr w:type="spellEnd"/>
      <w:r w:rsidR="00CC26A8" w:rsidRPr="008069F7">
        <w:rPr>
          <w:rFonts w:ascii="Gandhari Unicode" w:hAnsi="Gandhari Unicode" w:cs="e-Tamil OTC"/>
          <w:i/>
          <w:iCs/>
          <w:lang w:val="de-DE"/>
        </w:rPr>
        <w:t>*</w:t>
      </w:r>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uḷampum</w:t>
      </w:r>
      <w:proofErr w:type="spellEnd"/>
    </w:p>
    <w:p w14:paraId="141B2EF3"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nā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navil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koṭu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maṇi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nalkūr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CC26A8" w:rsidRPr="008069F7">
        <w:rPr>
          <w:rFonts w:ascii="Gandhari Unicode" w:hAnsi="Gandhari Unicode" w:cs="e-Tamil OTC"/>
          <w:lang w:val="de-DE"/>
        </w:rPr>
        <w:t>-</w:t>
      </w:r>
      <w:r w:rsidRPr="008069F7">
        <w:rPr>
          <w:rFonts w:ascii="Gandhari Unicode" w:hAnsi="Gandhari Unicode" w:cs="e-Tamil OTC"/>
          <w:lang w:val="de-DE"/>
        </w:rPr>
        <w:t>ē.</w:t>
      </w:r>
    </w:p>
    <w:bookmarkEnd w:id="19"/>
    <w:p w14:paraId="71E4D360" w14:textId="77777777" w:rsidR="0092153D" w:rsidRPr="008069F7" w:rsidRDefault="0092153D">
      <w:pPr>
        <w:pStyle w:val="Textbody"/>
        <w:spacing w:after="29" w:line="260" w:lineRule="exact"/>
        <w:rPr>
          <w:rFonts w:ascii="Gandhari Unicode" w:hAnsi="Gandhari Unicode" w:cs="e-Tamil OTC"/>
          <w:lang w:val="de-DE"/>
        </w:rPr>
      </w:pPr>
    </w:p>
    <w:p w14:paraId="728E056E" w14:textId="77777777" w:rsidR="0092153D" w:rsidRPr="00542FF1" w:rsidRDefault="00014CDD">
      <w:pPr>
        <w:pStyle w:val="Textbody"/>
        <w:pageBreakBefore/>
        <w:spacing w:after="29" w:line="260" w:lineRule="exact"/>
        <w:rPr>
          <w:rFonts w:ascii="Gandhari Unicode" w:hAnsi="Gandhari Unicode" w:cs="e-Tamil OTC"/>
          <w:lang w:val="en-GB"/>
        </w:rPr>
      </w:pPr>
      <w:bookmarkStart w:id="20" w:name="_Hlk125298730"/>
      <w:r w:rsidRPr="00542FF1">
        <w:rPr>
          <w:rFonts w:ascii="Gandhari Unicode" w:hAnsi="Gandhari Unicode" w:cs="e-Tamil OTC"/>
          <w:lang w:val="en-GB"/>
        </w:rPr>
        <w:lastRenderedPageBreak/>
        <w:t>Uttered by HER to the confidante who was anxious she wouldn't have the strength.</w:t>
      </w:r>
    </w:p>
    <w:p w14:paraId="4D733B08" w14:textId="77777777" w:rsidR="0092153D" w:rsidRPr="00542FF1" w:rsidRDefault="0092153D">
      <w:pPr>
        <w:pStyle w:val="Textbody"/>
        <w:spacing w:after="29" w:line="260" w:lineRule="exact"/>
        <w:rPr>
          <w:rFonts w:ascii="Gandhari Unicode" w:hAnsi="Gandhari Unicode" w:cs="e-Tamil OTC"/>
          <w:lang w:val="en-GB"/>
        </w:rPr>
      </w:pPr>
    </w:p>
    <w:p w14:paraId="58AC754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check- dew broken- red streak rain </w:t>
      </w:r>
      <w:proofErr w:type="gramStart"/>
      <w:r w:rsidRPr="00542FF1">
        <w:rPr>
          <w:rFonts w:ascii="Gandhari Unicode" w:hAnsi="Gandhari Unicode" w:cs="e-Tamil OTC"/>
          <w:lang w:val="en-GB"/>
        </w:rPr>
        <w:t>eye</w:t>
      </w:r>
      <w:proofErr w:type="gramEnd"/>
    </w:p>
    <w:p w14:paraId="6B1CE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burden difficult pain-with loneliness slap- </w:t>
      </w:r>
      <w:proofErr w:type="gramStart"/>
      <w:r w:rsidRPr="00542FF1">
        <w:rPr>
          <w:rFonts w:ascii="Gandhari Unicode" w:hAnsi="Gandhari Unicode" w:cs="e-Tamil OTC"/>
          <w:lang w:val="en-GB"/>
        </w:rPr>
        <w:t>stirred</w:t>
      </w:r>
      <w:proofErr w:type="gramEnd"/>
    </w:p>
    <w:p w14:paraId="4F7726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other(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listener(h.) they-are(h.)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drip- increased</w:t>
      </w:r>
    </w:p>
    <w:p w14:paraId="2902EC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cold-wind spreading- cold-season midnight-</w:t>
      </w:r>
    </w:p>
    <w:p w14:paraId="7049B4C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cow fly thunder-ever sounding-/stirring-up-</w:t>
      </w:r>
    </w:p>
    <w:p w14:paraId="56A8B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tongue utter- curved/cruel bell poor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1C510E5" w14:textId="77777777" w:rsidR="0092153D" w:rsidRPr="00542FF1" w:rsidRDefault="0092153D">
      <w:pPr>
        <w:pStyle w:val="Textbody"/>
        <w:spacing w:after="29"/>
        <w:rPr>
          <w:rFonts w:ascii="Gandhari Unicode" w:hAnsi="Gandhari Unicode" w:cs="e-Tamil OTC"/>
        </w:rPr>
      </w:pPr>
    </w:p>
    <w:p w14:paraId="2025E4EE" w14:textId="77777777" w:rsidR="0092153D" w:rsidRPr="00542FF1" w:rsidRDefault="0092153D">
      <w:pPr>
        <w:pStyle w:val="Textbody"/>
        <w:spacing w:after="29"/>
        <w:rPr>
          <w:rFonts w:ascii="Gandhari Unicode" w:hAnsi="Gandhari Unicode" w:cs="e-Tamil OTC"/>
        </w:rPr>
      </w:pPr>
    </w:p>
    <w:p w14:paraId="68CC39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Are there other listeners,</w:t>
      </w:r>
    </w:p>
    <w:p w14:paraId="7DCF886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stirred up, struck by loneliness, with pain difficult to bear,</w:t>
      </w:r>
    </w:p>
    <w:p w14:paraId="1DB0F6F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red-streaked rain eyes, the long-checked dew broken out,</w:t>
      </w:r>
    </w:p>
    <w:p w14:paraId="28FE4A7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to the curved bell's poor voice</w:t>
      </w:r>
      <w:r w:rsidRPr="00542FF1">
        <w:rPr>
          <w:rStyle w:val="FootnoteReference"/>
          <w:rFonts w:ascii="Gandhari Unicode" w:hAnsi="Gandhari Unicode" w:cs="e-Tamil OTC"/>
          <w:lang w:val="en-GB"/>
        </w:rPr>
        <w:footnoteReference w:id="351"/>
      </w:r>
      <w:r w:rsidRPr="00542FF1">
        <w:rPr>
          <w:rFonts w:ascii="Gandhari Unicode" w:hAnsi="Gandhari Unicode" w:cs="e-Tamil OTC"/>
          <w:lang w:val="en-GB"/>
        </w:rPr>
        <w:t xml:space="preserve"> in which the tongue is sounding,</w:t>
      </w:r>
    </w:p>
    <w:p w14:paraId="3E7B01E2"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 xml:space="preserve">stirring each </w:t>
      </w:r>
      <w:proofErr w:type="gramStart"/>
      <w:r w:rsidRPr="00542FF1">
        <w:rPr>
          <w:rFonts w:ascii="Gandhari Unicode" w:hAnsi="Gandhari Unicode" w:cs="e-Tamil OTC"/>
          <w:lang w:val="en-GB"/>
        </w:rPr>
        <w:t>time</w:t>
      </w:r>
      <w:proofErr w:type="gramEnd"/>
      <w:r w:rsidRPr="00542FF1">
        <w:rPr>
          <w:rFonts w:ascii="Gandhari Unicode" w:hAnsi="Gandhari Unicode" w:cs="e-Tamil OTC"/>
          <w:lang w:val="en-GB"/>
        </w:rPr>
        <w:t xml:space="preserve"> a fly buzzes around the cow,</w:t>
      </w:r>
      <w:r w:rsidRPr="00542FF1">
        <w:rPr>
          <w:rStyle w:val="FootnoteReference"/>
          <w:rFonts w:ascii="Gandhari Unicode" w:hAnsi="Gandhari Unicode" w:cs="e-Tamil OTC"/>
          <w:lang w:val="en-GB"/>
        </w:rPr>
        <w:footnoteReference w:id="352"/>
      </w:r>
    </w:p>
    <w:p w14:paraId="1004085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at midnight in the cold season,</w:t>
      </w:r>
    </w:p>
    <w:p w14:paraId="05C148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the rain-laden cold wind spreads?</w:t>
      </w:r>
    </w:p>
    <w:p w14:paraId="63186D77" w14:textId="77777777" w:rsidR="0092153D" w:rsidRPr="00542FF1" w:rsidRDefault="0092153D">
      <w:pPr>
        <w:pStyle w:val="Textbody"/>
        <w:spacing w:after="0"/>
        <w:rPr>
          <w:rFonts w:ascii="Gandhari Unicode" w:hAnsi="Gandhari Unicode" w:cs="e-Tamil OTC"/>
          <w:lang w:val="en-GB"/>
        </w:rPr>
      </w:pPr>
    </w:p>
    <w:p w14:paraId="3B2C4A3E" w14:textId="77777777" w:rsidR="0092153D" w:rsidRPr="00542FF1" w:rsidRDefault="0092153D">
      <w:pPr>
        <w:pStyle w:val="Textbody"/>
        <w:spacing w:after="0"/>
        <w:rPr>
          <w:rFonts w:ascii="Gandhari Unicode" w:hAnsi="Gandhari Unicode" w:cs="e-Tamil OTC"/>
          <w:lang w:val="en-GB"/>
        </w:rPr>
      </w:pPr>
    </w:p>
    <w:p w14:paraId="2D2908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as the cow with every buzzing stirs up the fly ...</w:t>
      </w:r>
      <w:r w:rsidRPr="00542FF1">
        <w:rPr>
          <w:rStyle w:val="FootnoteReference"/>
          <w:rFonts w:ascii="Gandhari Unicode" w:hAnsi="Gandhari Unicode" w:cs="e-Tamil OTC"/>
          <w:lang w:val="en-GB"/>
        </w:rPr>
        <w:footnoteReference w:id="353"/>
      </w:r>
    </w:p>
    <w:p w14:paraId="1A366BD7" w14:textId="77777777" w:rsidR="0092153D" w:rsidRPr="00542FF1" w:rsidRDefault="0092153D">
      <w:pPr>
        <w:pStyle w:val="Textbody"/>
        <w:spacing w:after="0"/>
        <w:rPr>
          <w:rFonts w:ascii="Gandhari Unicode" w:hAnsi="Gandhari Unicode" w:cs="e-Tamil OTC"/>
        </w:rPr>
      </w:pPr>
    </w:p>
    <w:p w14:paraId="34D3C9D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of the cruel bell's poor voice ...</w:t>
      </w:r>
    </w:p>
    <w:bookmarkEnd w:id="20"/>
    <w:p w14:paraId="3BF2C918" w14:textId="77777777" w:rsidR="0092153D" w:rsidRPr="00542FF1" w:rsidRDefault="0092153D">
      <w:pPr>
        <w:pStyle w:val="Textbody"/>
        <w:spacing w:after="0"/>
        <w:rPr>
          <w:rFonts w:ascii="Gandhari Unicode" w:hAnsi="Gandhari Unicode" w:cs="e-Tamil OTC"/>
          <w:lang w:val="en-GB"/>
        </w:rPr>
      </w:pPr>
    </w:p>
    <w:p w14:paraId="6C1979F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86876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4A963B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தெய்வத்திற்குப் பராஅயது (</w:t>
      </w:r>
      <w:r w:rsidRPr="00542FF1">
        <w:rPr>
          <w:rFonts w:ascii="Gandhari Unicode" w:hAnsi="Gandhari Unicode" w:cs="e-Tamil OTC"/>
          <w:lang w:val="en-GB"/>
        </w:rPr>
        <w:t>C</w:t>
      </w:r>
      <w:r w:rsidRPr="00542FF1">
        <w:rPr>
          <w:rFonts w:ascii="Gandhari Unicode" w:hAnsi="Gandhari Unicode" w:cs="e-Tamil OTC"/>
          <w:cs/>
          <w:lang w:val="en-GB"/>
        </w:rPr>
        <w:t>2+3: பராயது).</w:t>
      </w:r>
    </w:p>
    <w:p w14:paraId="00810FA1" w14:textId="77777777" w:rsidR="0092153D" w:rsidRPr="00542FF1" w:rsidRDefault="0092153D">
      <w:pPr>
        <w:pStyle w:val="Textbody"/>
        <w:spacing w:after="29"/>
        <w:rPr>
          <w:rFonts w:ascii="Gandhari Unicode" w:hAnsi="Gandhari Unicode" w:cs="e-Tamil OTC"/>
        </w:rPr>
      </w:pPr>
    </w:p>
    <w:p w14:paraId="724133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 </w:t>
      </w:r>
      <w:r w:rsidRPr="00542FF1">
        <w:rPr>
          <w:rFonts w:ascii="Gandhari Unicode" w:hAnsi="Gandhari Unicode" w:cs="e-Tamil OTC"/>
          <w:u w:val="wave"/>
          <w:cs/>
        </w:rPr>
        <w:t>மராஅத்த</w:t>
      </w:r>
      <w:r w:rsidRPr="00542FF1">
        <w:rPr>
          <w:rFonts w:ascii="Gandhari Unicode" w:hAnsi="Gandhari Unicode" w:cs="e-Tamil OTC"/>
          <w:cs/>
        </w:rPr>
        <w:t xml:space="preserve"> </w:t>
      </w:r>
      <w:r w:rsidRPr="00542FF1">
        <w:rPr>
          <w:rFonts w:ascii="Gandhari Unicode" w:hAnsi="Gandhari Unicode" w:cs="e-Tamil OTC"/>
          <w:u w:val="wave"/>
          <w:cs/>
        </w:rPr>
        <w:t>பேஎமுதிர்</w:t>
      </w:r>
      <w:r w:rsidRPr="00542FF1">
        <w:rPr>
          <w:rFonts w:ascii="Gandhari Unicode" w:hAnsi="Gandhari Unicode" w:cs="e-Tamil OTC"/>
          <w:cs/>
        </w:rPr>
        <w:t xml:space="preserve"> கடவுள்</w:t>
      </w:r>
    </w:p>
    <w:p w14:paraId="4A4FA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கொடியோர்த் தெறூஉ </w:t>
      </w:r>
      <w:r w:rsidRPr="00542FF1">
        <w:rPr>
          <w:rFonts w:ascii="Gandhari Unicode" w:hAnsi="Gandhari Unicode" w:cs="e-Tamil OTC"/>
          <w:u w:val="wave"/>
          <w:cs/>
        </w:rPr>
        <w:t>மென்ப</w:t>
      </w:r>
      <w:r w:rsidRPr="00542FF1">
        <w:rPr>
          <w:rFonts w:ascii="Gandhari Unicode" w:hAnsi="Gandhari Unicode" w:cs="e-Tamil OTC"/>
          <w:cs/>
        </w:rPr>
        <w:t xml:space="preserve"> யாவதுங்</w:t>
      </w:r>
    </w:p>
    <w:p w14:paraId="6C98A4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கொடிய ரல்லரெங் குன்றுகெழு நாடர்</w:t>
      </w:r>
    </w:p>
    <w:p w14:paraId="36E8EC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பசைஇப்</w:t>
      </w:r>
      <w:r w:rsidRPr="00542FF1">
        <w:rPr>
          <w:rFonts w:ascii="Gandhari Unicode" w:hAnsi="Gandhari Unicode" w:cs="e-Tamil OTC"/>
          <w:cs/>
        </w:rPr>
        <w:t xml:space="preserve"> பசந்தன்று நுதலே</w:t>
      </w:r>
    </w:p>
    <w:p w14:paraId="20C88A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ஞெகிழ</w:t>
      </w:r>
      <w:r w:rsidRPr="00542FF1">
        <w:rPr>
          <w:rFonts w:ascii="Gandhari Unicode" w:hAnsi="Gandhari Unicode" w:cs="e-Tamil OTC"/>
          <w:cs/>
        </w:rPr>
        <w:t xml:space="preserve"> ஞெகிழ்ந்தன்று தடமென் றோளே.</w:t>
      </w:r>
    </w:p>
    <w:p w14:paraId="4870C5C9" w14:textId="77777777" w:rsidR="0092153D" w:rsidRPr="00542FF1" w:rsidRDefault="0092153D">
      <w:pPr>
        <w:pStyle w:val="Textbody"/>
        <w:spacing w:after="29"/>
        <w:rPr>
          <w:rFonts w:ascii="Gandhari Unicode" w:hAnsi="Gandhari Unicode" w:cs="e-Tamil OTC"/>
        </w:rPr>
      </w:pPr>
    </w:p>
    <w:p w14:paraId="29608C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மராஅத்த </w:t>
      </w:r>
      <w:r w:rsidRPr="00542FF1">
        <w:rPr>
          <w:rFonts w:ascii="Gandhari Unicode" w:eastAsia="URW Palladio UNI" w:hAnsi="Gandhari Unicode" w:cs="e-Tamil OTC"/>
        </w:rPr>
        <w:t xml:space="preserve">C2+4, G1v+2,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மான்ற மார்த்த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பேஎமுதிர் </w:t>
      </w:r>
      <w:r w:rsidRPr="00542FF1">
        <w:rPr>
          <w:rFonts w:ascii="Gandhari Unicode" w:eastAsia="URW Palladio UNI" w:hAnsi="Gandhari Unicode" w:cs="e-Tamil OTC"/>
        </w:rPr>
        <w:t xml:space="preserve">L1, C1+2+3+4, G1, </w:t>
      </w:r>
      <w:proofErr w:type="spellStart"/>
      <w:r w:rsidRPr="00542FF1">
        <w:rPr>
          <w:rFonts w:ascii="Gandhari Unicode" w:eastAsia="URW Palladio UNI" w:hAnsi="Gandhari Unicode" w:cs="e-Tamil OTC"/>
        </w:rPr>
        <w:t>Iḷ.v</w:t>
      </w:r>
      <w:proofErr w:type="spellEnd"/>
      <w:r w:rsidRPr="00542FF1">
        <w:rPr>
          <w:rFonts w:ascii="Gandhari Unicode" w:eastAsia="URW Palladio UNI" w:hAnsi="Gandhari Unicode" w:cs="e-Tamil OTC"/>
        </w:rPr>
        <w:t xml:space="preserve">,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பேமுதிர்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w:t>
      </w:r>
      <w:proofErr w:type="spellStart"/>
      <w:r w:rsidRPr="00542FF1">
        <w:rPr>
          <w:rFonts w:ascii="Gandhari Unicode" w:eastAsia="URW Palladio UNI" w:hAnsi="Gandhari Unicode" w:cs="e-Tamil OTC"/>
        </w:rPr>
        <w:t>Cēn</w:t>
      </w:r>
      <w:proofErr w:type="spellEnd"/>
      <w:r w:rsidRPr="00542FF1">
        <w:rPr>
          <w:rFonts w:ascii="Gandhari Unicode" w:eastAsia="URW Palladio UNI" w:hAnsi="Gandhari Unicode" w:cs="e-Tamil OTC"/>
        </w:rPr>
        <w:t xml:space="preserve">., IV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மென்பவர் </w:t>
      </w:r>
      <w:r w:rsidRPr="00542FF1">
        <w:rPr>
          <w:rFonts w:ascii="Gandhari Unicode" w:eastAsia="URW Palladio UNI" w:hAnsi="Gandhari Unicode" w:cs="e-Tamil OTC"/>
        </w:rPr>
        <w:t xml:space="preserve">IV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L1, C1v+2+3+4,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யவாதுங்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பசைஇப் </w:t>
      </w:r>
      <w:r w:rsidRPr="00542FF1">
        <w:rPr>
          <w:rFonts w:ascii="Gandhari Unicode" w:eastAsia="URW Palladio UNI" w:hAnsi="Gandhari Unicode" w:cs="e-Tamil OTC"/>
        </w:rPr>
        <w:t xml:space="preserve">L1, C1+2+3+4,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பச்சைஇப் </w:t>
      </w:r>
      <w:r w:rsidRPr="00542FF1">
        <w:rPr>
          <w:rFonts w:ascii="Gandhari Unicode" w:eastAsia="URW Palladio UNI" w:hAnsi="Gandhari Unicode" w:cs="e-Tamil OTC"/>
        </w:rPr>
        <w:t xml:space="preserve">AT; </w:t>
      </w:r>
      <w:r w:rsidRPr="00542FF1">
        <w:rPr>
          <w:rFonts w:ascii="Gandhari Unicode" w:eastAsia="URW Palladio UNI" w:hAnsi="Gandhari Unicode" w:cs="e-Tamil OTC"/>
          <w:cs/>
        </w:rPr>
        <w:t xml:space="preserve">பசைஇய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IV, </w:t>
      </w:r>
      <w:proofErr w:type="spellStart"/>
      <w:r w:rsidRPr="00542FF1">
        <w:rPr>
          <w:rFonts w:ascii="Gandhari Unicode" w:eastAsia="URW Palladio UNI" w:hAnsi="Gandhari Unicode" w:cs="e-Tamil OTC"/>
        </w:rPr>
        <w:t>IrV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பசந்தன்று </w:t>
      </w:r>
      <w:r w:rsidRPr="00542FF1">
        <w:rPr>
          <w:rFonts w:ascii="Gandhari Unicode" w:eastAsia="URW Palladio UNI" w:hAnsi="Gandhari Unicode" w:cs="e-Tamil OTC"/>
        </w:rPr>
        <w:t xml:space="preserve">C2+4,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பசுசந்தன்று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 xml:space="preserve">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 xml:space="preserve">C2+3v+4,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ஞெகிழிய </w:t>
      </w:r>
      <w:r w:rsidRPr="00542FF1">
        <w:rPr>
          <w:rFonts w:ascii="Gandhari Unicode" w:hAnsi="Gandhari Unicode" w:cs="e-Tamil OTC"/>
        </w:rPr>
        <w:t xml:space="preserve">L1, 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ஞெகிழி </w:t>
      </w:r>
      <w:r w:rsidRPr="00542FF1">
        <w:rPr>
          <w:rFonts w:ascii="Gandhari Unicode" w:hAnsi="Gandhari Unicode" w:cs="e-Tamil OTC"/>
        </w:rPr>
        <w:t>C2v, G1v</w:t>
      </w:r>
    </w:p>
    <w:p w14:paraId="77EBCAB6" w14:textId="77777777" w:rsidR="0092153D" w:rsidRPr="00542FF1" w:rsidRDefault="0092153D">
      <w:pPr>
        <w:pStyle w:val="Textbody"/>
        <w:spacing w:after="29"/>
        <w:rPr>
          <w:rFonts w:ascii="Gandhari Unicode" w:hAnsi="Gandhari Unicode" w:cs="e-Tamil OTC"/>
        </w:rPr>
      </w:pPr>
    </w:p>
    <w:p w14:paraId="2BCC9F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marāatta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kaṭavuḷ</w:t>
      </w:r>
      <w:proofErr w:type="spellEnd"/>
    </w:p>
    <w:p w14:paraId="6409330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koṭiyōr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teṟūum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yāvat</w:t>
      </w:r>
      <w:proofErr w:type="spellEnd"/>
      <w:r w:rsidR="00936931">
        <w:rPr>
          <w:rFonts w:ascii="Gandhari Unicode" w:hAnsi="Gandhari Unicode" w:cs="e-Tamil OTC"/>
          <w:lang w:val="en-GB"/>
        </w:rPr>
        <w:t>*-</w:t>
      </w:r>
      <w:r w:rsidRPr="00542FF1">
        <w:rPr>
          <w:rFonts w:ascii="Gandhari Unicode" w:hAnsi="Gandhari Unicode" w:cs="e-Tamil OTC"/>
          <w:lang w:val="en-GB"/>
        </w:rPr>
        <w:t>um</w:t>
      </w:r>
    </w:p>
    <w:p w14:paraId="4FF87C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koṭiyar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nāṭar</w:t>
      </w:r>
      <w:proofErr w:type="spellEnd"/>
    </w:p>
    <w:p w14:paraId="0AC366C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pacaii</w:t>
      </w:r>
      <w:proofErr w:type="spellEnd"/>
      <w:r w:rsidR="0093693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4A139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ñekiḻa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rPr>
        <w:t xml:space="preserve"> t</w:t>
      </w:r>
      <w:proofErr w:type="spellStart"/>
      <w:r w:rsidRPr="00542FF1">
        <w:rPr>
          <w:rFonts w:ascii="Gandhari Unicode" w:hAnsi="Gandhari Unicode" w:cs="e-Tamil OTC"/>
          <w:lang w:val="en-GB"/>
        </w:rPr>
        <w:t>ōḷ</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05DD7B85" w14:textId="77777777" w:rsidR="0092153D" w:rsidRPr="00542FF1" w:rsidRDefault="0092153D">
      <w:pPr>
        <w:pStyle w:val="Textbody"/>
        <w:spacing w:after="29" w:line="260" w:lineRule="exact"/>
        <w:rPr>
          <w:rFonts w:ascii="Gandhari Unicode" w:hAnsi="Gandhari Unicode" w:cs="e-Tamil OTC"/>
          <w:lang w:val="en-GB"/>
        </w:rPr>
      </w:pPr>
    </w:p>
    <w:p w14:paraId="1CD848A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praising</w:t>
      </w:r>
      <w:proofErr w:type="gramEnd"/>
      <w:r w:rsidRPr="00542FF1">
        <w:rPr>
          <w:rFonts w:ascii="Gandhari Unicode" w:hAnsi="Gandhari Unicode" w:cs="e-Tamil OTC"/>
          <w:lang w:val="en-GB"/>
        </w:rPr>
        <w:t xml:space="preserve"> the deity.</w:t>
      </w:r>
    </w:p>
    <w:p w14:paraId="3066FB84" w14:textId="77777777" w:rsidR="0092153D" w:rsidRPr="00542FF1" w:rsidRDefault="0092153D">
      <w:pPr>
        <w:pStyle w:val="Textbody"/>
        <w:spacing w:after="29" w:line="260" w:lineRule="exact"/>
        <w:rPr>
          <w:rFonts w:ascii="Gandhari Unicode" w:hAnsi="Gandhari Unicode" w:cs="e-Tamil OTC"/>
          <w:lang w:val="en-GB"/>
        </w:rPr>
      </w:pPr>
    </w:p>
    <w:p w14:paraId="79CBC52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village-common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(-tree)- fear ripen- </w:t>
      </w:r>
      <w:proofErr w:type="gramStart"/>
      <w:r w:rsidRPr="00542FF1">
        <w:rPr>
          <w:rFonts w:ascii="Gandhari Unicode" w:hAnsi="Gandhari Unicode" w:cs="e-Tamil OTC"/>
          <w:lang w:val="en-GB"/>
        </w:rPr>
        <w:t>god</w:t>
      </w:r>
      <w:proofErr w:type="gramEnd"/>
    </w:p>
    <w:p w14:paraId="195841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cruel-they(h.) tormenting- they-say </w:t>
      </w:r>
      <w:proofErr w:type="gramStart"/>
      <w:r w:rsidRPr="00542FF1">
        <w:rPr>
          <w:rFonts w:ascii="Gandhari Unicode" w:hAnsi="Gandhari Unicode" w:cs="e-Tamil OTC"/>
          <w:lang w:val="en-GB"/>
        </w:rPr>
        <w:t>anything</w:t>
      </w:r>
      <w:proofErr w:type="gramEnd"/>
    </w:p>
    <w:p w14:paraId="69D43E4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cruel-he(h.) not-he(h.) our- hill have- land-he(h.)</w:t>
      </w:r>
    </w:p>
    <w:p w14:paraId="0E663803"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been</w:t>
      </w:r>
      <w:proofErr w:type="spellEnd"/>
      <w:r w:rsidRPr="00542FF1">
        <w:rPr>
          <w:rFonts w:ascii="Gandhari Unicode" w:hAnsi="Gandhari Unicode" w:cs="e-Tamil OTC"/>
          <w:lang w:val="en-GB"/>
        </w:rPr>
        <w:t xml:space="preserve">-kind it-became-pale </w:t>
      </w:r>
      <w:proofErr w:type="gramStart"/>
      <w:r w:rsidRPr="00542FF1">
        <w:rPr>
          <w:rFonts w:ascii="Gandhari Unicode" w:hAnsi="Gandhari Unicode" w:cs="e-Tamil OTC"/>
          <w:lang w:val="en-GB"/>
        </w:rPr>
        <w:t>forehead</w:t>
      </w:r>
      <w:r w:rsidRPr="00542FF1">
        <w:rPr>
          <w:rFonts w:ascii="Gandhari Unicode" w:hAnsi="Gandhari Unicode" w:cs="e-Tamil OTC"/>
          <w:position w:val="6"/>
          <w:lang w:val="en-GB"/>
        </w:rPr>
        <w:t>ē</w:t>
      </w:r>
      <w:proofErr w:type="gramEnd"/>
    </w:p>
    <w:p w14:paraId="027F7521" w14:textId="77777777" w:rsidR="0092153D" w:rsidRPr="00542FF1" w:rsidRDefault="00014CDD">
      <w:pPr>
        <w:pStyle w:val="Hangingindent"/>
        <w:tabs>
          <w:tab w:val="clear" w:pos="567"/>
          <w:tab w:val="left" w:pos="0"/>
        </w:tabs>
        <w:spacing w:line="259" w:lineRule="exact"/>
        <w:ind w:left="0" w:firstLine="0"/>
        <w:rPr>
          <w:rFonts w:ascii="Gandhari Unicode" w:hAnsi="Gandhari Unicode" w:cs="e-Tamil OTC"/>
        </w:rPr>
      </w:pPr>
      <w:r w:rsidRPr="00542FF1">
        <w:rPr>
          <w:rFonts w:ascii="Gandhari Unicode" w:hAnsi="Gandhari Unicode" w:cs="e-Tamil OTC"/>
          <w:lang w:val="en-GB"/>
        </w:rPr>
        <w:t>become-loose(inf.) it-became-loose broad tender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BD22A4" w14:textId="77777777" w:rsidR="0092153D" w:rsidRPr="00542FF1" w:rsidRDefault="0092153D">
      <w:pPr>
        <w:pStyle w:val="Hangingindent"/>
        <w:tabs>
          <w:tab w:val="clear" w:pos="567"/>
          <w:tab w:val="left" w:pos="0"/>
        </w:tabs>
        <w:spacing w:line="259" w:lineRule="exact"/>
        <w:ind w:left="0" w:firstLine="0"/>
        <w:rPr>
          <w:rFonts w:ascii="Gandhari Unicode" w:hAnsi="Gandhari Unicode" w:cs="e-Tamil OTC"/>
        </w:rPr>
      </w:pPr>
    </w:p>
    <w:p w14:paraId="68E6DB80" w14:textId="77777777" w:rsidR="0092153D" w:rsidRPr="00542FF1" w:rsidRDefault="0092153D">
      <w:pPr>
        <w:pStyle w:val="Textbody"/>
        <w:spacing w:after="29"/>
        <w:rPr>
          <w:rFonts w:ascii="Gandhari Unicode" w:hAnsi="Gandhari Unicode" w:cs="e-Tamil OTC"/>
          <w:lang w:val="en-GB"/>
        </w:rPr>
      </w:pPr>
    </w:p>
    <w:p w14:paraId="7B7F9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dreadful god in the </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 xml:space="preserve"> tree on the village common</w:t>
      </w:r>
    </w:p>
    <w:p w14:paraId="693F71E1"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torments the faithless ones, they say.</w:t>
      </w:r>
    </w:p>
    <w:p w14:paraId="4200AB7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Being kind to our man from a land full of hills,</w:t>
      </w:r>
    </w:p>
    <w:p w14:paraId="2EBECF32"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who is not at all faithless, [my] forehead has become pale.</w:t>
      </w:r>
    </w:p>
    <w:p w14:paraId="691F78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full tender shoulder has wasted and wasted away.</w:t>
      </w:r>
      <w:r w:rsidRPr="00542FF1">
        <w:rPr>
          <w:rStyle w:val="FootnoteReference"/>
          <w:rFonts w:ascii="Gandhari Unicode" w:hAnsi="Gandhari Unicode" w:cs="e-Tamil OTC"/>
          <w:lang w:val="en-GB"/>
        </w:rPr>
        <w:footnoteReference w:id="354"/>
      </w:r>
    </w:p>
    <w:p w14:paraId="7755D75D" w14:textId="77777777" w:rsidR="0092153D" w:rsidRPr="00542FF1" w:rsidRDefault="00000000">
      <w:pPr>
        <w:pStyle w:val="Textbody"/>
        <w:spacing w:after="0"/>
        <w:rPr>
          <w:rFonts w:ascii="Gandhari Unicode" w:hAnsi="Gandhari Unicode" w:cs="e-Tamil OTC"/>
        </w:rPr>
      </w:pPr>
      <w:hyperlink w:anchor="_ftn346" w:history="1"/>
    </w:p>
    <w:p w14:paraId="333404FF" w14:textId="77777777" w:rsidR="0092153D" w:rsidRPr="00542FF1" w:rsidRDefault="00000000">
      <w:pPr>
        <w:pStyle w:val="Textbody"/>
        <w:spacing w:after="0"/>
        <w:rPr>
          <w:rFonts w:ascii="Gandhari Unicode" w:hAnsi="Gandhari Unicode" w:cs="e-Tamil OTC"/>
        </w:rPr>
      </w:pPr>
      <w:hyperlink w:anchor="_ftn346" w:history="1"/>
    </w:p>
    <w:p w14:paraId="6DB068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Not at all faithless is our man from a land full of hills.</w:t>
      </w:r>
      <w:r w:rsidRPr="00542FF1">
        <w:rPr>
          <w:rStyle w:val="FootnoteReference"/>
          <w:rFonts w:ascii="Gandhari Unicode" w:hAnsi="Gandhari Unicode" w:cs="e-Tamil OTC"/>
          <w:lang w:val="en-GB"/>
        </w:rPr>
        <w:footnoteReference w:id="355"/>
      </w:r>
    </w:p>
    <w:p w14:paraId="2392BF23" w14:textId="77777777" w:rsidR="0092153D" w:rsidRPr="00542FF1" w:rsidRDefault="0092153D">
      <w:pPr>
        <w:pStyle w:val="Textbody"/>
        <w:spacing w:after="0"/>
        <w:rPr>
          <w:rFonts w:ascii="Gandhari Unicode" w:hAnsi="Gandhari Unicode" w:cs="e-Tamil OTC"/>
          <w:lang w:val="en-GB"/>
        </w:rPr>
      </w:pPr>
    </w:p>
    <w:p w14:paraId="4FBB74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6BD4A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மதுரைக் கதக்கண்ணன்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74CAAF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வாய்ப்பாட்டாற் தோழி தலைமகட்குச் சொல்லியது.</w:t>
      </w:r>
    </w:p>
    <w:p w14:paraId="1EC981E9" w14:textId="77777777" w:rsidR="0092153D" w:rsidRPr="00542FF1" w:rsidRDefault="0092153D">
      <w:pPr>
        <w:pStyle w:val="Textbody"/>
        <w:spacing w:after="29"/>
        <w:rPr>
          <w:rFonts w:ascii="Gandhari Unicode" w:hAnsi="Gandhari Unicode" w:cs="e-Tamil OTC"/>
        </w:rPr>
      </w:pPr>
    </w:p>
    <w:p w14:paraId="33898C3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ஒலிவெள் ளருவி யோங்குமலை நாடன்</w:t>
      </w:r>
    </w:p>
    <w:p w14:paraId="3ED488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சிறுகட் பெருங்களிறு வயப்புலி தாக்கித்</w:t>
      </w:r>
    </w:p>
    <w:p w14:paraId="7A836A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தொன்முரண் </w:t>
      </w:r>
      <w:r w:rsidRPr="00542FF1">
        <w:rPr>
          <w:rFonts w:ascii="Gandhari Unicode" w:hAnsi="Gandhari Unicode" w:cs="e-Tamil OTC"/>
          <w:u w:val="wave"/>
          <w:cs/>
        </w:rPr>
        <w:t>சோருந்</w:t>
      </w:r>
      <w:r w:rsidRPr="00542FF1">
        <w:rPr>
          <w:rFonts w:ascii="Gandhari Unicode" w:hAnsi="Gandhari Unicode" w:cs="e-Tamil OTC"/>
          <w:cs/>
        </w:rPr>
        <w:t xml:space="preserve"> துன்னருஞ் </w:t>
      </w:r>
      <w:r w:rsidRPr="00542FF1">
        <w:rPr>
          <w:rFonts w:ascii="Gandhari Unicode" w:hAnsi="Gandhari Unicode" w:cs="e-Tamil OTC"/>
          <w:u w:val="wave"/>
          <w:cs/>
        </w:rPr>
        <w:t>சோலை</w:t>
      </w:r>
    </w:p>
    <w:p w14:paraId="1E9149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நடுநாள் வருதலும் வரூஉம்</w:t>
      </w:r>
    </w:p>
    <w:p w14:paraId="46BB1C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வடுநா </w:t>
      </w:r>
      <w:r w:rsidRPr="00542FF1">
        <w:rPr>
          <w:rFonts w:ascii="Gandhari Unicode" w:hAnsi="Gandhari Unicode" w:cs="e-Tamil OTC"/>
          <w:u w:val="wave"/>
          <w:cs/>
        </w:rPr>
        <w:t>ணலமோ</w:t>
      </w:r>
      <w:r w:rsidRPr="00542FF1">
        <w:rPr>
          <w:rFonts w:ascii="Gandhari Unicode" w:hAnsi="Gandhari Unicode" w:cs="e-Tamil OTC"/>
          <w:cs/>
        </w:rPr>
        <w:t xml:space="preserve"> தோழி நாமே.</w:t>
      </w:r>
    </w:p>
    <w:p w14:paraId="13334B60" w14:textId="77777777" w:rsidR="0092153D" w:rsidRPr="00542FF1" w:rsidRDefault="0092153D">
      <w:pPr>
        <w:pStyle w:val="Textbody"/>
        <w:spacing w:after="29"/>
        <w:rPr>
          <w:rFonts w:ascii="Gandhari Unicode" w:hAnsi="Gandhari Unicode" w:cs="e-Tamil OTC"/>
        </w:rPr>
      </w:pPr>
    </w:p>
    <w:p w14:paraId="31DF61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சோருந்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சொல்லுந் </w:t>
      </w:r>
      <w:r w:rsidRPr="00542FF1">
        <w:rPr>
          <w:rFonts w:ascii="Gandhari Unicode" w:hAnsi="Gandhari Unicode" w:cs="e-Tamil OTC"/>
        </w:rPr>
        <w:t xml:space="preserve">L1, C1+2v+3,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கொல்லுந் </w:t>
      </w:r>
      <w:r w:rsidRPr="00542FF1">
        <w:rPr>
          <w:rFonts w:ascii="Gandhari Unicode" w:hAnsi="Gandhari Unicode" w:cs="e-Tamil OTC"/>
        </w:rPr>
        <w:t xml:space="preserve">C4,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சோலுந்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6"/>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வருதலும்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வருதலூஉம்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ணலமோ </w:t>
      </w:r>
      <w:r w:rsidRPr="00542FF1">
        <w:rPr>
          <w:rFonts w:ascii="Gandhari Unicode" w:hAnsi="Gandhari Unicode" w:cs="e-Tamil OTC"/>
        </w:rPr>
        <w:t xml:space="preserve">L1, C1+2+3+4, G1+2, EA; </w:t>
      </w:r>
      <w:r w:rsidRPr="00542FF1">
        <w:rPr>
          <w:rFonts w:ascii="Gandhari Unicode" w:hAnsi="Gandhari Unicode" w:cs="e-Tamil OTC"/>
          <w:cs/>
        </w:rPr>
        <w:t xml:space="preserve">ணலமே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57"/>
      </w:r>
    </w:p>
    <w:p w14:paraId="61ABDA6A" w14:textId="77777777" w:rsidR="0092153D" w:rsidRPr="00542FF1" w:rsidRDefault="0092153D">
      <w:pPr>
        <w:pStyle w:val="Textbody"/>
        <w:spacing w:after="29"/>
        <w:rPr>
          <w:rFonts w:ascii="Gandhari Unicode" w:hAnsi="Gandhari Unicode" w:cs="e-Tamil OTC"/>
        </w:rPr>
      </w:pPr>
    </w:p>
    <w:p w14:paraId="18E704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71B0F7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vaya</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tākki</w:t>
      </w:r>
      <w:proofErr w:type="spellEnd"/>
      <w:r w:rsidR="00936931">
        <w:rPr>
          <w:rFonts w:ascii="Gandhari Unicode" w:hAnsi="Gandhari Unicode" w:cs="e-Tamil OTC"/>
          <w:lang w:val="en-GB"/>
        </w:rPr>
        <w:t>+</w:t>
      </w:r>
    </w:p>
    <w:p w14:paraId="2D087C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cōrum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tuṉṉ</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i/>
          <w:iCs/>
          <w:lang w:val="en-GB"/>
        </w:rPr>
        <w:t>cōlai</w:t>
      </w:r>
      <w:proofErr w:type="spellEnd"/>
    </w:p>
    <w:p w14:paraId="39AE6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varutal</w:t>
      </w:r>
      <w:proofErr w:type="spellEnd"/>
      <w:r w:rsidR="00936931">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varūum</w:t>
      </w:r>
      <w:proofErr w:type="spellEnd"/>
    </w:p>
    <w:p w14:paraId="72E1F6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vaṭu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nāṇalam</w:t>
      </w:r>
      <w:proofErr w:type="spellEnd"/>
      <w:r w:rsidR="00936931">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936931">
        <w:rPr>
          <w:rFonts w:ascii="Gandhari Unicode" w:hAnsi="Gandhari Unicode" w:cs="e-Tamil OTC"/>
          <w:lang w:val="en-GB"/>
        </w:rPr>
        <w:t>-</w:t>
      </w:r>
      <w:r w:rsidRPr="00542FF1">
        <w:rPr>
          <w:rFonts w:ascii="Gandhari Unicode" w:hAnsi="Gandhari Unicode" w:cs="e-Tamil OTC"/>
          <w:lang w:val="en-GB"/>
        </w:rPr>
        <w:t>ē.</w:t>
      </w:r>
    </w:p>
    <w:p w14:paraId="61CACB38" w14:textId="77777777" w:rsidR="0092153D" w:rsidRPr="00542FF1" w:rsidRDefault="0092153D">
      <w:pPr>
        <w:pStyle w:val="Textbody"/>
        <w:spacing w:after="29" w:line="260" w:lineRule="exact"/>
        <w:rPr>
          <w:rFonts w:ascii="Gandhari Unicode" w:hAnsi="Gandhari Unicode" w:cs="e-Tamil OTC"/>
          <w:u w:val="single"/>
          <w:lang w:val="en-GB"/>
        </w:rPr>
      </w:pPr>
    </w:p>
    <w:p w14:paraId="3BE31D8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who had granted night trysts by implication.</w:t>
      </w:r>
    </w:p>
    <w:p w14:paraId="12F18DE1" w14:textId="77777777" w:rsidR="0092153D" w:rsidRPr="00542FF1" w:rsidRDefault="0092153D">
      <w:pPr>
        <w:pStyle w:val="Textbody"/>
        <w:spacing w:after="29" w:line="260" w:lineRule="exact"/>
        <w:rPr>
          <w:rFonts w:ascii="Gandhari Unicode" w:hAnsi="Gandhari Unicode" w:cs="e-Tamil OTC"/>
          <w:u w:val="single"/>
          <w:lang w:val="en-GB"/>
        </w:rPr>
      </w:pPr>
    </w:p>
    <w:p w14:paraId="57DCBA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sound-</w:t>
      </w:r>
      <w:r w:rsidRPr="00542FF1">
        <w:rPr>
          <w:rFonts w:ascii="Gandhari Unicode" w:hAnsi="Gandhari Unicode" w:cs="e-Tamil OTC"/>
        </w:rPr>
        <w:t xml:space="preserve"> </w:t>
      </w:r>
      <w:r w:rsidRPr="00542FF1">
        <w:rPr>
          <w:rFonts w:ascii="Gandhari Unicode" w:hAnsi="Gandhari Unicode" w:cs="e-Tamil OTC"/>
          <w:lang w:val="en-GB"/>
        </w:rPr>
        <w:t>white waterfall high mountain land-he</w:t>
      </w:r>
    </w:p>
    <w:p w14:paraId="49ED3D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eye big elephant-bull</w:t>
      </w:r>
      <w:r w:rsidRPr="00542FF1">
        <w:rPr>
          <w:rFonts w:ascii="Gandhari Unicode" w:hAnsi="Gandhari Unicode" w:cs="e-Tamil OTC"/>
        </w:rPr>
        <w:t xml:space="preserve"> </w:t>
      </w:r>
      <w:r w:rsidRPr="00542FF1">
        <w:rPr>
          <w:rFonts w:ascii="Gandhari Unicode" w:hAnsi="Gandhari Unicode" w:cs="e-Tamil OTC"/>
          <w:lang w:val="en-GB"/>
        </w:rPr>
        <w:t xml:space="preserve">strength tiger </w:t>
      </w:r>
      <w:proofErr w:type="gramStart"/>
      <w:r w:rsidRPr="00542FF1">
        <w:rPr>
          <w:rFonts w:ascii="Gandhari Unicode" w:hAnsi="Gandhari Unicode" w:cs="e-Tamil OTC"/>
          <w:lang w:val="en-GB"/>
        </w:rPr>
        <w:t>attacked</w:t>
      </w:r>
      <w:proofErr w:type="gramEnd"/>
    </w:p>
    <w:p w14:paraId="2D4E5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antagonism languishing- approach- difficult grove</w:t>
      </w:r>
    </w:p>
    <w:p w14:paraId="31F1C5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middle-day coming</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coming-</w:t>
      </w:r>
    </w:p>
    <w:p w14:paraId="232334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reproach we-aren't-ashamed</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8A4420B" w14:textId="77777777" w:rsidR="0092153D" w:rsidRPr="00542FF1" w:rsidRDefault="0092153D">
      <w:pPr>
        <w:pStyle w:val="Textbody"/>
        <w:spacing w:after="29"/>
        <w:rPr>
          <w:rFonts w:ascii="Gandhari Unicode" w:hAnsi="Gandhari Unicode" w:cs="e-Tamil OTC"/>
        </w:rPr>
      </w:pPr>
    </w:p>
    <w:p w14:paraId="70866FA4" w14:textId="77777777" w:rsidR="0092153D" w:rsidRPr="00542FF1" w:rsidRDefault="0092153D">
      <w:pPr>
        <w:pStyle w:val="Textbody"/>
        <w:spacing w:after="29"/>
        <w:rPr>
          <w:rFonts w:ascii="Gandhari Unicode" w:hAnsi="Gandhari Unicode" w:cs="e-Tamil OTC"/>
        </w:rPr>
      </w:pPr>
    </w:p>
    <w:p w14:paraId="7075EA0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Won't we be ashamed of the reproach, friend,</w:t>
      </w:r>
    </w:p>
    <w:p w14:paraId="769EF2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that will come with all [his] coming at midday</w:t>
      </w:r>
      <w:r w:rsidRPr="00542FF1">
        <w:rPr>
          <w:rStyle w:val="FootnoteReference"/>
          <w:rFonts w:ascii="Gandhari Unicode" w:hAnsi="Gandhari Unicode" w:cs="e-Tamil OTC"/>
          <w:lang w:val="en-GB"/>
        </w:rPr>
        <w:footnoteReference w:id="358"/>
      </w:r>
      <w:r w:rsidRPr="00542FF1">
        <w:rPr>
          <w:rFonts w:ascii="Gandhari Unicode" w:hAnsi="Gandhari Unicode" w:cs="e-Tamil OTC"/>
          <w:lang w:val="en-GB"/>
        </w:rPr>
        <w:t xml:space="preserve"> to the </w:t>
      </w:r>
      <w:proofErr w:type="gramStart"/>
      <w:r w:rsidRPr="00542FF1">
        <w:rPr>
          <w:rFonts w:ascii="Gandhari Unicode" w:hAnsi="Gandhari Unicode" w:cs="e-Tamil OTC"/>
          <w:lang w:val="en-GB"/>
        </w:rPr>
        <w:t>grove</w:t>
      </w:r>
      <w:proofErr w:type="gramEnd"/>
    </w:p>
    <w:p w14:paraId="4AD9F10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difficult to approach, where the old antagonism relaxes</w:t>
      </w:r>
      <w:r w:rsidRPr="00542FF1">
        <w:rPr>
          <w:rStyle w:val="FootnoteReference"/>
          <w:rFonts w:ascii="Gandhari Unicode" w:hAnsi="Gandhari Unicode" w:cs="e-Tamil OTC"/>
          <w:lang w:val="en-GB"/>
        </w:rPr>
        <w:footnoteReference w:id="359"/>
      </w:r>
    </w:p>
    <w:p w14:paraId="260029F4" w14:textId="77777777" w:rsidR="0092153D" w:rsidRPr="00542FF1" w:rsidRDefault="00014CDD">
      <w:pPr>
        <w:pStyle w:val="Textbody"/>
        <w:tabs>
          <w:tab w:val="left" w:pos="413"/>
        </w:tabs>
        <w:spacing w:after="74"/>
        <w:rPr>
          <w:rFonts w:ascii="Gandhari Unicode" w:hAnsi="Gandhari Unicode" w:cs="e-Tamil OTC"/>
        </w:rPr>
      </w:pPr>
      <w:r w:rsidRPr="00542FF1">
        <w:rPr>
          <w:rFonts w:ascii="Gandhari Unicode" w:hAnsi="Gandhari Unicode" w:cs="e-Tamil OTC"/>
          <w:lang w:val="en-GB"/>
        </w:rPr>
        <w:tab/>
        <w:t>after the small-eyed big elephant bull attacked the strong tiger,</w:t>
      </w:r>
      <w:r w:rsidRPr="00542FF1">
        <w:rPr>
          <w:rStyle w:val="FootnoteReference"/>
          <w:rFonts w:ascii="Gandhari Unicode" w:hAnsi="Gandhari Unicode" w:cs="e-Tamil OTC"/>
        </w:rPr>
        <w:footnoteReference w:id="360"/>
      </w:r>
    </w:p>
    <w:p w14:paraId="6F56470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the man from a land of high mountains with sounding</w:t>
      </w:r>
    </w:p>
    <w:p w14:paraId="5BEF21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white waterfalls?</w:t>
      </w:r>
    </w:p>
    <w:p w14:paraId="7FF705E0" w14:textId="77777777" w:rsidR="0092153D" w:rsidRPr="00542FF1" w:rsidRDefault="0092153D">
      <w:pPr>
        <w:pStyle w:val="Textbody"/>
        <w:spacing w:after="0"/>
        <w:rPr>
          <w:rFonts w:ascii="Gandhari Unicode" w:hAnsi="Gandhari Unicode" w:cs="e-Tamil OTC"/>
          <w:lang w:val="en-GB"/>
        </w:rPr>
      </w:pPr>
    </w:p>
    <w:p w14:paraId="42A959F6"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5ED084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89</w:t>
      </w:r>
      <w:r w:rsidRPr="003F671A">
        <w:rPr>
          <w:rFonts w:ascii="e-Tamil OTC" w:hAnsi="e-Tamil OTC" w:cs="e-Tamil OTC"/>
          <w:i w:val="0"/>
          <w:iCs w:val="0"/>
          <w:color w:val="auto"/>
          <w:cs/>
        </w:rPr>
        <w:t xml:space="preserve"> பரணர்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w:t>
      </w:r>
    </w:p>
    <w:p w14:paraId="2164A5A7"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தலைமகன் சிறைப்புறத்தானாகத் தோழி தன்னுள்ளே சொல்லுவாளாய்ச்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தலைமகற்குப் (</w:t>
      </w:r>
      <w:r w:rsidRPr="00542FF1">
        <w:rPr>
          <w:rFonts w:ascii="Gandhari Unicode" w:hAnsi="Gandhari Unicode" w:cs="e-Tamil OTC"/>
          <w:lang w:val="en-GB"/>
        </w:rPr>
        <w:t xml:space="preserve">C1+3+4: </w:t>
      </w:r>
      <w:r w:rsidRPr="00542FF1">
        <w:rPr>
          <w:rFonts w:ascii="Gandhari Unicode" w:hAnsi="Gandhari Unicode" w:cs="e-Tamil OTC"/>
          <w:cs/>
          <w:lang w:val="en-GB"/>
        </w:rPr>
        <w:t>தலைமகட்குப்) பாங்காயினார் கேட்பச் சொல்லிய வாயின் மறுத்ததூஉமாம். (</w:t>
      </w:r>
      <w:r w:rsidRPr="00542FF1">
        <w:rPr>
          <w:rFonts w:ascii="Gandhari Unicode" w:hAnsi="Gandhari Unicode" w:cs="e-Tamil OTC"/>
          <w:lang w:val="en-GB"/>
        </w:rPr>
        <w:t xml:space="preserve">EA: </w:t>
      </w:r>
      <w:r w:rsidRPr="00542FF1">
        <w:rPr>
          <w:rFonts w:ascii="Gandhari Unicode" w:hAnsi="Gandhari Unicode" w:cs="e-Tamil OTC"/>
          <w:cs/>
          <w:lang w:val="en-GB"/>
        </w:rPr>
        <w:t>சிறைப்புறம்.)</w:t>
      </w:r>
    </w:p>
    <w:p w14:paraId="2D33C153" w14:textId="77777777" w:rsidR="0092153D" w:rsidRPr="00542FF1" w:rsidRDefault="0092153D">
      <w:pPr>
        <w:pStyle w:val="Textbody"/>
        <w:spacing w:after="29"/>
        <w:rPr>
          <w:rFonts w:ascii="Gandhari Unicode" w:hAnsi="Gandhari Unicode" w:cs="e-Tamil OTC"/>
        </w:rPr>
      </w:pPr>
    </w:p>
    <w:p w14:paraId="358C55D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பாவடி </w:t>
      </w:r>
      <w:r w:rsidRPr="00542FF1">
        <w:rPr>
          <w:rFonts w:ascii="Gandhari Unicode" w:hAnsi="Gandhari Unicode" w:cs="e-Tamil OTC"/>
          <w:u w:val="wave"/>
          <w:cs/>
        </w:rPr>
        <w:t>யுரல</w:t>
      </w:r>
      <w:r w:rsidRPr="00542FF1">
        <w:rPr>
          <w:rFonts w:ascii="Gandhari Unicode" w:hAnsi="Gandhari Unicode" w:cs="e-Tamil OTC"/>
          <w:cs/>
        </w:rPr>
        <w:t xml:space="preserve"> </w:t>
      </w:r>
      <w:r w:rsidRPr="00542FF1">
        <w:rPr>
          <w:rFonts w:ascii="Gandhari Unicode" w:hAnsi="Gandhari Unicode" w:cs="e-Tamil OTC"/>
          <w:u w:val="wave"/>
          <w:cs/>
        </w:rPr>
        <w:t>பகுவாய்</w:t>
      </w:r>
      <w:r w:rsidRPr="00542FF1">
        <w:rPr>
          <w:rFonts w:ascii="Gandhari Unicode" w:hAnsi="Gandhari Unicode" w:cs="e-Tamil OTC"/>
          <w:cs/>
        </w:rPr>
        <w:t xml:space="preserve"> வள்ளை</w:t>
      </w:r>
    </w:p>
    <w:p w14:paraId="63C5A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யேதின் மாக்க </w:t>
      </w:r>
      <w:r w:rsidRPr="00542FF1">
        <w:rPr>
          <w:rFonts w:ascii="Gandhari Unicode" w:hAnsi="Gandhari Unicode" w:cs="e-Tamil OTC"/>
          <w:u w:val="wave"/>
          <w:cs/>
        </w:rPr>
        <w:t>ணுவறலு</w:t>
      </w:r>
      <w:r w:rsidRPr="00542FF1">
        <w:rPr>
          <w:rFonts w:ascii="Gandhari Unicode" w:hAnsi="Gandhari Unicode" w:cs="e-Tamil OTC"/>
          <w:cs/>
        </w:rPr>
        <w:t xml:space="preserve"> நுவல்ப</w:t>
      </w:r>
    </w:p>
    <w:p w14:paraId="31A037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வழிவ தெவன்கொலிப் பேதை யூர்க்கே</w:t>
      </w:r>
    </w:p>
    <w:p w14:paraId="6A77F0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பெரும்பூட் பொறையன் </w:t>
      </w:r>
      <w:r w:rsidRPr="00542FF1">
        <w:rPr>
          <w:rFonts w:ascii="Gandhari Unicode" w:hAnsi="Gandhari Unicode" w:cs="e-Tamil OTC"/>
          <w:u w:val="wave"/>
          <w:cs/>
        </w:rPr>
        <w:t>பேஎமுதிர்</w:t>
      </w:r>
      <w:r w:rsidRPr="00542FF1">
        <w:rPr>
          <w:rFonts w:ascii="Gandhari Unicode" w:hAnsi="Gandhari Unicode" w:cs="e-Tamil OTC"/>
          <w:cs/>
        </w:rPr>
        <w:t xml:space="preserve"> கொல்லிக்</w:t>
      </w:r>
    </w:p>
    <w:p w14:paraId="1643EE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 டெய்வங் குடவரை யெழுதிய</w:t>
      </w:r>
    </w:p>
    <w:p w14:paraId="4723FC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நல்லியற் பாவை </w:t>
      </w:r>
      <w:r w:rsidRPr="00542FF1">
        <w:rPr>
          <w:rFonts w:ascii="Gandhari Unicode" w:hAnsi="Gandhari Unicode" w:cs="e-Tamil OTC"/>
          <w:u w:val="wave"/>
          <w:cs/>
        </w:rPr>
        <w:t>யன்னவிம்</w:t>
      </w:r>
    </w:p>
    <w:p w14:paraId="4A9D93A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மெல்லியற் குறுமகள் </w:t>
      </w:r>
      <w:r w:rsidRPr="00542FF1">
        <w:rPr>
          <w:rFonts w:ascii="Gandhari Unicode" w:hAnsi="Gandhari Unicode" w:cs="e-Tamil OTC"/>
          <w:u w:val="wave"/>
          <w:cs/>
        </w:rPr>
        <w:t>பாடினள்</w:t>
      </w:r>
      <w:r w:rsidRPr="00542FF1">
        <w:rPr>
          <w:rFonts w:ascii="Gandhari Unicode" w:hAnsi="Gandhari Unicode" w:cs="e-Tamil OTC"/>
          <w:cs/>
        </w:rPr>
        <w:t xml:space="preserve"> குறினே.</w:t>
      </w:r>
    </w:p>
    <w:p w14:paraId="1A3752DB" w14:textId="77777777" w:rsidR="0092153D" w:rsidRPr="00542FF1" w:rsidRDefault="0092153D">
      <w:pPr>
        <w:pStyle w:val="Textbody"/>
        <w:spacing w:after="29"/>
        <w:rPr>
          <w:rFonts w:ascii="Gandhari Unicode" w:hAnsi="Gandhari Unicode" w:cs="e-Tamil OTC"/>
        </w:rPr>
      </w:pPr>
    </w:p>
    <w:p w14:paraId="57724A7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[missing in 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யுரல </w:t>
      </w:r>
      <w:r w:rsidRPr="00542FF1">
        <w:rPr>
          <w:rFonts w:ascii="Gandhari Unicode" w:hAnsi="Gandhari Unicode" w:cs="e-Tamil OTC"/>
        </w:rPr>
        <w:t xml:space="preserve">L1, C1+2+3v,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 </w:t>
      </w:r>
      <w:r w:rsidRPr="00542FF1">
        <w:rPr>
          <w:rFonts w:ascii="Gandhari Unicode" w:hAnsi="Gandhari Unicode" w:cs="e-Tamil OTC"/>
        </w:rPr>
        <w:t xml:space="preserve">G1; </w:t>
      </w:r>
      <w:r w:rsidRPr="00542FF1">
        <w:rPr>
          <w:rFonts w:ascii="Gandhari Unicode" w:hAnsi="Gandhari Unicode" w:cs="e-Tamil OTC"/>
          <w:cs/>
        </w:rPr>
        <w:t xml:space="preserve">புழல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வுரல </w:t>
      </w:r>
      <w:r w:rsidRPr="00542FF1">
        <w:rPr>
          <w:rFonts w:ascii="Gandhari Unicode" w:hAnsi="Gandhari Unicode" w:cs="e-Tamil OTC"/>
        </w:rPr>
        <w:t xml:space="preserve">C3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பகுவாய் </w:t>
      </w:r>
      <w:r w:rsidRPr="00542FF1">
        <w:rPr>
          <w:rFonts w:ascii="Gandhari Unicode" w:hAnsi="Gandhari Unicode" w:cs="e-Tamil OTC"/>
        </w:rPr>
        <w:t xml:space="preserve">L1, C2+3v,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பருகுவாய்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ணுவறலு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ணுவறல்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நுவல்ப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C2+3v,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நுவற்ப </w:t>
      </w:r>
      <w:r w:rsidRPr="00542FF1">
        <w:rPr>
          <w:rFonts w:ascii="Gandhari Unicode" w:hAnsi="Gandhari Unicode" w:cs="e-Tamil OTC"/>
        </w:rPr>
        <w:t xml:space="preserve">| </w:t>
      </w:r>
      <w:r w:rsidRPr="00542FF1">
        <w:rPr>
          <w:rFonts w:ascii="Gandhari Unicode" w:hAnsi="Gandhari Unicode" w:cs="e-Tamil OTC"/>
          <w:cs/>
        </w:rPr>
        <w:t xml:space="preserve">வழிவ </w:t>
      </w:r>
      <w:r w:rsidRPr="00542FF1">
        <w:rPr>
          <w:rFonts w:ascii="Gandhari Unicode" w:hAnsi="Gandhari Unicode" w:cs="e-Tamil OTC"/>
        </w:rPr>
        <w:t xml:space="preserve">G2v; </w:t>
      </w:r>
      <w:r w:rsidRPr="00542FF1">
        <w:rPr>
          <w:rFonts w:ascii="Gandhari Unicode" w:hAnsi="Gandhari Unicode" w:cs="e-Tamil OTC"/>
          <w:cs/>
        </w:rPr>
        <w:t xml:space="preserve">நுவற </w:t>
      </w:r>
      <w:r w:rsidRPr="00542FF1">
        <w:rPr>
          <w:rFonts w:ascii="Gandhari Unicode" w:hAnsi="Gandhari Unicode" w:cs="e-Tamil OTC"/>
        </w:rPr>
        <w:t xml:space="preserve">| </w:t>
      </w:r>
      <w:r w:rsidRPr="00542FF1">
        <w:rPr>
          <w:rFonts w:ascii="Gandhari Unicode" w:hAnsi="Gandhari Unicode" w:cs="e-Tamil OTC"/>
          <w:cs/>
        </w:rPr>
        <w:t xml:space="preserve">லழி </w:t>
      </w:r>
      <w:r w:rsidRPr="00542FF1">
        <w:rPr>
          <w:rFonts w:ascii="Gandhari Unicode" w:hAnsi="Gandhari Unicode" w:cs="e-Tamil OTC"/>
        </w:rPr>
        <w:t xml:space="preserve">L1, C1+3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4c </w:t>
      </w:r>
      <w:bookmarkStart w:id="21" w:name="DDE_LINK47"/>
      <w:r w:rsidRPr="00542FF1">
        <w:rPr>
          <w:rFonts w:ascii="Gandhari Unicode" w:hAnsi="Gandhari Unicode" w:cs="e-Tamil OTC"/>
          <w:cs/>
        </w:rPr>
        <w:t>பேஎமுதிர்</w:t>
      </w:r>
      <w:bookmarkEnd w:id="21"/>
      <w:r w:rsidRPr="00542FF1">
        <w:rPr>
          <w:rFonts w:ascii="Gandhari Unicode" w:hAnsi="Gandhari Unicode" w:cs="e-Tamil OTC"/>
          <w:cs/>
        </w:rPr>
        <w:t xml:space="preserve">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பேமுதிர் </w:t>
      </w:r>
      <w:r w:rsidRPr="00542FF1">
        <w:rPr>
          <w:rFonts w:ascii="Gandhari Unicode" w:hAnsi="Gandhari Unicode" w:cs="e-Tamil OTC"/>
        </w:rPr>
        <w:t xml:space="preserve">L1, G2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டெய்வங் </w:t>
      </w:r>
      <w:r w:rsidRPr="00542FF1">
        <w:rPr>
          <w:rFonts w:ascii="Gandhari Unicode" w:hAnsi="Gandhari Unicode" w:cs="e-Tamil OTC"/>
        </w:rPr>
        <w:t xml:space="preserve">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டேயலங்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யன்னவிம் </w:t>
      </w:r>
      <w:r w:rsidRPr="00542FF1">
        <w:rPr>
          <w:rFonts w:ascii="Gandhari Unicode" w:hAnsi="Gandhari Unicode" w:cs="e-Tamil OTC"/>
        </w:rPr>
        <w:t xml:space="preserve">L1, C1+2+3,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யன்னவென் </w:t>
      </w:r>
      <w:r w:rsidRPr="00542FF1">
        <w:rPr>
          <w:rFonts w:ascii="Gandhari Unicode" w:hAnsi="Gandhari Unicode" w:cs="e-Tamil OTC"/>
        </w:rPr>
        <w:t xml:space="preserve">C2v+3v,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யன்னயென்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பாடினள்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பாடினன் </w:t>
      </w:r>
      <w:r w:rsidRPr="00542FF1">
        <w:rPr>
          <w:rFonts w:ascii="Gandhari Unicode" w:hAnsi="Gandhari Unicode" w:cs="e-Tamil OTC"/>
        </w:rPr>
        <w:t xml:space="preserve">G1v, EA, </w:t>
      </w:r>
      <w:proofErr w:type="spellStart"/>
      <w:r w:rsidRPr="00542FF1">
        <w:rPr>
          <w:rFonts w:ascii="Gandhari Unicode" w:hAnsi="Gandhari Unicode" w:cs="e-Tamil OTC"/>
        </w:rPr>
        <w:t>Cām.v</w:t>
      </w:r>
      <w:proofErr w:type="spellEnd"/>
    </w:p>
    <w:p w14:paraId="569F85D4" w14:textId="77777777" w:rsidR="0092153D" w:rsidRPr="00542FF1" w:rsidRDefault="0092153D">
      <w:pPr>
        <w:pStyle w:val="Textbody"/>
        <w:spacing w:after="29"/>
        <w:rPr>
          <w:rFonts w:ascii="Gandhari Unicode" w:hAnsi="Gandhari Unicode" w:cs="e-Tamil OTC"/>
        </w:rPr>
      </w:pPr>
    </w:p>
    <w:p w14:paraId="40DE04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pā </w:t>
      </w:r>
      <w:r w:rsidR="00936931">
        <w:rPr>
          <w:rFonts w:ascii="Gandhari Unicode" w:hAnsi="Gandhari Unicode" w:cs="e-Tamil OTC"/>
          <w:lang w:val="en-GB"/>
        </w:rPr>
        <w:t>~</w:t>
      </w:r>
      <w:proofErr w:type="spellStart"/>
      <w:r w:rsidRPr="00542FF1">
        <w:rPr>
          <w:rFonts w:ascii="Gandhari Unicode" w:hAnsi="Gandhari Unicode" w:cs="e-Tamil OTC"/>
          <w:lang w:val="en-GB"/>
        </w:rPr>
        <w:t>aṭi</w:t>
      </w:r>
      <w:proofErr w:type="spellEnd"/>
      <w:r w:rsidRPr="00542FF1">
        <w:rPr>
          <w:rFonts w:ascii="Gandhari Unicode" w:hAnsi="Gandhari Unicode" w:cs="e-Tamil OTC"/>
          <w:lang w:val="en-GB"/>
        </w:rPr>
        <w:t xml:space="preserve"> </w:t>
      </w:r>
      <w:r w:rsidR="00936931">
        <w:rPr>
          <w:rFonts w:ascii="Gandhari Unicode" w:hAnsi="Gandhari Unicode" w:cs="e-Tamil OTC"/>
          <w:lang w:val="en-GB"/>
        </w:rPr>
        <w:t>~</w:t>
      </w:r>
      <w:proofErr w:type="spellStart"/>
      <w:r w:rsidRPr="00542FF1">
        <w:rPr>
          <w:rFonts w:ascii="Gandhari Unicode" w:hAnsi="Gandhari Unicode" w:cs="e-Tamil OTC"/>
          <w:i/>
          <w:iCs/>
          <w:lang w:val="en-GB"/>
        </w:rPr>
        <w:t>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vaḷḷai</w:t>
      </w:r>
      <w:proofErr w:type="spellEnd"/>
    </w:p>
    <w:p w14:paraId="2063B269" w14:textId="77777777" w:rsidR="0092153D" w:rsidRPr="00542FF1" w:rsidRDefault="0093693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ētil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mākkaḷ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nuvaṟal</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nuvalpa</w:t>
      </w:r>
      <w:proofErr w:type="spellEnd"/>
    </w:p>
    <w:p w14:paraId="2BC0228A" w14:textId="77777777" w:rsidR="0092153D" w:rsidRPr="00542FF1" w:rsidRDefault="0093693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aḻivat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evaṉ-kol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pētai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ūrkk</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04F9CB0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pūṇ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poṟaiyaṉ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pēe</w:t>
      </w:r>
      <w:r w:rsidR="00936931" w:rsidRPr="008069F7">
        <w:rPr>
          <w:rFonts w:ascii="Gandhari Unicode" w:hAnsi="Gandhari Unicode" w:cs="e-Tamil OTC"/>
          <w:i/>
          <w:iCs/>
          <w:lang w:val="de-DE"/>
        </w:rPr>
        <w:t>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mutir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kolli</w:t>
      </w:r>
      <w:proofErr w:type="spellEnd"/>
      <w:r w:rsidR="00936931" w:rsidRPr="008069F7">
        <w:rPr>
          <w:rFonts w:ascii="Gandhari Unicode" w:hAnsi="Gandhari Unicode" w:cs="e-Tamil OTC"/>
          <w:lang w:val="de-DE"/>
        </w:rPr>
        <w:t>+</w:t>
      </w:r>
    </w:p>
    <w:p w14:paraId="7DEF46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karum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teyvam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kuṭa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eḻutiya</w:t>
      </w:r>
      <w:proofErr w:type="spellEnd"/>
    </w:p>
    <w:p w14:paraId="5F783BD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nal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pāvai</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aṉṉa</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r w:rsidRPr="008069F7">
        <w:rPr>
          <w:rFonts w:ascii="Gandhari Unicode" w:hAnsi="Gandhari Unicode" w:cs="e-Tamil OTC"/>
          <w:i/>
          <w:iCs/>
          <w:lang w:val="de-DE"/>
        </w:rPr>
        <w:t>i</w:t>
      </w:r>
      <w:r w:rsidR="00936931" w:rsidRPr="008069F7">
        <w:rPr>
          <w:rFonts w:ascii="Gandhari Unicode" w:hAnsi="Gandhari Unicode" w:cs="e-Tamil OTC"/>
          <w:i/>
          <w:iCs/>
          <w:lang w:val="de-DE"/>
        </w:rPr>
        <w:t>+</w:t>
      </w:r>
    </w:p>
    <w:p w14:paraId="229C4F7E"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mel</w:t>
      </w:r>
      <w:proofErr w:type="spellEnd"/>
      <w:r w:rsidRPr="008069F7">
        <w:rPr>
          <w:rFonts w:ascii="Gandhari Unicode" w:hAnsi="Gandhari Unicode" w:cs="e-Tamil OTC"/>
          <w:lang w:val="de-DE"/>
        </w:rPr>
        <w:t xml:space="preserve"> </w:t>
      </w:r>
      <w:r w:rsidR="00936931" w:rsidRPr="008069F7">
        <w:rPr>
          <w:rFonts w:ascii="Gandhari Unicode" w:hAnsi="Gandhari Unicode" w:cs="e-Tamil OTC"/>
          <w:lang w:val="de-DE"/>
        </w:rPr>
        <w:t>+</w:t>
      </w:r>
      <w:proofErr w:type="spellStart"/>
      <w:r w:rsidRPr="008069F7">
        <w:rPr>
          <w:rFonts w:ascii="Gandhari Unicode" w:hAnsi="Gandhari Unicode" w:cs="e-Tamil OTC"/>
          <w:lang w:val="de-DE"/>
        </w:rPr>
        <w:t>iyal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pāṭiṉaḷ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kuṟiṉ</w:t>
      </w:r>
      <w:proofErr w:type="spellEnd"/>
      <w:r w:rsidR="00936931" w:rsidRPr="008069F7">
        <w:rPr>
          <w:rFonts w:ascii="Gandhari Unicode" w:hAnsi="Gandhari Unicode" w:cs="e-Tamil OTC"/>
          <w:lang w:val="de-DE"/>
        </w:rPr>
        <w:t>-</w:t>
      </w:r>
      <w:r w:rsidRPr="008069F7">
        <w:rPr>
          <w:rFonts w:ascii="Gandhari Unicode" w:hAnsi="Gandhari Unicode" w:cs="e-Tamil OTC"/>
          <w:lang w:val="de-DE"/>
        </w:rPr>
        <w:t>ē.</w:t>
      </w:r>
    </w:p>
    <w:p w14:paraId="61A26AF0" w14:textId="77777777" w:rsidR="0092153D" w:rsidRPr="008069F7" w:rsidRDefault="0092153D">
      <w:pPr>
        <w:pStyle w:val="Textbody"/>
        <w:spacing w:after="29" w:line="260" w:lineRule="exact"/>
        <w:rPr>
          <w:rFonts w:ascii="Gandhari Unicode" w:hAnsi="Gandhari Unicode" w:cs="e-Tamil OTC"/>
          <w:u w:val="single"/>
          <w:lang w:val="de-DE"/>
        </w:rPr>
      </w:pPr>
    </w:p>
    <w:p w14:paraId="2EED750C"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as if to herself by the confidante, while HE is behind the hedge.</w:t>
      </w:r>
    </w:p>
    <w:p w14:paraId="66B00A8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Mediation/the door refused [and] uttered to be heard by those close to HIM.</w:t>
      </w:r>
    </w:p>
    <w:p w14:paraId="0A8FB2BC" w14:textId="77777777" w:rsidR="0092153D" w:rsidRPr="00542FF1" w:rsidRDefault="0092153D">
      <w:pPr>
        <w:pStyle w:val="Textbody"/>
        <w:spacing w:after="0" w:line="260" w:lineRule="exact"/>
        <w:rPr>
          <w:rFonts w:ascii="Gandhari Unicode" w:hAnsi="Gandhari Unicode" w:cs="e-Tamil OTC"/>
          <w:lang w:val="en-GB"/>
        </w:rPr>
      </w:pPr>
    </w:p>
    <w:p w14:paraId="45C88E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expanse foot</w:t>
      </w:r>
      <w:r w:rsidRPr="00542FF1">
        <w:rPr>
          <w:rFonts w:ascii="Gandhari Unicode" w:hAnsi="Gandhari Unicode" w:cs="e-Tamil OTC"/>
        </w:rPr>
        <w:t xml:space="preserve"> </w:t>
      </w:r>
      <w:proofErr w:type="spellStart"/>
      <w:r w:rsidRPr="00542FF1">
        <w:rPr>
          <w:rFonts w:ascii="Gandhari Unicode" w:hAnsi="Gandhari Unicode" w:cs="e-Tamil OTC"/>
          <w:lang w:val="en-GB"/>
        </w:rPr>
        <w:t>mortar</w:t>
      </w:r>
      <w:r w:rsidRPr="00542FF1">
        <w:rPr>
          <w:rFonts w:ascii="Gandhari Unicode" w:hAnsi="Gandhari Unicode" w:cs="e-Tamil OTC"/>
          <w:vertAlign w:val="superscript"/>
          <w:lang w:val="en-GB"/>
        </w:rPr>
        <w:t>a</w:t>
      </w:r>
      <w:proofErr w:type="spellEnd"/>
      <w:r w:rsidRPr="00542FF1">
        <w:rPr>
          <w:rFonts w:ascii="Gandhari Unicode" w:hAnsi="Gandhari Unicode" w:cs="e-Tamil OTC"/>
          <w:lang w:val="en-GB"/>
        </w:rPr>
        <w:t xml:space="preserve"> split- mouth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(-song)</w:t>
      </w:r>
    </w:p>
    <w:p w14:paraId="3A1AD9F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 people talking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they-talk</w:t>
      </w:r>
    </w:p>
    <w:p w14:paraId="33279E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perish-it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this- folly 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p>
    <w:p w14:paraId="11E59A0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big ornament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fear ripen- Kolli(-hill)</w:t>
      </w:r>
    </w:p>
    <w:p w14:paraId="3053D1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black eye</w:t>
      </w:r>
      <w:r w:rsidRPr="00542FF1">
        <w:rPr>
          <w:rFonts w:ascii="Gandhari Unicode" w:hAnsi="Gandhari Unicode" w:cs="e-Tamil OTC"/>
        </w:rPr>
        <w:t xml:space="preserve"> </w:t>
      </w:r>
      <w:r w:rsidRPr="00542FF1">
        <w:rPr>
          <w:rFonts w:ascii="Gandhari Unicode" w:hAnsi="Gandhari Unicode" w:cs="e-Tamil OTC"/>
          <w:lang w:val="en-GB"/>
        </w:rPr>
        <w:t>god western mountain drawn-</w:t>
      </w:r>
    </w:p>
    <w:p w14:paraId="1A886C0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good nature image like this-</w:t>
      </w:r>
    </w:p>
    <w:p w14:paraId="7EA5A6E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short daughter she-sang</w:t>
      </w:r>
      <w:r w:rsidRPr="00542FF1">
        <w:rPr>
          <w:rStyle w:val="FootnoteReference"/>
          <w:rFonts w:ascii="Gandhari Unicode" w:hAnsi="Gandhari Unicode" w:cs="e-Tamil OTC"/>
          <w:lang w:val="en-GB"/>
        </w:rPr>
        <w:footnoteReference w:id="361"/>
      </w:r>
      <w:r w:rsidRPr="00542FF1">
        <w:rPr>
          <w:rFonts w:ascii="Gandhari Unicode" w:hAnsi="Gandhari Unicode" w:cs="e-Tamil OTC"/>
          <w:lang w:val="en-GB"/>
        </w:rPr>
        <w:t xml:space="preserve"> pound-if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01D67F" w14:textId="77777777" w:rsidR="0092153D" w:rsidRPr="00542FF1" w:rsidRDefault="0092153D">
      <w:pPr>
        <w:pStyle w:val="Textbody"/>
        <w:spacing w:after="29"/>
        <w:rPr>
          <w:rFonts w:ascii="Gandhari Unicode" w:hAnsi="Gandhari Unicode" w:cs="e-Tamil OTC"/>
        </w:rPr>
      </w:pPr>
    </w:p>
    <w:p w14:paraId="458E9E7A" w14:textId="77777777" w:rsidR="0092153D" w:rsidRPr="00542FF1" w:rsidRDefault="0092153D">
      <w:pPr>
        <w:pStyle w:val="Textbody"/>
        <w:spacing w:after="29"/>
        <w:rPr>
          <w:rFonts w:ascii="Gandhari Unicode" w:hAnsi="Gandhari Unicode" w:cs="e-Tamil OTC"/>
        </w:rPr>
      </w:pPr>
    </w:p>
    <w:p w14:paraId="0B628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Let other people do the </w:t>
      </w:r>
      <w:proofErr w:type="gramStart"/>
      <w:r w:rsidRPr="00542FF1">
        <w:rPr>
          <w:rFonts w:ascii="Gandhari Unicode" w:hAnsi="Gandhari Unicode" w:cs="e-Tamil OTC"/>
          <w:lang w:val="en-GB"/>
        </w:rPr>
        <w:t>talk</w:t>
      </w:r>
      <w:proofErr w:type="gramEnd"/>
    </w:p>
    <w:p w14:paraId="5EF1745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about the </w:t>
      </w:r>
      <w:proofErr w:type="spellStart"/>
      <w:r w:rsidRPr="00542FF1">
        <w:rPr>
          <w:rFonts w:ascii="Gandhari Unicode" w:hAnsi="Gandhari Unicode" w:cs="e-Tamil OTC"/>
          <w:lang w:val="en-GB"/>
        </w:rPr>
        <w:t>Vaḷḷai</w:t>
      </w:r>
      <w:proofErr w:type="spellEnd"/>
      <w:r w:rsidRPr="00542FF1">
        <w:rPr>
          <w:rStyle w:val="FootnoteReference"/>
          <w:rFonts w:ascii="Gandhari Unicode" w:hAnsi="Gandhari Unicode" w:cs="e-Tamil OTC"/>
          <w:lang w:val="en-GB"/>
        </w:rPr>
        <w:footnoteReference w:id="362"/>
      </w:r>
      <w:r w:rsidRPr="00542FF1">
        <w:rPr>
          <w:rFonts w:ascii="Gandhari Unicode" w:hAnsi="Gandhari Unicode" w:cs="e-Tamil OTC"/>
          <w:lang w:val="en-GB"/>
        </w:rPr>
        <w:t>, [sounding] at the split mouth</w:t>
      </w:r>
    </w:p>
    <w:p w14:paraId="7009676D" w14:textId="77777777" w:rsidR="0092153D" w:rsidRPr="00542FF1" w:rsidRDefault="00014CDD">
      <w:pPr>
        <w:pStyle w:val="Textbody"/>
        <w:tabs>
          <w:tab w:val="left" w:pos="138"/>
        </w:tabs>
        <w:spacing w:after="28"/>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broad-based mortar.</w:t>
      </w:r>
    </w:p>
    <w:p w14:paraId="33D1AC6C"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What harm is it to this foolish village?</w:t>
      </w:r>
    </w:p>
    <w:p w14:paraId="0DD06D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tender-natured little woman was singing when pounding,</w:t>
      </w:r>
      <w:r w:rsidRPr="00542FF1">
        <w:rPr>
          <w:rStyle w:val="FootnoteReference"/>
          <w:rFonts w:ascii="Gandhari Unicode" w:hAnsi="Gandhari Unicode" w:cs="e-Tamil OTC"/>
          <w:lang w:val="en-GB"/>
        </w:rPr>
        <w:footnoteReference w:id="363"/>
      </w:r>
    </w:p>
    <w:p w14:paraId="1001A47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like a good-natured image</w:t>
      </w:r>
      <w:r w:rsidRPr="00542FF1">
        <w:rPr>
          <w:rStyle w:val="FootnoteReference"/>
          <w:rFonts w:ascii="Gandhari Unicode" w:hAnsi="Gandhari Unicode" w:cs="e-Tamil OTC"/>
          <w:lang w:val="en-GB"/>
        </w:rPr>
        <w:footnoteReference w:id="364"/>
      </w:r>
    </w:p>
    <w:p w14:paraId="2A0E5A58" w14:textId="77777777" w:rsidR="0092153D" w:rsidRPr="00542FF1" w:rsidRDefault="00014CDD">
      <w:pPr>
        <w:pStyle w:val="Textbody"/>
        <w:tabs>
          <w:tab w:val="left" w:pos="0"/>
          <w:tab w:val="left" w:pos="125"/>
        </w:tabs>
        <w:spacing w:after="0"/>
        <w:rPr>
          <w:rFonts w:ascii="Gandhari Unicode" w:hAnsi="Gandhari Unicode" w:cs="e-Tamil OTC"/>
          <w:lang w:val="en-GB"/>
        </w:rPr>
      </w:pPr>
      <w:r w:rsidRPr="00542FF1">
        <w:rPr>
          <w:rFonts w:ascii="Gandhari Unicode" w:hAnsi="Gandhari Unicode" w:cs="e-Tamil OTC"/>
          <w:lang w:val="en-GB"/>
        </w:rPr>
        <w:tab/>
        <w:t>of the black-eyed god drawn on the western [side of] the mountain,</w:t>
      </w:r>
    </w:p>
    <w:p w14:paraId="03ACACE7"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the dreadful Kolli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with big ornaments.</w:t>
      </w:r>
    </w:p>
    <w:p w14:paraId="1271BF9C" w14:textId="77777777" w:rsidR="0092153D" w:rsidRPr="00542FF1" w:rsidRDefault="0092153D">
      <w:pPr>
        <w:pStyle w:val="Textbody"/>
        <w:spacing w:after="0"/>
        <w:rPr>
          <w:rFonts w:ascii="Gandhari Unicode" w:hAnsi="Gandhari Unicode" w:cs="e-Tamil OTC"/>
          <w:lang w:val="en-GB"/>
        </w:rPr>
      </w:pPr>
    </w:p>
    <w:p w14:paraId="30D08529" w14:textId="77777777" w:rsidR="0092153D" w:rsidRPr="00542FF1" w:rsidRDefault="0092153D">
      <w:pPr>
        <w:pStyle w:val="Textbody"/>
        <w:spacing w:after="0"/>
        <w:rPr>
          <w:rFonts w:ascii="Gandhari Unicode" w:hAnsi="Gandhari Unicode" w:cs="e-Tamil OTC"/>
          <w:lang w:val="en-GB"/>
        </w:rPr>
      </w:pPr>
    </w:p>
    <w:p w14:paraId="4A91464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1+6b</w:t>
      </w:r>
      <w:r w:rsidRPr="00542FF1">
        <w:rPr>
          <w:rFonts w:ascii="Gandhari Unicode" w:hAnsi="Gandhari Unicode" w:cs="e-Tamil OTC"/>
          <w:lang w:val="en-GB"/>
        </w:rPr>
        <w:tab/>
        <w:t>Srin.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4242814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If [the women] were to pound [grain], the </w:t>
      </w:r>
      <w:proofErr w:type="spellStart"/>
      <w:r w:rsidRPr="00542FF1">
        <w:rPr>
          <w:rFonts w:ascii="Gandhari Unicode" w:hAnsi="Gandhari Unicode" w:cs="e-Tamil OTC"/>
          <w:lang w:val="en-GB"/>
        </w:rPr>
        <w:t>kuṟumakaḷ</w:t>
      </w:r>
      <w:proofErr w:type="spellEnd"/>
      <w:r w:rsidRPr="00542FF1">
        <w:rPr>
          <w:rFonts w:ascii="Gandhari Unicode" w:hAnsi="Gandhari Unicode" w:cs="e-Tamil OTC"/>
          <w:lang w:val="en-GB"/>
        </w:rPr>
        <w:t xml:space="preserve"> would </w:t>
      </w:r>
      <w:proofErr w:type="gramStart"/>
      <w:r w:rsidRPr="00542FF1">
        <w:rPr>
          <w:rFonts w:ascii="Gandhari Unicode" w:hAnsi="Gandhari Unicode" w:cs="e-Tamil OTC"/>
          <w:lang w:val="en-GB"/>
        </w:rPr>
        <w:t>sing</w:t>
      </w:r>
      <w:proofErr w:type="gramEnd"/>
    </w:p>
    <w:p w14:paraId="0C65D5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[inserting the name of her lover into] the </w:t>
      </w:r>
      <w:proofErr w:type="spellStart"/>
      <w:r w:rsidRPr="00542FF1">
        <w:rPr>
          <w:rFonts w:ascii="Gandhari Unicode" w:hAnsi="Gandhari Unicode" w:cs="e-Tamil OTC"/>
          <w:lang w:val="en-GB"/>
        </w:rPr>
        <w:t>vaḷḷai</w:t>
      </w:r>
      <w:proofErr w:type="spellEnd"/>
      <w:r w:rsidRPr="00542FF1">
        <w:rPr>
          <w:rFonts w:ascii="Gandhari Unicode" w:hAnsi="Gandhari Unicode" w:cs="e-Tamil OTC"/>
          <w:lang w:val="en-GB"/>
        </w:rPr>
        <w:t xml:space="preserve"> [at/around] the </w:t>
      </w:r>
      <w:proofErr w:type="gramStart"/>
      <w:r w:rsidRPr="00542FF1">
        <w:rPr>
          <w:rFonts w:ascii="Gandhari Unicode" w:hAnsi="Gandhari Unicode" w:cs="e-Tamil OTC"/>
          <w:lang w:val="en-GB"/>
        </w:rPr>
        <w:t>split</w:t>
      </w:r>
      <w:proofErr w:type="gramEnd"/>
    </w:p>
    <w:p w14:paraId="39B330B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mouth characteristi</w:t>
      </w:r>
      <w:r w:rsidR="0060544D">
        <w:rPr>
          <w:rFonts w:ascii="Gandhari Unicode" w:hAnsi="Gandhari Unicode" w:cs="e-Tamil OTC"/>
          <w:lang w:val="en-GB"/>
        </w:rPr>
        <w:t>c of the mortar with broad base”</w:t>
      </w:r>
    </w:p>
    <w:p w14:paraId="2A610AB1"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will other people talk, and emphatically at that (</w:t>
      </w:r>
      <w:proofErr w:type="spellStart"/>
      <w:r w:rsidRPr="00542FF1">
        <w:rPr>
          <w:rFonts w:ascii="Gandhari Unicode" w:hAnsi="Gandhari Unicode" w:cs="e-Tamil OTC"/>
          <w:i/>
          <w:lang w:val="en-GB"/>
        </w:rPr>
        <w:t>nuvaṟalum</w:t>
      </w:r>
      <w:proofErr w:type="spellEnd"/>
      <w:r w:rsidRPr="00542FF1">
        <w:rPr>
          <w:rFonts w:ascii="Gandhari Unicode" w:hAnsi="Gandhari Unicode" w:cs="e-Tamil OTC"/>
          <w:lang w:val="en-GB"/>
        </w:rPr>
        <w:t>).</w:t>
      </w:r>
    </w:p>
    <w:p w14:paraId="67E3E7D6" w14:textId="77777777" w:rsidR="0092153D" w:rsidRPr="00542FF1" w:rsidRDefault="0092153D">
      <w:pPr>
        <w:pStyle w:val="Hangingindent"/>
        <w:ind w:left="0" w:firstLine="0"/>
        <w:rPr>
          <w:rFonts w:ascii="Gandhari Unicode" w:hAnsi="Gandhari Unicode" w:cs="e-Tamil OTC"/>
          <w:b/>
          <w:lang w:val="en-GB"/>
        </w:rPr>
      </w:pPr>
    </w:p>
    <w:p w14:paraId="2D41FE2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7BF9F8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90</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மதுரை எழுத்தாளன் சேந்தன் பூதன்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the confidante / SHE</w:t>
      </w:r>
    </w:p>
    <w:p w14:paraId="6D576F2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தலைமகட்குத் தலைமகன் சிறைப்புறமாகத் தோழி கூறியது.</w:t>
      </w:r>
    </w:p>
    <w:p w14:paraId="4E4F3F92" w14:textId="77777777" w:rsidR="0092153D" w:rsidRPr="00542FF1" w:rsidRDefault="0092153D">
      <w:pPr>
        <w:pStyle w:val="Textbody"/>
        <w:spacing w:after="29"/>
        <w:rPr>
          <w:rFonts w:ascii="Gandhari Unicode" w:hAnsi="Gandhari Unicode" w:cs="e-Tamil OTC"/>
        </w:rPr>
      </w:pPr>
    </w:p>
    <w:p w14:paraId="5146A4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எற்றோ வாழி தோழி முற்றுபு</w:t>
      </w:r>
    </w:p>
    <w:p w14:paraId="1E15078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கறிவள ரடுக்கத் திரவின் முழங்கிய</w:t>
      </w:r>
    </w:p>
    <w:p w14:paraId="27CF5E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மங்குன்</w:t>
      </w:r>
      <w:r w:rsidRPr="00542FF1">
        <w:rPr>
          <w:rFonts w:ascii="Gandhari Unicode" w:hAnsi="Gandhari Unicode" w:cs="e-Tamil OTC"/>
          <w:cs/>
        </w:rPr>
        <w:t xml:space="preserve"> மாமழை வீழ்ந்தெனப் பொங்குமயிர்க்</w:t>
      </w:r>
    </w:p>
    <w:p w14:paraId="59636A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கலைதொட விழுக்கிய பூநாறு </w:t>
      </w:r>
      <w:r w:rsidRPr="00542FF1">
        <w:rPr>
          <w:rFonts w:ascii="Gandhari Unicode" w:hAnsi="Gandhari Unicode" w:cs="e-Tamil OTC"/>
          <w:u w:val="wave"/>
          <w:cs/>
        </w:rPr>
        <w:t>பலவுக்கனி</w:t>
      </w:r>
    </w:p>
    <w:p w14:paraId="55E765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 யுண்டுறைத் தரூஉங்</w:t>
      </w:r>
    </w:p>
    <w:p w14:paraId="29294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 நாடன் கேண்மை</w:t>
      </w:r>
    </w:p>
    <w:p w14:paraId="30B350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மென்றோள் சாய்த்துஞ் </w:t>
      </w:r>
      <w:r w:rsidRPr="00542FF1">
        <w:rPr>
          <w:rFonts w:ascii="Gandhari Unicode" w:hAnsi="Gandhari Unicode" w:cs="e-Tamil OTC"/>
          <w:u w:val="wave"/>
          <w:cs/>
        </w:rPr>
        <w:t>சால்பின் றன்றே</w:t>
      </w:r>
      <w:r w:rsidRPr="00542FF1">
        <w:rPr>
          <w:rFonts w:ascii="Gandhari Unicode" w:hAnsi="Gandhari Unicode" w:cs="e-Tamil OTC"/>
          <w:cs/>
        </w:rPr>
        <w:t>.</w:t>
      </w:r>
    </w:p>
    <w:p w14:paraId="6A184D67" w14:textId="77777777" w:rsidR="0092153D" w:rsidRPr="00542FF1" w:rsidRDefault="0092153D">
      <w:pPr>
        <w:pStyle w:val="Textbody"/>
        <w:spacing w:after="29"/>
        <w:rPr>
          <w:rFonts w:ascii="Gandhari Unicode" w:hAnsi="Gandhari Unicode" w:cs="e-Tamil OTC"/>
        </w:rPr>
      </w:pPr>
    </w:p>
    <w:p w14:paraId="415E4DF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[line 1 missing in G2]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ரடுக்கத் திரவின் </w:t>
      </w:r>
      <w:r w:rsidRPr="00542FF1">
        <w:rPr>
          <w:rFonts w:ascii="Gandhari Unicode" w:eastAsia="URW Palladio UNI" w:hAnsi="Gandhari Unicode" w:cs="e-Tamil OTC"/>
        </w:rPr>
        <w:t xml:space="preserve">L1, C1+2+3+4,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கேகதி ரிரவின் </w:t>
      </w:r>
      <w:r w:rsidRPr="00542FF1">
        <w:rPr>
          <w:rFonts w:ascii="Gandhari Unicode" w:eastAsia="URW Palladio UNI" w:hAnsi="Gandhari Unicode" w:cs="e-Tamil OTC"/>
        </w:rPr>
        <w:t xml:space="preserve">G1v; _______ G1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மங்குன் </w:t>
      </w:r>
      <w:r w:rsidRPr="00542FF1">
        <w:rPr>
          <w:rFonts w:ascii="Gandhari Unicode" w:hAnsi="Gandhari Unicode" w:cs="e-Tamil OTC"/>
        </w:rPr>
        <w:t xml:space="preserve">C2+3v+4,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மங்குல் </w:t>
      </w:r>
      <w:r w:rsidRPr="00542FF1">
        <w:rPr>
          <w:rFonts w:ascii="Gandhari Unicode" w:hAnsi="Gandhari Unicode" w:cs="e-Tamil OTC"/>
        </w:rPr>
        <w:t xml:space="preserve">EA; </w:t>
      </w:r>
      <w:r w:rsidRPr="00542FF1">
        <w:rPr>
          <w:rFonts w:ascii="Gandhari Unicode" w:hAnsi="Gandhari Unicode" w:cs="e-Tamil OTC"/>
          <w:cs/>
        </w:rPr>
        <w:t xml:space="preserve">மருங்குன்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பலவுக்கனி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பலவுகனியினை </w:t>
      </w:r>
      <w:r w:rsidRPr="00542FF1">
        <w:rPr>
          <w:rFonts w:ascii="Gandhari Unicode" w:hAnsi="Gandhari Unicode" w:cs="e-Tamil OTC"/>
        </w:rPr>
        <w:t xml:space="preserve">L1, C1+3+4,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பலவின் கனியினை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யுண்டுறைத் </w:t>
      </w:r>
      <w:r w:rsidRPr="00542FF1">
        <w:rPr>
          <w:rFonts w:ascii="Gandhari Unicode" w:hAnsi="Gandhari Unicode" w:cs="e-Tamil OTC"/>
        </w:rPr>
        <w:t xml:space="preserve">C4,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 </w:t>
      </w:r>
      <w:r w:rsidRPr="00542FF1">
        <w:rPr>
          <w:rFonts w:ascii="Gandhari Unicode" w:hAnsi="Gandhari Unicode" w:cs="e-Tamil OTC"/>
        </w:rPr>
        <w:t xml:space="preserve">L1, C2+3,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யுண்டுறையுண்டுறை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தரூஉங் </w:t>
      </w:r>
      <w:r w:rsidRPr="00542FF1">
        <w:rPr>
          <w:rFonts w:ascii="Gandhari Unicode" w:hAnsi="Gandhari Unicode" w:cs="e-Tamil OTC"/>
        </w:rPr>
        <w:t xml:space="preserve">L1, C1+2+3+4,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தளூஉங்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மென்றோள்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மென்றொழ்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L1, C1+3+4,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சால்பீன் றன்றே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365"/>
      </w:r>
    </w:p>
    <w:p w14:paraId="59E11B79" w14:textId="77777777" w:rsidR="0092153D" w:rsidRPr="00542FF1" w:rsidRDefault="0092153D">
      <w:pPr>
        <w:pStyle w:val="Textbody"/>
        <w:spacing w:after="29"/>
        <w:rPr>
          <w:rFonts w:ascii="Gandhari Unicode" w:hAnsi="Gandhari Unicode" w:cs="e-Tamil OTC"/>
        </w:rPr>
      </w:pPr>
    </w:p>
    <w:p w14:paraId="2BE7D3A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eṟṟ</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muṟṟupu</w:t>
      </w:r>
      <w:proofErr w:type="spellEnd"/>
    </w:p>
    <w:p w14:paraId="77AEF6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w:t>
      </w:r>
      <w:r w:rsidR="004B7F1D">
        <w:rPr>
          <w:rFonts w:ascii="Gandhari Unicode" w:hAnsi="Gandhari Unicode" w:cs="e-Tamil OTC"/>
          <w:lang w:val="en-GB"/>
        </w:rPr>
        <w:t>ukkatt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muḻaṅkiya</w:t>
      </w:r>
      <w:proofErr w:type="spellEnd"/>
    </w:p>
    <w:p w14:paraId="0E3432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maṅkul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vīḻnteṉa</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p>
    <w:p w14:paraId="037489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iḻukkiya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palavu</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kaṉi</w:t>
      </w:r>
      <w:proofErr w:type="spellEnd"/>
      <w:r w:rsidRPr="00542FF1">
        <w:rPr>
          <w:rFonts w:ascii="Gandhari Unicode" w:hAnsi="Gandhari Unicode" w:cs="e-Tamil OTC"/>
          <w:lang w:val="en-GB"/>
        </w:rPr>
        <w:t xml:space="preserve">  </w:t>
      </w:r>
    </w:p>
    <w:p w14:paraId="28CF18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aruvi</w:t>
      </w:r>
      <w:proofErr w:type="spellEnd"/>
      <w:r w:rsidRPr="00542FF1">
        <w:rPr>
          <w:rFonts w:ascii="Gandhari Unicode" w:hAnsi="Gandhari Unicode" w:cs="e-Tamil OTC"/>
          <w:lang w:val="en-GB"/>
        </w:rPr>
        <w:t xml:space="preserve"> </w:t>
      </w:r>
      <w:r w:rsidR="004B7F1D">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p>
    <w:p w14:paraId="2BF1C4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751478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cāytt</w:t>
      </w:r>
      <w:proofErr w:type="spellEnd"/>
      <w:r w:rsidR="004B7F1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cālpiṉṟ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aṉṟ</w:t>
      </w:r>
      <w:proofErr w:type="spellEnd"/>
      <w:r w:rsidR="004B7F1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D635070" w14:textId="77777777" w:rsidR="0092153D" w:rsidRPr="00542FF1" w:rsidRDefault="0092153D">
      <w:pPr>
        <w:pStyle w:val="Textbody"/>
        <w:spacing w:after="29" w:line="260" w:lineRule="exact"/>
        <w:rPr>
          <w:rFonts w:ascii="Gandhari Unicode" w:hAnsi="Gandhari Unicode" w:cs="e-Tamil OTC"/>
          <w:lang w:val="en-GB"/>
        </w:rPr>
      </w:pPr>
    </w:p>
    <w:p w14:paraId="56119DD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while HE was behind the hedge, to HER who didn't have the strength [anymore] when [he] delayed marriage.</w:t>
      </w:r>
    </w:p>
    <w:p w14:paraId="7CE15A68" w14:textId="77777777" w:rsidR="0092153D" w:rsidRPr="00542FF1" w:rsidRDefault="0092153D">
      <w:pPr>
        <w:pStyle w:val="Textbody"/>
        <w:spacing w:after="29" w:line="260" w:lineRule="exact"/>
        <w:rPr>
          <w:rFonts w:ascii="Gandhari Unicode" w:hAnsi="Gandhari Unicode" w:cs="e-Tamil OTC"/>
          <w:lang w:val="en-GB"/>
        </w:rPr>
      </w:pPr>
    </w:p>
    <w:p w14:paraId="6C563A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of-which-kind</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fully-grown</w:t>
      </w:r>
    </w:p>
    <w:p w14:paraId="42FDB8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pepper grow- mountain-side-</w:t>
      </w:r>
      <w:r w:rsidRPr="00542FF1">
        <w:rPr>
          <w:rFonts w:ascii="Gandhari Unicode" w:hAnsi="Gandhari Unicode" w:cs="e-Tamil OTC"/>
        </w:rPr>
        <w:t xml:space="preserve"> </w:t>
      </w:r>
      <w:r w:rsidRPr="00542FF1">
        <w:rPr>
          <w:rFonts w:ascii="Gandhari Unicode" w:hAnsi="Gandhari Unicode" w:cs="e-Tamil OTC"/>
          <w:lang w:val="en-GB"/>
        </w:rPr>
        <w:t>night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thundered-</w:t>
      </w:r>
    </w:p>
    <w:p w14:paraId="1A960E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cloud big rain fallen-say foam- </w:t>
      </w:r>
      <w:proofErr w:type="gramStart"/>
      <w:r w:rsidRPr="00542FF1">
        <w:rPr>
          <w:rFonts w:ascii="Gandhari Unicode" w:hAnsi="Gandhari Unicode" w:cs="e-Tamil OTC"/>
          <w:lang w:val="en-GB"/>
        </w:rPr>
        <w:t>pelt</w:t>
      </w:r>
      <w:proofErr w:type="gramEnd"/>
    </w:p>
    <w:p w14:paraId="09A4879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male-monkey touch(inf.) slipped-off- flower smell- jack-tree ripe-</w:t>
      </w:r>
      <w:proofErr w:type="gramStart"/>
      <w:r w:rsidRPr="00542FF1">
        <w:rPr>
          <w:rFonts w:ascii="Gandhari Unicode" w:hAnsi="Gandhari Unicode" w:cs="e-Tamil OTC"/>
          <w:lang w:val="en-GB"/>
        </w:rPr>
        <w:t>fruit</w:t>
      </w:r>
      <w:proofErr w:type="gramEnd"/>
    </w:p>
    <w:p w14:paraId="07F1B6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r w:rsidRPr="00542FF1">
        <w:rPr>
          <w:rFonts w:ascii="Gandhari Unicode" w:hAnsi="Gandhari Unicode" w:cs="e-Tamil OTC"/>
        </w:rPr>
        <w:t xml:space="preserve"> </w:t>
      </w:r>
      <w:r w:rsidRPr="00542FF1">
        <w:rPr>
          <w:rFonts w:ascii="Gandhari Unicode" w:hAnsi="Gandhari Unicode" w:cs="e-Tamil OTC"/>
          <w:lang w:val="en-GB"/>
        </w:rPr>
        <w:t>collyrium/eat- ghat giving-</w:t>
      </w:r>
    </w:p>
    <w:p w14:paraId="5F0234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land-he intimacy</w:t>
      </w:r>
    </w:p>
    <w:p w14:paraId="729C4D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shoulder</w:t>
      </w:r>
      <w:r w:rsidRPr="00542FF1">
        <w:rPr>
          <w:rFonts w:ascii="Gandhari Unicode" w:hAnsi="Gandhari Unicode" w:cs="e-Tamil OTC"/>
        </w:rPr>
        <w:t xml:space="preserve"> </w:t>
      </w:r>
      <w:r w:rsidRPr="00542FF1">
        <w:rPr>
          <w:rFonts w:ascii="Gandhari Unicode" w:hAnsi="Gandhari Unicode" w:cs="e-Tamil OTC"/>
          <w:lang w:val="en-GB"/>
        </w:rPr>
        <w:t>bent</w:t>
      </w:r>
      <w:r w:rsidRPr="00542FF1">
        <w:rPr>
          <w:rFonts w:ascii="Gandhari Unicode" w:hAnsi="Gandhari Unicode" w:cs="e-Tamil OTC"/>
          <w:position w:val="6"/>
          <w:lang w:val="en-GB"/>
        </w:rPr>
        <w:t>um</w:t>
      </w:r>
      <w:r w:rsidRPr="00542FF1">
        <w:rPr>
          <w:rFonts w:ascii="Gandhari Unicode" w:hAnsi="Gandhari Unicode" w:cs="e-Tamil OTC"/>
          <w:lang w:val="en-GB"/>
        </w:rPr>
        <w:t xml:space="preserve"> quality-it not-so-it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1523870" w14:textId="77777777" w:rsidR="0092153D" w:rsidRPr="00542FF1" w:rsidRDefault="0092153D">
      <w:pPr>
        <w:pStyle w:val="Textbody"/>
        <w:spacing w:after="29"/>
        <w:rPr>
          <w:rFonts w:ascii="Gandhari Unicode" w:hAnsi="Gandhari Unicode" w:cs="e-Tamil OTC"/>
        </w:rPr>
      </w:pPr>
    </w:p>
    <w:p w14:paraId="7A4C2096" w14:textId="77777777" w:rsidR="0092153D" w:rsidRPr="00542FF1" w:rsidRDefault="0092153D">
      <w:pPr>
        <w:pStyle w:val="Textbody"/>
        <w:spacing w:after="29"/>
        <w:rPr>
          <w:rFonts w:ascii="Gandhari Unicode" w:hAnsi="Gandhari Unicode" w:cs="e-Tamil OTC"/>
        </w:rPr>
      </w:pPr>
    </w:p>
    <w:p w14:paraId="558B1D17"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Why is it, oh friend?</w:t>
      </w:r>
    </w:p>
    <w:p w14:paraId="54E7EC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something noble, isn't it,</w:t>
      </w:r>
    </w:p>
    <w:p w14:paraId="6060090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even when bending</w:t>
      </w:r>
      <w:r w:rsidRPr="00542FF1">
        <w:rPr>
          <w:rStyle w:val="FootnoteReference"/>
          <w:rFonts w:ascii="Gandhari Unicode" w:hAnsi="Gandhari Unicode" w:cs="e-Tamil OTC"/>
          <w:lang w:val="en-GB"/>
        </w:rPr>
        <w:footnoteReference w:id="366"/>
      </w:r>
      <w:r w:rsidRPr="00542FF1">
        <w:rPr>
          <w:rFonts w:ascii="Gandhari Unicode" w:hAnsi="Gandhari Unicode" w:cs="e-Tamil OTC"/>
          <w:lang w:val="en-GB"/>
        </w:rPr>
        <w:t xml:space="preserve"> [my] soft shoulders,</w:t>
      </w:r>
    </w:p>
    <w:p w14:paraId="5F46417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intimacy with the man from the hills,</w:t>
      </w:r>
    </w:p>
    <w:p w14:paraId="2549F40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waterfall plunging from the mountain</w:t>
      </w:r>
    </w:p>
    <w:p w14:paraId="2123982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brings</w:t>
      </w:r>
      <w:r w:rsidRPr="00542FF1">
        <w:rPr>
          <w:rStyle w:val="FootnoteReference"/>
          <w:rFonts w:ascii="Gandhari Unicode" w:hAnsi="Gandhari Unicode" w:cs="e-Tamil OTC"/>
          <w:lang w:val="en-GB"/>
        </w:rPr>
        <w:footnoteReference w:id="367"/>
      </w:r>
      <w:r w:rsidRPr="00542FF1">
        <w:rPr>
          <w:rFonts w:ascii="Gandhari Unicode" w:hAnsi="Gandhari Unicode" w:cs="e-Tamil OTC"/>
          <w:lang w:val="en-GB"/>
        </w:rPr>
        <w:t xml:space="preserve"> to the collyrium ghat</w:t>
      </w:r>
      <w:r w:rsidRPr="00542FF1">
        <w:rPr>
          <w:rStyle w:val="FootnoteReference"/>
          <w:rFonts w:ascii="Gandhari Unicode" w:hAnsi="Gandhari Unicode" w:cs="e-Tamil OTC"/>
          <w:lang w:val="en-GB"/>
        </w:rPr>
        <w:footnoteReference w:id="368"/>
      </w:r>
      <w:r w:rsidRPr="00542FF1">
        <w:rPr>
          <w:rFonts w:ascii="Gandhari Unicode" w:hAnsi="Gandhari Unicode" w:cs="e-Tamil OTC"/>
          <w:lang w:val="en-GB"/>
        </w:rPr>
        <w:t xml:space="preserve"> the ripe fruit of the jackfruit </w:t>
      </w:r>
      <w:proofErr w:type="gramStart"/>
      <w:r w:rsidRPr="00542FF1">
        <w:rPr>
          <w:rFonts w:ascii="Gandhari Unicode" w:hAnsi="Gandhari Unicode" w:cs="e-Tamil OTC"/>
          <w:lang w:val="en-GB"/>
        </w:rPr>
        <w:t>tree</w:t>
      </w:r>
      <w:proofErr w:type="gramEnd"/>
    </w:p>
    <w:p w14:paraId="6D918B7A"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 xml:space="preserve">fragrant with flowers that had slipped </w:t>
      </w:r>
      <w:proofErr w:type="gramStart"/>
      <w:r w:rsidRPr="00542FF1">
        <w:rPr>
          <w:rFonts w:ascii="Gandhari Unicode" w:hAnsi="Gandhari Unicode" w:cs="e-Tamil OTC"/>
          <w:lang w:val="en-GB"/>
        </w:rPr>
        <w:t>off</w:t>
      </w:r>
      <w:proofErr w:type="gramEnd"/>
    </w:p>
    <w:p w14:paraId="03A0A9B5"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at the touch of the male monkey with bushy(?)</w:t>
      </w:r>
      <w:r w:rsidRPr="00542FF1">
        <w:rPr>
          <w:rStyle w:val="FootnoteReference"/>
          <w:rFonts w:ascii="Gandhari Unicode" w:hAnsi="Gandhari Unicode" w:cs="e-Tamil OTC"/>
          <w:lang w:val="en-GB"/>
        </w:rPr>
        <w:footnoteReference w:id="369"/>
      </w:r>
      <w:r w:rsidRPr="00542FF1">
        <w:rPr>
          <w:rFonts w:ascii="Gandhari Unicode" w:hAnsi="Gandhari Unicode" w:cs="e-Tamil OTC"/>
          <w:lang w:val="en-GB"/>
        </w:rPr>
        <w:t xml:space="preserve"> hair,</w:t>
      </w:r>
    </w:p>
    <w:p w14:paraId="459B24E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because</w:t>
      </w:r>
      <w:r w:rsidRPr="00542FF1">
        <w:rPr>
          <w:rStyle w:val="FootnoteReference"/>
          <w:rFonts w:ascii="Gandhari Unicode" w:hAnsi="Gandhari Unicode" w:cs="e-Tamil OTC"/>
          <w:lang w:val="en-GB"/>
        </w:rPr>
        <w:footnoteReference w:id="370"/>
      </w:r>
      <w:r w:rsidRPr="00542FF1">
        <w:rPr>
          <w:rFonts w:ascii="Gandhari Unicode" w:hAnsi="Gandhari Unicode" w:cs="e-Tamil OTC"/>
          <w:lang w:val="en-GB"/>
        </w:rPr>
        <w:t xml:space="preserve"> great rains had fallen from the cloud</w:t>
      </w:r>
    </w:p>
    <w:p w14:paraId="6BE36278"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t xml:space="preserve">that thundered at night near the mountain </w:t>
      </w:r>
      <w:proofErr w:type="gramStart"/>
      <w:r w:rsidRPr="00542FF1">
        <w:rPr>
          <w:rFonts w:ascii="Gandhari Unicode" w:hAnsi="Gandhari Unicode" w:cs="e-Tamil OTC"/>
          <w:lang w:val="en-GB"/>
        </w:rPr>
        <w:t>side</w:t>
      </w:r>
      <w:proofErr w:type="gramEnd"/>
    </w:p>
    <w:p w14:paraId="0D458A69" w14:textId="77777777" w:rsidR="0092153D" w:rsidRPr="00542FF1" w:rsidRDefault="00014CDD">
      <w:pPr>
        <w:pStyle w:val="Textbody"/>
        <w:tabs>
          <w:tab w:val="left" w:pos="0"/>
          <w:tab w:val="left" w:pos="8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grown with ripe pepper.</w:t>
      </w:r>
    </w:p>
    <w:p w14:paraId="3FDB9884" w14:textId="77777777" w:rsidR="0092153D" w:rsidRPr="00542FF1" w:rsidRDefault="0092153D">
      <w:pPr>
        <w:pStyle w:val="Textbody"/>
        <w:tabs>
          <w:tab w:val="left" w:pos="1738"/>
        </w:tabs>
        <w:spacing w:after="0"/>
        <w:rPr>
          <w:rFonts w:ascii="Gandhari Unicode" w:hAnsi="Gandhari Unicode" w:cs="e-Tamil OTC"/>
          <w:lang w:val="en-GB"/>
        </w:rPr>
      </w:pPr>
    </w:p>
    <w:p w14:paraId="6676C689" w14:textId="77777777" w:rsidR="0092153D" w:rsidRPr="00542FF1" w:rsidRDefault="0092153D">
      <w:pPr>
        <w:pStyle w:val="Textbody"/>
        <w:tabs>
          <w:tab w:val="left" w:pos="1738"/>
        </w:tabs>
        <w:spacing w:after="0"/>
        <w:rPr>
          <w:rFonts w:ascii="Gandhari Unicode" w:hAnsi="Gandhari Unicode" w:cs="e-Tamil OTC"/>
          <w:lang w:val="en-GB"/>
        </w:rPr>
      </w:pPr>
    </w:p>
    <w:p w14:paraId="75AB53A7"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7b</w:t>
      </w:r>
      <w:r w:rsidRPr="00542FF1">
        <w:rPr>
          <w:rFonts w:ascii="Gandhari Unicode" w:hAnsi="Gandhari Unicode" w:cs="e-Tamil OTC"/>
          <w:lang w:val="en-GB"/>
        </w:rPr>
        <w:tab/>
        <w:t>It is not noble, even bending [my] soft shoulders,</w:t>
      </w:r>
    </w:p>
    <w:p w14:paraId="48B51E5C"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75A9074"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91</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C</w:t>
      </w:r>
      <w:proofErr w:type="gramStart"/>
      <w:r w:rsidRPr="003F671A">
        <w:rPr>
          <w:rFonts w:ascii="Gandhari Unicode" w:hAnsi="Gandhari Unicode"/>
          <w:i w:val="0"/>
          <w:iCs w:val="0"/>
          <w:color w:val="auto"/>
        </w:rPr>
        <w:t>4</w:t>
      </w:r>
      <w:r w:rsidRPr="003F671A">
        <w:rPr>
          <w:rFonts w:ascii="e-Tamil OTC" w:hAnsi="e-Tamil OTC" w:cs="e-Tamil OTC"/>
          <w:i w:val="0"/>
          <w:iCs w:val="0"/>
          <w:color w:val="auto"/>
        </w:rPr>
        <w:t>:</w:t>
      </w:r>
      <w:r w:rsidRPr="003F671A">
        <w:rPr>
          <w:rFonts w:ascii="e-Tamil OTC" w:hAnsi="e-Tamil OTC" w:cs="e-Tamil OTC"/>
          <w:i w:val="0"/>
          <w:iCs w:val="0"/>
          <w:color w:val="auto"/>
          <w:cs/>
        </w:rPr>
        <w:t>ஔவையார்</w:t>
      </w:r>
      <w:proofErr w:type="gramEnd"/>
      <w:r w:rsidRPr="003F671A">
        <w:rPr>
          <w:rFonts w:ascii="e-Tamil OTC" w:hAnsi="e-Tamil OTC" w:cs="e-Tamil OTC"/>
          <w:i w:val="0"/>
          <w:iCs w:val="0"/>
          <w:color w:val="auto"/>
          <w:cs/>
        </w:rPr>
        <w:t>)</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SHE/the courtesan/other woman</w:t>
      </w:r>
    </w:p>
    <w:p w14:paraId="1864949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பரத்தையர்மாட்டுப் பிரிந்த தலைமகன் வாயில் வேண்டிப் புக்கவழித் தன் வரைத்தன்றி அவன் வரைத்தாகித் தன்னெஞ்சு நெகிழ்ந்துழித் தலைமகள் அதனை நெருங்கிச் சொல்லியது. </w:t>
      </w:r>
      <w:r w:rsidRPr="00542FF1">
        <w:rPr>
          <w:rFonts w:ascii="Gandhari Unicode" w:hAnsi="Gandhari Unicode" w:cs="e-Tamil OTC"/>
          <w:lang w:val="en-GB"/>
        </w:rPr>
        <w:t xml:space="preserve">2. </w:t>
      </w:r>
      <w:r w:rsidRPr="00542FF1">
        <w:rPr>
          <w:rFonts w:ascii="Gandhari Unicode" w:hAnsi="Gandhari Unicode" w:cs="e-Tamil OTC"/>
          <w:cs/>
          <w:lang w:val="en-GB"/>
        </w:rPr>
        <w:t>பரத்தையிற் பிரிந்து வந்தவழி வேறுபட்ட கிழத்தியைத் தோழி கூறியதூஉமாம்.</w:t>
      </w:r>
    </w:p>
    <w:p w14:paraId="65A57EFB" w14:textId="77777777" w:rsidR="0092153D" w:rsidRPr="00542FF1" w:rsidRDefault="0092153D">
      <w:pPr>
        <w:pStyle w:val="Textbody"/>
        <w:spacing w:after="29"/>
        <w:rPr>
          <w:rFonts w:ascii="Gandhari Unicode" w:hAnsi="Gandhari Unicode" w:cs="e-Tamil OTC"/>
        </w:rPr>
      </w:pPr>
    </w:p>
    <w:p w14:paraId="1905556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அரிற்பவர்ப்</w:t>
      </w:r>
      <w:r w:rsidRPr="00542FF1">
        <w:rPr>
          <w:rFonts w:ascii="Gandhari Unicode" w:hAnsi="Gandhari Unicode" w:cs="e-Tamil OTC"/>
          <w:cs/>
        </w:rPr>
        <w:t xml:space="preserve"> பிரம்பின் வரிப்புற விளைகனி</w:t>
      </w:r>
      <w:r w:rsidRPr="00542FF1">
        <w:rPr>
          <w:rFonts w:ascii="Gandhari Unicode" w:hAnsi="Gandhari Unicode" w:cs="e-Tamil OTC"/>
          <w:cs/>
        </w:rPr>
        <w:tab/>
      </w:r>
    </w:p>
    <w:p w14:paraId="7CA916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w:t>
      </w:r>
      <w:r w:rsidRPr="00542FF1">
        <w:rPr>
          <w:rFonts w:ascii="Gandhari Unicode" w:hAnsi="Gandhari Unicode" w:cs="e-Tamil OTC"/>
          <w:u w:val="wave"/>
          <w:cs/>
        </w:rPr>
        <w:t>ரிலஞ்சிக்</w:t>
      </w:r>
      <w:r w:rsidRPr="00542FF1">
        <w:rPr>
          <w:rFonts w:ascii="Gandhari Unicode" w:hAnsi="Gandhari Unicode" w:cs="e-Tamil OTC"/>
          <w:cs/>
        </w:rPr>
        <w:t xml:space="preserve"> கெண்டை கதூஉந்</w:t>
      </w:r>
    </w:p>
    <w:p w14:paraId="7DDD53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தண்டுறை யூரன் பெண்டினை யாயிற்</w:t>
      </w:r>
    </w:p>
    <w:p w14:paraId="2EC7E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குகநின் </w:t>
      </w:r>
      <w:r w:rsidRPr="00542FF1">
        <w:rPr>
          <w:rFonts w:ascii="Gandhari Unicode" w:hAnsi="Gandhari Unicode" w:cs="e-Tamil OTC"/>
          <w:u w:val="wave"/>
          <w:cs/>
        </w:rPr>
        <w:t>னெஞ்சிற்</w:t>
      </w:r>
      <w:r w:rsidRPr="00542FF1">
        <w:rPr>
          <w:rFonts w:ascii="Gandhari Unicode" w:hAnsi="Gandhari Unicode" w:cs="e-Tamil OTC"/>
          <w:cs/>
        </w:rPr>
        <w:t xml:space="preserve"> படரே</w:t>
      </w:r>
    </w:p>
    <w:p w14:paraId="471FB5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 தீயு மாரி வண்கைக்</w:t>
      </w:r>
    </w:p>
    <w:p w14:paraId="267C7F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கடும்பகட் டியானை நெடுந்தே ரஞ்சிக்</w:t>
      </w:r>
    </w:p>
    <w:p w14:paraId="113FDA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கொன்முனை யிரவூர் போலச்</w:t>
      </w:r>
    </w:p>
    <w:p w14:paraId="59A78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 குகநீ துஞ்சு நாளே.</w:t>
      </w:r>
    </w:p>
    <w:p w14:paraId="0C464EAD" w14:textId="77777777" w:rsidR="0092153D" w:rsidRPr="00542FF1" w:rsidRDefault="0092153D">
      <w:pPr>
        <w:pStyle w:val="Textbody"/>
        <w:spacing w:after="29"/>
        <w:rPr>
          <w:rFonts w:ascii="Gandhari Unicode" w:hAnsi="Gandhari Unicode" w:cs="e-Tamil OTC"/>
        </w:rPr>
      </w:pPr>
    </w:p>
    <w:p w14:paraId="00450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அரிற்பவர்ப் </w:t>
      </w:r>
      <w:r w:rsidRPr="00542FF1">
        <w:rPr>
          <w:rFonts w:ascii="Gandhari Unicode" w:hAnsi="Gandhari Unicode" w:cs="e-Tamil OTC"/>
        </w:rPr>
        <w:t xml:space="preserve">C2+3v+4v,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அரிற்பவர் </w:t>
      </w:r>
      <w:r w:rsidRPr="00542FF1">
        <w:rPr>
          <w:rFonts w:ascii="Gandhari Unicode" w:hAnsi="Gandhari Unicode" w:cs="e-Tamil OTC"/>
        </w:rPr>
        <w:t xml:space="preserve">AT; </w:t>
      </w:r>
      <w:r w:rsidRPr="00542FF1">
        <w:rPr>
          <w:rFonts w:ascii="Gandhari Unicode" w:hAnsi="Gandhari Unicode" w:cs="e-Tamil OTC"/>
          <w:cs/>
        </w:rPr>
        <w:t xml:space="preserve">அரிற்பவப் </w:t>
      </w:r>
      <w:r w:rsidRPr="00542FF1">
        <w:rPr>
          <w:rFonts w:ascii="Gandhari Unicode" w:hAnsi="Gandhari Unicode" w:cs="e-Tamil OTC"/>
        </w:rPr>
        <w:t xml:space="preserve">Nam.; </w:t>
      </w:r>
      <w:r w:rsidRPr="00542FF1">
        <w:rPr>
          <w:rFonts w:ascii="Gandhari Unicode" w:hAnsi="Gandhari Unicode" w:cs="e-Tamil OTC"/>
          <w:cs/>
        </w:rPr>
        <w:t xml:space="preserve">அரிப்பவர்ப் </w:t>
      </w:r>
      <w:r w:rsidRPr="00542FF1">
        <w:rPr>
          <w:rFonts w:ascii="Gandhari Unicode" w:hAnsi="Gandhari Unicode" w:cs="e-Tamil OTC"/>
        </w:rPr>
        <w:t xml:space="preserve">L1, C1+3+4,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அரிப்பவர் </w:t>
      </w:r>
      <w:r w:rsidRPr="00542FF1">
        <w:rPr>
          <w:rFonts w:ascii="Gandhari Unicode" w:hAnsi="Gandhari Unicode" w:cs="e-Tamil OTC"/>
        </w:rPr>
        <w:t xml:space="preserve">G1+2, I; </w:t>
      </w:r>
      <w:r w:rsidRPr="00542FF1">
        <w:rPr>
          <w:rFonts w:ascii="Gandhari Unicode" w:hAnsi="Gandhari Unicode" w:cs="e-Tamil OTC"/>
          <w:cs/>
        </w:rPr>
        <w:t xml:space="preserve">அரிப்பிர் </w:t>
      </w:r>
      <w:r w:rsidRPr="00542FF1">
        <w:rPr>
          <w:rFonts w:ascii="Gandhari Unicode" w:hAnsi="Gandhari Unicode" w:cs="e-Tamil OTC"/>
        </w:rPr>
        <w:t xml:space="preserve">G2v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L1, 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பரம்பின்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371"/>
      </w:r>
      <w:r w:rsidRPr="00542FF1">
        <w:rPr>
          <w:rFonts w:ascii="Gandhari Unicode" w:hAnsi="Gandhari Unicode" w:cs="e-Tamil OTC"/>
          <w:cs/>
        </w:rPr>
        <w:t xml:space="preserve"> மரம்பின் </w:t>
      </w:r>
      <w:r w:rsidRPr="00542FF1">
        <w:rPr>
          <w:rFonts w:ascii="Gandhari Unicode" w:hAnsi="Gandhari Unicode" w:cs="e-Tamil OTC"/>
        </w:rPr>
        <w:t xml:space="preserve">G1v; </w:t>
      </w:r>
      <w:r w:rsidRPr="00542FF1">
        <w:rPr>
          <w:rFonts w:ascii="Gandhari Unicode" w:hAnsi="Gandhari Unicode" w:cs="e-Tamil OTC"/>
          <w:cs/>
        </w:rPr>
        <w:t xml:space="preserve">பாம்பின்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ரிலஞ்சிக்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ரிலைஞ்சிக்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7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கதூஉந் </w:t>
      </w:r>
      <w:r w:rsidRPr="00542FF1">
        <w:rPr>
          <w:rFonts w:ascii="Gandhari Unicode" w:hAnsi="Gandhari Unicode" w:cs="e-Tamil OTC"/>
        </w:rPr>
        <w:t xml:space="preserve">C3v+4,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ததூஉந் </w:t>
      </w:r>
      <w:r w:rsidRPr="00542FF1">
        <w:rPr>
          <w:rFonts w:ascii="Gandhari Unicode" w:hAnsi="Gandhari Unicode" w:cs="e-Tamil OTC"/>
        </w:rPr>
        <w:t xml:space="preserve">L1, C1+2+3, 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னெஞ்சிற்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னெஞ்சினிற் </w:t>
      </w:r>
      <w:r w:rsidRPr="00542FF1">
        <w:rPr>
          <w:rFonts w:ascii="Gandhari Unicode" w:hAnsi="Gandhari Unicode" w:cs="e-Tamil OTC"/>
        </w:rPr>
        <w:t xml:space="preserve">C4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ரஞ்சிக் </w:t>
      </w:r>
      <w:r w:rsidRPr="00542FF1">
        <w:rPr>
          <w:rFonts w:ascii="Gandhari Unicode" w:hAnsi="Gandhari Unicode" w:cs="e-Tamil OTC"/>
        </w:rPr>
        <w:t xml:space="preserve">L1, C1+2+3, G1+2, Nam., EA; </w:t>
      </w:r>
      <w:r w:rsidRPr="00542FF1">
        <w:rPr>
          <w:rFonts w:ascii="Gandhari Unicode" w:hAnsi="Gandhari Unicode" w:cs="e-Tamil OTC"/>
          <w:cs/>
        </w:rPr>
        <w:t xml:space="preserve">ரஞ்சி </w:t>
      </w:r>
      <w:r w:rsidRPr="00542FF1">
        <w:rPr>
          <w:rFonts w:ascii="Gandhari Unicode" w:hAnsi="Gandhari Unicode" w:cs="e-Tamil OTC"/>
        </w:rPr>
        <w:t xml:space="preserve">C2v+4,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8a</w:t>
      </w:r>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 xml:space="preserve">L1, C1+2+3+4,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 </w:t>
      </w:r>
      <w:r w:rsidRPr="00542FF1">
        <w:rPr>
          <w:rFonts w:ascii="Gandhari Unicode" w:hAnsi="Gandhari Unicode" w:cs="e-Tamil OTC"/>
        </w:rPr>
        <w:t>G1</w:t>
      </w:r>
    </w:p>
    <w:p w14:paraId="73AA1D4B" w14:textId="77777777" w:rsidR="0092153D" w:rsidRPr="00542FF1" w:rsidRDefault="0092153D">
      <w:pPr>
        <w:pStyle w:val="Textbody"/>
        <w:spacing w:after="29"/>
        <w:rPr>
          <w:rFonts w:ascii="Gandhari Unicode" w:hAnsi="Gandhari Unicode" w:cs="e-Tamil OTC"/>
        </w:rPr>
      </w:pPr>
    </w:p>
    <w:p w14:paraId="6032ABD9"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i/>
          <w:iCs/>
          <w:lang w:val="en-GB"/>
        </w:rPr>
        <w:t>aril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pirampiṉ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kaṉi</w:t>
      </w:r>
      <w:proofErr w:type="spellEnd"/>
    </w:p>
    <w:p w14:paraId="12F797C0"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ilañci</w:t>
      </w:r>
      <w:proofErr w:type="spellEnd"/>
      <w:r w:rsidR="002938B9">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3F855427"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ūraṉ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peṇṭiṉai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78FA26DE"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Pr="00542FF1">
        <w:rPr>
          <w:rFonts w:ascii="Gandhari Unicode" w:hAnsi="Gandhari Unicode" w:cs="e-Tamil OTC"/>
          <w:lang w:val="en-GB"/>
        </w:rPr>
        <w:t>ākuka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rPr>
        <w:t xml:space="preserve"> </w:t>
      </w:r>
      <w:r w:rsidRPr="00542FF1">
        <w:rPr>
          <w:rFonts w:ascii="Gandhari Unicode" w:hAnsi="Gandhari Unicode" w:cs="e-Tamil OTC"/>
          <w:i/>
          <w:iCs/>
        </w:rPr>
        <w:t>n</w:t>
      </w:r>
      <w:proofErr w:type="spellStart"/>
      <w:r w:rsidRPr="00542FF1">
        <w:rPr>
          <w:rFonts w:ascii="Gandhari Unicode" w:hAnsi="Gandhari Unicode" w:cs="e-Tamil OTC"/>
          <w:i/>
          <w:iCs/>
          <w:lang w:val="en-GB"/>
        </w:rPr>
        <w:t>eñciṉ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paṭar</w:t>
      </w:r>
      <w:proofErr w:type="spellEnd"/>
      <w:r w:rsidR="002938B9">
        <w:rPr>
          <w:rFonts w:ascii="Gandhari Unicode" w:hAnsi="Gandhari Unicode" w:cs="e-Tamil OTC"/>
          <w:lang w:val="en-GB"/>
        </w:rPr>
        <w:t>-</w:t>
      </w:r>
      <w:r w:rsidRPr="00542FF1">
        <w:rPr>
          <w:rFonts w:ascii="Gandhari Unicode" w:hAnsi="Gandhari Unicode" w:cs="e-Tamil OTC"/>
          <w:lang w:val="en-GB"/>
        </w:rPr>
        <w:t>ē</w:t>
      </w:r>
    </w:p>
    <w:p w14:paraId="2FB21686" w14:textId="77777777" w:rsidR="0092153D" w:rsidRPr="00542FF1" w:rsidRDefault="002938B9">
      <w:pPr>
        <w:pStyle w:val="Textbody"/>
        <w:spacing w:after="28"/>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ōvāt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īyum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māri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vaṇ</w:t>
      </w:r>
      <w:proofErr w:type="spellEnd"/>
      <w:r w:rsidR="00014CDD" w:rsidRPr="00542FF1">
        <w:rPr>
          <w:rFonts w:ascii="Gandhari Unicode" w:hAnsi="Gandhari Unicode" w:cs="e-Tamil OTC"/>
          <w:lang w:val="en-GB"/>
        </w:rPr>
        <w:t xml:space="preserve"> kai</w:t>
      </w:r>
    </w:p>
    <w:p w14:paraId="5E16E087"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pakaṭṭ</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p>
    <w:p w14:paraId="2EB090AF" w14:textId="77777777" w:rsidR="0092153D" w:rsidRPr="00542FF1" w:rsidRDefault="00014CDD">
      <w:pPr>
        <w:pStyle w:val="Textbody"/>
        <w:spacing w:after="28"/>
        <w:rPr>
          <w:rFonts w:ascii="Gandhari Unicode" w:hAnsi="Gandhari Unicode" w:cs="e-Tamil OTC"/>
          <w:lang w:val="en-GB"/>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muṉai</w:t>
      </w:r>
      <w:proofErr w:type="spellEnd"/>
      <w:r w:rsidRPr="00542FF1">
        <w:rPr>
          <w:rFonts w:ascii="Gandhari Unicode" w:hAnsi="Gandhari Unicode" w:cs="e-Tamil OTC"/>
          <w:lang w:val="en-GB"/>
        </w:rPr>
        <w:t xml:space="preserve"> </w:t>
      </w:r>
      <w:r w:rsidR="002938B9">
        <w:rPr>
          <w:rFonts w:ascii="Gandhari Unicode" w:hAnsi="Gandhari Unicode" w:cs="e-Tamil OTC"/>
          <w:lang w:val="en-GB"/>
        </w:rPr>
        <w:t>~</w:t>
      </w:r>
      <w:proofErr w:type="spellStart"/>
      <w:r w:rsidR="002938B9">
        <w:rPr>
          <w:rFonts w:ascii="Gandhari Unicode" w:hAnsi="Gandhari Unicode" w:cs="e-Tamil OTC"/>
          <w:lang w:val="en-GB"/>
        </w:rPr>
        <w:t>irav</w:t>
      </w:r>
      <w:proofErr w:type="spellEnd"/>
      <w:r w:rsidR="002938B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2938B9">
        <w:rPr>
          <w:rFonts w:ascii="Gandhari Unicode" w:hAnsi="Gandhari Unicode" w:cs="e-Tamil OTC"/>
          <w:lang w:val="en-GB"/>
        </w:rPr>
        <w:t>+</w:t>
      </w:r>
    </w:p>
    <w:p w14:paraId="46AB43CB" w14:textId="77777777" w:rsidR="0092153D" w:rsidRPr="00542FF1" w:rsidRDefault="00014CDD">
      <w:pPr>
        <w:pStyle w:val="Textbody"/>
        <w:spacing w:after="28"/>
        <w:rPr>
          <w:rFonts w:ascii="Gandhari Unicode" w:hAnsi="Gandhari Unicode" w:cs="e-Tamil OTC"/>
        </w:rPr>
      </w:pPr>
      <w:proofErr w:type="spellStart"/>
      <w:r w:rsidRPr="00542FF1">
        <w:rPr>
          <w:rFonts w:ascii="Gandhari Unicode" w:hAnsi="Gandhari Unicode" w:cs="e-Tamil OTC"/>
        </w:rPr>
        <w:t>cila</w:t>
      </w:r>
      <w:proofErr w:type="spellEnd"/>
      <w:r w:rsidRPr="00542FF1">
        <w:rPr>
          <w:rFonts w:ascii="Gandhari Unicode" w:hAnsi="Gandhari Unicode" w:cs="e-Tamil OTC"/>
        </w:rPr>
        <w:t xml:space="preserve"> </w:t>
      </w:r>
      <w:r w:rsidR="002938B9">
        <w:rPr>
          <w:rFonts w:ascii="Gandhari Unicode" w:hAnsi="Gandhari Unicode" w:cs="e-Tamil OTC"/>
        </w:rPr>
        <w:t>~</w:t>
      </w:r>
      <w:proofErr w:type="spellStart"/>
      <w:r w:rsidRPr="00542FF1">
        <w:rPr>
          <w:rFonts w:ascii="Gandhari Unicode" w:hAnsi="Gandhari Unicode" w:cs="e-Tamil OTC"/>
        </w:rPr>
        <w:t>ākuka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nī</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tuñcum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nāḷ</w:t>
      </w:r>
      <w:proofErr w:type="spellEnd"/>
      <w:r w:rsidR="002938B9">
        <w:rPr>
          <w:rFonts w:ascii="Gandhari Unicode" w:hAnsi="Gandhari Unicode" w:cs="e-Tamil OTC"/>
        </w:rPr>
        <w:t>-</w:t>
      </w:r>
      <w:r w:rsidRPr="00542FF1">
        <w:rPr>
          <w:rFonts w:ascii="Gandhari Unicode" w:hAnsi="Gandhari Unicode" w:cs="e-Tamil OTC"/>
        </w:rPr>
        <w:t>ē.</w:t>
      </w:r>
    </w:p>
    <w:p w14:paraId="3354A1C2" w14:textId="77777777" w:rsidR="0092153D" w:rsidRPr="00542FF1" w:rsidRDefault="0092153D">
      <w:pPr>
        <w:pStyle w:val="Textbody"/>
        <w:spacing w:after="29" w:line="260" w:lineRule="exact"/>
        <w:jc w:val="both"/>
        <w:rPr>
          <w:rFonts w:ascii="Gandhari Unicode" w:hAnsi="Gandhari Unicode" w:cs="e-Tamil OTC"/>
          <w:lang w:val="en-GB"/>
        </w:rPr>
      </w:pPr>
    </w:p>
    <w:p w14:paraId="50CE4F3D" w14:textId="77777777" w:rsidR="003F671A" w:rsidRDefault="003F671A">
      <w:pPr>
        <w:suppressAutoHyphens w:val="0"/>
        <w:rPr>
          <w:rFonts w:ascii="Gandhari Unicode" w:hAnsi="Gandhari Unicode" w:cs="e-Tamil OTC"/>
          <w:lang w:val="en-GB"/>
        </w:rPr>
      </w:pPr>
      <w:r>
        <w:rPr>
          <w:rFonts w:ascii="Gandhari Unicode" w:hAnsi="Gandhari Unicode" w:cs="e-Tamil OTC"/>
          <w:lang w:val="en-GB"/>
        </w:rPr>
        <w:br w:type="page"/>
      </w:r>
    </w:p>
    <w:p w14:paraId="15C2C71B" w14:textId="77777777" w:rsidR="0092153D" w:rsidRPr="00542FF1" w:rsidRDefault="00014CDD">
      <w:pPr>
        <w:pStyle w:val="Textbody"/>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1. Spoken approaching him by HER when her heart was hurt, being one that has a place with him without having a place of its own(?), as HE, who had separated because of the courtesans/other women, entered wishing for mediation/the door.</w:t>
      </w:r>
    </w:p>
    <w:p w14:paraId="6C5D1885" w14:textId="77777777" w:rsidR="0092153D" w:rsidRPr="00542FF1" w:rsidRDefault="00014CDD">
      <w:pPr>
        <w:pStyle w:val="Textbody"/>
        <w:spacing w:after="113" w:line="260" w:lineRule="exact"/>
        <w:jc w:val="both"/>
        <w:rPr>
          <w:rFonts w:ascii="Gandhari Unicode" w:hAnsi="Gandhari Unicode" w:cs="e-Tamil OTC"/>
          <w:lang w:val="en-GB"/>
        </w:rPr>
      </w:pPr>
      <w:r w:rsidRPr="00542FF1">
        <w:rPr>
          <w:rFonts w:ascii="Gandhari Unicode" w:hAnsi="Gandhari Unicode" w:cs="e-Tamil OTC"/>
          <w:lang w:val="en-GB"/>
        </w:rPr>
        <w:t>2. Spoken by the confidante to HER who was changed when he came after having separated from the courtesan/the other woman.</w:t>
      </w:r>
    </w:p>
    <w:p w14:paraId="4A828B9E" w14:textId="77777777" w:rsidR="0092153D" w:rsidRPr="00542FF1" w:rsidRDefault="00014CDD">
      <w:pPr>
        <w:pStyle w:val="Textbody"/>
        <w:spacing w:after="0" w:line="260" w:lineRule="exact"/>
        <w:jc w:val="both"/>
        <w:rPr>
          <w:rFonts w:ascii="Gandhari Unicode" w:hAnsi="Gandhari Unicode" w:cs="e-Tamil OTC"/>
        </w:rPr>
      </w:pPr>
      <w:r w:rsidRPr="00542FF1">
        <w:rPr>
          <w:rFonts w:ascii="Gandhari Unicode" w:hAnsi="Gandhari Unicode" w:cs="e-Tamil OTC"/>
          <w:lang w:val="en-GB"/>
        </w:rPr>
        <w:t>thicket creeper reed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line back</w:t>
      </w:r>
      <w:r w:rsidRPr="00542FF1">
        <w:rPr>
          <w:rFonts w:ascii="Gandhari Unicode" w:hAnsi="Gandhari Unicode" w:cs="e-Tamil OTC"/>
        </w:rPr>
        <w:t xml:space="preserve"> </w:t>
      </w:r>
      <w:r w:rsidRPr="00542FF1">
        <w:rPr>
          <w:rFonts w:ascii="Gandhari Unicode" w:hAnsi="Gandhari Unicode" w:cs="e-Tamil OTC"/>
          <w:lang w:val="en-GB"/>
        </w:rPr>
        <w:t>ripen- ripe-</w:t>
      </w:r>
      <w:proofErr w:type="gramStart"/>
      <w:r w:rsidRPr="00542FF1">
        <w:rPr>
          <w:rFonts w:ascii="Gandhari Unicode" w:hAnsi="Gandhari Unicode" w:cs="e-Tamil OTC"/>
          <w:lang w:val="en-GB"/>
        </w:rPr>
        <w:t>fruit</w:t>
      </w:r>
      <w:proofErr w:type="gramEnd"/>
    </w:p>
    <w:p w14:paraId="0D331C6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Pr="00542FF1">
        <w:rPr>
          <w:rFonts w:ascii="Gandhari Unicode" w:hAnsi="Gandhari Unicode" w:cs="e-Tamil OTC"/>
          <w:lang w:val="en-GB"/>
        </w:rPr>
        <w:t xml:space="preserve">tank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w:t>
      </w:r>
      <w:r w:rsidRPr="00542FF1">
        <w:rPr>
          <w:rFonts w:ascii="Gandhari Unicode" w:hAnsi="Gandhari Unicode" w:cs="e-Tamil OTC"/>
        </w:rPr>
        <w:t xml:space="preserve"> </w:t>
      </w:r>
      <w:r w:rsidRPr="00542FF1">
        <w:rPr>
          <w:rFonts w:ascii="Gandhari Unicode" w:hAnsi="Gandhari Unicode" w:cs="e-Tamil OTC"/>
          <w:lang w:val="en-GB"/>
        </w:rPr>
        <w:t>seizing-</w:t>
      </w:r>
      <w:r w:rsidRPr="00542FF1">
        <w:rPr>
          <w:rFonts w:ascii="Gandhari Unicode" w:hAnsi="Gandhari Unicode" w:cs="e-Tamil OTC"/>
        </w:rPr>
        <w:t xml:space="preserve"> </w:t>
      </w:r>
      <w:r w:rsidRPr="00542FF1">
        <w:rPr>
          <w:rFonts w:ascii="Gandhari Unicode" w:hAnsi="Gandhari Unicode" w:cs="e-Tamil OTC"/>
        </w:rPr>
        <w:tab/>
      </w:r>
    </w:p>
    <w:p w14:paraId="7CD5FD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 village-he</w:t>
      </w:r>
      <w:r w:rsidRPr="00542FF1">
        <w:rPr>
          <w:rFonts w:ascii="Gandhari Unicode" w:hAnsi="Gandhari Unicode" w:cs="e-Tamil OTC"/>
        </w:rPr>
        <w:t xml:space="preserve"> </w:t>
      </w:r>
      <w:r w:rsidRPr="00542FF1">
        <w:rPr>
          <w:rFonts w:ascii="Gandhari Unicode" w:hAnsi="Gandhari Unicode" w:cs="e-Tamil OTC"/>
          <w:lang w:val="en-GB"/>
        </w:rPr>
        <w:t>woman-you become-</w:t>
      </w:r>
      <w:proofErr w:type="gramStart"/>
      <w:r w:rsidRPr="00542FF1">
        <w:rPr>
          <w:rFonts w:ascii="Gandhari Unicode" w:hAnsi="Gandhari Unicode" w:cs="e-Tamil OTC"/>
          <w:lang w:val="en-GB"/>
        </w:rPr>
        <w:t>if</w:t>
      </w:r>
      <w:proofErr w:type="gramEnd"/>
    </w:p>
    <w:p w14:paraId="386CEB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your-</w:t>
      </w:r>
      <w:r w:rsidRPr="00542FF1">
        <w:rPr>
          <w:rFonts w:ascii="Gandhari Unicode" w:hAnsi="Gandhari Unicode" w:cs="e-Tamil OTC"/>
        </w:rPr>
        <w:t xml:space="preserve"> </w:t>
      </w:r>
      <w:r w:rsidRPr="00542FF1">
        <w:rPr>
          <w:rFonts w:ascii="Gandhari Unicode" w:hAnsi="Gandhari Unicode" w:cs="e-Tamil OTC"/>
          <w:lang w:val="en-GB"/>
        </w:rPr>
        <w:t>heart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affliction</w:t>
      </w:r>
      <w:r w:rsidRPr="00542FF1">
        <w:rPr>
          <w:rFonts w:ascii="Gandhari Unicode" w:hAnsi="Gandhari Unicode" w:cs="e-Tamil OTC"/>
          <w:position w:val="6"/>
          <w:lang w:val="en-GB"/>
        </w:rPr>
        <w:t>ē</w:t>
      </w:r>
    </w:p>
    <w:p w14:paraId="458FBE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stop-not giving- cloud generous </w:t>
      </w:r>
      <w:proofErr w:type="gramStart"/>
      <w:r w:rsidRPr="00542FF1">
        <w:rPr>
          <w:rFonts w:ascii="Gandhari Unicode" w:hAnsi="Gandhari Unicode" w:cs="e-Tamil OTC"/>
          <w:lang w:val="en-GB"/>
        </w:rPr>
        <w:t>hand</w:t>
      </w:r>
      <w:proofErr w:type="gramEnd"/>
    </w:p>
    <w:p w14:paraId="369AD6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high</w:t>
      </w:r>
      <w:r w:rsidRPr="00542FF1">
        <w:rPr>
          <w:rFonts w:ascii="Gandhari Unicode" w:hAnsi="Gandhari Unicode" w:cs="e-Tamil OTC"/>
        </w:rPr>
        <w:t xml:space="preserve"> </w:t>
      </w:r>
      <w:r w:rsidRPr="00542FF1">
        <w:rPr>
          <w:rFonts w:ascii="Gandhari Unicode" w:hAnsi="Gandhari Unicode" w:cs="e-Tamil OTC"/>
          <w:lang w:val="en-GB"/>
        </w:rPr>
        <w:t>elephant</w:t>
      </w:r>
      <w:r w:rsidRPr="00542FF1">
        <w:rPr>
          <w:rFonts w:ascii="Gandhari Unicode" w:hAnsi="Gandhari Unicode" w:cs="e-Tamil OTC"/>
        </w:rPr>
        <w:t xml:space="preserve"> </w:t>
      </w:r>
      <w:r w:rsidRPr="00542FF1">
        <w:rPr>
          <w:rFonts w:ascii="Gandhari Unicode" w:hAnsi="Gandhari Unicode" w:cs="e-Tamil OTC"/>
          <w:lang w:val="en-GB"/>
        </w:rPr>
        <w:t xml:space="preserve">long chariot </w:t>
      </w:r>
      <w:proofErr w:type="spellStart"/>
      <w:r w:rsidRPr="00542FF1">
        <w:rPr>
          <w:rFonts w:ascii="Gandhari Unicode" w:hAnsi="Gandhari Unicode" w:cs="e-Tamil OTC"/>
          <w:lang w:val="en-GB"/>
        </w:rPr>
        <w:t>Añci</w:t>
      </w:r>
      <w:proofErr w:type="spellEnd"/>
    </w:p>
    <w:p w14:paraId="6D274DA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lang w:val="en-GB"/>
        </w:rPr>
        <w:t>koṉ</w:t>
      </w:r>
      <w:proofErr w:type="spellEnd"/>
      <w:r w:rsidRPr="00542FF1">
        <w:rPr>
          <w:rStyle w:val="FootnoteReference"/>
          <w:rFonts w:ascii="Gandhari Unicode" w:hAnsi="Gandhari Unicode" w:cs="e-Tamil OTC"/>
          <w:lang w:val="en-GB"/>
        </w:rPr>
        <w:footnoteReference w:id="373"/>
      </w:r>
      <w:r w:rsidRPr="00542FF1">
        <w:rPr>
          <w:rFonts w:ascii="Gandhari Unicode" w:hAnsi="Gandhari Unicode" w:cs="e-Tamil OTC"/>
        </w:rPr>
        <w:t xml:space="preserve"> </w:t>
      </w:r>
      <w:r w:rsidRPr="00542FF1">
        <w:rPr>
          <w:rFonts w:ascii="Gandhari Unicode" w:hAnsi="Gandhari Unicode" w:cs="e-Tamil OTC"/>
          <w:lang w:val="en-GB"/>
        </w:rPr>
        <w:t>front line night village be-</w:t>
      </w:r>
      <w:proofErr w:type="gramStart"/>
      <w:r w:rsidRPr="00542FF1">
        <w:rPr>
          <w:rFonts w:ascii="Gandhari Unicode" w:hAnsi="Gandhari Unicode" w:cs="e-Tamil OTC"/>
          <w:lang w:val="en-GB"/>
        </w:rPr>
        <w:t>similar</w:t>
      </w:r>
      <w:proofErr w:type="gramEnd"/>
    </w:p>
    <w:p w14:paraId="17DBB2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few may-become you </w:t>
      </w:r>
      <w:proofErr w:type="gramStart"/>
      <w:r w:rsidRPr="00542FF1">
        <w:rPr>
          <w:rFonts w:ascii="Gandhari Unicode" w:hAnsi="Gandhari Unicode" w:cs="e-Tamil OTC"/>
          <w:lang w:val="en-GB"/>
        </w:rPr>
        <w:t>sleeping</w:t>
      </w:r>
      <w:proofErr w:type="gramEnd"/>
      <w:r w:rsidRPr="00542FF1">
        <w:rPr>
          <w:rFonts w:ascii="Gandhari Unicode" w:hAnsi="Gandhari Unicode" w:cs="e-Tamil OTC"/>
          <w:lang w:val="en-GB"/>
        </w:rPr>
        <w:t>- day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4D4C2A" w14:textId="77777777" w:rsidR="0092153D" w:rsidRPr="00542FF1" w:rsidRDefault="0092153D">
      <w:pPr>
        <w:pStyle w:val="Textbody"/>
        <w:spacing w:after="29"/>
        <w:rPr>
          <w:rFonts w:ascii="Gandhari Unicode" w:hAnsi="Gandhari Unicode" w:cs="e-Tamil OTC"/>
          <w:lang w:val="en-GB"/>
        </w:rPr>
      </w:pPr>
    </w:p>
    <w:p w14:paraId="4A6FDF98" w14:textId="77777777" w:rsidR="0092153D" w:rsidRPr="00542FF1" w:rsidRDefault="0092153D">
      <w:pPr>
        <w:pStyle w:val="Textbody"/>
        <w:spacing w:after="29"/>
        <w:rPr>
          <w:rFonts w:ascii="Gandhari Unicode" w:hAnsi="Gandhari Unicode" w:cs="e-Tamil OTC"/>
        </w:rPr>
      </w:pPr>
    </w:p>
    <w:p w14:paraId="40E1991E"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If [you] were</w:t>
      </w:r>
      <w:r w:rsidRPr="00542FF1">
        <w:rPr>
          <w:rStyle w:val="FootnoteReference"/>
          <w:rFonts w:ascii="Gandhari Unicode" w:hAnsi="Gandhari Unicode" w:cs="e-Tamil OTC"/>
          <w:lang w:val="en-GB"/>
        </w:rPr>
        <w:footnoteReference w:id="374"/>
      </w:r>
      <w:r w:rsidRPr="00542FF1">
        <w:rPr>
          <w:rFonts w:ascii="Gandhari Unicode" w:hAnsi="Gandhari Unicode" w:cs="e-Tamil OTC"/>
          <w:lang w:val="en-GB"/>
        </w:rPr>
        <w:t xml:space="preserve"> to become the wife of the man</w:t>
      </w:r>
    </w:p>
    <w:p w14:paraId="29BBF80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village near the cool ghat,</w:t>
      </w:r>
    </w:p>
    <w:p w14:paraId="2B260B9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where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fishes in the tank with deep water seize</w:t>
      </w:r>
      <w:r w:rsidRPr="00542FF1">
        <w:rPr>
          <w:rStyle w:val="FootnoteReference"/>
          <w:rFonts w:ascii="Gandhari Unicode" w:hAnsi="Gandhari Unicode" w:cs="e-Tamil OTC"/>
          <w:lang w:val="en-GB"/>
        </w:rPr>
        <w:footnoteReference w:id="375"/>
      </w:r>
    </w:p>
    <w:p w14:paraId="6D986A49"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fruit with striped outside</w:t>
      </w:r>
      <w:r w:rsidRPr="00542FF1">
        <w:rPr>
          <w:rStyle w:val="FootnoteReference"/>
          <w:rFonts w:ascii="Gandhari Unicode" w:hAnsi="Gandhari Unicode" w:cs="e-Tamil OTC"/>
          <w:lang w:val="en-GB"/>
        </w:rPr>
        <w:footnoteReference w:id="376"/>
      </w:r>
      <w:r w:rsidRPr="00542FF1">
        <w:rPr>
          <w:rFonts w:ascii="Gandhari Unicode" w:hAnsi="Gandhari Unicode" w:cs="e-Tamil OTC"/>
          <w:lang w:val="en-GB"/>
        </w:rPr>
        <w:t xml:space="preserve"> from the reed,</w:t>
      </w:r>
    </w:p>
    <w:p w14:paraId="0B327413"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[forming] a thicket with creepers</w:t>
      </w:r>
      <w:r w:rsidRPr="00542FF1">
        <w:rPr>
          <w:rStyle w:val="FootnoteReference"/>
          <w:rFonts w:ascii="Gandhari Unicode" w:hAnsi="Gandhari Unicode" w:cs="e-Tamil OTC"/>
          <w:lang w:val="en-GB"/>
        </w:rPr>
        <w:footnoteReference w:id="377"/>
      </w:r>
      <w:r w:rsidRPr="00542FF1">
        <w:rPr>
          <w:rFonts w:ascii="Gandhari Unicode" w:hAnsi="Gandhari Unicode" w:cs="e-Tamil OTC"/>
          <w:lang w:val="en-GB"/>
        </w:rPr>
        <w:t>,</w:t>
      </w:r>
    </w:p>
    <w:p w14:paraId="299BB2A1" w14:textId="77777777" w:rsidR="0092153D" w:rsidRPr="00542FF1" w:rsidRDefault="00014CDD">
      <w:pPr>
        <w:pStyle w:val="Textbody"/>
        <w:spacing w:after="57"/>
        <w:rPr>
          <w:rFonts w:ascii="Gandhari Unicode" w:hAnsi="Gandhari Unicode" w:cs="e-Tamil OTC"/>
          <w:lang w:val="en-GB"/>
        </w:rPr>
      </w:pPr>
      <w:r w:rsidRPr="00542FF1">
        <w:rPr>
          <w:rFonts w:ascii="Gandhari Unicode" w:hAnsi="Gandhari Unicode" w:cs="e-Tamil OTC"/>
          <w:lang w:val="en-GB"/>
        </w:rPr>
        <w:t>the affliction of your heart might become much.</w:t>
      </w:r>
    </w:p>
    <w:p w14:paraId="552087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in a village at night, near the terrible front line</w:t>
      </w:r>
    </w:p>
    <w:p w14:paraId="5BE90EC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Añci</w:t>
      </w:r>
      <w:proofErr w:type="spellEnd"/>
      <w:r w:rsidRPr="00542FF1">
        <w:rPr>
          <w:rFonts w:ascii="Gandhari Unicode" w:hAnsi="Gandhari Unicode" w:cs="e-Tamil OTC"/>
          <w:lang w:val="en-GB"/>
        </w:rPr>
        <w:t xml:space="preserve"> with long chariots [and] swift high elephants,</w:t>
      </w:r>
    </w:p>
    <w:p w14:paraId="16E7DB9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generous hand, a cloud that gives unceasingly,</w:t>
      </w:r>
    </w:p>
    <w:p w14:paraId="57DF91F5" w14:textId="77777777" w:rsidR="0092153D" w:rsidRPr="00542FF1" w:rsidRDefault="00014CDD">
      <w:pPr>
        <w:pStyle w:val="Textbody"/>
        <w:spacing w:after="113"/>
        <w:rPr>
          <w:rFonts w:ascii="Gandhari Unicode" w:hAnsi="Gandhari Unicode" w:cs="e-Tamil OTC"/>
          <w:lang w:val="en-GB"/>
        </w:rPr>
      </w:pPr>
      <w:r w:rsidRPr="00542FF1">
        <w:rPr>
          <w:rFonts w:ascii="Gandhari Unicode" w:hAnsi="Gandhari Unicode" w:cs="e-Tamil OTC"/>
          <w:lang w:val="en-GB"/>
        </w:rPr>
        <w:t>the days that you sleep might become few.</w:t>
      </w:r>
    </w:p>
    <w:p w14:paraId="36EF520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may the affliction of your heart become much.</w:t>
      </w:r>
    </w:p>
    <w:p w14:paraId="1629965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8b </w:t>
      </w:r>
      <w:r w:rsidRPr="00542FF1">
        <w:rPr>
          <w:rFonts w:ascii="Gandhari Unicode" w:hAnsi="Gandhari Unicode" w:cs="e-Tamil OTC"/>
          <w:lang w:val="en-GB"/>
        </w:rPr>
        <w:tab/>
        <w:t>... may the days that you sleep become few.</w:t>
      </w:r>
      <w:r w:rsidRPr="00542FF1">
        <w:rPr>
          <w:rStyle w:val="FootnoteReference"/>
          <w:rFonts w:ascii="Gandhari Unicode" w:hAnsi="Gandhari Unicode" w:cs="e-Tamil OTC"/>
          <w:lang w:val="en-GB"/>
        </w:rPr>
        <w:footnoteReference w:id="378"/>
      </w:r>
    </w:p>
    <w:p w14:paraId="5479D80E" w14:textId="77777777" w:rsidR="0092153D" w:rsidRPr="00542FF1" w:rsidRDefault="0092153D">
      <w:pPr>
        <w:pStyle w:val="Textbody"/>
        <w:spacing w:after="0"/>
        <w:rPr>
          <w:rFonts w:ascii="Gandhari Unicode" w:hAnsi="Gandhari Unicode" w:cs="e-Tamil OTC"/>
          <w:b/>
          <w:lang w:val="en-GB"/>
        </w:rPr>
      </w:pPr>
    </w:p>
    <w:p w14:paraId="6162775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8A024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92</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தாமோதரன்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8723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காமமிக்க கழிபடர் கி</w:t>
      </w:r>
      <w:r w:rsidR="009834AD">
        <w:rPr>
          <w:rFonts w:ascii="Gandhari Unicode" w:hAnsi="Gandhari Unicode" w:cs="e-Tamil OTC" w:hint="cs"/>
          <w:cs/>
          <w:lang w:val="en-GB"/>
        </w:rPr>
        <w:t>ள</w:t>
      </w:r>
      <w:r w:rsidRPr="00542FF1">
        <w:rPr>
          <w:rFonts w:ascii="Gandhari Unicode" w:hAnsi="Gandhari Unicode" w:cs="e-Tamil OTC"/>
          <w:cs/>
          <w:lang w:val="en-GB"/>
        </w:rPr>
        <w:t>வியாற் பொழுது கண்டு சொல்லியது.</w:t>
      </w:r>
    </w:p>
    <w:p w14:paraId="01757BE4" w14:textId="77777777" w:rsidR="0092153D" w:rsidRPr="00542FF1" w:rsidRDefault="0092153D">
      <w:pPr>
        <w:pStyle w:val="Textbody"/>
        <w:spacing w:after="29"/>
        <w:rPr>
          <w:rFonts w:ascii="Gandhari Unicode" w:hAnsi="Gandhari Unicode" w:cs="e-Tamil OTC"/>
          <w:lang w:val="en-GB"/>
        </w:rPr>
      </w:pPr>
    </w:p>
    <w:p w14:paraId="131E9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ஞாயிறு பட்ட வகல்வாய் வானத்</w:t>
      </w:r>
    </w:p>
    <w:p w14:paraId="186460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தளிய தாமே கொடுஞ்சிறைப் பறவை</w:t>
      </w:r>
    </w:p>
    <w:p w14:paraId="5DE5AE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யிறையுற வோங்கிய நெறியயன் </w:t>
      </w:r>
      <w:r w:rsidRPr="00542FF1">
        <w:rPr>
          <w:rFonts w:ascii="Gandhari Unicode" w:hAnsi="Gandhari Unicode" w:cs="e-Tamil OTC"/>
          <w:u w:val="wave"/>
          <w:cs/>
          <w:lang w:val="en-GB"/>
        </w:rPr>
        <w:t>மராஅத்த</w:t>
      </w:r>
    </w:p>
    <w:p w14:paraId="4F6573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பிள்ளை யுள்வாய்ச் செரீஇய</w:t>
      </w:r>
    </w:p>
    <w:p w14:paraId="02027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விரைகொண் </w:t>
      </w:r>
      <w:r w:rsidRPr="00542FF1">
        <w:rPr>
          <w:rFonts w:ascii="Gandhari Unicode" w:hAnsi="Gandhari Unicode" w:cs="e-Tamil OTC"/>
          <w:u w:val="wave"/>
          <w:cs/>
          <w:lang w:val="en-GB"/>
        </w:rPr>
        <w:t>டமையின்</w:t>
      </w:r>
      <w:r w:rsidRPr="00542FF1">
        <w:rPr>
          <w:rFonts w:ascii="Gandhari Unicode" w:hAnsi="Gandhari Unicode" w:cs="e-Tamil OTC"/>
          <w:cs/>
          <w:lang w:val="en-GB"/>
        </w:rPr>
        <w:t xml:space="preserve"> விரையுமாற் செலவே.</w:t>
      </w:r>
    </w:p>
    <w:p w14:paraId="345F8082" w14:textId="77777777" w:rsidR="0092153D" w:rsidRPr="00542FF1" w:rsidRDefault="0092153D">
      <w:pPr>
        <w:pStyle w:val="Textbody"/>
        <w:spacing w:after="29"/>
        <w:rPr>
          <w:rFonts w:ascii="Gandhari Unicode" w:hAnsi="Gandhari Unicode" w:cs="e-Tamil OTC"/>
          <w:lang w:val="en-GB"/>
        </w:rPr>
      </w:pPr>
    </w:p>
    <w:p w14:paraId="4ED1C24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தளிய </w:t>
      </w:r>
      <w:r w:rsidRPr="00542FF1">
        <w:rPr>
          <w:rFonts w:ascii="Gandhari Unicode" w:eastAsia="URW Palladio UNI" w:hAnsi="Gandhari Unicode" w:cs="e-Tamil OTC"/>
          <w:lang w:val="en-GB"/>
        </w:rPr>
        <w:t xml:space="preserve">L1, C1v+2+3+4,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தழிய </w:t>
      </w:r>
      <w:r w:rsidRPr="00542FF1">
        <w:rPr>
          <w:rFonts w:ascii="Gandhari Unicode" w:eastAsia="URW Palladio UNI" w:hAnsi="Gandhari Unicode" w:cs="e-Tamil OTC"/>
          <w:lang w:val="en-GB"/>
        </w:rPr>
        <w:t xml:space="preserve">C1 • </w:t>
      </w:r>
      <w:r w:rsidRPr="00542FF1">
        <w:rPr>
          <w:rFonts w:ascii="Gandhari Unicode" w:hAnsi="Gandhari Unicode" w:cs="e-Tamil OTC"/>
          <w:b/>
          <w:bCs/>
          <w:lang w:val="en-GB"/>
        </w:rPr>
        <w:t>3d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மராஅத்த </w:t>
      </w:r>
      <w:r w:rsidRPr="00542FF1">
        <w:rPr>
          <w:rFonts w:ascii="Gandhari Unicode" w:hAnsi="Gandhari Unicode" w:cs="e-Tamil OTC"/>
          <w:lang w:val="en-GB"/>
        </w:rPr>
        <w:t xml:space="preserve">C2+3v,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C1+3+4, G1; </w:t>
      </w:r>
      <w:r w:rsidRPr="00542FF1">
        <w:rPr>
          <w:rFonts w:ascii="Gandhari Unicode" w:hAnsi="Gandhari Unicode" w:cs="e-Tamil OTC"/>
          <w:cs/>
          <w:lang w:val="en-GB"/>
        </w:rPr>
        <w:t xml:space="preserve">மார்த்த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மரத்த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மாத்த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செரீஇய </w:t>
      </w:r>
      <w:r w:rsidRPr="00542FF1">
        <w:rPr>
          <w:rFonts w:ascii="Gandhari Unicode" w:hAnsi="Gandhari Unicode" w:cs="e-Tamil OTC"/>
          <w:lang w:val="en-GB"/>
        </w:rPr>
        <w:t xml:space="preserve">L1, C1+2+3+4,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செறீஇய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டமையின் </w:t>
      </w:r>
      <w:r w:rsidRPr="00542FF1">
        <w:rPr>
          <w:rFonts w:ascii="Gandhari Unicode" w:hAnsi="Gandhari Unicode" w:cs="e-Tamil OTC"/>
          <w:lang w:val="en-GB"/>
        </w:rPr>
        <w:t xml:space="preserve">L1, C1+2+3+4,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விரைகொண் டவையும் </w:t>
      </w:r>
      <w:r w:rsidRPr="00542FF1">
        <w:rPr>
          <w:rFonts w:ascii="Gandhari Unicode" w:hAnsi="Gandhari Unicode" w:cs="e-Tamil OTC"/>
          <w:lang w:val="en-GB"/>
        </w:rPr>
        <w:t xml:space="preserve">C3v, G1v,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p>
    <w:p w14:paraId="6016564F" w14:textId="77777777" w:rsidR="0092153D" w:rsidRPr="00542FF1" w:rsidRDefault="0092153D">
      <w:pPr>
        <w:pStyle w:val="Textbody"/>
        <w:spacing w:after="29"/>
        <w:rPr>
          <w:rFonts w:ascii="Gandhari Unicode" w:hAnsi="Gandhari Unicode" w:cs="e-Tamil OTC"/>
          <w:lang w:val="en-GB"/>
        </w:rPr>
      </w:pPr>
    </w:p>
    <w:p w14:paraId="53FA09F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ñāyiṟu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vāṉatt</w:t>
      </w:r>
      <w:proofErr w:type="spellEnd"/>
      <w:r w:rsidR="00107735">
        <w:rPr>
          <w:rFonts w:ascii="Gandhari Unicode" w:hAnsi="Gandhari Unicode" w:cs="e-Tamil OTC"/>
          <w:lang w:val="en-GB"/>
        </w:rPr>
        <w:t>*</w:t>
      </w:r>
    </w:p>
    <w:p w14:paraId="3A5D067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koṭum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10773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paṟavai</w:t>
      </w:r>
      <w:proofErr w:type="spellEnd"/>
    </w:p>
    <w:p w14:paraId="1DCE1D36" w14:textId="77777777" w:rsidR="0092153D" w:rsidRPr="00542FF1" w:rsidRDefault="00107735">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ōṅkiya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lang w:val="en-GB"/>
        </w:rPr>
        <w:t>marāatta</w:t>
      </w:r>
      <w:proofErr w:type="spellEnd"/>
    </w:p>
    <w:p w14:paraId="07435E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r w:rsidR="00107735">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cerīiya</w:t>
      </w:r>
      <w:proofErr w:type="spellEnd"/>
    </w:p>
    <w:p w14:paraId="3E8D7C6A" w14:textId="77777777" w:rsidR="0092153D" w:rsidRPr="00542FF1" w:rsidRDefault="00107735">
      <w:pPr>
        <w:pStyle w:val="Textbody"/>
        <w:spacing w:after="29" w:line="260" w:lineRule="exact"/>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koṇṭ</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amaiyiṉ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viraiyum</w:t>
      </w:r>
      <w:r>
        <w:rPr>
          <w:rFonts w:ascii="Gandhari Unicode" w:hAnsi="Gandhari Unicode" w:cs="e-Tamil OTC"/>
          <w:lang w:val="en-GB"/>
        </w:rPr>
        <w:t>-</w:t>
      </w:r>
      <w:r w:rsidR="00014CDD" w:rsidRPr="00542FF1">
        <w:rPr>
          <w:rFonts w:ascii="Gandhari Unicode" w:hAnsi="Gandhari Unicode" w:cs="e-Tamil OTC"/>
          <w:lang w:val="en-GB"/>
        </w:rPr>
        <w:t>āl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4EACA85" w14:textId="77777777" w:rsidR="0092153D" w:rsidRPr="00542FF1" w:rsidRDefault="0092153D">
      <w:pPr>
        <w:pStyle w:val="Textbody"/>
        <w:spacing w:after="29" w:line="260" w:lineRule="exact"/>
        <w:rPr>
          <w:rFonts w:ascii="Gandhari Unicode" w:hAnsi="Gandhari Unicode" w:cs="e-Tamil OTC"/>
          <w:lang w:val="en-GB"/>
        </w:rPr>
      </w:pPr>
    </w:p>
    <w:p w14:paraId="4E682C41"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Uttered when seeing the time of day with a word of great distress from desire being excessive.</w:t>
      </w:r>
    </w:p>
    <w:p w14:paraId="0D768E96" w14:textId="77777777" w:rsidR="0092153D" w:rsidRPr="00542FF1" w:rsidRDefault="0092153D">
      <w:pPr>
        <w:pStyle w:val="Textbody"/>
        <w:spacing w:after="28" w:line="260" w:lineRule="exact"/>
        <w:rPr>
          <w:rFonts w:ascii="Gandhari Unicode" w:hAnsi="Gandhari Unicode" w:cs="e-Tamil OTC"/>
          <w:lang w:val="en-GB"/>
        </w:rPr>
      </w:pPr>
    </w:p>
    <w:p w14:paraId="1848C33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sun happened- widen- mouth </w:t>
      </w:r>
      <w:proofErr w:type="gramStart"/>
      <w:r w:rsidRPr="00542FF1">
        <w:rPr>
          <w:rFonts w:ascii="Gandhari Unicode" w:hAnsi="Gandhari Unicode" w:cs="e-Tamil OTC"/>
          <w:lang w:val="en-GB"/>
        </w:rPr>
        <w:t>sky</w:t>
      </w:r>
      <w:proofErr w:type="gramEnd"/>
    </w:p>
    <w:p w14:paraId="3A7614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love/pity-they(n.pl.) self(</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ē</w:t>
      </w:r>
      <w:proofErr w:type="gramEnd"/>
      <w:r w:rsidRPr="00542FF1">
        <w:rPr>
          <w:rFonts w:ascii="Gandhari Unicode" w:hAnsi="Gandhari Unicode" w:cs="e-Tamil OTC"/>
        </w:rPr>
        <w:t xml:space="preserve"> </w:t>
      </w:r>
      <w:r w:rsidRPr="00542FF1">
        <w:rPr>
          <w:rFonts w:ascii="Gandhari Unicode" w:hAnsi="Gandhari Unicode" w:cs="e-Tamil OTC"/>
          <w:lang w:val="en-GB"/>
        </w:rPr>
        <w:t>curved wing bird(?)</w:t>
      </w:r>
    </w:p>
    <w:p w14:paraId="5EEC5FAF"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seat</w:t>
      </w:r>
      <w:proofErr w:type="gramEnd"/>
      <w:r w:rsidRPr="00542FF1">
        <w:rPr>
          <w:rFonts w:ascii="Gandhari Unicode" w:hAnsi="Gandhari Unicode" w:cs="e-Tamil OTC"/>
          <w:lang w:val="en-GB"/>
        </w:rPr>
        <w:t xml:space="preserve"> have(inf.) been-high- way neighbourhood tree-/</w:t>
      </w:r>
      <w:proofErr w:type="spellStart"/>
      <w:r w:rsidRPr="00542FF1">
        <w:rPr>
          <w:rFonts w:ascii="Gandhari Unicode" w:hAnsi="Gandhari Unicode" w:cs="e-Tamil OTC"/>
          <w:lang w:val="en-GB"/>
        </w:rPr>
        <w:t>Marām</w:t>
      </w:r>
      <w:proofErr w:type="spellEnd"/>
      <w:r w:rsidRPr="00542FF1">
        <w:rPr>
          <w:rFonts w:ascii="Gandhari Unicode" w:hAnsi="Gandhari Unicode" w:cs="e-Tamil OTC"/>
          <w:lang w:val="en-GB"/>
        </w:rPr>
        <w:t>(-tree)-</w:t>
      </w:r>
    </w:p>
    <w:p w14:paraId="2D1FAD6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child inside mouth insert(inf./</w:t>
      </w:r>
      <w:proofErr w:type="spellStart"/>
      <w:r w:rsidRPr="00542FF1">
        <w:rPr>
          <w:rFonts w:ascii="Gandhari Unicode" w:hAnsi="Gandhari Unicode" w:cs="e-Tamil OTC"/>
          <w:lang w:val="en-GB"/>
        </w:rPr>
        <w:t>pey.p.a</w:t>
      </w:r>
      <w:proofErr w:type="spellEnd"/>
      <w:r w:rsidRPr="00542FF1">
        <w:rPr>
          <w:rFonts w:ascii="Gandhari Unicode" w:hAnsi="Gandhari Unicode" w:cs="e-Tamil OTC"/>
          <w:lang w:val="en-GB"/>
        </w:rPr>
        <w:t>.)</w:t>
      </w:r>
    </w:p>
    <w:p w14:paraId="334CAA7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food taken become-still-if</w:t>
      </w:r>
      <w:r w:rsidRPr="00542FF1">
        <w:rPr>
          <w:rStyle w:val="FootnoteReference"/>
          <w:rFonts w:ascii="Gandhari Unicode" w:hAnsi="Gandhari Unicode" w:cs="e-Tamil OTC"/>
          <w:lang w:val="en-GB"/>
        </w:rPr>
        <w:footnoteReference w:id="379"/>
      </w:r>
      <w:r w:rsidRPr="00542FF1">
        <w:rPr>
          <w:rFonts w:ascii="Gandhari Unicode" w:hAnsi="Gandhari Unicode" w:cs="e-Tamil OTC"/>
          <w:lang w:val="en-GB"/>
        </w:rPr>
        <w:t xml:space="preserve"> hurrying-</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going</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rPr>
        <w:tab/>
      </w:r>
    </w:p>
    <w:p w14:paraId="1F34E489" w14:textId="77777777" w:rsidR="0092153D" w:rsidRPr="00542FF1" w:rsidRDefault="0092153D">
      <w:pPr>
        <w:pStyle w:val="Textbody"/>
        <w:spacing w:after="29"/>
        <w:rPr>
          <w:rFonts w:ascii="Gandhari Unicode" w:hAnsi="Gandhari Unicode" w:cs="e-Tamil OTC"/>
        </w:rPr>
      </w:pPr>
    </w:p>
    <w:p w14:paraId="4B3029EB" w14:textId="77777777" w:rsidR="0092153D" w:rsidRPr="00542FF1" w:rsidRDefault="0092153D">
      <w:pPr>
        <w:pStyle w:val="Textbody"/>
        <w:spacing w:after="29"/>
        <w:rPr>
          <w:rFonts w:ascii="Gandhari Unicode" w:hAnsi="Gandhari Unicode" w:cs="e-Tamil OTC"/>
        </w:rPr>
      </w:pPr>
    </w:p>
    <w:p w14:paraId="11C5078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Pitiable [are] they, those birds</w:t>
      </w:r>
      <w:r w:rsidRPr="00542FF1">
        <w:rPr>
          <w:rStyle w:val="FootnoteReference"/>
          <w:rFonts w:ascii="Gandhari Unicode" w:hAnsi="Gandhari Unicode" w:cs="e-Tamil OTC"/>
          <w:lang w:val="en-GB"/>
        </w:rPr>
        <w:footnoteReference w:id="380"/>
      </w:r>
      <w:r w:rsidRPr="00542FF1">
        <w:rPr>
          <w:rFonts w:ascii="Gandhari Unicode" w:hAnsi="Gandhari Unicode" w:cs="e-Tamil OTC"/>
          <w:lang w:val="en-GB"/>
        </w:rPr>
        <w:t xml:space="preserve"> with curved wings,</w:t>
      </w:r>
    </w:p>
    <w:p w14:paraId="4EBE496A"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in the broad-mouthed sky where the sun has [just] risen/set,</w:t>
      </w:r>
      <w:r w:rsidRPr="00542FF1">
        <w:rPr>
          <w:rStyle w:val="FootnoteReference"/>
          <w:rFonts w:ascii="Gandhari Unicode" w:hAnsi="Gandhari Unicode" w:cs="e-Tamil OTC"/>
          <w:lang w:val="en-GB"/>
        </w:rPr>
        <w:footnoteReference w:id="381"/>
      </w:r>
    </w:p>
    <w:p w14:paraId="7513480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[their] going so hurried when [their] children become </w:t>
      </w:r>
      <w:proofErr w:type="gramStart"/>
      <w:r w:rsidRPr="00542FF1">
        <w:rPr>
          <w:rFonts w:ascii="Gandhari Unicode" w:hAnsi="Gandhari Unicode" w:cs="e-Tamil OTC"/>
          <w:lang w:val="en-GB"/>
        </w:rPr>
        <w:t>quiet</w:t>
      </w:r>
      <w:proofErr w:type="gramEnd"/>
    </w:p>
    <w:p w14:paraId="7FBE997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food inserted into the mouths,</w:t>
      </w:r>
    </w:p>
    <w:p w14:paraId="4E13611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tree near the path grown high [enough for them]</w:t>
      </w:r>
    </w:p>
    <w:p w14:paraId="5880CC5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 have [their] seat [there]</w:t>
      </w:r>
      <w:r w:rsidRPr="00542FF1">
        <w:rPr>
          <w:rStyle w:val="FootnoteReference"/>
          <w:rFonts w:ascii="Gandhari Unicode" w:hAnsi="Gandhari Unicode" w:cs="e-Tamil OTC"/>
          <w:lang w:val="en-GB"/>
        </w:rPr>
        <w:footnoteReference w:id="382"/>
      </w:r>
      <w:r w:rsidRPr="00542FF1">
        <w:rPr>
          <w:rFonts w:ascii="Gandhari Unicode" w:hAnsi="Gandhari Unicode" w:cs="e-Tamil OTC"/>
          <w:lang w:val="en-GB"/>
        </w:rPr>
        <w:t>.</w:t>
      </w:r>
    </w:p>
    <w:p w14:paraId="602BA0F5" w14:textId="77777777" w:rsidR="0092153D" w:rsidRPr="00542FF1" w:rsidRDefault="0092153D">
      <w:pPr>
        <w:pStyle w:val="Textbody"/>
        <w:spacing w:after="0"/>
        <w:rPr>
          <w:rFonts w:ascii="Gandhari Unicode" w:hAnsi="Gandhari Unicode" w:cs="e-Tamil OTC"/>
          <w:lang w:val="en-GB"/>
        </w:rPr>
      </w:pPr>
    </w:p>
    <w:p w14:paraId="04CACD2B" w14:textId="77777777" w:rsidR="0092153D" w:rsidRPr="00542FF1" w:rsidRDefault="0092153D">
      <w:pPr>
        <w:pStyle w:val="Textbody"/>
        <w:spacing w:after="0"/>
        <w:rPr>
          <w:rFonts w:ascii="Gandhari Unicode" w:hAnsi="Gandhari Unicode" w:cs="e-Tamil OTC"/>
          <w:lang w:val="en-GB"/>
        </w:rPr>
      </w:pPr>
    </w:p>
    <w:p w14:paraId="732DAF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Full of love [are] they, those birds ...</w:t>
      </w:r>
    </w:p>
    <w:p w14:paraId="3AA93924" w14:textId="77777777" w:rsidR="0092153D" w:rsidRPr="00542FF1" w:rsidRDefault="0092153D">
      <w:pPr>
        <w:pStyle w:val="Textbody"/>
        <w:spacing w:after="0"/>
        <w:rPr>
          <w:rFonts w:ascii="Gandhari Unicode" w:hAnsi="Gandhari Unicode" w:cs="e-Tamil OTC"/>
          <w:lang w:val="en-GB"/>
        </w:rPr>
      </w:pPr>
    </w:p>
    <w:p w14:paraId="0901DC8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 xml:space="preserve">with food to be inserted into the </w:t>
      </w:r>
      <w:proofErr w:type="gramStart"/>
      <w:r w:rsidRPr="00542FF1">
        <w:rPr>
          <w:rFonts w:ascii="Gandhari Unicode" w:hAnsi="Gandhari Unicode" w:cs="e-Tamil OTC"/>
          <w:lang w:val="en-GB"/>
        </w:rPr>
        <w:t>mouths</w:t>
      </w:r>
      <w:proofErr w:type="gramEnd"/>
    </w:p>
    <w:p w14:paraId="27767865" w14:textId="77777777" w:rsidR="0092153D" w:rsidRPr="00542FF1" w:rsidRDefault="0092153D">
      <w:pPr>
        <w:pStyle w:val="Textbody"/>
        <w:spacing w:after="0"/>
        <w:rPr>
          <w:rFonts w:ascii="Gandhari Unicode" w:hAnsi="Gandhari Unicode" w:cs="e-Tamil OTC"/>
          <w:b/>
          <w:lang w:val="en-GB"/>
        </w:rPr>
      </w:pPr>
    </w:p>
    <w:p w14:paraId="06F5818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75D7EE"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93</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2AE983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வாயிலாகப் புக்கத் தோழிக்கு வாயின் மறுத்தது.</w:t>
      </w:r>
    </w:p>
    <w:p w14:paraId="5B63CEC1" w14:textId="77777777" w:rsidR="0092153D" w:rsidRPr="00542FF1" w:rsidRDefault="0092153D">
      <w:pPr>
        <w:pStyle w:val="Textbody"/>
        <w:spacing w:after="29"/>
        <w:rPr>
          <w:rFonts w:ascii="Gandhari Unicode" w:hAnsi="Gandhari Unicode" w:cs="e-Tamil OTC"/>
        </w:rPr>
      </w:pPr>
    </w:p>
    <w:p w14:paraId="1EFF9A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நன்னலந்</w:t>
      </w:r>
      <w:r w:rsidRPr="00542FF1">
        <w:rPr>
          <w:rFonts w:ascii="Gandhari Unicode" w:hAnsi="Gandhari Unicode" w:cs="e-Tamil OTC"/>
          <w:cs/>
        </w:rPr>
        <w:t xml:space="preserve"> </w:t>
      </w:r>
      <w:r w:rsidRPr="00542FF1">
        <w:rPr>
          <w:rFonts w:ascii="Gandhari Unicode" w:hAnsi="Gandhari Unicode" w:cs="e-Tamil OTC"/>
          <w:u w:val="wave"/>
          <w:cs/>
        </w:rPr>
        <w:t>தொலைய</w:t>
      </w:r>
      <w:r w:rsidRPr="00542FF1">
        <w:rPr>
          <w:rFonts w:ascii="Gandhari Unicode" w:hAnsi="Gandhari Unicode" w:cs="e-Tamil OTC"/>
          <w:cs/>
        </w:rPr>
        <w:t xml:space="preserve"> </w:t>
      </w:r>
      <w:r w:rsidRPr="00542FF1">
        <w:rPr>
          <w:rFonts w:ascii="Gandhari Unicode" w:hAnsi="Gandhari Unicode" w:cs="e-Tamil OTC"/>
          <w:u w:val="wave"/>
          <w:cs/>
        </w:rPr>
        <w:t>நலமிகச்</w:t>
      </w:r>
      <w:r w:rsidRPr="00542FF1">
        <w:rPr>
          <w:rFonts w:ascii="Gandhari Unicode" w:hAnsi="Gandhari Unicode" w:cs="e-Tamil OTC"/>
          <w:cs/>
        </w:rPr>
        <w:t xml:space="preserve"> சாஅ</w:t>
      </w:r>
    </w:p>
    <w:p w14:paraId="4EC3F4A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யின்னுயிர் கழியினு முரைய லவர்நமக்</w:t>
      </w:r>
    </w:p>
    <w:p w14:paraId="4E8E62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கன்னையு </w:t>
      </w:r>
      <w:r w:rsidRPr="00542FF1">
        <w:rPr>
          <w:rFonts w:ascii="Gandhari Unicode" w:hAnsi="Gandhari Unicode" w:cs="e-Tamil OTC"/>
          <w:u w:val="wave"/>
          <w:cs/>
        </w:rPr>
        <w:t>மத்தனு</w:t>
      </w:r>
      <w:r w:rsidRPr="00542FF1">
        <w:rPr>
          <w:rFonts w:ascii="Gandhari Unicode" w:hAnsi="Gandhari Unicode" w:cs="e-Tamil OTC"/>
          <w:cs/>
        </w:rPr>
        <w:t xml:space="preserve"> மல்லரோ தோழி</w:t>
      </w:r>
    </w:p>
    <w:p w14:paraId="475DC2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புலவியஃ</w:t>
      </w:r>
      <w:r w:rsidRPr="00542FF1">
        <w:rPr>
          <w:rFonts w:ascii="Gandhari Unicode" w:hAnsi="Gandhari Unicode" w:cs="e-Tamil OTC"/>
          <w:cs/>
        </w:rPr>
        <w:t xml:space="preserve"> தெவனோ வன்பிலங் கடையே.</w:t>
      </w:r>
    </w:p>
    <w:p w14:paraId="72EBED4E" w14:textId="77777777" w:rsidR="0092153D" w:rsidRPr="00542FF1" w:rsidRDefault="0092153D">
      <w:pPr>
        <w:pStyle w:val="Textbody"/>
        <w:spacing w:after="29"/>
        <w:rPr>
          <w:rFonts w:ascii="Gandhari Unicode" w:hAnsi="Gandhari Unicode" w:cs="e-Tamil OTC"/>
        </w:rPr>
      </w:pPr>
    </w:p>
    <w:p w14:paraId="5FFBBA5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நன்னலந்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நந்நலந் </w:t>
      </w:r>
      <w:r w:rsidRPr="00542FF1">
        <w:rPr>
          <w:rFonts w:ascii="Gandhari Unicode" w:eastAsia="URW Palladio UNI" w:hAnsi="Gandhari Unicode" w:cs="e-Tamil OTC"/>
        </w:rPr>
        <w:t xml:space="preserve">C4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L1, C1+2+3+4, G1+2, </w:t>
      </w:r>
      <w:proofErr w:type="spellStart"/>
      <w:r w:rsidRPr="00542FF1">
        <w:rPr>
          <w:rFonts w:ascii="Gandhari Unicode" w:hAnsi="Gandhari Unicode" w:cs="e-Tamil OTC"/>
        </w:rPr>
        <w:t>Nac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தொலைந்து </w:t>
      </w:r>
      <w:r w:rsidRPr="00542FF1">
        <w:rPr>
          <w:rFonts w:ascii="Gandhari Unicode" w:hAnsi="Gandhari Unicode" w:cs="e-Tamil OTC"/>
        </w:rPr>
        <w:t xml:space="preserve">C2v+4v,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நலமிகச்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நலமிசைச்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முரையி லவர்நமக்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மத்தனு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மத்தரு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L1, C1+2+3+4, G2, 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8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புலவியஃ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புலவிய </w:t>
      </w:r>
      <w:r w:rsidRPr="00542FF1">
        <w:rPr>
          <w:rFonts w:ascii="Gandhari Unicode" w:hAnsi="Gandhari Unicode" w:cs="e-Tamil OTC"/>
        </w:rPr>
        <w:t xml:space="preserve">L1, C1+4, G1+2v,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IV, EA, I; </w:t>
      </w:r>
      <w:r w:rsidRPr="00542FF1">
        <w:rPr>
          <w:rFonts w:ascii="Gandhari Unicode" w:hAnsi="Gandhari Unicode" w:cs="e-Tamil OTC"/>
          <w:cs/>
        </w:rPr>
        <w:t xml:space="preserve">புல்லிய </w:t>
      </w:r>
      <w:r w:rsidRPr="00542FF1">
        <w:rPr>
          <w:rFonts w:ascii="Gandhari Unicode" w:hAnsi="Gandhari Unicode" w:cs="e-Tamil OTC"/>
        </w:rPr>
        <w:t xml:space="preserve">C3, G1v+2, </w:t>
      </w:r>
      <w:proofErr w:type="spellStart"/>
      <w:r w:rsidRPr="00542FF1">
        <w:rPr>
          <w:rFonts w:ascii="Gandhari Unicode" w:hAnsi="Gandhari Unicode" w:cs="e-Tamil OTC"/>
        </w:rPr>
        <w:t>Iḷ</w:t>
      </w:r>
      <w:proofErr w:type="spellEnd"/>
      <w:r w:rsidRPr="00542FF1">
        <w:rPr>
          <w:rFonts w:ascii="Gandhari Unicode" w:hAnsi="Gandhari Unicode" w:cs="e-Tamil OTC"/>
        </w:rPr>
        <w:t>.; AT</w:t>
      </w:r>
      <w:r w:rsidRPr="00542FF1">
        <w:rPr>
          <w:rStyle w:val="FootnoteReference"/>
          <w:rFonts w:ascii="Gandhari Unicode" w:hAnsi="Gandhari Unicode" w:cs="e-Tamil OTC"/>
        </w:rPr>
        <w:footnoteReference w:id="384"/>
      </w:r>
    </w:p>
    <w:p w14:paraId="5727FF0F" w14:textId="77777777" w:rsidR="0092153D" w:rsidRPr="00542FF1" w:rsidRDefault="0092153D">
      <w:pPr>
        <w:pStyle w:val="Textbody"/>
        <w:spacing w:after="29"/>
        <w:rPr>
          <w:rFonts w:ascii="Gandhari Unicode" w:hAnsi="Gandhari Unicode" w:cs="e-Tamil OTC"/>
        </w:rPr>
      </w:pPr>
    </w:p>
    <w:p w14:paraId="3470B46C"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i/>
          <w:iCs/>
          <w:lang w:val="de-DE"/>
        </w:rPr>
        <w:t>nal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tolaiya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mika</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cāay</w:t>
      </w:r>
      <w:proofErr w:type="spellEnd"/>
    </w:p>
    <w:p w14:paraId="62C6622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iṉ</w:t>
      </w:r>
      <w:proofErr w:type="spellEnd"/>
      <w:r w:rsidRPr="00542FF1">
        <w:rPr>
          <w:rFonts w:ascii="Gandhari Unicode" w:hAnsi="Gandhari Unicode" w:cs="e-Tamil OTC"/>
          <w:lang w:val="de-DE"/>
        </w:rPr>
        <w:t xml:space="preserve"> </w:t>
      </w:r>
      <w:r w:rsidR="005A501B">
        <w:rPr>
          <w:rFonts w:ascii="Gandhari Unicode" w:hAnsi="Gandhari Unicode" w:cs="e-Tamil OTC"/>
          <w:lang w:val="de-DE"/>
        </w:rPr>
        <w:t>+</w:t>
      </w:r>
      <w:proofErr w:type="spellStart"/>
      <w:r w:rsidRPr="00542FF1">
        <w:rPr>
          <w:rFonts w:ascii="Gandhari Unicode" w:hAnsi="Gandhari Unicode" w:cs="e-Tamil OTC"/>
          <w:lang w:val="de-DE"/>
        </w:rPr>
        <w:t>uyir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kaḻiyiṉum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uraiyal</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avar</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namakk</w:t>
      </w:r>
      <w:proofErr w:type="spellEnd"/>
      <w:r w:rsidR="005A501B">
        <w:rPr>
          <w:rFonts w:ascii="Gandhari Unicode" w:hAnsi="Gandhari Unicode" w:cs="e-Tamil OTC"/>
          <w:lang w:val="de-DE"/>
        </w:rPr>
        <w:t>*</w:t>
      </w:r>
    </w:p>
    <w:p w14:paraId="6FAF9674"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aṉṉai</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um </w:t>
      </w:r>
      <w:proofErr w:type="spellStart"/>
      <w:r w:rsidRPr="00542FF1">
        <w:rPr>
          <w:rFonts w:ascii="Gandhari Unicode" w:hAnsi="Gandhari Unicode" w:cs="e-Tamil OTC"/>
          <w:i/>
          <w:iCs/>
          <w:lang w:val="de-DE"/>
        </w:rPr>
        <w:t>attaṉ</w:t>
      </w:r>
      <w:proofErr w:type="spellEnd"/>
      <w:r w:rsidR="005A501B">
        <w:rPr>
          <w:rFonts w:ascii="Gandhari Unicode" w:hAnsi="Gandhari Unicode" w:cs="e-Tamil OTC"/>
          <w:i/>
          <w:iCs/>
          <w:lang w:val="de-DE"/>
        </w:rPr>
        <w:t>-</w:t>
      </w:r>
      <w:r w:rsidRPr="00542FF1">
        <w:rPr>
          <w:rFonts w:ascii="Gandhari Unicode" w:hAnsi="Gandhari Unicode" w:cs="e-Tamil OTC"/>
          <w:i/>
          <w:iCs/>
          <w:lang w:val="de-DE"/>
        </w:rPr>
        <w:t>um</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allar</w:t>
      </w:r>
      <w:proofErr w:type="spellEnd"/>
      <w:r w:rsidR="005A501B">
        <w:rPr>
          <w:rFonts w:ascii="Gandhari Unicode" w:hAnsi="Gandhari Unicode" w:cs="e-Tamil OTC"/>
          <w:lang w:val="de-DE"/>
        </w:rPr>
        <w:t>-</w:t>
      </w:r>
      <w:r w:rsidRPr="00542FF1">
        <w:rPr>
          <w:rFonts w:ascii="Gandhari Unicode" w:hAnsi="Gandhari Unicode" w:cs="e-Tamil OTC"/>
          <w:lang w:val="de-DE"/>
        </w:rPr>
        <w:t xml:space="preserve">ō </w:t>
      </w:r>
      <w:proofErr w:type="spellStart"/>
      <w:r w:rsidRPr="00542FF1">
        <w:rPr>
          <w:rFonts w:ascii="Gandhari Unicode" w:hAnsi="Gandhari Unicode" w:cs="e-Tamil OTC"/>
          <w:lang w:val="de-DE"/>
        </w:rPr>
        <w:t>tōḻi</w:t>
      </w:r>
      <w:proofErr w:type="spellEnd"/>
    </w:p>
    <w:p w14:paraId="3E2BD3C1"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i/>
          <w:iCs/>
          <w:lang w:val="de-DE"/>
        </w:rPr>
        <w:t>pulaviyaḵ</w:t>
      </w:r>
      <w:r w:rsidR="005A501B">
        <w:rPr>
          <w:rFonts w:ascii="Gandhari Unicode" w:hAnsi="Gandhari Unicode" w:cs="e-Tamil OTC"/>
          <w:i/>
          <w:iCs/>
          <w:lang w:val="de-DE"/>
        </w:rPr>
        <w:t>t</w:t>
      </w:r>
      <w:proofErr w:type="spellEnd"/>
      <w:r w:rsidR="005A501B">
        <w:rPr>
          <w:rFonts w:ascii="Gandhari Unicode" w:hAnsi="Gandhari Unicode" w:cs="e-Tamil OTC"/>
          <w:i/>
          <w:iCs/>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evaṉ</w:t>
      </w:r>
      <w:proofErr w:type="spellEnd"/>
      <w:r w:rsidR="005A501B">
        <w:rPr>
          <w:rFonts w:ascii="Gandhari Unicode" w:hAnsi="Gandhari Unicode" w:cs="e-Tamil OTC"/>
          <w:lang w:val="de-DE"/>
        </w:rPr>
        <w:t>-ō ~</w:t>
      </w:r>
      <w:proofErr w:type="spellStart"/>
      <w:r w:rsidRPr="00542FF1">
        <w:rPr>
          <w:rFonts w:ascii="Gandhari Unicode" w:hAnsi="Gandhari Unicode" w:cs="e-Tamil OTC"/>
          <w:lang w:val="de-DE"/>
        </w:rPr>
        <w:t>aṉp</w:t>
      </w:r>
      <w:proofErr w:type="spellEnd"/>
      <w:r w:rsidR="005A501B">
        <w:rPr>
          <w:rFonts w:ascii="Gandhari Unicode" w:hAnsi="Gandhari Unicode" w:cs="e-Tamil OTC"/>
          <w:lang w:val="de-DE"/>
        </w:rPr>
        <w:t xml:space="preserve">* </w:t>
      </w:r>
      <w:proofErr w:type="spellStart"/>
      <w:r w:rsidRPr="00542FF1">
        <w:rPr>
          <w:rFonts w:ascii="Gandhari Unicode" w:hAnsi="Gandhari Unicode" w:cs="e-Tamil OTC"/>
          <w:lang w:val="de-DE"/>
        </w:rPr>
        <w:t>ila</w:t>
      </w:r>
      <w:r w:rsidR="005A501B">
        <w:rPr>
          <w:rFonts w:ascii="Gandhari Unicode" w:hAnsi="Gandhari Unicode" w:cs="e-Tamil OTC"/>
          <w:lang w:val="de-DE"/>
        </w:rPr>
        <w:t>m</w:t>
      </w:r>
      <w:proofErr w:type="spellEnd"/>
      <w:r w:rsidR="005A501B">
        <w:rPr>
          <w:rFonts w:ascii="Gandhari Unicode" w:hAnsi="Gandhari Unicode" w:cs="e-Tamil OTC"/>
          <w:lang w:val="de-DE"/>
        </w:rPr>
        <w:t>-</w:t>
      </w:r>
      <w:proofErr w:type="spellStart"/>
      <w:r w:rsidRPr="00542FF1">
        <w:rPr>
          <w:rFonts w:ascii="Gandhari Unicode" w:hAnsi="Gandhari Unicode" w:cs="e-Tamil OTC"/>
          <w:lang w:val="de-DE"/>
        </w:rPr>
        <w:t>kaṭai</w:t>
      </w:r>
      <w:proofErr w:type="spellEnd"/>
      <w:r w:rsidR="005A501B">
        <w:rPr>
          <w:rFonts w:ascii="Gandhari Unicode" w:hAnsi="Gandhari Unicode" w:cs="e-Tamil OTC"/>
          <w:lang w:val="de-DE"/>
        </w:rPr>
        <w:t>-~</w:t>
      </w:r>
      <w:r w:rsidRPr="00542FF1">
        <w:rPr>
          <w:rFonts w:ascii="Gandhari Unicode" w:hAnsi="Gandhari Unicode" w:cs="e-Tamil OTC"/>
          <w:lang w:val="de-DE"/>
        </w:rPr>
        <w:t>ē.</w:t>
      </w:r>
    </w:p>
    <w:p w14:paraId="32677772" w14:textId="77777777" w:rsidR="0092153D" w:rsidRPr="00542FF1" w:rsidRDefault="0092153D">
      <w:pPr>
        <w:pStyle w:val="Textbody"/>
        <w:spacing w:after="29" w:line="260" w:lineRule="exact"/>
        <w:rPr>
          <w:rFonts w:ascii="Gandhari Unicode" w:hAnsi="Gandhari Unicode" w:cs="e-Tamil OTC"/>
          <w:u w:val="single"/>
          <w:lang w:val="de-DE"/>
        </w:rPr>
      </w:pPr>
    </w:p>
    <w:p w14:paraId="465E0C3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refused to the confidante who had entered as a mediator.</w:t>
      </w:r>
    </w:p>
    <w:p w14:paraId="21072526" w14:textId="77777777" w:rsidR="0092153D" w:rsidRPr="00542FF1" w:rsidRDefault="0092153D">
      <w:pPr>
        <w:pStyle w:val="Textbody"/>
        <w:spacing w:after="29" w:line="260" w:lineRule="exact"/>
        <w:rPr>
          <w:rFonts w:ascii="Gandhari Unicode" w:hAnsi="Gandhari Unicode" w:cs="e-Tamil OTC"/>
          <w:u w:val="single"/>
          <w:lang w:val="en-GB"/>
        </w:rPr>
      </w:pPr>
    </w:p>
    <w:p w14:paraId="2A28D8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goodness get-lost(inf.)</w:t>
      </w:r>
      <w:r w:rsidRPr="00542FF1">
        <w:rPr>
          <w:rFonts w:ascii="Gandhari Unicode" w:hAnsi="Gandhari Unicode" w:cs="e-Tamil OTC"/>
        </w:rPr>
        <w:t xml:space="preserve"> goodness</w:t>
      </w:r>
      <w:r w:rsidRPr="00542FF1">
        <w:rPr>
          <w:rFonts w:ascii="Gandhari Unicode" w:hAnsi="Gandhari Unicode" w:cs="e-Tamil OTC"/>
          <w:lang w:val="en-GB"/>
        </w:rPr>
        <w:t xml:space="preserve"> be-much(inf.) </w:t>
      </w:r>
      <w:proofErr w:type="gramStart"/>
      <w:r w:rsidRPr="00542FF1">
        <w:rPr>
          <w:rFonts w:ascii="Gandhari Unicode" w:hAnsi="Gandhari Unicode" w:cs="e-Tamil OTC"/>
          <w:lang w:val="en-GB"/>
        </w:rPr>
        <w:t>exhausted</w:t>
      </w:r>
      <w:proofErr w:type="gramEnd"/>
    </w:p>
    <w:p w14:paraId="7C1035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life</w:t>
      </w:r>
      <w:r w:rsidRPr="00542FF1">
        <w:rPr>
          <w:rFonts w:ascii="Gandhari Unicode" w:hAnsi="Gandhari Unicode" w:cs="e-Tamil OTC"/>
        </w:rPr>
        <w:t xml:space="preserve"> </w:t>
      </w:r>
      <w:r w:rsidRPr="00542FF1">
        <w:rPr>
          <w:rFonts w:ascii="Gandhari Unicode" w:hAnsi="Gandhari Unicode" w:cs="e-Tamil OTC"/>
          <w:lang w:val="en-GB"/>
        </w:rPr>
        <w:t>pass-if-even don't-talk he(h.) us(dat.)</w:t>
      </w:r>
    </w:p>
    <w:p w14:paraId="14E399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father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friend</w:t>
      </w:r>
    </w:p>
    <w:p w14:paraId="7A9001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sulking that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love not-we limit/</w:t>
      </w:r>
      <w:r w:rsidRPr="00542FF1">
        <w:rPr>
          <w:rFonts w:ascii="Gandhari Unicode" w:hAnsi="Gandhari Unicode" w:cs="e-Tamil OTC"/>
          <w:position w:val="6"/>
          <w:lang w:val="en-GB"/>
        </w:rPr>
        <w:t>am-</w:t>
      </w:r>
      <w:proofErr w:type="spellStart"/>
      <w:r w:rsidRPr="00542FF1">
        <w:rPr>
          <w:rFonts w:ascii="Gandhari Unicode" w:hAnsi="Gandhari Unicode" w:cs="e-Tamil OTC"/>
          <w:position w:val="6"/>
          <w:lang w:val="en-GB"/>
        </w:rPr>
        <w:t>kaṭai</w:t>
      </w:r>
      <w:proofErr w:type="spellEnd"/>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385"/>
      </w:r>
      <w:r w:rsidRPr="00542FF1">
        <w:rPr>
          <w:rFonts w:ascii="Gandhari Unicode" w:hAnsi="Gandhari Unicode" w:cs="e-Tamil OTC"/>
        </w:rPr>
        <w:t xml:space="preserve"> </w:t>
      </w:r>
      <w:r w:rsidRPr="00542FF1">
        <w:rPr>
          <w:rFonts w:ascii="Gandhari Unicode" w:hAnsi="Gandhari Unicode" w:cs="e-Tamil OTC"/>
        </w:rPr>
        <w:tab/>
      </w:r>
    </w:p>
    <w:p w14:paraId="01A3BA67" w14:textId="77777777" w:rsidR="0092153D" w:rsidRPr="00542FF1" w:rsidRDefault="0092153D">
      <w:pPr>
        <w:pStyle w:val="Textbody"/>
        <w:spacing w:after="29"/>
        <w:rPr>
          <w:rFonts w:ascii="Gandhari Unicode" w:hAnsi="Gandhari Unicode" w:cs="e-Tamil OTC"/>
        </w:rPr>
      </w:pPr>
    </w:p>
    <w:p w14:paraId="0132A982" w14:textId="77777777" w:rsidR="0092153D" w:rsidRPr="00542FF1" w:rsidRDefault="0092153D">
      <w:pPr>
        <w:pStyle w:val="Textbody"/>
        <w:spacing w:after="29"/>
        <w:rPr>
          <w:rFonts w:ascii="Gandhari Unicode" w:hAnsi="Gandhari Unicode" w:cs="e-Tamil OTC"/>
          <w:lang w:val="en-GB"/>
        </w:rPr>
      </w:pPr>
    </w:p>
    <w:p w14:paraId="0F9D9A8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Even if [our] dear life is passing,</w:t>
      </w:r>
    </w:p>
    <w:p w14:paraId="2C3DD1C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since [our] innocence</w:t>
      </w:r>
      <w:r w:rsidRPr="00542FF1">
        <w:rPr>
          <w:rStyle w:val="FootnoteReference"/>
          <w:rFonts w:ascii="Gandhari Unicode" w:hAnsi="Gandhari Unicode" w:cs="e-Tamil OTC"/>
          <w:lang w:val="en-GB"/>
        </w:rPr>
        <w:footnoteReference w:id="386"/>
      </w:r>
      <w:r w:rsidRPr="00542FF1">
        <w:rPr>
          <w:rFonts w:ascii="Gandhari Unicode" w:hAnsi="Gandhari Unicode" w:cs="e-Tamil OTC"/>
          <w:lang w:val="en-GB"/>
        </w:rPr>
        <w:t xml:space="preserve"> is lost [and] beauty wasting away fast,</w:t>
      </w:r>
    </w:p>
    <w:p w14:paraId="5AA6326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t xml:space="preserve">    </w:t>
      </w:r>
      <w:r w:rsidRPr="00542FF1">
        <w:rPr>
          <w:rFonts w:ascii="Gandhari Unicode" w:hAnsi="Gandhari Unicode" w:cs="e-Tamil OTC"/>
          <w:lang w:val="en-GB"/>
        </w:rPr>
        <w:t>don't speak:</w:t>
      </w:r>
    </w:p>
    <w:p w14:paraId="34E8467D"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isn't he mother and father [to us], friend?</w:t>
      </w:r>
    </w:p>
    <w:p w14:paraId="4DE4F9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Being vexed, what [is] that, [if his] love is not with us?</w:t>
      </w:r>
    </w:p>
    <w:p w14:paraId="64533016" w14:textId="77777777" w:rsidR="0092153D" w:rsidRPr="00542FF1" w:rsidRDefault="0092153D">
      <w:pPr>
        <w:pStyle w:val="Textbody"/>
        <w:spacing w:after="0"/>
        <w:rPr>
          <w:rFonts w:ascii="Gandhari Unicode" w:hAnsi="Gandhari Unicode" w:cs="e-Tamil OTC"/>
          <w:lang w:val="en-GB"/>
        </w:rPr>
      </w:pPr>
    </w:p>
    <w:p w14:paraId="6668A5CA" w14:textId="77777777" w:rsidR="0092153D" w:rsidRPr="00542FF1" w:rsidRDefault="0092153D">
      <w:pPr>
        <w:pStyle w:val="Textbody"/>
        <w:spacing w:after="0"/>
        <w:rPr>
          <w:rFonts w:ascii="Gandhari Unicode" w:hAnsi="Gandhari Unicode" w:cs="e-Tamil OTC"/>
          <w:lang w:val="en-GB"/>
        </w:rPr>
      </w:pPr>
    </w:p>
    <w:p w14:paraId="57AD22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4b </w:t>
      </w:r>
      <w:r w:rsidRPr="00542FF1">
        <w:rPr>
          <w:rFonts w:ascii="Gandhari Unicode" w:hAnsi="Gandhari Unicode" w:cs="e-Tamil OTC"/>
          <w:lang w:val="en-GB"/>
        </w:rPr>
        <w:tab/>
        <w:t>What [is] the [good] of being vexed?</w:t>
      </w:r>
    </w:p>
    <w:p w14:paraId="28118C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With us there is no love [for him anymore].</w:t>
      </w:r>
    </w:p>
    <w:p w14:paraId="44544BF3" w14:textId="77777777" w:rsidR="0092153D" w:rsidRPr="00542FF1" w:rsidRDefault="0092153D">
      <w:pPr>
        <w:pStyle w:val="Textbody"/>
        <w:spacing w:after="0"/>
        <w:rPr>
          <w:rFonts w:ascii="Gandhari Unicode" w:hAnsi="Gandhari Unicode" w:cs="e-Tamil OTC"/>
        </w:rPr>
      </w:pPr>
    </w:p>
    <w:p w14:paraId="70F2863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4c </w:t>
      </w:r>
      <w:r w:rsidRPr="00542FF1">
        <w:rPr>
          <w:rFonts w:ascii="Gandhari Unicode" w:hAnsi="Gandhari Unicode" w:cs="e-Tamil OTC"/>
          <w:lang w:val="en-GB"/>
        </w:rPr>
        <w:tab/>
        <w:t>What [is] the [good] of being vexed?</w:t>
      </w:r>
    </w:p>
    <w:p w14:paraId="2312C24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We are boundless in [our] love [for him].</w:t>
      </w:r>
    </w:p>
    <w:p w14:paraId="21B39B06" w14:textId="77777777" w:rsidR="0092153D" w:rsidRPr="00542FF1" w:rsidRDefault="0092153D">
      <w:pPr>
        <w:pStyle w:val="Textbody"/>
        <w:spacing w:after="0"/>
        <w:rPr>
          <w:rFonts w:ascii="Gandhari Unicode" w:hAnsi="Gandhari Unicode" w:cs="e-Tamil OTC"/>
          <w:lang w:val="en-GB"/>
        </w:rPr>
      </w:pPr>
    </w:p>
    <w:p w14:paraId="024EF360"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9DB5436"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94</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கந்தக்கண்ணன்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5E3A67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பருவங் கண்டு ஆற்றாள் எனக் கவன்ற தோழிக்கு </w:t>
      </w:r>
      <w:r w:rsidR="0060544D">
        <w:rPr>
          <w:rFonts w:ascii="Gandhari Unicode" w:hAnsi="Gandhari Unicode" w:cs="e-Tamil OTC"/>
          <w:lang w:val="en-GB"/>
        </w:rPr>
        <w:t>“</w:t>
      </w:r>
      <w:r w:rsidRPr="00542FF1">
        <w:rPr>
          <w:rFonts w:ascii="Gandhari Unicode" w:hAnsi="Gandhari Unicode" w:cs="e-Tamil OTC"/>
          <w:cs/>
          <w:lang w:val="en-GB"/>
        </w:rPr>
        <w:t>ஆற்றுவல்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என்பதுபடத் தலைமகள் சொல்லியது.</w:t>
      </w:r>
    </w:p>
    <w:p w14:paraId="0193EAE2" w14:textId="77777777" w:rsidR="0092153D" w:rsidRPr="00542FF1" w:rsidRDefault="0092153D">
      <w:pPr>
        <w:pStyle w:val="Textbody"/>
        <w:spacing w:after="29"/>
        <w:rPr>
          <w:rFonts w:ascii="Gandhari Unicode" w:hAnsi="Gandhari Unicode" w:cs="e-Tamil OTC"/>
        </w:rPr>
      </w:pPr>
    </w:p>
    <w:p w14:paraId="22A69D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மாரிப் பேதைப் பித்திகத்</w:t>
      </w:r>
    </w:p>
    <w:p w14:paraId="6D051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தரும்பே முன்னு </w:t>
      </w:r>
      <w:r w:rsidRPr="00542FF1">
        <w:rPr>
          <w:rFonts w:ascii="Gandhari Unicode" w:hAnsi="Gandhari Unicode" w:cs="e-Tamil OTC"/>
          <w:u w:val="wave"/>
          <w:cs/>
        </w:rPr>
        <w:t>மிகச்சிவந் தனவே</w:t>
      </w:r>
    </w:p>
    <w:p w14:paraId="76F3D0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மருள்வேன் றோழி பானா</w:t>
      </w:r>
    </w:p>
    <w:p w14:paraId="029235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ளின்னுந் தமியர் </w:t>
      </w:r>
      <w:r w:rsidRPr="00542FF1">
        <w:rPr>
          <w:rFonts w:ascii="Gandhari Unicode" w:hAnsi="Gandhari Unicode" w:cs="e-Tamil OTC"/>
          <w:u w:val="wave"/>
          <w:cs/>
        </w:rPr>
        <w:t>கேட்பிற்</w:t>
      </w:r>
      <w:r w:rsidRPr="00542FF1">
        <w:rPr>
          <w:rFonts w:ascii="Gandhari Unicode" w:hAnsi="Gandhari Unicode" w:cs="e-Tamil OTC"/>
          <w:cs/>
        </w:rPr>
        <w:t xml:space="preserve"> பெயர்த்து</w:t>
      </w:r>
    </w:p>
    <w:p w14:paraId="3E243D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 குவர்கொல் பிரிந்திசி னோரே</w:t>
      </w:r>
    </w:p>
    <w:p w14:paraId="0F59EB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யருவி மாமலைத் </w:t>
      </w:r>
      <w:r w:rsidRPr="00542FF1">
        <w:rPr>
          <w:rFonts w:ascii="Gandhari Unicode" w:hAnsi="Gandhari Unicode" w:cs="e-Tamil OTC"/>
          <w:u w:val="wave"/>
          <w:cs/>
        </w:rPr>
        <w:t>தத்தக்</w:t>
      </w:r>
    </w:p>
    <w:p w14:paraId="07BD63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கருவி மாமழைச் சிலைதருங் குரலே.</w:t>
      </w:r>
    </w:p>
    <w:p w14:paraId="079955A1" w14:textId="77777777" w:rsidR="0092153D" w:rsidRPr="00542FF1" w:rsidRDefault="0092153D">
      <w:pPr>
        <w:pStyle w:val="Textbody"/>
        <w:spacing w:after="29"/>
        <w:rPr>
          <w:rFonts w:ascii="Gandhari Unicode" w:hAnsi="Gandhari Unicode" w:cs="e-Tamil OTC"/>
        </w:rPr>
      </w:pPr>
    </w:p>
    <w:p w14:paraId="2076C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மிகச்சிவந் தனவே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மிகச்சிறந் திருந்தனவே </w:t>
      </w:r>
      <w:r w:rsidRPr="00542FF1">
        <w:rPr>
          <w:rFonts w:ascii="Gandhari Unicode" w:eastAsia="URW Palladio UNI" w:hAnsi="Gandhari Unicode" w:cs="e-Tamil OTC"/>
        </w:rPr>
        <w:t xml:space="preserve">C4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கேட்பிற் </w:t>
      </w:r>
      <w:r w:rsidRPr="00542FF1">
        <w:rPr>
          <w:rFonts w:ascii="Gandhari Unicode" w:hAnsi="Gandhari Unicode" w:cs="e-Tamil OTC"/>
        </w:rPr>
        <w:t xml:space="preserve">L1, 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தத்தக் </w:t>
      </w:r>
      <w:r w:rsidRPr="00542FF1">
        <w:rPr>
          <w:rFonts w:ascii="Gandhari Unicode" w:hAnsi="Gandhari Unicode" w:cs="e-Tamil OTC"/>
        </w:rPr>
        <w:t xml:space="preserve">C2,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 </w:t>
      </w:r>
      <w:r w:rsidRPr="00542FF1">
        <w:rPr>
          <w:rFonts w:ascii="Gandhari Unicode" w:hAnsi="Gandhari Unicode" w:cs="e-Tamil OTC"/>
        </w:rPr>
        <w:t xml:space="preserve">L1, C1+3+4,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387"/>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குரலே </w:t>
      </w:r>
      <w:r w:rsidRPr="00542FF1">
        <w:rPr>
          <w:rFonts w:ascii="Gandhari Unicode" w:hAnsi="Gandhari Unicode" w:cs="e-Tamil OTC"/>
        </w:rPr>
        <w:t xml:space="preserve">L1, C1+2+3+4,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குயிலே </w:t>
      </w:r>
      <w:r w:rsidRPr="00542FF1">
        <w:rPr>
          <w:rFonts w:ascii="Gandhari Unicode" w:hAnsi="Gandhari Unicode" w:cs="e-Tamil OTC"/>
        </w:rPr>
        <w:t>G2</w:t>
      </w:r>
    </w:p>
    <w:p w14:paraId="075C3EA3" w14:textId="77777777" w:rsidR="0092153D" w:rsidRPr="00542FF1" w:rsidRDefault="0092153D">
      <w:pPr>
        <w:pStyle w:val="Textbody"/>
        <w:spacing w:after="29"/>
        <w:rPr>
          <w:rFonts w:ascii="Gandhari Unicode" w:hAnsi="Gandhari Unicode" w:cs="e-Tamil OTC"/>
        </w:rPr>
      </w:pPr>
    </w:p>
    <w:p w14:paraId="78DB9D2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māri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pittikatt</w:t>
      </w:r>
      <w:proofErr w:type="spellEnd"/>
      <w:r w:rsidR="008178C4" w:rsidRPr="008069F7">
        <w:rPr>
          <w:rFonts w:ascii="Gandhari Unicode" w:hAnsi="Gandhari Unicode" w:cs="e-Tamil OTC"/>
          <w:lang w:val="de-DE"/>
        </w:rPr>
        <w:t>*</w:t>
      </w:r>
    </w:p>
    <w:p w14:paraId="1C299666"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arump</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muṉṉum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mika</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civantaṉa</w:t>
      </w:r>
      <w:proofErr w:type="spellEnd"/>
      <w:r w:rsidR="008178C4" w:rsidRPr="008069F7">
        <w:rPr>
          <w:rFonts w:ascii="Gandhari Unicode" w:hAnsi="Gandhari Unicode" w:cs="e-Tamil OTC"/>
          <w:i/>
          <w:iCs/>
          <w:lang w:val="de-DE"/>
        </w:rPr>
        <w:t>-~</w:t>
      </w:r>
      <w:r w:rsidRPr="008069F7">
        <w:rPr>
          <w:rFonts w:ascii="Gandhari Unicode" w:hAnsi="Gandhari Unicode" w:cs="e-Tamil OTC"/>
          <w:i/>
          <w:iCs/>
          <w:lang w:val="de-DE"/>
        </w:rPr>
        <w:t>ē</w:t>
      </w:r>
    </w:p>
    <w:p w14:paraId="027B92D0"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yāṉ</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maruḷvēṉ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tōḻi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pāl-nāḷ</w:t>
      </w:r>
      <w:proofErr w:type="spellEnd"/>
    </w:p>
    <w:p w14:paraId="59BBDB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iṉṉum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tamiyar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kēṭpiṉ</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lang w:val="de-DE"/>
        </w:rPr>
        <w:t>peyarttum</w:t>
      </w:r>
      <w:proofErr w:type="spellEnd"/>
    </w:p>
    <w:p w14:paraId="16D42E3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eṉ</w:t>
      </w:r>
      <w:proofErr w:type="spellEnd"/>
      <w:r w:rsidRPr="008069F7">
        <w:rPr>
          <w:rFonts w:ascii="Gandhari Unicode" w:hAnsi="Gandhari Unicode" w:cs="e-Tamil OTC"/>
          <w:lang w:val="de-DE"/>
        </w:rPr>
        <w:t xml:space="preserve"> </w:t>
      </w:r>
      <w:r w:rsidR="008178C4" w:rsidRPr="008069F7">
        <w:rPr>
          <w:rFonts w:ascii="Gandhari Unicode" w:hAnsi="Gandhari Unicode" w:cs="e-Tamil OTC"/>
          <w:lang w:val="de-DE"/>
        </w:rPr>
        <w:t>+</w:t>
      </w:r>
      <w:proofErr w:type="spellStart"/>
      <w:r w:rsidRPr="008069F7">
        <w:rPr>
          <w:rFonts w:ascii="Gandhari Unicode" w:hAnsi="Gandhari Unicode" w:cs="e-Tamil OTC"/>
          <w:lang w:val="de-DE"/>
        </w:rPr>
        <w:t>ākuvar-kol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pirinticiṉōr</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64FE78F4" w14:textId="77777777" w:rsidR="0092153D" w:rsidRPr="008069F7" w:rsidRDefault="008178C4">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aruvi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mā</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malai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tatta</w:t>
      </w:r>
      <w:proofErr w:type="spellEnd"/>
      <w:r w:rsidRPr="008069F7">
        <w:rPr>
          <w:rFonts w:ascii="Gandhari Unicode" w:hAnsi="Gandhari Unicode" w:cs="e-Tamil OTC"/>
          <w:i/>
          <w:iCs/>
          <w:lang w:val="de-DE"/>
        </w:rPr>
        <w:t>+</w:t>
      </w:r>
    </w:p>
    <w:p w14:paraId="11731B95"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karuvi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maḻai</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cilai</w:t>
      </w:r>
      <w:r w:rsidR="008178C4" w:rsidRPr="008069F7">
        <w:rPr>
          <w:rFonts w:ascii="Gandhari Unicode" w:hAnsi="Gandhari Unicode" w:cs="e-Tamil OTC"/>
          <w:lang w:val="de-DE"/>
        </w:rPr>
        <w:t>-</w:t>
      </w:r>
      <w:r w:rsidRPr="008069F7">
        <w:rPr>
          <w:rFonts w:ascii="Gandhari Unicode" w:hAnsi="Gandhari Unicode" w:cs="e-Tamil OTC"/>
          <w:lang w:val="de-DE"/>
        </w:rPr>
        <w:t>tarum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kural</w:t>
      </w:r>
      <w:proofErr w:type="spellEnd"/>
      <w:r w:rsidR="008178C4" w:rsidRPr="008069F7">
        <w:rPr>
          <w:rFonts w:ascii="Gandhari Unicode" w:hAnsi="Gandhari Unicode" w:cs="e-Tamil OTC"/>
          <w:lang w:val="de-DE"/>
        </w:rPr>
        <w:t>-</w:t>
      </w:r>
      <w:r w:rsidRPr="008069F7">
        <w:rPr>
          <w:rFonts w:ascii="Gandhari Unicode" w:hAnsi="Gandhari Unicode" w:cs="e-Tamil OTC"/>
          <w:lang w:val="de-DE"/>
        </w:rPr>
        <w:t>ē.</w:t>
      </w:r>
    </w:p>
    <w:p w14:paraId="07F5EF09" w14:textId="77777777" w:rsidR="0092153D" w:rsidRPr="008069F7" w:rsidRDefault="0092153D">
      <w:pPr>
        <w:pStyle w:val="Textbody"/>
        <w:spacing w:after="29" w:line="260" w:lineRule="exact"/>
        <w:rPr>
          <w:rFonts w:ascii="Gandhari Unicode" w:hAnsi="Gandhari Unicode" w:cs="e-Tamil OTC"/>
          <w:u w:val="single"/>
          <w:lang w:val="de-DE"/>
        </w:rPr>
      </w:pPr>
    </w:p>
    <w:p w14:paraId="00DFDFD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express </w:t>
      </w:r>
      <w:r w:rsidR="0060544D">
        <w:rPr>
          <w:rFonts w:ascii="Gandhari Unicode" w:hAnsi="Gandhari Unicode" w:cs="e-Tamil OTC"/>
          <w:lang w:val="en-GB"/>
        </w:rPr>
        <w:t>“</w:t>
      </w:r>
      <w:r w:rsidRPr="00542FF1">
        <w:rPr>
          <w:rFonts w:ascii="Gandhari Unicode" w:hAnsi="Gandhari Unicode" w:cs="e-Tamil OTC"/>
          <w:lang w:val="en-GB"/>
        </w:rPr>
        <w:t>I will the strength</w:t>
      </w:r>
      <w:r w:rsidR="0060544D">
        <w:rPr>
          <w:rFonts w:ascii="Gandhari Unicode" w:hAnsi="Gandhari Unicode" w:cs="e-Tamil OTC"/>
          <w:lang w:val="en-GB"/>
        </w:rPr>
        <w:t>”</w:t>
      </w:r>
      <w:r w:rsidRPr="00542FF1">
        <w:rPr>
          <w:rFonts w:ascii="Gandhari Unicode" w:hAnsi="Gandhari Unicode" w:cs="e-Tamil OTC"/>
          <w:lang w:val="en-GB"/>
        </w:rPr>
        <w:t>, to the confidante who was anxious she would not have the strength [anymore] when seeing the season.</w:t>
      </w:r>
    </w:p>
    <w:p w14:paraId="279A53EE" w14:textId="77777777" w:rsidR="0092153D" w:rsidRPr="00542FF1" w:rsidRDefault="0092153D">
      <w:pPr>
        <w:pStyle w:val="Textbody"/>
        <w:spacing w:after="29" w:line="260" w:lineRule="exact"/>
        <w:rPr>
          <w:rFonts w:ascii="Gandhari Unicode" w:hAnsi="Gandhari Unicode" w:cs="e-Tamil OTC"/>
          <w:u w:val="single"/>
          <w:lang w:val="en-GB"/>
        </w:rPr>
      </w:pPr>
    </w:p>
    <w:p w14:paraId="6692A6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shower folly large-flowered-jasmine-</w:t>
      </w:r>
    </w:p>
    <w:p w14:paraId="23132E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before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be-much(inf.) they-became-red(n.pl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p>
    <w:p w14:paraId="31D9E6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I'm-confused friend part-</w:t>
      </w:r>
      <w:proofErr w:type="gramStart"/>
      <w:r w:rsidRPr="00542FF1">
        <w:rPr>
          <w:rFonts w:ascii="Gandhari Unicode" w:hAnsi="Gandhari Unicode" w:cs="e-Tamil OTC"/>
          <w:lang w:val="en-GB"/>
        </w:rPr>
        <w:t>day</w:t>
      </w:r>
      <w:proofErr w:type="gramEnd"/>
    </w:p>
    <w:p w14:paraId="0F608D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alone-they(h.) hear-if again</w:t>
      </w:r>
    </w:p>
    <w:p w14:paraId="06301E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they-become(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separated-they(h.)</w:t>
      </w:r>
      <w:r w:rsidRPr="00542FF1">
        <w:rPr>
          <w:rFonts w:ascii="Gandhari Unicode" w:hAnsi="Gandhari Unicode" w:cs="e-Tamil OTC"/>
          <w:position w:val="6"/>
          <w:lang w:val="en-GB"/>
        </w:rPr>
        <w:t>ē</w:t>
      </w:r>
    </w:p>
    <w:p w14:paraId="7F0071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waterfall big mountain leap(inf.)</w:t>
      </w:r>
    </w:p>
    <w:p w14:paraId="4F0513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amount big rain</w:t>
      </w:r>
      <w:r w:rsidRPr="00542FF1">
        <w:rPr>
          <w:rFonts w:ascii="Gandhari Unicode" w:hAnsi="Gandhari Unicode" w:cs="e-Tamil OTC"/>
        </w:rPr>
        <w:t xml:space="preserve"> </w:t>
      </w:r>
      <w:r w:rsidRPr="00542FF1">
        <w:rPr>
          <w:rFonts w:ascii="Gandhari Unicode" w:hAnsi="Gandhari Unicode" w:cs="e-Tamil OTC"/>
          <w:lang w:val="en-GB"/>
        </w:rPr>
        <w:t>resound- giving-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BD2294" w14:textId="77777777" w:rsidR="0092153D" w:rsidRPr="00542FF1" w:rsidRDefault="0092153D">
      <w:pPr>
        <w:pStyle w:val="Textbody"/>
        <w:spacing w:after="29"/>
        <w:rPr>
          <w:rFonts w:ascii="Gandhari Unicode" w:hAnsi="Gandhari Unicode" w:cs="e-Tamil OTC"/>
        </w:rPr>
      </w:pPr>
    </w:p>
    <w:p w14:paraId="42E445F5" w14:textId="77777777" w:rsidR="0092153D" w:rsidRPr="00542FF1" w:rsidRDefault="0092153D">
      <w:pPr>
        <w:pStyle w:val="Textbody"/>
        <w:spacing w:after="29"/>
        <w:rPr>
          <w:rFonts w:ascii="Gandhari Unicode" w:hAnsi="Gandhari Unicode" w:cs="e-Tamil OTC"/>
        </w:rPr>
      </w:pPr>
    </w:p>
    <w:p w14:paraId="4A5C98B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 a great cool shower these foolish large-flowered jasmine</w:t>
      </w:r>
    </w:p>
    <w:p w14:paraId="5D5AFCEB"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buds, they have become very red already beforehand.</w:t>
      </w:r>
    </w:p>
    <w:p w14:paraId="06A5A0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I'm confused, friend.</w:t>
      </w:r>
    </w:p>
    <w:p w14:paraId="1B16EC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midnight,</w:t>
      </w:r>
    </w:p>
    <w:p w14:paraId="596BB5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when he, still alone, hears </w:t>
      </w:r>
      <w:proofErr w:type="gramStart"/>
      <w:r w:rsidRPr="00542FF1">
        <w:rPr>
          <w:rFonts w:ascii="Gandhari Unicode" w:hAnsi="Gandhari Unicode" w:cs="e-Tamil OTC"/>
          <w:lang w:val="en-GB"/>
        </w:rPr>
        <w:t>again</w:t>
      </w:r>
      <w:proofErr w:type="gramEnd"/>
    </w:p>
    <w:p w14:paraId="140C876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 resounding voice</w:t>
      </w:r>
      <w:r w:rsidRPr="00542FF1">
        <w:rPr>
          <w:rStyle w:val="FootnoteReference"/>
          <w:rFonts w:ascii="Gandhari Unicode" w:hAnsi="Gandhari Unicode" w:cs="e-Tamil OTC"/>
          <w:lang w:val="en-GB"/>
        </w:rPr>
        <w:footnoteReference w:id="388"/>
      </w:r>
      <w:r w:rsidRPr="00542FF1">
        <w:rPr>
          <w:rFonts w:ascii="Gandhari Unicode" w:hAnsi="Gandhari Unicode" w:cs="e-Tamil OTC"/>
          <w:lang w:val="en-GB"/>
        </w:rPr>
        <w:t xml:space="preserve"> of so much rain,</w:t>
      </w:r>
    </w:p>
    <w:p w14:paraId="3FB2C37F" w14:textId="77777777" w:rsidR="0092153D" w:rsidRPr="00542FF1" w:rsidRDefault="00014CDD">
      <w:pPr>
        <w:pStyle w:val="Textbody"/>
        <w:tabs>
          <w:tab w:val="left" w:pos="1000"/>
        </w:tabs>
        <w:spacing w:after="72"/>
        <w:rPr>
          <w:rFonts w:ascii="Gandhari Unicode" w:hAnsi="Gandhari Unicode" w:cs="e-Tamil OTC"/>
        </w:rPr>
      </w:pPr>
      <w:r w:rsidRPr="00542FF1">
        <w:rPr>
          <w:rFonts w:ascii="Gandhari Unicode" w:hAnsi="Gandhari Unicode" w:cs="e-Tamil OTC"/>
          <w:lang w:val="en-GB"/>
        </w:rPr>
        <w:tab/>
        <w:t>when the waterfall leaps from the big mountain,</w:t>
      </w:r>
      <w:r w:rsidRPr="00542FF1">
        <w:rPr>
          <w:rStyle w:val="FootnoteReference"/>
          <w:rFonts w:ascii="Gandhari Unicode" w:hAnsi="Gandhari Unicode" w:cs="e-Tamil OTC"/>
          <w:lang w:val="en-GB"/>
        </w:rPr>
        <w:footnoteReference w:id="389"/>
      </w:r>
    </w:p>
    <w:p w14:paraId="4802B38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him who is [still] separated [from me]?</w:t>
      </w:r>
    </w:p>
    <w:p w14:paraId="2AAD49EF" w14:textId="77777777" w:rsidR="0092153D" w:rsidRPr="00542FF1" w:rsidRDefault="0092153D">
      <w:pPr>
        <w:pStyle w:val="Textbody"/>
        <w:spacing w:after="0"/>
        <w:rPr>
          <w:rFonts w:ascii="Gandhari Unicode" w:hAnsi="Gandhari Unicode" w:cs="e-Tamil OTC"/>
          <w:lang w:val="en-GB"/>
        </w:rPr>
      </w:pPr>
    </w:p>
    <w:p w14:paraId="54FA2925" w14:textId="77777777" w:rsidR="0092153D" w:rsidRPr="00542FF1" w:rsidRDefault="0092153D">
      <w:pPr>
        <w:pStyle w:val="Textbody"/>
        <w:spacing w:after="0"/>
        <w:rPr>
          <w:rFonts w:ascii="Gandhari Unicode" w:hAnsi="Gandhari Unicode" w:cs="e-Tamil OTC"/>
          <w:lang w:val="en-GB"/>
        </w:rPr>
      </w:pPr>
    </w:p>
    <w:p w14:paraId="1C0949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3-5b </w:t>
      </w:r>
      <w:r w:rsidRPr="00542FF1">
        <w:rPr>
          <w:rFonts w:ascii="Gandhari Unicode" w:hAnsi="Gandhari Unicode" w:cs="e-Tamil OTC"/>
          <w:lang w:val="en-GB"/>
        </w:rPr>
        <w:tab/>
        <w:t>I, I'm confused, friend, at midnight</w:t>
      </w:r>
    </w:p>
    <w:p w14:paraId="2B5C7ED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when I, still alone</w:t>
      </w:r>
      <w:r w:rsidRPr="00542FF1">
        <w:rPr>
          <w:rStyle w:val="FootnoteReference"/>
          <w:rFonts w:ascii="Gandhari Unicode" w:hAnsi="Gandhari Unicode" w:cs="e-Tamil OTC"/>
          <w:lang w:val="en-GB"/>
        </w:rPr>
        <w:footnoteReference w:id="390"/>
      </w:r>
      <w:r w:rsidRPr="00542FF1">
        <w:rPr>
          <w:rFonts w:ascii="Gandhari Unicode" w:hAnsi="Gandhari Unicode" w:cs="e-Tamil OTC"/>
          <w:lang w:val="en-GB"/>
        </w:rPr>
        <w:t xml:space="preserve">, hear </w:t>
      </w:r>
      <w:proofErr w:type="gramStart"/>
      <w:r w:rsidRPr="00542FF1">
        <w:rPr>
          <w:rFonts w:ascii="Gandhari Unicode" w:hAnsi="Gandhari Unicode" w:cs="e-Tamil OTC"/>
          <w:lang w:val="en-GB"/>
        </w:rPr>
        <w:t>again</w:t>
      </w:r>
      <w:proofErr w:type="gramEnd"/>
    </w:p>
    <w:p w14:paraId="167BB8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resounding voice ...</w:t>
      </w:r>
    </w:p>
    <w:p w14:paraId="23596D6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What will become of those [still] separated?</w:t>
      </w:r>
    </w:p>
    <w:p w14:paraId="38C63087" w14:textId="77777777" w:rsidR="0092153D" w:rsidRPr="00542FF1" w:rsidRDefault="0092153D">
      <w:pPr>
        <w:pStyle w:val="Textbody"/>
        <w:spacing w:after="0"/>
        <w:rPr>
          <w:rFonts w:ascii="Gandhari Unicode" w:hAnsi="Gandhari Unicode" w:cs="e-Tamil OTC"/>
        </w:rPr>
      </w:pPr>
    </w:p>
    <w:p w14:paraId="2640826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will he be mine [again], he who is [still] separated [from me]?</w:t>
      </w:r>
    </w:p>
    <w:p w14:paraId="13D7C80B" w14:textId="77777777" w:rsidR="0092153D" w:rsidRPr="00542FF1" w:rsidRDefault="0092153D">
      <w:pPr>
        <w:pStyle w:val="Textbody"/>
        <w:spacing w:after="0"/>
        <w:rPr>
          <w:rFonts w:ascii="Gandhari Unicode" w:hAnsi="Gandhari Unicode" w:cs="e-Tamil OTC"/>
          <w:lang w:val="en-GB"/>
        </w:rPr>
      </w:pPr>
    </w:p>
    <w:p w14:paraId="582215E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B00D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95</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32FBF6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071A5253" w14:textId="77777777" w:rsidR="0092153D" w:rsidRPr="00542FF1" w:rsidRDefault="0092153D">
      <w:pPr>
        <w:pStyle w:val="Textbody"/>
        <w:spacing w:after="29"/>
        <w:rPr>
          <w:rFonts w:ascii="Gandhari Unicode" w:hAnsi="Gandhari Unicode" w:cs="e-Tamil OTC"/>
        </w:rPr>
      </w:pPr>
    </w:p>
    <w:p w14:paraId="17D4DD3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மால்வரை</w:t>
      </w:r>
      <w:r w:rsidRPr="00542FF1">
        <w:rPr>
          <w:rFonts w:ascii="Gandhari Unicode" w:hAnsi="Gandhari Unicode" w:cs="e-Tamil OTC"/>
          <w:cs/>
        </w:rPr>
        <w:t xml:space="preserve"> யிழிதருந் தூவெள் ளருவி</w:t>
      </w:r>
    </w:p>
    <w:p w14:paraId="5C3787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கன்முகைத்</w:t>
      </w:r>
      <w:r w:rsidRPr="00542FF1">
        <w:rPr>
          <w:rFonts w:ascii="Gandhari Unicode" w:hAnsi="Gandhari Unicode" w:cs="e-Tamil OTC"/>
          <w:cs/>
        </w:rPr>
        <w:t xml:space="preserve"> ததும்பும் பன்மலர்ச் சாரற்</w:t>
      </w:r>
    </w:p>
    <w:p w14:paraId="595567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சிறுகுடிக் குறவன் பெருந்தோட் </w:t>
      </w:r>
      <w:r w:rsidRPr="00542FF1">
        <w:rPr>
          <w:rFonts w:ascii="Gandhari Unicode" w:hAnsi="Gandhari Unicode" w:cs="e-Tamil OTC"/>
          <w:u w:val="wave"/>
          <w:cs/>
        </w:rPr>
        <w:t>குறுமக</w:t>
      </w:r>
    </w:p>
    <w:p w14:paraId="3C660B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ணீரோ ரன்ன சாய</w:t>
      </w:r>
    </w:p>
    <w:p w14:paraId="31CDD8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றீயோ ரன்னவென் னுரனவித் தன்றே.</w:t>
      </w:r>
    </w:p>
    <w:p w14:paraId="40F0F28C" w14:textId="77777777" w:rsidR="0092153D" w:rsidRPr="00542FF1" w:rsidRDefault="0092153D">
      <w:pPr>
        <w:pStyle w:val="Textbody"/>
        <w:spacing w:after="29"/>
        <w:rPr>
          <w:rFonts w:ascii="Gandhari Unicode" w:hAnsi="Gandhari Unicode" w:cs="e-Tamil OTC"/>
        </w:rPr>
      </w:pPr>
    </w:p>
    <w:p w14:paraId="7695AB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மால்வரை </w:t>
      </w:r>
      <w:r w:rsidRPr="00542FF1">
        <w:rPr>
          <w:rFonts w:ascii="Gandhari Unicode" w:eastAsia="URW Palladio UNI" w:hAnsi="Gandhari Unicode" w:cs="e-Tamil OTC"/>
        </w:rPr>
        <w:t xml:space="preserve">L1, C1+2v+3+4,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மாமலை </w:t>
      </w:r>
      <w:r w:rsidRPr="00542FF1">
        <w:rPr>
          <w:rFonts w:ascii="Gandhari Unicode" w:eastAsia="URW Palladio UNI" w:hAnsi="Gandhari Unicode" w:cs="e-Tamil OTC"/>
        </w:rPr>
        <w:t xml:space="preserve">C2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C1+2+3+4,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 </w:t>
      </w:r>
      <w:r w:rsidRPr="00542FF1">
        <w:rPr>
          <w:rFonts w:ascii="Gandhari Unicode" w:hAnsi="Gandhari Unicode" w:cs="e-Tamil OTC"/>
        </w:rPr>
        <w:t xml:space="preserve">L1, G1+2, I; </w:t>
      </w:r>
      <w:r w:rsidRPr="00542FF1">
        <w:rPr>
          <w:rFonts w:ascii="Gandhari Unicode" w:hAnsi="Gandhari Unicode" w:cs="e-Tamil OTC"/>
          <w:cs/>
        </w:rPr>
        <w:t xml:space="preserve">கண்முகைத்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கன்முகத் </w:t>
      </w:r>
      <w:r w:rsidRPr="00542FF1">
        <w:rPr>
          <w:rFonts w:ascii="Gandhari Unicode" w:hAnsi="Gandhari Unicode" w:cs="e-Tamil OTC"/>
        </w:rPr>
        <w:t xml:space="preserve">AT; </w:t>
      </w:r>
      <w:r w:rsidRPr="00542FF1">
        <w:rPr>
          <w:rFonts w:ascii="Gandhari Unicode" w:hAnsi="Gandhari Unicode" w:cs="e-Tamil OTC"/>
          <w:cs/>
        </w:rPr>
        <w:t xml:space="preserve">கனமுகந் </w:t>
      </w:r>
      <w:proofErr w:type="spellStart"/>
      <w:r w:rsidRPr="00542FF1">
        <w:rPr>
          <w:rFonts w:ascii="Gandhari Unicode" w:hAnsi="Gandhari Unicode" w:cs="e-Tamil OTC"/>
        </w:rPr>
        <w:t>ATv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சாரற்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L1, C3, G1; </w:t>
      </w:r>
      <w:r w:rsidRPr="00542FF1">
        <w:rPr>
          <w:rFonts w:ascii="Gandhari Unicode" w:hAnsi="Gandhari Unicode" w:cs="e-Tamil OTC"/>
          <w:cs/>
        </w:rPr>
        <w:t xml:space="preserve">குறமக </w:t>
      </w:r>
      <w:r w:rsidRPr="00542FF1">
        <w:rPr>
          <w:rFonts w:ascii="Gandhari Unicode" w:hAnsi="Gandhari Unicode" w:cs="e-Tamil OTC"/>
        </w:rPr>
        <w:t xml:space="preserve">| </w:t>
      </w:r>
      <w:r w:rsidRPr="00542FF1">
        <w:rPr>
          <w:rFonts w:ascii="Gandhari Unicode" w:hAnsi="Gandhari Unicode" w:cs="e-Tamil OTC"/>
          <w:cs/>
        </w:rPr>
        <w:t xml:space="preserve">ணீரோ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1"/>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 xml:space="preserve">L1, C1+2+3,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சாயல்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தீயோ </w:t>
      </w:r>
      <w:r w:rsidRPr="00542FF1">
        <w:rPr>
          <w:rFonts w:ascii="Gandhari Unicode" w:hAnsi="Gandhari Unicode" w:cs="e-Tamil OTC"/>
          <w:lang w:val="en-GB"/>
        </w:rPr>
        <w:t xml:space="preserve">C4; </w:t>
      </w:r>
      <w:r w:rsidRPr="00542FF1">
        <w:rPr>
          <w:rFonts w:ascii="Gandhari Unicode" w:hAnsi="Gandhari Unicode" w:cs="e-Tamil OTC"/>
          <w:cs/>
          <w:lang w:val="en-GB"/>
        </w:rPr>
        <w:t xml:space="preserve">சாயற்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றீயோ </w:t>
      </w:r>
      <w:r w:rsidRPr="00542FF1">
        <w:rPr>
          <w:rFonts w:ascii="Gandhari Unicode" w:hAnsi="Gandhari Unicode" w:cs="e-Tamil OTC"/>
          <w:lang w:val="en-GB"/>
        </w:rPr>
        <w:t>G2</w:t>
      </w:r>
    </w:p>
    <w:p w14:paraId="66D36C74" w14:textId="77777777" w:rsidR="0092153D" w:rsidRPr="00542FF1" w:rsidRDefault="0092153D">
      <w:pPr>
        <w:pStyle w:val="Textbody"/>
        <w:spacing w:after="29"/>
        <w:rPr>
          <w:rFonts w:ascii="Gandhari Unicode" w:hAnsi="Gandhari Unicode" w:cs="e-Tamil OTC"/>
        </w:rPr>
      </w:pPr>
    </w:p>
    <w:p w14:paraId="57F4790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varai</w:t>
      </w:r>
      <w:proofErr w:type="spellEnd"/>
      <w:r w:rsidRPr="00542FF1">
        <w:rPr>
          <w:rFonts w:ascii="Gandhari Unicode" w:hAnsi="Gandhari Unicode" w:cs="e-Tamil OTC"/>
          <w:lang w:val="en-GB"/>
        </w:rPr>
        <w:t xml:space="preserve"> </w:t>
      </w:r>
      <w:r w:rsidR="00FA6DA5">
        <w:rPr>
          <w:rFonts w:ascii="Gandhari Unicode" w:hAnsi="Gandhari Unicode" w:cs="e-Tamil OTC"/>
          <w:lang w:val="en-GB"/>
        </w:rPr>
        <w:t>~</w:t>
      </w:r>
      <w:proofErr w:type="spellStart"/>
      <w:r w:rsidRPr="00542FF1">
        <w:rPr>
          <w:rFonts w:ascii="Gandhari Unicode" w:hAnsi="Gandhari Unicode" w:cs="e-Tamil OTC"/>
          <w:lang w:val="en-GB"/>
        </w:rPr>
        <w:t>iḻi</w:t>
      </w:r>
      <w:r w:rsidR="00FA6DA5">
        <w:rPr>
          <w:rFonts w:ascii="Gandhari Unicode" w:hAnsi="Gandhari Unicode" w:cs="e-Tamil OTC"/>
          <w:lang w:val="en-GB"/>
        </w:rPr>
        <w:t>-</w:t>
      </w:r>
      <w:r w:rsidRPr="00542FF1">
        <w:rPr>
          <w:rFonts w:ascii="Gandhari Unicode" w:hAnsi="Gandhari Unicode" w:cs="e-Tamil OTC"/>
          <w:lang w:val="en-GB"/>
        </w:rPr>
        <w:t>tarum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rPr>
        <w:t xml:space="preserve"> </w:t>
      </w:r>
      <w:r w:rsidR="00FA6DA5">
        <w:rPr>
          <w:rFonts w:ascii="Gandhari Unicode" w:hAnsi="Gandhari Unicode" w:cs="e-Tamil OTC"/>
        </w:rPr>
        <w:t>+</w:t>
      </w:r>
      <w:proofErr w:type="spellStart"/>
      <w:r w:rsidRPr="00542FF1">
        <w:rPr>
          <w:rFonts w:ascii="Gandhari Unicode" w:hAnsi="Gandhari Unicode" w:cs="e-Tamil OTC"/>
          <w:lang w:val="en-GB"/>
        </w:rPr>
        <w:t>aruvi</w:t>
      </w:r>
      <w:proofErr w:type="spellEnd"/>
    </w:p>
    <w:p w14:paraId="58D3E80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kal</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mukai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tatumpum</w:t>
      </w:r>
      <w:proofErr w:type="spellEnd"/>
      <w:r w:rsidRPr="00542FF1">
        <w:rPr>
          <w:rFonts w:ascii="Gandhari Unicode" w:hAnsi="Gandhari Unicode" w:cs="e-Tamil OTC"/>
          <w:lang w:val="fr-FR"/>
        </w:rPr>
        <w:t xml:space="preserve"> pal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cāral</w:t>
      </w:r>
      <w:proofErr w:type="spellEnd"/>
    </w:p>
    <w:p w14:paraId="5479DA6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ciṟu</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kuṭi</w:t>
      </w:r>
      <w:proofErr w:type="spellEnd"/>
      <w:r w:rsidR="00FA6DA5">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kuṟavaṉ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kuṟu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makaḷ</w:t>
      </w:r>
      <w:proofErr w:type="spellEnd"/>
    </w:p>
    <w:p w14:paraId="61BD0E57"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nīr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cāyal</w:t>
      </w:r>
      <w:proofErr w:type="spellEnd"/>
    </w:p>
    <w:p w14:paraId="2CDC06C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tī</w:t>
      </w:r>
      <w:proofErr w:type="spellEnd"/>
      <w:proofErr w:type="gram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ōr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aṉṉa</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eṉ</w:t>
      </w:r>
      <w:proofErr w:type="spellEnd"/>
      <w:r w:rsidRPr="00542FF1">
        <w:rPr>
          <w:rFonts w:ascii="Gandhari Unicode" w:hAnsi="Gandhari Unicode" w:cs="e-Tamil OTC"/>
          <w:lang w:val="fr-FR"/>
        </w:rPr>
        <w:t xml:space="preserve"> </w:t>
      </w:r>
      <w:r w:rsidR="00FA6DA5">
        <w:rPr>
          <w:rFonts w:ascii="Gandhari Unicode" w:hAnsi="Gandhari Unicode" w:cs="e-Tamil OTC"/>
          <w:lang w:val="fr-FR"/>
        </w:rPr>
        <w:t>+</w:t>
      </w:r>
      <w:proofErr w:type="spellStart"/>
      <w:r w:rsidRPr="00542FF1">
        <w:rPr>
          <w:rFonts w:ascii="Gandhari Unicode" w:hAnsi="Gandhari Unicode" w:cs="e-Tamil OTC"/>
          <w:lang w:val="fr-FR"/>
        </w:rPr>
        <w:t>uraṉ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avittaṉṟ</w:t>
      </w:r>
      <w:proofErr w:type="spellEnd"/>
      <w:r w:rsidR="00FA6DA5">
        <w:rPr>
          <w:rFonts w:ascii="Gandhari Unicode" w:hAnsi="Gandhari Unicode" w:cs="e-Tamil OTC"/>
          <w:lang w:val="fr-FR"/>
        </w:rPr>
        <w:t>*-</w:t>
      </w:r>
      <w:r w:rsidRPr="00542FF1">
        <w:rPr>
          <w:rFonts w:ascii="Gandhari Unicode" w:hAnsi="Gandhari Unicode" w:cs="e-Tamil OTC"/>
          <w:lang w:val="fr-FR"/>
        </w:rPr>
        <w:t>ē.</w:t>
      </w:r>
    </w:p>
    <w:p w14:paraId="0FFD0512" w14:textId="77777777" w:rsidR="0092153D" w:rsidRPr="00542FF1" w:rsidRDefault="0092153D">
      <w:pPr>
        <w:pStyle w:val="Textbody"/>
        <w:spacing w:after="29" w:line="260" w:lineRule="exact"/>
        <w:rPr>
          <w:rFonts w:ascii="Gandhari Unicode" w:hAnsi="Gandhari Unicode" w:cs="e-Tamil OTC"/>
          <w:u w:val="single"/>
          <w:lang w:val="fr-FR"/>
        </w:rPr>
      </w:pPr>
    </w:p>
    <w:p w14:paraId="78B831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companion by HIM.</w:t>
      </w:r>
    </w:p>
    <w:p w14:paraId="4D5FEEEB" w14:textId="77777777" w:rsidR="0092153D" w:rsidRPr="00542FF1" w:rsidRDefault="0092153D">
      <w:pPr>
        <w:pStyle w:val="Textbody"/>
        <w:spacing w:after="29" w:line="260" w:lineRule="exact"/>
        <w:rPr>
          <w:rFonts w:ascii="Gandhari Unicode" w:hAnsi="Gandhari Unicode" w:cs="e-Tamil OTC"/>
          <w:u w:val="single"/>
          <w:lang w:val="en-GB"/>
        </w:rPr>
      </w:pPr>
    </w:p>
    <w:p w14:paraId="745D92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fall- giving-</w:t>
      </w:r>
      <w:r w:rsidRPr="00542FF1">
        <w:rPr>
          <w:rFonts w:ascii="Gandhari Unicode" w:hAnsi="Gandhari Unicode" w:cs="e-Tamil OTC"/>
        </w:rPr>
        <w:t xml:space="preserve"> </w:t>
      </w:r>
      <w:r w:rsidRPr="00542FF1">
        <w:rPr>
          <w:rFonts w:ascii="Gandhari Unicode" w:hAnsi="Gandhari Unicode" w:cs="e-Tamil OTC"/>
          <w:lang w:val="en-GB"/>
        </w:rPr>
        <w:t xml:space="preserve">purity white </w:t>
      </w:r>
      <w:proofErr w:type="gramStart"/>
      <w:r w:rsidRPr="00542FF1">
        <w:rPr>
          <w:rFonts w:ascii="Gandhari Unicode" w:hAnsi="Gandhari Unicode" w:cs="e-Tamil OTC"/>
          <w:lang w:val="en-GB"/>
        </w:rPr>
        <w:t>waterfall</w:t>
      </w:r>
      <w:proofErr w:type="gramEnd"/>
    </w:p>
    <w:p w14:paraId="44CDE0A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cave resounding-</w:t>
      </w:r>
      <w:r w:rsidRPr="00542FF1">
        <w:rPr>
          <w:rFonts w:ascii="Gandhari Unicode" w:hAnsi="Gandhari Unicode" w:cs="e-Tamil OTC"/>
        </w:rPr>
        <w:t xml:space="preserve"> </w:t>
      </w:r>
      <w:r w:rsidRPr="00542FF1">
        <w:rPr>
          <w:rFonts w:ascii="Gandhari Unicode" w:hAnsi="Gandhari Unicode" w:cs="e-Tamil OTC"/>
          <w:lang w:val="en-GB"/>
        </w:rPr>
        <w:t xml:space="preserve">many blossom </w:t>
      </w:r>
      <w:proofErr w:type="gramStart"/>
      <w:r w:rsidRPr="00542FF1">
        <w:rPr>
          <w:rFonts w:ascii="Gandhari Unicode" w:hAnsi="Gandhari Unicode" w:cs="e-Tamil OTC"/>
          <w:lang w:val="en-GB"/>
        </w:rPr>
        <w:t>slope</w:t>
      </w:r>
      <w:proofErr w:type="gramEnd"/>
    </w:p>
    <w:p w14:paraId="292F73CE"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home</w:t>
      </w:r>
      <w:r w:rsidRPr="00542FF1">
        <w:rPr>
          <w:rFonts w:ascii="Gandhari Unicode" w:hAnsi="Gandhari Unicode" w:cs="e-Tamil OTC"/>
        </w:rPr>
        <w:t xml:space="preserve"> </w:t>
      </w:r>
      <w:r w:rsidRPr="00542FF1">
        <w:rPr>
          <w:rFonts w:ascii="Gandhari Unicode" w:hAnsi="Gandhari Unicode" w:cs="e-Tamil OTC"/>
          <w:lang w:val="en-GB"/>
        </w:rPr>
        <w:t>hill-inhabitant big shoulder short daughter</w:t>
      </w:r>
    </w:p>
    <w:p w14:paraId="1C7A6E3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one like</w:t>
      </w:r>
      <w:r w:rsidRPr="00542FF1">
        <w:rPr>
          <w:rStyle w:val="FootnoteReference"/>
          <w:rFonts w:ascii="Gandhari Unicode" w:hAnsi="Gandhari Unicode" w:cs="e-Tamil OTC"/>
          <w:lang w:val="en-GB"/>
        </w:rPr>
        <w:footnoteReference w:id="392"/>
      </w:r>
      <w:r w:rsidRPr="00542FF1">
        <w:rPr>
          <w:rFonts w:ascii="Gandhari Unicode" w:hAnsi="Gandhari Unicode" w:cs="e-Tamil OTC"/>
          <w:lang w:val="en-GB"/>
        </w:rPr>
        <w:t xml:space="preserve"> grace</w:t>
      </w:r>
      <w:r w:rsidRPr="00542FF1">
        <w:rPr>
          <w:rStyle w:val="FootnoteReference"/>
          <w:rFonts w:ascii="Gandhari Unicode" w:hAnsi="Gandhari Unicode" w:cs="e-Tamil OTC"/>
          <w:lang w:val="en-GB"/>
        </w:rPr>
        <w:footnoteReference w:id="393"/>
      </w:r>
    </w:p>
    <w:p w14:paraId="1FE31FA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fire one like my- strength it-extinguished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42242E" w14:textId="77777777" w:rsidR="0092153D" w:rsidRPr="00542FF1" w:rsidRDefault="0092153D">
      <w:pPr>
        <w:pStyle w:val="Textbody"/>
        <w:spacing w:after="29" w:line="259" w:lineRule="exact"/>
        <w:rPr>
          <w:rFonts w:ascii="Gandhari Unicode" w:hAnsi="Gandhari Unicode" w:cs="e-Tamil OTC"/>
          <w:lang w:val="en-GB"/>
        </w:rPr>
      </w:pPr>
    </w:p>
    <w:p w14:paraId="6F72E2BB" w14:textId="77777777" w:rsidR="0092153D" w:rsidRPr="00542FF1" w:rsidRDefault="0092153D">
      <w:pPr>
        <w:pStyle w:val="Textbody"/>
        <w:spacing w:after="29" w:line="259" w:lineRule="exact"/>
        <w:rPr>
          <w:rFonts w:ascii="Gandhari Unicode" w:hAnsi="Gandhari Unicode" w:cs="e-Tamil OTC"/>
          <w:lang w:val="en-GB"/>
        </w:rPr>
      </w:pPr>
    </w:p>
    <w:p w14:paraId="25712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big-shouldered little daughter of the hill habitant</w:t>
      </w:r>
    </w:p>
    <w:p w14:paraId="000A4F1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small hamlet</w:t>
      </w:r>
      <w:r w:rsidRPr="00542FF1">
        <w:rPr>
          <w:rStyle w:val="FootnoteReference"/>
          <w:rFonts w:ascii="Gandhari Unicode" w:hAnsi="Gandhari Unicode" w:cs="e-Tamil OTC"/>
          <w:lang w:val="en-GB"/>
        </w:rPr>
        <w:footnoteReference w:id="394"/>
      </w:r>
    </w:p>
    <w:p w14:paraId="2689EBE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on the slope with many blossoms, where in stone caves</w:t>
      </w:r>
    </w:p>
    <w:p w14:paraId="142B7A4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pure white waterfall resounds,</w:t>
      </w:r>
    </w:p>
    <w:p w14:paraId="62FF8F5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plunging down from the big mountain,</w:t>
      </w:r>
    </w:p>
    <w:p w14:paraId="012C209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[her] grace, just like water, </w:t>
      </w:r>
      <w:proofErr w:type="gramStart"/>
      <w:r w:rsidRPr="00542FF1">
        <w:rPr>
          <w:rFonts w:ascii="Gandhari Unicode" w:hAnsi="Gandhari Unicode" w:cs="e-Tamil OTC"/>
          <w:lang w:val="en-GB"/>
        </w:rPr>
        <w:t>got</w:t>
      </w:r>
      <w:proofErr w:type="gramEnd"/>
    </w:p>
    <w:p w14:paraId="14EAAB4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strength, just like fire, extinguished.</w:t>
      </w:r>
    </w:p>
    <w:p w14:paraId="09B990A6" w14:textId="77777777" w:rsidR="0092153D" w:rsidRPr="00542FF1" w:rsidRDefault="0092153D">
      <w:pPr>
        <w:pStyle w:val="Textbody"/>
        <w:spacing w:after="0"/>
        <w:rPr>
          <w:rFonts w:ascii="Gandhari Unicode" w:hAnsi="Gandhari Unicode" w:cs="e-Tamil OTC"/>
          <w:lang w:val="en-GB"/>
        </w:rPr>
      </w:pPr>
    </w:p>
    <w:p w14:paraId="2EEEE4B8"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DC92FB7"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96</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அள்ளூர் நன்முல்லை</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 / HE</w:t>
      </w:r>
    </w:p>
    <w:p w14:paraId="4A3838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இயற்பழித்துத் தெருட்டுந் தோழிக்குத் தலைமகள் இயற்படச் சொல்லியது.</w:t>
      </w:r>
      <w:r w:rsidRPr="00542FF1">
        <w:rPr>
          <w:rStyle w:val="FootnoteReference"/>
          <w:rFonts w:ascii="Gandhari Unicode" w:hAnsi="Gandhari Unicode" w:cs="e-Tamil OTC"/>
          <w:cs/>
          <w:lang w:val="en-GB"/>
        </w:rPr>
        <w:footnoteReference w:id="395"/>
      </w:r>
    </w:p>
    <w:p w14:paraId="69DDD90A" w14:textId="77777777" w:rsidR="0092153D" w:rsidRPr="00542FF1" w:rsidRDefault="0092153D">
      <w:pPr>
        <w:pStyle w:val="Textbody"/>
        <w:spacing w:after="29"/>
        <w:rPr>
          <w:rFonts w:ascii="Gandhari Unicode" w:hAnsi="Gandhari Unicode" w:cs="e-Tamil OTC"/>
        </w:rPr>
      </w:pPr>
    </w:p>
    <w:p w14:paraId="7EDC41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அருவி வேங்கைப் </w:t>
      </w:r>
      <w:r w:rsidRPr="00542FF1">
        <w:rPr>
          <w:rFonts w:ascii="Gandhari Unicode" w:hAnsi="Gandhari Unicode" w:cs="e-Tamil OTC"/>
          <w:u w:val="wave"/>
          <w:cs/>
        </w:rPr>
        <w:t>பெருமலை</w:t>
      </w:r>
      <w:r w:rsidRPr="00542FF1">
        <w:rPr>
          <w:rFonts w:ascii="Gandhari Unicode" w:hAnsi="Gandhari Unicode" w:cs="e-Tamil OTC"/>
          <w:cs/>
        </w:rPr>
        <w:t xml:space="preserve"> நாடற்</w:t>
      </w:r>
    </w:p>
    <w:p w14:paraId="62BB696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கியானெவன் செய்கோ வென்றி யானது</w:t>
      </w:r>
    </w:p>
    <w:p w14:paraId="4AC85D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நகையென வுணரே னாயி</w:t>
      </w:r>
    </w:p>
    <w:p w14:paraId="03C08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 குவைகொ னன்னுத னீயே.</w:t>
      </w:r>
    </w:p>
    <w:p w14:paraId="0D20D342" w14:textId="77777777" w:rsidR="0092153D" w:rsidRPr="00542FF1" w:rsidRDefault="0092153D">
      <w:pPr>
        <w:pStyle w:val="Textbody"/>
        <w:spacing w:after="29"/>
        <w:rPr>
          <w:rFonts w:ascii="Gandhari Unicode" w:hAnsi="Gandhari Unicode" w:cs="e-Tamil OTC"/>
        </w:rPr>
      </w:pPr>
    </w:p>
    <w:p w14:paraId="3F553AE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பெருமலை </w:t>
      </w:r>
      <w:r w:rsidRPr="00542FF1">
        <w:rPr>
          <w:rFonts w:ascii="Gandhari Unicode" w:hAnsi="Gandhari Unicode" w:cs="e-Tamil OTC"/>
        </w:rPr>
        <w:t xml:space="preserve">L1, C1+2+4,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பருபரும</w:t>
      </w:r>
      <w:r w:rsidRPr="00542FF1">
        <w:rPr>
          <w:rFonts w:ascii="Gandhari Unicode" w:eastAsia="e-Tamil OTC"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பெருவரை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PP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நாடற்நாடற்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செயகோ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w:t>
      </w:r>
      <w:r w:rsidRPr="00542FF1">
        <w:rPr>
          <w:rFonts w:ascii="Gandhari Unicode" w:hAnsi="Gandhari Unicode" w:cs="e-Tamil OTC"/>
        </w:rPr>
        <w:t>_</w:t>
      </w:r>
      <w:r w:rsidRPr="00542FF1">
        <w:rPr>
          <w:rFonts w:ascii="Gandhari Unicode" w:hAnsi="Gandhari Unicode" w:cs="e-Tamil OTC"/>
          <w:cs/>
        </w:rPr>
        <w:t xml:space="preserve">கோ </w:t>
      </w:r>
      <w:r w:rsidRPr="00542FF1">
        <w:rPr>
          <w:rFonts w:ascii="Gandhari Unicode" w:hAnsi="Gandhari Unicode" w:cs="e-Tamil OTC"/>
        </w:rPr>
        <w:t xml:space="preserve">L1; </w:t>
      </w:r>
      <w:r w:rsidRPr="00542FF1">
        <w:rPr>
          <w:rFonts w:ascii="Gandhari Unicode" w:hAnsi="Gandhari Unicode" w:cs="e-Tamil OTC"/>
          <w:cs/>
        </w:rPr>
        <w:t xml:space="preserve">சொல்கோ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C2+4,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நகையேன் </w:t>
      </w:r>
      <w:r w:rsidRPr="00542FF1">
        <w:rPr>
          <w:rFonts w:ascii="Gandhari Unicode" w:hAnsi="Gandhari Unicode" w:cs="e-Tamil OTC"/>
        </w:rPr>
        <w:t xml:space="preserve">IV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வுணரோ </w:t>
      </w:r>
      <w:r w:rsidRPr="00542FF1">
        <w:rPr>
          <w:rFonts w:ascii="Gandhari Unicode" w:hAnsi="Gandhari Unicode" w:cs="e-Tamil OTC"/>
        </w:rPr>
        <w:t xml:space="preserve">L1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னன்னுத </w:t>
      </w:r>
      <w:r w:rsidRPr="00542FF1">
        <w:rPr>
          <w:rFonts w:ascii="Gandhari Unicode" w:hAnsi="Gandhari Unicode" w:cs="e-Tamil OTC"/>
        </w:rPr>
        <w:t xml:space="preserve">C1+2+3+4,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னனுத </w:t>
      </w:r>
      <w:r w:rsidRPr="00542FF1">
        <w:rPr>
          <w:rFonts w:ascii="Gandhari Unicode" w:hAnsi="Gandhari Unicode" w:cs="e-Tamil OTC"/>
        </w:rPr>
        <w:t>L1</w:t>
      </w:r>
    </w:p>
    <w:p w14:paraId="43C29FE4" w14:textId="77777777" w:rsidR="0092153D" w:rsidRPr="00542FF1" w:rsidRDefault="0092153D">
      <w:pPr>
        <w:pStyle w:val="Textbody"/>
        <w:spacing w:after="29"/>
        <w:rPr>
          <w:rFonts w:ascii="Gandhari Unicode" w:hAnsi="Gandhari Unicode" w:cs="e-Tamil OTC"/>
        </w:rPr>
      </w:pPr>
    </w:p>
    <w:p w14:paraId="1C7CC918"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aruvi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vēṅkai</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malai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nāṭaṟk</w:t>
      </w:r>
      <w:proofErr w:type="spellEnd"/>
      <w:r w:rsidRPr="00542FF1">
        <w:rPr>
          <w:rFonts w:ascii="Gandhari Unicode" w:hAnsi="Gandhari Unicode" w:cs="e-Tamil OTC"/>
          <w:lang w:val="fr-FR"/>
        </w:rPr>
        <w:t>(u)</w:t>
      </w:r>
    </w:p>
    <w:p w14:paraId="7A3B5A5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yāṉ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evaṉ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ceyk</w:t>
      </w:r>
      <w:proofErr w:type="spellEnd"/>
      <w:r w:rsidR="007815C4">
        <w:rPr>
          <w:rFonts w:ascii="Gandhari Unicode" w:hAnsi="Gandhari Unicode" w:cs="e-Tamil OTC"/>
          <w:lang w:val="fr-FR"/>
        </w:rPr>
        <w:t>*-</w:t>
      </w:r>
      <w:r w:rsidRPr="00542FF1">
        <w:rPr>
          <w:rFonts w:ascii="Gandhari Unicode" w:hAnsi="Gandhari Unicode" w:cs="e-Tamil OTC"/>
          <w:lang w:val="fr-FR"/>
        </w:rPr>
        <w:t xml:space="preserve">ō </w:t>
      </w:r>
      <w:r w:rsidR="007815C4">
        <w:rPr>
          <w:rFonts w:ascii="Gandhari Unicode" w:hAnsi="Gandhari Unicode" w:cs="e-Tamil OTC"/>
          <w:lang w:val="fr-FR"/>
        </w:rPr>
        <w:t>~</w:t>
      </w:r>
      <w:proofErr w:type="spellStart"/>
      <w:r w:rsidRPr="00542FF1">
        <w:rPr>
          <w:rFonts w:ascii="Gandhari Unicode" w:hAnsi="Gandhari Unicode" w:cs="e-Tamil OTC"/>
          <w:lang w:val="fr-FR"/>
        </w:rPr>
        <w:t>eṉṟi</w:t>
      </w:r>
      <w:proofErr w:type="spellEnd"/>
      <w:r w:rsidRPr="00542FF1">
        <w:rPr>
          <w:rStyle w:val="FootnoteReference"/>
          <w:rFonts w:ascii="Gandhari Unicode" w:hAnsi="Gandhari Unicode" w:cs="e-Tamil OTC"/>
          <w:lang w:val="en-GB"/>
        </w:rPr>
        <w:footnoteReference w:id="396"/>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yāṉ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atu</w:t>
      </w:r>
      <w:proofErr w:type="spellEnd"/>
    </w:p>
    <w:p w14:paraId="52056D0F"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nakai</w:t>
      </w:r>
      <w:proofErr w:type="spellEnd"/>
      <w:proofErr w:type="gram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eṉa</w:t>
      </w:r>
      <w:proofErr w:type="spellEnd"/>
      <w:r w:rsidRPr="00542FF1">
        <w:rPr>
          <w:rFonts w:ascii="Gandhari Unicode" w:hAnsi="Gandhari Unicode" w:cs="e-Tamil OTC"/>
          <w:lang w:val="fr-FR"/>
        </w:rPr>
        <w:t xml:space="preserve"> </w:t>
      </w:r>
      <w:r w:rsidR="007815C4">
        <w:rPr>
          <w:rFonts w:ascii="Gandhari Unicode" w:hAnsi="Gandhari Unicode" w:cs="e-Tamil OTC"/>
          <w:lang w:val="fr-FR"/>
        </w:rPr>
        <w:t>~</w:t>
      </w:r>
      <w:proofErr w:type="spellStart"/>
      <w:r w:rsidRPr="00542FF1">
        <w:rPr>
          <w:rFonts w:ascii="Gandhari Unicode" w:hAnsi="Gandhari Unicode" w:cs="e-Tamil OTC"/>
          <w:lang w:val="fr-FR"/>
        </w:rPr>
        <w:t>uṇarēṉ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āyiṉ</w:t>
      </w:r>
      <w:proofErr w:type="spellEnd"/>
    </w:p>
    <w:p w14:paraId="3535ADCB"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eṉ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ākuvai</w:t>
      </w:r>
      <w:proofErr w:type="spellEnd"/>
      <w:r w:rsidRPr="00542FF1">
        <w:rPr>
          <w:rFonts w:ascii="Gandhari Unicode" w:hAnsi="Gandhari Unicode" w:cs="e-Tamil OTC"/>
          <w:lang w:val="fr-FR"/>
        </w:rPr>
        <w:t xml:space="preserve">-kol </w:t>
      </w:r>
      <w:proofErr w:type="spellStart"/>
      <w:r w:rsidRPr="00542FF1">
        <w:rPr>
          <w:rFonts w:ascii="Gandhari Unicode" w:hAnsi="Gandhari Unicode" w:cs="e-Tamil OTC"/>
          <w:lang w:val="fr-FR"/>
        </w:rPr>
        <w:t>nal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nutal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w:t>
      </w:r>
      <w:proofErr w:type="spellEnd"/>
      <w:r w:rsidR="007815C4">
        <w:rPr>
          <w:rFonts w:ascii="Gandhari Unicode" w:hAnsi="Gandhari Unicode" w:cs="e-Tamil OTC"/>
          <w:lang w:val="fr-FR"/>
        </w:rPr>
        <w:t>-~</w:t>
      </w:r>
      <w:r w:rsidRPr="00542FF1">
        <w:rPr>
          <w:rFonts w:ascii="Gandhari Unicode" w:hAnsi="Gandhari Unicode" w:cs="e-Tamil OTC"/>
          <w:lang w:val="fr-FR"/>
        </w:rPr>
        <w:t>ē.</w:t>
      </w:r>
    </w:p>
    <w:p w14:paraId="67591A50" w14:textId="77777777" w:rsidR="0092153D" w:rsidRPr="00542FF1" w:rsidRDefault="0092153D">
      <w:pPr>
        <w:pStyle w:val="Textbody"/>
        <w:spacing w:after="29" w:line="260" w:lineRule="exact"/>
        <w:rPr>
          <w:rFonts w:ascii="Gandhari Unicode" w:hAnsi="Gandhari Unicode" w:cs="e-Tamil OTC"/>
          <w:lang w:val="fr-FR"/>
        </w:rPr>
      </w:pPr>
    </w:p>
    <w:p w14:paraId="6053598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SHE speaking to make clear [his] qualities, to the confidante who openly belittled HIS qualities.</w:t>
      </w:r>
    </w:p>
    <w:p w14:paraId="789EBAE0" w14:textId="77777777" w:rsidR="0092153D" w:rsidRPr="00542FF1" w:rsidRDefault="0092153D">
      <w:pPr>
        <w:pStyle w:val="Textbody"/>
        <w:spacing w:after="29" w:line="260" w:lineRule="exact"/>
        <w:rPr>
          <w:rFonts w:ascii="Gandhari Unicode" w:hAnsi="Gandhari Unicode" w:cs="e-Tamil OTC"/>
          <w:lang w:val="en-GB"/>
        </w:rPr>
      </w:pPr>
    </w:p>
    <w:p w14:paraId="7C7428F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waterfall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(-tree) tree mountain land-he(dat.)</w:t>
      </w:r>
    </w:p>
    <w:p w14:paraId="0F54AD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 what I-do(</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you-say(sub.) I that</w:t>
      </w:r>
    </w:p>
    <w:p w14:paraId="3E856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joke say(inf.) I-don't-realise </w:t>
      </w:r>
      <w:proofErr w:type="gramStart"/>
      <w:r w:rsidRPr="00542FF1">
        <w:rPr>
          <w:rFonts w:ascii="Gandhari Unicode" w:hAnsi="Gandhari Unicode" w:cs="e-Tamil OTC"/>
          <w:lang w:val="en-GB"/>
        </w:rPr>
        <w:t>if</w:t>
      </w:r>
      <w:proofErr w:type="gramEnd"/>
    </w:p>
    <w:p w14:paraId="1EF965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my-/what you-become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good forehead 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0C5332F" w14:textId="77777777" w:rsidR="0092153D" w:rsidRPr="00542FF1" w:rsidRDefault="0092153D">
      <w:pPr>
        <w:pStyle w:val="Textbody"/>
        <w:spacing w:after="29"/>
        <w:rPr>
          <w:rFonts w:ascii="Gandhari Unicode" w:hAnsi="Gandhari Unicode" w:cs="e-Tamil OTC"/>
        </w:rPr>
      </w:pPr>
    </w:p>
    <w:p w14:paraId="08498DDC" w14:textId="77777777" w:rsidR="0092153D" w:rsidRPr="00542FF1" w:rsidRDefault="0092153D">
      <w:pPr>
        <w:pStyle w:val="Textbody"/>
        <w:spacing w:after="29"/>
        <w:rPr>
          <w:rFonts w:ascii="Gandhari Unicode" w:hAnsi="Gandhari Unicode" w:cs="e-Tamil OTC"/>
        </w:rPr>
      </w:pPr>
    </w:p>
    <w:p w14:paraId="08D3E719"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for the man from there,</w:t>
      </w:r>
    </w:p>
    <w:p w14:paraId="44556A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can I do?</w:t>
      </w:r>
      <w:r w:rsidR="0060544D">
        <w:rPr>
          <w:rFonts w:ascii="Gandhari Unicode" w:hAnsi="Gandhari Unicode" w:cs="e-Tamil OTC"/>
          <w:lang w:val="en-GB"/>
        </w:rPr>
        <w:t>”</w:t>
      </w:r>
      <w:r w:rsidRPr="00542FF1">
        <w:rPr>
          <w:rFonts w:ascii="Gandhari Unicode" w:hAnsi="Gandhari Unicode" w:cs="e-Tamil OTC"/>
          <w:lang w:val="en-GB"/>
        </w:rPr>
        <w:t xml:space="preserve"> you say. That</w:t>
      </w:r>
    </w:p>
    <w:p w14:paraId="1BD3130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a joke, if I don't realise so,</w:t>
      </w:r>
    </w:p>
    <w:p w14:paraId="0B8DA8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with good forehead?</w:t>
      </w:r>
    </w:p>
    <w:p w14:paraId="54951941" w14:textId="77777777" w:rsidR="0092153D" w:rsidRPr="00542FF1" w:rsidRDefault="0092153D">
      <w:pPr>
        <w:pStyle w:val="Textbody"/>
        <w:spacing w:after="0"/>
        <w:rPr>
          <w:rFonts w:ascii="Gandhari Unicode" w:hAnsi="Gandhari Unicode" w:cs="e-Tamil OTC"/>
          <w:lang w:val="en-GB"/>
        </w:rPr>
      </w:pPr>
    </w:p>
    <w:p w14:paraId="76F6B810" w14:textId="77777777" w:rsidR="0092153D" w:rsidRPr="00542FF1" w:rsidRDefault="0092153D">
      <w:pPr>
        <w:pStyle w:val="Textbody"/>
        <w:spacing w:after="0"/>
        <w:rPr>
          <w:rFonts w:ascii="Gandhari Unicode" w:hAnsi="Gandhari Unicode" w:cs="e-Tamil OTC"/>
          <w:lang w:val="en-GB"/>
        </w:rPr>
      </w:pPr>
    </w:p>
    <w:p w14:paraId="72003BC4"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Waterfall, </w:t>
      </w:r>
      <w:proofErr w:type="spellStart"/>
      <w:r w:rsidR="00014CDD" w:rsidRPr="00542FF1">
        <w:rPr>
          <w:rFonts w:ascii="Gandhari Unicode" w:hAnsi="Gandhari Unicode" w:cs="e-Tamil OTC"/>
          <w:lang w:val="en-GB"/>
        </w:rPr>
        <w:t>Vēṅkai</w:t>
      </w:r>
      <w:proofErr w:type="spellEnd"/>
      <w:r w:rsidR="00014CDD" w:rsidRPr="00542FF1">
        <w:rPr>
          <w:rFonts w:ascii="Gandhari Unicode" w:hAnsi="Gandhari Unicode" w:cs="e-Tamil OTC"/>
          <w:lang w:val="en-GB"/>
        </w:rPr>
        <w:t xml:space="preserve"> on the big mountain </w:t>
      </w:r>
      <w:r w:rsidR="00014CDD" w:rsidRPr="00542FF1">
        <w:rPr>
          <w:rFonts w:ascii="Gandhari Unicode" w:eastAsia="URW Palladio UNI" w:hAnsi="Gandhari Unicode" w:cs="e-Tamil OTC"/>
          <w:lang w:val="en-GB"/>
        </w:rPr>
        <w:t>–</w:t>
      </w:r>
    </w:p>
    <w:p w14:paraId="0E01B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what can I </w:t>
      </w:r>
      <w:r w:rsidR="0060544D">
        <w:rPr>
          <w:rFonts w:ascii="Gandhari Unicode" w:hAnsi="Gandhari Unicode" w:cs="e-Tamil OTC"/>
          <w:lang w:val="en-GB"/>
        </w:rPr>
        <w:t>do for the man from that place?”</w:t>
      </w:r>
    </w:p>
    <w:p w14:paraId="728CA93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you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w:t>
      </w:r>
    </w:p>
    <w:p w14:paraId="194575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 don</w:t>
      </w:r>
      <w:r w:rsidR="0060544D">
        <w:rPr>
          <w:rFonts w:ascii="Gandhari Unicode" w:hAnsi="Gandhari Unicode" w:cs="e-Tamil OTC"/>
          <w:lang w:val="en-GB"/>
        </w:rPr>
        <w:t>’</w:t>
      </w:r>
      <w:r w:rsidRPr="00542FF1">
        <w:rPr>
          <w:rFonts w:ascii="Gandhari Unicode" w:hAnsi="Gandhari Unicode" w:cs="e-Tamil OTC"/>
          <w:lang w:val="en-GB"/>
        </w:rPr>
        <w:t>t realise that is a joke,</w:t>
      </w:r>
    </w:p>
    <w:p w14:paraId="18B408F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will you be mine, you of good forehead?</w:t>
      </w:r>
    </w:p>
    <w:p w14:paraId="4DC99F16" w14:textId="77777777" w:rsidR="0092153D" w:rsidRPr="00542FF1" w:rsidRDefault="0092153D">
      <w:pPr>
        <w:pStyle w:val="Textbody"/>
        <w:spacing w:after="0"/>
        <w:rPr>
          <w:rFonts w:ascii="Gandhari Unicode" w:hAnsi="Gandhari Unicode" w:cs="e-Tamil OTC"/>
        </w:rPr>
      </w:pPr>
    </w:p>
    <w:p w14:paraId="4AE8EC47" w14:textId="77777777" w:rsidR="0092153D" w:rsidRPr="00542FF1" w:rsidRDefault="0092153D">
      <w:pPr>
        <w:pStyle w:val="Textbody"/>
        <w:spacing w:after="0"/>
        <w:rPr>
          <w:rFonts w:ascii="Gandhari Unicode" w:hAnsi="Gandhari Unicode" w:cs="e-Tamil OTC"/>
          <w:lang w:val="en-GB"/>
        </w:rPr>
      </w:pPr>
    </w:p>
    <w:p w14:paraId="64BD3F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Or, with the </w:t>
      </w:r>
      <w:proofErr w:type="spellStart"/>
      <w:r w:rsidRPr="00542FF1">
        <w:rPr>
          <w:rFonts w:ascii="Gandhari Unicode" w:hAnsi="Gandhari Unicode" w:cs="e-Tamil OTC"/>
          <w:i/>
          <w:lang w:val="en-GB"/>
        </w:rPr>
        <w:t>kiḷavi</w:t>
      </w:r>
      <w:proofErr w:type="spellEnd"/>
      <w:r w:rsidRPr="00542FF1">
        <w:rPr>
          <w:rFonts w:ascii="Gandhari Unicode" w:hAnsi="Gandhari Unicode" w:cs="e-Tamil OTC"/>
        </w:rPr>
        <w:t xml:space="preserve"> interpretation</w:t>
      </w:r>
      <w:r w:rsidRPr="00542FF1">
        <w:rPr>
          <w:rFonts w:ascii="Gandhari Unicode" w:hAnsi="Gandhari Unicode" w:cs="e-Tamil OTC"/>
          <w:lang w:val="en-GB"/>
        </w:rPr>
        <w:t>, SHE is talking to the confidante:</w:t>
      </w:r>
      <w:r w:rsidRPr="00542FF1">
        <w:rPr>
          <w:rStyle w:val="FootnoteReference"/>
          <w:rFonts w:ascii="Gandhari Unicode" w:hAnsi="Gandhari Unicode" w:cs="e-Tamil OTC"/>
          <w:lang w:val="en-GB"/>
        </w:rPr>
        <w:footnoteReference w:id="397"/>
      </w:r>
    </w:p>
    <w:p w14:paraId="4B2AA415" w14:textId="77777777" w:rsidR="0092153D" w:rsidRPr="00542FF1" w:rsidRDefault="0092153D">
      <w:pPr>
        <w:pStyle w:val="Textbody"/>
        <w:spacing w:after="0"/>
        <w:rPr>
          <w:rFonts w:ascii="Gandhari Unicode" w:hAnsi="Gandhari Unicode" w:cs="e-Tamil OTC"/>
          <w:lang w:val="en-GB"/>
        </w:rPr>
      </w:pPr>
    </w:p>
    <w:p w14:paraId="3DE5991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You say: </w:t>
      </w:r>
      <w:r w:rsidR="0060544D">
        <w:rPr>
          <w:rFonts w:ascii="Gandhari Unicode" w:hAnsi="Gandhari Unicode" w:cs="e-Tamil OTC"/>
          <w:lang w:val="en-GB"/>
        </w:rPr>
        <w:t>“</w:t>
      </w:r>
      <w:r w:rsidRPr="00542FF1">
        <w:rPr>
          <w:rFonts w:ascii="Gandhari Unicode" w:hAnsi="Gandhari Unicode" w:cs="e-Tamil OTC"/>
          <w:lang w:val="en-GB"/>
        </w:rPr>
        <w:t xml:space="preserve">what can I </w:t>
      </w:r>
      <w:proofErr w:type="gramStart"/>
      <w:r w:rsidRPr="00542FF1">
        <w:rPr>
          <w:rFonts w:ascii="Gandhari Unicode" w:hAnsi="Gandhari Unicode" w:cs="e-Tamil OTC"/>
          <w:lang w:val="en-GB"/>
        </w:rPr>
        <w:t>do</w:t>
      </w:r>
      <w:proofErr w:type="gramEnd"/>
    </w:p>
    <w:p w14:paraId="2C2ECA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for the man from the big mountain with </w:t>
      </w:r>
      <w:proofErr w:type="spellStart"/>
      <w:r w:rsidRPr="00542FF1">
        <w:rPr>
          <w:rFonts w:ascii="Gandhari Unicode" w:hAnsi="Gandhari Unicode" w:cs="e-Tamil OTC"/>
          <w:lang w:val="en-GB"/>
        </w:rPr>
        <w:t>Vēṅ</w:t>
      </w:r>
      <w:r w:rsidR="0060544D">
        <w:rPr>
          <w:rFonts w:ascii="Gandhari Unicode" w:hAnsi="Gandhari Unicode" w:cs="e-Tamil OTC"/>
          <w:lang w:val="en-GB"/>
        </w:rPr>
        <w:t>kai</w:t>
      </w:r>
      <w:proofErr w:type="spellEnd"/>
      <w:r w:rsidR="0060544D">
        <w:rPr>
          <w:rFonts w:ascii="Gandhari Unicode" w:hAnsi="Gandhari Unicode" w:cs="e-Tamil OTC"/>
          <w:lang w:val="en-GB"/>
        </w:rPr>
        <w:t xml:space="preserve"> [and] waterfalls?”</w:t>
      </w:r>
    </w:p>
    <w:p w14:paraId="1A1DF3E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if I </w:t>
      </w:r>
      <w:proofErr w:type="gramStart"/>
      <w:r w:rsidRPr="00542FF1">
        <w:rPr>
          <w:rFonts w:ascii="Gandhari Unicode" w:hAnsi="Gandhari Unicode" w:cs="e-Tamil OTC"/>
          <w:lang w:val="en-GB"/>
        </w:rPr>
        <w:t>don't  realise</w:t>
      </w:r>
      <w:proofErr w:type="gramEnd"/>
      <w:r w:rsidRPr="00542FF1">
        <w:rPr>
          <w:rFonts w:ascii="Gandhari Unicode" w:hAnsi="Gandhari Unicode" w:cs="e-Tamil OTC"/>
          <w:lang w:val="en-GB"/>
        </w:rPr>
        <w:t xml:space="preserve"> that is a joke,</w:t>
      </w:r>
    </w:p>
    <w:p w14:paraId="0A225C2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what will become of you, you of good forehead?</w:t>
      </w:r>
    </w:p>
    <w:p w14:paraId="63361457" w14:textId="77777777" w:rsidR="0092153D" w:rsidRPr="00542FF1" w:rsidRDefault="0092153D">
      <w:pPr>
        <w:pStyle w:val="Textbody"/>
        <w:spacing w:after="0"/>
        <w:rPr>
          <w:rFonts w:ascii="Gandhari Unicode" w:hAnsi="Gandhari Unicode" w:cs="e-Tamil OTC"/>
          <w:lang w:val="en-GB"/>
        </w:rPr>
      </w:pPr>
    </w:p>
    <w:p w14:paraId="2CB73515" w14:textId="77777777" w:rsidR="0092153D" w:rsidRPr="00542FF1" w:rsidRDefault="0092153D">
      <w:pPr>
        <w:pStyle w:val="Textbody"/>
        <w:spacing w:after="0"/>
        <w:rPr>
          <w:rFonts w:ascii="Gandhari Unicode" w:hAnsi="Gandhari Unicode" w:cs="e-Tamil OTC"/>
          <w:lang w:val="en-GB"/>
        </w:rPr>
      </w:pPr>
    </w:p>
    <w:p w14:paraId="0B7C3A8D"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7DEF77C"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97</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வெண்பூதி</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7FC915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60537DEC" w14:textId="77777777" w:rsidR="0092153D" w:rsidRPr="00542FF1" w:rsidRDefault="0092153D">
      <w:pPr>
        <w:pStyle w:val="Textbody"/>
        <w:spacing w:after="29"/>
        <w:rPr>
          <w:rFonts w:ascii="Gandhari Unicode" w:hAnsi="Gandhari Unicode" w:cs="e-Tamil OTC"/>
        </w:rPr>
      </w:pPr>
    </w:p>
    <w:p w14:paraId="7E12C2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 யீண்டை யேனே </w:t>
      </w:r>
      <w:r w:rsidRPr="00542FF1">
        <w:rPr>
          <w:rFonts w:ascii="Gandhari Unicode" w:hAnsi="Gandhari Unicode" w:cs="e-Tamil OTC"/>
          <w:u w:val="wave"/>
          <w:cs/>
        </w:rPr>
        <w:t>யென்னலனே</w:t>
      </w:r>
    </w:p>
    <w:p w14:paraId="30BFFE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 நோயொடு கான லஃதே</w:t>
      </w:r>
    </w:p>
    <w:p w14:paraId="508DF1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துறைவன் றம்மூ ரானே</w:t>
      </w:r>
    </w:p>
    <w:p w14:paraId="707C7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மறையல ராகி மன்றத் தஃதே.</w:t>
      </w:r>
    </w:p>
    <w:p w14:paraId="71427D3B" w14:textId="77777777" w:rsidR="0092153D" w:rsidRPr="00542FF1" w:rsidRDefault="0092153D">
      <w:pPr>
        <w:pStyle w:val="Textbody"/>
        <w:spacing w:after="29"/>
        <w:rPr>
          <w:rFonts w:ascii="Gandhari Unicode" w:hAnsi="Gandhari Unicode" w:cs="e-Tamil OTC"/>
        </w:rPr>
      </w:pPr>
    </w:p>
    <w:p w14:paraId="1ECB38B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யென்னலனே </w:t>
      </w:r>
      <w:r w:rsidRPr="00542FF1">
        <w:rPr>
          <w:rFonts w:ascii="Gandhari Unicode" w:hAnsi="Gandhari Unicode" w:cs="e-Tamil OTC"/>
        </w:rPr>
        <w:t xml:space="preserve">L1, C1+2+3+4,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யென்னலன்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39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யென்னல திலனே </w:t>
      </w:r>
      <w:proofErr w:type="spellStart"/>
      <w:r w:rsidRPr="00542FF1">
        <w:rPr>
          <w:rFonts w:ascii="Gandhari Unicode" w:hAnsi="Gandhari Unicode" w:cs="e-Tamil OTC"/>
          <w:lang w:val="en-GB"/>
        </w:rPr>
        <w:t>Pēr.v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 xml:space="preserve">L1, C2+3+4,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w:t>
      </w:r>
      <w:r w:rsidRPr="00542FF1">
        <w:rPr>
          <w:rFonts w:ascii="Gandhari Unicode" w:hAnsi="Gandhari Unicode" w:cs="e-Tamil OTC"/>
          <w:lang w:val="en-GB"/>
        </w:rPr>
        <w:t>C1+3v, G1v</w:t>
      </w:r>
    </w:p>
    <w:p w14:paraId="754ACCAB" w14:textId="77777777" w:rsidR="0092153D" w:rsidRPr="00542FF1" w:rsidRDefault="0092153D">
      <w:pPr>
        <w:pStyle w:val="Textbody"/>
        <w:spacing w:after="29"/>
        <w:rPr>
          <w:rFonts w:ascii="Gandhari Unicode" w:hAnsi="Gandhari Unicode" w:cs="e-Tamil OTC"/>
        </w:rPr>
      </w:pPr>
    </w:p>
    <w:p w14:paraId="519AAB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r w:rsidR="00297D1F">
        <w:rPr>
          <w:rFonts w:ascii="Gandhari Unicode" w:hAnsi="Gandhari Unicode" w:cs="e-Tamil OTC"/>
          <w:lang w:val="en-GB"/>
        </w:rPr>
        <w:t>~</w:t>
      </w:r>
      <w:proofErr w:type="spellStart"/>
      <w:r w:rsidRPr="00542FF1">
        <w:rPr>
          <w:rFonts w:ascii="Gandhari Unicode" w:hAnsi="Gandhari Unicode" w:cs="e-Tamil OTC"/>
          <w:lang w:val="en-GB"/>
        </w:rPr>
        <w:t>īṇṭaiyēṉ</w:t>
      </w:r>
      <w:proofErr w:type="spellEnd"/>
      <w:r w:rsidR="00297D1F">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nalaṉ</w:t>
      </w:r>
      <w:proofErr w:type="spellEnd"/>
      <w:r w:rsidR="00297D1F">
        <w:rPr>
          <w:rFonts w:ascii="Gandhari Unicode" w:hAnsi="Gandhari Unicode" w:cs="e-Tamil OTC"/>
          <w:i/>
          <w:iCs/>
          <w:lang w:val="en-GB"/>
        </w:rPr>
        <w:t>-</w:t>
      </w:r>
      <w:r w:rsidRPr="00542FF1">
        <w:rPr>
          <w:rFonts w:ascii="Gandhari Unicode" w:hAnsi="Gandhari Unicode" w:cs="e-Tamil OTC"/>
          <w:i/>
          <w:iCs/>
          <w:lang w:val="en-GB"/>
        </w:rPr>
        <w:t>ē</w:t>
      </w:r>
    </w:p>
    <w:p w14:paraId="35AB0B2F" w14:textId="77777777" w:rsidR="0092153D" w:rsidRPr="00542FF1" w:rsidRDefault="00297D1F">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nōyoṭu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kāṉalaḵt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DD8CBD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tuṟaivaṉ</w:t>
      </w:r>
      <w:proofErr w:type="spellEnd"/>
      <w:r w:rsidRPr="00542FF1">
        <w:rPr>
          <w:rFonts w:ascii="Gandhari Unicode" w:hAnsi="Gandhari Unicode" w:cs="e-Tamil OTC"/>
        </w:rPr>
        <w:t xml:space="preserve"> t</w:t>
      </w:r>
      <w:r w:rsidRPr="00542FF1">
        <w:rPr>
          <w:rFonts w:ascii="Gandhari Unicode" w:hAnsi="Gandhari Unicode" w:cs="e-Tamil OTC"/>
          <w:lang w:val="en-GB"/>
        </w:rPr>
        <w:t xml:space="preserve">am </w:t>
      </w:r>
      <w:r w:rsidR="00297D1F">
        <w:rPr>
          <w:rFonts w:ascii="Gandhari Unicode" w:hAnsi="Gandhari Unicode" w:cs="e-Tamil OTC"/>
          <w:lang w:val="en-GB"/>
        </w:rPr>
        <w:t>+</w:t>
      </w:r>
      <w:proofErr w:type="spellStart"/>
      <w:r w:rsidRPr="00542FF1">
        <w:rPr>
          <w:rFonts w:ascii="Gandhari Unicode" w:hAnsi="Gandhari Unicode" w:cs="e-Tamil OTC"/>
          <w:lang w:val="en-GB"/>
        </w:rPr>
        <w:t>ūrāṉ</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0111A33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maṟai</w:t>
      </w:r>
      <w:proofErr w:type="spellEnd"/>
      <w:r w:rsidRPr="00542FF1">
        <w:rPr>
          <w:rFonts w:ascii="Gandhari Unicode" w:hAnsi="Gandhari Unicode" w:cs="e-Tamil OTC"/>
          <w:lang w:val="en-GB"/>
        </w:rPr>
        <w:t xml:space="preserve"> </w:t>
      </w:r>
      <w:r w:rsidR="00297D1F">
        <w:rPr>
          <w:rFonts w:ascii="Gandhari Unicode" w:hAnsi="Gandhari Unicode" w:cs="e-Tamil OTC"/>
          <w:lang w:val="en-GB"/>
        </w:rPr>
        <w:t>~</w:t>
      </w:r>
      <w:r w:rsidRPr="00542FF1">
        <w:rPr>
          <w:rFonts w:ascii="Gandhari Unicode" w:hAnsi="Gandhari Unicode" w:cs="e-Tamil OTC"/>
          <w:lang w:val="en-GB"/>
        </w:rPr>
        <w:t xml:space="preserve">alar </w:t>
      </w:r>
      <w:proofErr w:type="spellStart"/>
      <w:r w:rsidRPr="00542FF1">
        <w:rPr>
          <w:rFonts w:ascii="Gandhari Unicode" w:hAnsi="Gandhari Unicode" w:cs="e-Tamil OTC"/>
          <w:lang w:val="en-GB"/>
        </w:rPr>
        <w:t>āki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maṉṟattaḵt</w:t>
      </w:r>
      <w:proofErr w:type="spellEnd"/>
      <w:r w:rsidR="00297D1F">
        <w:rPr>
          <w:rFonts w:ascii="Gandhari Unicode" w:hAnsi="Gandhari Unicode" w:cs="e-Tamil OTC"/>
          <w:lang w:val="en-GB"/>
        </w:rPr>
        <w:t>*-</w:t>
      </w:r>
      <w:r w:rsidRPr="00542FF1">
        <w:rPr>
          <w:rFonts w:ascii="Gandhari Unicode" w:hAnsi="Gandhari Unicode" w:cs="e-Tamil OTC"/>
          <w:lang w:val="en-GB"/>
        </w:rPr>
        <w:t>ē.</w:t>
      </w:r>
    </w:p>
    <w:p w14:paraId="1CAE7AC6" w14:textId="77777777" w:rsidR="0092153D" w:rsidRPr="00542FF1" w:rsidRDefault="0092153D">
      <w:pPr>
        <w:pStyle w:val="Textbody"/>
        <w:spacing w:after="29" w:line="260" w:lineRule="exact"/>
        <w:rPr>
          <w:rFonts w:ascii="Gandhari Unicode" w:hAnsi="Gandhari Unicode" w:cs="e-Tamil OTC"/>
          <w:u w:val="single"/>
          <w:lang w:val="en-GB"/>
        </w:rPr>
      </w:pPr>
    </w:p>
    <w:p w14:paraId="6CA8CDF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22F1EEAF" w14:textId="77777777" w:rsidR="0092153D" w:rsidRPr="00542FF1" w:rsidRDefault="0092153D">
      <w:pPr>
        <w:pStyle w:val="Textbody"/>
        <w:spacing w:after="29" w:line="260" w:lineRule="exact"/>
        <w:rPr>
          <w:rFonts w:ascii="Gandhari Unicode" w:hAnsi="Gandhari Unicode" w:cs="e-Tamil OTC"/>
          <w:u w:val="single"/>
          <w:lang w:val="en-GB"/>
        </w:rPr>
      </w:pPr>
    </w:p>
    <w:p w14:paraId="365E742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here-I</w:t>
      </w:r>
      <w:r w:rsidRPr="00542FF1">
        <w:rPr>
          <w:rFonts w:ascii="Gandhari Unicode" w:hAnsi="Gandhari Unicode" w:cs="e-Tamil OTC"/>
          <w:position w:val="6"/>
          <w:lang w:val="en-GB"/>
        </w:rPr>
        <w:t>ē</w:t>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p>
    <w:p w14:paraId="609A1D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w:t>
      </w:r>
      <w:r w:rsidRPr="00542FF1">
        <w:rPr>
          <w:rStyle w:val="FootnoteReference"/>
          <w:rFonts w:ascii="Gandhari Unicode" w:hAnsi="Gandhari Unicode" w:cs="e-Tamil OTC"/>
          <w:lang w:val="en-GB"/>
        </w:rPr>
        <w:footnoteReference w:id="399"/>
      </w:r>
      <w:r w:rsidRPr="00542FF1">
        <w:rPr>
          <w:rFonts w:ascii="Gandhari Unicode" w:hAnsi="Gandhari Unicode" w:cs="e-Tamil OTC"/>
        </w:rPr>
        <w:t xml:space="preserve"> </w:t>
      </w:r>
      <w:r w:rsidRPr="00542FF1">
        <w:rPr>
          <w:rFonts w:ascii="Gandhari Unicode" w:hAnsi="Gandhari Unicode" w:cs="e-Tamil OTC"/>
          <w:lang w:val="en-GB"/>
        </w:rPr>
        <w:t>pain-with</w:t>
      </w:r>
      <w:r w:rsidRPr="00542FF1">
        <w:rPr>
          <w:rFonts w:ascii="Gandhari Unicode" w:hAnsi="Gandhari Unicode" w:cs="e-Tamil OTC"/>
        </w:rPr>
        <w:t xml:space="preserve"> </w:t>
      </w:r>
      <w:r w:rsidRPr="00542FF1">
        <w:rPr>
          <w:rFonts w:ascii="Gandhari Unicode" w:hAnsi="Gandhari Unicode" w:cs="e-Tamil OTC"/>
          <w:lang w:val="en-GB"/>
        </w:rPr>
        <w:t>seashore-grove-it</w:t>
      </w:r>
      <w:r w:rsidRPr="00542FF1">
        <w:rPr>
          <w:rFonts w:ascii="Gandhari Unicode" w:hAnsi="Gandhari Unicode" w:cs="e-Tamil OTC"/>
          <w:position w:val="6"/>
          <w:lang w:val="en-GB"/>
        </w:rPr>
        <w:t>ē</w:t>
      </w:r>
    </w:p>
    <w:p w14:paraId="137A3A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ghat-he own(pl.)- village-he/village-not-he</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00"/>
      </w:r>
    </w:p>
    <w:p w14:paraId="5315C1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secret gossip become(abs.) village-common-it</w:t>
      </w:r>
      <w:r w:rsidRPr="00542FF1">
        <w:rPr>
          <w:rStyle w:val="FootnoteReference"/>
          <w:rFonts w:ascii="Gandhari Unicode" w:hAnsi="Gandhari Unicode" w:cs="e-Tamil OTC"/>
          <w:lang w:val="en-GB"/>
        </w:rPr>
        <w:footnoteReference w:id="401"/>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9D3772" w14:textId="77777777" w:rsidR="0092153D" w:rsidRPr="00542FF1" w:rsidRDefault="0092153D">
      <w:pPr>
        <w:pStyle w:val="Textbody"/>
        <w:spacing w:after="0"/>
        <w:rPr>
          <w:rFonts w:ascii="Gandhari Unicode" w:hAnsi="Gandhari Unicode" w:cs="e-Tamil OTC"/>
        </w:rPr>
      </w:pPr>
    </w:p>
    <w:p w14:paraId="1E64CAB6" w14:textId="77777777" w:rsidR="0092153D" w:rsidRPr="00542FF1" w:rsidRDefault="0092153D">
      <w:pPr>
        <w:pStyle w:val="Textbody"/>
        <w:spacing w:after="29"/>
        <w:rPr>
          <w:rFonts w:ascii="Gandhari Unicode" w:hAnsi="Gandhari Unicode" w:cs="e-Tamil OTC"/>
        </w:rPr>
      </w:pPr>
    </w:p>
    <w:p w14:paraId="1BC167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I am here. My innocence</w:t>
      </w:r>
    </w:p>
    <w:p w14:paraId="65B552F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endless pain in the seashore grove.</w:t>
      </w:r>
    </w:p>
    <w:p w14:paraId="783BB18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man from the ghat in his</w:t>
      </w:r>
      <w:r w:rsidRPr="00542FF1">
        <w:rPr>
          <w:rStyle w:val="FootnoteReference"/>
          <w:rFonts w:ascii="Gandhari Unicode" w:hAnsi="Gandhari Unicode" w:cs="e-Tamil OTC"/>
          <w:lang w:val="en-GB"/>
        </w:rPr>
        <w:footnoteReference w:id="402"/>
      </w:r>
      <w:r w:rsidRPr="00542FF1">
        <w:rPr>
          <w:rFonts w:ascii="Gandhari Unicode" w:hAnsi="Gandhari Unicode" w:cs="e-Tamil OTC"/>
          <w:lang w:val="en-GB"/>
        </w:rPr>
        <w:t xml:space="preserve"> village.</w:t>
      </w:r>
    </w:p>
    <w:p w14:paraId="251586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secret become gossip of public places.</w:t>
      </w:r>
    </w:p>
    <w:p w14:paraId="45D287B8" w14:textId="77777777" w:rsidR="0092153D" w:rsidRPr="00542FF1" w:rsidRDefault="0092153D">
      <w:pPr>
        <w:pStyle w:val="Textbody"/>
        <w:spacing w:after="0"/>
        <w:rPr>
          <w:rFonts w:ascii="Gandhari Unicode" w:hAnsi="Gandhari Unicode" w:cs="e-Tamil OTC"/>
          <w:lang w:val="en-GB"/>
        </w:rPr>
      </w:pPr>
    </w:p>
    <w:p w14:paraId="38AD774F" w14:textId="77777777" w:rsidR="0092153D" w:rsidRPr="00542FF1" w:rsidRDefault="0092153D">
      <w:pPr>
        <w:pStyle w:val="Textbody"/>
        <w:spacing w:after="0"/>
        <w:rPr>
          <w:rFonts w:ascii="Gandhari Unicode" w:hAnsi="Gandhari Unicode" w:cs="e-Tamil OTC"/>
          <w:lang w:val="en-GB"/>
        </w:rPr>
      </w:pPr>
    </w:p>
    <w:p w14:paraId="71C6E6E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man from the ghat [is] in their village.</w:t>
      </w:r>
    </w:p>
    <w:p w14:paraId="7694A6D2" w14:textId="77777777" w:rsidR="0092153D" w:rsidRPr="00542FF1" w:rsidRDefault="0092153D">
      <w:pPr>
        <w:pStyle w:val="Textbody"/>
        <w:spacing w:after="0"/>
        <w:rPr>
          <w:rFonts w:ascii="Gandhari Unicode" w:hAnsi="Gandhari Unicode" w:cs="e-Tamil OTC"/>
          <w:lang w:val="en-GB"/>
        </w:rPr>
      </w:pPr>
    </w:p>
    <w:p w14:paraId="3FD0B901"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55638CD"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98</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கோக்குளமுற்றன்</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SHE</w:t>
      </w:r>
    </w:p>
    <w:p w14:paraId="17CDD7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 உரைத்தது.</w:t>
      </w:r>
    </w:p>
    <w:p w14:paraId="4ECB9174" w14:textId="77777777" w:rsidR="0092153D" w:rsidRPr="00542FF1" w:rsidRDefault="0092153D">
      <w:pPr>
        <w:pStyle w:val="Textbody"/>
        <w:spacing w:after="29"/>
        <w:rPr>
          <w:rFonts w:ascii="Gandhari Unicode" w:hAnsi="Gandhari Unicode" w:cs="e-Tamil OTC"/>
        </w:rPr>
      </w:pPr>
    </w:p>
    <w:p w14:paraId="7297E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இன்ன ளாயின ணன்னுத லென்றவர்த்</w:t>
      </w:r>
    </w:p>
    <w:p w14:paraId="49C60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துன்னச்</w:t>
      </w:r>
      <w:r w:rsidRPr="00542FF1">
        <w:rPr>
          <w:rFonts w:ascii="Gandhari Unicode" w:hAnsi="Gandhari Unicode" w:cs="e-Tamil OTC"/>
          <w:cs/>
        </w:rPr>
        <w:t xml:space="preserve"> சென்று செப்புநர்ப் பெறினே</w:t>
      </w:r>
    </w:p>
    <w:p w14:paraId="4DC1F1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நன்றுமன் வாழி தோழிநம் படப்பை</w:t>
      </w:r>
    </w:p>
    <w:p w14:paraId="24636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நீர்வார் பைம்புதற் கலித்த</w:t>
      </w:r>
    </w:p>
    <w:p w14:paraId="13A46C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பீரத் தலர்சில கொண்டே.</w:t>
      </w:r>
    </w:p>
    <w:p w14:paraId="25F180A1" w14:textId="77777777" w:rsidR="0092153D" w:rsidRPr="00542FF1" w:rsidRDefault="0092153D">
      <w:pPr>
        <w:pStyle w:val="Textbody"/>
        <w:spacing w:after="29"/>
        <w:rPr>
          <w:rFonts w:ascii="Gandhari Unicode" w:hAnsi="Gandhari Unicode" w:cs="e-Tamil OTC"/>
        </w:rPr>
      </w:pPr>
    </w:p>
    <w:p w14:paraId="3CE05D4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C2+3v+4, G1v+2v,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துன்னாச் </w:t>
      </w:r>
      <w:r w:rsidRPr="00542FF1">
        <w:rPr>
          <w:rFonts w:ascii="Gandhari Unicode" w:hAnsi="Gandhari Unicode" w:cs="e-Tamil OTC"/>
        </w:rPr>
        <w:t xml:space="preserve">L1, 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துன்னர்ச்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படப்பை </w:t>
      </w:r>
      <w:r w:rsidRPr="00542FF1">
        <w:rPr>
          <w:rFonts w:ascii="Gandhari Unicode" w:hAnsi="Gandhari Unicode" w:cs="e-Tamil OTC"/>
        </w:rPr>
        <w:t xml:space="preserve">L1, C2+3+4,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படப்டப்பை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தலர்சில </w:t>
      </w:r>
      <w:r w:rsidRPr="00542FF1">
        <w:rPr>
          <w:rFonts w:ascii="Gandhari Unicode" w:hAnsi="Gandhari Unicode" w:cs="e-Tamil OTC"/>
        </w:rPr>
        <w:t xml:space="preserve">L1, C1+2+3+4,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தலர்சிலர் </w:t>
      </w:r>
      <w:proofErr w:type="spellStart"/>
      <w:proofErr w:type="gramStart"/>
      <w:r w:rsidRPr="00542FF1">
        <w:rPr>
          <w:rFonts w:ascii="Gandhari Unicode" w:hAnsi="Gandhari Unicode" w:cs="e-Tamil OTC"/>
        </w:rPr>
        <w:t>Iḷ.v</w:t>
      </w:r>
      <w:proofErr w:type="spellEnd"/>
      <w:proofErr w:type="gramEnd"/>
      <w:r w:rsidRPr="00542FF1">
        <w:rPr>
          <w:rFonts w:ascii="Gandhari Unicode" w:hAnsi="Gandhari Unicode" w:cs="e-Tamil OTC"/>
        </w:rPr>
        <w:t>, IV</w:t>
      </w:r>
    </w:p>
    <w:p w14:paraId="06666C5F" w14:textId="77777777" w:rsidR="0092153D" w:rsidRPr="00542FF1" w:rsidRDefault="0092153D">
      <w:pPr>
        <w:pStyle w:val="Textbody"/>
        <w:spacing w:after="29"/>
        <w:rPr>
          <w:rFonts w:ascii="Gandhari Unicode" w:hAnsi="Gandhari Unicode" w:cs="e-Tamil OTC"/>
        </w:rPr>
      </w:pPr>
    </w:p>
    <w:p w14:paraId="22581F4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p>
    <w:p w14:paraId="29B3B09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tuṉṉa</w:t>
      </w:r>
      <w:proofErr w:type="spellEnd"/>
      <w:r w:rsidR="00FB4990">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ceppunar</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peṟiṉ</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6D898E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p>
    <w:p w14:paraId="511D7D1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kalitta</w:t>
      </w:r>
      <w:proofErr w:type="spellEnd"/>
    </w:p>
    <w:p w14:paraId="7353FEAB"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pīratt</w:t>
      </w:r>
      <w:proofErr w:type="spellEnd"/>
      <w:r w:rsidR="00FB4990">
        <w:rPr>
          <w:rFonts w:ascii="Gandhari Unicode" w:hAnsi="Gandhari Unicode" w:cs="e-Tamil OTC"/>
          <w:lang w:val="en-GB"/>
        </w:rPr>
        <w:t>*</w:t>
      </w:r>
      <w:r w:rsidRPr="00542FF1">
        <w:rPr>
          <w:rFonts w:ascii="Gandhari Unicode" w:hAnsi="Gandhari Unicode" w:cs="e-Tamil OTC"/>
          <w:lang w:val="en-GB"/>
        </w:rPr>
        <w:t xml:space="preserve"> alar </w:t>
      </w:r>
      <w:proofErr w:type="spellStart"/>
      <w:r w:rsidRPr="00542FF1">
        <w:rPr>
          <w:rFonts w:ascii="Gandhari Unicode" w:hAnsi="Gandhari Unicode" w:cs="e-Tamil OTC"/>
          <w:lang w:val="en-GB"/>
        </w:rPr>
        <w:t>cila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w:t>
      </w:r>
      <w:proofErr w:type="spellEnd"/>
      <w:r w:rsidR="00FB4990">
        <w:rPr>
          <w:rFonts w:ascii="Gandhari Unicode" w:hAnsi="Gandhari Unicode" w:cs="e-Tamil OTC"/>
          <w:lang w:val="en-GB"/>
        </w:rPr>
        <w:t>*-</w:t>
      </w:r>
      <w:r w:rsidRPr="00542FF1">
        <w:rPr>
          <w:rFonts w:ascii="Gandhari Unicode" w:hAnsi="Gandhari Unicode" w:cs="e-Tamil OTC"/>
          <w:lang w:val="en-GB"/>
        </w:rPr>
        <w:t>ē.</w:t>
      </w:r>
    </w:p>
    <w:p w14:paraId="785DCBDF" w14:textId="77777777" w:rsidR="0092153D" w:rsidRPr="00542FF1" w:rsidRDefault="0092153D">
      <w:pPr>
        <w:pStyle w:val="Textbody"/>
        <w:spacing w:after="29" w:line="260" w:lineRule="exact"/>
        <w:rPr>
          <w:rFonts w:ascii="Gandhari Unicode" w:hAnsi="Gandhari Unicode" w:cs="e-Tamil OTC"/>
          <w:u w:val="single"/>
          <w:lang w:val="en-GB"/>
        </w:rPr>
      </w:pPr>
    </w:p>
    <w:p w14:paraId="41631DA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Declared to the confidante by HER who is desolate when seeing the season.</w:t>
      </w:r>
    </w:p>
    <w:p w14:paraId="12746775" w14:textId="77777777" w:rsidR="0092153D" w:rsidRPr="00542FF1" w:rsidRDefault="0092153D">
      <w:pPr>
        <w:pStyle w:val="Textbody"/>
        <w:spacing w:after="29" w:line="260" w:lineRule="exact"/>
        <w:rPr>
          <w:rFonts w:ascii="Gandhari Unicode" w:hAnsi="Gandhari Unicode" w:cs="e-Tamil OTC"/>
          <w:u w:val="single"/>
          <w:lang w:val="en-GB"/>
        </w:rPr>
      </w:pPr>
    </w:p>
    <w:p w14:paraId="16B1AF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thus-she she-became</w:t>
      </w:r>
      <w:r w:rsidRPr="00542FF1">
        <w:rPr>
          <w:rFonts w:ascii="Gandhari Unicode" w:hAnsi="Gandhari Unicode" w:cs="e-Tamil OTC"/>
        </w:rPr>
        <w:t xml:space="preserve"> </w:t>
      </w:r>
      <w:r w:rsidRPr="00542FF1">
        <w:rPr>
          <w:rFonts w:ascii="Gandhari Unicode" w:hAnsi="Gandhari Unicode" w:cs="e-Tamil OTC"/>
          <w:lang w:val="en-GB"/>
        </w:rPr>
        <w:t>good forehead said he(h.)</w:t>
      </w:r>
    </w:p>
    <w:p w14:paraId="399ECE8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approach(inf.) gone saying-he(h.) obtain-</w:t>
      </w:r>
      <w:proofErr w:type="gramStart"/>
      <w:r w:rsidRPr="00542FF1">
        <w:rPr>
          <w:rFonts w:ascii="Gandhari Unicode" w:hAnsi="Gandhari Unicode" w:cs="e-Tamil OTC"/>
          <w:lang w:val="en-GB"/>
        </w:rPr>
        <w:t>if</w:t>
      </w:r>
      <w:r w:rsidRPr="00542FF1">
        <w:rPr>
          <w:rFonts w:ascii="Gandhari Unicode" w:hAnsi="Gandhari Unicode" w:cs="e-Tamil OTC"/>
          <w:position w:val="6"/>
          <w:lang w:val="en-GB"/>
        </w:rPr>
        <w:t>ē</w:t>
      </w:r>
      <w:proofErr w:type="gramEnd"/>
    </w:p>
    <w:p w14:paraId="1C64E0D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rPr>
        <w:t xml:space="preserve"> </w:t>
      </w:r>
      <w:r w:rsidRPr="00542FF1">
        <w:rPr>
          <w:rFonts w:ascii="Gandhari Unicode" w:hAnsi="Gandhari Unicode" w:cs="e-Tamil OTC"/>
          <w:lang w:val="en-GB"/>
        </w:rPr>
        <w:t>live friend</w:t>
      </w:r>
      <w:r w:rsidRPr="00542FF1">
        <w:rPr>
          <w:rFonts w:ascii="Gandhari Unicode" w:hAnsi="Gandhari Unicode" w:cs="e-Tamil OTC"/>
        </w:rPr>
        <w:t xml:space="preserve"> </w:t>
      </w:r>
      <w:r w:rsidRPr="00542FF1">
        <w:rPr>
          <w:rFonts w:ascii="Gandhari Unicode" w:hAnsi="Gandhari Unicode" w:cs="e-Tamil OTC"/>
          <w:lang w:val="en-GB"/>
        </w:rPr>
        <w:t>our- garden</w:t>
      </w:r>
    </w:p>
    <w:p w14:paraId="65115D0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 overflow-</w:t>
      </w:r>
      <w:r w:rsidRPr="00542FF1">
        <w:rPr>
          <w:rFonts w:ascii="Gandhari Unicode" w:hAnsi="Gandhari Unicode" w:cs="e-Tamil OTC"/>
        </w:rPr>
        <w:t xml:space="preserve"> </w:t>
      </w:r>
      <w:r w:rsidRPr="00542FF1">
        <w:rPr>
          <w:rFonts w:ascii="Gandhari Unicode" w:hAnsi="Gandhari Unicode" w:cs="e-Tamil OTC"/>
          <w:lang w:val="en-GB"/>
        </w:rPr>
        <w:t>fresh shrub swollen-</w:t>
      </w:r>
    </w:p>
    <w:p w14:paraId="662A009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shower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(-creeper?)- blossom few(n.pl.) taken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464E1FD" w14:textId="77777777" w:rsidR="0092153D" w:rsidRPr="00542FF1" w:rsidRDefault="0092153D">
      <w:pPr>
        <w:pStyle w:val="Textbody"/>
        <w:spacing w:after="29" w:line="259" w:lineRule="exact"/>
        <w:rPr>
          <w:rFonts w:ascii="Gandhari Unicode" w:hAnsi="Gandhari Unicode" w:cs="e-Tamil OTC"/>
          <w:lang w:val="en-GB"/>
        </w:rPr>
      </w:pPr>
    </w:p>
    <w:p w14:paraId="5D3E97E7" w14:textId="77777777" w:rsidR="0092153D" w:rsidRPr="00542FF1" w:rsidRDefault="0092153D">
      <w:pPr>
        <w:pStyle w:val="Textbody"/>
        <w:spacing w:after="29" w:line="259" w:lineRule="exact"/>
        <w:rPr>
          <w:rFonts w:ascii="Gandhari Unicode" w:hAnsi="Gandhari Unicode" w:cs="e-Tamil OTC"/>
          <w:lang w:val="en-GB"/>
        </w:rPr>
      </w:pPr>
    </w:p>
    <w:p w14:paraId="45564F7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If someone</w:t>
      </w:r>
      <w:r w:rsidRPr="00542FF1">
        <w:rPr>
          <w:rStyle w:val="FootnoteReference"/>
          <w:rFonts w:ascii="Gandhari Unicode" w:hAnsi="Gandhari Unicode" w:cs="e-Tamil OTC"/>
          <w:lang w:val="en-GB"/>
        </w:rPr>
        <w:footnoteReference w:id="403"/>
      </w:r>
    </w:p>
    <w:p w14:paraId="1B3333D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with a few </w:t>
      </w:r>
      <w:proofErr w:type="spellStart"/>
      <w:r w:rsidRPr="00542FF1">
        <w:rPr>
          <w:rFonts w:ascii="Gandhari Unicode" w:hAnsi="Gandhari Unicode" w:cs="e-Tamil OTC"/>
          <w:lang w:val="en-GB"/>
        </w:rPr>
        <w:t>Pīram</w:t>
      </w:r>
      <w:proofErr w:type="spellEnd"/>
      <w:r w:rsidRPr="00542FF1">
        <w:rPr>
          <w:rFonts w:ascii="Gandhari Unicode" w:hAnsi="Gandhari Unicode" w:cs="e-Tamil OTC"/>
          <w:lang w:val="en-GB"/>
        </w:rPr>
        <w:t xml:space="preserve"> blossoms swollen by the </w:t>
      </w:r>
      <w:proofErr w:type="gramStart"/>
      <w:r w:rsidRPr="00542FF1">
        <w:rPr>
          <w:rFonts w:ascii="Gandhari Unicode" w:hAnsi="Gandhari Unicode" w:cs="e-Tamil OTC"/>
          <w:lang w:val="en-GB"/>
        </w:rPr>
        <w:t>shower</w:t>
      </w:r>
      <w:proofErr w:type="gramEnd"/>
    </w:p>
    <w:p w14:paraId="16588E0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in the fresh shrubs dripping with water in our garden</w:t>
      </w:r>
    </w:p>
    <w:p w14:paraId="5E4CA07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approached him [and] said:</w:t>
      </w:r>
    </w:p>
    <w:p w14:paraId="3CB4E8D8"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thus</w:t>
      </w:r>
      <w:proofErr w:type="gramEnd"/>
      <w:r w:rsidRPr="00542FF1">
        <w:rPr>
          <w:rFonts w:ascii="Gandhari Unicode" w:hAnsi="Gandhari Unicode" w:cs="e-Tamil OTC"/>
          <w:lang w:val="en-GB"/>
        </w:rPr>
        <w:t xml:space="preserve"> she ha</w:t>
      </w:r>
      <w:r w:rsidR="0060544D">
        <w:rPr>
          <w:rFonts w:ascii="Gandhari Unicode" w:hAnsi="Gandhari Unicode" w:cs="e-Tamil OTC"/>
          <w:lang w:val="en-GB"/>
        </w:rPr>
        <w:t>s become, she of good forehead!”</w:t>
      </w:r>
      <w:r w:rsidRPr="00542FF1">
        <w:rPr>
          <w:rFonts w:ascii="Gandhari Unicode" w:hAnsi="Gandhari Unicode" w:cs="e-Tamil OTC"/>
          <w:lang w:val="en-GB"/>
        </w:rPr>
        <w:t>,</w:t>
      </w:r>
    </w:p>
    <w:p w14:paraId="03558A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that would be good indeed, oh friend.</w:t>
      </w:r>
    </w:p>
    <w:p w14:paraId="03B7B666" w14:textId="77777777" w:rsidR="0092153D" w:rsidRPr="00542FF1" w:rsidRDefault="0092153D">
      <w:pPr>
        <w:pStyle w:val="Textbody"/>
        <w:spacing w:after="0"/>
        <w:rPr>
          <w:rFonts w:ascii="Gandhari Unicode" w:hAnsi="Gandhari Unicode" w:cs="e-Tamil OTC"/>
          <w:lang w:val="en-GB"/>
        </w:rPr>
      </w:pPr>
    </w:p>
    <w:p w14:paraId="39DD1CB4"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A30153"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99</w:t>
      </w:r>
      <w:r w:rsidRPr="003F671A">
        <w:rPr>
          <w:rFonts w:ascii="e-Tamil OTC" w:hAnsi="e-Tamil OTC" w:cs="e-Tamil OTC"/>
          <w:b/>
          <w:i w:val="0"/>
          <w:iCs w:val="0"/>
          <w:color w:val="auto"/>
          <w:cs/>
          <w:lang w:val="en-GB"/>
        </w:rPr>
        <w:t xml:space="preserve"> </w:t>
      </w:r>
      <w:r w:rsidRPr="003F671A">
        <w:rPr>
          <w:rFonts w:ascii="e-Tamil OTC" w:hAnsi="e-Tamil OTC" w:cs="e-Tamil OTC"/>
          <w:i w:val="0"/>
          <w:iCs w:val="0"/>
          <w:color w:val="auto"/>
          <w:cs/>
        </w:rPr>
        <w:t>அவ்வையார் (</w:t>
      </w:r>
      <w:r w:rsidRPr="003F671A">
        <w:rPr>
          <w:rFonts w:ascii="Gandhari Unicode" w:hAnsi="Gandhari Unicode"/>
          <w:i w:val="0"/>
          <w:iCs w:val="0"/>
          <w:color w:val="auto"/>
        </w:rPr>
        <w:t>G2</w:t>
      </w:r>
      <w:r w:rsidRPr="003F671A">
        <w:rPr>
          <w:rFonts w:ascii="e-Tamil OTC" w:hAnsi="e-Tamil OTC" w:cs="e-Tamil OTC"/>
          <w:i w:val="0"/>
          <w:iCs w:val="0"/>
          <w:color w:val="auto"/>
        </w:rPr>
        <w:t xml:space="preserve">: </w:t>
      </w:r>
      <w:r w:rsidRPr="003F671A">
        <w:rPr>
          <w:rFonts w:ascii="e-Tamil OTC" w:hAnsi="e-Tamil OTC" w:cs="e-Tamil OTC"/>
          <w:i w:val="0"/>
          <w:iCs w:val="0"/>
          <w:color w:val="auto"/>
          <w:cs/>
        </w:rPr>
        <w:t>ஔவையார்)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276C8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பொருண் முற்றிப் புகுந்த தலைமகன் </w:t>
      </w:r>
      <w:r w:rsidR="0060544D">
        <w:rPr>
          <w:rFonts w:ascii="Gandhari Unicode" w:hAnsi="Gandhari Unicode" w:cs="e-Tamil OTC"/>
          <w:lang w:val="en-GB"/>
        </w:rPr>
        <w:t>“</w:t>
      </w:r>
      <w:r w:rsidRPr="00542FF1">
        <w:rPr>
          <w:rFonts w:ascii="Gandhari Unicode" w:hAnsi="Gandhari Unicode" w:cs="e-Tamil OTC"/>
          <w:cs/>
          <w:lang w:val="en-GB"/>
        </w:rPr>
        <w:t>எம்மை நினைத்தும் அறிதிரோ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தோழிக்குச் சொல்லியது.</w:t>
      </w:r>
    </w:p>
    <w:p w14:paraId="51F61649" w14:textId="77777777" w:rsidR="0092153D" w:rsidRPr="00542FF1" w:rsidRDefault="0092153D">
      <w:pPr>
        <w:pStyle w:val="Textbody"/>
        <w:spacing w:after="29"/>
        <w:rPr>
          <w:rFonts w:ascii="Gandhari Unicode" w:hAnsi="Gandhari Unicode" w:cs="e-Tamil OTC"/>
        </w:rPr>
      </w:pPr>
    </w:p>
    <w:p w14:paraId="68C1D5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உள்ளினெ </w:t>
      </w:r>
      <w:r w:rsidRPr="00542FF1">
        <w:rPr>
          <w:rFonts w:ascii="Gandhari Unicode" w:hAnsi="Gandhari Unicode" w:cs="e-Tamil OTC"/>
          <w:u w:val="wave"/>
          <w:cs/>
        </w:rPr>
        <w:t>னல்லெனோ</w:t>
      </w:r>
      <w:r w:rsidRPr="00542FF1">
        <w:rPr>
          <w:rFonts w:ascii="Gandhari Unicode" w:hAnsi="Gandhari Unicode" w:cs="e-Tamil OTC"/>
          <w:cs/>
        </w:rPr>
        <w:t xml:space="preserve"> யானே </w:t>
      </w:r>
      <w:r w:rsidRPr="00542FF1">
        <w:rPr>
          <w:rFonts w:ascii="Gandhari Unicode" w:hAnsi="Gandhari Unicode" w:cs="e-Tamil OTC"/>
          <w:u w:val="wave"/>
          <w:cs/>
        </w:rPr>
        <w:t>யுள்ளி</w:t>
      </w:r>
    </w:p>
    <w:p w14:paraId="6F1EA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நினைத்தனெ</w:t>
      </w:r>
      <w:r w:rsidRPr="00542FF1">
        <w:rPr>
          <w:rFonts w:ascii="Gandhari Unicode" w:hAnsi="Gandhari Unicode" w:cs="e-Tamil OTC"/>
          <w:cs/>
        </w:rPr>
        <w:t xml:space="preserve"> </w:t>
      </w:r>
      <w:r w:rsidRPr="00542FF1">
        <w:rPr>
          <w:rFonts w:ascii="Gandhari Unicode" w:hAnsi="Gandhari Unicode" w:cs="e-Tamil OTC"/>
          <w:u w:val="wave"/>
          <w:cs/>
        </w:rPr>
        <w:t>னல்லெனோ</w:t>
      </w:r>
      <w:r w:rsidRPr="00542FF1">
        <w:rPr>
          <w:rFonts w:ascii="Gandhari Unicode" w:hAnsi="Gandhari Unicode" w:cs="e-Tamil OTC"/>
          <w:cs/>
        </w:rPr>
        <w:t xml:space="preserve"> பெரிதே </w:t>
      </w:r>
      <w:r w:rsidRPr="00542FF1">
        <w:rPr>
          <w:rFonts w:ascii="Gandhari Unicode" w:hAnsi="Gandhari Unicode" w:cs="e-Tamil OTC"/>
          <w:u w:val="wave"/>
          <w:cs/>
        </w:rPr>
        <w:t>நினைத்து</w:t>
      </w:r>
    </w:p>
    <w:p w14:paraId="06D9EE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மருண்டனெ </w:t>
      </w:r>
      <w:r w:rsidRPr="00542FF1">
        <w:rPr>
          <w:rFonts w:ascii="Gandhari Unicode" w:hAnsi="Gandhari Unicode" w:cs="e-Tamil OTC"/>
          <w:u w:val="wave"/>
          <w:cs/>
        </w:rPr>
        <w:t>னல்லெனோ</w:t>
      </w:r>
      <w:r w:rsidRPr="00542FF1">
        <w:rPr>
          <w:rFonts w:ascii="Gandhari Unicode" w:hAnsi="Gandhari Unicode" w:cs="e-Tamil OTC"/>
          <w:cs/>
        </w:rPr>
        <w:t xml:space="preserve"> வுலகத்துப் பண்பே</w:t>
      </w:r>
    </w:p>
    <w:p w14:paraId="7197E8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நீடிய </w:t>
      </w:r>
      <w:r w:rsidRPr="00542FF1">
        <w:rPr>
          <w:rFonts w:ascii="Gandhari Unicode" w:hAnsi="Gandhari Unicode" w:cs="e-Tamil OTC"/>
          <w:u w:val="wave"/>
          <w:cs/>
        </w:rPr>
        <w:t>மரத்த கோடுதோய்</w:t>
      </w:r>
      <w:r w:rsidRPr="00542FF1">
        <w:rPr>
          <w:rFonts w:ascii="Gandhari Unicode" w:hAnsi="Gandhari Unicode" w:cs="e-Tamil OTC"/>
          <w:cs/>
        </w:rPr>
        <w:t xml:space="preserve"> </w:t>
      </w:r>
      <w:r w:rsidRPr="00542FF1">
        <w:rPr>
          <w:rFonts w:ascii="Gandhari Unicode" w:hAnsi="Gandhari Unicode" w:cs="e-Tamil OTC"/>
          <w:u w:val="wave"/>
          <w:cs/>
        </w:rPr>
        <w:t>மலிர்நிறை</w:t>
      </w:r>
    </w:p>
    <w:p w14:paraId="6BB979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யிறைத்துணச் சென்றற் றாஅங்</w:t>
      </w:r>
    </w:p>
    <w:p w14:paraId="45695F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கனைப்பெருங் காம மீண்டுகடைக் </w:t>
      </w:r>
      <w:r w:rsidRPr="00542FF1">
        <w:rPr>
          <w:rFonts w:ascii="Gandhari Unicode" w:hAnsi="Gandhari Unicode" w:cs="e-Tamil OTC"/>
          <w:u w:val="wave"/>
          <w:cs/>
        </w:rPr>
        <w:t>கொளலே</w:t>
      </w:r>
      <w:r w:rsidRPr="00542FF1">
        <w:rPr>
          <w:rFonts w:ascii="Gandhari Unicode" w:hAnsi="Gandhari Unicode" w:cs="e-Tamil OTC"/>
          <w:cs/>
        </w:rPr>
        <w:t>.</w:t>
      </w:r>
    </w:p>
    <w:p w14:paraId="7693C412" w14:textId="77777777" w:rsidR="0092153D" w:rsidRPr="00542FF1" w:rsidRDefault="0092153D">
      <w:pPr>
        <w:pStyle w:val="Textbody"/>
        <w:spacing w:after="29"/>
        <w:rPr>
          <w:rFonts w:ascii="Gandhari Unicode" w:hAnsi="Gandhari Unicode" w:cs="e-Tamil OTC"/>
        </w:rPr>
      </w:pPr>
    </w:p>
    <w:p w14:paraId="1DD5E6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உள்ளினே னல்லேனோ </w:t>
      </w:r>
      <w:r w:rsidRPr="00542FF1">
        <w:rPr>
          <w:rFonts w:ascii="Gandhari Unicode" w:hAnsi="Gandhari Unicode" w:cs="e-Tamil OTC"/>
        </w:rPr>
        <w:t xml:space="preserve">L1; </w:t>
      </w:r>
      <w:r w:rsidRPr="00542FF1">
        <w:rPr>
          <w:rFonts w:ascii="Gandhari Unicode" w:hAnsi="Gandhari Unicode" w:cs="e-Tamil OTC"/>
          <w:cs/>
        </w:rPr>
        <w:t xml:space="preserve">உள்ளினெ னல்லனோ </w:t>
      </w:r>
      <w:r w:rsidRPr="00542FF1">
        <w:rPr>
          <w:rFonts w:ascii="Gandhari Unicode" w:hAnsi="Gandhari Unicode" w:cs="e-Tamil OTC"/>
        </w:rPr>
        <w:t xml:space="preserve">C4,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யுள்ளி </w:t>
      </w:r>
      <w:r w:rsidRPr="00542FF1">
        <w:rPr>
          <w:rFonts w:ascii="Gandhari Unicode" w:hAnsi="Gandhari Unicode" w:cs="e-Tamil OTC"/>
        </w:rPr>
        <w:t xml:space="preserve">C2+3v+4,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புள்ளி </w:t>
      </w:r>
      <w:r w:rsidRPr="00542FF1">
        <w:rPr>
          <w:rFonts w:ascii="Gandhari Unicode" w:hAnsi="Gandhari Unicode" w:cs="e-Tamil OTC"/>
        </w:rPr>
        <w:t xml:space="preserve">L1, C1+3; </w:t>
      </w:r>
      <w:r w:rsidRPr="00542FF1">
        <w:rPr>
          <w:rFonts w:ascii="Gandhari Unicode" w:hAnsi="Gandhari Unicode" w:cs="e-Tamil OTC"/>
          <w:cs/>
        </w:rPr>
        <w:t xml:space="preserve">பள்ளி </w:t>
      </w:r>
      <w:r w:rsidRPr="00542FF1">
        <w:rPr>
          <w:rFonts w:ascii="Gandhari Unicode" w:hAnsi="Gandhari Unicode" w:cs="e-Tamil OTC"/>
        </w:rPr>
        <w:t xml:space="preserve">G1v+2, EA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நினைத்தனே </w:t>
      </w:r>
      <w:r w:rsidRPr="00542FF1">
        <w:rPr>
          <w:rFonts w:ascii="Gandhari Unicode" w:hAnsi="Gandhari Unicode" w:cs="e-Tamil OTC"/>
        </w:rPr>
        <w:t xml:space="preserve">L1; </w:t>
      </w:r>
      <w:r w:rsidRPr="00542FF1">
        <w:rPr>
          <w:rFonts w:ascii="Gandhari Unicode" w:hAnsi="Gandhari Unicode" w:cs="e-Tamil OTC"/>
          <w:cs/>
        </w:rPr>
        <w:t xml:space="preserve">நினைந்தனெ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னல்லனோ </w:t>
      </w:r>
      <w:r w:rsidRPr="00542FF1">
        <w:rPr>
          <w:rFonts w:ascii="Gandhari Unicode" w:hAnsi="Gandhari Unicode" w:cs="e-Tamil OTC"/>
        </w:rPr>
        <w:t xml:space="preserve">L1, 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நினைத்து </w:t>
      </w:r>
      <w:r w:rsidRPr="00542FF1">
        <w:rPr>
          <w:rFonts w:ascii="Gandhari Unicode" w:hAnsi="Gandhari Unicode" w:cs="e-Tamil OTC"/>
        </w:rPr>
        <w:t xml:space="preserve">L1, C1+2+3+4,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நினைந்தனேன்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நினைந்து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L1; </w:t>
      </w:r>
      <w:r w:rsidRPr="00542FF1">
        <w:rPr>
          <w:rFonts w:ascii="Gandhari Unicode" w:hAnsi="Gandhari Unicode" w:cs="e-Tamil OTC"/>
          <w:cs/>
        </w:rPr>
        <w:t xml:space="preserve">மருண்டனெ னல்லனோ </w:t>
      </w:r>
      <w:r w:rsidRPr="00542FF1">
        <w:rPr>
          <w:rFonts w:ascii="Gandhari Unicode" w:hAnsi="Gandhari Unicode" w:cs="e-Tamil OTC"/>
        </w:rPr>
        <w:t xml:space="preserve">C1+4,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L1, C+3v, G2v,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கோடுதோய்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கோடுதோய்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மாஅத்த கோடுதோய் </w:t>
      </w:r>
      <w:r w:rsidRPr="00542FF1">
        <w:rPr>
          <w:rFonts w:ascii="Gandhari Unicode" w:hAnsi="Gandhari Unicode" w:cs="e-Tamil OTC"/>
        </w:rPr>
        <w:t xml:space="preserve">C4, G2, EA, I, ER; </w:t>
      </w:r>
      <w:r w:rsidRPr="00542FF1">
        <w:rPr>
          <w:rFonts w:ascii="Gandhari Unicode" w:hAnsi="Gandhari Unicode" w:cs="e-Tamil OTC"/>
          <w:cs/>
        </w:rPr>
        <w:t xml:space="preserve">மராஅத்த கோடுதோய்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 தொடுதோய்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மரத்த தோடுகொய்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மலிர்நிறை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மலிர்சிறை </w:t>
      </w:r>
      <w:r w:rsidRPr="00542FF1">
        <w:rPr>
          <w:rFonts w:ascii="Gandhari Unicode" w:hAnsi="Gandhari Unicode" w:cs="e-Tamil OTC"/>
        </w:rPr>
        <w:t xml:space="preserve">L1, C1+3+4, G1+2v,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மலிர்சிமை </w:t>
      </w:r>
      <w:r w:rsidRPr="00542FF1">
        <w:rPr>
          <w:rFonts w:ascii="Gandhari Unicode" w:hAnsi="Gandhari Unicode" w:cs="e-Tamil OTC"/>
        </w:rPr>
        <w:t xml:space="preserve">C4v, G1v+2,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யிறைத்துணச் </w:t>
      </w:r>
      <w:r w:rsidRPr="00542FF1">
        <w:rPr>
          <w:rFonts w:ascii="Gandhari Unicode" w:hAnsi="Gandhari Unicode" w:cs="e-Tamil OTC"/>
        </w:rPr>
        <w:t xml:space="preserve">L1v,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04"/>
      </w:r>
      <w:r w:rsidRPr="00542FF1">
        <w:rPr>
          <w:rFonts w:ascii="Gandhari Unicode" w:hAnsi="Gandhari Unicode" w:cs="e-Tamil OTC"/>
          <w:cs/>
        </w:rPr>
        <w:t xml:space="preserve"> யிறைத்துணைச் </w:t>
      </w:r>
      <w:r w:rsidRPr="00542FF1">
        <w:rPr>
          <w:rFonts w:ascii="Gandhari Unicode" w:hAnsi="Gandhari Unicode" w:cs="e-Tamil OTC"/>
        </w:rPr>
        <w:t xml:space="preserve">L1, C1+2v+3+4,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r w:rsidRPr="00542FF1">
        <w:rPr>
          <w:rFonts w:ascii="Gandhari Unicode" w:hAnsi="Gandhari Unicode" w:cs="e-Tamil OTC"/>
          <w:cs/>
        </w:rPr>
        <w:t xml:space="preserve">யிறைத்துளை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றாஅங்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C2+4,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றாங் </w:t>
      </w:r>
      <w:r w:rsidRPr="00542FF1">
        <w:rPr>
          <w:rFonts w:ascii="Gandhari Unicode" w:hAnsi="Gandhari Unicode" w:cs="e-Tamil OTC"/>
        </w:rPr>
        <w:t xml:space="preserve">| </w:t>
      </w:r>
      <w:r w:rsidRPr="00542FF1">
        <w:rPr>
          <w:rFonts w:ascii="Gandhari Unicode" w:hAnsi="Gandhari Unicode" w:cs="e-Tamil OTC"/>
          <w:cs/>
        </w:rPr>
        <w:t xml:space="preserve">கனைப்பெருங் </w:t>
      </w:r>
      <w:r w:rsidRPr="00542FF1">
        <w:rPr>
          <w:rFonts w:ascii="Gandhari Unicode" w:hAnsi="Gandhari Unicode" w:cs="e-Tamil OTC"/>
        </w:rPr>
        <w:t xml:space="preserve">L1, C1+3, G1; </w:t>
      </w:r>
      <w:r w:rsidRPr="00542FF1">
        <w:rPr>
          <w:rFonts w:ascii="Gandhari Unicode" w:hAnsi="Gandhari Unicode" w:cs="e-Tamil OTC"/>
          <w:cs/>
        </w:rPr>
        <w:t xml:space="preserve">றாங்க </w:t>
      </w:r>
      <w:r w:rsidRPr="00542FF1">
        <w:rPr>
          <w:rFonts w:ascii="Gandhari Unicode" w:hAnsi="Gandhari Unicode" w:cs="e-Tamil OTC"/>
        </w:rPr>
        <w:t xml:space="preserve">| </w:t>
      </w:r>
      <w:r w:rsidRPr="00542FF1">
        <w:rPr>
          <w:rFonts w:ascii="Gandhari Unicode" w:hAnsi="Gandhari Unicode" w:cs="e-Tamil OTC"/>
          <w:cs/>
        </w:rPr>
        <w:t xml:space="preserve">மனைப்பெருங்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கொளலே </w:t>
      </w:r>
      <w:r w:rsidRPr="00542FF1">
        <w:rPr>
          <w:rFonts w:ascii="Gandhari Unicode" w:hAnsi="Gandhari Unicode" w:cs="e-Tamil OTC"/>
        </w:rPr>
        <w:t xml:space="preserve">L1, C1+2v+3+4, G1v,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C2+3v, G2,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கொனலே </w:t>
      </w:r>
      <w:r w:rsidRPr="00542FF1">
        <w:rPr>
          <w:rFonts w:ascii="Gandhari Unicode" w:hAnsi="Gandhari Unicode" w:cs="e-Tamil OTC"/>
        </w:rPr>
        <w:t>G1</w:t>
      </w:r>
    </w:p>
    <w:p w14:paraId="320A7875" w14:textId="77777777" w:rsidR="0092153D" w:rsidRPr="00542FF1" w:rsidRDefault="0092153D">
      <w:pPr>
        <w:pStyle w:val="Textbody"/>
        <w:spacing w:after="29"/>
        <w:rPr>
          <w:rFonts w:ascii="Gandhari Unicode" w:hAnsi="Gandhari Unicode" w:cs="e-Tamil OTC"/>
        </w:rPr>
      </w:pPr>
    </w:p>
    <w:p w14:paraId="56BBFB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r w:rsidR="00EA1575">
        <w:rPr>
          <w:rFonts w:ascii="Gandhari Unicode" w:hAnsi="Gandhari Unicode" w:cs="e-Tamil OTC"/>
          <w:lang w:val="en-GB"/>
        </w:rPr>
        <w:t>~</w:t>
      </w:r>
      <w:proofErr w:type="spellStart"/>
      <w:r w:rsidRPr="00542FF1">
        <w:rPr>
          <w:rFonts w:ascii="Gandhari Unicode" w:hAnsi="Gandhari Unicode" w:cs="e-Tamil OTC"/>
          <w:i/>
          <w:iCs/>
          <w:lang w:val="en-GB"/>
        </w:rPr>
        <w:t>uḷḷi</w:t>
      </w:r>
      <w:proofErr w:type="spellEnd"/>
    </w:p>
    <w:p w14:paraId="04AAF1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niṉaittaṉeṉ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niṉaittu</w:t>
      </w:r>
      <w:proofErr w:type="spellEnd"/>
    </w:p>
    <w:p w14:paraId="2D07485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maruṇṭaṉeṉ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alleṉ</w:t>
      </w:r>
      <w:proofErr w:type="spellEnd"/>
      <w:r w:rsidR="00EA1575">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r w:rsidR="00EA1575">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A15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paṇp</w:t>
      </w:r>
      <w:proofErr w:type="spellEnd"/>
      <w:r w:rsidR="00EA1575">
        <w:rPr>
          <w:rFonts w:ascii="Gandhari Unicode" w:hAnsi="Gandhari Unicode" w:cs="e-Tamil OTC"/>
          <w:lang w:val="en-GB"/>
        </w:rPr>
        <w:t>*-</w:t>
      </w:r>
      <w:r w:rsidRPr="00542FF1">
        <w:rPr>
          <w:rFonts w:ascii="Gandhari Unicode" w:hAnsi="Gandhari Unicode" w:cs="e-Tamil OTC"/>
          <w:lang w:val="en-GB"/>
        </w:rPr>
        <w:t>ē</w:t>
      </w:r>
    </w:p>
    <w:p w14:paraId="0B6E925D" w14:textId="77777777" w:rsidR="0092153D" w:rsidRPr="00CC777F" w:rsidRDefault="00014CDD">
      <w:pPr>
        <w:pStyle w:val="Textbody"/>
        <w:spacing w:after="29"/>
        <w:rPr>
          <w:rFonts w:ascii="Gandhari Unicode" w:hAnsi="Gandhari Unicode" w:cs="e-Tamil OTC"/>
          <w:lang w:val="fr-FR"/>
        </w:rPr>
      </w:pPr>
      <w:proofErr w:type="spellStart"/>
      <w:proofErr w:type="gramStart"/>
      <w:r w:rsidRPr="00CC777F">
        <w:rPr>
          <w:rFonts w:ascii="Gandhari Unicode" w:hAnsi="Gandhari Unicode" w:cs="e-Tamil OTC"/>
          <w:lang w:val="fr-FR"/>
        </w:rPr>
        <w:t>nīṭiya</w:t>
      </w:r>
      <w:proofErr w:type="spellEnd"/>
      <w:proofErr w:type="gram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maratta</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kōṭu</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tōy</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malir</w:t>
      </w:r>
      <w:proofErr w:type="spellEnd"/>
      <w:r w:rsidRPr="00CC777F">
        <w:rPr>
          <w:rFonts w:ascii="Gandhari Unicode" w:hAnsi="Gandhari Unicode" w:cs="e-Tamil OTC"/>
          <w:i/>
          <w:iCs/>
          <w:lang w:val="fr-FR"/>
        </w:rPr>
        <w:t xml:space="preserve"> </w:t>
      </w:r>
      <w:proofErr w:type="spellStart"/>
      <w:r w:rsidRPr="00CC777F">
        <w:rPr>
          <w:rFonts w:ascii="Gandhari Unicode" w:hAnsi="Gandhari Unicode" w:cs="e-Tamil OTC"/>
          <w:i/>
          <w:iCs/>
          <w:lang w:val="fr-FR"/>
        </w:rPr>
        <w:t>niṟai</w:t>
      </w:r>
      <w:proofErr w:type="spellEnd"/>
    </w:p>
    <w:p w14:paraId="2BF1B714" w14:textId="77777777" w:rsidR="0092153D" w:rsidRPr="00CC777F" w:rsidRDefault="00EA1575">
      <w:pPr>
        <w:pStyle w:val="Textbody"/>
        <w:spacing w:after="29"/>
        <w:rPr>
          <w:rFonts w:ascii="Gandhari Unicode" w:hAnsi="Gandhari Unicode" w:cs="e-Tamil OTC"/>
          <w:lang w:val="fr-FR"/>
        </w:rPr>
      </w:pPr>
      <w:r w:rsidRPr="00CC777F">
        <w:rPr>
          <w:rFonts w:ascii="Gandhari Unicode" w:hAnsi="Gandhari Unicode" w:cs="e-Tamil OTC"/>
          <w:lang w:val="fr-FR"/>
        </w:rPr>
        <w:t>~</w:t>
      </w:r>
      <w:proofErr w:type="spellStart"/>
      <w:r w:rsidR="00014CDD" w:rsidRPr="00CC777F">
        <w:rPr>
          <w:rFonts w:ascii="Gandhari Unicode" w:hAnsi="Gandhari Unicode" w:cs="e-Tamil OTC"/>
          <w:lang w:val="fr-FR"/>
        </w:rPr>
        <w:t>iṟaitt</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uṇa</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ceṉṟ</w:t>
      </w:r>
      <w:proofErr w:type="spellEnd"/>
      <w:r w:rsidRPr="00CC777F">
        <w:rPr>
          <w:rFonts w:ascii="Gandhari Unicode" w:hAnsi="Gandhari Unicode" w:cs="e-Tamil OTC"/>
          <w:lang w:val="fr-FR"/>
        </w:rPr>
        <w:t>*</w:t>
      </w:r>
      <w:r w:rsidR="00014CDD" w:rsidRPr="00CC777F">
        <w:rPr>
          <w:rFonts w:ascii="Gandhari Unicode" w:hAnsi="Gandhari Unicode" w:cs="e-Tamil OTC"/>
          <w:lang w:val="fr-FR"/>
        </w:rPr>
        <w:t xml:space="preserve"> </w:t>
      </w:r>
      <w:proofErr w:type="spellStart"/>
      <w:r w:rsidR="00014CDD" w:rsidRPr="00CC777F">
        <w:rPr>
          <w:rFonts w:ascii="Gandhari Unicode" w:hAnsi="Gandhari Unicode" w:cs="e-Tamil OTC"/>
          <w:lang w:val="fr-FR"/>
        </w:rPr>
        <w:t>aṟṟāaṅ</w:t>
      </w:r>
      <w:r w:rsidRPr="00CC777F">
        <w:rPr>
          <w:rFonts w:ascii="Gandhari Unicode" w:hAnsi="Gandhari Unicode" w:cs="e-Tamil OTC"/>
          <w:lang w:val="fr-FR"/>
        </w:rPr>
        <w:t>k</w:t>
      </w:r>
      <w:proofErr w:type="spellEnd"/>
      <w:r w:rsidRPr="00CC777F">
        <w:rPr>
          <w:rFonts w:ascii="Gandhari Unicode" w:hAnsi="Gandhari Unicode" w:cs="e-Tamil OTC"/>
          <w:lang w:val="fr-FR"/>
        </w:rPr>
        <w:t>*</w:t>
      </w:r>
    </w:p>
    <w:p w14:paraId="73094411" w14:textId="77777777" w:rsidR="0092153D" w:rsidRPr="00CC777F" w:rsidRDefault="00014CDD">
      <w:pPr>
        <w:pStyle w:val="Textbody"/>
        <w:spacing w:after="29" w:line="260" w:lineRule="exact"/>
        <w:rPr>
          <w:rFonts w:ascii="Gandhari Unicode" w:hAnsi="Gandhari Unicode" w:cs="e-Tamil OTC"/>
          <w:lang w:val="fr-FR"/>
        </w:rPr>
      </w:pPr>
      <w:proofErr w:type="spellStart"/>
      <w:proofErr w:type="gramStart"/>
      <w:r w:rsidRPr="00CC777F">
        <w:rPr>
          <w:rFonts w:ascii="Gandhari Unicode" w:hAnsi="Gandhari Unicode" w:cs="e-Tamil OTC"/>
          <w:lang w:val="fr-FR"/>
        </w:rPr>
        <w:t>aṉai</w:t>
      </w:r>
      <w:proofErr w:type="spellEnd"/>
      <w:proofErr w:type="gram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perum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kāmam</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īṇṭu</w:t>
      </w:r>
      <w:proofErr w:type="spellEnd"/>
      <w:r w:rsidRPr="00CC777F">
        <w:rPr>
          <w:rFonts w:ascii="Gandhari Unicode" w:hAnsi="Gandhari Unicode" w:cs="e-Tamil OTC"/>
          <w:lang w:val="fr-FR"/>
        </w:rPr>
        <w:t xml:space="preserve"> </w:t>
      </w:r>
      <w:proofErr w:type="spellStart"/>
      <w:r w:rsidRPr="00CC777F">
        <w:rPr>
          <w:rFonts w:ascii="Gandhari Unicode" w:hAnsi="Gandhari Unicode" w:cs="e-Tamil OTC"/>
          <w:lang w:val="fr-FR"/>
        </w:rPr>
        <w:t>kaṭai</w:t>
      </w:r>
      <w:proofErr w:type="spellEnd"/>
      <w:r w:rsidR="00EA1575" w:rsidRPr="00CC777F">
        <w:rPr>
          <w:rFonts w:ascii="Gandhari Unicode" w:hAnsi="Gandhari Unicode" w:cs="e-Tamil OTC"/>
          <w:lang w:val="fr-FR"/>
        </w:rPr>
        <w:t>+</w:t>
      </w:r>
      <w:r w:rsidRPr="00CC777F">
        <w:rPr>
          <w:rFonts w:ascii="Gandhari Unicode" w:hAnsi="Gandhari Unicode" w:cs="e-Tamil OTC"/>
          <w:lang w:val="fr-FR"/>
        </w:rPr>
        <w:t xml:space="preserve"> </w:t>
      </w:r>
      <w:proofErr w:type="spellStart"/>
      <w:r w:rsidRPr="00CC777F">
        <w:rPr>
          <w:rFonts w:ascii="Gandhari Unicode" w:hAnsi="Gandhari Unicode" w:cs="e-Tamil OTC"/>
          <w:i/>
          <w:iCs/>
          <w:lang w:val="fr-FR"/>
        </w:rPr>
        <w:t>koḷal</w:t>
      </w:r>
      <w:proofErr w:type="spellEnd"/>
      <w:r w:rsidR="00EA1575" w:rsidRPr="00CC777F">
        <w:rPr>
          <w:rFonts w:ascii="Gandhari Unicode" w:hAnsi="Gandhari Unicode" w:cs="e-Tamil OTC"/>
          <w:i/>
          <w:iCs/>
          <w:lang w:val="fr-FR"/>
        </w:rPr>
        <w:t>-</w:t>
      </w:r>
      <w:r w:rsidRPr="00CC777F">
        <w:rPr>
          <w:rFonts w:ascii="Gandhari Unicode" w:hAnsi="Gandhari Unicode" w:cs="e-Tamil OTC"/>
          <w:i/>
          <w:iCs/>
          <w:lang w:val="fr-FR"/>
        </w:rPr>
        <w:t>ē</w:t>
      </w:r>
      <w:r w:rsidRPr="00CC777F">
        <w:rPr>
          <w:rFonts w:ascii="Gandhari Unicode" w:hAnsi="Gandhari Unicode" w:cs="e-Tamil OTC"/>
          <w:lang w:val="fr-FR"/>
        </w:rPr>
        <w:t>.</w:t>
      </w:r>
    </w:p>
    <w:p w14:paraId="45853D28" w14:textId="77777777" w:rsidR="0092153D" w:rsidRPr="00CC777F" w:rsidRDefault="0092153D">
      <w:pPr>
        <w:pStyle w:val="Textbody"/>
        <w:spacing w:after="29" w:line="260" w:lineRule="exact"/>
        <w:rPr>
          <w:rFonts w:ascii="Gandhari Unicode" w:hAnsi="Gandhari Unicode" w:cs="e-Tamil OTC"/>
          <w:lang w:val="fr-FR"/>
        </w:rPr>
      </w:pPr>
    </w:p>
    <w:p w14:paraId="2388007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HIM, who entered having accumulated wealth, to the confidante who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do you [still] know us, a</w:t>
      </w:r>
      <w:r w:rsidR="0060544D">
        <w:rPr>
          <w:rFonts w:ascii="Gandhari Unicode" w:hAnsi="Gandhari Unicode" w:cs="e-Tamil OTC"/>
          <w:lang w:val="en-GB"/>
        </w:rPr>
        <w:t>t least having thought [of us]?”</w:t>
      </w:r>
      <w:r w:rsidRPr="00542FF1">
        <w:rPr>
          <w:rFonts w:ascii="Gandhari Unicode" w:hAnsi="Gandhari Unicode" w:cs="e-Tamil OTC"/>
          <w:lang w:val="en-GB"/>
        </w:rPr>
        <w:t>.</w:t>
      </w:r>
    </w:p>
    <w:p w14:paraId="3386ECBD" w14:textId="77777777" w:rsidR="0092153D" w:rsidRPr="00542FF1" w:rsidRDefault="0092153D">
      <w:pPr>
        <w:pStyle w:val="Textbody"/>
        <w:spacing w:after="29" w:line="260" w:lineRule="exact"/>
        <w:rPr>
          <w:rFonts w:ascii="Gandhari Unicode" w:hAnsi="Gandhari Unicode" w:cs="e-Tamil OTC"/>
          <w:lang w:val="en-GB"/>
        </w:rPr>
      </w:pPr>
    </w:p>
    <w:p w14:paraId="5A34C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I-remembered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remembered</w:t>
      </w:r>
      <w:proofErr w:type="gramEnd"/>
    </w:p>
    <w:p w14:paraId="36A0B8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I-thought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big-it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thought</w:t>
      </w:r>
      <w:proofErr w:type="gramEnd"/>
    </w:p>
    <w:p w14:paraId="4EC08D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I-was-confused not-so-I</w:t>
      </w:r>
      <w:r w:rsidRPr="00542FF1">
        <w:rPr>
          <w:rFonts w:ascii="Gandhari Unicode" w:hAnsi="Gandhari Unicode" w:cs="e-Tamil OTC"/>
          <w:position w:val="6"/>
          <w:lang w:val="en-GB"/>
        </w:rPr>
        <w:t>ō</w:t>
      </w:r>
      <w:r w:rsidRPr="00542FF1">
        <w:rPr>
          <w:rFonts w:ascii="Gandhari Unicode" w:hAnsi="Gandhari Unicode" w:cs="e-Tamil OTC"/>
          <w:lang w:val="en-GB"/>
        </w:rPr>
        <w:t xml:space="preserve"> world- </w:t>
      </w:r>
      <w:proofErr w:type="gramStart"/>
      <w:r w:rsidRPr="00542FF1">
        <w:rPr>
          <w:rFonts w:ascii="Gandhari Unicode" w:hAnsi="Gandhari Unicode" w:cs="e-Tamil OTC"/>
          <w:lang w:val="en-GB"/>
        </w:rPr>
        <w:t>nature</w:t>
      </w:r>
      <w:r w:rsidRPr="00542FF1">
        <w:rPr>
          <w:rFonts w:ascii="Gandhari Unicode" w:hAnsi="Gandhari Unicode" w:cs="e-Tamil OTC"/>
          <w:position w:val="6"/>
          <w:lang w:val="en-GB"/>
        </w:rPr>
        <w:t>ē</w:t>
      </w:r>
      <w:proofErr w:type="gramEnd"/>
    </w:p>
    <w:p w14:paraId="4C0DDB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prolonged- tree- branch touch- flood- fullness</w:t>
      </w:r>
    </w:p>
    <w:p w14:paraId="4A9A58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w:t>
      </w:r>
      <w:r w:rsidR="00EA1575">
        <w:rPr>
          <w:rFonts w:ascii="Gandhari Unicode" w:hAnsi="Gandhari Unicode" w:cs="e-Tamil OTC"/>
          <w:lang w:val="en-GB"/>
        </w:rPr>
        <w:t>spersed eat(inf.) gone subsided-</w:t>
      </w:r>
      <w:r w:rsidRPr="00542FF1">
        <w:rPr>
          <w:rFonts w:ascii="Gandhari Unicode" w:hAnsi="Gandhari Unicode" w:cs="e-Tamil OTC"/>
          <w:lang w:val="en-GB"/>
        </w:rPr>
        <w:t>like</w:t>
      </w:r>
    </w:p>
    <w:p w14:paraId="1E48802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 big desire here end taking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680398" w14:textId="77777777" w:rsidR="0092153D" w:rsidRPr="00542FF1" w:rsidRDefault="0092153D">
      <w:pPr>
        <w:pStyle w:val="Textbody"/>
        <w:spacing w:after="29"/>
        <w:rPr>
          <w:rFonts w:ascii="Gandhari Unicode" w:hAnsi="Gandhari Unicode" w:cs="e-Tamil OTC"/>
        </w:rPr>
      </w:pPr>
    </w:p>
    <w:p w14:paraId="575ED25B" w14:textId="77777777" w:rsidR="0092153D" w:rsidRPr="00542FF1" w:rsidRDefault="0092153D">
      <w:pPr>
        <w:pStyle w:val="Textbody"/>
        <w:spacing w:after="29"/>
        <w:rPr>
          <w:rFonts w:ascii="Gandhari Unicode" w:hAnsi="Gandhari Unicode" w:cs="e-Tamil OTC"/>
        </w:rPr>
      </w:pPr>
    </w:p>
    <w:p w14:paraId="6BB8DBB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remember [and], remembering,</w:t>
      </w:r>
    </w:p>
    <w:p w14:paraId="2DD253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didn't I think a lot [of you/her?] [and], thinking [of you/her?]</w:t>
      </w:r>
    </w:p>
    <w:p w14:paraId="78D18310"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wasn't I confused about the state of the world:</w:t>
      </w:r>
    </w:p>
    <w:p w14:paraId="189DE677" w14:textId="77777777" w:rsidR="0092153D" w:rsidRPr="00542FF1" w:rsidRDefault="00014CDD">
      <w:pPr>
        <w:pStyle w:val="Textbody"/>
        <w:tabs>
          <w:tab w:val="left" w:pos="200"/>
        </w:tabs>
        <w:spacing w:after="0"/>
        <w:rPr>
          <w:rFonts w:ascii="Gandhari Unicode" w:hAnsi="Gandhari Unicode" w:cs="e-Tamil OTC"/>
          <w:lang w:val="en-GB"/>
        </w:rPr>
      </w:pPr>
      <w:r w:rsidRPr="00542FF1">
        <w:rPr>
          <w:rFonts w:ascii="Gandhari Unicode" w:hAnsi="Gandhari Unicode" w:cs="e-Tamil OTC"/>
          <w:lang w:val="en-GB"/>
        </w:rPr>
        <w:tab/>
        <w:t>that a desire so great would end here,</w:t>
      </w:r>
    </w:p>
    <w:p w14:paraId="7C9F1B33"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like the big flood that disperses,</w:t>
      </w:r>
    </w:p>
    <w:p w14:paraId="7EE367A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touching the long branches of trees,</w:t>
      </w:r>
    </w:p>
    <w:p w14:paraId="750CD393"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t>[and then] subsides to be drunken</w:t>
      </w:r>
      <w:r w:rsidRPr="00542FF1">
        <w:rPr>
          <w:rStyle w:val="FootnoteReference"/>
          <w:rFonts w:ascii="Gandhari Unicode" w:hAnsi="Gandhari Unicode" w:cs="e-Tamil OTC"/>
          <w:lang w:val="en-GB"/>
        </w:rPr>
        <w:footnoteReference w:id="405"/>
      </w:r>
      <w:r w:rsidRPr="00542FF1">
        <w:rPr>
          <w:rFonts w:ascii="Gandhari Unicode" w:hAnsi="Gandhari Unicode" w:cs="e-Tamil OTC"/>
          <w:lang w:val="en-GB"/>
        </w:rPr>
        <w:t>?</w:t>
      </w:r>
    </w:p>
    <w:p w14:paraId="081DA11F" w14:textId="77777777" w:rsidR="0092153D" w:rsidRPr="00542FF1" w:rsidRDefault="0092153D">
      <w:pPr>
        <w:pStyle w:val="Textbody"/>
        <w:spacing w:after="0"/>
        <w:rPr>
          <w:rFonts w:ascii="Gandhari Unicode" w:hAnsi="Gandhari Unicode" w:cs="e-Tamil OTC"/>
          <w:b/>
          <w:lang w:val="en-GB"/>
        </w:rPr>
      </w:pPr>
    </w:p>
    <w:p w14:paraId="73BAD955" w14:textId="77777777" w:rsidR="003F671A" w:rsidRDefault="003F671A">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2307F1F" w14:textId="77777777" w:rsidR="0092153D" w:rsidRPr="003F671A" w:rsidRDefault="00014CDD" w:rsidP="003F671A">
      <w:pPr>
        <w:pStyle w:val="Heading4"/>
        <w:rPr>
          <w:rFonts w:ascii="Gandhari Unicode" w:hAnsi="Gandhari Unicode"/>
          <w:i w:val="0"/>
          <w:iCs w:val="0"/>
          <w:color w:val="auto"/>
        </w:rPr>
      </w:pPr>
      <w:r w:rsidRPr="003F671A">
        <w:rPr>
          <w:rFonts w:ascii="Gandhari Unicode" w:hAnsi="Gandhari Unicode"/>
          <w:b/>
          <w:i w:val="0"/>
          <w:iCs w:val="0"/>
          <w:color w:val="auto"/>
          <w:lang w:val="en-GB"/>
        </w:rPr>
        <w:lastRenderedPageBreak/>
        <w:t>KT 100</w:t>
      </w:r>
      <w:r w:rsidRPr="003F671A">
        <w:rPr>
          <w:rFonts w:ascii="e-Tamil OTC" w:hAnsi="e-Tamil OTC" w:cs="e-Tamil OTC"/>
          <w:i w:val="0"/>
          <w:iCs w:val="0"/>
          <w:color w:val="auto"/>
          <w:cs/>
        </w:rPr>
        <w:t xml:space="preserve"> கபிலர்</w:t>
      </w:r>
      <w:r w:rsidRPr="003F671A">
        <w:rPr>
          <w:rFonts w:ascii="e-Tamil OTC" w:hAnsi="e-Tamil OTC" w:cs="e-Tamil OTC"/>
          <w:i w:val="0"/>
          <w:iCs w:val="0"/>
          <w:color w:val="auto"/>
          <w:cs/>
          <w:lang w:val="en-GB"/>
        </w:rPr>
        <w:t xml:space="preserve">: </w:t>
      </w:r>
      <w:r w:rsidRPr="003F671A">
        <w:rPr>
          <w:rFonts w:ascii="Gandhari Unicode" w:hAnsi="Gandhari Unicode"/>
          <w:i w:val="0"/>
          <w:iCs w:val="0"/>
          <w:color w:val="auto"/>
          <w:lang w:val="en-GB"/>
        </w:rPr>
        <w:t>HE</w:t>
      </w:r>
    </w:p>
    <w:p w14:paraId="7989C2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பாங்கற்கு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அல்லகுறிப்பட்டு மீள்கின்றான் தன்னெஞ்சிற்குச் சொல்லியதூஉமாம்.</w:t>
      </w:r>
    </w:p>
    <w:p w14:paraId="34EAD9C4" w14:textId="77777777" w:rsidR="0092153D" w:rsidRPr="00542FF1" w:rsidRDefault="0092153D">
      <w:pPr>
        <w:pStyle w:val="Textbody"/>
        <w:spacing w:after="29"/>
        <w:rPr>
          <w:rFonts w:ascii="Gandhari Unicode" w:hAnsi="Gandhari Unicode" w:cs="e-Tamil OTC"/>
        </w:rPr>
      </w:pPr>
    </w:p>
    <w:p w14:paraId="30B10E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அருவிப் பரப்பி னைவனம் வித்திப்</w:t>
      </w:r>
    </w:p>
    <w:p w14:paraId="138B8C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பருவிலைக் </w:t>
      </w:r>
      <w:r w:rsidRPr="00542FF1">
        <w:rPr>
          <w:rFonts w:ascii="Gandhari Unicode" w:hAnsi="Gandhari Unicode" w:cs="e-Tamil OTC"/>
          <w:u w:val="wave"/>
          <w:cs/>
        </w:rPr>
        <w:t>குளவியொடு</w:t>
      </w:r>
      <w:r w:rsidRPr="00542FF1">
        <w:rPr>
          <w:rFonts w:ascii="Gandhari Unicode" w:hAnsi="Gandhari Unicode" w:cs="e-Tamil OTC"/>
          <w:cs/>
        </w:rPr>
        <w:t xml:space="preserve"> பசுமரல் </w:t>
      </w:r>
      <w:r w:rsidRPr="00542FF1">
        <w:rPr>
          <w:rFonts w:ascii="Gandhari Unicode" w:hAnsi="Gandhari Unicode" w:cs="e-Tamil OTC"/>
          <w:u w:val="wave"/>
          <w:cs/>
        </w:rPr>
        <w:t>கட்குங்</w:t>
      </w:r>
    </w:p>
    <w:p w14:paraId="6B9F01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காந்தள் வேலிச்</w:t>
      </w:r>
      <w:r w:rsidRPr="00542FF1">
        <w:rPr>
          <w:rFonts w:ascii="Gandhari Unicode" w:hAnsi="Gandhari Unicode" w:cs="e-Tamil OTC"/>
          <w:cs/>
        </w:rPr>
        <w:t xml:space="preserve"> சிறுகுடி </w:t>
      </w:r>
      <w:r w:rsidRPr="00542FF1">
        <w:rPr>
          <w:rFonts w:ascii="Gandhari Unicode" w:hAnsi="Gandhari Unicode" w:cs="e-Tamil OTC"/>
          <w:u w:val="wave"/>
          <w:cs/>
        </w:rPr>
        <w:t>பசிப்பிற்</w:t>
      </w:r>
    </w:p>
    <w:p w14:paraId="4E0E9B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கடுங்கண் </w:t>
      </w:r>
      <w:r w:rsidRPr="00542FF1">
        <w:rPr>
          <w:rFonts w:ascii="Gandhari Unicode" w:hAnsi="Gandhari Unicode" w:cs="e-Tamil OTC"/>
          <w:u w:val="wave"/>
          <w:cs/>
        </w:rPr>
        <w:t>வேழத்துக்</w:t>
      </w:r>
      <w:r w:rsidRPr="00542FF1">
        <w:rPr>
          <w:rFonts w:ascii="Gandhari Unicode" w:hAnsi="Gandhari Unicode" w:cs="e-Tamil OTC"/>
          <w:cs/>
        </w:rPr>
        <w:t xml:space="preserve"> கோடுநொடுத் துண்ணும்</w:t>
      </w:r>
    </w:p>
    <w:p w14:paraId="216DED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வல்வில் லோரிக் கொல்லிக் குடவரைப்</w:t>
      </w:r>
    </w:p>
    <w:p w14:paraId="114220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பாவையின் மடவந் தனளே</w:t>
      </w:r>
    </w:p>
    <w:p w14:paraId="30E358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மணத்தற் கரிய பணைப்பெருந் தோளே.</w:t>
      </w:r>
    </w:p>
    <w:p w14:paraId="1CC920B2" w14:textId="77777777" w:rsidR="0092153D" w:rsidRPr="00542FF1" w:rsidRDefault="0092153D">
      <w:pPr>
        <w:pStyle w:val="Textbody"/>
        <w:spacing w:after="29"/>
        <w:rPr>
          <w:rFonts w:ascii="Gandhari Unicode" w:hAnsi="Gandhari Unicode" w:cs="e-Tamil OTC"/>
        </w:rPr>
      </w:pPr>
    </w:p>
    <w:p w14:paraId="6AF80F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அருவிப் </w:t>
      </w:r>
      <w:r w:rsidRPr="00542FF1">
        <w:rPr>
          <w:rFonts w:ascii="Gandhari Unicode" w:eastAsia="URW Palladio UNI" w:hAnsi="Gandhari Unicode" w:cs="e-Tamil OTC"/>
        </w:rPr>
        <w:t xml:space="preserve">L1, C2+3+4,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அருவி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குளவியொடு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குளயொடு </w:t>
      </w:r>
      <w:r w:rsidRPr="00542FF1">
        <w:rPr>
          <w:rFonts w:ascii="Gandhari Unicode" w:eastAsia="URW Palladio UNI" w:hAnsi="Gandhari Unicode" w:cs="e-Tamil OTC"/>
        </w:rPr>
        <w:t xml:space="preserve">C1, EA; </w:t>
      </w:r>
      <w:r w:rsidRPr="00542FF1">
        <w:rPr>
          <w:rFonts w:ascii="Gandhari Unicode" w:eastAsia="URW Palladio UNI" w:hAnsi="Gandhari Unicode" w:cs="e-Tamil OTC"/>
          <w:cs/>
        </w:rPr>
        <w:t xml:space="preserve">குவியொடு </w:t>
      </w:r>
      <w:r w:rsidRPr="00542FF1">
        <w:rPr>
          <w:rFonts w:ascii="Gandhari Unicode" w:eastAsia="URW Palladio UNI" w:hAnsi="Gandhari Unicode" w:cs="e-Tamil OTC"/>
        </w:rPr>
        <w:t xml:space="preserve">L1, C3, G1+2, AT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பசுமரல் கட்குங்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பசுமரல் கடுக்குங் </w:t>
      </w:r>
      <w:r w:rsidRPr="00542FF1">
        <w:rPr>
          <w:rFonts w:ascii="Gandhari Unicode" w:hAnsi="Gandhari Unicode" w:cs="e-Tamil OTC"/>
        </w:rPr>
        <w:t xml:space="preserve">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பசுமால் கடுக்குங் </w:t>
      </w:r>
      <w:r w:rsidRPr="00542FF1">
        <w:rPr>
          <w:rFonts w:ascii="Gandhari Unicode" w:hAnsi="Gandhari Unicode" w:cs="e-Tamil OTC"/>
        </w:rPr>
        <w:t xml:space="preserve">L1; </w:t>
      </w:r>
      <w:r w:rsidRPr="00542FF1">
        <w:rPr>
          <w:rFonts w:ascii="Gandhari Unicode" w:hAnsi="Gandhari Unicode" w:cs="e-Tamil OTC"/>
          <w:cs/>
        </w:rPr>
        <w:t xml:space="preserve">பசுமாலக் கடுக்குங்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w:t>
      </w:r>
      <w:r w:rsidRPr="00542FF1">
        <w:rPr>
          <w:rFonts w:ascii="Gandhari Unicode" w:hAnsi="Gandhari Unicode" w:cs="e-Tamil OTC"/>
          <w:cs/>
        </w:rPr>
        <w:t xml:space="preserve"> காந்தள் வேலிச் சிறுகுடி பசிப்பிற் </w:t>
      </w:r>
      <w:r w:rsidRPr="00542FF1">
        <w:rPr>
          <w:rFonts w:ascii="Gandhari Unicode" w:hAnsi="Gandhari Unicode" w:cs="e-Tamil OTC"/>
        </w:rPr>
        <w:t xml:space="preserve">C2+3v,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 வேலிச் சிறுகுடிப் பசுப்பிற் </w:t>
      </w:r>
      <w:r w:rsidRPr="00542FF1">
        <w:rPr>
          <w:rFonts w:ascii="Gandhari Unicode" w:hAnsi="Gandhari Unicode" w:cs="e-Tamil OTC"/>
        </w:rPr>
        <w:t xml:space="preserve">L1, C1+3, G1; </w:t>
      </w:r>
      <w:r w:rsidRPr="00542FF1">
        <w:rPr>
          <w:rFonts w:ascii="Gandhari Unicode" w:hAnsi="Gandhari Unicode" w:cs="e-Tamil OTC"/>
          <w:cs/>
        </w:rPr>
        <w:t xml:space="preserve">காந்தள் வேலிச் சிறுகுடிப் பசித்தெனக் </w:t>
      </w:r>
      <w:r w:rsidRPr="00542FF1">
        <w:rPr>
          <w:rFonts w:ascii="Gandhari Unicode" w:hAnsi="Gandhari Unicode" w:cs="e-Tamil OTC"/>
        </w:rPr>
        <w:t xml:space="preserve">C2v,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காந்தளஞ் சிலம்பிற் சிறுகுடி பசித்தென </w:t>
      </w:r>
      <w:r w:rsidRPr="00542FF1">
        <w:rPr>
          <w:rFonts w:ascii="Gandhari Unicode" w:hAnsi="Gandhari Unicode" w:cs="e-Tamil OTC"/>
        </w:rPr>
        <w:t xml:space="preserve">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காந்தளஞ் சிலம்பிற் சிறுகுடி பசிப்பிற் </w:t>
      </w:r>
      <w:r w:rsidRPr="00542FF1">
        <w:rPr>
          <w:rFonts w:ascii="Gandhari Unicode" w:hAnsi="Gandhari Unicode" w:cs="e-Tamil OTC"/>
        </w:rPr>
        <w:t xml:space="preserve">AT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வேழத்துக் </w:t>
      </w:r>
      <w:r w:rsidRPr="00542FF1">
        <w:rPr>
          <w:rFonts w:ascii="Gandhari Unicode" w:hAnsi="Gandhari Unicode" w:cs="e-Tamil OTC"/>
        </w:rPr>
        <w:t xml:space="preserve">L1, C1+2v+3,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யானைக் </w:t>
      </w:r>
      <w:r w:rsidRPr="00542FF1">
        <w:rPr>
          <w:rFonts w:ascii="Gandhari Unicode" w:hAnsi="Gandhari Unicode" w:cs="e-Tamil OTC"/>
        </w:rPr>
        <w:t xml:space="preserve">C2, May., </w:t>
      </w:r>
      <w:proofErr w:type="spellStart"/>
      <w:r w:rsidRPr="00542FF1">
        <w:rPr>
          <w:rFonts w:ascii="Gandhari Unicode" w:hAnsi="Gandhari Unicode" w:cs="e-Tamil OTC"/>
        </w:rPr>
        <w:t>Kūḻ</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Caṅ</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லோரிக் </w:t>
      </w:r>
      <w:r w:rsidRPr="00542FF1">
        <w:rPr>
          <w:rFonts w:ascii="Gandhari Unicode" w:hAnsi="Gandhari Unicode" w:cs="e-Tamil OTC"/>
        </w:rPr>
        <w:t xml:space="preserve">L1, C1+2+3, G1+2, EA; </w:t>
      </w:r>
      <w:r w:rsidRPr="00542FF1">
        <w:rPr>
          <w:rFonts w:ascii="Gandhari Unicode" w:hAnsi="Gandhari Unicode" w:cs="e-Tamil OTC"/>
          <w:cs/>
        </w:rPr>
        <w:t xml:space="preserve">லோரி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தனளே </w:t>
      </w:r>
      <w:r w:rsidRPr="00542FF1">
        <w:rPr>
          <w:rFonts w:ascii="Gandhari Unicode" w:hAnsi="Gandhari Unicode" w:cs="e-Tamil OTC"/>
        </w:rPr>
        <w:t xml:space="preserve">L1, 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 </w:t>
      </w:r>
      <w:r w:rsidRPr="00542FF1">
        <w:rPr>
          <w:rFonts w:ascii="Gandhari Unicode" w:hAnsi="Gandhari Unicode" w:cs="e-Tamil OTC"/>
        </w:rPr>
        <w:t>C3v, G1</w:t>
      </w:r>
    </w:p>
    <w:p w14:paraId="49801BDA" w14:textId="77777777" w:rsidR="0092153D" w:rsidRPr="00542FF1" w:rsidRDefault="0092153D">
      <w:pPr>
        <w:pStyle w:val="Textbody"/>
        <w:spacing w:after="29"/>
        <w:rPr>
          <w:rFonts w:ascii="Gandhari Unicode" w:hAnsi="Gandhari Unicode" w:cs="e-Tamil OTC"/>
        </w:rPr>
      </w:pPr>
    </w:p>
    <w:p w14:paraId="52B946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aruvi</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aivaṉam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vitti</w:t>
      </w:r>
      <w:proofErr w:type="spellEnd"/>
      <w:r w:rsidR="008C6CA4">
        <w:rPr>
          <w:rFonts w:ascii="Gandhari Unicode" w:hAnsi="Gandhari Unicode" w:cs="e-Tamil OTC"/>
          <w:lang w:val="en-GB"/>
        </w:rPr>
        <w:t>+</w:t>
      </w:r>
    </w:p>
    <w:p w14:paraId="28D446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kuḷaviyoṭu</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kaṭkum</w:t>
      </w:r>
      <w:proofErr w:type="spellEnd"/>
    </w:p>
    <w:p w14:paraId="7296B8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kāntaḷ</w:t>
      </w:r>
      <w:proofErr w:type="spellEnd"/>
      <w:r w:rsidRPr="00542FF1">
        <w:rPr>
          <w:rFonts w:ascii="Gandhari Unicode" w:hAnsi="Gandhari Unicode" w:cs="e-Tamil OTC"/>
          <w:i/>
          <w:iCs/>
        </w:rPr>
        <w:t xml:space="preserve"> </w:t>
      </w:r>
      <w:proofErr w:type="spellStart"/>
      <w:r w:rsidRPr="00542FF1">
        <w:rPr>
          <w:rFonts w:ascii="Gandhari Unicode" w:hAnsi="Gandhari Unicode" w:cs="e-Tamil OTC"/>
          <w:i/>
          <w:iCs/>
          <w:lang w:val="en-GB"/>
        </w:rPr>
        <w:t>vēli</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pacippiṉ</w:t>
      </w:r>
      <w:proofErr w:type="spellEnd"/>
    </w:p>
    <w:p w14:paraId="1B3583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lang w:val="en-GB"/>
        </w:rPr>
        <w:t>vēḻattu</w:t>
      </w:r>
      <w:proofErr w:type="spellEnd"/>
      <w:r w:rsidR="008C6CA4">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w:t>
      </w:r>
      <w:r w:rsidR="008C6CA4">
        <w:rPr>
          <w:rFonts w:ascii="Gandhari Unicode" w:hAnsi="Gandhari Unicode" w:cs="e-Tamil OTC"/>
          <w:lang w:val="en-GB"/>
        </w:rPr>
        <w:t>utt</w:t>
      </w:r>
      <w:proofErr w:type="spellEnd"/>
      <w:r w:rsidR="008C6C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uṇṇum</w:t>
      </w:r>
      <w:proofErr w:type="spellEnd"/>
    </w:p>
    <w:p w14:paraId="6EFA1AA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val</w:t>
      </w:r>
      <w:proofErr w:type="gramEnd"/>
      <w:r w:rsidRPr="00542FF1">
        <w:rPr>
          <w:rFonts w:ascii="Gandhari Unicode" w:hAnsi="Gandhari Unicode" w:cs="e-Tamil OTC"/>
          <w:lang w:val="fr-FR"/>
        </w:rPr>
        <w:t xml:space="preserve"> vil </w:t>
      </w:r>
      <w:r w:rsidR="008C6CA4">
        <w:rPr>
          <w:rFonts w:ascii="Gandhari Unicode" w:hAnsi="Gandhari Unicode" w:cs="e-Tamil OTC"/>
          <w:lang w:val="fr-FR"/>
        </w:rPr>
        <w:t>+</w:t>
      </w:r>
      <w:proofErr w:type="spellStart"/>
      <w:r w:rsidRPr="00542FF1">
        <w:rPr>
          <w:rFonts w:ascii="Gandhari Unicode" w:hAnsi="Gandhari Unicode" w:cs="e-Tamil OTC"/>
          <w:lang w:val="fr-FR"/>
        </w:rPr>
        <w:t>ōri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kolli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kuṭa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varai</w:t>
      </w:r>
      <w:proofErr w:type="spellEnd"/>
      <w:r w:rsidR="008C6CA4">
        <w:rPr>
          <w:rFonts w:ascii="Gandhari Unicode" w:hAnsi="Gandhari Unicode" w:cs="e-Tamil OTC"/>
          <w:lang w:val="fr-FR"/>
        </w:rPr>
        <w:t>+</w:t>
      </w:r>
    </w:p>
    <w:p w14:paraId="0BDC522E"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pāvaiyiṉ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maṭa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vantaṉaḷ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1E4971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maṇattaṟk</w:t>
      </w:r>
      <w:proofErr w:type="spellEnd"/>
      <w:proofErr w:type="gram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ariya</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paṇai</w:t>
      </w:r>
      <w:proofErr w:type="spellEnd"/>
      <w:r w:rsidR="008C6CA4">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perum</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tōḷ</w:t>
      </w:r>
      <w:proofErr w:type="spellEnd"/>
      <w:r w:rsidR="008C6CA4">
        <w:rPr>
          <w:rFonts w:ascii="Gandhari Unicode" w:hAnsi="Gandhari Unicode" w:cs="e-Tamil OTC"/>
          <w:lang w:val="fr-FR"/>
        </w:rPr>
        <w:t>-</w:t>
      </w:r>
      <w:r w:rsidRPr="00542FF1">
        <w:rPr>
          <w:rFonts w:ascii="Gandhari Unicode" w:hAnsi="Gandhari Unicode" w:cs="e-Tamil OTC"/>
          <w:lang w:val="fr-FR"/>
        </w:rPr>
        <w:t>ē.</w:t>
      </w:r>
    </w:p>
    <w:p w14:paraId="029302BB" w14:textId="77777777" w:rsidR="0092153D" w:rsidRPr="00542FF1" w:rsidRDefault="0092153D">
      <w:pPr>
        <w:pStyle w:val="Textbody"/>
        <w:spacing w:after="29"/>
        <w:rPr>
          <w:rFonts w:ascii="Gandhari Unicode" w:hAnsi="Gandhari Unicode" w:cs="e-Tamil OTC"/>
          <w:lang w:val="fr-FR"/>
        </w:rPr>
      </w:pPr>
    </w:p>
    <w:p w14:paraId="5CDC764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Declared to the companion.</w:t>
      </w:r>
    </w:p>
    <w:p w14:paraId="10B18FE8"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Uttered to [his] own heart, by him who came back, led astray by a wrong sign.</w:t>
      </w:r>
    </w:p>
    <w:p w14:paraId="06EA7E2B" w14:textId="77777777" w:rsidR="0092153D" w:rsidRPr="00542FF1" w:rsidRDefault="0092153D">
      <w:pPr>
        <w:pStyle w:val="Textbody"/>
        <w:spacing w:after="29"/>
        <w:rPr>
          <w:rFonts w:ascii="Gandhari Unicode" w:hAnsi="Gandhari Unicode" w:cs="e-Tamil OTC"/>
          <w:lang w:val="en-GB"/>
        </w:rPr>
      </w:pPr>
    </w:p>
    <w:p w14:paraId="6CF6E4A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waterfall area</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proofErr w:type="gramStart"/>
      <w:r w:rsidRPr="00542FF1">
        <w:rPr>
          <w:rFonts w:ascii="Gandhari Unicode" w:hAnsi="Gandhari Unicode" w:cs="e-Tamil OTC"/>
          <w:lang w:val="en-GB"/>
        </w:rPr>
        <w:t>wild-rice</w:t>
      </w:r>
      <w:proofErr w:type="gramEnd"/>
      <w:r w:rsidRPr="00542FF1">
        <w:rPr>
          <w:rFonts w:ascii="Gandhari Unicode" w:hAnsi="Gandhari Unicode" w:cs="e-Tamil OTC"/>
          <w:lang w:val="en-GB"/>
        </w:rPr>
        <w:t xml:space="preserve"> sown</w:t>
      </w:r>
    </w:p>
    <w:p w14:paraId="56AEBAE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big leaf wild-jasmine-with green bowstring-hemp plucking-</w:t>
      </w:r>
    </w:p>
    <w:p w14:paraId="084405E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Malabar-lily fence</w:t>
      </w:r>
      <w:r w:rsidRPr="00542FF1">
        <w:rPr>
          <w:rFonts w:ascii="Gandhari Unicode" w:hAnsi="Gandhari Unicode" w:cs="e-Tamil OTC"/>
        </w:rPr>
        <w:t xml:space="preserve"> </w:t>
      </w:r>
      <w:r w:rsidRPr="00542FF1">
        <w:rPr>
          <w:rFonts w:ascii="Gandhari Unicode" w:hAnsi="Gandhari Unicode" w:cs="e-Tamil OTC"/>
          <w:lang w:val="en-GB"/>
        </w:rPr>
        <w:t>little home hungry-if</w:t>
      </w:r>
    </w:p>
    <w:p w14:paraId="34A369A7" w14:textId="77777777" w:rsidR="0092153D" w:rsidRPr="00542FF1" w:rsidRDefault="00014CDD" w:rsidP="00925807">
      <w:pPr>
        <w:pStyle w:val="Textbody"/>
        <w:spacing w:after="0" w:line="259" w:lineRule="exact"/>
        <w:rPr>
          <w:rFonts w:ascii="Gandhari Unicode" w:hAnsi="Gandhari Unicode" w:cs="e-Tamil OTC"/>
        </w:rPr>
      </w:pPr>
      <w:r w:rsidRPr="00542FF1">
        <w:rPr>
          <w:rFonts w:ascii="Gandhari Unicode" w:hAnsi="Gandhari Unicode" w:cs="e-Tamil OTC"/>
          <w:lang w:val="en-GB"/>
        </w:rPr>
        <w:t>quick eye elephant-bull-</w:t>
      </w:r>
      <w:r w:rsidRPr="00542FF1">
        <w:rPr>
          <w:rFonts w:ascii="Gandhari Unicode" w:hAnsi="Gandhari Unicode" w:cs="e-Tamil OTC"/>
        </w:rPr>
        <w:t xml:space="preserve"> </w:t>
      </w:r>
      <w:r w:rsidR="00925807" w:rsidRPr="00542FF1">
        <w:rPr>
          <w:rFonts w:ascii="Gandhari Unicode" w:hAnsi="Gandhari Unicode" w:cs="e-Tamil OTC"/>
          <w:lang w:val="en-GB"/>
        </w:rPr>
        <w:t>tusk</w:t>
      </w:r>
      <w:r w:rsidRPr="00542FF1">
        <w:rPr>
          <w:rFonts w:ascii="Gandhari Unicode" w:hAnsi="Gandhari Unicode" w:cs="e-Tamil OTC"/>
          <w:lang w:val="en-GB"/>
        </w:rPr>
        <w:t xml:space="preserve"> sold eating-</w:t>
      </w:r>
    </w:p>
    <w:p w14:paraId="7C18F35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strong bow </w:t>
      </w:r>
      <w:proofErr w:type="spellStart"/>
      <w:r w:rsidRPr="00542FF1">
        <w:rPr>
          <w:rFonts w:ascii="Gandhari Unicode" w:hAnsi="Gandhari Unicode" w:cs="e-Tamil OTC"/>
          <w:lang w:val="en-GB"/>
        </w:rPr>
        <w:t>Ōri</w:t>
      </w:r>
      <w:proofErr w:type="spellEnd"/>
      <w:r w:rsidRPr="00542FF1">
        <w:rPr>
          <w:rFonts w:ascii="Gandhari Unicode" w:hAnsi="Gandhari Unicode" w:cs="e-Tamil OTC"/>
        </w:rPr>
        <w:t xml:space="preserve"> </w:t>
      </w:r>
      <w:r w:rsidRPr="00542FF1">
        <w:rPr>
          <w:rFonts w:ascii="Gandhari Unicode" w:hAnsi="Gandhari Unicode" w:cs="e-Tamil OTC"/>
          <w:lang w:val="en-GB"/>
        </w:rPr>
        <w:t>Kolli western mountain</w:t>
      </w:r>
    </w:p>
    <w:p w14:paraId="643D7D32"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image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inexperience she-came</w:t>
      </w:r>
      <w:r w:rsidRPr="00542FF1">
        <w:rPr>
          <w:rFonts w:ascii="Gandhari Unicode" w:hAnsi="Gandhari Unicode" w:cs="e-Tamil OTC"/>
          <w:position w:val="6"/>
          <w:lang w:val="en-GB"/>
        </w:rPr>
        <w:t>ē</w:t>
      </w:r>
    </w:p>
    <w:p w14:paraId="25F8C06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uniting(dat.) difficult-they(n.pl.) bamboo big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2FA1612" w14:textId="77777777" w:rsidR="0092153D" w:rsidRPr="00542FF1" w:rsidRDefault="0092153D">
      <w:pPr>
        <w:pStyle w:val="Textbody"/>
        <w:spacing w:after="29"/>
        <w:rPr>
          <w:rFonts w:ascii="Gandhari Unicode" w:hAnsi="Gandhari Unicode" w:cs="e-Tamil OTC"/>
        </w:rPr>
      </w:pPr>
    </w:p>
    <w:p w14:paraId="5F2D8488" w14:textId="77777777" w:rsidR="0092153D" w:rsidRPr="00542FF1" w:rsidRDefault="0092153D">
      <w:pPr>
        <w:pStyle w:val="Textbody"/>
        <w:spacing w:after="29"/>
        <w:rPr>
          <w:rFonts w:ascii="Gandhari Unicode" w:hAnsi="Gandhari Unicode" w:cs="e-Tamil OTC"/>
        </w:rPr>
      </w:pPr>
    </w:p>
    <w:p w14:paraId="704246F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came, inexperience [herself]</w:t>
      </w:r>
      <w:r w:rsidRPr="00542FF1">
        <w:rPr>
          <w:rStyle w:val="FootnoteReference"/>
          <w:rFonts w:ascii="Gandhari Unicode" w:hAnsi="Gandhari Unicode" w:cs="e-Tamil OTC"/>
          <w:lang w:val="en-GB"/>
        </w:rPr>
        <w:footnoteReference w:id="406"/>
      </w:r>
      <w:r w:rsidRPr="00542FF1">
        <w:rPr>
          <w:rFonts w:ascii="Gandhari Unicode" w:hAnsi="Gandhari Unicode" w:cs="e-Tamil OTC"/>
          <w:lang w:val="en-GB"/>
        </w:rPr>
        <w:t xml:space="preserve">, like the </w:t>
      </w:r>
      <w:proofErr w:type="gramStart"/>
      <w:r w:rsidRPr="00542FF1">
        <w:rPr>
          <w:rFonts w:ascii="Gandhari Unicode" w:hAnsi="Gandhari Unicode" w:cs="e-Tamil OTC"/>
          <w:lang w:val="en-GB"/>
        </w:rPr>
        <w:t>image</w:t>
      </w:r>
      <w:proofErr w:type="gramEnd"/>
    </w:p>
    <w:p w14:paraId="39AA8C90"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on the western [side of] mount</w:t>
      </w:r>
      <w:r w:rsidRPr="00542FF1">
        <w:rPr>
          <w:rFonts w:ascii="Gandhari Unicode" w:hAnsi="Gandhari Unicode" w:cs="e-Tamil OTC"/>
        </w:rPr>
        <w:t xml:space="preserve"> </w:t>
      </w:r>
      <w:r w:rsidRPr="00542FF1">
        <w:rPr>
          <w:rFonts w:ascii="Gandhari Unicode" w:hAnsi="Gandhari Unicode" w:cs="e-Tamil OTC"/>
          <w:lang w:val="en-GB"/>
        </w:rPr>
        <w:t>Kolli,</w:t>
      </w:r>
    </w:p>
    <w:p w14:paraId="5EDF47C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[belonging to] </w:t>
      </w:r>
      <w:proofErr w:type="spellStart"/>
      <w:r w:rsidRPr="00542FF1">
        <w:rPr>
          <w:rFonts w:ascii="Gandhari Unicode" w:hAnsi="Gandhari Unicode" w:cs="e-Tamil OTC"/>
          <w:lang w:val="en-GB"/>
        </w:rPr>
        <w:t>Ōri</w:t>
      </w:r>
      <w:proofErr w:type="spellEnd"/>
      <w:r w:rsidRPr="00542FF1">
        <w:rPr>
          <w:rStyle w:val="FootnoteReference"/>
          <w:rFonts w:ascii="Gandhari Unicode" w:hAnsi="Gandhari Unicode" w:cs="e-Tamil OTC"/>
          <w:lang w:val="en-GB"/>
        </w:rPr>
        <w:footnoteReference w:id="407"/>
      </w:r>
      <w:r w:rsidRPr="00542FF1">
        <w:rPr>
          <w:rFonts w:ascii="Gandhari Unicode" w:hAnsi="Gandhari Unicode" w:cs="e-Tamil OTC"/>
          <w:lang w:val="en-GB"/>
        </w:rPr>
        <w:t xml:space="preserve"> with strong bow,</w:t>
      </w:r>
    </w:p>
    <w:p w14:paraId="36D08FFB"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where [people] eat by selling the tooth of the swift-eyed </w:t>
      </w:r>
      <w:proofErr w:type="gramStart"/>
      <w:r w:rsidRPr="00542FF1">
        <w:rPr>
          <w:rFonts w:ascii="Gandhari Unicode" w:hAnsi="Gandhari Unicode" w:cs="e-Tamil OTC"/>
          <w:lang w:val="en-GB"/>
        </w:rPr>
        <w:t>elephant</w:t>
      </w:r>
      <w:proofErr w:type="gramEnd"/>
    </w:p>
    <w:p w14:paraId="7A3053FE"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when they are hungry in small homes with Malabar-lily fences</w:t>
      </w:r>
    </w:p>
    <w:p w14:paraId="2B131FE0"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t xml:space="preserve">that sow wild rice </w:t>
      </w:r>
      <w:proofErr w:type="gramStart"/>
      <w:r w:rsidRPr="00542FF1">
        <w:rPr>
          <w:rFonts w:ascii="Gandhari Unicode" w:hAnsi="Gandhari Unicode" w:cs="e-Tamil OTC"/>
          <w:lang w:val="en-GB"/>
        </w:rPr>
        <w:t>in the area of</w:t>
      </w:r>
      <w:proofErr w:type="gramEnd"/>
      <w:r w:rsidRPr="00542FF1">
        <w:rPr>
          <w:rFonts w:ascii="Gandhari Unicode" w:hAnsi="Gandhari Unicode" w:cs="e-Tamil OTC"/>
          <w:lang w:val="en-GB"/>
        </w:rPr>
        <w:t xml:space="preserve"> waterfalls [and]</w:t>
      </w:r>
    </w:p>
    <w:p w14:paraId="17BA9DBC" w14:textId="77777777" w:rsidR="0092153D" w:rsidRPr="00542FF1" w:rsidRDefault="00014CDD">
      <w:pPr>
        <w:pStyle w:val="Textbody"/>
        <w:tabs>
          <w:tab w:val="left" w:pos="0"/>
          <w:tab w:val="left" w:pos="538"/>
        </w:tabs>
        <w:spacing w:after="74"/>
        <w:rPr>
          <w:rFonts w:ascii="Gandhari Unicode" w:hAnsi="Gandhari Unicode" w:cs="e-Tamil OTC"/>
        </w:rPr>
      </w:pPr>
      <w:r w:rsidRPr="00542FF1">
        <w:rPr>
          <w:rFonts w:ascii="Gandhari Unicode" w:hAnsi="Gandhari Unicode" w:cs="e-Tamil OTC"/>
          <w:lang w:val="en-GB"/>
        </w:rPr>
        <w:tab/>
        <w:t>pluck green bowstring hemp with large-leaved wild jasmine.</w:t>
      </w:r>
      <w:r w:rsidRPr="00542FF1">
        <w:rPr>
          <w:rStyle w:val="FootnoteReference"/>
          <w:rFonts w:ascii="Gandhari Unicode" w:hAnsi="Gandhari Unicode" w:cs="e-Tamil OTC"/>
          <w:lang w:val="en-GB"/>
        </w:rPr>
        <w:footnoteReference w:id="408"/>
      </w:r>
    </w:p>
    <w:p w14:paraId="6D41E21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Difficult to unite with [were her] big bamboo shoulders.</w:t>
      </w:r>
      <w:r w:rsidRPr="00542FF1">
        <w:rPr>
          <w:rStyle w:val="FootnoteReference"/>
          <w:rFonts w:ascii="Gandhari Unicode" w:hAnsi="Gandhari Unicode" w:cs="e-Tamil OTC"/>
          <w:lang w:val="en-GB"/>
        </w:rPr>
        <w:footnoteReference w:id="409"/>
      </w:r>
    </w:p>
    <w:p w14:paraId="138BF11D" w14:textId="77777777" w:rsidR="0092153D" w:rsidRPr="00542FF1" w:rsidRDefault="0092153D">
      <w:pPr>
        <w:pStyle w:val="Textbody"/>
        <w:spacing w:after="0"/>
        <w:rPr>
          <w:rFonts w:ascii="Gandhari Unicode" w:hAnsi="Gandhari Unicode" w:cs="e-Tamil OTC"/>
          <w:b/>
          <w:lang w:val="en-GB"/>
        </w:rPr>
      </w:pPr>
    </w:p>
    <w:p w14:paraId="7AADAE23"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3FE754A"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பரூஉமோவாய்ப் (பருவுமோவாய்</w:t>
      </w:r>
      <w:r w:rsidRPr="00D50F72">
        <w:rPr>
          <w:rFonts w:ascii="e-Tamil OTC" w:hAnsi="e-Tamil OTC" w:cs="e-Tamil OTC"/>
          <w:i w:val="0"/>
          <w:iCs w:val="0"/>
          <w:color w:val="auto"/>
        </w:rPr>
        <w:t xml:space="preserve">, </w:t>
      </w:r>
      <w:r w:rsidRPr="00D50F72">
        <w:rPr>
          <w:rFonts w:ascii="Gandhari Unicode" w:hAnsi="Gandhari Unicode"/>
          <w:i w:val="0"/>
          <w:iCs w:val="0"/>
          <w:color w:val="auto"/>
        </w:rPr>
        <w:t>C1</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பருவமோவாய்) பதுமன்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03E68C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1. </w:t>
      </w:r>
      <w:r w:rsidRPr="00542FF1">
        <w:rPr>
          <w:rFonts w:ascii="Gandhari Unicode" w:hAnsi="Gandhari Unicode" w:cs="e-Tamil OTC"/>
          <w:cs/>
        </w:rPr>
        <w:t>தலைமகட்குப் (</w:t>
      </w:r>
      <w:r w:rsidRPr="00542FF1">
        <w:rPr>
          <w:rFonts w:ascii="Gandhari Unicode" w:hAnsi="Gandhari Unicode" w:cs="e-Tamil OTC"/>
        </w:rPr>
        <w:t xml:space="preserve">C1+3: </w:t>
      </w:r>
      <w:r w:rsidRPr="00542FF1">
        <w:rPr>
          <w:rFonts w:ascii="Gandhari Unicode" w:hAnsi="Gandhari Unicode" w:cs="e-Tamil OTC"/>
          <w:cs/>
        </w:rPr>
        <w:t>தலைமகனார்குப்</w:t>
      </w:r>
      <w:r w:rsidRPr="00542FF1">
        <w:rPr>
          <w:rFonts w:ascii="Gandhari Unicode" w:hAnsi="Gandhari Unicode" w:cs="e-Tamil OTC"/>
        </w:rPr>
        <w:t xml:space="preserve">, C5: </w:t>
      </w:r>
      <w:r w:rsidRPr="00542FF1">
        <w:rPr>
          <w:rFonts w:ascii="Gandhari Unicode" w:hAnsi="Gandhari Unicode" w:cs="e-Tamil OTC"/>
          <w:cs/>
        </w:rPr>
        <w:t>தலைமகளுக்குப்) பாங்காயினார் கேட்பச் சொலலியது.</w:t>
      </w:r>
    </w:p>
    <w:p w14:paraId="3EA4E9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2. </w:t>
      </w:r>
      <w:r w:rsidRPr="00542FF1">
        <w:rPr>
          <w:rFonts w:ascii="Gandhari Unicode" w:hAnsi="Gandhari Unicode" w:cs="e-Tamil OTC"/>
          <w:cs/>
        </w:rPr>
        <w:t>வலித்த நெஞ்சிற்குச் சொல்லிச் செலவழுங்கியதூஉமாம்.</w:t>
      </w:r>
    </w:p>
    <w:p w14:paraId="57AE8D13" w14:textId="77777777" w:rsidR="0092153D" w:rsidRPr="00542FF1" w:rsidRDefault="0092153D">
      <w:pPr>
        <w:pStyle w:val="Textbody"/>
        <w:spacing w:after="29"/>
        <w:rPr>
          <w:rFonts w:ascii="Gandhari Unicode" w:hAnsi="Gandhari Unicode" w:cs="e-Tamil OTC"/>
        </w:rPr>
      </w:pPr>
    </w:p>
    <w:p w14:paraId="5E66EE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விரிதிரைப்</w:t>
      </w:r>
      <w:r w:rsidRPr="00542FF1">
        <w:rPr>
          <w:rFonts w:ascii="Gandhari Unicode" w:hAnsi="Gandhari Unicode" w:cs="e-Tamil OTC"/>
          <w:cs/>
        </w:rPr>
        <w:t xml:space="preserve"> பெருங்கடல் வளைஇய வுலகமு</w:t>
      </w:r>
    </w:p>
    <w:p w14:paraId="2DD065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மரிதுபெறு சிறப்பிற் புத்தே ணாடு</w:t>
      </w:r>
    </w:p>
    <w:p w14:paraId="2ECAFB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மிரண்டுந் தூக்கிற் சீர்சா லாவே</w:t>
      </w:r>
    </w:p>
    <w:p w14:paraId="3C18ED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பூப்போ லுண்கட் பொன்போன் மேனி</w:t>
      </w:r>
    </w:p>
    <w:p w14:paraId="2350D1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மாண்வரி யல்குற் குறுமக</w:t>
      </w:r>
    </w:p>
    <w:p w14:paraId="6E7C9E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தோண்மாறு படூஉம் </w:t>
      </w:r>
      <w:bookmarkStart w:id="22" w:name="DDE_LINK2"/>
      <w:r w:rsidRPr="00542FF1">
        <w:rPr>
          <w:rFonts w:ascii="Gandhari Unicode" w:hAnsi="Gandhari Unicode" w:cs="e-Tamil OTC"/>
          <w:cs/>
        </w:rPr>
        <w:t>வைக</w:t>
      </w:r>
      <w:bookmarkEnd w:id="22"/>
      <w:r w:rsidRPr="00542FF1">
        <w:rPr>
          <w:rFonts w:ascii="Gandhari Unicode" w:hAnsi="Gandhari Unicode" w:cs="e-Tamil OTC"/>
          <w:cs/>
        </w:rPr>
        <w:t>லோ டெமக்கே.</w:t>
      </w:r>
    </w:p>
    <w:p w14:paraId="3DE1F30D" w14:textId="77777777" w:rsidR="0092153D" w:rsidRPr="00542FF1" w:rsidRDefault="0092153D">
      <w:pPr>
        <w:pStyle w:val="Textbody"/>
        <w:spacing w:after="29"/>
        <w:rPr>
          <w:rFonts w:ascii="Gandhari Unicode" w:hAnsi="Gandhari Unicode" w:cs="e-Tamil OTC"/>
        </w:rPr>
      </w:pPr>
    </w:p>
    <w:p w14:paraId="20361D7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L1, C1+2+5, G1+4,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வருதிரைப்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வுலகமு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மரிதுபெறு </w:t>
      </w:r>
      <w:r w:rsidRPr="00542FF1">
        <w:rPr>
          <w:rFonts w:ascii="Gandhari Unicode" w:eastAsia="URW Palladio UNI" w:hAnsi="Gandhari Unicode" w:cs="e-Tamil OTC"/>
        </w:rPr>
        <w:t xml:space="preserve">L1, C1+2, G2, EA; </w:t>
      </w:r>
      <w:r w:rsidRPr="00542FF1">
        <w:rPr>
          <w:rFonts w:ascii="Gandhari Unicode" w:eastAsia="URW Palladio UNI" w:hAnsi="Gandhari Unicode" w:cs="e-Tamil OTC"/>
          <w:cs/>
        </w:rPr>
        <w:t xml:space="preserve">வுலகமும்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அரிதுபெறு </w:t>
      </w:r>
      <w:r w:rsidRPr="00542FF1">
        <w:rPr>
          <w:rFonts w:ascii="Gandhari Unicode" w:eastAsia="URW Palladio UNI" w:hAnsi="Gandhari Unicode" w:cs="e-Tamil OTC"/>
        </w:rPr>
        <w:t>C3+5, G1 •</w:t>
      </w:r>
      <w:r w:rsidRPr="00542FF1">
        <w:rPr>
          <w:rFonts w:ascii="Gandhari Unicode"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யல்குற்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யாகக் </w:t>
      </w:r>
      <w:r w:rsidRPr="00542FF1">
        <w:rPr>
          <w:rFonts w:ascii="Gandhari Unicode" w:hAnsi="Gandhari Unicode" w:cs="e-Tamil OTC"/>
        </w:rPr>
        <w:t xml:space="preserve">EA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வைகலோ </w:t>
      </w:r>
      <w:r w:rsidRPr="00542FF1">
        <w:rPr>
          <w:rFonts w:ascii="Gandhari Unicode" w:hAnsi="Gandhari Unicode" w:cs="e-Tamil OTC"/>
        </w:rPr>
        <w:t xml:space="preserve">C5, G1+2; </w:t>
      </w:r>
      <w:r w:rsidRPr="00542FF1">
        <w:rPr>
          <w:rFonts w:ascii="Gandhari Unicode" w:hAnsi="Gandhari Unicode" w:cs="e-Tamil OTC"/>
          <w:cs/>
        </w:rPr>
        <w:t xml:space="preserve">வைகலொ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w:t>
      </w:r>
    </w:p>
    <w:p w14:paraId="5714BBEA" w14:textId="77777777" w:rsidR="0092153D" w:rsidRPr="00542FF1" w:rsidRDefault="0092153D">
      <w:pPr>
        <w:pStyle w:val="Textbody"/>
        <w:spacing w:after="29"/>
        <w:rPr>
          <w:rFonts w:ascii="Gandhari Unicode" w:hAnsi="Gandhari Unicode" w:cs="e-Tamil OTC"/>
        </w:rPr>
      </w:pPr>
    </w:p>
    <w:p w14:paraId="5179D2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viri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tirai</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kaṭal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vaḷaiiya</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ulakam</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498D782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aritu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ciṟappiṉ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puttēḷ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nāṭ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um</w:t>
      </w:r>
    </w:p>
    <w:p w14:paraId="534843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iraṇṭ</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tūkkiṉ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cīr</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cālā</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66450F8"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pū</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uṇ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kaṉ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pōl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mēṉi</w:t>
      </w:r>
      <w:proofErr w:type="spellEnd"/>
    </w:p>
    <w:p w14:paraId="218305B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māṇ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vari</w:t>
      </w:r>
      <w:proofErr w:type="spellEnd"/>
      <w:r w:rsidRPr="008069F7">
        <w:rPr>
          <w:rFonts w:ascii="Gandhari Unicode" w:hAnsi="Gandhari Unicode" w:cs="e-Tamil OTC"/>
          <w:lang w:val="de-DE"/>
        </w:rPr>
        <w:t xml:space="preserve"> </w:t>
      </w:r>
      <w:r w:rsidR="00CC777F" w:rsidRPr="008069F7">
        <w:rPr>
          <w:rFonts w:ascii="Gandhari Unicode" w:hAnsi="Gandhari Unicode" w:cs="e-Tamil OTC"/>
          <w:lang w:val="de-DE"/>
        </w:rPr>
        <w:t>~</w:t>
      </w:r>
      <w:proofErr w:type="spellStart"/>
      <w:r w:rsidRPr="008069F7">
        <w:rPr>
          <w:rFonts w:ascii="Gandhari Unicode" w:hAnsi="Gandhari Unicode" w:cs="e-Tamil OTC"/>
          <w:lang w:val="de-DE"/>
        </w:rPr>
        <w:t>alkul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kuṟu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makaḷ</w:t>
      </w:r>
      <w:proofErr w:type="spellEnd"/>
    </w:p>
    <w:p w14:paraId="3A7E6212" w14:textId="77777777" w:rsidR="0092153D" w:rsidRPr="008069F7" w:rsidRDefault="00014CDD">
      <w:pPr>
        <w:pStyle w:val="Textbody"/>
        <w:spacing w:after="29" w:line="260" w:lineRule="exact"/>
        <w:rPr>
          <w:rFonts w:ascii="Gandhari Unicode" w:hAnsi="Gandhari Unicode" w:cs="e-Tamil OTC"/>
          <w:lang w:val="de-DE"/>
        </w:rPr>
      </w:pPr>
      <w:proofErr w:type="spellStart"/>
      <w:r w:rsidRPr="008069F7">
        <w:rPr>
          <w:rFonts w:ascii="Gandhari Unicode" w:hAnsi="Gandhari Unicode" w:cs="e-Tamil OTC"/>
          <w:lang w:val="de-DE"/>
        </w:rPr>
        <w:t>tōḷ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māṟu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paṭūum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vaikalōṭ</w:t>
      </w:r>
      <w:proofErr w:type="spellEnd"/>
      <w:r w:rsidR="0060544D" w:rsidRPr="008069F7">
        <w:rPr>
          <w:rFonts w:ascii="Gandhari Unicode" w:hAnsi="Gandhari Unicode" w:cs="e-Tamil OTC"/>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emakk</w:t>
      </w:r>
      <w:proofErr w:type="spellEnd"/>
      <w:r w:rsidR="00CC777F" w:rsidRPr="008069F7">
        <w:rPr>
          <w:rFonts w:ascii="Gandhari Unicode" w:hAnsi="Gandhari Unicode" w:cs="e-Tamil OTC"/>
          <w:lang w:val="de-DE"/>
        </w:rPr>
        <w:t>*-</w:t>
      </w:r>
      <w:r w:rsidRPr="008069F7">
        <w:rPr>
          <w:rFonts w:ascii="Gandhari Unicode" w:hAnsi="Gandhari Unicode" w:cs="e-Tamil OTC"/>
          <w:lang w:val="de-DE"/>
        </w:rPr>
        <w:t>ē.</w:t>
      </w:r>
    </w:p>
    <w:p w14:paraId="1D850F4D" w14:textId="77777777" w:rsidR="0092153D" w:rsidRPr="008069F7" w:rsidRDefault="0092153D">
      <w:pPr>
        <w:pStyle w:val="Textbody"/>
        <w:spacing w:after="29" w:line="260" w:lineRule="exact"/>
        <w:rPr>
          <w:rFonts w:ascii="Gandhari Unicode" w:hAnsi="Gandhari Unicode" w:cs="e-Tamil OTC"/>
          <w:u w:val="single"/>
          <w:lang w:val="de-DE"/>
        </w:rPr>
      </w:pPr>
    </w:p>
    <w:p w14:paraId="14A8D0BF" w14:textId="77777777" w:rsidR="0092153D" w:rsidRPr="008069F7" w:rsidRDefault="0092153D">
      <w:pPr>
        <w:pStyle w:val="Textbody"/>
        <w:spacing w:after="29" w:line="260" w:lineRule="exact"/>
        <w:rPr>
          <w:rFonts w:ascii="Gandhari Unicode" w:hAnsi="Gandhari Unicode" w:cs="e-Tamil OTC"/>
          <w:u w:val="single"/>
          <w:lang w:val="de-DE"/>
        </w:rPr>
      </w:pPr>
    </w:p>
    <w:p w14:paraId="2B5CE5B6" w14:textId="77777777" w:rsidR="0092153D" w:rsidRPr="008069F7" w:rsidRDefault="0092153D">
      <w:pPr>
        <w:pStyle w:val="Textbody"/>
        <w:spacing w:after="29" w:line="260" w:lineRule="exact"/>
        <w:rPr>
          <w:rFonts w:ascii="Gandhari Unicode" w:hAnsi="Gandhari Unicode" w:cs="e-Tamil OTC"/>
          <w:u w:val="single"/>
          <w:lang w:val="de-DE"/>
        </w:rPr>
      </w:pPr>
    </w:p>
    <w:p w14:paraId="25E5450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to hear for those who are close to HER.</w:t>
      </w:r>
    </w:p>
    <w:p w14:paraId="67968D3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What suspends from going, uttered to a heart that has become greedy.</w:t>
      </w:r>
    </w:p>
    <w:p w14:paraId="15B539A0" w14:textId="77777777" w:rsidR="0092153D" w:rsidRPr="00542FF1" w:rsidRDefault="0092153D">
      <w:pPr>
        <w:pStyle w:val="Textbody"/>
        <w:spacing w:after="29" w:line="260" w:lineRule="exact"/>
        <w:rPr>
          <w:rFonts w:ascii="Gandhari Unicode" w:hAnsi="Gandhari Unicode" w:cs="e-Tamil OTC"/>
          <w:u w:val="single"/>
          <w:lang w:val="en-GB"/>
        </w:rPr>
      </w:pPr>
    </w:p>
    <w:p w14:paraId="64706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expand- wave</w:t>
      </w:r>
      <w:r w:rsidRPr="00542FF1">
        <w:rPr>
          <w:rFonts w:ascii="Gandhari Unicode" w:hAnsi="Gandhari Unicode" w:cs="e-Tamil OTC"/>
        </w:rPr>
        <w:t xml:space="preserve"> </w:t>
      </w:r>
      <w:r w:rsidRPr="00542FF1">
        <w:rPr>
          <w:rFonts w:ascii="Gandhari Unicode" w:hAnsi="Gandhari Unicode" w:cs="e-Tamil OTC"/>
          <w:lang w:val="en-GB"/>
        </w:rPr>
        <w:t xml:space="preserve">big sea surrounding- </w:t>
      </w:r>
      <w:proofErr w:type="gramStart"/>
      <w:r w:rsidRPr="00542FF1">
        <w:rPr>
          <w:rFonts w:ascii="Gandhari Unicode" w:hAnsi="Gandhari Unicode" w:cs="e-Tamil OTC"/>
          <w:lang w:val="en-GB"/>
        </w:rPr>
        <w:t>world</w:t>
      </w:r>
      <w:r w:rsidRPr="00542FF1">
        <w:rPr>
          <w:rFonts w:ascii="Gandhari Unicode" w:hAnsi="Gandhari Unicode" w:cs="e-Tamil OTC"/>
          <w:position w:val="6"/>
          <w:lang w:val="en-GB"/>
        </w:rPr>
        <w:t>um</w:t>
      </w:r>
      <w:proofErr w:type="gramEnd"/>
    </w:p>
    <w:p w14:paraId="475836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 obtain- superiority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 xml:space="preserve"> land</w:t>
      </w:r>
      <w:r w:rsidRPr="00542FF1">
        <w:rPr>
          <w:rFonts w:ascii="Gandhari Unicode" w:hAnsi="Gandhari Unicode" w:cs="e-Tamil OTC"/>
          <w:position w:val="6"/>
          <w:lang w:val="en-GB"/>
        </w:rPr>
        <w:t>um</w:t>
      </w:r>
    </w:p>
    <w:p w14:paraId="1E1E45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two</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lift-if excellence not-worthy-they(n.pl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EE3A44">
        <w:rPr>
          <w:rStyle w:val="FootnoteReference"/>
          <w:rFonts w:ascii="Gandhari Unicode" w:hAnsi="Gandhari Unicode" w:cs="e-Tamil OTC"/>
          <w:lang w:val="en-GB"/>
        </w:rPr>
        <w:footnoteReference w:id="410"/>
      </w:r>
    </w:p>
    <w:p w14:paraId="0A64A79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 similar collyrium eye gold similar body</w:t>
      </w:r>
    </w:p>
    <w:p w14:paraId="527F05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glory line hip short daughter </w:t>
      </w:r>
      <w:r w:rsidRPr="00542FF1">
        <w:rPr>
          <w:rFonts w:ascii="Gandhari Unicode" w:hAnsi="Gandhari Unicode" w:cs="e-Tamil OTC"/>
          <w:lang w:val="en-GB"/>
        </w:rPr>
        <w:tab/>
      </w:r>
    </w:p>
    <w:p w14:paraId="6E0BACA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shoulder change- happening- day-with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50EB54B7" w14:textId="77777777" w:rsidR="0092153D" w:rsidRPr="00542FF1" w:rsidRDefault="0092153D">
      <w:pPr>
        <w:pStyle w:val="Textbody"/>
        <w:spacing w:after="29"/>
        <w:rPr>
          <w:rFonts w:ascii="Gandhari Unicode" w:hAnsi="Gandhari Unicode" w:cs="e-Tamil OTC"/>
          <w:lang w:val="en-GB"/>
        </w:rPr>
      </w:pPr>
    </w:p>
    <w:p w14:paraId="6F1DC66C" w14:textId="77777777" w:rsidR="0092153D" w:rsidRPr="00542FF1" w:rsidRDefault="0092153D">
      <w:pPr>
        <w:pStyle w:val="Textbody"/>
        <w:spacing w:after="29"/>
        <w:rPr>
          <w:rFonts w:ascii="Gandhari Unicode" w:hAnsi="Gandhari Unicode" w:cs="e-Tamil OTC"/>
          <w:lang w:val="en-GB"/>
        </w:rPr>
      </w:pPr>
    </w:p>
    <w:p w14:paraId="6452042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Weighing both:</w:t>
      </w:r>
    </w:p>
    <w:p w14:paraId="39776F1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[whole] world surrounded by the broad-waved big </w:t>
      </w:r>
      <w:proofErr w:type="gramStart"/>
      <w:r w:rsidRPr="00542FF1">
        <w:rPr>
          <w:rFonts w:ascii="Gandhari Unicode" w:hAnsi="Gandhari Unicode" w:cs="e-Tamil OTC"/>
          <w:lang w:val="en-GB"/>
        </w:rPr>
        <w:t>sea</w:t>
      </w:r>
      <w:proofErr w:type="gramEnd"/>
    </w:p>
    <w:p w14:paraId="35EDB4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the country of the gods, of an excellence hard to obtain</w:t>
      </w:r>
      <w:r w:rsidRPr="00542FF1">
        <w:rPr>
          <w:rStyle w:val="FootnoteReference"/>
          <w:rFonts w:ascii="Gandhari Unicode" w:hAnsi="Gandhari Unicode" w:cs="e-Tamil OTC"/>
          <w:lang w:val="en-GB"/>
        </w:rPr>
        <w:footnoteReference w:id="411"/>
      </w:r>
      <w:r w:rsidRPr="00542FF1">
        <w:rPr>
          <w:rFonts w:ascii="Gandhari Unicode" w:hAnsi="Gandhari Unicode" w:cs="e-Tamil OTC"/>
          <w:lang w:val="en-GB"/>
        </w:rPr>
        <w:t>,</w:t>
      </w:r>
    </w:p>
    <w:p w14:paraId="7B2E8E3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for us they are not equal in worth</w:t>
      </w:r>
    </w:p>
    <w:p w14:paraId="44138430"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to the day that comes and changes the shoulder</w:t>
      </w:r>
    </w:p>
    <w:p w14:paraId="3BC310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of the little woman with hips of glorious outline,</w:t>
      </w:r>
    </w:p>
    <w:p w14:paraId="456E79F2" w14:textId="77777777" w:rsidR="0092153D" w:rsidRPr="00542FF1" w:rsidRDefault="00014CDD">
      <w:pPr>
        <w:pStyle w:val="Textbody"/>
        <w:tabs>
          <w:tab w:val="left" w:pos="1038"/>
        </w:tabs>
        <w:spacing w:after="0"/>
        <w:rPr>
          <w:rFonts w:ascii="Gandhari Unicode" w:hAnsi="Gandhari Unicode" w:cs="e-Tamil OTC"/>
        </w:rPr>
      </w:pPr>
      <w:r w:rsidRPr="00542FF1">
        <w:rPr>
          <w:rFonts w:ascii="Gandhari Unicode" w:hAnsi="Gandhari Unicode" w:cs="e-Tamil OTC"/>
          <w:lang w:val="en-GB"/>
        </w:rPr>
        <w:tab/>
        <w:t>a body like gold [and] collyrium eyes like flowers</w:t>
      </w:r>
      <w:r w:rsidRPr="00542FF1">
        <w:rPr>
          <w:rStyle w:val="FootnoteReference"/>
          <w:rFonts w:ascii="Gandhari Unicode" w:hAnsi="Gandhari Unicode" w:cs="e-Tamil OTC"/>
          <w:lang w:val="en-GB"/>
        </w:rPr>
        <w:footnoteReference w:id="412"/>
      </w:r>
      <w:r w:rsidRPr="00542FF1">
        <w:rPr>
          <w:rFonts w:ascii="Gandhari Unicode" w:hAnsi="Gandhari Unicode" w:cs="e-Tamil OTC"/>
          <w:lang w:val="en-GB"/>
        </w:rPr>
        <w:t>.</w:t>
      </w:r>
    </w:p>
    <w:p w14:paraId="3A4904D1" w14:textId="77777777" w:rsidR="0092153D" w:rsidRPr="00542FF1" w:rsidRDefault="0092153D">
      <w:pPr>
        <w:pStyle w:val="Textbody"/>
        <w:spacing w:after="0"/>
        <w:rPr>
          <w:rFonts w:ascii="Gandhari Unicode" w:hAnsi="Gandhari Unicode" w:cs="e-Tamil OTC"/>
          <w:lang w:val="en-GB"/>
        </w:rPr>
      </w:pPr>
    </w:p>
    <w:p w14:paraId="1E4A9FD8" w14:textId="77777777" w:rsidR="0092153D" w:rsidRPr="00542FF1" w:rsidRDefault="0092153D">
      <w:pPr>
        <w:pStyle w:val="Textbody"/>
        <w:spacing w:after="0"/>
        <w:rPr>
          <w:rFonts w:ascii="Gandhari Unicode" w:hAnsi="Gandhari Unicode" w:cs="e-Tamil OTC"/>
          <w:lang w:val="en-GB"/>
        </w:rPr>
      </w:pPr>
    </w:p>
    <w:p w14:paraId="2FE2D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6b </w:t>
      </w:r>
      <w:r w:rsidRPr="00542FF1">
        <w:rPr>
          <w:rFonts w:ascii="Gandhari Unicode" w:hAnsi="Gandhari Unicode" w:cs="e-Tamil OTC"/>
          <w:lang w:val="en-GB"/>
        </w:rPr>
        <w:tab/>
        <w:t>with the day [her] shoulders experienced opposition ...</w:t>
      </w:r>
      <w:r w:rsidRPr="00542FF1">
        <w:rPr>
          <w:rStyle w:val="FootnoteReference"/>
          <w:rFonts w:ascii="Gandhari Unicode" w:hAnsi="Gandhari Unicode" w:cs="e-Tamil OTC"/>
          <w:lang w:val="en-GB"/>
        </w:rPr>
        <w:footnoteReference w:id="413"/>
      </w:r>
    </w:p>
    <w:p w14:paraId="2BE21BA8" w14:textId="77777777" w:rsidR="00D50F72" w:rsidRDefault="00D50F72">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1C4BCAA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i w:val="0"/>
          <w:iCs w:val="0"/>
          <w:color w:val="auto"/>
          <w:lang w:val="en-GB"/>
        </w:rPr>
        <w:lastRenderedPageBreak/>
        <w:t>KT 102</w:t>
      </w:r>
      <w:r w:rsidRPr="00D50F72">
        <w:rPr>
          <w:rFonts w:ascii="e-Tamil OTC" w:hAnsi="e-Tamil OTC" w:cs="e-Tamil OTC"/>
          <w:i w:val="0"/>
          <w:iCs w:val="0"/>
          <w:color w:val="auto"/>
          <w:cs/>
          <w:lang w:val="en-GB"/>
        </w:rPr>
        <w:t xml:space="preserve"> அவ்வையார் (</w:t>
      </w:r>
      <w:r w:rsidRPr="00D50F72">
        <w:rPr>
          <w:rFonts w:ascii="e-Tamil OTC" w:hAnsi="e-Tamil OTC" w:cs="e-Tamil OTC"/>
          <w:i w:val="0"/>
          <w:iCs w:val="0"/>
          <w:color w:val="auto"/>
          <w:cs/>
        </w:rPr>
        <w:t>ஔவையார்)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2A9711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ஆற்றாள் எனக் கவன்ற தோழிக்குக் கிழத்தி யான் யாங்கனம் (</w:t>
      </w:r>
      <w:r w:rsidRPr="00542FF1">
        <w:rPr>
          <w:rFonts w:ascii="Gandhari Unicode" w:hAnsi="Gandhari Unicode" w:cs="e-Tamil OTC"/>
          <w:lang w:val="en-GB"/>
        </w:rPr>
        <w:t>L</w:t>
      </w:r>
      <w:r w:rsidRPr="00542FF1">
        <w:rPr>
          <w:rFonts w:ascii="Gandhari Unicode" w:hAnsi="Gandhari Unicode" w:cs="e-Tamil OTC"/>
          <w:cs/>
          <w:lang w:val="en-GB"/>
        </w:rPr>
        <w:t>1: யாங்ஙனம்) அற்றுவேன் என்கின்றது.</w:t>
      </w:r>
    </w:p>
    <w:p w14:paraId="5964105D" w14:textId="77777777" w:rsidR="0092153D" w:rsidRPr="00542FF1" w:rsidRDefault="0092153D">
      <w:pPr>
        <w:pStyle w:val="Textbody"/>
        <w:spacing w:after="29"/>
        <w:rPr>
          <w:rFonts w:ascii="Gandhari Unicode" w:hAnsi="Gandhari Unicode" w:cs="e-Tamil OTC"/>
        </w:rPr>
      </w:pPr>
    </w:p>
    <w:p w14:paraId="6ED4A2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உள்ளி னுள்ளம் வேமே யுள்ளா</w:t>
      </w:r>
    </w:p>
    <w:p w14:paraId="6E6C71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திருப்பினெம் மளவைத் தன்றே </w:t>
      </w:r>
      <w:r w:rsidRPr="00542FF1">
        <w:rPr>
          <w:rFonts w:ascii="Gandhari Unicode" w:hAnsi="Gandhari Unicode" w:cs="e-Tamil OTC"/>
          <w:u w:val="wave"/>
          <w:cs/>
        </w:rPr>
        <w:t>வருத்தி</w:t>
      </w:r>
      <w:r w:rsidRPr="00542FF1">
        <w:rPr>
          <w:rFonts w:ascii="Gandhari Unicode" w:hAnsi="Gandhari Unicode" w:cs="e-Tamil OTC"/>
          <w:cs/>
        </w:rPr>
        <w:tab/>
      </w:r>
    </w:p>
    <w:p w14:paraId="51478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வான்றோய் வற்றே காமஞ்</w:t>
      </w:r>
    </w:p>
    <w:p w14:paraId="3FB563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ரல்லர்யா மரீஇ யோரே.</w:t>
      </w:r>
    </w:p>
    <w:p w14:paraId="2CC280FF" w14:textId="77777777" w:rsidR="0092153D" w:rsidRPr="00542FF1" w:rsidRDefault="0092153D">
      <w:pPr>
        <w:pStyle w:val="Textbody"/>
        <w:spacing w:after="29"/>
        <w:rPr>
          <w:rFonts w:ascii="Gandhari Unicode" w:hAnsi="Gandhari Unicode" w:cs="e-Tamil OTC"/>
        </w:rPr>
      </w:pPr>
    </w:p>
    <w:p w14:paraId="3CDB821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102 missing in 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திருப்பினெம் </w:t>
      </w:r>
      <w:r w:rsidRPr="00542FF1">
        <w:rPr>
          <w:rFonts w:ascii="Gandhari Unicode" w:eastAsia="URW Palladio UNI" w:hAnsi="Gandhari Unicode" w:cs="e-Tamil OTC"/>
        </w:rPr>
        <w:t xml:space="preserve">L1, C2+3,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திருப்பினெ </w:t>
      </w:r>
      <w:r w:rsidRPr="00542FF1">
        <w:rPr>
          <w:rFonts w:ascii="Gandhari Unicode" w:eastAsia="URW Palladio UNI" w:hAnsi="Gandhari Unicode" w:cs="e-Tamil OTC"/>
        </w:rPr>
        <w:t>C1, G1 •</w:t>
      </w:r>
      <w:r w:rsidRPr="00542FF1">
        <w:rPr>
          <w:rFonts w:ascii="Gandhari Unicode"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bookmarkStart w:id="23" w:name="DDE_LINK92"/>
      <w:r w:rsidRPr="00542FF1">
        <w:rPr>
          <w:rFonts w:ascii="Gandhari Unicode" w:hAnsi="Gandhari Unicode" w:cs="e-Tamil OTC"/>
          <w:cs/>
        </w:rPr>
        <w:t>வருந்தி</w:t>
      </w:r>
      <w:bookmarkEnd w:id="23"/>
      <w:r w:rsidRPr="00542FF1">
        <w:rPr>
          <w:rFonts w:ascii="Gandhari Unicode" w:hAnsi="Gandhari Unicode" w:cs="e-Tamil OTC"/>
          <w:cs/>
        </w:rPr>
        <w:t xml:space="preserve">ன்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I</w:t>
      </w:r>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ரல்லர்யா மரீஇ யோரே </w:t>
      </w:r>
      <w:r w:rsidRPr="00542FF1">
        <w:rPr>
          <w:rFonts w:ascii="Gandhari Unicode" w:hAnsi="Gandhari Unicode" w:cs="e-Tamil OTC"/>
        </w:rPr>
        <w:t xml:space="preserve">C1+2+3v,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ரல்லயா மரீஇ யோரே </w:t>
      </w:r>
      <w:r w:rsidRPr="00542FF1">
        <w:rPr>
          <w:rFonts w:ascii="Gandhari Unicode" w:hAnsi="Gandhari Unicode" w:cs="e-Tamil OTC"/>
        </w:rPr>
        <w:t xml:space="preserve">L1; </w:t>
      </w:r>
      <w:r w:rsidRPr="00542FF1">
        <w:rPr>
          <w:rFonts w:ascii="Gandhari Unicode" w:hAnsi="Gandhari Unicode" w:cs="e-Tamil OTC"/>
          <w:cs/>
        </w:rPr>
        <w:t>ரல்லயா மரீ</w:t>
      </w:r>
      <w:r w:rsidRPr="00542FF1">
        <w:rPr>
          <w:rFonts w:ascii="Gandhari Unicode" w:hAnsi="Gandhari Unicode" w:cs="e-Tamil OTC"/>
        </w:rPr>
        <w:t>____</w:t>
      </w:r>
      <w:r w:rsidRPr="00542FF1">
        <w:rPr>
          <w:rFonts w:ascii="Gandhari Unicode" w:hAnsi="Gandhari Unicode" w:cs="e-Tamil OTC"/>
          <w:cs/>
        </w:rPr>
        <w:t xml:space="preserve">ரே </w:t>
      </w:r>
      <w:r w:rsidRPr="00542FF1">
        <w:rPr>
          <w:rFonts w:ascii="Gandhari Unicode" w:hAnsi="Gandhari Unicode" w:cs="e-Tamil OTC"/>
        </w:rPr>
        <w:t>C3</w:t>
      </w:r>
    </w:p>
    <w:p w14:paraId="4C1A82D3" w14:textId="77777777" w:rsidR="0092153D" w:rsidRPr="00542FF1" w:rsidRDefault="0092153D">
      <w:pPr>
        <w:pStyle w:val="Textbody"/>
        <w:spacing w:after="29"/>
        <w:rPr>
          <w:rFonts w:ascii="Gandhari Unicode" w:hAnsi="Gandhari Unicode" w:cs="e-Tamil OTC"/>
        </w:rPr>
      </w:pPr>
    </w:p>
    <w:p w14:paraId="3019A3A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vēm</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uḷḷāt</w:t>
      </w:r>
      <w:proofErr w:type="spellEnd"/>
      <w:r w:rsidR="00003AB2">
        <w:rPr>
          <w:rFonts w:ascii="Gandhari Unicode" w:hAnsi="Gandhari Unicode" w:cs="e-Tamil OTC"/>
          <w:lang w:val="en-GB"/>
        </w:rPr>
        <w:t>*</w:t>
      </w:r>
    </w:p>
    <w:p w14:paraId="62A8370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003AB2">
        <w:rPr>
          <w:rFonts w:ascii="Gandhari Unicode" w:hAnsi="Gandhari Unicode" w:cs="e-Tamil OTC"/>
          <w:lang w:val="en-GB"/>
        </w:rPr>
        <w:t>+</w:t>
      </w:r>
      <w:proofErr w:type="spellStart"/>
      <w:r w:rsidRPr="00542FF1">
        <w:rPr>
          <w:rFonts w:ascii="Gandhari Unicode" w:hAnsi="Gandhari Unicode" w:cs="e-Tamil OTC"/>
          <w:lang w:val="en-GB"/>
        </w:rPr>
        <w:t>aḷavaitt</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varutti</w:t>
      </w:r>
      <w:proofErr w:type="spellEnd"/>
    </w:p>
    <w:p w14:paraId="6A54D17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tōyv</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003AB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kāmam</w:t>
      </w:r>
      <w:proofErr w:type="spellEnd"/>
    </w:p>
    <w:p w14:paraId="52F41FEA"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cāṉṟ</w:t>
      </w:r>
      <w:r w:rsidR="00003AB2">
        <w:rPr>
          <w:rFonts w:ascii="Gandhari Unicode" w:hAnsi="Gandhari Unicode" w:cs="e-Tamil OTC"/>
          <w:lang w:val="en-GB"/>
        </w:rPr>
        <w:t>ōr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allar</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yām</w:t>
      </w:r>
      <w:proofErr w:type="spellEnd"/>
      <w:r w:rsidR="00003AB2">
        <w:rPr>
          <w:rFonts w:ascii="Gandhari Unicode" w:hAnsi="Gandhari Unicode" w:cs="e-Tamil OTC"/>
          <w:lang w:val="en-GB"/>
        </w:rPr>
        <w:t xml:space="preserve"> </w:t>
      </w:r>
      <w:proofErr w:type="spellStart"/>
      <w:r w:rsidR="00003AB2">
        <w:rPr>
          <w:rFonts w:ascii="Gandhari Unicode" w:hAnsi="Gandhari Unicode" w:cs="e-Tamil OTC"/>
          <w:lang w:val="en-GB"/>
        </w:rPr>
        <w:t>marīi</w:t>
      </w:r>
      <w:r w:rsidRPr="00542FF1">
        <w:rPr>
          <w:rFonts w:ascii="Gandhari Unicode" w:hAnsi="Gandhari Unicode" w:cs="e-Tamil OTC"/>
          <w:lang w:val="en-GB"/>
        </w:rPr>
        <w:t>yōr</w:t>
      </w:r>
      <w:proofErr w:type="spellEnd"/>
      <w:r w:rsidR="00003AB2">
        <w:rPr>
          <w:rFonts w:ascii="Gandhari Unicode" w:hAnsi="Gandhari Unicode" w:cs="e-Tamil OTC"/>
          <w:lang w:val="en-GB"/>
        </w:rPr>
        <w:t>-</w:t>
      </w:r>
      <w:r w:rsidRPr="00542FF1">
        <w:rPr>
          <w:rFonts w:ascii="Gandhari Unicode" w:hAnsi="Gandhari Unicode" w:cs="e-Tamil OTC"/>
          <w:lang w:val="en-GB"/>
        </w:rPr>
        <w:t>ē.</w:t>
      </w:r>
    </w:p>
    <w:p w14:paraId="7A792680" w14:textId="77777777" w:rsidR="0092153D" w:rsidRPr="00542FF1" w:rsidRDefault="0092153D">
      <w:pPr>
        <w:pStyle w:val="Textbody"/>
        <w:spacing w:after="29" w:line="260" w:lineRule="exact"/>
        <w:rPr>
          <w:rFonts w:ascii="Gandhari Unicode" w:hAnsi="Gandhari Unicode" w:cs="e-Tamil OTC"/>
          <w:u w:val="single"/>
          <w:lang w:val="en-GB"/>
        </w:rPr>
      </w:pPr>
    </w:p>
    <w:p w14:paraId="14C6FC2E" w14:textId="77777777" w:rsidR="0092153D" w:rsidRPr="00542FF1" w:rsidRDefault="0092153D">
      <w:pPr>
        <w:pStyle w:val="Textbody"/>
        <w:spacing w:after="29" w:line="260" w:lineRule="exact"/>
        <w:rPr>
          <w:rFonts w:ascii="Gandhari Unicode" w:hAnsi="Gandhari Unicode" w:cs="e-Tamil OTC"/>
          <w:u w:val="single"/>
          <w:lang w:val="en-GB"/>
        </w:rPr>
      </w:pPr>
    </w:p>
    <w:p w14:paraId="30C537F8" w14:textId="77777777" w:rsidR="0092153D" w:rsidRPr="00542FF1" w:rsidRDefault="0092153D">
      <w:pPr>
        <w:pStyle w:val="Textbody"/>
        <w:spacing w:after="29" w:line="260" w:lineRule="exact"/>
        <w:rPr>
          <w:rFonts w:ascii="Gandhari Unicode" w:hAnsi="Gandhari Unicode" w:cs="e-Tamil OTC"/>
          <w:u w:val="single"/>
          <w:lang w:val="en-GB"/>
        </w:rPr>
      </w:pPr>
    </w:p>
    <w:p w14:paraId="1900F4F8"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“how shall I have the strength?”</w:t>
      </w:r>
      <w:r w:rsidRPr="00542FF1">
        <w:rPr>
          <w:rFonts w:ascii="Gandhari Unicode" w:hAnsi="Gandhari Unicode" w:cs="e-Tamil OTC"/>
          <w:lang w:val="en-GB"/>
        </w:rPr>
        <w:t xml:space="preserve"> to the confidante who was anxious she might not have the strength.</w:t>
      </w:r>
    </w:p>
    <w:p w14:paraId="54C299B2" w14:textId="77777777" w:rsidR="0092153D" w:rsidRPr="00542FF1" w:rsidRDefault="0092153D">
      <w:pPr>
        <w:pStyle w:val="Textbody"/>
        <w:spacing w:after="29" w:line="260" w:lineRule="exact"/>
        <w:rPr>
          <w:rFonts w:ascii="Gandhari Unicode" w:hAnsi="Gandhari Unicode" w:cs="e-Tamil OTC"/>
          <w:lang w:val="en-GB"/>
        </w:rPr>
      </w:pPr>
    </w:p>
    <w:p w14:paraId="488F26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 burning-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remember-not</w:t>
      </w:r>
    </w:p>
    <w:p w14:paraId="36B443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be-if our- measure-it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made-to-suffer(abs.)</w:t>
      </w:r>
    </w:p>
    <w:p w14:paraId="3C86B4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touch</w:t>
      </w:r>
      <w:r w:rsidRPr="00542FF1">
        <w:rPr>
          <w:rFonts w:ascii="Gandhari Unicode" w:hAnsi="Gandhari Unicode" w:cs="e-Tamil OTC"/>
        </w:rPr>
        <w:t xml:space="preserve"> </w:t>
      </w:r>
      <w:r w:rsidRPr="00542FF1">
        <w:rPr>
          <w:rFonts w:ascii="Gandhari Unicode" w:hAnsi="Gandhari Unicode" w:cs="e-Tamil OTC"/>
          <w:lang w:val="en-GB"/>
        </w:rPr>
        <w:t>thus-it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desire</w:t>
      </w:r>
    </w:p>
    <w:p w14:paraId="16D0B9B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noble-he(h.) is-not-so-he(h.) we joined-he(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6071490A" w14:textId="77777777" w:rsidR="0092153D" w:rsidRPr="00542FF1" w:rsidRDefault="0092153D">
      <w:pPr>
        <w:pStyle w:val="Textbody"/>
        <w:spacing w:after="29"/>
        <w:rPr>
          <w:rFonts w:ascii="Gandhari Unicode" w:hAnsi="Gandhari Unicode" w:cs="e-Tamil OTC"/>
          <w:lang w:val="en-GB"/>
        </w:rPr>
      </w:pPr>
    </w:p>
    <w:p w14:paraId="750C013C" w14:textId="77777777" w:rsidR="0092153D" w:rsidRPr="00542FF1" w:rsidRDefault="0092153D">
      <w:pPr>
        <w:pStyle w:val="Textbody"/>
        <w:spacing w:after="29"/>
        <w:rPr>
          <w:rFonts w:ascii="Gandhari Unicode" w:hAnsi="Gandhari Unicode" w:cs="e-Tamil OTC"/>
          <w:lang w:val="en-GB"/>
        </w:rPr>
      </w:pPr>
    </w:p>
    <w:p w14:paraId="68985D9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Remembering, it burns [us] </w:t>
      </w:r>
      <w:proofErr w:type="gramStart"/>
      <w:r w:rsidRPr="00542FF1">
        <w:rPr>
          <w:rFonts w:ascii="Gandhari Unicode" w:hAnsi="Gandhari Unicode" w:cs="e-Tamil OTC"/>
          <w:lang w:val="en-GB"/>
        </w:rPr>
        <w:t>inside;</w:t>
      </w:r>
      <w:proofErr w:type="gramEnd"/>
    </w:p>
    <w:p w14:paraId="384C7C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not remembering, it is measureless</w:t>
      </w:r>
      <w:r w:rsidRPr="00542FF1">
        <w:rPr>
          <w:rStyle w:val="FootnoteReference"/>
          <w:rFonts w:ascii="Gandhari Unicode" w:hAnsi="Gandhari Unicode" w:cs="e-Tamil OTC"/>
          <w:lang w:val="en-GB"/>
        </w:rPr>
        <w:footnoteReference w:id="414"/>
      </w:r>
      <w:r w:rsidRPr="00542FF1">
        <w:rPr>
          <w:rFonts w:ascii="Gandhari Unicode" w:hAnsi="Gandhari Unicode" w:cs="e-Tamil OTC"/>
          <w:lang w:val="en-GB"/>
        </w:rPr>
        <w:t xml:space="preserve"> to us</w:t>
      </w:r>
      <w:r w:rsidRPr="00542FF1">
        <w:rPr>
          <w:rStyle w:val="FootnoteReference"/>
          <w:rFonts w:ascii="Gandhari Unicode" w:hAnsi="Gandhari Unicode" w:cs="e-Tamil OTC"/>
          <w:lang w:val="en-GB"/>
        </w:rPr>
        <w:footnoteReference w:id="415"/>
      </w:r>
      <w:r w:rsidRPr="00542FF1">
        <w:rPr>
          <w:rFonts w:ascii="Gandhari Unicode" w:hAnsi="Gandhari Unicode" w:cs="e-Tamil OTC"/>
          <w:lang w:val="en-GB"/>
        </w:rPr>
        <w:t>;</w:t>
      </w:r>
    </w:p>
    <w:p w14:paraId="694939C9"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 xml:space="preserve">causing suffering it is such as to touch the skies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 desire.</w:t>
      </w:r>
    </w:p>
    <w:p w14:paraId="393ACD7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is not noble</w:t>
      </w:r>
      <w:r w:rsidRPr="00542FF1">
        <w:rPr>
          <w:rStyle w:val="FootnoteReference"/>
          <w:rFonts w:ascii="Gandhari Unicode" w:hAnsi="Gandhari Unicode" w:cs="e-Tamil OTC"/>
          <w:lang w:val="en-GB"/>
        </w:rPr>
        <w:footnoteReference w:id="416"/>
      </w:r>
      <w:r w:rsidRPr="00542FF1">
        <w:rPr>
          <w:rFonts w:ascii="Gandhari Unicode" w:hAnsi="Gandhari Unicode" w:cs="e-Tamil OTC"/>
          <w:lang w:val="en-GB"/>
        </w:rPr>
        <w:t>, the man with whom we joined.</w:t>
      </w:r>
    </w:p>
    <w:p w14:paraId="1FE9AC05" w14:textId="77777777" w:rsidR="0092153D" w:rsidRPr="00542FF1" w:rsidRDefault="0092153D">
      <w:pPr>
        <w:pStyle w:val="Textbody"/>
        <w:spacing w:after="0"/>
        <w:rPr>
          <w:rFonts w:ascii="Gandhari Unicode" w:hAnsi="Gandhari Unicode" w:cs="e-Tamil OTC"/>
          <w:lang w:val="en-GB"/>
        </w:rPr>
      </w:pPr>
    </w:p>
    <w:p w14:paraId="62790877" w14:textId="77777777" w:rsidR="0092153D" w:rsidRPr="00542FF1" w:rsidRDefault="0092153D">
      <w:pPr>
        <w:pStyle w:val="Textbody"/>
        <w:spacing w:after="0"/>
        <w:rPr>
          <w:rFonts w:ascii="Gandhari Unicode" w:hAnsi="Gandhari Unicode" w:cs="e-Tamil OTC"/>
          <w:lang w:val="en-GB"/>
        </w:rPr>
      </w:pPr>
    </w:p>
    <w:p w14:paraId="5846B6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2BD2C90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it is not of our measure (= human measure?).</w:t>
      </w:r>
    </w:p>
    <w:p w14:paraId="5076C432" w14:textId="77777777" w:rsidR="0092153D" w:rsidRPr="00542FF1" w:rsidRDefault="0092153D">
      <w:pPr>
        <w:pStyle w:val="Textbody"/>
        <w:spacing w:after="0"/>
        <w:rPr>
          <w:rFonts w:ascii="Gandhari Unicode" w:hAnsi="Gandhari Unicode" w:cs="e-Tamil OTC"/>
        </w:rPr>
      </w:pPr>
    </w:p>
    <w:p w14:paraId="77518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D3E620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2c </w:t>
      </w:r>
      <w:r w:rsidRPr="00542FF1">
        <w:rPr>
          <w:rFonts w:ascii="Gandhari Unicode" w:hAnsi="Gandhari Unicode" w:cs="e-Tamil OTC"/>
          <w:lang w:val="en-GB"/>
        </w:rPr>
        <w:tab/>
        <w:t>... it (</w:t>
      </w:r>
      <w:proofErr w:type="gramStart"/>
      <w:r w:rsidRPr="00542FF1">
        <w:rPr>
          <w:rFonts w:ascii="Gandhari Unicode" w:hAnsi="Gandhari Unicode" w:cs="e-Tamil OTC"/>
          <w:lang w:val="en-GB"/>
        </w:rPr>
        <w:t>i.e.</w:t>
      </w:r>
      <w:proofErr w:type="gramEnd"/>
      <w:r w:rsidRPr="00542FF1">
        <w:rPr>
          <w:rFonts w:ascii="Gandhari Unicode" w:hAnsi="Gandhari Unicode" w:cs="e-Tamil OTC"/>
          <w:lang w:val="en-GB"/>
        </w:rPr>
        <w:t xml:space="preserve"> such a behaviour) would not be [appropriate] to our limits.</w:t>
      </w:r>
    </w:p>
    <w:p w14:paraId="2D428A9E" w14:textId="77777777" w:rsidR="0092153D" w:rsidRPr="00542FF1" w:rsidRDefault="0092153D">
      <w:pPr>
        <w:pStyle w:val="Textbody"/>
        <w:spacing w:after="0"/>
        <w:rPr>
          <w:rFonts w:ascii="Gandhari Unicode" w:hAnsi="Gandhari Unicode" w:cs="e-Tamil OTC"/>
          <w:b/>
          <w:lang w:val="en-GB"/>
        </w:rPr>
      </w:pPr>
    </w:p>
    <w:p w14:paraId="6CCCA97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28DFA7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1BCDB4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3D930246" w14:textId="77777777" w:rsidR="0092153D" w:rsidRPr="00542FF1" w:rsidRDefault="0092153D">
      <w:pPr>
        <w:pStyle w:val="Textbody"/>
        <w:spacing w:after="29"/>
        <w:rPr>
          <w:rFonts w:ascii="Gandhari Unicode" w:hAnsi="Gandhari Unicode" w:cs="e-Tamil OTC"/>
        </w:rPr>
      </w:pPr>
    </w:p>
    <w:p w14:paraId="4BCB0B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கடும்புன </w:t>
      </w:r>
      <w:r w:rsidRPr="00542FF1">
        <w:rPr>
          <w:rFonts w:ascii="Gandhari Unicode" w:hAnsi="Gandhari Unicode" w:cs="e-Tamil OTC"/>
          <w:u w:val="wave"/>
          <w:cs/>
        </w:rPr>
        <w:t>றொடுத்த</w:t>
      </w:r>
      <w:r w:rsidRPr="00542FF1">
        <w:rPr>
          <w:rFonts w:ascii="Gandhari Unicode" w:hAnsi="Gandhari Unicode" w:cs="e-Tamil OTC"/>
          <w:cs/>
        </w:rPr>
        <w:t xml:space="preserve"> </w:t>
      </w:r>
      <w:r w:rsidRPr="00542FF1">
        <w:rPr>
          <w:rFonts w:ascii="Gandhari Unicode" w:hAnsi="Gandhari Unicode" w:cs="e-Tamil OTC"/>
          <w:u w:val="wave"/>
          <w:cs/>
        </w:rPr>
        <w:t>நடுங்கஞ</w:t>
      </w:r>
      <w:r w:rsidRPr="00542FF1">
        <w:rPr>
          <w:rFonts w:ascii="Gandhari Unicode" w:hAnsi="Gandhari Unicode" w:cs="e-Tamil OTC"/>
          <w:cs/>
        </w:rPr>
        <w:t xml:space="preserve"> ரள்ளற்</w:t>
      </w:r>
    </w:p>
    <w:p w14:paraId="4784FF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கவிரித ழன்ன தூவிச் செவ்வா</w:t>
      </w:r>
    </w:p>
    <w:p w14:paraId="545233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யிரைதேர் நாரைக் கெவ்வ மாகத்</w:t>
      </w:r>
    </w:p>
    <w:p w14:paraId="708D5A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தூஉந் </w:t>
      </w:r>
      <w:r w:rsidRPr="00542FF1">
        <w:rPr>
          <w:rFonts w:ascii="Gandhari Unicode" w:hAnsi="Gandhari Unicode" w:cs="e-Tamil OTC"/>
          <w:u w:val="wave"/>
          <w:cs/>
        </w:rPr>
        <w:t>துவலைத்</w:t>
      </w:r>
      <w:r w:rsidRPr="00542FF1">
        <w:rPr>
          <w:rFonts w:ascii="Gandhari Unicode" w:hAnsi="Gandhari Unicode" w:cs="e-Tamil OTC"/>
          <w:cs/>
        </w:rPr>
        <w:t xml:space="preserve"> துயர்கூர் வாடையும்</w:t>
      </w:r>
    </w:p>
    <w:p w14:paraId="79CF63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போல்வர்நங் காதலர்</w:t>
      </w:r>
    </w:p>
    <w:p w14:paraId="242D7E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வாழேன் போல்வ றோழி யானே.</w:t>
      </w:r>
    </w:p>
    <w:p w14:paraId="0050BBE9" w14:textId="77777777" w:rsidR="0092153D" w:rsidRPr="00542FF1" w:rsidRDefault="0092153D">
      <w:pPr>
        <w:pStyle w:val="Textbody"/>
        <w:spacing w:after="29"/>
        <w:rPr>
          <w:rFonts w:ascii="Gandhari Unicode" w:hAnsi="Gandhari Unicode" w:cs="e-Tamil OTC"/>
        </w:rPr>
      </w:pPr>
    </w:p>
    <w:p w14:paraId="344593A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றொடுத்த </w:t>
      </w:r>
      <w:bookmarkStart w:id="24" w:name="DDE_LINK83"/>
      <w:r w:rsidRPr="00542FF1">
        <w:rPr>
          <w:rFonts w:ascii="Gandhari Unicode" w:hAnsi="Gandhari Unicode" w:cs="e-Tamil OTC"/>
        </w:rPr>
        <w:t xml:space="preserve">L1, C1+2v+3+5, G1+2, EA, </w:t>
      </w:r>
      <w:proofErr w:type="spellStart"/>
      <w:r w:rsidRPr="00542FF1">
        <w:rPr>
          <w:rFonts w:ascii="Gandhari Unicode" w:hAnsi="Gandhari Unicode" w:cs="e-Tamil OTC"/>
        </w:rPr>
        <w:t>C</w:t>
      </w:r>
      <w:bookmarkEnd w:id="24"/>
      <w:r w:rsidRPr="00542FF1">
        <w:rPr>
          <w:rFonts w:ascii="Gandhari Unicode" w:hAnsi="Gandhari Unicode" w:cs="e-Tamil OTC"/>
        </w:rPr>
        <w:t>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றொகுத்த </w:t>
      </w:r>
      <w:r w:rsidRPr="00542FF1">
        <w:rPr>
          <w:rFonts w:ascii="Gandhari Unicode" w:hAnsi="Gandhari Unicode" w:cs="e-Tamil OTC"/>
        </w:rPr>
        <w:t xml:space="preserve">C2+3v+5v,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நதுங்கயி </w:t>
      </w:r>
      <w:r w:rsidRPr="00542FF1">
        <w:rPr>
          <w:rFonts w:ascii="Gandhari Unicode" w:hAnsi="Gandhari Unicode" w:cs="e-Tamil OTC"/>
        </w:rPr>
        <w:t>IV</w:t>
      </w:r>
      <w:r w:rsidRPr="00542FF1">
        <w:rPr>
          <w:rStyle w:val="FootnoteReference"/>
          <w:rFonts w:ascii="Gandhari Unicode" w:hAnsi="Gandhari Unicode" w:cs="e-Tamil OTC"/>
        </w:rPr>
        <w:footnoteReference w:id="417"/>
      </w:r>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கவிரித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கவிரித்த </w:t>
      </w:r>
      <w:r w:rsidRPr="00542FF1">
        <w:rPr>
          <w:rFonts w:ascii="Gandhari Unicode" w:hAnsi="Gandhari Unicode" w:cs="e-Tamil OTC"/>
        </w:rPr>
        <w:t xml:space="preserve">L1; </w:t>
      </w:r>
      <w:r w:rsidRPr="00542FF1">
        <w:rPr>
          <w:rFonts w:ascii="Gandhari Unicode" w:hAnsi="Gandhari Unicode" w:cs="e-Tamil OTC"/>
          <w:cs/>
        </w:rPr>
        <w:t xml:space="preserve">கவரித </w:t>
      </w:r>
      <w:r w:rsidRPr="00542FF1">
        <w:rPr>
          <w:rFonts w:ascii="Gandhari Unicode" w:hAnsi="Gandhari Unicode" w:cs="e-Tamil OTC"/>
        </w:rPr>
        <w:t xml:space="preserve">G1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தூவிச்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தவரிய </w:t>
      </w:r>
      <w:r w:rsidRPr="00542FF1">
        <w:rPr>
          <w:rFonts w:ascii="Gandhari Unicode" w:hAnsi="Gandhari Unicode" w:cs="e-Tamil OTC"/>
        </w:rPr>
        <w:t xml:space="preserve">L1v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 xml:space="preserve">L1, C1+2+3+5,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திவலைத் </w:t>
      </w:r>
      <w:r w:rsidRPr="00542FF1">
        <w:rPr>
          <w:rFonts w:ascii="Gandhari Unicode" w:hAnsi="Gandhari Unicode" w:cs="e-Tamil OTC"/>
        </w:rPr>
        <w:t>G2, EA</w:t>
      </w:r>
    </w:p>
    <w:p w14:paraId="6C3DC4AE" w14:textId="77777777" w:rsidR="0092153D" w:rsidRPr="00542FF1" w:rsidRDefault="0092153D">
      <w:pPr>
        <w:pStyle w:val="Textbody"/>
        <w:spacing w:after="29"/>
        <w:rPr>
          <w:rFonts w:ascii="Gandhari Unicode" w:hAnsi="Gandhari Unicode" w:cs="e-Tamil OTC"/>
        </w:rPr>
      </w:pPr>
    </w:p>
    <w:p w14:paraId="18AF48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toṭutta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w:t>
      </w:r>
      <w:r w:rsidR="00022A6E">
        <w:rPr>
          <w:rFonts w:ascii="Gandhari Unicode" w:hAnsi="Gandhari Unicode" w:cs="e-Tamil OTC"/>
          <w:lang w:val="en-GB"/>
        </w:rPr>
        <w:t>k</w:t>
      </w:r>
      <w:proofErr w:type="spellEnd"/>
      <w:r w:rsidR="00022A6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añar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aḷḷal</w:t>
      </w:r>
      <w:proofErr w:type="spellEnd"/>
    </w:p>
    <w:p w14:paraId="176D5E05"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kavir</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itaḻ</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aṉṉa</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tūvi</w:t>
      </w:r>
      <w:proofErr w:type="spellEnd"/>
      <w:r w:rsidR="00022A6E" w:rsidRPr="00022A6E">
        <w:rPr>
          <w:rFonts w:ascii="Gandhari Unicode" w:hAnsi="Gandhari Unicode" w:cs="e-Tamil OTC"/>
          <w:lang w:val="fr-FR"/>
        </w:rPr>
        <w:t>+ ce+</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vāy</w:t>
      </w:r>
      <w:proofErr w:type="spellEnd"/>
    </w:p>
    <w:p w14:paraId="59BC9A1D" w14:textId="77777777" w:rsidR="0092153D" w:rsidRPr="00022A6E" w:rsidRDefault="00022A6E">
      <w:pPr>
        <w:pStyle w:val="Textbody"/>
        <w:spacing w:after="29"/>
        <w:rPr>
          <w:rFonts w:ascii="Gandhari Unicode" w:hAnsi="Gandhari Unicode" w:cs="e-Tamil OTC"/>
          <w:lang w:val="fr-FR"/>
        </w:rPr>
      </w:pPr>
      <w:proofErr w:type="gramStart"/>
      <w:r w:rsidRPr="00022A6E">
        <w:rPr>
          <w:rFonts w:ascii="Gandhari Unicode" w:hAnsi="Gandhari Unicode" w:cs="e-Tamil OTC"/>
          <w:lang w:val="fr-FR"/>
        </w:rPr>
        <w:t>irai</w:t>
      </w:r>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tēr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nāraikk</w:t>
      </w:r>
      <w:proofErr w:type="spellEnd"/>
      <w:r w:rsidRPr="00022A6E">
        <w:rPr>
          <w:rFonts w:ascii="Gandhari Unicode" w:hAnsi="Gandhari Unicode" w:cs="e-Tamil OTC"/>
          <w:lang w:val="fr-FR"/>
        </w:rPr>
        <w:t>*</w:t>
      </w:r>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evvam</w:t>
      </w:r>
      <w:proofErr w:type="spellEnd"/>
      <w:r w:rsidR="00014CDD" w:rsidRPr="00022A6E">
        <w:rPr>
          <w:rFonts w:ascii="Gandhari Unicode" w:hAnsi="Gandhari Unicode" w:cs="e-Tamil OTC"/>
          <w:lang w:val="fr-FR"/>
        </w:rPr>
        <w:t xml:space="preserve"> </w:t>
      </w:r>
      <w:proofErr w:type="spellStart"/>
      <w:r w:rsidR="00014CDD" w:rsidRPr="00022A6E">
        <w:rPr>
          <w:rFonts w:ascii="Gandhari Unicode" w:hAnsi="Gandhari Unicode" w:cs="e-Tamil OTC"/>
          <w:lang w:val="fr-FR"/>
        </w:rPr>
        <w:t>āka</w:t>
      </w:r>
      <w:proofErr w:type="spellEnd"/>
      <w:r w:rsidRPr="00022A6E">
        <w:rPr>
          <w:rFonts w:ascii="Gandhari Unicode" w:hAnsi="Gandhari Unicode" w:cs="e-Tamil OTC"/>
          <w:lang w:val="fr-FR"/>
        </w:rPr>
        <w:t>+</w:t>
      </w:r>
    </w:p>
    <w:p w14:paraId="3371427F" w14:textId="77777777" w:rsidR="0092153D" w:rsidRPr="00022A6E" w:rsidRDefault="00014CDD">
      <w:pPr>
        <w:pStyle w:val="Textbody"/>
        <w:spacing w:after="29"/>
        <w:rPr>
          <w:rFonts w:ascii="Gandhari Unicode" w:hAnsi="Gandhari Unicode" w:cs="e-Tamil OTC"/>
          <w:lang w:val="fr-FR"/>
        </w:rPr>
      </w:pPr>
      <w:proofErr w:type="spellStart"/>
      <w:proofErr w:type="gramStart"/>
      <w:r w:rsidRPr="00022A6E">
        <w:rPr>
          <w:rFonts w:ascii="Gandhari Unicode" w:hAnsi="Gandhari Unicode" w:cs="e-Tamil OTC"/>
          <w:lang w:val="fr-FR"/>
        </w:rPr>
        <w:t>tūum</w:t>
      </w:r>
      <w:proofErr w:type="spellEnd"/>
      <w:proofErr w:type="gramEnd"/>
      <w:r w:rsidRPr="00022A6E">
        <w:rPr>
          <w:rFonts w:ascii="Gandhari Unicode" w:hAnsi="Gandhari Unicode" w:cs="e-Tamil OTC"/>
          <w:lang w:val="fr-FR"/>
        </w:rPr>
        <w:t xml:space="preserve"> </w:t>
      </w:r>
      <w:proofErr w:type="spellStart"/>
      <w:r w:rsidRPr="00022A6E">
        <w:rPr>
          <w:rFonts w:ascii="Gandhari Unicode" w:hAnsi="Gandhari Unicode" w:cs="e-Tamil OTC"/>
          <w:i/>
          <w:iCs/>
          <w:lang w:val="fr-FR"/>
        </w:rPr>
        <w:t>tuvalai</w:t>
      </w:r>
      <w:proofErr w:type="spellEnd"/>
      <w:r w:rsidR="00022A6E" w:rsidRPr="00022A6E">
        <w:rPr>
          <w:rFonts w:ascii="Gandhari Unicode" w:hAnsi="Gandhari Unicode" w:cs="e-Tamil OTC"/>
          <w:i/>
          <w:iCs/>
          <w:lang w:val="fr-FR"/>
        </w:rPr>
        <w:t>+</w:t>
      </w:r>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tuyar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kūr</w:t>
      </w:r>
      <w:proofErr w:type="spellEnd"/>
      <w:r w:rsidRPr="00022A6E">
        <w:rPr>
          <w:rFonts w:ascii="Gandhari Unicode" w:hAnsi="Gandhari Unicode" w:cs="e-Tamil OTC"/>
          <w:lang w:val="fr-FR"/>
        </w:rPr>
        <w:t xml:space="preserve"> </w:t>
      </w:r>
      <w:proofErr w:type="spellStart"/>
      <w:r w:rsidRPr="00022A6E">
        <w:rPr>
          <w:rFonts w:ascii="Gandhari Unicode" w:hAnsi="Gandhari Unicode" w:cs="e-Tamil OTC"/>
          <w:lang w:val="fr-FR"/>
        </w:rPr>
        <w:t>vāṭai</w:t>
      </w:r>
      <w:proofErr w:type="spellEnd"/>
      <w:r w:rsidR="00022A6E" w:rsidRPr="00022A6E">
        <w:rPr>
          <w:rFonts w:ascii="Gandhari Unicode" w:hAnsi="Gandhari Unicode" w:cs="e-Tamil OTC"/>
          <w:lang w:val="fr-FR"/>
        </w:rPr>
        <w:t>-~</w:t>
      </w:r>
      <w:r w:rsidRPr="00022A6E">
        <w:rPr>
          <w:rFonts w:ascii="Gandhari Unicode" w:hAnsi="Gandhari Unicode" w:cs="e-Tamil OTC"/>
          <w:lang w:val="fr-FR"/>
        </w:rPr>
        <w:t>um</w:t>
      </w:r>
    </w:p>
    <w:p w14:paraId="1B10D48F" w14:textId="77777777" w:rsidR="0092153D" w:rsidRPr="00466F72" w:rsidRDefault="00014CDD">
      <w:pPr>
        <w:pStyle w:val="Textbody"/>
        <w:spacing w:after="29"/>
        <w:rPr>
          <w:rFonts w:ascii="Gandhari Unicode" w:hAnsi="Gandhari Unicode" w:cs="e-Tamil OTC"/>
          <w:lang w:val="fr-FR"/>
        </w:rPr>
      </w:pPr>
      <w:proofErr w:type="spellStart"/>
      <w:proofErr w:type="gramStart"/>
      <w:r w:rsidRPr="00466F72">
        <w:rPr>
          <w:rFonts w:ascii="Gandhari Unicode" w:hAnsi="Gandhari Unicode" w:cs="e-Tamil OTC"/>
          <w:lang w:val="fr-FR"/>
        </w:rPr>
        <w:t>vārār</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pōlvar</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nam</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kātalar</w:t>
      </w:r>
      <w:proofErr w:type="spellEnd"/>
    </w:p>
    <w:p w14:paraId="6FB7444B" w14:textId="77777777" w:rsidR="0092153D" w:rsidRPr="00466F72" w:rsidRDefault="00014CDD">
      <w:pPr>
        <w:pStyle w:val="Textbody"/>
        <w:spacing w:after="29" w:line="260" w:lineRule="exact"/>
        <w:rPr>
          <w:rFonts w:ascii="Gandhari Unicode" w:hAnsi="Gandhari Unicode" w:cs="e-Tamil OTC"/>
          <w:lang w:val="fr-FR"/>
        </w:rPr>
      </w:pPr>
      <w:proofErr w:type="spellStart"/>
      <w:proofErr w:type="gramStart"/>
      <w:r w:rsidRPr="00466F72">
        <w:rPr>
          <w:rFonts w:ascii="Gandhari Unicode" w:hAnsi="Gandhari Unicode" w:cs="e-Tamil OTC"/>
          <w:lang w:val="fr-FR"/>
        </w:rPr>
        <w:t>vāḻēṉ</w:t>
      </w:r>
      <w:proofErr w:type="spellEnd"/>
      <w:proofErr w:type="gram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pōlval</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tōḻi</w:t>
      </w:r>
      <w:proofErr w:type="spellEnd"/>
      <w:r w:rsidRPr="00466F72">
        <w:rPr>
          <w:rFonts w:ascii="Gandhari Unicode" w:hAnsi="Gandhari Unicode" w:cs="e-Tamil OTC"/>
          <w:lang w:val="fr-FR"/>
        </w:rPr>
        <w:t xml:space="preserve"> </w:t>
      </w:r>
      <w:proofErr w:type="spellStart"/>
      <w:r w:rsidRPr="00466F72">
        <w:rPr>
          <w:rFonts w:ascii="Gandhari Unicode" w:hAnsi="Gandhari Unicode" w:cs="e-Tamil OTC"/>
          <w:lang w:val="fr-FR"/>
        </w:rPr>
        <w:t>yāṉ</w:t>
      </w:r>
      <w:proofErr w:type="spellEnd"/>
      <w:r w:rsidR="00022A6E" w:rsidRPr="00466F72">
        <w:rPr>
          <w:rFonts w:ascii="Gandhari Unicode" w:hAnsi="Gandhari Unicode" w:cs="e-Tamil OTC"/>
          <w:lang w:val="fr-FR"/>
        </w:rPr>
        <w:t>-</w:t>
      </w:r>
      <w:r w:rsidRPr="00466F72">
        <w:rPr>
          <w:rFonts w:ascii="Gandhari Unicode" w:hAnsi="Gandhari Unicode" w:cs="e-Tamil OTC"/>
          <w:lang w:val="fr-FR"/>
        </w:rPr>
        <w:t>ē.</w:t>
      </w:r>
    </w:p>
    <w:p w14:paraId="64C3E2FC" w14:textId="77777777" w:rsidR="0092153D" w:rsidRPr="00466F72" w:rsidRDefault="0092153D">
      <w:pPr>
        <w:pStyle w:val="Textbody"/>
        <w:spacing w:after="29" w:line="260" w:lineRule="exact"/>
        <w:rPr>
          <w:rFonts w:ascii="Gandhari Unicode" w:hAnsi="Gandhari Unicode" w:cs="e-Tamil OTC"/>
          <w:u w:val="single"/>
          <w:lang w:val="fr-FR"/>
        </w:rPr>
      </w:pPr>
    </w:p>
    <w:p w14:paraId="49E7D38F" w14:textId="77777777" w:rsidR="0092153D" w:rsidRPr="00466F72" w:rsidRDefault="0092153D">
      <w:pPr>
        <w:pStyle w:val="Textbody"/>
        <w:spacing w:after="29" w:line="260" w:lineRule="exact"/>
        <w:rPr>
          <w:rFonts w:ascii="Gandhari Unicode" w:hAnsi="Gandhari Unicode" w:cs="e-Tamil OTC"/>
          <w:u w:val="single"/>
          <w:lang w:val="fr-FR"/>
        </w:rPr>
      </w:pPr>
    </w:p>
    <w:p w14:paraId="5DABF20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2870277F" w14:textId="77777777" w:rsidR="0092153D" w:rsidRPr="00542FF1" w:rsidRDefault="0092153D">
      <w:pPr>
        <w:pStyle w:val="Textbody"/>
        <w:spacing w:after="29" w:line="260" w:lineRule="exact"/>
        <w:rPr>
          <w:rFonts w:ascii="Gandhari Unicode" w:hAnsi="Gandhari Unicode" w:cs="e-Tamil OTC"/>
          <w:lang w:val="en-GB"/>
        </w:rPr>
      </w:pPr>
    </w:p>
    <w:p w14:paraId="71A7F4C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flood</w:t>
      </w:r>
      <w:r w:rsidRPr="00542FF1">
        <w:rPr>
          <w:rFonts w:ascii="Gandhari Unicode" w:hAnsi="Gandhari Unicode" w:cs="e-Tamil OTC"/>
        </w:rPr>
        <w:t xml:space="preserve"> link</w:t>
      </w:r>
      <w:r w:rsidRPr="00542FF1">
        <w:rPr>
          <w:rFonts w:ascii="Gandhari Unicode" w:hAnsi="Gandhari Unicode" w:cs="e-Tamil OTC"/>
          <w:lang w:val="en-GB"/>
        </w:rPr>
        <w:t xml:space="preserve">ed- tremble- sorrow </w:t>
      </w:r>
      <w:proofErr w:type="gramStart"/>
      <w:r w:rsidRPr="00542FF1">
        <w:rPr>
          <w:rFonts w:ascii="Gandhari Unicode" w:hAnsi="Gandhari Unicode" w:cs="e-Tamil OTC"/>
          <w:lang w:val="en-GB"/>
        </w:rPr>
        <w:t>mire</w:t>
      </w:r>
      <w:proofErr w:type="gramEnd"/>
    </w:p>
    <w:p w14:paraId="53662E43"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-tree petal like feather red mouth</w:t>
      </w:r>
    </w:p>
    <w:p w14:paraId="1209B4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wader(dat.) trouble become(inf.)</w:t>
      </w:r>
    </w:p>
    <w:p w14:paraId="19607A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spatter</w:t>
      </w:r>
      <w:r w:rsidRPr="00542FF1">
        <w:rPr>
          <w:rFonts w:ascii="Gandhari Unicode" w:hAnsi="Gandhari Unicode" w:cs="e-Tamil OTC"/>
        </w:rPr>
        <w:t xml:space="preserve"> </w:t>
      </w:r>
      <w:r w:rsidRPr="00542FF1">
        <w:rPr>
          <w:rFonts w:ascii="Gandhari Unicode" w:hAnsi="Gandhari Unicode" w:cs="e-Tamil OTC"/>
          <w:lang w:val="en-GB"/>
        </w:rPr>
        <w:t>spray misery abundance</w:t>
      </w:r>
      <w:r w:rsidRPr="00542FF1">
        <w:rPr>
          <w:rFonts w:ascii="Gandhari Unicode" w:hAnsi="Gandhari Unicode" w:cs="e-Tamil OTC"/>
        </w:rPr>
        <w:t xml:space="preserve"> </w:t>
      </w:r>
      <w:r w:rsidRPr="00542FF1">
        <w:rPr>
          <w:rFonts w:ascii="Gandhari Unicode" w:hAnsi="Gandhari Unicode" w:cs="e-Tamil OTC"/>
          <w:lang w:val="en-GB"/>
        </w:rPr>
        <w:t>north-wind</w:t>
      </w:r>
      <w:r w:rsidRPr="00542FF1">
        <w:rPr>
          <w:rFonts w:ascii="Gandhari Unicode" w:hAnsi="Gandhari Unicode" w:cs="e-Tamil OTC"/>
          <w:position w:val="6"/>
          <w:lang w:val="en-GB"/>
        </w:rPr>
        <w:t>um</w:t>
      </w:r>
    </w:p>
    <w:p w14:paraId="25562A8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he-is-similar(h.) our- lover(h.)</w:t>
      </w:r>
    </w:p>
    <w:p w14:paraId="75A975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I-am-similar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1BD225" w14:textId="77777777" w:rsidR="0092153D" w:rsidRPr="00542FF1" w:rsidRDefault="0092153D">
      <w:pPr>
        <w:pStyle w:val="Textbody"/>
        <w:spacing w:after="29"/>
        <w:rPr>
          <w:rFonts w:ascii="Gandhari Unicode" w:hAnsi="Gandhari Unicode" w:cs="e-Tamil OTC"/>
          <w:lang w:val="en-GB"/>
        </w:rPr>
      </w:pPr>
    </w:p>
    <w:p w14:paraId="235978BC" w14:textId="77777777" w:rsidR="0092153D" w:rsidRPr="00542FF1" w:rsidRDefault="0092153D">
      <w:pPr>
        <w:pStyle w:val="Textbody"/>
        <w:spacing w:after="29"/>
        <w:rPr>
          <w:rFonts w:ascii="Gandhari Unicode" w:hAnsi="Gandhari Unicode" w:cs="e-Tamil OTC"/>
          <w:lang w:val="en-GB"/>
        </w:rPr>
      </w:pPr>
    </w:p>
    <w:p w14:paraId="3A798CF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Even with the north wind,</w:t>
      </w:r>
    </w:p>
    <w:p w14:paraId="64223F8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abounding in the misery of spattering spray,</w:t>
      </w:r>
    </w:p>
    <w:p w14:paraId="10EB109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so that the mire, trembling sorrow, stored by the quick flood,</w:t>
      </w:r>
    </w:p>
    <w:p w14:paraId="24E7DA01"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becomes troublesome to the flamingo</w:t>
      </w:r>
      <w:r w:rsidRPr="00542FF1">
        <w:rPr>
          <w:rStyle w:val="FootnoteReference"/>
          <w:rFonts w:ascii="Gandhari Unicode" w:hAnsi="Gandhari Unicode" w:cs="e-Tamil OTC"/>
          <w:lang w:val="en-GB"/>
        </w:rPr>
        <w:footnoteReference w:id="418"/>
      </w:r>
      <w:r w:rsidRPr="00542FF1">
        <w:rPr>
          <w:rFonts w:ascii="Gandhari Unicode" w:hAnsi="Gandhari Unicode" w:cs="e-Tamil OTC"/>
          <w:lang w:val="en-GB"/>
        </w:rPr>
        <w:t xml:space="preserve"> searching for prey,</w:t>
      </w:r>
    </w:p>
    <w:p w14:paraId="6DA322D7" w14:textId="77777777" w:rsidR="0092153D" w:rsidRPr="00542FF1" w:rsidRDefault="00014CDD">
      <w:pPr>
        <w:pStyle w:val="Textbody"/>
        <w:tabs>
          <w:tab w:val="left" w:pos="438"/>
          <w:tab w:val="left" w:pos="1013"/>
        </w:tabs>
        <w:spacing w:after="74"/>
        <w:rPr>
          <w:rFonts w:ascii="Gandhari Unicode" w:hAnsi="Gandhari Unicode" w:cs="e-Tamil OTC"/>
          <w:lang w:val="en-GB"/>
        </w:rPr>
      </w:pPr>
      <w:r w:rsidRPr="00542FF1">
        <w:rPr>
          <w:rFonts w:ascii="Gandhari Unicode" w:hAnsi="Gandhari Unicode" w:cs="e-Tamil OTC"/>
          <w:lang w:val="en-GB"/>
        </w:rPr>
        <w:tab/>
        <w:t xml:space="preserve">with red mouth [and] feathers like the petals of the </w:t>
      </w:r>
      <w:proofErr w:type="spellStart"/>
      <w:r w:rsidRPr="00542FF1">
        <w:rPr>
          <w:rFonts w:ascii="Gandhari Unicode" w:hAnsi="Gandhari Unicode" w:cs="e-Tamil OTC"/>
          <w:lang w:val="en-GB"/>
        </w:rPr>
        <w:t>silkcotton</w:t>
      </w:r>
      <w:proofErr w:type="spellEnd"/>
      <w:r w:rsidRPr="00542FF1">
        <w:rPr>
          <w:rFonts w:ascii="Gandhari Unicode" w:hAnsi="Gandhari Unicode" w:cs="e-Tamil OTC"/>
          <w:lang w:val="en-GB"/>
        </w:rPr>
        <w:t>,</w:t>
      </w:r>
    </w:p>
    <w:p w14:paraId="267C8113"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he doesn't seem to come, our lover.</w:t>
      </w:r>
    </w:p>
    <w:p w14:paraId="11709032"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It seems I </w:t>
      </w:r>
      <w:proofErr w:type="gramStart"/>
      <w:r w:rsidRPr="00542FF1">
        <w:rPr>
          <w:rFonts w:ascii="Gandhari Unicode" w:hAnsi="Gandhari Unicode" w:cs="e-Tamil OTC"/>
          <w:lang w:val="en-GB"/>
        </w:rPr>
        <w:t>won't  live</w:t>
      </w:r>
      <w:proofErr w:type="gramEnd"/>
      <w:r w:rsidRPr="00542FF1">
        <w:rPr>
          <w:rFonts w:ascii="Gandhari Unicode" w:hAnsi="Gandhari Unicode" w:cs="e-Tamil OTC"/>
          <w:lang w:val="en-GB"/>
        </w:rPr>
        <w:t>, friend.</w:t>
      </w:r>
    </w:p>
    <w:p w14:paraId="26587CEC" w14:textId="77777777" w:rsidR="0092153D" w:rsidRPr="00542FF1" w:rsidRDefault="0092153D">
      <w:pPr>
        <w:pStyle w:val="Textbody"/>
        <w:spacing w:after="0"/>
        <w:rPr>
          <w:rFonts w:ascii="Gandhari Unicode" w:hAnsi="Gandhari Unicode" w:cs="e-Tamil OTC"/>
          <w:lang w:val="en-GB"/>
        </w:rPr>
      </w:pPr>
    </w:p>
    <w:p w14:paraId="2BBD2A6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3105B88" w14:textId="77777777" w:rsidR="0092153D" w:rsidRPr="00D50F72" w:rsidRDefault="00014CDD" w:rsidP="00D50F72">
      <w:pPr>
        <w:pStyle w:val="Heading4"/>
        <w:rPr>
          <w:rFonts w:ascii="Gandhari Unicode" w:hAnsi="Gandhari Unicode"/>
          <w:i w:val="0"/>
          <w:iCs w:val="0"/>
          <w:color w:val="auto"/>
        </w:rPr>
      </w:pPr>
      <w:bookmarkStart w:id="25" w:name="_Hlk135126795"/>
      <w:r w:rsidRPr="00D50F72">
        <w:rPr>
          <w:rFonts w:ascii="Gandhari Unicode" w:hAnsi="Gandhari Unicode"/>
          <w:b/>
          <w:i w:val="0"/>
          <w:iCs w:val="0"/>
          <w:color w:val="auto"/>
          <w:lang w:val="en-GB"/>
        </w:rPr>
        <w:lastRenderedPageBreak/>
        <w:t>KT 104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காவன்முல்லைப் பூதனார்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59427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பிரிவின்கண் அற்றாளாகித் தலைமகள் தோழிக்குக் கூறியது.</w:t>
      </w:r>
    </w:p>
    <w:p w14:paraId="4FAA21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சிறியவுள்ளிப் பெரிய மறக்க வேண்டாவோ என்ற தோழிக்குக் கிழத்தி கூறியதூஉமாம்.</w:t>
      </w:r>
    </w:p>
    <w:p w14:paraId="4CCDF2BA" w14:textId="77777777" w:rsidR="0092153D" w:rsidRPr="00542FF1" w:rsidRDefault="0092153D">
      <w:pPr>
        <w:pStyle w:val="Textbody"/>
        <w:spacing w:after="29"/>
        <w:rPr>
          <w:rFonts w:ascii="Gandhari Unicode" w:hAnsi="Gandhari Unicode" w:cs="e-Tamil OTC"/>
        </w:rPr>
      </w:pPr>
    </w:p>
    <w:p w14:paraId="13E5A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காதலர்</w:t>
      </w:r>
    </w:p>
    <w:p w14:paraId="6C58DD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நூலறு முத்திற் றண்சித ருறைப்பத்</w:t>
      </w:r>
    </w:p>
    <w:p w14:paraId="283E1F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தாளித் தண்பவர் நாளா மேயும்</w:t>
      </w:r>
    </w:p>
    <w:p w14:paraId="7243AF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பனிபடு நாளே பிரிந்தனர்</w:t>
      </w:r>
    </w:p>
    <w:p w14:paraId="29BC3B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நாளும் பலவா </w:t>
      </w:r>
      <w:r w:rsidRPr="00542FF1">
        <w:rPr>
          <w:rFonts w:ascii="Gandhari Unicode" w:hAnsi="Gandhari Unicode" w:cs="e-Tamil OTC"/>
          <w:u w:val="wave"/>
          <w:cs/>
        </w:rPr>
        <w:t>குவவே</w:t>
      </w:r>
      <w:r w:rsidRPr="00542FF1">
        <w:rPr>
          <w:rFonts w:ascii="Gandhari Unicode" w:hAnsi="Gandhari Unicode" w:cs="e-Tamil OTC"/>
          <w:cs/>
        </w:rPr>
        <w:t>.</w:t>
      </w:r>
    </w:p>
    <w:p w14:paraId="354BB937" w14:textId="77777777" w:rsidR="0092153D" w:rsidRPr="00542FF1" w:rsidRDefault="0092153D">
      <w:pPr>
        <w:pStyle w:val="Textbody"/>
        <w:spacing w:after="29"/>
        <w:rPr>
          <w:rFonts w:ascii="Gandhari Unicode" w:hAnsi="Gandhari Unicode" w:cs="e-Tamil OTC"/>
        </w:rPr>
      </w:pPr>
    </w:p>
    <w:p w14:paraId="350D55B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றண்சித ருறைப்பத்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றண்சிதரு மறைப்பத் </w:t>
      </w:r>
      <w:r w:rsidRPr="00542FF1">
        <w:rPr>
          <w:rFonts w:ascii="Gandhari Unicode" w:hAnsi="Gandhari Unicode" w:cs="e-Tamil OTC"/>
        </w:rPr>
        <w:t xml:space="preserve">G1; </w:t>
      </w:r>
      <w:r w:rsidRPr="00542FF1">
        <w:rPr>
          <w:rFonts w:ascii="Gandhari Unicode" w:hAnsi="Gandhari Unicode" w:cs="e-Tamil OTC"/>
          <w:cs/>
        </w:rPr>
        <w:t xml:space="preserve">றன்சிதர் மறைப்ப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r w:rsidRPr="00542FF1">
        <w:rPr>
          <w:rFonts w:ascii="Gandhari Unicode" w:hAnsi="Gandhari Unicode" w:cs="e-Tamil OTC"/>
          <w:cs/>
        </w:rPr>
        <w:t xml:space="preserve">பிரிவு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கவ்வே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குகவே </w:t>
      </w:r>
      <w:r w:rsidRPr="00542FF1">
        <w:rPr>
          <w:rFonts w:ascii="Gandhari Unicode" w:hAnsi="Gandhari Unicode" w:cs="e-Tamil OTC"/>
        </w:rPr>
        <w:t xml:space="preserve">G1v+2,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குபவே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B9EF692" w14:textId="77777777" w:rsidR="0092153D" w:rsidRPr="00542FF1" w:rsidRDefault="0092153D">
      <w:pPr>
        <w:pStyle w:val="Textbody"/>
        <w:spacing w:after="29"/>
        <w:rPr>
          <w:rFonts w:ascii="Gandhari Unicode" w:hAnsi="Gandhari Unicode" w:cs="e-Tamil OTC"/>
        </w:rPr>
      </w:pPr>
    </w:p>
    <w:p w14:paraId="7C6620BE" w14:textId="44029A89" w:rsidR="0092153D" w:rsidRPr="00542FF1" w:rsidRDefault="00A64E01">
      <w:pPr>
        <w:pStyle w:val="Textbody"/>
        <w:spacing w:after="29"/>
        <w:rPr>
          <w:rFonts w:ascii="Gandhari Unicode" w:hAnsi="Gandhari Unicode" w:cs="e-Tamil OTC"/>
          <w:lang w:val="en-GB"/>
        </w:rPr>
      </w:pPr>
      <w:proofErr w:type="spellStart"/>
      <w:ins w:id="26" w:author="Narmada Hansani Polgampalage" w:date="2023-12-04T16:01:00Z">
        <w:r>
          <w:rPr>
            <w:rFonts w:ascii="Gandhari Unicode" w:hAnsi="Gandhari Unicode" w:cs="e-Tamil OTC"/>
            <w:lang w:val="en-GB"/>
          </w:rPr>
          <w:t>a</w:t>
        </w:r>
      </w:ins>
      <w:del w:id="27" w:author="Narmada Hansani Polgampalage" w:date="2023-12-04T16:01:00Z">
        <w:r w:rsidRPr="00542FF1" w:rsidDel="00A64E01">
          <w:rPr>
            <w:rFonts w:ascii="Gandhari Unicode" w:hAnsi="Gandhari Unicode" w:cs="e-Tamil OTC"/>
            <w:lang w:val="en-GB"/>
          </w:rPr>
          <w:delText>A</w:delText>
        </w:r>
      </w:del>
      <w:r w:rsidR="00014CDD" w:rsidRPr="00542FF1">
        <w:rPr>
          <w:rFonts w:ascii="Gandhari Unicode" w:hAnsi="Gandhari Unicode" w:cs="e-Tamil OTC"/>
          <w:lang w:val="en-GB"/>
        </w:rPr>
        <w:t>mma</w:t>
      </w:r>
      <w:del w:id="28" w:author="Narmada Hansani Polgampalage" w:date="2023-12-04T16:00:00Z">
        <w:r w:rsidDel="00A64E01">
          <w:rPr>
            <w:rFonts w:ascii="Gandhari Unicode" w:hAnsi="Gandhari Unicode" w:cs="e-Tamil OTC"/>
            <w:lang w:val="en-GB"/>
          </w:rPr>
          <w:delText>-</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kātalar</w:t>
      </w:r>
      <w:proofErr w:type="spellEnd"/>
    </w:p>
    <w:p w14:paraId="750313D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uṟaippa</w:t>
      </w:r>
      <w:proofErr w:type="spellEnd"/>
      <w:r w:rsidR="005C6BB8">
        <w:rPr>
          <w:rFonts w:ascii="Gandhari Unicode" w:hAnsi="Gandhari Unicode" w:cs="e-Tamil OTC"/>
          <w:lang w:val="en-GB"/>
        </w:rPr>
        <w:t>+</w:t>
      </w:r>
    </w:p>
    <w:p w14:paraId="121CA12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tāḷi</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ā </w:t>
      </w:r>
      <w:proofErr w:type="spellStart"/>
      <w:r w:rsidRPr="00542FF1">
        <w:rPr>
          <w:rFonts w:ascii="Gandhari Unicode" w:hAnsi="Gandhari Unicode" w:cs="e-Tamil OTC"/>
          <w:lang w:val="en-GB"/>
        </w:rPr>
        <w:t>mēyum</w:t>
      </w:r>
      <w:proofErr w:type="spellEnd"/>
    </w:p>
    <w:p w14:paraId="6F5E453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pirintaṉar</w:t>
      </w:r>
      <w:proofErr w:type="spellEnd"/>
    </w:p>
    <w:p w14:paraId="0E92C4E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piriyum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ākuva</w:t>
      </w:r>
      <w:del w:id="29" w:author="Narmada Hansani Polgampalage" w:date="2023-12-04T16:03:00Z">
        <w:r w:rsidR="005C6BB8" w:rsidDel="00A64E01">
          <w:rPr>
            <w:rFonts w:ascii="Gandhari Unicode" w:hAnsi="Gandhari Unicode" w:cs="e-Tamil OTC"/>
            <w:i/>
            <w:iCs/>
            <w:lang w:val="en-GB"/>
          </w:rPr>
          <w:delText>+</w:delText>
        </w:r>
      </w:del>
      <w:r w:rsidR="005C6BB8">
        <w:rPr>
          <w:rFonts w:ascii="Gandhari Unicode" w:hAnsi="Gandhari Unicode" w:cs="e-Tamil OTC"/>
          <w:i/>
          <w:iCs/>
          <w:lang w:val="en-GB"/>
        </w:rPr>
        <w:t>~</w:t>
      </w:r>
      <w:r w:rsidRPr="00542FF1">
        <w:rPr>
          <w:rFonts w:ascii="Gandhari Unicode" w:hAnsi="Gandhari Unicode" w:cs="e-Tamil OTC"/>
          <w:i/>
          <w:iCs/>
          <w:lang w:val="en-GB"/>
        </w:rPr>
        <w:t>ē</w:t>
      </w:r>
      <w:proofErr w:type="spellEnd"/>
      <w:r w:rsidRPr="00542FF1">
        <w:rPr>
          <w:rFonts w:ascii="Gandhari Unicode" w:hAnsi="Gandhari Unicode" w:cs="e-Tamil OTC"/>
          <w:lang w:val="en-GB"/>
        </w:rPr>
        <w:t>.</w:t>
      </w:r>
    </w:p>
    <w:p w14:paraId="2F9864BA" w14:textId="77777777" w:rsidR="0092153D" w:rsidRPr="005C6BB8" w:rsidRDefault="0092153D">
      <w:pPr>
        <w:pStyle w:val="Textbody"/>
        <w:spacing w:after="29"/>
        <w:rPr>
          <w:rFonts w:ascii="Gandhari Unicode" w:hAnsi="Gandhari Unicode" w:cs="e-Tamil OTC"/>
          <w:lang w:val="en-GB"/>
        </w:rPr>
      </w:pPr>
    </w:p>
    <w:p w14:paraId="045CFDC1" w14:textId="77777777" w:rsidR="0092153D" w:rsidRPr="00542FF1" w:rsidRDefault="0092153D">
      <w:pPr>
        <w:pStyle w:val="Textbody"/>
        <w:spacing w:after="29"/>
        <w:rPr>
          <w:rFonts w:ascii="Gandhari Unicode" w:hAnsi="Gandhari Unicode" w:cs="e-Tamil OTC"/>
        </w:rPr>
      </w:pPr>
    </w:p>
    <w:p w14:paraId="7E7F81D8" w14:textId="77777777" w:rsidR="0092153D" w:rsidRPr="00542FF1" w:rsidRDefault="0092153D">
      <w:pPr>
        <w:pStyle w:val="Textbody"/>
        <w:spacing w:after="29"/>
        <w:rPr>
          <w:rFonts w:ascii="Gandhari Unicode" w:hAnsi="Gandhari Unicode" w:cs="e-Tamil OTC"/>
          <w:u w:val="single"/>
          <w:lang w:val="en-GB"/>
        </w:rPr>
      </w:pPr>
    </w:p>
    <w:p w14:paraId="7CA5262A"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Spoken to the confidante by HER who had no [more] strength during the time of separation.</w:t>
      </w:r>
    </w:p>
    <w:p w14:paraId="66B60C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Spoken by HER to the confidante, to say </w:t>
      </w:r>
      <w:r w:rsidR="0060544D">
        <w:rPr>
          <w:rFonts w:ascii="Gandhari Unicode" w:hAnsi="Gandhari Unicode" w:cs="e-Tamil OTC"/>
          <w:lang w:val="en-GB"/>
        </w:rPr>
        <w:t>“</w:t>
      </w:r>
      <w:r w:rsidRPr="00542FF1">
        <w:rPr>
          <w:rFonts w:ascii="Gandhari Unicode" w:hAnsi="Gandhari Unicode" w:cs="e-Tamil OTC"/>
          <w:lang w:val="en-GB"/>
        </w:rPr>
        <w:t>in order to forget something big, shouldn't one remember something small?</w:t>
      </w:r>
      <w:r w:rsidR="0060544D">
        <w:rPr>
          <w:rFonts w:ascii="Gandhari Unicode" w:hAnsi="Gandhari Unicode" w:cs="e-Tamil OTC"/>
          <w:lang w:val="en-GB"/>
        </w:rPr>
        <w:t>”</w:t>
      </w:r>
      <w:r w:rsidRPr="0060544D">
        <w:rPr>
          <w:rStyle w:val="FootnoteReference"/>
          <w:rFonts w:ascii="Gandhari Unicode" w:hAnsi="Gandhari Unicode" w:cs="e-Tamil OTC"/>
          <w:lang w:val="en-GB"/>
        </w:rPr>
        <w:footnoteReference w:id="419"/>
      </w:r>
    </w:p>
    <w:p w14:paraId="7101AC5F" w14:textId="77777777" w:rsidR="0092153D" w:rsidRPr="00542FF1" w:rsidRDefault="0092153D">
      <w:pPr>
        <w:pStyle w:val="Textbody"/>
        <w:spacing w:after="29"/>
        <w:rPr>
          <w:rFonts w:ascii="Gandhari Unicode" w:hAnsi="Gandhari Unicode" w:cs="e-Tamil OTC"/>
          <w:lang w:val="en-GB"/>
        </w:rPr>
      </w:pPr>
    </w:p>
    <w:p w14:paraId="683EBBA2" w14:textId="503E5943" w:rsidR="0092153D" w:rsidRPr="00542FF1" w:rsidRDefault="00A64E01">
      <w:pPr>
        <w:pStyle w:val="Textbody"/>
        <w:spacing w:after="0"/>
        <w:rPr>
          <w:rFonts w:ascii="Gandhari Unicode" w:hAnsi="Gandhari Unicode" w:cs="e-Tamil OTC"/>
        </w:rPr>
      </w:pPr>
      <w:ins w:id="30" w:author="Narmada Hansani Polgampalage" w:date="2023-12-04T16:02:00Z">
        <w:r>
          <w:rPr>
            <w:rFonts w:ascii="Gandhari Unicode" w:hAnsi="Gandhari Unicode" w:cs="e-Tamil OTC"/>
            <w:position w:val="6"/>
            <w:lang w:val="en-GB"/>
          </w:rPr>
          <w:t>a</w:t>
        </w:r>
      </w:ins>
      <w:del w:id="31" w:author="Narmada Hansani Polgampalage" w:date="2023-12-04T16:02:00Z">
        <w:r w:rsidRPr="00542FF1" w:rsidDel="00A64E01">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del w:id="32" w:author="Narmada Hansani Polgampalage" w:date="2023-12-04T16:00:00Z">
        <w:r w:rsidDel="00A64E01">
          <w:rPr>
            <w:rFonts w:ascii="Gandhari Unicode" w:hAnsi="Gandhari Unicode" w:cs="e-Tamil OTC"/>
          </w:rPr>
          <w:delText>-</w:delText>
        </w:r>
      </w:del>
      <w:r w:rsidR="00014CDD" w:rsidRPr="00542FF1">
        <w:rPr>
          <w:rFonts w:ascii="Gandhari Unicode" w:hAnsi="Gandhari Unicode" w:cs="e-Tamil OTC"/>
          <w:lang w:val="en-GB"/>
        </w:rPr>
        <w:t>live friend lover(h.)</w:t>
      </w:r>
    </w:p>
    <w:p w14:paraId="49B1314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thread be-severed- pearl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cool drop drip(inf.)</w:t>
      </w:r>
    </w:p>
    <w:p w14:paraId="2DBB910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Tāḷi</w:t>
      </w:r>
      <w:proofErr w:type="spellEnd"/>
      <w:r w:rsidRPr="00542FF1">
        <w:rPr>
          <w:rStyle w:val="FootnoteReference"/>
          <w:rFonts w:ascii="Gandhari Unicode" w:hAnsi="Gandhari Unicode" w:cs="e-Tamil OTC"/>
          <w:lang w:val="en-GB"/>
        </w:rPr>
        <w:footnoteReference w:id="420"/>
      </w:r>
      <w:r w:rsidRPr="00542FF1">
        <w:rPr>
          <w:rFonts w:ascii="Gandhari Unicode" w:hAnsi="Gandhari Unicode" w:cs="e-Tamil OTC"/>
          <w:lang w:val="en-GB"/>
        </w:rPr>
        <w:t xml:space="preserve"> cool creeper day cow grazing-</w:t>
      </w:r>
    </w:p>
    <w:p w14:paraId="0FB7DA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dew happen- 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he-separated(h.)</w:t>
      </w:r>
    </w:p>
    <w:p w14:paraId="1B542C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separating- 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many(n.pl.) become-they(n.pl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074B3A84" w14:textId="77777777" w:rsidR="0092153D" w:rsidRPr="00542FF1" w:rsidRDefault="0092153D">
      <w:pPr>
        <w:pStyle w:val="Textbody"/>
        <w:spacing w:after="29"/>
        <w:rPr>
          <w:rFonts w:ascii="Gandhari Unicode" w:hAnsi="Gandhari Unicode" w:cs="e-Tamil OTC"/>
        </w:rPr>
      </w:pPr>
    </w:p>
    <w:p w14:paraId="6C108DF3" w14:textId="77777777" w:rsidR="0092153D" w:rsidRPr="00542FF1" w:rsidRDefault="0092153D">
      <w:pPr>
        <w:pStyle w:val="Textbody"/>
        <w:spacing w:after="29"/>
        <w:rPr>
          <w:rFonts w:ascii="Gandhari Unicode" w:hAnsi="Gandhari Unicode" w:cs="e-Tamil OTC"/>
        </w:rPr>
      </w:pPr>
    </w:p>
    <w:p w14:paraId="5222A5B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Alas, oh friend, [our] </w:t>
      </w:r>
      <w:proofErr w:type="gramStart"/>
      <w:r w:rsidRPr="00542FF1">
        <w:rPr>
          <w:rFonts w:ascii="Gandhari Unicode" w:hAnsi="Gandhari Unicode" w:cs="e-Tamil OTC"/>
          <w:lang w:val="en-GB"/>
        </w:rPr>
        <w:t>lover</w:t>
      </w:r>
      <w:proofErr w:type="gramEnd"/>
    </w:p>
    <w:p w14:paraId="163CB38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has parted</w:t>
      </w:r>
      <w:r w:rsidRPr="00542FF1">
        <w:rPr>
          <w:rStyle w:val="FootnoteReference"/>
          <w:rFonts w:ascii="Gandhari Unicode" w:hAnsi="Gandhari Unicode" w:cs="e-Tamil OTC"/>
          <w:lang w:val="en-GB"/>
        </w:rPr>
        <w:footnoteReference w:id="421"/>
      </w:r>
      <w:r w:rsidRPr="00542FF1">
        <w:rPr>
          <w:rFonts w:ascii="Gandhari Unicode" w:hAnsi="Gandhari Unicode" w:cs="e-Tamil OTC"/>
          <w:lang w:val="en-GB"/>
        </w:rPr>
        <w:t xml:space="preserve"> on a day when dew falls,</w:t>
      </w:r>
    </w:p>
    <w:p w14:paraId="31C1000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when cows graze on the cool </w:t>
      </w:r>
      <w:proofErr w:type="spellStart"/>
      <w:r w:rsidRPr="00542FF1">
        <w:rPr>
          <w:rFonts w:ascii="Gandhari Unicode" w:hAnsi="Gandhari Unicode" w:cs="e-Tamil OTC"/>
          <w:lang w:val="en-GB"/>
        </w:rPr>
        <w:t>Tāḷi</w:t>
      </w:r>
      <w:proofErr w:type="spellEnd"/>
      <w:r w:rsidRPr="00542FF1">
        <w:rPr>
          <w:rFonts w:ascii="Gandhari Unicode" w:hAnsi="Gandhari Unicode" w:cs="e-Tamil OTC"/>
          <w:lang w:val="en-GB"/>
        </w:rPr>
        <w:t xml:space="preserve"> creeper [early in] the day,</w:t>
      </w:r>
    </w:p>
    <w:p w14:paraId="542B54FA"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so that cool drops drip like pearls from a broken thread.</w:t>
      </w:r>
    </w:p>
    <w:p w14:paraId="1D67D06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All the days of separation </w:t>
      </w:r>
      <w:r w:rsidR="008069F7">
        <w:rPr>
          <w:rFonts w:ascii="Gandhari Unicode" w:hAnsi="Gandhari Unicode" w:cs="e-Tamil OTC"/>
          <w:lang w:val="en-GB"/>
        </w:rPr>
        <w:t>will</w:t>
      </w:r>
      <w:r w:rsidRPr="00542FF1">
        <w:rPr>
          <w:rFonts w:ascii="Gandhari Unicode" w:hAnsi="Gandhari Unicode" w:cs="e-Tamil OTC"/>
          <w:lang w:val="en-GB"/>
        </w:rPr>
        <w:t xml:space="preserve"> becom</w:t>
      </w:r>
      <w:r w:rsidR="008069F7">
        <w:rPr>
          <w:rFonts w:ascii="Gandhari Unicode" w:hAnsi="Gandhari Unicode" w:cs="e-Tamil OTC"/>
          <w:lang w:val="en-GB"/>
        </w:rPr>
        <w:t>e</w:t>
      </w:r>
      <w:r w:rsidRPr="00542FF1">
        <w:rPr>
          <w:rFonts w:ascii="Gandhari Unicode" w:hAnsi="Gandhari Unicode" w:cs="e-Tamil OTC"/>
          <w:lang w:val="en-GB"/>
        </w:rPr>
        <w:t xml:space="preserve"> many.</w:t>
      </w:r>
    </w:p>
    <w:p w14:paraId="32B25070" w14:textId="77777777" w:rsidR="0092153D" w:rsidRPr="00542FF1" w:rsidRDefault="0092153D">
      <w:pPr>
        <w:pStyle w:val="Textbody"/>
        <w:spacing w:after="0"/>
        <w:rPr>
          <w:rFonts w:ascii="Gandhari Unicode" w:hAnsi="Gandhari Unicode" w:cs="e-Tamil OTC"/>
          <w:lang w:val="en-GB"/>
        </w:rPr>
      </w:pPr>
    </w:p>
    <w:p w14:paraId="7DC4B6CB" w14:textId="77777777" w:rsidR="0092153D" w:rsidRPr="00542FF1" w:rsidRDefault="0092153D">
      <w:pPr>
        <w:pStyle w:val="Textbody"/>
        <w:spacing w:after="0"/>
        <w:rPr>
          <w:rFonts w:ascii="Gandhari Unicode" w:hAnsi="Gandhari Unicode" w:cs="e-Tamil OTC"/>
          <w:lang w:val="en-GB"/>
        </w:rPr>
      </w:pPr>
    </w:p>
    <w:p w14:paraId="7EA58F5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 of the creeper cool below the Palmyra</w:t>
      </w:r>
      <w:r w:rsidRPr="00542FF1">
        <w:rPr>
          <w:rFonts w:ascii="Gandhari Unicode" w:hAnsi="Gandhari Unicode" w:cs="e-Tamil OTC"/>
        </w:rPr>
        <w:t xml:space="preserve"> </w:t>
      </w:r>
      <w:r w:rsidRPr="00542FF1">
        <w:rPr>
          <w:rFonts w:ascii="Gandhari Unicode" w:hAnsi="Gandhari Unicode" w:cs="e-Tamil OTC"/>
          <w:lang w:val="en-GB"/>
        </w:rPr>
        <w:t>trees,</w:t>
      </w:r>
    </w:p>
    <w:bookmarkEnd w:id="25"/>
    <w:p w14:paraId="3078F7B7" w14:textId="77777777" w:rsidR="0092153D" w:rsidRPr="00542FF1" w:rsidRDefault="0092153D">
      <w:pPr>
        <w:pStyle w:val="Textbody"/>
        <w:spacing w:after="0"/>
        <w:rPr>
          <w:rFonts w:ascii="Gandhari Unicode" w:hAnsi="Gandhari Unicode" w:cs="e-Tamil OTC"/>
          <w:lang w:val="en-GB"/>
        </w:rPr>
      </w:pPr>
    </w:p>
    <w:p w14:paraId="2BC3EB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379DB6"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நக்கீரர்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EA9FF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சொல்லியது.</w:t>
      </w:r>
    </w:p>
    <w:p w14:paraId="0AC517CF" w14:textId="77777777" w:rsidR="0092153D" w:rsidRPr="00542FF1" w:rsidRDefault="0092153D">
      <w:pPr>
        <w:pStyle w:val="Textbody"/>
        <w:spacing w:after="29"/>
        <w:rPr>
          <w:rFonts w:ascii="Gandhari Unicode" w:hAnsi="Gandhari Unicode" w:cs="e-Tamil OTC"/>
        </w:rPr>
      </w:pPr>
    </w:p>
    <w:p w14:paraId="462F16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புனவன் </w:t>
      </w:r>
      <w:r w:rsidRPr="00542FF1">
        <w:rPr>
          <w:rFonts w:ascii="Gandhari Unicode" w:hAnsi="Gandhari Unicode" w:cs="e-Tamil OTC"/>
          <w:u w:val="wave"/>
          <w:cs/>
        </w:rPr>
        <w:t>றுடவைப்</w:t>
      </w:r>
      <w:r w:rsidRPr="00542FF1">
        <w:rPr>
          <w:rFonts w:ascii="Gandhari Unicode" w:hAnsi="Gandhari Unicode" w:cs="e-Tamil OTC"/>
          <w:cs/>
        </w:rPr>
        <w:t xml:space="preserve"> பொன்போற் சிறுதினைக்</w:t>
      </w:r>
    </w:p>
    <w:p w14:paraId="177A20D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கடியுண்</w:t>
      </w:r>
      <w:r w:rsidRPr="00542FF1">
        <w:rPr>
          <w:rFonts w:ascii="Gandhari Unicode" w:hAnsi="Gandhari Unicode" w:cs="e-Tamil OTC"/>
          <w:cs/>
        </w:rPr>
        <w:t xml:space="preserve"> </w:t>
      </w:r>
      <w:r w:rsidRPr="00542FF1">
        <w:rPr>
          <w:rFonts w:ascii="Gandhari Unicode" w:hAnsi="Gandhari Unicode" w:cs="e-Tamil OTC"/>
          <w:u w:val="wave"/>
          <w:cs/>
        </w:rPr>
        <w:t>கடவுட்</w:t>
      </w:r>
      <w:r w:rsidRPr="00542FF1">
        <w:rPr>
          <w:rFonts w:ascii="Gandhari Unicode" w:hAnsi="Gandhari Unicode" w:cs="e-Tamil OTC"/>
          <w:cs/>
        </w:rPr>
        <w:t xml:space="preserve"> கிட்ட </w:t>
      </w:r>
      <w:r w:rsidRPr="00542FF1">
        <w:rPr>
          <w:rFonts w:ascii="Gandhari Unicode" w:hAnsi="Gandhari Unicode" w:cs="e-Tamil OTC"/>
          <w:u w:val="wave"/>
          <w:cs/>
        </w:rPr>
        <w:t>சில்குர</w:t>
      </w:r>
    </w:p>
    <w:p w14:paraId="434B9C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லறியா </w:t>
      </w:r>
      <w:r w:rsidRPr="00542FF1">
        <w:rPr>
          <w:rFonts w:ascii="Gandhari Unicode" w:hAnsi="Gandhari Unicode" w:cs="e-Tamil OTC"/>
          <w:u w:val="wave"/>
          <w:cs/>
        </w:rPr>
        <w:t>துண்ட</w:t>
      </w:r>
      <w:r w:rsidRPr="00542FF1">
        <w:rPr>
          <w:rFonts w:ascii="Gandhari Unicode" w:hAnsi="Gandhari Unicode" w:cs="e-Tamil OTC"/>
          <w:cs/>
        </w:rPr>
        <w:t xml:space="preserve"> மஞ்ஞை யாடுமகள்</w:t>
      </w:r>
    </w:p>
    <w:p w14:paraId="46CA0D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வெறியுறு வனப்பின் </w:t>
      </w:r>
      <w:r w:rsidRPr="00542FF1">
        <w:rPr>
          <w:rFonts w:ascii="Gandhari Unicode" w:hAnsi="Gandhari Unicode" w:cs="e-Tamil OTC"/>
          <w:u w:val="wave"/>
          <w:cs/>
        </w:rPr>
        <w:t>வெய்துற்று</w:t>
      </w:r>
      <w:r w:rsidRPr="00542FF1">
        <w:rPr>
          <w:rFonts w:ascii="Gandhari Unicode" w:hAnsi="Gandhari Unicode" w:cs="e-Tamil OTC"/>
          <w:cs/>
        </w:rPr>
        <w:t xml:space="preserve"> நடுங்குஞ்</w:t>
      </w:r>
    </w:p>
    <w:p w14:paraId="506C43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சூர்மலை நாடன் கேண்மை</w:t>
      </w:r>
    </w:p>
    <w:p w14:paraId="645BA0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நீர்மலி கண்ணொடு நினைப்பா கும்மே.</w:t>
      </w:r>
    </w:p>
    <w:p w14:paraId="2A3489B4" w14:textId="77777777" w:rsidR="0092153D" w:rsidRPr="00542FF1" w:rsidRDefault="0092153D">
      <w:pPr>
        <w:pStyle w:val="Textbody"/>
        <w:spacing w:after="29"/>
        <w:rPr>
          <w:rFonts w:ascii="Gandhari Unicode" w:hAnsi="Gandhari Unicode" w:cs="e-Tamil OTC"/>
        </w:rPr>
      </w:pPr>
    </w:p>
    <w:p w14:paraId="3C937E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22"/>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கடியுண்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கடவுட்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கடவுளுக்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சில்குர </w:t>
      </w:r>
      <w:r w:rsidRPr="00542FF1">
        <w:rPr>
          <w:rFonts w:ascii="Gandhari Unicode" w:hAnsi="Gandhari Unicode" w:cs="e-Tamil OTC"/>
        </w:rPr>
        <w:t xml:space="preserve">L1, C1+2v+3+5v, G1+2v,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சிறுகுர </w:t>
      </w:r>
      <w:r w:rsidRPr="00542FF1">
        <w:rPr>
          <w:rFonts w:ascii="Gandhari Unicode" w:hAnsi="Gandhari Unicode" w:cs="e-Tamil OTC"/>
        </w:rPr>
        <w:t xml:space="preserve">C5, G2; </w:t>
      </w:r>
      <w:r w:rsidRPr="00542FF1">
        <w:rPr>
          <w:rFonts w:ascii="Gandhari Unicode" w:hAnsi="Gandhari Unicode" w:cs="e-Tamil OTC"/>
          <w:cs/>
        </w:rPr>
        <w:t xml:space="preserve">செழுங்குர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துண்ட </w:t>
      </w:r>
      <w:r w:rsidRPr="00542FF1">
        <w:rPr>
          <w:rFonts w:ascii="Gandhari Unicode" w:hAnsi="Gandhari Unicode" w:cs="e-Tamil OTC"/>
        </w:rPr>
        <w:t xml:space="preserve">L1, C1,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துண்டன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வெய்துற்று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வேர்த்துற்று </w:t>
      </w:r>
      <w:r w:rsidRPr="00542FF1">
        <w:rPr>
          <w:rFonts w:ascii="Gandhari Unicode" w:hAnsi="Gandhari Unicode" w:cs="e-Tamil OTC"/>
        </w:rPr>
        <w:t xml:space="preserve">C3v,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நெடுங்குஞ்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நினைப்பா கும்மே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நினைப்பா கின்றே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1756CF3" w14:textId="77777777" w:rsidR="0092153D" w:rsidRPr="00542FF1" w:rsidRDefault="0092153D">
      <w:pPr>
        <w:pStyle w:val="Textbody"/>
        <w:spacing w:after="29"/>
        <w:rPr>
          <w:rFonts w:ascii="Gandhari Unicode" w:hAnsi="Gandhari Unicode" w:cs="e-Tamil OTC"/>
        </w:rPr>
      </w:pPr>
    </w:p>
    <w:p w14:paraId="10E169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tuṭavai</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5C6BB8">
        <w:rPr>
          <w:rFonts w:ascii="Gandhari Unicode" w:hAnsi="Gandhari Unicode" w:cs="e-Tamil OTC"/>
          <w:lang w:val="en-GB"/>
        </w:rPr>
        <w:t>+</w:t>
      </w:r>
    </w:p>
    <w:p w14:paraId="329018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i/>
          <w:iCs/>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kaṭavuṭ</w:t>
      </w:r>
      <w:r w:rsidR="005C6BB8">
        <w:rPr>
          <w:rFonts w:ascii="Gandhari Unicode" w:hAnsi="Gandhari Unicode" w:cs="e-Tamil OTC"/>
          <w:i/>
          <w:iCs/>
          <w:lang w:val="en-GB"/>
        </w:rPr>
        <w:t>k</w:t>
      </w:r>
      <w:proofErr w:type="spellEnd"/>
      <w:r w:rsidR="005C6B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5CF62D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aṟ</w:t>
      </w:r>
      <w:r w:rsidR="005C6BB8">
        <w:rPr>
          <w:rFonts w:ascii="Gandhari Unicode" w:hAnsi="Gandhari Unicode" w:cs="e-Tamil OTC"/>
          <w:lang w:val="en-GB"/>
        </w:rPr>
        <w:t>iyāt</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āṭu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6B33DA7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 xml:space="preserve"> </w:t>
      </w:r>
      <w:r w:rsidR="005C6BB8">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005C6BB8">
        <w:rPr>
          <w:rFonts w:ascii="Gandhari Unicode" w:hAnsi="Gandhari Unicode" w:cs="e-Tamil OTC"/>
          <w:i/>
          <w:iCs/>
          <w:lang w:val="en-GB"/>
        </w:rPr>
        <w:t>veyt</w:t>
      </w:r>
      <w:proofErr w:type="spellEnd"/>
      <w:r w:rsidR="005C6BB8">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uṟṟu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naṭuṅkum</w:t>
      </w:r>
      <w:proofErr w:type="spellEnd"/>
    </w:p>
    <w:p w14:paraId="3F51DFE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cūr</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kēṇmai</w:t>
      </w:r>
      <w:proofErr w:type="spellEnd"/>
    </w:p>
    <w:p w14:paraId="4307696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niṉaipp</w:t>
      </w:r>
      <w:proofErr w:type="spellEnd"/>
      <w:r w:rsidR="005C6B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005C6BB8">
        <w:rPr>
          <w:rFonts w:ascii="Gandhari Unicode" w:hAnsi="Gandhari Unicode" w:cs="e-Tamil OTC"/>
          <w:lang w:val="en-GB"/>
        </w:rPr>
        <w:t>-+</w:t>
      </w:r>
      <w:r w:rsidRPr="00542FF1">
        <w:rPr>
          <w:rFonts w:ascii="Gandhari Unicode" w:hAnsi="Gandhari Unicode" w:cs="e-Tamil OTC"/>
          <w:lang w:val="en-GB"/>
        </w:rPr>
        <w:t>ē.</w:t>
      </w:r>
    </w:p>
    <w:p w14:paraId="0E625428" w14:textId="77777777" w:rsidR="0092153D" w:rsidRPr="00542FF1" w:rsidRDefault="0092153D">
      <w:pPr>
        <w:pStyle w:val="Textbody"/>
        <w:spacing w:after="29"/>
        <w:rPr>
          <w:rFonts w:ascii="Gandhari Unicode" w:hAnsi="Gandhari Unicode" w:cs="e-Tamil OTC"/>
        </w:rPr>
      </w:pPr>
    </w:p>
    <w:p w14:paraId="6D43328F" w14:textId="77777777" w:rsidR="0092153D" w:rsidRPr="00542FF1" w:rsidRDefault="0092153D">
      <w:pPr>
        <w:pStyle w:val="Textbody"/>
        <w:spacing w:after="29"/>
        <w:rPr>
          <w:rFonts w:ascii="Gandhari Unicode" w:hAnsi="Gandhari Unicode" w:cs="e-Tamil OTC"/>
        </w:rPr>
      </w:pPr>
    </w:p>
    <w:p w14:paraId="45F78259" w14:textId="77777777" w:rsidR="0092153D" w:rsidRPr="00542FF1" w:rsidRDefault="0092153D">
      <w:pPr>
        <w:pStyle w:val="Textbody"/>
        <w:spacing w:after="29"/>
        <w:rPr>
          <w:rFonts w:ascii="Gandhari Unicode" w:hAnsi="Gandhari Unicode" w:cs="e-Tamil OTC"/>
          <w:u w:val="single"/>
          <w:lang w:val="en-GB"/>
        </w:rPr>
      </w:pPr>
    </w:p>
    <w:p w14:paraId="43506779"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by HER to the confidante when [he] delayed marriage.</w:t>
      </w:r>
    </w:p>
    <w:p w14:paraId="7E9E704F" w14:textId="77777777" w:rsidR="0092153D" w:rsidRPr="00542FF1" w:rsidRDefault="0092153D">
      <w:pPr>
        <w:pStyle w:val="Textbody"/>
        <w:spacing w:after="29"/>
        <w:rPr>
          <w:rFonts w:ascii="Gandhari Unicode" w:hAnsi="Gandhari Unicode" w:cs="e-Tamil OTC"/>
          <w:lang w:val="en-GB"/>
        </w:rPr>
      </w:pPr>
    </w:p>
    <w:p w14:paraId="1F4781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highland-he</w:t>
      </w:r>
      <w:r w:rsidRPr="00542FF1">
        <w:rPr>
          <w:rStyle w:val="FootnoteReference"/>
          <w:rFonts w:ascii="Gandhari Unicode" w:hAnsi="Gandhari Unicode" w:cs="e-Tamil OTC"/>
          <w:lang w:val="en-GB"/>
        </w:rPr>
        <w:footnoteReference w:id="423"/>
      </w:r>
      <w:r w:rsidRPr="00542FF1">
        <w:rPr>
          <w:rFonts w:ascii="Gandhari Unicode" w:hAnsi="Gandhari Unicode" w:cs="e-Tamil OTC"/>
          <w:lang w:val="en-GB"/>
        </w:rPr>
        <w:t xml:space="preserve"> grove gold similar small millet</w:t>
      </w:r>
    </w:p>
    <w:p w14:paraId="153A67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scent</w:t>
      </w:r>
      <w:r w:rsidRPr="00542FF1">
        <w:rPr>
          <w:rStyle w:val="FootnoteReference"/>
          <w:rFonts w:ascii="Gandhari Unicode" w:hAnsi="Gandhari Unicode" w:cs="e-Tamil OTC"/>
          <w:lang w:val="en-GB"/>
        </w:rPr>
        <w:footnoteReference w:id="424"/>
      </w:r>
      <w:r w:rsidRPr="00542FF1">
        <w:rPr>
          <w:rFonts w:ascii="Gandhari Unicode" w:hAnsi="Gandhari Unicode" w:cs="e-Tamil OTC"/>
          <w:lang w:val="en-GB"/>
        </w:rPr>
        <w:t xml:space="preserve"> eat- </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(dat.) put- few ear</w:t>
      </w:r>
    </w:p>
    <w:p w14:paraId="7C9747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know-not eaten- peacock dance- </w:t>
      </w:r>
      <w:proofErr w:type="gramStart"/>
      <w:r w:rsidRPr="00542FF1">
        <w:rPr>
          <w:rFonts w:ascii="Gandhari Unicode" w:hAnsi="Gandhari Unicode" w:cs="e-Tamil OTC"/>
          <w:lang w:val="en-GB"/>
        </w:rPr>
        <w:t>daughter</w:t>
      </w:r>
      <w:proofErr w:type="gramEnd"/>
    </w:p>
    <w:p w14:paraId="529390FF"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(-dance) have-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hot-it had(abs.) trembling-</w:t>
      </w:r>
    </w:p>
    <w:p w14:paraId="022E714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fear/deity</w:t>
      </w:r>
      <w:r w:rsidRPr="00542FF1">
        <w:rPr>
          <w:rFonts w:ascii="Gandhari Unicode" w:hAnsi="Gandhari Unicode" w:cs="e-Tamil OTC"/>
        </w:rPr>
        <w:t xml:space="preserve"> </w:t>
      </w:r>
      <w:r w:rsidRPr="00542FF1">
        <w:rPr>
          <w:rFonts w:ascii="Gandhari Unicode" w:hAnsi="Gandhari Unicode" w:cs="e-Tamil OTC"/>
          <w:lang w:val="en-GB"/>
        </w:rPr>
        <w:t>mountain land-he intimacy</w:t>
      </w:r>
    </w:p>
    <w:p w14:paraId="4ABBD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be-full- eye-with thinking becoming-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41B062D" w14:textId="77777777" w:rsidR="0092153D" w:rsidRPr="00542FF1" w:rsidRDefault="0092153D">
      <w:pPr>
        <w:pStyle w:val="Textbody"/>
        <w:spacing w:after="29"/>
        <w:rPr>
          <w:rFonts w:ascii="Gandhari Unicode" w:hAnsi="Gandhari Unicode" w:cs="e-Tamil OTC"/>
        </w:rPr>
      </w:pPr>
    </w:p>
    <w:p w14:paraId="3BC8B268" w14:textId="77777777" w:rsidR="0092153D" w:rsidRPr="00542FF1" w:rsidRDefault="0092153D">
      <w:pPr>
        <w:pStyle w:val="Textbody"/>
        <w:spacing w:after="29"/>
        <w:rPr>
          <w:rFonts w:ascii="Gandhari Unicode" w:hAnsi="Gandhari Unicode" w:cs="e-Tamil OTC"/>
        </w:rPr>
      </w:pPr>
    </w:p>
    <w:p w14:paraId="1D71134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intimacy with the man from the awe-inspiring</w:t>
      </w:r>
      <w:r w:rsidRPr="00542FF1">
        <w:rPr>
          <w:rStyle w:val="FootnoteReference"/>
          <w:rFonts w:ascii="Gandhari Unicode" w:hAnsi="Gandhari Unicode" w:cs="e-Tamil OTC"/>
          <w:lang w:val="en-GB"/>
        </w:rPr>
        <w:footnoteReference w:id="425"/>
      </w:r>
      <w:r w:rsidRPr="00542FF1">
        <w:rPr>
          <w:rFonts w:ascii="Gandhari Unicode" w:hAnsi="Gandhari Unicode" w:cs="e-Tamil OTC"/>
          <w:lang w:val="en-GB"/>
        </w:rPr>
        <w:t xml:space="preserve"> mountain,</w:t>
      </w:r>
    </w:p>
    <w:p w14:paraId="15FC656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where trembles with heat, beautiful like a woman dancing the </w:t>
      </w:r>
      <w:proofErr w:type="spellStart"/>
      <w:r w:rsidRPr="00542FF1">
        <w:rPr>
          <w:rFonts w:ascii="Gandhari Unicode" w:hAnsi="Gandhari Unicode" w:cs="e-Tamil OTC"/>
          <w:lang w:val="en-GB"/>
        </w:rPr>
        <w:t>Veṟi</w:t>
      </w:r>
      <w:proofErr w:type="spellEnd"/>
      <w:r w:rsidRPr="00542FF1">
        <w:rPr>
          <w:rFonts w:ascii="Gandhari Unicode" w:hAnsi="Gandhari Unicode" w:cs="e-Tamil OTC"/>
          <w:lang w:val="en-GB"/>
        </w:rPr>
        <w:t>,</w:t>
      </w:r>
    </w:p>
    <w:p w14:paraId="0ECBE50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peacock that ate without knowing</w:t>
      </w:r>
    </w:p>
    <w:p w14:paraId="3F1D5279" w14:textId="77777777" w:rsidR="0092153D" w:rsidRPr="00542FF1" w:rsidRDefault="00014CDD">
      <w:pPr>
        <w:pStyle w:val="Textbody"/>
        <w:tabs>
          <w:tab w:val="left" w:pos="425"/>
          <w:tab w:val="left" w:pos="1000"/>
        </w:tabs>
        <w:spacing w:after="0"/>
        <w:rPr>
          <w:rFonts w:ascii="Gandhari Unicode" w:hAnsi="Gandhari Unicode" w:cs="e-Tamil OTC"/>
          <w:lang w:val="en-GB"/>
        </w:rPr>
      </w:pPr>
      <w:r w:rsidRPr="00542FF1">
        <w:rPr>
          <w:rFonts w:ascii="Gandhari Unicode" w:hAnsi="Gandhari Unicode" w:cs="e-Tamil OTC"/>
          <w:lang w:val="en-GB"/>
        </w:rPr>
        <w:tab/>
        <w:t>from the few ears, laid out for the god to enjoy the fragrance,</w:t>
      </w:r>
    </w:p>
    <w:p w14:paraId="62F1B024" w14:textId="77777777" w:rsidR="0092153D" w:rsidRPr="00542FF1" w:rsidRDefault="00014CDD">
      <w:pPr>
        <w:pStyle w:val="Textbody"/>
        <w:tabs>
          <w:tab w:val="left" w:pos="5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 of the man</w:t>
      </w:r>
    </w:p>
    <w:p w14:paraId="6CFF3A27" w14:textId="77777777" w:rsidR="0092153D" w:rsidRPr="00542FF1" w:rsidRDefault="00014CDD">
      <w:pPr>
        <w:pStyle w:val="Textbody"/>
        <w:tabs>
          <w:tab w:val="left" w:pos="5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1666EBA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becoming thinking, with eyes full of tears.</w:t>
      </w:r>
    </w:p>
    <w:p w14:paraId="056AEDFD" w14:textId="77777777" w:rsidR="0092153D" w:rsidRPr="00542FF1" w:rsidRDefault="0092153D">
      <w:pPr>
        <w:pStyle w:val="Textbody"/>
        <w:tabs>
          <w:tab w:val="left" w:pos="288"/>
        </w:tabs>
        <w:spacing w:after="0"/>
        <w:rPr>
          <w:rFonts w:ascii="Gandhari Unicode" w:hAnsi="Gandhari Unicode" w:cs="e-Tamil OTC"/>
          <w:lang w:val="en-GB"/>
        </w:rPr>
      </w:pPr>
    </w:p>
    <w:p w14:paraId="7238BC9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5A85AE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26B42C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தூது கண்டு கிழத்தி தோழிக்குக் கூறியது.</w:t>
      </w:r>
    </w:p>
    <w:p w14:paraId="6920043B" w14:textId="77777777" w:rsidR="0092153D" w:rsidRPr="00542FF1" w:rsidRDefault="0092153D">
      <w:pPr>
        <w:pStyle w:val="Textbody"/>
        <w:spacing w:after="29"/>
        <w:rPr>
          <w:rFonts w:ascii="Gandhari Unicode" w:hAnsi="Gandhari Unicode" w:cs="e-Tamil OTC"/>
        </w:rPr>
      </w:pPr>
    </w:p>
    <w:p w14:paraId="0C4F48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ழிற்றிக்</w:t>
      </w:r>
      <w:r w:rsidRPr="00542FF1">
        <w:rPr>
          <w:rFonts w:ascii="Gandhari Unicode" w:hAnsi="Gandhari Unicode" w:cs="e-Tamil OTC"/>
          <w:cs/>
        </w:rPr>
        <w:t xml:space="preserve"> கல்லிவர் வெள்வேர்</w:t>
      </w:r>
    </w:p>
    <w:p w14:paraId="588B84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வரையிழி யருவியிற் றோன்று நாடன்</w:t>
      </w:r>
    </w:p>
    <w:p w14:paraId="7B576C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 னெஞ்சத்துக் கிளவி நம்வயின்</w:t>
      </w:r>
    </w:p>
    <w:p w14:paraId="63DB04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வந்தன்று</w:t>
      </w:r>
      <w:r w:rsidRPr="00542FF1">
        <w:rPr>
          <w:rFonts w:ascii="Gandhari Unicode" w:hAnsi="Gandhari Unicode" w:cs="e-Tamil OTC"/>
          <w:cs/>
        </w:rPr>
        <w:t xml:space="preserve"> வாழி தோழி நாமு</w:t>
      </w:r>
    </w:p>
    <w:p w14:paraId="64374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நெய்பெய் தீயி னெதிர்கொண்டு</w:t>
      </w:r>
    </w:p>
    <w:p w14:paraId="36EE23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தாமணந் தனையமென</w:t>
      </w:r>
      <w:r w:rsidRPr="00542FF1">
        <w:rPr>
          <w:rFonts w:ascii="Gandhari Unicode" w:hAnsi="Gandhari Unicode" w:cs="e-Tamil OTC"/>
          <w:cs/>
        </w:rPr>
        <w:t xml:space="preserve"> விடுகந் தூதே.</w:t>
      </w:r>
    </w:p>
    <w:p w14:paraId="68D0D3BF" w14:textId="77777777" w:rsidR="0092153D" w:rsidRPr="00542FF1" w:rsidRDefault="0092153D">
      <w:pPr>
        <w:pStyle w:val="Textbody"/>
        <w:spacing w:after="29"/>
        <w:rPr>
          <w:rFonts w:ascii="Gandhari Unicode" w:hAnsi="Gandhari Unicode" w:cs="e-Tamil OTC"/>
        </w:rPr>
      </w:pPr>
    </w:p>
    <w:p w14:paraId="2E58427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புல்வி </w:t>
      </w:r>
      <w:r w:rsidRPr="00542FF1">
        <w:rPr>
          <w:rFonts w:ascii="Gandhari Unicode" w:eastAsia="URW Palladio UNI" w:hAnsi="Gandhari Unicode" w:cs="e-Tamil OTC"/>
        </w:rPr>
        <w:t xml:space="preserve">G2 •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ழிற்றிக் </w:t>
      </w:r>
      <w:r w:rsidRPr="00542FF1">
        <w:rPr>
          <w:rFonts w:ascii="Gandhari Unicode" w:hAnsi="Gandhari Unicode" w:cs="e-Tamil OTC"/>
        </w:rPr>
        <w:t xml:space="preserve">C2+3v+5, G1v+2, EA, Cam; </w:t>
      </w:r>
      <w:r w:rsidRPr="00542FF1">
        <w:rPr>
          <w:rFonts w:ascii="Gandhari Unicode" w:hAnsi="Gandhari Unicode" w:cs="e-Tamil OTC"/>
          <w:cs/>
        </w:rPr>
        <w:t xml:space="preserve">ழாற்றிக்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ழித்திக்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றீதி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றீதின்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வந்தன்று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வாழி தோழி நாமு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தாமணந் தனையமென </w:t>
      </w:r>
      <w:r w:rsidRPr="00542FF1">
        <w:rPr>
          <w:rFonts w:ascii="Gandhari Unicode" w:hAnsi="Gandhari Unicode" w:cs="e-Tamil OTC"/>
        </w:rPr>
        <w:t xml:space="preserve">C2+3v+5v, G1v, </w:t>
      </w:r>
      <w:proofErr w:type="spellStart"/>
      <w:r w:rsidRPr="00542FF1">
        <w:rPr>
          <w:rFonts w:ascii="Gandhari Unicode" w:hAnsi="Gandhari Unicode" w:cs="e-Tamil OTC"/>
        </w:rPr>
        <w:t>Nacc</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26"/>
      </w:r>
      <w:r w:rsidRPr="00542FF1">
        <w:rPr>
          <w:rFonts w:ascii="Gandhari Unicode" w:hAnsi="Gandhari Unicode" w:cs="e-Tamil OTC"/>
          <w:cs/>
        </w:rPr>
        <w:t xml:space="preserve"> தான்மணந் தனை</w:t>
      </w:r>
      <w:bookmarkStart w:id="33" w:name="DDE_LINK3"/>
      <w:r w:rsidRPr="00542FF1">
        <w:rPr>
          <w:rFonts w:ascii="Gandhari Unicode" w:hAnsi="Gandhari Unicode" w:cs="e-Tamil OTC"/>
          <w:cs/>
        </w:rPr>
        <w:t>யமென</w:t>
      </w:r>
      <w:bookmarkEnd w:id="33"/>
      <w:r w:rsidRPr="00542FF1">
        <w:rPr>
          <w:rFonts w:ascii="Gandhari Unicode" w:hAnsi="Gandhari Unicode" w:cs="e-Tamil OTC"/>
          <w:cs/>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தாமளந் தனையமென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தாம்வரைந் தனையமென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தன்வரைந் தனையமென </w:t>
      </w:r>
      <w:proofErr w:type="spellStart"/>
      <w:r w:rsidRPr="00542FF1">
        <w:rPr>
          <w:rFonts w:ascii="Gandhari Unicode" w:hAnsi="Gandhari Unicode" w:cs="e-Tamil OTC"/>
        </w:rPr>
        <w:t>Cām.v</w:t>
      </w:r>
      <w:proofErr w:type="spellEnd"/>
    </w:p>
    <w:p w14:paraId="0AFAC7A5" w14:textId="77777777" w:rsidR="0092153D" w:rsidRPr="00542FF1" w:rsidRDefault="0092153D">
      <w:pPr>
        <w:pStyle w:val="Textbody"/>
        <w:spacing w:after="29"/>
        <w:rPr>
          <w:rFonts w:ascii="Gandhari Unicode" w:hAnsi="Gandhari Unicode" w:cs="e-Tamil OTC"/>
        </w:rPr>
      </w:pPr>
    </w:p>
    <w:p w14:paraId="51C9B4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iṟṟi</w:t>
      </w:r>
      <w:proofErr w:type="spellEnd"/>
      <w:r w:rsidR="0048405B">
        <w:rPr>
          <w:rFonts w:ascii="Gandhari Unicode" w:hAnsi="Gandhari Unicode" w:cs="e-Tamil OTC"/>
          <w:i/>
          <w:iCs/>
          <w:lang w:val="en-GB"/>
        </w:rPr>
        <w:t>+</w:t>
      </w:r>
      <w:r w:rsidRPr="00542FF1">
        <w:rPr>
          <w:rFonts w:ascii="Gandhari Unicode" w:hAnsi="Gandhari Unicode" w:cs="e-Tamil OTC"/>
          <w:lang w:val="en-GB"/>
        </w:rPr>
        <w:t xml:space="preserve"> kal </w:t>
      </w:r>
      <w:r w:rsidR="0048405B">
        <w:rPr>
          <w:rFonts w:ascii="Gandhari Unicode" w:hAnsi="Gandhari Unicode" w:cs="e-Tamil OTC"/>
          <w:lang w:val="en-GB"/>
        </w:rPr>
        <w:t>+</w:t>
      </w:r>
      <w:proofErr w:type="spellStart"/>
      <w:r w:rsidRPr="00542FF1">
        <w:rPr>
          <w:rFonts w:ascii="Gandhari Unicode" w:hAnsi="Gandhari Unicode" w:cs="e-Tamil OTC"/>
          <w:lang w:val="en-GB"/>
        </w:rPr>
        <w:t>ivar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p>
    <w:p w14:paraId="421C596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r w:rsidR="0048405B">
        <w:rPr>
          <w:rFonts w:ascii="Gandhari Unicode" w:hAnsi="Gandhari Unicode" w:cs="e-Tamil OTC"/>
          <w:lang w:val="en-GB"/>
        </w:rPr>
        <w:t>~</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549E6BAE" w14:textId="77777777" w:rsidR="0092153D" w:rsidRPr="00542FF1" w:rsidRDefault="0048405B">
      <w:pPr>
        <w:pStyle w:val="Textbody"/>
        <w:spacing w:after="29"/>
        <w:rPr>
          <w:rFonts w:ascii="Gandhari Unicode" w:hAnsi="Gandhari Unicode" w:cs="e-Tamil OTC"/>
          <w:lang w:val="en-GB"/>
        </w:rPr>
      </w:pPr>
      <w:proofErr w:type="spellStart"/>
      <w:r>
        <w:rPr>
          <w:rFonts w:ascii="Gandhari Unicode" w:hAnsi="Gandhari Unicode" w:cs="e-Tamil OTC"/>
          <w:lang w:val="en-GB"/>
        </w:rPr>
        <w:t>tīt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il </w:t>
      </w:r>
      <w:proofErr w:type="spellStart"/>
      <w:r w:rsidR="00014CDD" w:rsidRPr="00542FF1">
        <w:rPr>
          <w:rFonts w:ascii="Gandhari Unicode" w:hAnsi="Gandhari Unicode" w:cs="e-Tamil OTC"/>
          <w:lang w:val="en-GB"/>
        </w:rPr>
        <w:t>neñcattu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r>
        <w:rPr>
          <w:rFonts w:ascii="Gandhari Unicode" w:hAnsi="Gandhari Unicode" w:cs="e-Tamil OTC"/>
          <w:lang w:val="en-GB"/>
        </w:rPr>
        <w:t>-</w:t>
      </w:r>
      <w:r w:rsidR="00014CDD" w:rsidRPr="00542FF1">
        <w:rPr>
          <w:rFonts w:ascii="Gandhari Unicode" w:hAnsi="Gandhari Unicode" w:cs="e-Tamil OTC"/>
          <w:lang w:val="en-GB"/>
        </w:rPr>
        <w:t>vayiṉ</w:t>
      </w:r>
      <w:proofErr w:type="spellEnd"/>
    </w:p>
    <w:p w14:paraId="5C95D2F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0048405B">
        <w:rPr>
          <w:rFonts w:ascii="Gandhari Unicode" w:hAnsi="Gandhari Unicode" w:cs="e-Tamil OTC"/>
          <w:lang w:val="en-GB"/>
        </w:rPr>
        <w:t>-</w:t>
      </w:r>
      <w:r w:rsidRPr="00542FF1">
        <w:rPr>
          <w:rFonts w:ascii="Gandhari Unicode" w:hAnsi="Gandhari Unicode" w:cs="e-Tamil OTC"/>
          <w:lang w:val="en-GB"/>
        </w:rPr>
        <w:t>um</w:t>
      </w:r>
    </w:p>
    <w:p w14:paraId="7ACA547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etirkoṇṭu</w:t>
      </w:r>
      <w:proofErr w:type="spellEnd"/>
    </w:p>
    <w:p w14:paraId="3F186A0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maṇantaṉaiyam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48405B">
        <w:rPr>
          <w:rFonts w:ascii="Gandhari Unicode" w:hAnsi="Gandhari Unicode" w:cs="e-Tamil OTC"/>
          <w:lang w:val="en-GB"/>
        </w:rPr>
        <w:t>*-</w:t>
      </w:r>
      <w:r w:rsidRPr="00542FF1">
        <w:rPr>
          <w:rFonts w:ascii="Gandhari Unicode" w:hAnsi="Gandhari Unicode" w:cs="e-Tamil OTC"/>
          <w:lang w:val="en-GB"/>
        </w:rPr>
        <w:t>ē.</w:t>
      </w:r>
    </w:p>
    <w:p w14:paraId="26A83296" w14:textId="77777777" w:rsidR="0092153D" w:rsidRPr="00542FF1" w:rsidRDefault="0092153D">
      <w:pPr>
        <w:pStyle w:val="Textbody"/>
        <w:spacing w:after="29"/>
        <w:rPr>
          <w:rFonts w:ascii="Gandhari Unicode" w:hAnsi="Gandhari Unicode" w:cs="e-Tamil OTC"/>
        </w:rPr>
      </w:pPr>
    </w:p>
    <w:p w14:paraId="1DA96622" w14:textId="77777777" w:rsidR="0092153D" w:rsidRPr="00542FF1" w:rsidRDefault="0092153D">
      <w:pPr>
        <w:pStyle w:val="Textbody"/>
        <w:spacing w:after="29"/>
        <w:rPr>
          <w:rFonts w:ascii="Gandhari Unicode" w:hAnsi="Gandhari Unicode" w:cs="e-Tamil OTC"/>
        </w:rPr>
      </w:pPr>
    </w:p>
    <w:p w14:paraId="06BFDE54" w14:textId="77777777" w:rsidR="0092153D" w:rsidRPr="00542FF1" w:rsidRDefault="0092153D">
      <w:pPr>
        <w:pStyle w:val="Textbody"/>
        <w:spacing w:after="29" w:line="260" w:lineRule="exact"/>
        <w:rPr>
          <w:rFonts w:ascii="Gandhari Unicode" w:hAnsi="Gandhari Unicode" w:cs="e-Tamil OTC"/>
          <w:lang w:val="en-GB"/>
        </w:rPr>
      </w:pPr>
    </w:p>
    <w:p w14:paraId="09C0E3E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at the sight of HIS messenger.</w:t>
      </w:r>
    </w:p>
    <w:p w14:paraId="47F4E9C4" w14:textId="77777777" w:rsidR="0092153D" w:rsidRPr="00542FF1" w:rsidRDefault="0092153D">
      <w:pPr>
        <w:pStyle w:val="Textbody"/>
        <w:spacing w:after="28" w:line="260" w:lineRule="exact"/>
        <w:rPr>
          <w:rFonts w:ascii="Gandhari Unicode" w:hAnsi="Gandhari Unicode" w:cs="e-Tamil OTC"/>
          <w:lang w:val="en-GB"/>
        </w:rPr>
      </w:pPr>
    </w:p>
    <w:p w14:paraId="19B8E8E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low aerial-root talbot-fig stone climb- white root</w:t>
      </w:r>
    </w:p>
    <w:p w14:paraId="65CBEAE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appearing- land-he</w:t>
      </w:r>
    </w:p>
    <w:p w14:paraId="5AFFFC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fault-not heart- word us-at</w:t>
      </w:r>
    </w:p>
    <w:p w14:paraId="298C97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rPr>
        <w:t xml:space="preserve"> </w:t>
      </w:r>
      <w:r w:rsidRPr="00542FF1">
        <w:rPr>
          <w:rFonts w:ascii="Gandhari Unicode" w:hAnsi="Gandhari Unicode" w:cs="e-Tamil OTC"/>
          <w:lang w:val="en-GB"/>
        </w:rPr>
        <w:t xml:space="preserve">friend </w:t>
      </w:r>
      <w:proofErr w:type="gramStart"/>
      <w:r w:rsidRPr="00542FF1">
        <w:rPr>
          <w:rFonts w:ascii="Gandhari Unicode" w:hAnsi="Gandhari Unicode" w:cs="e-Tamil OTC"/>
          <w:lang w:val="en-GB"/>
        </w:rPr>
        <w:t>we</w:t>
      </w:r>
      <w:r w:rsidRPr="00542FF1">
        <w:rPr>
          <w:rFonts w:ascii="Gandhari Unicode" w:hAnsi="Gandhari Unicode" w:cs="e-Tamil OTC"/>
          <w:position w:val="6"/>
          <w:lang w:val="en-GB"/>
        </w:rPr>
        <w:t>um</w:t>
      </w:r>
      <w:proofErr w:type="gramEnd"/>
    </w:p>
    <w:p w14:paraId="1191FF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ghee rain- 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received</w:t>
      </w:r>
      <w:proofErr w:type="gramEnd"/>
    </w:p>
    <w:p w14:paraId="28F77E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united-</w:t>
      </w:r>
      <w:r w:rsidRPr="00542FF1">
        <w:rPr>
          <w:rFonts w:ascii="Gandhari Unicode" w:hAnsi="Gandhari Unicode" w:cs="e-Tamil OTC"/>
        </w:rPr>
        <w:t xml:space="preserve"> </w:t>
      </w:r>
      <w:r w:rsidRPr="00542FF1">
        <w:rPr>
          <w:rFonts w:ascii="Gandhari Unicode" w:hAnsi="Gandhari Unicode" w:cs="e-Tamil OTC"/>
          <w:lang w:val="en-GB"/>
        </w:rPr>
        <w:t>such-we say(inf.) we-let(sub.) messenger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C17DB7" w14:textId="77777777" w:rsidR="0092153D" w:rsidRPr="00542FF1" w:rsidRDefault="0092153D">
      <w:pPr>
        <w:pStyle w:val="Textbody"/>
        <w:spacing w:after="0" w:line="260" w:lineRule="exact"/>
        <w:rPr>
          <w:rFonts w:ascii="Gandhari Unicode" w:hAnsi="Gandhari Unicode" w:cs="e-Tamil OTC"/>
          <w:lang w:val="en-GB"/>
        </w:rPr>
      </w:pPr>
    </w:p>
    <w:p w14:paraId="4F00BB28" w14:textId="77777777" w:rsidR="0092153D" w:rsidRPr="00542FF1" w:rsidRDefault="0092153D">
      <w:pPr>
        <w:pStyle w:val="Textbody"/>
        <w:spacing w:after="0" w:line="260" w:lineRule="exact"/>
        <w:rPr>
          <w:rFonts w:ascii="Gandhari Unicode" w:hAnsi="Gandhari Unicode" w:cs="e-Tamil OTC"/>
          <w:lang w:val="en-GB"/>
        </w:rPr>
      </w:pPr>
    </w:p>
    <w:p w14:paraId="6A18DA06"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Word has come to us, oh friend,</w:t>
      </w:r>
    </w:p>
    <w:p w14:paraId="567118F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from</w:t>
      </w:r>
      <w:r w:rsidRPr="00542FF1">
        <w:rPr>
          <w:rStyle w:val="FootnoteReference"/>
          <w:rFonts w:ascii="Gandhari Unicode" w:hAnsi="Gandhari Unicode" w:cs="e-Tamil OTC"/>
          <w:lang w:val="en-GB"/>
        </w:rPr>
        <w:footnoteReference w:id="427"/>
      </w:r>
      <w:r w:rsidRPr="00542FF1">
        <w:rPr>
          <w:rFonts w:ascii="Gandhari Unicode" w:hAnsi="Gandhari Unicode" w:cs="e-Tamil OTC"/>
          <w:lang w:val="en-GB"/>
        </w:rPr>
        <w:t xml:space="preserve"> the faultless heart of the man from a land </w:t>
      </w:r>
      <w:proofErr w:type="gramStart"/>
      <w:r w:rsidRPr="00542FF1">
        <w:rPr>
          <w:rFonts w:ascii="Gandhari Unicode" w:hAnsi="Gandhari Unicode" w:cs="e-Tamil OTC"/>
          <w:lang w:val="en-GB"/>
        </w:rPr>
        <w:t>where</w:t>
      </w:r>
      <w:proofErr w:type="gramEnd"/>
      <w:r w:rsidRPr="00542FF1">
        <w:rPr>
          <w:rFonts w:ascii="Gandhari Unicode" w:hAnsi="Gandhari Unicode" w:cs="e-Tamil OTC"/>
          <w:lang w:val="en-GB"/>
        </w:rPr>
        <w:t>,</w:t>
      </w:r>
    </w:p>
    <w:p w14:paraId="4BD8383D"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the waterfall descending the mountain,</w:t>
      </w:r>
    </w:p>
    <w:p w14:paraId="40F25AF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appears the stone-climbing white root of the talbot </w:t>
      </w:r>
      <w:proofErr w:type="gramStart"/>
      <w:r w:rsidRPr="00542FF1">
        <w:rPr>
          <w:rFonts w:ascii="Gandhari Unicode" w:hAnsi="Gandhari Unicode" w:cs="e-Tamil OTC"/>
          <w:lang w:val="en-GB"/>
        </w:rPr>
        <w:t>fig</w:t>
      </w:r>
      <w:proofErr w:type="gramEnd"/>
    </w:p>
    <w:p w14:paraId="2C97C723"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low aerial roots.</w:t>
      </w:r>
      <w:r w:rsidRPr="00542FF1">
        <w:rPr>
          <w:rStyle w:val="FootnoteReference"/>
          <w:rFonts w:ascii="Gandhari Unicode" w:hAnsi="Gandhari Unicode" w:cs="e-Tamil OTC"/>
          <w:lang w:val="en-GB"/>
        </w:rPr>
        <w:footnoteReference w:id="428"/>
      </w:r>
    </w:p>
    <w:p w14:paraId="55BF5FA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After receiving [his words] like fire into which ghee is poured,</w:t>
      </w:r>
    </w:p>
    <w:p w14:paraId="29C596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we too shall send a message </w:t>
      </w:r>
      <w:proofErr w:type="gramStart"/>
      <w:r w:rsidRPr="00542FF1">
        <w:rPr>
          <w:rFonts w:ascii="Gandhari Unicode" w:hAnsi="Gandhari Unicode" w:cs="e-Tamil OTC"/>
          <w:lang w:val="en-GB"/>
        </w:rPr>
        <w:t>saying</w:t>
      </w:r>
      <w:proofErr w:type="gramEnd"/>
    </w:p>
    <w:p w14:paraId="1C3E0B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we</w:t>
      </w:r>
      <w:proofErr w:type="gramEnd"/>
      <w:r w:rsidRPr="00542FF1">
        <w:rPr>
          <w:rFonts w:ascii="Gandhari Unicode" w:hAnsi="Gandhari Unicode" w:cs="e-Tamil OTC"/>
          <w:lang w:val="en-GB"/>
        </w:rPr>
        <w:t xml:space="preserve"> are [still] those he united with</w:t>
      </w:r>
      <w:r w:rsidRPr="00542FF1">
        <w:rPr>
          <w:rStyle w:val="FootnoteReference"/>
          <w:rFonts w:ascii="Gandhari Unicode" w:hAnsi="Gandhari Unicode" w:cs="e-Tamil OTC"/>
          <w:lang w:val="en-GB"/>
        </w:rPr>
        <w:footnoteReference w:id="429"/>
      </w:r>
      <w:r w:rsidR="0060544D">
        <w:rPr>
          <w:rFonts w:ascii="Gandhari Unicode" w:hAnsi="Gandhari Unicode" w:cs="e-Tamil OTC"/>
          <w:lang w:val="en-GB"/>
        </w:rPr>
        <w:t>”</w:t>
      </w:r>
      <w:r w:rsidRPr="00542FF1">
        <w:rPr>
          <w:rFonts w:ascii="Gandhari Unicode" w:hAnsi="Gandhari Unicode" w:cs="e-Tamil OTC"/>
          <w:lang w:val="en-GB"/>
        </w:rPr>
        <w:t>.</w:t>
      </w:r>
    </w:p>
    <w:p w14:paraId="133AD2D5" w14:textId="77777777" w:rsidR="0092153D" w:rsidRPr="00542FF1" w:rsidRDefault="0092153D">
      <w:pPr>
        <w:pStyle w:val="Textbody"/>
        <w:spacing w:after="0"/>
        <w:rPr>
          <w:rFonts w:ascii="Gandhari Unicode" w:hAnsi="Gandhari Unicode" w:cs="e-Tamil OTC"/>
        </w:rPr>
      </w:pPr>
    </w:p>
    <w:p w14:paraId="52B6F870" w14:textId="77777777" w:rsidR="0092153D" w:rsidRPr="00542FF1" w:rsidRDefault="0092153D">
      <w:pPr>
        <w:pStyle w:val="Textbody"/>
        <w:spacing w:after="0"/>
        <w:rPr>
          <w:rFonts w:ascii="Gandhari Unicode" w:hAnsi="Gandhari Unicode" w:cs="e-Tamil OTC"/>
        </w:rPr>
      </w:pPr>
    </w:p>
    <w:p w14:paraId="5065D0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5+6b We too send a message saying </w:t>
      </w:r>
      <w:r w:rsidR="0060544D">
        <w:rPr>
          <w:rFonts w:ascii="Gandhari Unicode" w:hAnsi="Gandhari Unicode" w:cs="e-Tamil OTC"/>
          <w:lang w:val="en-GB"/>
        </w:rPr>
        <w:t>“</w:t>
      </w:r>
      <w:r w:rsidRPr="00542FF1">
        <w:rPr>
          <w:rFonts w:ascii="Gandhari Unicode" w:hAnsi="Gandhari Unicode" w:cs="e-Tamil OTC"/>
          <w:lang w:val="en-GB"/>
        </w:rPr>
        <w:t xml:space="preserve">we are [still] the ones that have </w:t>
      </w:r>
      <w:proofErr w:type="gramStart"/>
      <w:r w:rsidRPr="00542FF1">
        <w:rPr>
          <w:rFonts w:ascii="Gandhari Unicode" w:hAnsi="Gandhari Unicode" w:cs="e-Tamil OTC"/>
          <w:lang w:val="en-GB"/>
        </w:rPr>
        <w:t>received</w:t>
      </w:r>
      <w:proofErr w:type="gramEnd"/>
    </w:p>
    <w:p w14:paraId="6CF61914"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[him] like fire into which ghee p</w:t>
      </w:r>
      <w:r w:rsidR="0060544D">
        <w:rPr>
          <w:rFonts w:ascii="Gandhari Unicode" w:hAnsi="Gandhari Unicode" w:cs="e-Tamil OTC"/>
          <w:lang w:val="en-GB"/>
        </w:rPr>
        <w:t>ours [and that] he united with.”</w:t>
      </w:r>
    </w:p>
    <w:p w14:paraId="382D0A0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2E7833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மதுரைக் கண்ணனார்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6A2B8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பொருண் முடிந்து (</w:t>
      </w:r>
      <w:r w:rsidRPr="00542FF1">
        <w:rPr>
          <w:rFonts w:ascii="Gandhari Unicode" w:hAnsi="Gandhari Unicode" w:cs="e-Tamil OTC"/>
          <w:lang w:val="en-GB"/>
        </w:rPr>
        <w:t>C</w:t>
      </w:r>
      <w:r w:rsidRPr="00542FF1">
        <w:rPr>
          <w:rFonts w:ascii="Gandhari Unicode" w:hAnsi="Gandhari Unicode" w:cs="e-Tamil OTC"/>
          <w:cs/>
          <w:lang w:val="en-GB"/>
        </w:rPr>
        <w:t xml:space="preserve">3+5: முதித்து </w:t>
      </w:r>
      <w:r w:rsidRPr="00542FF1">
        <w:rPr>
          <w:rFonts w:ascii="Gandhari Unicode" w:hAnsi="Gandhari Unicode" w:cs="e-Tamil OTC"/>
          <w:lang w:val="en-GB"/>
        </w:rPr>
        <w:t>C</w:t>
      </w:r>
      <w:r w:rsidRPr="00542FF1">
        <w:rPr>
          <w:rFonts w:ascii="Gandhari Unicode" w:hAnsi="Gandhari Unicode" w:cs="e-Tamil OTC"/>
          <w:cs/>
          <w:lang w:val="en-GB"/>
        </w:rPr>
        <w:t>2: பொருள் முற்றி) வந்த தலைமகனையுடைய கிழத்தி காம மிக்க கழிபடர் கிளவியாற் கூறியது.</w:t>
      </w:r>
    </w:p>
    <w:p w14:paraId="5B84D5C2" w14:textId="77777777" w:rsidR="0092153D" w:rsidRPr="00542FF1" w:rsidRDefault="0092153D">
      <w:pPr>
        <w:pStyle w:val="Textbody"/>
        <w:spacing w:after="29"/>
        <w:rPr>
          <w:rFonts w:ascii="Gandhari Unicode" w:hAnsi="Gandhari Unicode" w:cs="e-Tamil OTC"/>
        </w:rPr>
      </w:pPr>
    </w:p>
    <w:p w14:paraId="12095C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குவியிணர்த் தோன்றி யொண்பூ வன்ன</w:t>
      </w:r>
    </w:p>
    <w:p w14:paraId="0C2C9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தொகுசெந் நெற்றிக் கணங்கொள் சேவ</w:t>
      </w:r>
    </w:p>
    <w:p w14:paraId="25359C6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னள்ளிருள்</w:t>
      </w:r>
      <w:r w:rsidRPr="00542FF1">
        <w:rPr>
          <w:rFonts w:ascii="Gandhari Unicode" w:hAnsi="Gandhari Unicode" w:cs="e-Tamil OTC"/>
          <w:cs/>
        </w:rPr>
        <w:t xml:space="preserve"> யாமத் தில்லெலி பார்க்கும்</w:t>
      </w:r>
    </w:p>
    <w:p w14:paraId="14BD4F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வெருகிற் கல்கிரை யாகிக்</w:t>
      </w:r>
    </w:p>
    <w:p w14:paraId="3D91F5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கடுநவைப் படீஇயரோ நீயே நெடுநீர்</w:t>
      </w:r>
    </w:p>
    <w:p w14:paraId="237ED0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யாண </w:t>
      </w:r>
      <w:r w:rsidRPr="00542FF1">
        <w:rPr>
          <w:rFonts w:ascii="Gandhari Unicode" w:hAnsi="Gandhari Unicode" w:cs="e-Tamil OTC"/>
          <w:u w:val="wave"/>
          <w:cs/>
        </w:rPr>
        <w:t>ரூரன் றன்னொடு</w:t>
      </w:r>
      <w:r w:rsidRPr="00542FF1">
        <w:rPr>
          <w:rFonts w:ascii="Gandhari Unicode" w:hAnsi="Gandhari Unicode" w:cs="e-Tamil OTC"/>
          <w:cs/>
        </w:rPr>
        <w:t xml:space="preserve"> </w:t>
      </w:r>
      <w:r w:rsidRPr="00542FF1">
        <w:rPr>
          <w:rFonts w:ascii="Gandhari Unicode" w:hAnsi="Gandhari Unicode" w:cs="e-Tamil OTC"/>
          <w:u w:val="wave"/>
          <w:cs/>
        </w:rPr>
        <w:t>வதிந்த</w:t>
      </w:r>
    </w:p>
    <w:p w14:paraId="530204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வேம</w:t>
      </w:r>
      <w:r w:rsidRPr="00542FF1">
        <w:rPr>
          <w:rFonts w:ascii="Gandhari Unicode" w:hAnsi="Gandhari Unicode" w:cs="e-Tamil OTC"/>
          <w:cs/>
        </w:rPr>
        <w:t xml:space="preserve"> வின்றுயி லெடுப்பி யோயே.</w:t>
      </w:r>
    </w:p>
    <w:p w14:paraId="0F6DF685" w14:textId="77777777" w:rsidR="0092153D" w:rsidRPr="00542FF1" w:rsidRDefault="0092153D">
      <w:pPr>
        <w:pStyle w:val="Textbody"/>
        <w:spacing w:after="29"/>
        <w:rPr>
          <w:rFonts w:ascii="Gandhari Unicode" w:hAnsi="Gandhari Unicode" w:cs="e-Tamil OTC"/>
        </w:rPr>
      </w:pPr>
    </w:p>
    <w:p w14:paraId="08970F8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வன்ன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னள்ளிருள்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 </w:t>
      </w:r>
      <w:r w:rsidRPr="00542FF1">
        <w:rPr>
          <w:rFonts w:ascii="Gandhari Unicode" w:hAnsi="Gandhari Unicode" w:cs="e-Tamil OTC"/>
        </w:rPr>
        <w:t xml:space="preserve">| </w:t>
      </w:r>
      <w:r w:rsidRPr="00542FF1">
        <w:rPr>
          <w:rFonts w:ascii="Gandhari Unicode" w:hAnsi="Gandhari Unicode" w:cs="e-Tamil OTC"/>
          <w:cs/>
        </w:rPr>
        <w:t xml:space="preserve">னல்லிருள் </w:t>
      </w:r>
      <w:r w:rsidRPr="00542FF1">
        <w:rPr>
          <w:rFonts w:ascii="Gandhari Unicode" w:hAnsi="Gandhari Unicode" w:cs="e-Tamil OTC"/>
        </w:rPr>
        <w:t xml:space="preserve">C1+2,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சேவல் </w:t>
      </w:r>
      <w:r w:rsidRPr="00542FF1">
        <w:rPr>
          <w:rFonts w:ascii="Gandhari Unicode" w:hAnsi="Gandhari Unicode" w:cs="e-Tamil OTC"/>
        </w:rPr>
        <w:t xml:space="preserve">| </w:t>
      </w:r>
      <w:r w:rsidRPr="00542FF1">
        <w:rPr>
          <w:rFonts w:ascii="Gandhari Unicode" w:hAnsi="Gandhari Unicode" w:cs="e-Tamil OTC"/>
          <w:cs/>
        </w:rPr>
        <w:t xml:space="preserve">நல்லிருள் </w:t>
      </w:r>
      <w:r w:rsidRPr="00542FF1">
        <w:rPr>
          <w:rFonts w:ascii="Gandhari Unicode" w:hAnsi="Gandhari Unicode" w:cs="e-Tamil OTC"/>
        </w:rPr>
        <w:t xml:space="preserve">L1, C3, 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பாற்கும்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6b-d</w:t>
      </w:r>
      <w:r w:rsidRPr="00542FF1">
        <w:rPr>
          <w:rFonts w:ascii="Gandhari Unicode" w:hAnsi="Gandhari Unicode" w:cs="e-Tamil OTC"/>
        </w:rPr>
        <w:t xml:space="preserve"> </w:t>
      </w:r>
      <w:r w:rsidRPr="00542FF1">
        <w:rPr>
          <w:rFonts w:ascii="Gandhari Unicode" w:hAnsi="Gandhari Unicode" w:cs="e-Tamil OTC"/>
          <w:cs/>
        </w:rPr>
        <w:t xml:space="preserve">ரூரன் றன்னொடு வதிந்த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ரூரனொடு (னோடு) </w:t>
      </w:r>
      <w:r w:rsidRPr="00542FF1">
        <w:rPr>
          <w:rFonts w:ascii="Gandhari Unicode" w:hAnsi="Gandhari Unicode" w:cs="e-Tamil OTC"/>
        </w:rPr>
        <w:t xml:space="preserve">L1, C1+2()+3, G1, YV, </w:t>
      </w:r>
      <w:proofErr w:type="spellStart"/>
      <w:r w:rsidRPr="00542FF1">
        <w:rPr>
          <w:rFonts w:ascii="Gandhari Unicode" w:hAnsi="Gandhari Unicode" w:cs="e-Tamil OTC"/>
        </w:rPr>
        <w:t>Cām.v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3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வேம வின்றுயி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வதிந்தவெம் மின்றுயி </w:t>
      </w:r>
      <w:r w:rsidRPr="00542FF1">
        <w:rPr>
          <w:rFonts w:ascii="Gandhari Unicode" w:hAnsi="Gandhari Unicode" w:cs="e-Tamil OTC"/>
        </w:rPr>
        <w:t xml:space="preserve">C2+3v+5,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431"/>
      </w:r>
      <w:r w:rsidRPr="00542FF1">
        <w:rPr>
          <w:rFonts w:ascii="Gandhari Unicode" w:hAnsi="Gandhari Unicode" w:cs="e-Tamil OTC"/>
          <w:cs/>
        </w:rPr>
        <w:t xml:space="preserve"> வதிந்தயெம் மின்றுயி </w:t>
      </w:r>
      <w:r w:rsidRPr="00542FF1">
        <w:rPr>
          <w:rFonts w:ascii="Gandhari Unicode" w:hAnsi="Gandhari Unicode" w:cs="e-Tamil OTC"/>
        </w:rPr>
        <w:t>L1, C1+3, G1</w:t>
      </w:r>
    </w:p>
    <w:p w14:paraId="263B8543" w14:textId="77777777" w:rsidR="0092153D" w:rsidRPr="00542FF1" w:rsidRDefault="0092153D">
      <w:pPr>
        <w:pStyle w:val="Textbody"/>
        <w:spacing w:after="29"/>
        <w:rPr>
          <w:rFonts w:ascii="Gandhari Unicode" w:hAnsi="Gandhari Unicode" w:cs="e-Tamil OTC"/>
        </w:rPr>
      </w:pPr>
    </w:p>
    <w:p w14:paraId="54741F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05E19D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neṟṟi</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p>
    <w:p w14:paraId="3B567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naḷ</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iruḷ</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yāmatt</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il </w:t>
      </w:r>
      <w:r w:rsidR="00986823">
        <w:rPr>
          <w:rFonts w:ascii="Gandhari Unicode" w:hAnsi="Gandhari Unicode" w:cs="e-Tamil OTC"/>
          <w:lang w:val="en-GB"/>
        </w:rPr>
        <w:t>+</w:t>
      </w:r>
      <w:proofErr w:type="spellStart"/>
      <w:r w:rsidRPr="00542FF1">
        <w:rPr>
          <w:rFonts w:ascii="Gandhari Unicode" w:hAnsi="Gandhari Unicode" w:cs="e-Tamil OTC"/>
          <w:lang w:val="en-GB"/>
        </w:rPr>
        <w:t>eli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7FDCBA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piḷḷai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verukiṟ</w:t>
      </w:r>
      <w:r w:rsidR="00986823">
        <w:rPr>
          <w:rFonts w:ascii="Gandhari Unicode" w:hAnsi="Gandhari Unicode" w:cs="e-Tamil OTC"/>
          <w:lang w:val="en-GB"/>
        </w:rPr>
        <w:t>k</w:t>
      </w:r>
      <w:proofErr w:type="spellEnd"/>
      <w:r w:rsidR="00986823">
        <w:rPr>
          <w:rFonts w:ascii="Gandhari Unicode" w:hAnsi="Gandhari Unicode" w:cs="e-Tamil OTC"/>
          <w:lang w:val="en-GB"/>
        </w:rPr>
        <w:t xml:space="preserve">* </w:t>
      </w:r>
      <w:proofErr w:type="spellStart"/>
      <w:r w:rsidR="00986823">
        <w:rPr>
          <w:rFonts w:ascii="Gandhari Unicode" w:hAnsi="Gandhari Unicode" w:cs="e-Tamil OTC"/>
          <w:lang w:val="en-GB"/>
        </w:rPr>
        <w:t>alk</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r w:rsidR="00986823">
        <w:rPr>
          <w:rFonts w:ascii="Gandhari Unicode" w:hAnsi="Gandhari Unicode" w:cs="e-Tamil OTC"/>
          <w:lang w:val="en-GB"/>
        </w:rPr>
        <w:t>~</w:t>
      </w:r>
      <w:proofErr w:type="spellStart"/>
      <w:r w:rsidRPr="00542FF1">
        <w:rPr>
          <w:rFonts w:ascii="Gandhari Unicode" w:hAnsi="Gandhari Unicode" w:cs="e-Tamil OTC"/>
          <w:lang w:val="en-GB"/>
        </w:rPr>
        <w:t>āki</w:t>
      </w:r>
      <w:proofErr w:type="spellEnd"/>
      <w:r w:rsidR="00986823">
        <w:rPr>
          <w:rFonts w:ascii="Gandhari Unicode" w:hAnsi="Gandhari Unicode" w:cs="e-Tamil OTC"/>
          <w:lang w:val="en-GB"/>
        </w:rPr>
        <w:t>+</w:t>
      </w:r>
    </w:p>
    <w:p w14:paraId="51E393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paṭīiyar</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nī</w:t>
      </w:r>
      <w:proofErr w:type="spellEnd"/>
      <w:r w:rsidR="009868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229EA7F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ūraṉ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taṉṉoṭu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vatinta</w:t>
      </w:r>
      <w:proofErr w:type="spellEnd"/>
    </w:p>
    <w:p w14:paraId="3B9F4C82" w14:textId="77777777" w:rsidR="0092153D" w:rsidRPr="00542FF1" w:rsidRDefault="00986823">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ēmam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eṭuppiyōy</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46E886" w14:textId="77777777" w:rsidR="0092153D" w:rsidRPr="00542FF1" w:rsidRDefault="0092153D">
      <w:pPr>
        <w:pStyle w:val="Textbody"/>
        <w:spacing w:after="29"/>
        <w:rPr>
          <w:rFonts w:ascii="Gandhari Unicode" w:hAnsi="Gandhari Unicode" w:cs="e-Tamil OTC"/>
        </w:rPr>
      </w:pPr>
    </w:p>
    <w:p w14:paraId="60533997" w14:textId="77777777" w:rsidR="0092153D" w:rsidRPr="00542FF1" w:rsidRDefault="0092153D">
      <w:pPr>
        <w:pStyle w:val="Textbody"/>
        <w:spacing w:after="29"/>
        <w:rPr>
          <w:rFonts w:ascii="Gandhari Unicode" w:hAnsi="Gandhari Unicode" w:cs="e-Tamil OTC"/>
        </w:rPr>
      </w:pPr>
    </w:p>
    <w:p w14:paraId="73D538AF" w14:textId="77777777" w:rsidR="0092153D" w:rsidRPr="00542FF1" w:rsidRDefault="0092153D">
      <w:pPr>
        <w:pStyle w:val="Textbody"/>
        <w:spacing w:after="29"/>
        <w:rPr>
          <w:rFonts w:ascii="Gandhari Unicode" w:hAnsi="Gandhari Unicode" w:cs="e-Tamil OTC"/>
          <w:lang w:val="en-GB"/>
        </w:rPr>
      </w:pPr>
    </w:p>
    <w:p w14:paraId="55EC81D1"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with words of distress out of excessive desire for HIM, who was coming after he had accumulated wealth.</w:t>
      </w:r>
    </w:p>
    <w:p w14:paraId="6D3D0CA9" w14:textId="77777777" w:rsidR="0092153D" w:rsidRPr="00542FF1" w:rsidRDefault="0092153D">
      <w:pPr>
        <w:pStyle w:val="Textbody"/>
        <w:spacing w:after="29"/>
        <w:rPr>
          <w:rFonts w:ascii="Gandhari Unicode" w:hAnsi="Gandhari Unicode" w:cs="e-Tamil OTC"/>
          <w:lang w:val="en-GB"/>
        </w:rPr>
      </w:pPr>
    </w:p>
    <w:p w14:paraId="5A1B922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heap- cluster Malabar-lily</w:t>
      </w:r>
      <w:r w:rsidRPr="00542FF1">
        <w:rPr>
          <w:rStyle w:val="FootnoteReference"/>
          <w:rFonts w:ascii="Gandhari Unicode" w:hAnsi="Gandhari Unicode" w:cs="e-Tamil OTC"/>
          <w:lang w:val="en-GB"/>
        </w:rPr>
        <w:footnoteReference w:id="432"/>
      </w:r>
      <w:r w:rsidRPr="00542FF1">
        <w:rPr>
          <w:rFonts w:ascii="Gandhari Unicode" w:hAnsi="Gandhari Unicode" w:cs="e-Tamil OTC"/>
          <w:lang w:val="en-GB"/>
        </w:rPr>
        <w:t xml:space="preserve"> bright flower like</w:t>
      </w:r>
    </w:p>
    <w:p w14:paraId="6EC2A53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gather- red front flock take- </w:t>
      </w:r>
      <w:proofErr w:type="gramStart"/>
      <w:r w:rsidRPr="00542FF1">
        <w:rPr>
          <w:rFonts w:ascii="Gandhari Unicode" w:hAnsi="Gandhari Unicode" w:cs="e-Tamil OTC"/>
          <w:lang w:val="en-GB"/>
        </w:rPr>
        <w:t>cock</w:t>
      </w:r>
      <w:proofErr w:type="gramEnd"/>
    </w:p>
    <w:p w14:paraId="3C4991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w:t>
      </w:r>
      <w:r w:rsidRPr="00542FF1">
        <w:rPr>
          <w:rStyle w:val="FootnoteReference"/>
          <w:rFonts w:ascii="Gandhari Unicode" w:hAnsi="Gandhari Unicode" w:cs="e-Tamil OTC"/>
          <w:lang w:val="en-GB"/>
        </w:rPr>
        <w:footnoteReference w:id="433"/>
      </w:r>
      <w:r w:rsidRPr="00542FF1">
        <w:rPr>
          <w:rFonts w:ascii="Gandhari Unicode" w:hAnsi="Gandhari Unicode" w:cs="e-Tamil OTC"/>
        </w:rPr>
        <w:t xml:space="preserve"> </w:t>
      </w:r>
      <w:r w:rsidRPr="00542FF1">
        <w:rPr>
          <w:rFonts w:ascii="Gandhari Unicode" w:hAnsi="Gandhari Unicode" w:cs="e-Tamil OTC"/>
          <w:lang w:val="en-GB"/>
        </w:rPr>
        <w:t>darkness</w:t>
      </w:r>
      <w:r w:rsidRPr="00542FF1">
        <w:rPr>
          <w:rFonts w:ascii="Gandhari Unicode" w:hAnsi="Gandhari Unicode" w:cs="e-Tamil OTC"/>
        </w:rPr>
        <w:t xml:space="preserve"> </w:t>
      </w:r>
      <w:r w:rsidRPr="00542FF1">
        <w:rPr>
          <w:rFonts w:ascii="Gandhari Unicode" w:hAnsi="Gandhari Unicode" w:cs="e-Tamil OTC"/>
          <w:lang w:val="en-GB"/>
        </w:rPr>
        <w:t>midnight-</w:t>
      </w:r>
      <w:r w:rsidRPr="00542FF1">
        <w:rPr>
          <w:rFonts w:ascii="Gandhari Unicode" w:hAnsi="Gandhari Unicode" w:cs="e-Tamil OTC"/>
        </w:rPr>
        <w:t xml:space="preserve"> </w:t>
      </w:r>
      <w:r w:rsidRPr="00542FF1">
        <w:rPr>
          <w:rFonts w:ascii="Gandhari Unicode" w:hAnsi="Gandhari Unicode" w:cs="e-Tamil OTC"/>
          <w:lang w:val="en-GB"/>
        </w:rPr>
        <w:t>house rat looking-for-</w:t>
      </w:r>
    </w:p>
    <w:p w14:paraId="6D67E5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young-one </w:t>
      </w:r>
      <w:proofErr w:type="gramStart"/>
      <w:r w:rsidRPr="00542FF1">
        <w:rPr>
          <w:rFonts w:ascii="Gandhari Unicode" w:hAnsi="Gandhari Unicode" w:cs="e-Tamil OTC"/>
          <w:lang w:val="en-GB"/>
        </w:rPr>
        <w:t>wild-cat</w:t>
      </w:r>
      <w:proofErr w:type="gramEnd"/>
      <w:r w:rsidRPr="00542FF1">
        <w:rPr>
          <w:rFonts w:ascii="Gandhari Unicode" w:hAnsi="Gandhari Unicode" w:cs="e-Tamil OTC"/>
          <w:lang w:val="en-GB"/>
        </w:rPr>
        <w:t>(dat.) last- prey become(abs.)</w:t>
      </w:r>
    </w:p>
    <w:p w14:paraId="45E8F9B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punishment may-happen</w:t>
      </w:r>
      <w:r w:rsidRPr="00542FF1">
        <w:rPr>
          <w:rFonts w:ascii="Gandhari Unicode" w:hAnsi="Gandhari Unicode" w:cs="e-Tamil OTC"/>
          <w:position w:val="6"/>
          <w:lang w:val="en-GB"/>
        </w:rPr>
        <w:t>ō</w:t>
      </w:r>
      <w:r w:rsidRPr="00542FF1">
        <w:rPr>
          <w:rFonts w:ascii="Gandhari Unicode" w:hAnsi="Gandhari Unicode" w:cs="e-Tamil OTC"/>
          <w:lang w:val="en-GB"/>
        </w:rPr>
        <w:t xml:space="preserve"> you</w:t>
      </w:r>
      <w:r w:rsidRPr="00542FF1">
        <w:rPr>
          <w:rFonts w:ascii="Gandhari Unicode" w:hAnsi="Gandhari Unicode" w:cs="e-Tamil OTC"/>
          <w:position w:val="6"/>
          <w:lang w:val="en-GB"/>
        </w:rPr>
        <w:t>ē</w:t>
      </w:r>
      <w:r w:rsidRPr="00542FF1">
        <w:rPr>
          <w:rFonts w:ascii="Gandhari Unicode" w:hAnsi="Gandhari Unicode" w:cs="e-Tamil OTC"/>
          <w:lang w:val="en-GB"/>
        </w:rPr>
        <w:t xml:space="preserve"> long water</w:t>
      </w:r>
    </w:p>
    <w:p w14:paraId="15C1AE1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fertility village-he</w:t>
      </w:r>
      <w:r w:rsidRPr="00542FF1">
        <w:rPr>
          <w:rFonts w:ascii="Gandhari Unicode" w:hAnsi="Gandhari Unicode" w:cs="e-Tamil OTC"/>
        </w:rPr>
        <w:t xml:space="preserve"> </w:t>
      </w:r>
      <w:r w:rsidRPr="00542FF1">
        <w:rPr>
          <w:rFonts w:ascii="Gandhari Unicode" w:hAnsi="Gandhari Unicode" w:cs="e-Tamil OTC"/>
          <w:lang w:val="en-GB"/>
        </w:rPr>
        <w:t>self-with stayed-</w:t>
      </w:r>
    </w:p>
    <w:p w14:paraId="424067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 pleasant sleep aroused-you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BCD5801" w14:textId="77777777" w:rsidR="0092153D" w:rsidRPr="00542FF1" w:rsidRDefault="0092153D">
      <w:pPr>
        <w:pStyle w:val="Textbody"/>
        <w:spacing w:after="29"/>
        <w:rPr>
          <w:rFonts w:ascii="Gandhari Unicode" w:hAnsi="Gandhari Unicode" w:cs="e-Tamil OTC"/>
        </w:rPr>
      </w:pPr>
    </w:p>
    <w:p w14:paraId="4FB6052A" w14:textId="77777777" w:rsidR="0092153D" w:rsidRPr="00542FF1" w:rsidRDefault="0092153D">
      <w:pPr>
        <w:pStyle w:val="Textbody"/>
        <w:spacing w:after="29"/>
        <w:rPr>
          <w:rFonts w:ascii="Gandhari Unicode" w:hAnsi="Gandhari Unicode" w:cs="e-Tamil OTC"/>
        </w:rPr>
      </w:pPr>
    </w:p>
    <w:p w14:paraId="14F0FE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Cock with your troupe [and your] forehead gathering </w:t>
      </w:r>
      <w:proofErr w:type="gramStart"/>
      <w:r w:rsidRPr="00542FF1">
        <w:rPr>
          <w:rFonts w:ascii="Gandhari Unicode" w:hAnsi="Gandhari Unicode" w:cs="e-Tamil OTC"/>
          <w:lang w:val="en-GB"/>
        </w:rPr>
        <w:t>red</w:t>
      </w:r>
      <w:proofErr w:type="gramEnd"/>
    </w:p>
    <w:p w14:paraId="7C5460C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the bright flower of the Malabar lily in overlapping clusters,</w:t>
      </w:r>
    </w:p>
    <w:p w14:paraId="4C11E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you suffer severe punishment,</w:t>
      </w:r>
    </w:p>
    <w:p w14:paraId="65F2680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becoming lasting</w:t>
      </w:r>
      <w:r w:rsidRPr="00542FF1">
        <w:rPr>
          <w:rStyle w:val="FootnoteReference"/>
          <w:rFonts w:ascii="Gandhari Unicode" w:hAnsi="Gandhari Unicode" w:cs="e-Tamil OTC"/>
          <w:lang w:val="en-GB"/>
        </w:rPr>
        <w:footnoteReference w:id="434"/>
      </w:r>
      <w:r w:rsidRPr="00542FF1">
        <w:rPr>
          <w:rFonts w:ascii="Gandhari Unicode" w:hAnsi="Gandhari Unicode" w:cs="e-Tamil OTC"/>
          <w:lang w:val="en-GB"/>
        </w:rPr>
        <w:t xml:space="preserve"> prey for the young wild cat that</w:t>
      </w:r>
    </w:p>
    <w:p w14:paraId="1F8F03D5" w14:textId="77777777" w:rsidR="0092153D" w:rsidRPr="00542FF1" w:rsidRDefault="00014CDD">
      <w:pPr>
        <w:pStyle w:val="Textbody"/>
        <w:tabs>
          <w:tab w:val="left" w:pos="413"/>
        </w:tabs>
        <w:spacing w:after="72"/>
        <w:rPr>
          <w:rFonts w:ascii="Gandhari Unicode" w:hAnsi="Gandhari Unicode" w:cs="e-Tamil OTC"/>
          <w:lang w:val="en-GB"/>
        </w:rPr>
      </w:pPr>
      <w:r w:rsidRPr="00542FF1">
        <w:rPr>
          <w:rFonts w:ascii="Gandhari Unicode" w:hAnsi="Gandhari Unicode" w:cs="e-Tamil OTC"/>
          <w:lang w:val="en-GB"/>
        </w:rPr>
        <w:tab/>
        <w:t xml:space="preserve">looks for rats in the house at midnight in the deep of </w:t>
      </w:r>
      <w:proofErr w:type="gramStart"/>
      <w:r w:rsidRPr="00542FF1">
        <w:rPr>
          <w:rFonts w:ascii="Gandhari Unicode" w:hAnsi="Gandhari Unicode" w:cs="e-Tamil OTC"/>
          <w:lang w:val="en-GB"/>
        </w:rPr>
        <w:t>darkness</w:t>
      </w:r>
      <w:proofErr w:type="gramEnd"/>
    </w:p>
    <w:p w14:paraId="4C92C9E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you who aroused me from the delightful, pleasurable sleep</w:t>
      </w:r>
    </w:p>
    <w:p w14:paraId="3659C19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I dwelt in with him, the man from the fertile </w:t>
      </w:r>
      <w:proofErr w:type="gramStart"/>
      <w:r w:rsidRPr="00542FF1">
        <w:rPr>
          <w:rFonts w:ascii="Gandhari Unicode" w:hAnsi="Gandhari Unicode" w:cs="e-Tamil OTC"/>
          <w:lang w:val="en-GB"/>
        </w:rPr>
        <w:t>village</w:t>
      </w:r>
      <w:proofErr w:type="gramEnd"/>
    </w:p>
    <w:p w14:paraId="2C63DF8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long water.</w:t>
      </w:r>
    </w:p>
    <w:p w14:paraId="0E82D739" w14:textId="77777777" w:rsidR="0092153D" w:rsidRPr="00542FF1" w:rsidRDefault="0092153D">
      <w:pPr>
        <w:pStyle w:val="Textbody"/>
        <w:spacing w:after="0"/>
        <w:rPr>
          <w:rFonts w:ascii="Gandhari Unicode" w:hAnsi="Gandhari Unicode" w:cs="e-Tamil OTC"/>
          <w:lang w:val="en-GB"/>
        </w:rPr>
      </w:pPr>
    </w:p>
    <w:p w14:paraId="4C875A62"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FA32FA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108</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வாயிலான் தேவன்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268E40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தோழிக்குக் கூறியது.</w:t>
      </w:r>
    </w:p>
    <w:p w14:paraId="7D00B4D5" w14:textId="77777777" w:rsidR="0092153D" w:rsidRPr="00542FF1" w:rsidRDefault="0092153D">
      <w:pPr>
        <w:pStyle w:val="Textbody"/>
        <w:spacing w:after="29"/>
        <w:rPr>
          <w:rFonts w:ascii="Gandhari Unicode" w:hAnsi="Gandhari Unicode" w:cs="e-Tamil OTC"/>
        </w:rPr>
      </w:pPr>
    </w:p>
    <w:p w14:paraId="1F265C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மழைவிளை யாடுங் குன்றுசேர் </w:t>
      </w:r>
      <w:r w:rsidRPr="00542FF1">
        <w:rPr>
          <w:rFonts w:ascii="Gandhari Unicode" w:hAnsi="Gandhari Unicode" w:cs="e-Tamil OTC"/>
          <w:u w:val="wave"/>
          <w:cs/>
        </w:rPr>
        <w:t>சிறுகுடிக்</w:t>
      </w:r>
    </w:p>
    <w:p w14:paraId="1DC4A1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கறவை </w:t>
      </w:r>
      <w:r w:rsidRPr="00542FF1">
        <w:rPr>
          <w:rFonts w:ascii="Gandhari Unicode" w:hAnsi="Gandhari Unicode" w:cs="e-Tamil OTC"/>
          <w:u w:val="wave"/>
          <w:cs/>
        </w:rPr>
        <w:t>கன்றுவயிற் படரப்</w:t>
      </w:r>
      <w:r w:rsidRPr="00542FF1">
        <w:rPr>
          <w:rFonts w:ascii="Gandhari Unicode" w:hAnsi="Gandhari Unicode" w:cs="e-Tamil OTC"/>
          <w:cs/>
        </w:rPr>
        <w:t xml:space="preserve"> புறவிற்</w:t>
      </w:r>
    </w:p>
    <w:p w14:paraId="1B8440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பாசிலை முல்லை யாசில் வான்பூச்</w:t>
      </w:r>
    </w:p>
    <w:p w14:paraId="3BABA5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செவ்வான்</w:t>
      </w:r>
      <w:r w:rsidRPr="00542FF1">
        <w:rPr>
          <w:rFonts w:ascii="Gandhari Unicode" w:hAnsi="Gandhari Unicode" w:cs="e-Tamil OTC"/>
          <w:cs/>
        </w:rPr>
        <w:t xml:space="preserve"> செவ்வி கொண்டன்</w:t>
      </w:r>
    </w:p>
    <w:p w14:paraId="42F522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றுய்யேன்</w:t>
      </w:r>
      <w:r w:rsidRPr="00542FF1">
        <w:rPr>
          <w:rFonts w:ascii="Gandhari Unicode" w:hAnsi="Gandhari Unicode" w:cs="e-Tamil OTC"/>
          <w:cs/>
        </w:rPr>
        <w:t xml:space="preserve"> போல்வ றோழி யானே.</w:t>
      </w:r>
    </w:p>
    <w:p w14:paraId="513F5063" w14:textId="77777777" w:rsidR="0092153D" w:rsidRPr="00542FF1" w:rsidRDefault="0092153D">
      <w:pPr>
        <w:pStyle w:val="Textbody"/>
        <w:spacing w:after="29"/>
        <w:rPr>
          <w:rFonts w:ascii="Gandhari Unicode" w:hAnsi="Gandhari Unicode" w:cs="e-Tamil OTC"/>
        </w:rPr>
      </w:pPr>
    </w:p>
    <w:p w14:paraId="04FBB92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சிறுகுடிக்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சிறுநெறி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கறவைக் </w:t>
      </w:r>
      <w:r w:rsidRPr="00542FF1">
        <w:rPr>
          <w:rFonts w:ascii="Gandhari Unicode" w:eastAsia="URW Palladio UNI" w:hAnsi="Gandhari Unicode" w:cs="e-Tamil OTC"/>
        </w:rPr>
        <w:t xml:space="preserve">L1, C1+3, G1+2v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கன்றுவயிற் படரப்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வயிற்படர் </w:t>
      </w:r>
      <w:r w:rsidRPr="00542FF1">
        <w:rPr>
          <w:rFonts w:ascii="Gandhari Unicode" w:eastAsia="URW Palladio UNI" w:hAnsi="Gandhari Unicode" w:cs="e-Tamil OTC"/>
        </w:rPr>
        <w:t xml:space="preserve">EA, I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புறவிற் </w:t>
      </w:r>
      <w:r w:rsidRPr="00542FF1">
        <w:rPr>
          <w:rFonts w:ascii="Gandhari Unicode" w:eastAsia="URW Palladio UNI" w:hAnsi="Gandhari Unicode" w:cs="e-Tamil OTC"/>
        </w:rPr>
        <w:t xml:space="preserve">L1, C1+2+5,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புறவில்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புற</w:t>
      </w:r>
      <w:r w:rsidRPr="00542FF1">
        <w:rPr>
          <w:rFonts w:ascii="Gandhari Unicode" w:eastAsia="URW Palladio UNI" w:hAnsi="Gandhari Unicode" w:cs="e-Tamil OTC"/>
        </w:rPr>
        <w:t>_</w:t>
      </w:r>
      <w:r w:rsidRPr="00542FF1">
        <w:rPr>
          <w:rFonts w:ascii="Gandhari Unicode" w:eastAsia="URW Palladio UNI" w:hAnsi="Gandhari Unicode" w:cs="e-Tamil OTC"/>
          <w:cs/>
        </w:rPr>
        <w:t xml:space="preserve">ல் </w:t>
      </w:r>
      <w:r w:rsidRPr="00542FF1">
        <w:rPr>
          <w:rFonts w:ascii="Gandhari Unicode" w:eastAsia="URW Palladio UNI" w:hAnsi="Gandhari Unicode" w:cs="e-Tamil OTC"/>
        </w:rPr>
        <w:t xml:space="preserve">C3 •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செவ்வான்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செவ்வறன் </w:t>
      </w:r>
      <w:r w:rsidRPr="00542FF1">
        <w:rPr>
          <w:rFonts w:ascii="Gandhari Unicode" w:hAnsi="Gandhari Unicode" w:cs="e-Tamil OTC"/>
        </w:rPr>
        <w:t xml:space="preserve">L1, C3, G1v,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3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றுய்யன் </w:t>
      </w:r>
      <w:r w:rsidRPr="00542FF1">
        <w:rPr>
          <w:rFonts w:ascii="Gandhari Unicode" w:hAnsi="Gandhari Unicode" w:cs="e-Tamil OTC"/>
        </w:rPr>
        <w:t xml:space="preserve">L1, C1+3, G1; </w:t>
      </w:r>
      <w:r w:rsidRPr="00542FF1">
        <w:rPr>
          <w:rFonts w:ascii="Gandhari Unicode" w:hAnsi="Gandhari Unicode" w:cs="e-Tamil OTC"/>
          <w:cs/>
        </w:rPr>
        <w:t xml:space="preserve">றுய்வன் </w:t>
      </w:r>
      <w:proofErr w:type="spellStart"/>
      <w:r w:rsidRPr="00542FF1">
        <w:rPr>
          <w:rFonts w:ascii="Gandhari Unicode" w:hAnsi="Gandhari Unicode" w:cs="e-Tamil OTC"/>
        </w:rPr>
        <w:t>Cām.v</w:t>
      </w:r>
      <w:proofErr w:type="spellEnd"/>
    </w:p>
    <w:p w14:paraId="47FA3F05" w14:textId="77777777" w:rsidR="0092153D" w:rsidRPr="00542FF1" w:rsidRDefault="0092153D">
      <w:pPr>
        <w:pStyle w:val="Textbody"/>
        <w:spacing w:after="29"/>
        <w:rPr>
          <w:rFonts w:ascii="Gandhari Unicode" w:hAnsi="Gandhari Unicode" w:cs="e-Tamil OTC"/>
        </w:rPr>
      </w:pPr>
    </w:p>
    <w:p w14:paraId="66506B5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viḷaiyāṭum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kuṭi</w:t>
      </w:r>
      <w:proofErr w:type="spellEnd"/>
      <w:r w:rsidR="0091399D">
        <w:rPr>
          <w:rFonts w:ascii="Gandhari Unicode" w:hAnsi="Gandhari Unicode" w:cs="e-Tamil OTC"/>
          <w:i/>
          <w:iCs/>
          <w:lang w:val="en-GB"/>
        </w:rPr>
        <w:t>+</w:t>
      </w:r>
    </w:p>
    <w:p w14:paraId="3633089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kaṟavai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kaṉṟu-vayiṉ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paṭara</w:t>
      </w:r>
      <w:proofErr w:type="spellEnd"/>
      <w:r w:rsidR="0091399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puṟaviṉ</w:t>
      </w:r>
      <w:proofErr w:type="spellEnd"/>
    </w:p>
    <w:p w14:paraId="5EDCE809"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pāc</w:t>
      </w:r>
      <w:proofErr w:type="spellEnd"/>
      <w:r w:rsidR="0060544D" w:rsidRPr="000C348E">
        <w:rPr>
          <w:rFonts w:ascii="Gandhari Unicode" w:hAnsi="Gandhari Unicode" w:cs="e-Tamil OTC"/>
        </w:rPr>
        <w:t>*</w:t>
      </w:r>
      <w:r w:rsidRPr="000C348E">
        <w:rPr>
          <w:rFonts w:ascii="Gandhari Unicode" w:hAnsi="Gandhari Unicode" w:cs="e-Tamil OTC"/>
        </w:rPr>
        <w:t xml:space="preserve"> </w:t>
      </w:r>
      <w:proofErr w:type="spellStart"/>
      <w:r w:rsidRPr="000C348E">
        <w:rPr>
          <w:rFonts w:ascii="Gandhari Unicode" w:hAnsi="Gandhari Unicode" w:cs="e-Tamil OTC"/>
        </w:rPr>
        <w:t>ilai</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mullai</w:t>
      </w:r>
      <w:proofErr w:type="spellEnd"/>
      <w:r w:rsidRPr="000C348E">
        <w:rPr>
          <w:rFonts w:ascii="Gandhari Unicode" w:hAnsi="Gandhari Unicode" w:cs="e-Tamil OTC"/>
        </w:rPr>
        <w:t xml:space="preserve"> </w:t>
      </w:r>
      <w:r w:rsidR="0091399D">
        <w:rPr>
          <w:rFonts w:ascii="Gandhari Unicode" w:hAnsi="Gandhari Unicode" w:cs="e-Tamil OTC"/>
        </w:rPr>
        <w:t>~</w:t>
      </w:r>
      <w:proofErr w:type="spellStart"/>
      <w:r w:rsidRPr="000C348E">
        <w:rPr>
          <w:rFonts w:ascii="Gandhari Unicode" w:hAnsi="Gandhari Unicode" w:cs="e-Tamil OTC"/>
        </w:rPr>
        <w:t>āc</w:t>
      </w:r>
      <w:proofErr w:type="spellEnd"/>
      <w:r w:rsidR="0060544D" w:rsidRPr="000C348E">
        <w:rPr>
          <w:rFonts w:ascii="Gandhari Unicode" w:hAnsi="Gandhari Unicode" w:cs="e-Tamil OTC"/>
        </w:rPr>
        <w:t>*</w:t>
      </w:r>
      <w:r w:rsidRPr="000C348E">
        <w:rPr>
          <w:rFonts w:ascii="Gandhari Unicode" w:hAnsi="Gandhari Unicode" w:cs="e-Tamil OTC"/>
        </w:rPr>
        <w:t xml:space="preserve"> il </w:t>
      </w:r>
      <w:proofErr w:type="spellStart"/>
      <w:r w:rsidRPr="000C348E">
        <w:rPr>
          <w:rFonts w:ascii="Gandhari Unicode" w:hAnsi="Gandhari Unicode" w:cs="e-Tamil OTC"/>
        </w:rPr>
        <w:t>vāṉ</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pū</w:t>
      </w:r>
      <w:proofErr w:type="spellEnd"/>
      <w:r w:rsidR="0091399D">
        <w:rPr>
          <w:rFonts w:ascii="Gandhari Unicode" w:hAnsi="Gandhari Unicode" w:cs="e-Tamil OTC"/>
        </w:rPr>
        <w:t>+</w:t>
      </w:r>
    </w:p>
    <w:p w14:paraId="5BBE8C0A" w14:textId="77777777" w:rsidR="0092153D" w:rsidRPr="00542FF1" w:rsidRDefault="0091399D">
      <w:pPr>
        <w:pStyle w:val="Textbody"/>
        <w:spacing w:after="29"/>
        <w:rPr>
          <w:rFonts w:ascii="Gandhari Unicode" w:hAnsi="Gandhari Unicode" w:cs="e-Tamil OTC"/>
        </w:rPr>
      </w:pPr>
      <w:proofErr w:type="spellStart"/>
      <w:r>
        <w:rPr>
          <w:rFonts w:ascii="Gandhari Unicode" w:hAnsi="Gandhari Unicode" w:cs="e-Tamil OTC"/>
          <w:lang w:val="en-GB"/>
        </w:rPr>
        <w:t>ce</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koṇṭaṉṟ</w:t>
      </w:r>
      <w:proofErr w:type="spellEnd"/>
      <w:r>
        <w:rPr>
          <w:rFonts w:ascii="Gandhari Unicode" w:hAnsi="Gandhari Unicode" w:cs="e-Tamil OTC"/>
          <w:lang w:val="en-GB"/>
        </w:rPr>
        <w:t>*</w:t>
      </w:r>
    </w:p>
    <w:p w14:paraId="380F55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uyyēṉ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91399D">
        <w:rPr>
          <w:rFonts w:ascii="Gandhari Unicode" w:hAnsi="Gandhari Unicode" w:cs="e-Tamil OTC"/>
          <w:lang w:val="en-GB"/>
        </w:rPr>
        <w:t>-</w:t>
      </w:r>
      <w:r w:rsidRPr="00542FF1">
        <w:rPr>
          <w:rFonts w:ascii="Gandhari Unicode" w:hAnsi="Gandhari Unicode" w:cs="e-Tamil OTC"/>
          <w:lang w:val="en-GB"/>
        </w:rPr>
        <w:t>ē.</w:t>
      </w:r>
    </w:p>
    <w:p w14:paraId="3F545D26" w14:textId="77777777" w:rsidR="0092153D" w:rsidRPr="00542FF1" w:rsidRDefault="0092153D">
      <w:pPr>
        <w:pStyle w:val="Textbody"/>
        <w:spacing w:after="29"/>
        <w:rPr>
          <w:rFonts w:ascii="Gandhari Unicode" w:hAnsi="Gandhari Unicode" w:cs="e-Tamil OTC"/>
        </w:rPr>
      </w:pPr>
    </w:p>
    <w:p w14:paraId="228650F9" w14:textId="77777777" w:rsidR="0092153D" w:rsidRPr="00542FF1" w:rsidRDefault="0092153D">
      <w:pPr>
        <w:pStyle w:val="Textbody"/>
        <w:spacing w:after="29"/>
        <w:rPr>
          <w:rFonts w:ascii="Gandhari Unicode" w:hAnsi="Gandhari Unicode" w:cs="e-Tamil OTC"/>
        </w:rPr>
      </w:pPr>
    </w:p>
    <w:p w14:paraId="15DD35F4" w14:textId="77777777" w:rsidR="0092153D" w:rsidRPr="00542FF1" w:rsidRDefault="0092153D">
      <w:pPr>
        <w:pStyle w:val="Textbody"/>
        <w:spacing w:after="29"/>
        <w:rPr>
          <w:rFonts w:ascii="Gandhari Unicode" w:hAnsi="Gandhari Unicode" w:cs="e-Tamil OTC"/>
          <w:u w:val="single"/>
          <w:lang w:val="en-GB"/>
        </w:rPr>
      </w:pPr>
    </w:p>
    <w:p w14:paraId="626B8EC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Spoken to the confidante by HER was desolate at the sight of the season.</w:t>
      </w:r>
    </w:p>
    <w:p w14:paraId="535170E3" w14:textId="77777777" w:rsidR="0092153D" w:rsidRPr="00542FF1" w:rsidRDefault="0092153D">
      <w:pPr>
        <w:pStyle w:val="Textbody"/>
        <w:spacing w:after="29"/>
        <w:rPr>
          <w:rFonts w:ascii="Gandhari Unicode" w:hAnsi="Gandhari Unicode" w:cs="e-Tamil OTC"/>
          <w:lang w:val="en-GB"/>
        </w:rPr>
      </w:pPr>
    </w:p>
    <w:p w14:paraId="766493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rain playing- hill join- little </w:t>
      </w:r>
      <w:proofErr w:type="gramStart"/>
      <w:r w:rsidRPr="00542FF1">
        <w:rPr>
          <w:rFonts w:ascii="Gandhari Unicode" w:hAnsi="Gandhari Unicode" w:cs="e-Tamil OTC"/>
          <w:lang w:val="en-GB"/>
        </w:rPr>
        <w:t>home</w:t>
      </w:r>
      <w:proofErr w:type="gramEnd"/>
    </w:p>
    <w:p w14:paraId="0B74AF5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milk-cow calf-at set-out-(inf.) woodland</w:t>
      </w:r>
      <w:proofErr w:type="spellStart"/>
      <w:r w:rsidRPr="00542FF1">
        <w:rPr>
          <w:rFonts w:ascii="Gandhari Unicode" w:hAnsi="Gandhari Unicode" w:cs="e-Tamil OTC"/>
          <w:position w:val="6"/>
          <w:lang w:val="en-GB"/>
        </w:rPr>
        <w:t>iṉ</w:t>
      </w:r>
      <w:proofErr w:type="spellEnd"/>
    </w:p>
    <w:p w14:paraId="167794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leaf</w:t>
      </w:r>
      <w:r w:rsidRPr="00542FF1">
        <w:rPr>
          <w:rFonts w:ascii="Gandhari Unicode" w:hAnsi="Gandhari Unicode" w:cs="e-Tamil OTC"/>
        </w:rPr>
        <w:t xml:space="preserve"> </w:t>
      </w:r>
      <w:r w:rsidRPr="00542FF1">
        <w:rPr>
          <w:rFonts w:ascii="Gandhari Unicode" w:hAnsi="Gandhari Unicode" w:cs="e-Tamil OTC"/>
          <w:lang w:val="en-GB"/>
        </w:rPr>
        <w:t>jasmine flaw-not sky flower</w:t>
      </w:r>
    </w:p>
    <w:p w14:paraId="0496D0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sky redness it-</w:t>
      </w:r>
      <w:proofErr w:type="gramStart"/>
      <w:r w:rsidRPr="00542FF1">
        <w:rPr>
          <w:rFonts w:ascii="Gandhari Unicode" w:hAnsi="Gandhari Unicode" w:cs="e-Tamil OTC"/>
          <w:lang w:val="en-GB"/>
        </w:rPr>
        <w:t>took</w:t>
      </w:r>
      <w:proofErr w:type="gramEnd"/>
    </w:p>
    <w:p w14:paraId="28CCA5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I-don't-live</w:t>
      </w:r>
      <w:r w:rsidRPr="00542FF1">
        <w:rPr>
          <w:rFonts w:ascii="Gandhari Unicode" w:hAnsi="Gandhari Unicode" w:cs="e-Tamil OTC"/>
        </w:rPr>
        <w:t xml:space="preserve"> </w:t>
      </w:r>
      <w:r w:rsidRPr="00542FF1">
        <w:rPr>
          <w:rFonts w:ascii="Gandhari Unicode" w:hAnsi="Gandhari Unicode" w:cs="e-Tamil OTC"/>
          <w:lang w:val="en-GB"/>
        </w:rPr>
        <w:t>similar-I friend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E08CE26" w14:textId="77777777" w:rsidR="0092153D" w:rsidRPr="00542FF1" w:rsidRDefault="0092153D">
      <w:pPr>
        <w:pStyle w:val="Textbody"/>
        <w:spacing w:after="29"/>
        <w:rPr>
          <w:rFonts w:ascii="Gandhari Unicode" w:hAnsi="Gandhari Unicode" w:cs="e-Tamil OTC"/>
        </w:rPr>
      </w:pPr>
    </w:p>
    <w:p w14:paraId="42D96F95" w14:textId="77777777" w:rsidR="0092153D" w:rsidRPr="00542FF1" w:rsidRDefault="0092153D">
      <w:pPr>
        <w:pStyle w:val="Textbody"/>
        <w:spacing w:after="29"/>
        <w:rPr>
          <w:rFonts w:ascii="Gandhari Unicode" w:hAnsi="Gandhari Unicode" w:cs="e-Tamil OTC"/>
        </w:rPr>
      </w:pPr>
    </w:p>
    <w:p w14:paraId="2A9A70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For the cows to set out</w:t>
      </w:r>
      <w:r w:rsidRPr="00542FF1">
        <w:rPr>
          <w:rStyle w:val="FootnoteReference"/>
          <w:rFonts w:ascii="Gandhari Unicode" w:hAnsi="Gandhari Unicode" w:cs="e-Tamil OTC"/>
          <w:lang w:val="en-GB"/>
        </w:rPr>
        <w:footnoteReference w:id="436"/>
      </w:r>
      <w:r w:rsidRPr="00542FF1">
        <w:rPr>
          <w:rFonts w:ascii="Gandhari Unicode" w:hAnsi="Gandhari Unicode" w:cs="e-Tamil OTC"/>
          <w:lang w:val="en-GB"/>
        </w:rPr>
        <w:t xml:space="preserve"> for [their] calves,</w:t>
      </w:r>
    </w:p>
    <w:p w14:paraId="01DCF818" w14:textId="77777777" w:rsidR="0092153D" w:rsidRPr="00542FF1" w:rsidRDefault="00014CDD">
      <w:pPr>
        <w:pStyle w:val="Textbody"/>
        <w:tabs>
          <w:tab w:val="left" w:pos="263"/>
          <w:tab w:val="left" w:pos="500"/>
        </w:tabs>
        <w:spacing w:after="0"/>
        <w:rPr>
          <w:rFonts w:ascii="Gandhari Unicode" w:hAnsi="Gandhari Unicode" w:cs="e-Tamil OTC"/>
        </w:rPr>
      </w:pPr>
      <w:r w:rsidRPr="00542FF1">
        <w:rPr>
          <w:rFonts w:ascii="Gandhari Unicode" w:hAnsi="Gandhari Unicode" w:cs="e-Tamil OTC"/>
          <w:lang w:val="en-GB"/>
        </w:rPr>
        <w:tab/>
        <w:t>to the little homes</w:t>
      </w:r>
      <w:r w:rsidRPr="00542FF1">
        <w:rPr>
          <w:rStyle w:val="FootnoteReference"/>
          <w:rFonts w:ascii="Gandhari Unicode" w:hAnsi="Gandhari Unicode" w:cs="e-Tamil OTC"/>
          <w:lang w:val="en-GB"/>
        </w:rPr>
        <w:footnoteReference w:id="437"/>
      </w:r>
      <w:r w:rsidRPr="00542FF1">
        <w:rPr>
          <w:rFonts w:ascii="Gandhari Unicode" w:hAnsi="Gandhari Unicode" w:cs="e-Tamil OTC"/>
          <w:lang w:val="en-GB"/>
        </w:rPr>
        <w:t xml:space="preserve"> joining hills on which rain is playing,</w:t>
      </w:r>
    </w:p>
    <w:p w14:paraId="1526518A" w14:textId="77777777" w:rsidR="0092153D" w:rsidRPr="00542FF1" w:rsidRDefault="00014CDD">
      <w:pPr>
        <w:pStyle w:val="Textbody"/>
        <w:tabs>
          <w:tab w:val="left" w:pos="413"/>
        </w:tabs>
        <w:spacing w:after="74"/>
        <w:rPr>
          <w:rFonts w:ascii="Gandhari Unicode" w:hAnsi="Gandhari Unicode" w:cs="e-Tamil OTC"/>
          <w:lang w:val="en-GB"/>
        </w:rPr>
      </w:pPr>
      <w:r w:rsidRPr="00542FF1">
        <w:rPr>
          <w:rFonts w:ascii="Gandhari Unicode" w:hAnsi="Gandhari Unicode" w:cs="e-Tamil OTC"/>
          <w:lang w:val="en-GB"/>
        </w:rPr>
        <w:tab/>
        <w:t>in the woodland the flawless sky[-bright] flower of jasmine</w:t>
      </w:r>
    </w:p>
    <w:p w14:paraId="7A12E40A"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has taken the redness of the red sky.</w:t>
      </w:r>
      <w:r w:rsidRPr="00542FF1">
        <w:rPr>
          <w:rStyle w:val="FootnoteReference"/>
          <w:rFonts w:ascii="Gandhari Unicode" w:hAnsi="Gandhari Unicode" w:cs="e-Tamil OTC"/>
          <w:lang w:val="en-GB"/>
        </w:rPr>
        <w:footnoteReference w:id="438"/>
      </w:r>
    </w:p>
    <w:p w14:paraId="41C33A5C"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I don't seem to live, friend.</w:t>
      </w:r>
    </w:p>
    <w:p w14:paraId="79A2B675" w14:textId="77777777" w:rsidR="0092153D" w:rsidRPr="00542FF1" w:rsidRDefault="0092153D">
      <w:pPr>
        <w:pStyle w:val="Textbody"/>
        <w:spacing w:after="0"/>
        <w:rPr>
          <w:rFonts w:ascii="Gandhari Unicode" w:hAnsi="Gandhari Unicode" w:cs="e-Tamil OTC"/>
          <w:lang w:val="en-GB"/>
        </w:rPr>
      </w:pPr>
    </w:p>
    <w:p w14:paraId="723E9AF1" w14:textId="77777777" w:rsidR="0092153D" w:rsidRPr="00542FF1" w:rsidRDefault="0092153D">
      <w:pPr>
        <w:pStyle w:val="Textbody"/>
        <w:spacing w:after="0"/>
        <w:rPr>
          <w:rFonts w:ascii="Gandhari Unicode" w:hAnsi="Gandhari Unicode" w:cs="e-Tamil OTC"/>
          <w:lang w:val="en-GB"/>
        </w:rPr>
      </w:pPr>
    </w:p>
    <w:p w14:paraId="66CAF3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12FAE0F9"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While the cows of the small village situated on the hill [slope]</w:t>
      </w:r>
    </w:p>
    <w:p w14:paraId="3D9568F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on which rain [clouds] are playing run with the calves,</w:t>
      </w:r>
    </w:p>
    <w:p w14:paraId="27E830D5" w14:textId="77777777" w:rsidR="0092153D" w:rsidRPr="00542FF1" w:rsidRDefault="0092153D">
      <w:pPr>
        <w:pStyle w:val="Textbody"/>
        <w:spacing w:after="0"/>
        <w:rPr>
          <w:rFonts w:ascii="Gandhari Unicode" w:hAnsi="Gandhari Unicode" w:cs="e-Tamil OTC"/>
          <w:lang w:val="en-GB"/>
        </w:rPr>
      </w:pPr>
    </w:p>
    <w:p w14:paraId="11A62D34"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F20E4DB"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109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நம்பி குட்டுவன(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1BF86B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சிறைப்புறம். தம் வேறுபாடு கண்ட புறத்தார் அலர் கூறுகின்றமை தோன்றத் தோழி தலைமகட்குக் கூறுவாளாய்க் கூறியது. (</w:t>
      </w:r>
      <w:r w:rsidRPr="00542FF1">
        <w:rPr>
          <w:rFonts w:ascii="Gandhari Unicode" w:hAnsi="Gandhari Unicode" w:cs="e-Tamil OTC"/>
          <w:lang w:val="en-GB"/>
        </w:rPr>
        <w:t>C</w:t>
      </w:r>
      <w:r w:rsidRPr="00542FF1">
        <w:rPr>
          <w:rFonts w:ascii="Gandhari Unicode" w:hAnsi="Gandhari Unicode" w:cs="e-Tamil OTC"/>
          <w:cs/>
          <w:lang w:val="en-GB"/>
        </w:rPr>
        <w:t>5: சிறைப்புறம்.)</w:t>
      </w:r>
    </w:p>
    <w:p w14:paraId="24428000" w14:textId="77777777" w:rsidR="0092153D" w:rsidRPr="00542FF1" w:rsidRDefault="0092153D">
      <w:pPr>
        <w:pStyle w:val="Textbody"/>
        <w:spacing w:after="29"/>
        <w:rPr>
          <w:rFonts w:ascii="Gandhari Unicode" w:hAnsi="Gandhari Unicode" w:cs="e-Tamil OTC"/>
        </w:rPr>
      </w:pPr>
    </w:p>
    <w:p w14:paraId="263544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முடக்கா</w:t>
      </w:r>
      <w:r w:rsidRPr="00542FF1">
        <w:rPr>
          <w:rFonts w:ascii="Gandhari Unicode" w:hAnsi="Gandhari Unicode" w:cs="e-Tamil OTC"/>
          <w:cs/>
        </w:rPr>
        <w:t xml:space="preserve"> லிறவின் முடங்குபுறப் பெருங்கிளை</w:t>
      </w:r>
    </w:p>
    <w:p w14:paraId="64A262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w:t>
      </w:r>
      <w:r w:rsidRPr="00542FF1">
        <w:rPr>
          <w:rFonts w:ascii="Gandhari Unicode" w:hAnsi="Gandhari Unicode" w:cs="e-Tamil OTC"/>
          <w:u w:val="wave"/>
          <w:cs/>
        </w:rPr>
        <w:t>யிகுதிரை</w:t>
      </w:r>
      <w:r w:rsidRPr="00542FF1">
        <w:rPr>
          <w:rFonts w:ascii="Gandhari Unicode" w:hAnsi="Gandhari Unicode" w:cs="e-Tamil OTC"/>
          <w:cs/>
        </w:rPr>
        <w:t xml:space="preserve"> தரூஉந் துறைவன்</w:t>
      </w:r>
    </w:p>
    <w:p w14:paraId="44B76A30" w14:textId="77777777" w:rsidR="0092153D" w:rsidRPr="00542FF1" w:rsidRDefault="00014CDD">
      <w:pPr>
        <w:pStyle w:val="Textbody"/>
        <w:spacing w:after="29"/>
        <w:rPr>
          <w:rFonts w:ascii="Gandhari Unicode" w:hAnsi="Gandhari Unicode" w:cs="e-Tamil OTC"/>
        </w:rPr>
      </w:pPr>
      <w:bookmarkStart w:id="34" w:name="DDE_LINK6"/>
      <w:r w:rsidRPr="00542FF1">
        <w:rPr>
          <w:rFonts w:ascii="Gandhari Unicode" w:hAnsi="Gandhari Unicode" w:cs="e-Tamil OTC"/>
          <w:cs/>
        </w:rPr>
        <w:t>புணரிய விருந்த</w:t>
      </w:r>
      <w:bookmarkEnd w:id="34"/>
      <w:r w:rsidRPr="00542FF1">
        <w:rPr>
          <w:rFonts w:ascii="Gandhari Unicode" w:hAnsi="Gandhari Unicode" w:cs="e-Tamil OTC"/>
          <w:cs/>
        </w:rPr>
        <w:t xml:space="preserve"> ஞான்று</w:t>
      </w:r>
    </w:p>
    <w:p w14:paraId="4B718C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மின்னது மன்னோ நன்னுதற் கவினே.</w:t>
      </w:r>
    </w:p>
    <w:p w14:paraId="5E1D7046" w14:textId="77777777" w:rsidR="0092153D" w:rsidRPr="00542FF1" w:rsidRDefault="0092153D">
      <w:pPr>
        <w:pStyle w:val="Textbody"/>
        <w:spacing w:after="29"/>
        <w:rPr>
          <w:rFonts w:ascii="Gandhari Unicode" w:hAnsi="Gandhari Unicode" w:cs="e-Tamil OTC"/>
        </w:rPr>
      </w:pPr>
    </w:p>
    <w:p w14:paraId="2A691A2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முடக்கா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முட்கா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IvR</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பெருங்கிளை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பெருங்கிளைப்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புணரி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யுணரி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யிகுதிரை </w:t>
      </w:r>
      <w:r w:rsidRPr="00542FF1">
        <w:rPr>
          <w:rFonts w:ascii="Gandhari Unicode" w:hAnsi="Gandhari Unicode" w:cs="e-Tamil OTC"/>
        </w:rPr>
        <w:t xml:space="preserve">C2v+5,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யிஃதிரை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439"/>
      </w:r>
      <w:r w:rsidRPr="00542FF1">
        <w:rPr>
          <w:rFonts w:ascii="Gandhari Unicode" w:hAnsi="Gandhari Unicode" w:cs="e-Tamil OTC"/>
          <w:cs/>
        </w:rPr>
        <w:t xml:space="preserve"> மிகுதிரை </w:t>
      </w:r>
      <w:r w:rsidRPr="00542FF1">
        <w:rPr>
          <w:rFonts w:ascii="Gandhari Unicode" w:hAnsi="Gandhari Unicode" w:cs="e-Tamil OTC"/>
        </w:rPr>
        <w:t xml:space="preserve">C2,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புணரிய விருந்த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 யவிந்த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440"/>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மன்னது மின்ன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நன்னுதற்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நன்னுதல் </w:t>
      </w:r>
      <w:r w:rsidRPr="00542FF1">
        <w:rPr>
          <w:rFonts w:ascii="Gandhari Unicode" w:hAnsi="Gandhari Unicode" w:cs="e-Tamil OTC"/>
        </w:rPr>
        <w:t>G2</w:t>
      </w:r>
    </w:p>
    <w:p w14:paraId="1D1D1327" w14:textId="77777777" w:rsidR="0092153D" w:rsidRPr="00542FF1" w:rsidRDefault="0092153D">
      <w:pPr>
        <w:pStyle w:val="Textbody"/>
        <w:spacing w:after="29"/>
        <w:rPr>
          <w:rFonts w:ascii="Gandhari Unicode" w:hAnsi="Gandhari Unicode" w:cs="e-Tamil OTC"/>
        </w:rPr>
      </w:pPr>
    </w:p>
    <w:p w14:paraId="7F746F7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muṭa</w:t>
      </w:r>
      <w:proofErr w:type="spellEnd"/>
      <w:r w:rsidR="00BB1EC6">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p>
    <w:p w14:paraId="30E63B0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i/>
          <w:iCs/>
          <w:lang w:val="en-GB"/>
        </w:rPr>
        <w:t>iku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0B7402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puṇariya</w:t>
      </w:r>
      <w:proofErr w:type="spellEnd"/>
      <w:r w:rsidRPr="00542FF1">
        <w:rPr>
          <w:rFonts w:ascii="Gandhari Unicode" w:hAnsi="Gandhari Unicode" w:cs="e-Tamil OTC"/>
          <w:lang w:val="en-GB"/>
        </w:rPr>
        <w:t xml:space="preserve"> </w:t>
      </w:r>
      <w:r w:rsidR="00BB1EC6">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ñāṉṟ</w:t>
      </w:r>
      <w:proofErr w:type="spellEnd"/>
      <w:r w:rsidR="00BB1EC6">
        <w:rPr>
          <w:rFonts w:ascii="Gandhari Unicode" w:hAnsi="Gandhari Unicode" w:cs="e-Tamil OTC"/>
          <w:lang w:val="en-GB"/>
        </w:rPr>
        <w:t>*-</w:t>
      </w:r>
      <w:r w:rsidRPr="00542FF1">
        <w:rPr>
          <w:rFonts w:ascii="Gandhari Unicode" w:hAnsi="Gandhari Unicode" w:cs="e-Tamil OTC"/>
          <w:lang w:val="en-GB"/>
        </w:rPr>
        <w:t>um</w:t>
      </w:r>
    </w:p>
    <w:p w14:paraId="7C7E384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iṉṉatu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w:t>
      </w:r>
      <w:r w:rsidR="00BB1EC6">
        <w:rPr>
          <w:rFonts w:ascii="Gandhari Unicode" w:hAnsi="Gandhari Unicode" w:cs="e-Tamil OTC"/>
          <w:lang w:val="en-GB"/>
        </w:rPr>
        <w:t>ṉ</w:t>
      </w:r>
      <w:proofErr w:type="spellEnd"/>
      <w:r w:rsidR="00BB1EC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kaviṉ</w:t>
      </w:r>
      <w:proofErr w:type="spellEnd"/>
      <w:r w:rsidR="00BB1EC6">
        <w:rPr>
          <w:rFonts w:ascii="Gandhari Unicode" w:hAnsi="Gandhari Unicode" w:cs="e-Tamil OTC"/>
          <w:lang w:val="en-GB"/>
        </w:rPr>
        <w:t>-</w:t>
      </w:r>
      <w:r w:rsidRPr="00542FF1">
        <w:rPr>
          <w:rFonts w:ascii="Gandhari Unicode" w:hAnsi="Gandhari Unicode" w:cs="e-Tamil OTC"/>
          <w:lang w:val="en-GB"/>
        </w:rPr>
        <w:t>ē.</w:t>
      </w:r>
    </w:p>
    <w:p w14:paraId="1142F4E9" w14:textId="77777777" w:rsidR="0092153D" w:rsidRPr="00542FF1" w:rsidRDefault="0092153D">
      <w:pPr>
        <w:pStyle w:val="Textbody"/>
        <w:spacing w:after="29" w:line="260" w:lineRule="exact"/>
        <w:rPr>
          <w:rFonts w:ascii="Gandhari Unicode" w:hAnsi="Gandhari Unicode" w:cs="e-Tamil OTC"/>
          <w:lang w:val="en-GB"/>
        </w:rPr>
      </w:pPr>
    </w:p>
    <w:p w14:paraId="50BA49C3" w14:textId="77777777" w:rsidR="0092153D" w:rsidRPr="00542FF1" w:rsidRDefault="0092153D">
      <w:pPr>
        <w:pStyle w:val="Textbody"/>
        <w:spacing w:after="29" w:line="260" w:lineRule="exact"/>
        <w:rPr>
          <w:rFonts w:ascii="Gandhari Unicode" w:hAnsi="Gandhari Unicode" w:cs="e-Tamil OTC"/>
          <w:lang w:val="en-GB"/>
        </w:rPr>
      </w:pPr>
    </w:p>
    <w:p w14:paraId="15ACA3BF" w14:textId="77777777" w:rsidR="0092153D" w:rsidRPr="00542FF1" w:rsidRDefault="0092153D">
      <w:pPr>
        <w:pStyle w:val="Textbody"/>
        <w:spacing w:after="29" w:line="260" w:lineRule="exact"/>
        <w:rPr>
          <w:rFonts w:ascii="Gandhari Unicode" w:hAnsi="Gandhari Unicode" w:cs="e-Tamil OTC"/>
          <w:lang w:val="en-GB"/>
        </w:rPr>
      </w:pPr>
    </w:p>
    <w:p w14:paraId="1B128B1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Hedge. Spoken as if speaking to HER by the confidante so that [HE] would realise the gossip spoken by outsiders who had seen the changes in her.</w:t>
      </w:r>
    </w:p>
    <w:p w14:paraId="316DB2E4" w14:textId="77777777" w:rsidR="0092153D" w:rsidRPr="00542FF1" w:rsidRDefault="0092153D">
      <w:pPr>
        <w:pStyle w:val="Textbody"/>
        <w:spacing w:after="29" w:line="260" w:lineRule="exact"/>
        <w:rPr>
          <w:rFonts w:ascii="Gandhari Unicode" w:hAnsi="Gandhari Unicode" w:cs="e-Tamil OTC"/>
          <w:lang w:val="en-GB"/>
        </w:rPr>
      </w:pPr>
    </w:p>
    <w:p w14:paraId="587492A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bend leg 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bend- back big family</w:t>
      </w:r>
    </w:p>
    <w:p w14:paraId="0B2A982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ocean break- wave giving- ghat-he</w:t>
      </w:r>
    </w:p>
    <w:p w14:paraId="7C1C3D0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unite(inf.) been- </w:t>
      </w:r>
      <w:proofErr w:type="gramStart"/>
      <w:r w:rsidRPr="00542FF1">
        <w:rPr>
          <w:rFonts w:ascii="Gandhari Unicode" w:hAnsi="Gandhari Unicode" w:cs="e-Tamil OTC"/>
          <w:lang w:val="en-GB"/>
        </w:rPr>
        <w:t>when</w:t>
      </w:r>
      <w:r w:rsidRPr="00542FF1">
        <w:rPr>
          <w:rFonts w:ascii="Gandhari Unicode" w:hAnsi="Gandhari Unicode" w:cs="e-Tamil OTC"/>
          <w:position w:val="6"/>
          <w:lang w:val="en-GB"/>
        </w:rPr>
        <w:t>um</w:t>
      </w:r>
      <w:proofErr w:type="gramEnd"/>
    </w:p>
    <w:p w14:paraId="625E111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such-it</w:t>
      </w:r>
      <w:proofErr w:type="spellStart"/>
      <w:r w:rsidRPr="00542FF1">
        <w:rPr>
          <w:rFonts w:ascii="Gandhari Unicode" w:hAnsi="Gandhari Unicode" w:cs="e-Tamil OTC"/>
          <w:position w:val="6"/>
          <w:lang w:val="en-GB"/>
        </w:rPr>
        <w:t>maṉṉō</w:t>
      </w:r>
      <w:proofErr w:type="spellEnd"/>
      <w:r w:rsidRPr="00542FF1">
        <w:rPr>
          <w:rFonts w:ascii="Gandhari Unicode" w:hAnsi="Gandhari Unicode" w:cs="e-Tamil OTC"/>
          <w:lang w:val="en-GB"/>
        </w:rPr>
        <w:t xml:space="preserve"> good forehead beauty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C31173" w14:textId="77777777" w:rsidR="0092153D" w:rsidRPr="00542FF1" w:rsidRDefault="0092153D">
      <w:pPr>
        <w:pStyle w:val="Textbody"/>
        <w:spacing w:after="29"/>
        <w:rPr>
          <w:rFonts w:ascii="Gandhari Unicode" w:hAnsi="Gandhari Unicode" w:cs="e-Tamil OTC"/>
        </w:rPr>
      </w:pPr>
    </w:p>
    <w:p w14:paraId="4F813E0C" w14:textId="77777777" w:rsidR="0092153D" w:rsidRPr="00542FF1" w:rsidRDefault="0092153D">
      <w:pPr>
        <w:pStyle w:val="Textbody"/>
        <w:spacing w:after="29"/>
        <w:rPr>
          <w:rFonts w:ascii="Gandhari Unicode" w:hAnsi="Gandhari Unicode" w:cs="e-Tamil OTC"/>
        </w:rPr>
      </w:pPr>
    </w:p>
    <w:p w14:paraId="2C3620F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Each time the man from the ghat, where breaking ocean waves</w:t>
      </w:r>
    </w:p>
    <w:p w14:paraId="339B459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yield</w:t>
      </w:r>
      <w:r w:rsidRPr="00542FF1">
        <w:rPr>
          <w:rStyle w:val="FootnoteReference"/>
          <w:rFonts w:ascii="Gandhari Unicode" w:hAnsi="Gandhari Unicode" w:cs="e-Tamil OTC"/>
          <w:lang w:val="en-GB"/>
        </w:rPr>
        <w:footnoteReference w:id="441"/>
      </w:r>
      <w:r w:rsidRPr="00542FF1">
        <w:rPr>
          <w:rFonts w:ascii="Gandhari Unicode" w:hAnsi="Gandhari Unicode" w:cs="e-Tamil OTC"/>
          <w:lang w:val="en-GB"/>
        </w:rPr>
        <w:t xml:space="preserve"> big bent-backed hordes of bent-legged prawns,</w:t>
      </w:r>
    </w:p>
    <w:p w14:paraId="66C9DC51" w14:textId="77777777" w:rsidR="0092153D" w:rsidRPr="00542FF1" w:rsidRDefault="00014CDD">
      <w:pPr>
        <w:pStyle w:val="Textbody"/>
        <w:tabs>
          <w:tab w:val="left" w:pos="288"/>
        </w:tabs>
        <w:spacing w:after="72"/>
        <w:rPr>
          <w:rFonts w:ascii="Gandhari Unicode" w:hAnsi="Gandhari Unicode" w:cs="e-Tamil OTC"/>
          <w:lang w:val="en-GB"/>
        </w:rPr>
      </w:pPr>
      <w:r w:rsidRPr="00542FF1">
        <w:rPr>
          <w:rFonts w:ascii="Gandhari Unicode" w:hAnsi="Gandhari Unicode" w:cs="e-Tamil OTC"/>
          <w:lang w:val="en-GB"/>
        </w:rPr>
        <w:tab/>
        <w:t>has been there to unite with [you/her],</w:t>
      </w:r>
    </w:p>
    <w:p w14:paraId="6915F2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such [is] surely the good forehead's beauty?</w:t>
      </w:r>
      <w:r w:rsidRPr="00542FF1">
        <w:rPr>
          <w:rStyle w:val="FootnoteReference"/>
          <w:rFonts w:ascii="Gandhari Unicode" w:hAnsi="Gandhari Unicode" w:cs="e-Tamil OTC"/>
          <w:lang w:val="en-GB"/>
        </w:rPr>
        <w:footnoteReference w:id="442"/>
      </w:r>
    </w:p>
    <w:p w14:paraId="09F8B7FD" w14:textId="77777777" w:rsidR="0092153D" w:rsidRPr="00542FF1" w:rsidRDefault="0092153D">
      <w:pPr>
        <w:pStyle w:val="Textbody"/>
        <w:spacing w:after="0"/>
        <w:rPr>
          <w:rFonts w:ascii="Gandhari Unicode" w:hAnsi="Gandhari Unicode" w:cs="e-Tamil OTC"/>
          <w:lang w:val="en-GB"/>
        </w:rPr>
      </w:pPr>
    </w:p>
    <w:p w14:paraId="25B72041" w14:textId="77777777" w:rsidR="0092153D" w:rsidRPr="00542FF1" w:rsidRDefault="0092153D">
      <w:pPr>
        <w:pStyle w:val="Textbody"/>
        <w:spacing w:after="0"/>
        <w:rPr>
          <w:rFonts w:ascii="Gandhari Unicode" w:hAnsi="Gandhari Unicode" w:cs="e-Tamil OTC"/>
          <w:lang w:val="en-GB"/>
        </w:rPr>
      </w:pPr>
    </w:p>
    <w:p w14:paraId="7D5D32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7B56381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[is] such, alas, the good forehead's beauty.</w:t>
      </w:r>
      <w:r w:rsidRPr="00542FF1">
        <w:rPr>
          <w:rStyle w:val="FootnoteReference"/>
          <w:rFonts w:ascii="Gandhari Unicode" w:hAnsi="Gandhari Unicode" w:cs="e-Tamil OTC"/>
          <w:lang w:val="en-GB"/>
        </w:rPr>
        <w:footnoteReference w:id="443"/>
      </w:r>
    </w:p>
    <w:p w14:paraId="35B3F2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37D22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110</w:t>
      </w:r>
      <w:r w:rsidRPr="00D50F72">
        <w:rPr>
          <w:rFonts w:ascii="e-Tamil OTC" w:hAnsi="e-Tamil OTC" w:cs="e-Tamil OTC"/>
          <w:i w:val="0"/>
          <w:iCs w:val="0"/>
          <w:color w:val="auto"/>
          <w:cs/>
        </w:rPr>
        <w:t xml:space="preserve"> கிள்ளிமங்கலங்கிழார் (கிளிம.)</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029161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 xml:space="preserve">பருவங் கண்டு அழிந்த தலைமகள் தோழிக்கு உரைத்தது. </w:t>
      </w:r>
      <w:r w:rsidRPr="00542FF1">
        <w:rPr>
          <w:rFonts w:ascii="Gandhari Unicode" w:hAnsi="Gandhari Unicode" w:cs="e-Tamil OTC"/>
          <w:lang w:val="en-GB"/>
        </w:rPr>
        <w:t xml:space="preserve">2. </w:t>
      </w:r>
      <w:r w:rsidRPr="00542FF1">
        <w:rPr>
          <w:rFonts w:ascii="Gandhari Unicode" w:hAnsi="Gandhari Unicode" w:cs="e-Tamil OTC"/>
          <w:cs/>
          <w:lang w:val="en-GB"/>
        </w:rPr>
        <w:t>தலைமகனைக் கொடுமை கூறித் தலைமகளைத் தோழி வற்புறீஇயதூஉமாம்.</w:t>
      </w:r>
    </w:p>
    <w:p w14:paraId="1E55B46E" w14:textId="77777777" w:rsidR="0092153D" w:rsidRPr="00542FF1" w:rsidRDefault="0092153D">
      <w:pPr>
        <w:pStyle w:val="Textbody"/>
        <w:spacing w:after="29"/>
        <w:rPr>
          <w:rFonts w:ascii="Gandhari Unicode" w:hAnsi="Gandhari Unicode" w:cs="e-Tamil OTC"/>
        </w:rPr>
      </w:pPr>
    </w:p>
    <w:p w14:paraId="58F7A66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ராயினும் வரினு மவர்நமக்</w:t>
      </w:r>
    </w:p>
    <w:p w14:paraId="2FB75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கியாரா கியரோ தோழி </w:t>
      </w:r>
      <w:r w:rsidRPr="00542FF1">
        <w:rPr>
          <w:rFonts w:ascii="Gandhari Unicode" w:hAnsi="Gandhari Unicode" w:cs="e-Tamil OTC"/>
          <w:u w:val="wave"/>
          <w:cs/>
        </w:rPr>
        <w:t>நீர</w:t>
      </w:r>
    </w:p>
    <w:p w14:paraId="27AA1E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நீலப்</w:t>
      </w:r>
      <w:r w:rsidRPr="00542FF1">
        <w:rPr>
          <w:rFonts w:ascii="Gandhari Unicode" w:hAnsi="Gandhari Unicode" w:cs="e-Tamil OTC"/>
          <w:cs/>
        </w:rPr>
        <w:t xml:space="preserve"> பைம்போ </w:t>
      </w:r>
      <w:r w:rsidRPr="00542FF1">
        <w:rPr>
          <w:rFonts w:ascii="Gandhari Unicode" w:hAnsi="Gandhari Unicode" w:cs="e-Tamil OTC"/>
          <w:u w:val="wave"/>
          <w:cs/>
        </w:rPr>
        <w:t>துளரிப்</w:t>
      </w:r>
      <w:r w:rsidRPr="00542FF1">
        <w:rPr>
          <w:rFonts w:ascii="Gandhari Unicode" w:hAnsi="Gandhari Unicode" w:cs="e-Tamil OTC"/>
          <w:cs/>
        </w:rPr>
        <w:t xml:space="preserve"> புதல</w:t>
      </w:r>
    </w:p>
    <w:p w14:paraId="445EDC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 யொண்பொறிக் கருவிளை </w:t>
      </w:r>
      <w:r w:rsidRPr="00542FF1">
        <w:rPr>
          <w:rFonts w:ascii="Gandhari Unicode" w:hAnsi="Gandhari Unicode" w:cs="e-Tamil OTC"/>
          <w:u w:val="wave"/>
          <w:cs/>
        </w:rPr>
        <w:t>யாட்டி</w:t>
      </w:r>
    </w:p>
    <w:p w14:paraId="063EC3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நுண்மு ளீங்கைச் செவ்வரும் பூழ்த்த</w:t>
      </w:r>
    </w:p>
    <w:p w14:paraId="30E819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வண்ணத் துய்ம்மல ருதிரத் தண்ணென்</w:t>
      </w:r>
    </w:p>
    <w:p w14:paraId="531F91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றின்னா </w:t>
      </w:r>
      <w:r w:rsidRPr="00542FF1">
        <w:rPr>
          <w:rFonts w:ascii="Gandhari Unicode" w:hAnsi="Gandhari Unicode" w:cs="e-Tamil OTC"/>
          <w:u w:val="wave"/>
          <w:cs/>
        </w:rPr>
        <w:t>தெறிதரும்</w:t>
      </w:r>
      <w:r w:rsidRPr="00542FF1">
        <w:rPr>
          <w:rFonts w:ascii="Gandhari Unicode" w:hAnsi="Gandhari Unicode" w:cs="e-Tamil OTC"/>
          <w:cs/>
        </w:rPr>
        <w:t xml:space="preserve"> வாடையோ</w:t>
      </w:r>
    </w:p>
    <w:p w14:paraId="7D1F2A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டென்னா யினள்கொ லென்னா தோரே.</w:t>
      </w:r>
    </w:p>
    <w:p w14:paraId="2FB0781B" w14:textId="77777777" w:rsidR="0092153D" w:rsidRPr="00542FF1" w:rsidRDefault="0092153D">
      <w:pPr>
        <w:pStyle w:val="Textbody"/>
        <w:spacing w:after="29"/>
        <w:rPr>
          <w:rFonts w:ascii="Gandhari Unicode" w:hAnsi="Gandhari Unicode" w:cs="e-Tamil OTC"/>
        </w:rPr>
      </w:pPr>
    </w:p>
    <w:p w14:paraId="1FFC7AA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நீர </w:t>
      </w:r>
      <w:r w:rsidRPr="00542FF1">
        <w:rPr>
          <w:rFonts w:ascii="Gandhari Unicode" w:hAnsi="Gandhari Unicode" w:cs="e-Tamil OTC"/>
        </w:rPr>
        <w:t xml:space="preserve">| </w:t>
      </w:r>
      <w:r w:rsidRPr="00542FF1">
        <w:rPr>
          <w:rFonts w:ascii="Gandhari Unicode" w:hAnsi="Gandhari Unicode" w:cs="e-Tamil OTC"/>
          <w:cs/>
        </w:rPr>
        <w:t xml:space="preserve">நீலப் </w:t>
      </w:r>
      <w:r w:rsidRPr="00542FF1">
        <w:rPr>
          <w:rFonts w:ascii="Gandhari Unicode" w:hAnsi="Gandhari Unicode" w:cs="e-Tamil OTC"/>
        </w:rPr>
        <w:t xml:space="preserve">C2+3v,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C3; </w:t>
      </w:r>
      <w:r w:rsidRPr="00542FF1">
        <w:rPr>
          <w:rFonts w:ascii="Gandhari Unicode" w:hAnsi="Gandhari Unicode" w:cs="e-Tamil OTC"/>
          <w:cs/>
        </w:rPr>
        <w:t xml:space="preserve">நீர்நிலைப் </w:t>
      </w:r>
      <w:r w:rsidRPr="00542FF1">
        <w:rPr>
          <w:rFonts w:ascii="Gandhari Unicode" w:hAnsi="Gandhari Unicode" w:cs="e-Tamil OTC"/>
        </w:rPr>
        <w:t xml:space="preserve">L1, C1,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 </w:t>
      </w:r>
      <w:r w:rsidRPr="00542FF1">
        <w:rPr>
          <w:rFonts w:ascii="Gandhari Unicode" w:hAnsi="Gandhari Unicode" w:cs="e-Tamil OTC"/>
        </w:rPr>
        <w:t xml:space="preserve">| </w:t>
      </w:r>
      <w:r w:rsidRPr="00542FF1">
        <w:rPr>
          <w:rFonts w:ascii="Gandhari Unicode" w:hAnsi="Gandhari Unicode" w:cs="e-Tamil OTC"/>
          <w:cs/>
        </w:rPr>
        <w:t xml:space="preserve">நீர்நிலைப் </w:t>
      </w:r>
      <w:r w:rsidRPr="00542FF1">
        <w:rPr>
          <w:rFonts w:ascii="Gandhari Unicode" w:hAnsi="Gandhari Unicode" w:cs="e-Tamil OTC"/>
        </w:rPr>
        <w:t xml:space="preserve">C5, G2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L1, C1+2+3+5, G2v, EA,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துளீரிப் </w:t>
      </w:r>
      <w:r w:rsidRPr="00542FF1">
        <w:rPr>
          <w:rFonts w:ascii="Gandhari Unicode" w:hAnsi="Gandhari Unicode" w:cs="e-Tamil OTC"/>
        </w:rPr>
        <w:t xml:space="preserve">G1; </w:t>
      </w:r>
      <w:r w:rsidRPr="00542FF1">
        <w:rPr>
          <w:rFonts w:ascii="Gandhari Unicode" w:hAnsi="Gandhari Unicode" w:cs="e-Tamil OTC"/>
          <w:cs/>
        </w:rPr>
        <w:t xml:space="preserve">துளரிய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புதல(ப்) </w:t>
      </w:r>
      <w:r w:rsidRPr="00542FF1">
        <w:rPr>
          <w:rFonts w:ascii="Gandhari Unicode" w:hAnsi="Gandhari Unicode" w:cs="e-Tamil OTC"/>
        </w:rPr>
        <w:t xml:space="preserve">| </w:t>
      </w:r>
      <w:r w:rsidRPr="00542FF1">
        <w:rPr>
          <w:rFonts w:ascii="Gandhari Unicode" w:hAnsi="Gandhari Unicode" w:cs="e-Tamil OTC"/>
          <w:cs/>
        </w:rPr>
        <w:t xml:space="preserve">பீலி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புதன்மலி </w:t>
      </w:r>
      <w:r w:rsidRPr="00542FF1">
        <w:rPr>
          <w:rFonts w:ascii="Gandhari Unicode" w:hAnsi="Gandhari Unicode" w:cs="e-Tamil OTC"/>
        </w:rPr>
        <w:t xml:space="preserve">L1, C1+3, G1+2,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புதல்மலி </w:t>
      </w:r>
      <w:r w:rsidRPr="00542FF1">
        <w:rPr>
          <w:rFonts w:ascii="Gandhari Unicode" w:hAnsi="Gandhari Unicode" w:cs="e-Tamil OTC"/>
        </w:rPr>
        <w:t xml:space="preserve">C5, G2v; </w:t>
      </w:r>
      <w:r w:rsidRPr="00542FF1">
        <w:rPr>
          <w:rFonts w:ascii="Gandhari Unicode" w:hAnsi="Gandhari Unicode" w:cs="e-Tamil OTC"/>
          <w:cs/>
        </w:rPr>
        <w:t xml:space="preserve">புதம்பிலி </w:t>
      </w:r>
      <w:r w:rsidRPr="00542FF1">
        <w:rPr>
          <w:rFonts w:ascii="Gandhari Unicode" w:hAnsi="Gandhari Unicode" w:cs="e-Tamil OTC"/>
        </w:rPr>
        <w:t xml:space="preserve">G1v, EA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யாட்டி </w:t>
      </w:r>
      <w:r w:rsidRPr="00542FF1">
        <w:rPr>
          <w:rFonts w:ascii="Gandhari Unicode" w:hAnsi="Gandhari Unicode" w:cs="e-Tamil OTC"/>
        </w:rPr>
        <w:t xml:space="preserve">L1, C1+2+3+5, G1+2,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 G1v, EA, I, AT</w:t>
      </w:r>
      <w:r w:rsidRPr="00542FF1">
        <w:rPr>
          <w:rStyle w:val="FootnoteReference"/>
          <w:rFonts w:ascii="Gandhari Unicode" w:hAnsi="Gandhari Unicode" w:cs="e-Tamil OTC"/>
        </w:rPr>
        <w:footnoteReference w:id="444"/>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நுண்மு </w:t>
      </w:r>
      <w:r w:rsidRPr="00542FF1">
        <w:rPr>
          <w:rFonts w:ascii="Gandhari Unicode" w:hAnsi="Gandhari Unicode" w:cs="e-Tamil OTC"/>
        </w:rPr>
        <w:t xml:space="preserve">C1+2,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நுண்முள் </w:t>
      </w:r>
      <w:r w:rsidRPr="00542FF1">
        <w:rPr>
          <w:rFonts w:ascii="Gandhari Unicode" w:hAnsi="Gandhari Unicode" w:cs="e-Tamil OTC"/>
        </w:rPr>
        <w:t xml:space="preserve">L1, C3+5, G1+2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துய்ம்மல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துய்மல </w:t>
      </w:r>
      <w:r w:rsidRPr="00542FF1">
        <w:rPr>
          <w:rFonts w:ascii="Gandhari Unicode" w:hAnsi="Gandhari Unicode" w:cs="e-Tamil OTC"/>
        </w:rPr>
        <w:t xml:space="preserve">L1, C2; </w:t>
      </w:r>
      <w:r w:rsidRPr="00542FF1">
        <w:rPr>
          <w:rFonts w:ascii="Gandhari Unicode" w:hAnsi="Gandhari Unicode" w:cs="e-Tamil OTC"/>
          <w:cs/>
        </w:rPr>
        <w:t xml:space="preserve">துய்வமல </w:t>
      </w:r>
      <w:r w:rsidRPr="00542FF1">
        <w:rPr>
          <w:rFonts w:ascii="Gandhari Unicode" w:hAnsi="Gandhari Unicode" w:cs="e-Tamil OTC"/>
        </w:rPr>
        <w:t xml:space="preserve">C1+3, G1 </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தெறிதரும்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வெறிதரும் </w:t>
      </w:r>
      <w:r w:rsidRPr="00542FF1">
        <w:rPr>
          <w:rFonts w:ascii="Gandhari Unicode" w:hAnsi="Gandhari Unicode" w:cs="e-Tamil OTC"/>
        </w:rPr>
        <w:t xml:space="preserve">C5,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தெறிவரும் </w:t>
      </w:r>
      <w:r w:rsidRPr="00542FF1">
        <w:rPr>
          <w:rFonts w:ascii="Gandhari Unicode" w:hAnsi="Gandhari Unicode" w:cs="e-Tamil OTC"/>
        </w:rPr>
        <w:t xml:space="preserve">G1v,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வாடையோ </w:t>
      </w:r>
      <w:r w:rsidRPr="00542FF1">
        <w:rPr>
          <w:rFonts w:ascii="Gandhari Unicode" w:hAnsi="Gandhari Unicode" w:cs="e-Tamil OTC"/>
        </w:rPr>
        <w:t xml:space="preserve">L1, C5, G1+2; </w:t>
      </w:r>
      <w:r w:rsidRPr="00542FF1">
        <w:rPr>
          <w:rFonts w:ascii="Gandhari Unicode" w:hAnsi="Gandhari Unicode" w:cs="e-Tamil OTC"/>
          <w:cs/>
        </w:rPr>
        <w:t xml:space="preserve">வாடையொ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IrV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யினள்கொ </w:t>
      </w:r>
      <w:r w:rsidRPr="00542FF1">
        <w:rPr>
          <w:rFonts w:ascii="Gandhari Unicode" w:hAnsi="Gandhari Unicode" w:cs="e-Tamil OTC"/>
        </w:rPr>
        <w:t xml:space="preserve">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யினள்கொல் </w:t>
      </w:r>
      <w:r w:rsidRPr="00542FF1">
        <w:rPr>
          <w:rFonts w:ascii="Gandhari Unicode" w:hAnsi="Gandhari Unicode" w:cs="e-Tamil OTC"/>
        </w:rPr>
        <w:t>L1, C1+3v, G1</w:t>
      </w:r>
    </w:p>
    <w:p w14:paraId="33FA2027" w14:textId="77777777" w:rsidR="0092153D" w:rsidRPr="00542FF1" w:rsidRDefault="0092153D">
      <w:pPr>
        <w:pStyle w:val="Textbody"/>
        <w:spacing w:after="29"/>
        <w:rPr>
          <w:rFonts w:ascii="Gandhari Unicode" w:hAnsi="Gandhari Unicode" w:cs="e-Tamil OTC"/>
        </w:rPr>
      </w:pPr>
    </w:p>
    <w:p w14:paraId="1DB0369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Pr="00542FF1">
        <w:rPr>
          <w:rFonts w:ascii="Gandhari Unicode" w:hAnsi="Gandhari Unicode" w:cs="e-Tamil OTC"/>
          <w:lang w:val="en-GB"/>
        </w:rPr>
        <w:t>(u)</w:t>
      </w:r>
    </w:p>
    <w:p w14:paraId="0C2AD7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ākiyar</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nīra</w:t>
      </w:r>
      <w:proofErr w:type="spellEnd"/>
    </w:p>
    <w:p w14:paraId="62A306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nīla</w:t>
      </w:r>
      <w:proofErr w:type="spellEnd"/>
      <w:r w:rsidR="0080289A">
        <w:rPr>
          <w:rFonts w:ascii="Gandhari Unicode" w:hAnsi="Gandhari Unicode" w:cs="e-Tamil OTC"/>
          <w:i/>
          <w:iCs/>
          <w:lang w:val="en-GB"/>
        </w:rPr>
        <w:t>+</w:t>
      </w:r>
      <w:r w:rsidR="0080289A">
        <w:rPr>
          <w:rFonts w:ascii="Gandhari Unicode" w:hAnsi="Gandhari Unicode" w:cs="e-Tamil OTC"/>
          <w:lang w:val="en-GB"/>
        </w:rPr>
        <w:t xml:space="preserve"> </w:t>
      </w:r>
      <w:proofErr w:type="spellStart"/>
      <w:r w:rsidR="0080289A">
        <w:rPr>
          <w:rFonts w:ascii="Gandhari Unicode" w:hAnsi="Gandhari Unicode" w:cs="e-Tamil OTC"/>
          <w:lang w:val="en-GB"/>
        </w:rPr>
        <w:t>paim</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pōt</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uḷari</w:t>
      </w:r>
      <w:proofErr w:type="spellEnd"/>
      <w:r w:rsidR="0080289A">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putala</w:t>
      </w:r>
      <w:proofErr w:type="spellEnd"/>
    </w:p>
    <w:p w14:paraId="233BBB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pīli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Pr="00542FF1">
        <w:rPr>
          <w:rFonts w:ascii="Gandhari Unicode" w:hAnsi="Gandhari Unicode" w:cs="e-Tamil OTC"/>
          <w:i/>
          <w:iCs/>
          <w:lang w:val="en-GB"/>
        </w:rPr>
        <w:t>āṭṭi</w:t>
      </w:r>
      <w:proofErr w:type="spellEnd"/>
    </w:p>
    <w:p w14:paraId="45922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īṅkai</w:t>
      </w:r>
      <w:proofErr w:type="spellEnd"/>
      <w:r w:rsidR="0080289A">
        <w:rPr>
          <w:rFonts w:ascii="Gandhari Unicode" w:hAnsi="Gandhari Unicode" w:cs="e-Tamil OTC"/>
          <w:lang w:val="en-GB"/>
        </w:rPr>
        <w:t xml:space="preserve">+ </w:t>
      </w:r>
      <w:proofErr w:type="spellStart"/>
      <w:r w:rsidR="0080289A">
        <w:rPr>
          <w:rFonts w:ascii="Gandhari Unicode" w:hAnsi="Gandhari Unicode" w:cs="e-Tamil OTC"/>
          <w:lang w:val="en-GB"/>
        </w:rPr>
        <w:t>ce</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r w:rsidR="0080289A">
        <w:rPr>
          <w:rFonts w:ascii="Gandhari Unicode" w:hAnsi="Gandhari Unicode" w:cs="e-Tamil OTC"/>
          <w:lang w:val="en-GB"/>
        </w:rPr>
        <w:t>~</w:t>
      </w:r>
      <w:proofErr w:type="spellStart"/>
      <w:r w:rsidR="0080289A">
        <w:rPr>
          <w:rFonts w:ascii="Gandhari Unicode" w:hAnsi="Gandhari Unicode" w:cs="e-Tamil OTC"/>
          <w:lang w:val="en-GB"/>
        </w:rPr>
        <w:t>arump</w:t>
      </w:r>
      <w:proofErr w:type="spellEnd"/>
      <w:r w:rsidR="0080289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ūḻtta</w:t>
      </w:r>
      <w:proofErr w:type="spellEnd"/>
    </w:p>
    <w:p w14:paraId="12F9B11A" w14:textId="77777777" w:rsidR="0092153D" w:rsidRPr="0080289A" w:rsidRDefault="00014CDD">
      <w:pPr>
        <w:pStyle w:val="Textbody"/>
        <w:spacing w:after="29"/>
        <w:rPr>
          <w:rFonts w:ascii="Gandhari Unicode" w:hAnsi="Gandhari Unicode" w:cs="e-Tamil OTC"/>
          <w:lang w:val="fr-FR"/>
        </w:rPr>
      </w:pPr>
      <w:proofErr w:type="spellStart"/>
      <w:proofErr w:type="gramStart"/>
      <w:r w:rsidRPr="0080289A">
        <w:rPr>
          <w:rFonts w:ascii="Gandhari Unicode" w:hAnsi="Gandhari Unicode" w:cs="e-Tamil OTC"/>
          <w:lang w:val="fr-FR"/>
        </w:rPr>
        <w:t>vaṇṇam</w:t>
      </w:r>
      <w:proofErr w:type="spellEnd"/>
      <w:proofErr w:type="gram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tuy</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malar</w:t>
      </w:r>
      <w:proofErr w:type="spellEnd"/>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utira</w:t>
      </w:r>
      <w:proofErr w:type="spellEnd"/>
      <w:r w:rsidR="0080289A" w:rsidRPr="0080289A">
        <w:rPr>
          <w:rFonts w:ascii="Gandhari Unicode" w:hAnsi="Gandhari Unicode" w:cs="e-Tamil OTC"/>
          <w:lang w:val="fr-FR"/>
        </w:rPr>
        <w:t>+</w:t>
      </w:r>
      <w:r w:rsidRPr="0080289A">
        <w:rPr>
          <w:rFonts w:ascii="Gandhari Unicode" w:hAnsi="Gandhari Unicode" w:cs="e-Tamil OTC"/>
          <w:lang w:val="fr-FR"/>
        </w:rPr>
        <w:t xml:space="preserve"> </w:t>
      </w:r>
      <w:proofErr w:type="spellStart"/>
      <w:r w:rsidRPr="0080289A">
        <w:rPr>
          <w:rFonts w:ascii="Gandhari Unicode" w:hAnsi="Gandhari Unicode" w:cs="e-Tamil OTC"/>
          <w:lang w:val="fr-FR"/>
        </w:rPr>
        <w:t>taṇṇeṉṟ</w:t>
      </w:r>
      <w:proofErr w:type="spellEnd"/>
      <w:r w:rsidR="0080289A" w:rsidRPr="0080289A">
        <w:rPr>
          <w:rFonts w:ascii="Gandhari Unicode" w:hAnsi="Gandhari Unicode" w:cs="e-Tamil OTC"/>
          <w:lang w:val="fr-FR"/>
        </w:rPr>
        <w:t>*</w:t>
      </w:r>
    </w:p>
    <w:p w14:paraId="100BF1EA"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i/>
          <w:iCs/>
          <w:lang w:val="fr-FR"/>
        </w:rPr>
        <w:t>iṉṉ</w:t>
      </w:r>
      <w:r w:rsidR="0080289A" w:rsidRPr="00233DED">
        <w:rPr>
          <w:rFonts w:ascii="Gandhari Unicode" w:hAnsi="Gandhari Unicode" w:cs="e-Tamil OTC"/>
          <w:i/>
          <w:iCs/>
          <w:lang w:val="fr-FR"/>
        </w:rPr>
        <w:t>āt</w:t>
      </w:r>
      <w:proofErr w:type="spellEnd"/>
      <w:proofErr w:type="gramEnd"/>
      <w:r w:rsidR="0080289A" w:rsidRPr="00233DED">
        <w:rPr>
          <w:rFonts w:ascii="Gandhari Unicode" w:hAnsi="Gandhari Unicode" w:cs="e-Tamil OTC"/>
          <w:i/>
          <w:iCs/>
          <w:lang w:val="fr-FR"/>
        </w:rPr>
        <w:t>*</w:t>
      </w:r>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eṟi</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tarum</w:t>
      </w:r>
      <w:proofErr w:type="spellEnd"/>
      <w:r w:rsidRPr="00233DED">
        <w:rPr>
          <w:rFonts w:ascii="Gandhari Unicode" w:hAnsi="Gandhari Unicode" w:cs="e-Tamil OTC"/>
          <w:lang w:val="fr-FR"/>
        </w:rPr>
        <w:t xml:space="preserve"> </w:t>
      </w:r>
      <w:proofErr w:type="spellStart"/>
      <w:r w:rsidRPr="00233DED">
        <w:rPr>
          <w:rFonts w:ascii="Gandhari Unicode" w:hAnsi="Gandhari Unicode" w:cs="e-Tamil OTC"/>
          <w:lang w:val="fr-FR"/>
        </w:rPr>
        <w:t>vāṭaiyōṭ</w:t>
      </w:r>
      <w:proofErr w:type="spellEnd"/>
      <w:r w:rsidR="0060544D" w:rsidRPr="00233DED">
        <w:rPr>
          <w:rFonts w:ascii="Gandhari Unicode" w:hAnsi="Gandhari Unicode" w:cs="e-Tamil OTC"/>
          <w:lang w:val="fr-FR"/>
        </w:rPr>
        <w:t>*</w:t>
      </w:r>
    </w:p>
    <w:p w14:paraId="354C4BB7" w14:textId="77777777" w:rsidR="0092153D" w:rsidRPr="00233DED" w:rsidRDefault="00014CDD">
      <w:pPr>
        <w:pStyle w:val="Textbody"/>
        <w:spacing w:after="29"/>
        <w:rPr>
          <w:rFonts w:ascii="Gandhari Unicode" w:hAnsi="Gandhari Unicode" w:cs="e-Tamil OTC"/>
          <w:lang w:val="fr-FR"/>
        </w:rPr>
      </w:pPr>
      <w:proofErr w:type="spellStart"/>
      <w:proofErr w:type="gramStart"/>
      <w:r w:rsidRPr="00233DED">
        <w:rPr>
          <w:rFonts w:ascii="Gandhari Unicode" w:hAnsi="Gandhari Unicode" w:cs="e-Tamil OTC"/>
          <w:lang w:val="fr-FR"/>
        </w:rPr>
        <w:t>eṉ</w:t>
      </w:r>
      <w:proofErr w:type="spellEnd"/>
      <w:proofErr w:type="gramEnd"/>
      <w:r w:rsidRPr="00233DED">
        <w:rPr>
          <w:rFonts w:ascii="Gandhari Unicode" w:hAnsi="Gandhari Unicode" w:cs="e-Tamil OTC"/>
          <w:lang w:val="fr-FR"/>
        </w:rPr>
        <w:t xml:space="preserve"> </w:t>
      </w:r>
      <w:r w:rsidR="0080289A" w:rsidRPr="00233DED">
        <w:rPr>
          <w:rFonts w:ascii="Gandhari Unicode" w:hAnsi="Gandhari Unicode" w:cs="e-Tamil OTC"/>
          <w:lang w:val="fr-FR"/>
        </w:rPr>
        <w:t>+</w:t>
      </w:r>
      <w:proofErr w:type="spellStart"/>
      <w:r w:rsidRPr="00233DED">
        <w:rPr>
          <w:rFonts w:ascii="Gandhari Unicode" w:hAnsi="Gandhari Unicode" w:cs="e-Tamil OTC"/>
          <w:lang w:val="fr-FR"/>
        </w:rPr>
        <w:t>āyiṉaḷ</w:t>
      </w:r>
      <w:proofErr w:type="spellEnd"/>
      <w:r w:rsidRPr="00233DED">
        <w:rPr>
          <w:rFonts w:ascii="Gandhari Unicode" w:hAnsi="Gandhari Unicode" w:cs="e-Tamil OTC"/>
          <w:lang w:val="fr-FR"/>
        </w:rPr>
        <w:t xml:space="preserve">-kol </w:t>
      </w:r>
      <w:proofErr w:type="spellStart"/>
      <w:r w:rsidRPr="00233DED">
        <w:rPr>
          <w:rFonts w:ascii="Gandhari Unicode" w:hAnsi="Gandhari Unicode" w:cs="e-Tamil OTC"/>
          <w:lang w:val="fr-FR"/>
        </w:rPr>
        <w:t>eṉṉātōr</w:t>
      </w:r>
      <w:proofErr w:type="spellEnd"/>
      <w:r w:rsidR="00092723" w:rsidRPr="00233DED">
        <w:rPr>
          <w:rFonts w:ascii="Gandhari Unicode" w:hAnsi="Gandhari Unicode" w:cs="e-Tamil OTC"/>
          <w:lang w:val="fr-FR"/>
        </w:rPr>
        <w:t>-</w:t>
      </w:r>
      <w:r w:rsidRPr="00233DED">
        <w:rPr>
          <w:rFonts w:ascii="Gandhari Unicode" w:hAnsi="Gandhari Unicode" w:cs="e-Tamil OTC"/>
          <w:lang w:val="fr-FR"/>
        </w:rPr>
        <w:t>ē.</w:t>
      </w:r>
    </w:p>
    <w:p w14:paraId="4B017DAD" w14:textId="77777777" w:rsidR="0092153D" w:rsidRPr="00233DED" w:rsidRDefault="0092153D">
      <w:pPr>
        <w:pStyle w:val="Textbody"/>
        <w:spacing w:after="29"/>
        <w:rPr>
          <w:rFonts w:ascii="Gandhari Unicode" w:hAnsi="Gandhari Unicode" w:cs="e-Tamil OTC"/>
          <w:u w:val="single"/>
          <w:lang w:val="fr-FR"/>
        </w:rPr>
      </w:pPr>
    </w:p>
    <w:p w14:paraId="133F39A8" w14:textId="77777777" w:rsidR="0092153D" w:rsidRPr="00233DED" w:rsidRDefault="0092153D">
      <w:pPr>
        <w:pStyle w:val="Textbody"/>
        <w:spacing w:after="29"/>
        <w:rPr>
          <w:rFonts w:ascii="Gandhari Unicode" w:hAnsi="Gandhari Unicode" w:cs="e-Tamil OTC"/>
          <w:u w:val="single"/>
          <w:lang w:val="fr-FR"/>
        </w:rPr>
      </w:pPr>
    </w:p>
    <w:p w14:paraId="7B939368" w14:textId="77777777" w:rsidR="0092153D" w:rsidRPr="00233DED" w:rsidRDefault="0092153D">
      <w:pPr>
        <w:pStyle w:val="Textbody"/>
        <w:spacing w:after="29"/>
        <w:rPr>
          <w:rFonts w:ascii="Gandhari Unicode" w:hAnsi="Gandhari Unicode" w:cs="e-Tamil OTC"/>
          <w:lang w:val="fr-FR"/>
        </w:rPr>
      </w:pPr>
    </w:p>
    <w:p w14:paraId="678AF184"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Told to the confidante by HER who was desolate at the sight of the season.</w:t>
      </w:r>
    </w:p>
    <w:p w14:paraId="586055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2. The confidante encouraging HER after having talked to HIM about [his] cruelty.</w:t>
      </w:r>
    </w:p>
    <w:p w14:paraId="02AFB135" w14:textId="77777777" w:rsidR="0092153D" w:rsidRPr="00542FF1" w:rsidRDefault="0092153D">
      <w:pPr>
        <w:pStyle w:val="Textbody"/>
        <w:spacing w:after="29"/>
        <w:rPr>
          <w:rFonts w:ascii="Gandhari Unicode" w:hAnsi="Gandhari Unicode" w:cs="e-Tamil OTC"/>
          <w:lang w:val="en-GB"/>
        </w:rPr>
      </w:pPr>
    </w:p>
    <w:p w14:paraId="292DF1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come-not-he(h.) if-even come-if-even he(h.) us(dat.)</w:t>
      </w:r>
    </w:p>
    <w:p w14:paraId="628E25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who become-he(h.)/may-become</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 xml:space="preserve">friend </w:t>
      </w:r>
      <w:proofErr w:type="gramStart"/>
      <w:r w:rsidRPr="00542FF1">
        <w:rPr>
          <w:rFonts w:ascii="Gandhari Unicode" w:hAnsi="Gandhari Unicode" w:cs="e-Tamil OTC"/>
          <w:lang w:val="en-GB"/>
        </w:rPr>
        <w:t>water</w:t>
      </w:r>
      <w:r w:rsidRPr="00542FF1">
        <w:rPr>
          <w:rFonts w:ascii="Gandhari Unicode" w:hAnsi="Gandhari Unicode" w:cs="e-Tamil OTC"/>
          <w:position w:val="6"/>
          <w:lang w:val="en-GB"/>
        </w:rPr>
        <w:t>a</w:t>
      </w:r>
      <w:proofErr w:type="gramEnd"/>
    </w:p>
    <w:p w14:paraId="023D03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blue green bud whiffled(abs.) </w:t>
      </w:r>
      <w:proofErr w:type="gramStart"/>
      <w:r w:rsidRPr="00542FF1">
        <w:rPr>
          <w:rFonts w:ascii="Gandhari Unicode" w:hAnsi="Gandhari Unicode" w:cs="e-Tamil OTC"/>
          <w:lang w:val="en-GB"/>
        </w:rPr>
        <w:t>shrub</w:t>
      </w:r>
      <w:r w:rsidRPr="00542FF1">
        <w:rPr>
          <w:rFonts w:ascii="Gandhari Unicode" w:hAnsi="Gandhari Unicode" w:cs="e-Tamil OTC"/>
          <w:position w:val="6"/>
          <w:lang w:val="en-GB"/>
        </w:rPr>
        <w:t>a</w:t>
      </w:r>
      <w:proofErr w:type="gramEnd"/>
    </w:p>
    <w:p w14:paraId="79B6A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peacock-feather bright spot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(-plant) </w:t>
      </w:r>
      <w:proofErr w:type="gramStart"/>
      <w:r w:rsidRPr="00542FF1">
        <w:rPr>
          <w:rFonts w:ascii="Gandhari Unicode" w:hAnsi="Gandhari Unicode" w:cs="e-Tamil OTC"/>
          <w:lang w:val="en-GB"/>
        </w:rPr>
        <w:t>shaken</w:t>
      </w:r>
      <w:proofErr w:type="gramEnd"/>
    </w:p>
    <w:p w14:paraId="6EA4D5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thorn mimosa red bud withered-</w:t>
      </w:r>
    </w:p>
    <w:p w14:paraId="44A2C7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colour filament blossom drop-off(inf.)</w:t>
      </w:r>
      <w:r w:rsidRPr="00542FF1">
        <w:rPr>
          <w:rFonts w:ascii="Gandhari Unicode" w:hAnsi="Gandhari Unicode" w:cs="e-Tamil OTC"/>
        </w:rPr>
        <w:t xml:space="preserve"> </w:t>
      </w:r>
      <w:r w:rsidRPr="00542FF1">
        <w:rPr>
          <w:rFonts w:ascii="Gandhari Unicode" w:hAnsi="Gandhari Unicode" w:cs="e-Tamil OTC"/>
          <w:lang w:val="en-GB"/>
        </w:rPr>
        <w:t xml:space="preserve">cool-said </w:t>
      </w:r>
      <w:r w:rsidRPr="00542FF1">
        <w:rPr>
          <w:rFonts w:ascii="Gandhari Unicode" w:hAnsi="Gandhari Unicode" w:cs="e-Tamil OTC"/>
          <w:lang w:val="en-GB"/>
        </w:rPr>
        <w:tab/>
        <w:t>380.6</w:t>
      </w:r>
    </w:p>
    <w:p w14:paraId="33B9B11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unpleasant-it throw- giving- north wind-with</w:t>
      </w:r>
    </w:p>
    <w:p w14:paraId="75CC2BA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what/my she-has-become</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said-not-he(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34B48801" w14:textId="77777777" w:rsidR="0092153D" w:rsidRPr="00542FF1" w:rsidRDefault="0092153D">
      <w:pPr>
        <w:pStyle w:val="Textbody"/>
        <w:spacing w:after="29"/>
        <w:rPr>
          <w:rFonts w:ascii="Gandhari Unicode" w:hAnsi="Gandhari Unicode" w:cs="e-Tamil OTC"/>
        </w:rPr>
      </w:pPr>
    </w:p>
    <w:p w14:paraId="0CD26775" w14:textId="77777777" w:rsidR="0092153D" w:rsidRPr="00542FF1" w:rsidRDefault="0092153D">
      <w:pPr>
        <w:pStyle w:val="Textbody"/>
        <w:spacing w:after="29"/>
        <w:rPr>
          <w:rFonts w:ascii="Gandhari Unicode" w:hAnsi="Gandhari Unicode" w:cs="e-Tamil OTC"/>
        </w:rPr>
      </w:pPr>
    </w:p>
    <w:p w14:paraId="7ED7A5D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Whether he doesn't come, whether he does,</w:t>
      </w:r>
    </w:p>
    <w:p w14:paraId="32029EC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what is he to us now</w:t>
      </w:r>
      <w:r w:rsidRPr="00542FF1">
        <w:rPr>
          <w:rStyle w:val="FootnoteReference"/>
          <w:rFonts w:ascii="Gandhari Unicode" w:hAnsi="Gandhari Unicode" w:cs="e-Tamil OTC"/>
          <w:lang w:val="en-GB"/>
        </w:rPr>
        <w:footnoteReference w:id="445"/>
      </w:r>
      <w:r w:rsidRPr="00542FF1">
        <w:rPr>
          <w:rFonts w:ascii="Gandhari Unicode" w:hAnsi="Gandhari Unicode" w:cs="e-Tamil OTC"/>
          <w:lang w:val="en-GB"/>
        </w:rPr>
        <w:t>, friend?</w:t>
      </w:r>
    </w:p>
    <w:p w14:paraId="2992C2A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he who didn't say: what has become of her</w:t>
      </w:r>
    </w:p>
    <w:p w14:paraId="7E42C354" w14:textId="77777777" w:rsidR="0092153D" w:rsidRPr="00542FF1" w:rsidRDefault="00014CDD">
      <w:pPr>
        <w:pStyle w:val="Textbody"/>
        <w:tabs>
          <w:tab w:val="left" w:pos="225"/>
        </w:tabs>
        <w:spacing w:after="0"/>
        <w:rPr>
          <w:rFonts w:ascii="Gandhari Unicode" w:hAnsi="Gandhari Unicode" w:cs="e-Tamil OTC"/>
          <w:lang w:val="en-GB"/>
        </w:rPr>
      </w:pPr>
      <w:r w:rsidRPr="00542FF1">
        <w:rPr>
          <w:rFonts w:ascii="Gandhari Unicode" w:hAnsi="Gandhari Unicode" w:cs="e-Tamil OTC"/>
          <w:lang w:val="en-GB"/>
        </w:rPr>
        <w:tab/>
        <w:t xml:space="preserve">with the north wind tossing about </w:t>
      </w:r>
      <w:proofErr w:type="spellStart"/>
      <w:r w:rsidRPr="00542FF1">
        <w:rPr>
          <w:rFonts w:ascii="Gandhari Unicode" w:hAnsi="Gandhari Unicode" w:cs="e-Tamil OTC"/>
          <w:lang w:val="en-GB"/>
        </w:rPr>
        <w:t>unsweetly</w:t>
      </w:r>
      <w:proofErr w:type="spellEnd"/>
      <w:r w:rsidRPr="00542FF1">
        <w:rPr>
          <w:rFonts w:ascii="Gandhari Unicode" w:hAnsi="Gandhari Unicode" w:cs="e-Tamil OTC"/>
          <w:lang w:val="en-GB"/>
        </w:rPr>
        <w:t>,</w:t>
      </w:r>
    </w:p>
    <w:p w14:paraId="624C69F8"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cold, for blossoms to drop off in colourful </w:t>
      </w:r>
      <w:proofErr w:type="gramStart"/>
      <w:r w:rsidRPr="00542FF1">
        <w:rPr>
          <w:rFonts w:ascii="Gandhari Unicode" w:hAnsi="Gandhari Unicode" w:cs="e-Tamil OTC"/>
          <w:lang w:val="en-GB"/>
        </w:rPr>
        <w:t>filaments</w:t>
      </w:r>
      <w:proofErr w:type="gramEnd"/>
    </w:p>
    <w:p w14:paraId="288A440F" w14:textId="77777777" w:rsidR="0092153D" w:rsidRPr="00542FF1" w:rsidRDefault="00014CDD">
      <w:pPr>
        <w:pStyle w:val="Textbody"/>
        <w:tabs>
          <w:tab w:val="left" w:pos="538"/>
          <w:tab w:val="left" w:pos="1000"/>
        </w:tabs>
        <w:spacing w:after="0"/>
        <w:rPr>
          <w:rFonts w:ascii="Gandhari Unicode" w:hAnsi="Gandhari Unicode" w:cs="e-Tamil OTC"/>
          <w:lang w:val="en-GB"/>
        </w:rPr>
      </w:pPr>
      <w:r w:rsidRPr="00542FF1">
        <w:rPr>
          <w:rFonts w:ascii="Gandhari Unicode" w:hAnsi="Gandhari Unicode" w:cs="e-Tamil OTC"/>
          <w:lang w:val="en-GB"/>
        </w:rPr>
        <w:tab/>
        <w:t>that have withered as red buds on the fine-thorned mimosa,</w:t>
      </w:r>
    </w:p>
    <w:p w14:paraId="5B61BBAE"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t xml:space="preserve">after it has shaken the </w:t>
      </w:r>
      <w:proofErr w:type="spellStart"/>
      <w:r w:rsidRPr="00542FF1">
        <w:rPr>
          <w:rFonts w:ascii="Gandhari Unicode" w:hAnsi="Gandhari Unicode" w:cs="e-Tamil OTC"/>
          <w:lang w:val="en-GB"/>
        </w:rPr>
        <w:t>Karuviḷai</w:t>
      </w:r>
      <w:proofErr w:type="spellEnd"/>
      <w:r w:rsidRPr="00542FF1">
        <w:rPr>
          <w:rFonts w:ascii="Gandhari Unicode" w:hAnsi="Gandhari Unicode" w:cs="e-Tamil OTC"/>
          <w:lang w:val="en-GB"/>
        </w:rPr>
        <w:t xml:space="preserve"> creepers,</w:t>
      </w:r>
    </w:p>
    <w:p w14:paraId="4F69DFF2" w14:textId="77777777" w:rsidR="0092153D" w:rsidRPr="00542FF1" w:rsidRDefault="00014CDD">
      <w:pPr>
        <w:pStyle w:val="Textbody"/>
        <w:tabs>
          <w:tab w:val="left" w:pos="2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bright eyes of peacock feathers in the shrubs,</w:t>
      </w:r>
    </w:p>
    <w:p w14:paraId="2BC129A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[and] ruffled the green buds of the blue [lilies] of the water</w:t>
      </w:r>
      <w:r w:rsidRPr="00542FF1">
        <w:rPr>
          <w:rStyle w:val="FootnoteReference"/>
          <w:rFonts w:ascii="Gandhari Unicode" w:hAnsi="Gandhari Unicode" w:cs="e-Tamil OTC"/>
          <w:lang w:val="en-GB"/>
        </w:rPr>
        <w:footnoteReference w:id="446"/>
      </w:r>
      <w:r w:rsidRPr="00542FF1">
        <w:rPr>
          <w:rFonts w:ascii="Gandhari Unicode" w:hAnsi="Gandhari Unicode" w:cs="e-Tamil OTC"/>
          <w:lang w:val="en-GB"/>
        </w:rPr>
        <w:t>.</w:t>
      </w:r>
    </w:p>
    <w:p w14:paraId="2C686E66" w14:textId="77777777" w:rsidR="0092153D" w:rsidRPr="00542FF1" w:rsidRDefault="0092153D">
      <w:pPr>
        <w:pStyle w:val="Textbody"/>
        <w:spacing w:after="0"/>
        <w:rPr>
          <w:rFonts w:ascii="Gandhari Unicode" w:hAnsi="Gandhari Unicode" w:cs="e-Tamil OTC"/>
          <w:lang w:val="en-GB"/>
        </w:rPr>
      </w:pPr>
    </w:p>
    <w:p w14:paraId="3D5FFA66" w14:textId="77777777" w:rsidR="0092153D" w:rsidRPr="00542FF1" w:rsidRDefault="0092153D">
      <w:pPr>
        <w:pStyle w:val="Textbody"/>
        <w:spacing w:after="0"/>
        <w:rPr>
          <w:rFonts w:ascii="Gandhari Unicode" w:hAnsi="Gandhari Unicode" w:cs="e-Tamil OTC"/>
          <w:lang w:val="en-GB"/>
        </w:rPr>
      </w:pPr>
    </w:p>
    <w:p w14:paraId="2615EF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2b+8b </w:t>
      </w:r>
      <w:r w:rsidRPr="00542FF1">
        <w:rPr>
          <w:rFonts w:ascii="Gandhari Unicode" w:hAnsi="Gandhari Unicode" w:cs="e-Tamil OTC"/>
          <w:lang w:val="en-GB"/>
        </w:rPr>
        <w:tab/>
        <w:t>what can he be to us, friend,</w:t>
      </w:r>
    </w:p>
    <w:p w14:paraId="3291D02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who has not asked: has she become mine?</w:t>
      </w:r>
    </w:p>
    <w:p w14:paraId="1EEC1D8D" w14:textId="77777777" w:rsidR="0092153D" w:rsidRPr="00542FF1" w:rsidRDefault="0092153D">
      <w:pPr>
        <w:pStyle w:val="Textbody"/>
        <w:spacing w:after="0"/>
        <w:rPr>
          <w:rFonts w:ascii="Gandhari Unicode" w:hAnsi="Gandhari Unicode" w:cs="e-Tamil OTC"/>
        </w:rPr>
      </w:pPr>
    </w:p>
    <w:p w14:paraId="63365D7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t>[and] made to rot the water-blue fresh buds.</w:t>
      </w:r>
      <w:r w:rsidRPr="00542FF1">
        <w:rPr>
          <w:rStyle w:val="FootnoteReference"/>
          <w:rFonts w:ascii="Gandhari Unicode" w:hAnsi="Gandhari Unicode" w:cs="e-Tamil OTC"/>
          <w:lang w:val="en-GB"/>
        </w:rPr>
        <w:footnoteReference w:id="447"/>
      </w:r>
    </w:p>
    <w:p w14:paraId="37ACCE17" w14:textId="77777777" w:rsidR="0092153D" w:rsidRPr="00542FF1" w:rsidRDefault="0092153D">
      <w:pPr>
        <w:pStyle w:val="Textbody"/>
        <w:spacing w:after="0"/>
        <w:rPr>
          <w:rFonts w:ascii="Gandhari Unicode" w:hAnsi="Gandhari Unicode" w:cs="e-Tamil OTC"/>
          <w:lang w:val="en-GB"/>
        </w:rPr>
      </w:pPr>
    </w:p>
    <w:p w14:paraId="7B6B07B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14F77D"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தீன்மிதி (தீன்மதி) நாகன்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43674CCD"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வரைவு நீட்டித்தவழித் தலைமகள் வேறுபாடு கண்டு வெறியெடுப்பக் (</w:t>
      </w:r>
      <w:r w:rsidRPr="00542FF1">
        <w:rPr>
          <w:rFonts w:ascii="Gandhari Unicode" w:hAnsi="Gandhari Unicode" w:cs="e-Tamil OTC"/>
          <w:lang w:val="en-GB"/>
        </w:rPr>
        <w:t>C</w:t>
      </w:r>
      <w:r w:rsidRPr="00542FF1">
        <w:rPr>
          <w:rFonts w:ascii="Gandhari Unicode" w:hAnsi="Gandhari Unicode" w:cs="e-Tamil OTC"/>
          <w:cs/>
          <w:lang w:val="en-GB"/>
        </w:rPr>
        <w:t>5: வெறியெடுக்கக்) கருதிய தாயது நிலைமை தலைமகட்குச் சொல்லுவாளாய்த் தலைவன் சிறைப்புறமாகத் தோழி கூறியது  (</w:t>
      </w:r>
      <w:r w:rsidRPr="00542FF1">
        <w:rPr>
          <w:rFonts w:ascii="Gandhari Unicode" w:hAnsi="Gandhari Unicode" w:cs="e-Tamil OTC"/>
          <w:lang w:val="en-GB"/>
        </w:rPr>
        <w:t>C</w:t>
      </w:r>
      <w:r w:rsidRPr="00542FF1">
        <w:rPr>
          <w:rFonts w:ascii="Gandhari Unicode" w:hAnsi="Gandhari Unicode" w:cs="e-Tamil OTC"/>
          <w:cs/>
          <w:lang w:val="en-GB"/>
        </w:rPr>
        <w:t>5</w:t>
      </w:r>
      <w:r w:rsidRPr="00542FF1">
        <w:rPr>
          <w:rFonts w:ascii="Gandhari Unicode" w:hAnsi="Gandhari Unicode" w:cs="e-Tamil OTC"/>
          <w:lang w:val="en-GB"/>
        </w:rPr>
        <w:t xml:space="preserve">, EA: </w:t>
      </w:r>
      <w:r w:rsidRPr="00542FF1">
        <w:rPr>
          <w:rFonts w:ascii="Gandhari Unicode" w:hAnsi="Gandhari Unicode" w:cs="e-Tamil OTC"/>
          <w:cs/>
          <w:lang w:val="en-GB"/>
        </w:rPr>
        <w:t>தலைமகன் ச. சொல்லியது).</w:t>
      </w:r>
    </w:p>
    <w:p w14:paraId="6CFA3EDE" w14:textId="77777777" w:rsidR="0092153D" w:rsidRPr="00542FF1" w:rsidRDefault="0092153D">
      <w:pPr>
        <w:pStyle w:val="Textbody"/>
        <w:spacing w:after="29"/>
        <w:rPr>
          <w:rFonts w:ascii="Gandhari Unicode" w:hAnsi="Gandhari Unicode" w:cs="e-Tamil OTC"/>
        </w:rPr>
      </w:pPr>
    </w:p>
    <w:p w14:paraId="574AC8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மென்றோ ணெகிழ்த்த செல்லல் வேலன்</w:t>
      </w:r>
    </w:p>
    <w:p w14:paraId="6AED639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நெடுவே ளென்னு மன்னையு</w:t>
      </w:r>
    </w:p>
    <w:p w14:paraId="3012BF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மதுவென வுணரு மாயி னாயிடைக்</w:t>
      </w:r>
    </w:p>
    <w:p w14:paraId="5A56A4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யிரும்பிடிக் கைகரந் தன்ன</w:t>
      </w:r>
    </w:p>
    <w:p w14:paraId="48F567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கேழிருந் துறுகற் </w:t>
      </w:r>
      <w:r w:rsidRPr="00542FF1">
        <w:rPr>
          <w:rFonts w:ascii="Gandhari Unicode" w:hAnsi="Gandhari Unicode" w:cs="e-Tamil OTC"/>
          <w:u w:val="wave"/>
          <w:cs/>
        </w:rPr>
        <w:t>செழுமலை</w:t>
      </w:r>
      <w:r w:rsidRPr="00542FF1">
        <w:rPr>
          <w:rFonts w:ascii="Gandhari Unicode" w:hAnsi="Gandhari Unicode" w:cs="e-Tamil OTC"/>
          <w:cs/>
        </w:rPr>
        <w:t xml:space="preserve"> நாடன்</w:t>
      </w:r>
    </w:p>
    <w:p w14:paraId="098A1B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வல்லே வருக தோழிநம்</w:t>
      </w:r>
    </w:p>
    <w:p w14:paraId="1247D5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மில்லோர்</w:t>
      </w:r>
      <w:r w:rsidRPr="00542FF1">
        <w:rPr>
          <w:rFonts w:ascii="Gandhari Unicode" w:hAnsi="Gandhari Unicode" w:cs="e-Tamil OTC"/>
          <w:cs/>
        </w:rPr>
        <w:t xml:space="preserve"> பெருநகை காணிய சிறிதே.</w:t>
      </w:r>
    </w:p>
    <w:p w14:paraId="68CE34F2" w14:textId="77777777" w:rsidR="0092153D" w:rsidRPr="00542FF1" w:rsidRDefault="0092153D">
      <w:pPr>
        <w:pStyle w:val="Textbody"/>
        <w:spacing w:after="29"/>
        <w:rPr>
          <w:rFonts w:ascii="Gandhari Unicode" w:hAnsi="Gandhari Unicode" w:cs="e-Tamil OTC"/>
        </w:rPr>
      </w:pPr>
    </w:p>
    <w:p w14:paraId="49D2298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னாயிடைக்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னாயிடை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கேழிருந் </w:t>
      </w:r>
      <w:r w:rsidRPr="00542FF1">
        <w:rPr>
          <w:rFonts w:ascii="Gandhari Unicode" w:eastAsia="URW Palladio UNI" w:hAnsi="Gandhari Unicode" w:cs="e-Tamil OTC"/>
        </w:rPr>
        <w:t xml:space="preserve">C2+5,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கேளிருந் </w:t>
      </w:r>
      <w:r w:rsidRPr="00542FF1">
        <w:rPr>
          <w:rFonts w:ascii="Gandhari Unicode" w:eastAsia="URW Palladio UNI" w:hAnsi="Gandhari Unicode" w:cs="e-Tamil OTC"/>
        </w:rPr>
        <w:t xml:space="preserve">L1, C1+3, G1+2 •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செழுமலை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கெழுமலை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proofErr w:type="spellStart"/>
      <w:r w:rsidRPr="00542FF1">
        <w:rPr>
          <w:rFonts w:ascii="Gandhari Unicode" w:hAnsi="Gandhari Unicode" w:cs="e-Tamil OTC"/>
        </w:rPr>
        <w:t>IrV</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448"/>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தோழிநம் </w:t>
      </w:r>
      <w:r w:rsidRPr="00542FF1">
        <w:rPr>
          <w:rFonts w:ascii="Gandhari Unicode" w:hAnsi="Gandhari Unicode" w:cs="e-Tamil OTC"/>
        </w:rPr>
        <w:t xml:space="preserve">L1, C1+2+3+5, G1, EA; </w:t>
      </w:r>
      <w:r w:rsidRPr="00542FF1">
        <w:rPr>
          <w:rFonts w:ascii="Gandhari Unicode" w:hAnsi="Gandhari Unicode" w:cs="e-Tamil OTC"/>
          <w:cs/>
        </w:rPr>
        <w:t xml:space="preserve">தோழிந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மல்லோர் </w:t>
      </w:r>
      <w:r w:rsidRPr="00542FF1">
        <w:rPr>
          <w:rFonts w:ascii="Gandhari Unicode" w:hAnsi="Gandhari Unicode" w:cs="e-Tamil OTC"/>
        </w:rPr>
        <w:t xml:space="preserve">G2, </w:t>
      </w:r>
      <w:proofErr w:type="spellStart"/>
      <w:r w:rsidRPr="00542FF1">
        <w:rPr>
          <w:rFonts w:ascii="Gandhari Unicode" w:hAnsi="Gandhari Unicode" w:cs="e-Tamil OTC"/>
        </w:rPr>
        <w:t>Cām.v</w:t>
      </w:r>
      <w:proofErr w:type="spellEnd"/>
    </w:p>
    <w:p w14:paraId="1E90761E" w14:textId="77777777" w:rsidR="0092153D" w:rsidRPr="00542FF1" w:rsidRDefault="0092153D">
      <w:pPr>
        <w:pStyle w:val="Textbody"/>
        <w:spacing w:after="29"/>
        <w:rPr>
          <w:rFonts w:ascii="Gandhari Unicode" w:hAnsi="Gandhari Unicode" w:cs="e-Tamil OTC"/>
        </w:rPr>
      </w:pPr>
    </w:p>
    <w:p w14:paraId="27100E5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vēlaṉ</w:t>
      </w:r>
      <w:proofErr w:type="spellEnd"/>
    </w:p>
    <w:p w14:paraId="2E0368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aṉṉai</w:t>
      </w:r>
      <w:proofErr w:type="spellEnd"/>
      <w:r w:rsidR="00233DED">
        <w:rPr>
          <w:rFonts w:ascii="Gandhari Unicode" w:hAnsi="Gandhari Unicode" w:cs="e-Tamil OTC"/>
          <w:lang w:val="en-GB"/>
        </w:rPr>
        <w:t>-~</w:t>
      </w:r>
      <w:r w:rsidRPr="00542FF1">
        <w:rPr>
          <w:rFonts w:ascii="Gandhari Unicode" w:hAnsi="Gandhari Unicode" w:cs="e-Tamil OTC"/>
          <w:lang w:val="en-GB"/>
        </w:rPr>
        <w:t>um</w:t>
      </w:r>
    </w:p>
    <w:p w14:paraId="53BB1D3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atu</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uṇarum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āyiṭai</w:t>
      </w:r>
      <w:proofErr w:type="spellEnd"/>
      <w:r w:rsidR="00233DED">
        <w:rPr>
          <w:rFonts w:ascii="Gandhari Unicode" w:hAnsi="Gandhari Unicode" w:cs="e-Tamil OTC"/>
          <w:lang w:val="en-GB"/>
        </w:rPr>
        <w:t>+</w:t>
      </w:r>
    </w:p>
    <w:p w14:paraId="4C5C180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karantaṉṉa</w:t>
      </w:r>
      <w:proofErr w:type="spellEnd"/>
    </w:p>
    <w:p w14:paraId="0411961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kēḻ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tuṟu</w:t>
      </w:r>
      <w:proofErr w:type="spellEnd"/>
      <w:r w:rsidRPr="00542FF1">
        <w:rPr>
          <w:rFonts w:ascii="Gandhari Unicode" w:hAnsi="Gandhari Unicode" w:cs="e-Tamil OTC"/>
          <w:lang w:val="en-GB"/>
        </w:rPr>
        <w:t xml:space="preserve"> kal </w:t>
      </w:r>
      <w:proofErr w:type="spellStart"/>
      <w:r w:rsidRPr="00542FF1">
        <w:rPr>
          <w:rFonts w:ascii="Gandhari Unicode" w:hAnsi="Gandhari Unicode" w:cs="e-Tamil OTC"/>
          <w:i/>
          <w:iCs/>
          <w:lang w:val="en-GB"/>
        </w:rPr>
        <w:t>ceḻu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31B88F6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vallē</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p>
    <w:p w14:paraId="10625D74" w14:textId="77777777" w:rsidR="0092153D" w:rsidRPr="00542FF1" w:rsidRDefault="00233DED">
      <w:pPr>
        <w:pStyle w:val="Textbody"/>
        <w:spacing w:after="29" w:line="260" w:lineRule="exact"/>
        <w:rPr>
          <w:rFonts w:ascii="Gandhari Unicode" w:hAnsi="Gandhari Unicode" w:cs="e-Tamil OTC"/>
        </w:rPr>
      </w:pPr>
      <w:r>
        <w:rPr>
          <w:rFonts w:ascii="Gandhari Unicode" w:hAnsi="Gandhari Unicode" w:cs="e-Tamil OTC"/>
          <w:i/>
          <w:iCs/>
        </w:rPr>
        <w:t>+</w:t>
      </w:r>
      <w:proofErr w:type="spellStart"/>
      <w:r w:rsidR="00014CDD" w:rsidRPr="00542FF1">
        <w:rPr>
          <w:rFonts w:ascii="Gandhari Unicode" w:hAnsi="Gandhari Unicode" w:cs="e-Tamil OTC"/>
          <w:i/>
          <w:iCs/>
        </w:rPr>
        <w:t>illōr</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peru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nakai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kāṇiya</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ciṟit</w:t>
      </w:r>
      <w:proofErr w:type="spellEnd"/>
      <w:r>
        <w:rPr>
          <w:rFonts w:ascii="Gandhari Unicode" w:hAnsi="Gandhari Unicode" w:cs="e-Tamil OTC"/>
        </w:rPr>
        <w:t>*-</w:t>
      </w:r>
      <w:r w:rsidR="00014CDD" w:rsidRPr="00542FF1">
        <w:rPr>
          <w:rFonts w:ascii="Gandhari Unicode" w:hAnsi="Gandhari Unicode" w:cs="e-Tamil OTC"/>
        </w:rPr>
        <w:t>ē.</w:t>
      </w:r>
    </w:p>
    <w:p w14:paraId="28A7E85C" w14:textId="77777777" w:rsidR="0092153D" w:rsidRPr="00233DED" w:rsidRDefault="0092153D">
      <w:pPr>
        <w:pStyle w:val="Textbody"/>
        <w:spacing w:after="29" w:line="260" w:lineRule="exact"/>
        <w:rPr>
          <w:rFonts w:ascii="Gandhari Unicode" w:hAnsi="Gandhari Unicode" w:cs="e-Tamil OTC"/>
          <w:u w:val="single"/>
        </w:rPr>
      </w:pPr>
    </w:p>
    <w:p w14:paraId="4C89D442" w14:textId="77777777" w:rsidR="0092153D" w:rsidRPr="00542FF1" w:rsidRDefault="0092153D">
      <w:pPr>
        <w:pStyle w:val="Textbody"/>
        <w:spacing w:after="29" w:line="260" w:lineRule="exact"/>
        <w:rPr>
          <w:rFonts w:ascii="Gandhari Unicode" w:hAnsi="Gandhari Unicode" w:cs="e-Tamil OTC"/>
          <w:u w:val="single"/>
          <w:lang w:val="en-GB"/>
        </w:rPr>
      </w:pPr>
    </w:p>
    <w:p w14:paraId="5EA0C2B7" w14:textId="77777777" w:rsidR="0092153D" w:rsidRPr="00542FF1" w:rsidRDefault="0092153D">
      <w:pPr>
        <w:pStyle w:val="Textbody"/>
        <w:spacing w:after="29" w:line="260" w:lineRule="exact"/>
        <w:rPr>
          <w:rFonts w:ascii="Gandhari Unicode" w:hAnsi="Gandhari Unicode" w:cs="e-Tamil OTC"/>
          <w:u w:val="single"/>
          <w:lang w:val="en-GB"/>
        </w:rPr>
      </w:pPr>
    </w:p>
    <w:p w14:paraId="585ABF0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when HE was behind the hedge, as if talking to HER about the state of the mother who intended to exorcise the deity at the sight of HER changes, when [he] delayed marriage.</w:t>
      </w:r>
    </w:p>
    <w:p w14:paraId="2C5FFDA9" w14:textId="77777777" w:rsidR="0092153D" w:rsidRPr="00542FF1" w:rsidRDefault="0092153D">
      <w:pPr>
        <w:pStyle w:val="Textbody"/>
        <w:spacing w:after="29" w:line="260" w:lineRule="exact"/>
        <w:rPr>
          <w:rFonts w:ascii="Gandhari Unicode" w:hAnsi="Gandhari Unicode" w:cs="e-Tamil OTC"/>
          <w:u w:val="single"/>
          <w:lang w:val="en-GB"/>
        </w:rPr>
      </w:pPr>
    </w:p>
    <w:p w14:paraId="79930F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soft shoulder</w:t>
      </w:r>
      <w:r w:rsidRPr="00542FF1">
        <w:rPr>
          <w:rFonts w:ascii="Gandhari Unicode" w:hAnsi="Gandhari Unicode" w:cs="e-Tamil OTC"/>
        </w:rPr>
        <w:t xml:space="preserve"> </w:t>
      </w:r>
      <w:r w:rsidRPr="00542FF1">
        <w:rPr>
          <w:rFonts w:ascii="Gandhari Unicode" w:hAnsi="Gandhari Unicode" w:cs="e-Tamil OTC"/>
          <w:lang w:val="en-GB"/>
        </w:rPr>
        <w:t>loosened- distress spear-he</w:t>
      </w:r>
    </w:p>
    <w:p w14:paraId="19B7B9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victory long desire/</w:t>
      </w:r>
      <w:proofErr w:type="spellStart"/>
      <w:r w:rsidRPr="00542FF1">
        <w:rPr>
          <w:rFonts w:ascii="Gandhari Unicode" w:hAnsi="Gandhari Unicode" w:cs="e-Tamil OTC"/>
          <w:lang w:val="en-GB"/>
        </w:rPr>
        <w:t>Murukaṉ</w:t>
      </w:r>
      <w:proofErr w:type="spellEnd"/>
      <w:r w:rsidRPr="00542FF1">
        <w:rPr>
          <w:rFonts w:ascii="Gandhari Unicode" w:hAnsi="Gandhari Unicode" w:cs="e-Tamil OTC"/>
          <w:lang w:val="en-GB"/>
        </w:rPr>
        <w:t xml:space="preserve"> saying- </w:t>
      </w:r>
      <w:proofErr w:type="gramStart"/>
      <w:r w:rsidRPr="00542FF1">
        <w:rPr>
          <w:rFonts w:ascii="Gandhari Unicode" w:hAnsi="Gandhari Unicode" w:cs="e-Tamil OTC"/>
          <w:lang w:val="en-GB"/>
        </w:rPr>
        <w:t>mother</w:t>
      </w:r>
      <w:r w:rsidRPr="00542FF1">
        <w:rPr>
          <w:rFonts w:ascii="Gandhari Unicode" w:hAnsi="Gandhari Unicode" w:cs="e-Tamil OTC"/>
          <w:position w:val="6"/>
          <w:lang w:val="en-GB"/>
        </w:rPr>
        <w:t>um</w:t>
      </w:r>
      <w:proofErr w:type="gramEnd"/>
    </w:p>
    <w:p w14:paraId="385E027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that say realizing- if at-that-time</w:t>
      </w:r>
    </w:p>
    <w:p w14:paraId="0990A76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 dark elephant(f.) hand hidden</w:t>
      </w:r>
      <w:r w:rsidR="00233DED">
        <w:rPr>
          <w:rFonts w:ascii="Gandhari Unicode" w:hAnsi="Gandhari Unicode" w:cs="e-Tamil OTC"/>
          <w:lang w:val="en-GB"/>
        </w:rPr>
        <w:t>-</w:t>
      </w:r>
      <w:r w:rsidRPr="00542FF1">
        <w:rPr>
          <w:rFonts w:ascii="Gandhari Unicode" w:hAnsi="Gandhari Unicode" w:cs="e-Tamil OTC"/>
          <w:lang w:val="en-GB"/>
        </w:rPr>
        <w:t>like</w:t>
      </w:r>
    </w:p>
    <w:p w14:paraId="0D72178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lustre</w:t>
      </w:r>
      <w:r w:rsidRPr="00542FF1">
        <w:rPr>
          <w:rFonts w:ascii="Gandhari Unicode" w:hAnsi="Gandhari Unicode" w:cs="e-Tamil OTC"/>
        </w:rPr>
        <w:t xml:space="preserve"> </w:t>
      </w:r>
      <w:r w:rsidRPr="00542FF1">
        <w:rPr>
          <w:rFonts w:ascii="Gandhari Unicode" w:hAnsi="Gandhari Unicode" w:cs="e-Tamil OTC"/>
          <w:lang w:val="en-GB"/>
        </w:rPr>
        <w:t>dark thick stone</w:t>
      </w:r>
      <w:r w:rsidRPr="00542FF1">
        <w:rPr>
          <w:rFonts w:ascii="Gandhari Unicode" w:hAnsi="Gandhari Unicode" w:cs="e-Tamil OTC"/>
        </w:rPr>
        <w:t xml:space="preserve"> ample </w:t>
      </w:r>
      <w:r w:rsidRPr="00542FF1">
        <w:rPr>
          <w:rFonts w:ascii="Gandhari Unicode" w:hAnsi="Gandhari Unicode" w:cs="e-Tamil OTC"/>
          <w:lang w:val="en-GB"/>
        </w:rPr>
        <w:t>mountain land-he</w:t>
      </w:r>
    </w:p>
    <w:p w14:paraId="6CFD16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strong</w:t>
      </w:r>
      <w:r w:rsidRPr="00542FF1">
        <w:rPr>
          <w:rFonts w:ascii="Gandhari Unicode" w:hAnsi="Gandhari Unicode" w:cs="e-Tamil OTC"/>
          <w:position w:val="6"/>
          <w:lang w:val="en-GB"/>
        </w:rPr>
        <w:t>ē</w:t>
      </w:r>
      <w:r w:rsidRPr="00542FF1">
        <w:rPr>
          <w:rStyle w:val="FootnoteReference"/>
          <w:rFonts w:ascii="Gandhari Unicode" w:hAnsi="Gandhari Unicode" w:cs="e-Tamil OTC"/>
          <w:vertAlign w:val="baseline"/>
          <w:lang w:val="en-GB"/>
        </w:rPr>
        <w:footnoteReference w:id="449"/>
      </w:r>
      <w:r w:rsidRPr="00542FF1">
        <w:rPr>
          <w:rFonts w:ascii="Gandhari Unicode" w:hAnsi="Gandhari Unicode" w:cs="e-Tamil OTC"/>
          <w:lang w:val="en-GB"/>
        </w:rPr>
        <w:t xml:space="preserve"> may-come friend us-</w:t>
      </w:r>
    </w:p>
    <w:p w14:paraId="445A7C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house-they(h.)/not-he(h.) big joke see little-it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729B9D" w14:textId="77777777" w:rsidR="0092153D" w:rsidRPr="00542FF1" w:rsidRDefault="0092153D">
      <w:pPr>
        <w:pStyle w:val="Textbody"/>
        <w:spacing w:after="29"/>
        <w:rPr>
          <w:rFonts w:ascii="Gandhari Unicode" w:hAnsi="Gandhari Unicode" w:cs="e-Tamil OTC"/>
        </w:rPr>
      </w:pPr>
    </w:p>
    <w:p w14:paraId="6DC8B963" w14:textId="77777777" w:rsidR="0092153D" w:rsidRPr="00542FF1" w:rsidRDefault="0092153D">
      <w:pPr>
        <w:pStyle w:val="Textbody"/>
        <w:spacing w:after="29"/>
        <w:rPr>
          <w:rFonts w:ascii="Gandhari Unicode" w:hAnsi="Gandhari Unicode" w:cs="e-Tamil OTC"/>
        </w:rPr>
      </w:pPr>
    </w:p>
    <w:p w14:paraId="487D059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Quickly he may come, friend,</w:t>
      </w:r>
    </w:p>
    <w:p w14:paraId="7F4D8BE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the mountain land ample in lustrous dark thick stones</w:t>
      </w:r>
    </w:p>
    <w:p w14:paraId="5CFE5499"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like short, dark, elephant cows hiding [their] trunks,</w:t>
      </w:r>
    </w:p>
    <w:p w14:paraId="24004654" w14:textId="77777777" w:rsidR="0092153D" w:rsidRPr="00542FF1" w:rsidRDefault="00014CDD">
      <w:pPr>
        <w:pStyle w:val="Textbody"/>
        <w:tabs>
          <w:tab w:val="left" w:pos="63"/>
        </w:tabs>
        <w:spacing w:after="0"/>
        <w:rPr>
          <w:rFonts w:ascii="Gandhari Unicode" w:hAnsi="Gandhari Unicode" w:cs="e-Tamil OTC"/>
          <w:lang w:val="en-GB"/>
        </w:rPr>
      </w:pP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great laughter among those in our house</w:t>
      </w:r>
    </w:p>
    <w:p w14:paraId="3996C8B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occasion</w:t>
      </w:r>
      <w:r w:rsidRPr="00542FF1">
        <w:rPr>
          <w:rStyle w:val="FootnoteReference"/>
          <w:rFonts w:ascii="Gandhari Unicode" w:hAnsi="Gandhari Unicode" w:cs="e-Tamil OTC"/>
          <w:lang w:val="en-GB"/>
        </w:rPr>
        <w:footnoteReference w:id="450"/>
      </w:r>
      <w:r w:rsidRPr="00542FF1">
        <w:rPr>
          <w:rFonts w:ascii="Gandhari Unicode" w:hAnsi="Gandhari Unicode" w:cs="e-Tamil OTC"/>
          <w:lang w:val="en-GB"/>
        </w:rPr>
        <w:t xml:space="preserve"> of the priest's saying about the distress that</w:t>
      </w:r>
    </w:p>
    <w:p w14:paraId="689E601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emaciated the soft shoulder:</w:t>
      </w:r>
    </w:p>
    <w:p w14:paraId="1ED9C6E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[it is] </w:t>
      </w:r>
      <w:proofErr w:type="spellStart"/>
      <w:r w:rsidRPr="00542FF1">
        <w:rPr>
          <w:rFonts w:ascii="Gandhari Unicode" w:hAnsi="Gandhari Unicode" w:cs="e-Tamil OTC"/>
          <w:lang w:val="en-GB"/>
        </w:rPr>
        <w:t>Murukaṉ</w:t>
      </w:r>
      <w:proofErr w:type="spellEnd"/>
      <w:r w:rsidRPr="00542FF1">
        <w:rPr>
          <w:rStyle w:val="FootnoteReference"/>
          <w:rFonts w:ascii="Gandhari Unicode" w:hAnsi="Gandhari Unicode" w:cs="e-Tamil OTC"/>
          <w:lang w:val="en-GB"/>
        </w:rPr>
        <w:footnoteReference w:id="451"/>
      </w:r>
      <w:r w:rsidR="0060544D">
        <w:rPr>
          <w:rFonts w:ascii="Gandhari Unicode" w:hAnsi="Gandhari Unicode" w:cs="e-Tamil OTC"/>
          <w:lang w:val="en-GB"/>
        </w:rPr>
        <w:t>, long [be his] victory”</w:t>
      </w:r>
      <w:r w:rsidRPr="00542FF1">
        <w:rPr>
          <w:rFonts w:ascii="Gandhari Unicode" w:hAnsi="Gandhari Unicode" w:cs="e-Tamil OTC"/>
          <w:lang w:val="en-GB"/>
        </w:rPr>
        <w:t>,</w:t>
      </w:r>
    </w:p>
    <w:p w14:paraId="23B120C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mother realises</w:t>
      </w:r>
      <w:r w:rsidRPr="00542FF1">
        <w:rPr>
          <w:rStyle w:val="FootnoteReference"/>
          <w:rFonts w:ascii="Gandhari Unicode" w:hAnsi="Gandhari Unicode" w:cs="e-Tamil OTC"/>
          <w:lang w:val="en-GB"/>
        </w:rPr>
        <w:footnoteReference w:id="452"/>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That[</w:t>
      </w:r>
      <w:proofErr w:type="gramEnd"/>
      <w:r w:rsidRPr="00542FF1">
        <w:rPr>
          <w:rFonts w:ascii="Gandhari Unicode" w:hAnsi="Gandhari Unicode" w:cs="e-Tamil OTC"/>
          <w:lang w:val="en-GB"/>
        </w:rPr>
        <w:t>'s it].</w:t>
      </w:r>
    </w:p>
    <w:p w14:paraId="5D435259" w14:textId="77777777" w:rsidR="0092153D" w:rsidRPr="00542FF1" w:rsidRDefault="0092153D">
      <w:pPr>
        <w:pStyle w:val="Textbody"/>
        <w:spacing w:after="0"/>
        <w:rPr>
          <w:rFonts w:ascii="Gandhari Unicode" w:hAnsi="Gandhari Unicode" w:cs="e-Tamil OTC"/>
          <w:lang w:val="en-GB"/>
        </w:rPr>
      </w:pPr>
    </w:p>
    <w:p w14:paraId="7ABB1B49" w14:textId="77777777" w:rsidR="0092153D" w:rsidRPr="00542FF1" w:rsidRDefault="0092153D">
      <w:pPr>
        <w:pStyle w:val="Textbody"/>
        <w:spacing w:after="0"/>
        <w:rPr>
          <w:rFonts w:ascii="Gandhari Unicode" w:hAnsi="Gandhari Unicode" w:cs="e-Tamil OTC"/>
          <w:lang w:val="en-GB"/>
        </w:rPr>
      </w:pPr>
    </w:p>
    <w:p w14:paraId="7712C27E"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in order to</w:t>
      </w:r>
      <w:proofErr w:type="gramEnd"/>
      <w:r w:rsidRPr="00542FF1">
        <w:rPr>
          <w:rFonts w:ascii="Gandhari Unicode" w:hAnsi="Gandhari Unicode" w:cs="e-Tamil OTC"/>
          <w:lang w:val="en-GB"/>
        </w:rPr>
        <w:t xml:space="preserve"> see a little of the big joke that it wouldn't be him for us,</w:t>
      </w:r>
      <w:r w:rsidRPr="00542FF1">
        <w:rPr>
          <w:rStyle w:val="FootnoteReference"/>
          <w:rFonts w:ascii="Gandhari Unicode" w:hAnsi="Gandhari Unicode" w:cs="e-Tamil OTC"/>
          <w:lang w:val="en-GB"/>
        </w:rPr>
        <w:footnoteReference w:id="453"/>
      </w:r>
    </w:p>
    <w:p w14:paraId="25BC491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4CF82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ஆலத்தூர்கிழார்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AD8F9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தோழிக்குச் சொல்லியது.</w:t>
      </w:r>
    </w:p>
    <w:p w14:paraId="70EBCE46" w14:textId="77777777" w:rsidR="0092153D" w:rsidRPr="00542FF1" w:rsidRDefault="0092153D">
      <w:pPr>
        <w:pStyle w:val="Textbody"/>
        <w:spacing w:after="29"/>
        <w:rPr>
          <w:rFonts w:ascii="Gandhari Unicode" w:hAnsi="Gandhari Unicode" w:cs="e-Tamil OTC"/>
        </w:rPr>
      </w:pPr>
    </w:p>
    <w:p w14:paraId="21554B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 யஞ்சிற் காம மெய்க்கு</w:t>
      </w:r>
    </w:p>
    <w:p w14:paraId="602E8E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மெள்ளற விடினே யுள்ளது நாணே</w:t>
      </w:r>
    </w:p>
    <w:p w14:paraId="751789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பெருங்களிறு வாங்க முரிந்துநிலம் </w:t>
      </w:r>
      <w:r w:rsidRPr="00542FF1">
        <w:rPr>
          <w:rFonts w:ascii="Gandhari Unicode" w:hAnsi="Gandhari Unicode" w:cs="e-Tamil OTC"/>
          <w:u w:val="wave"/>
          <w:cs/>
        </w:rPr>
        <w:t>படாஅ</w:t>
      </w:r>
    </w:p>
    <w:p w14:paraId="22FF20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நாருடை</w:t>
      </w:r>
      <w:r w:rsidRPr="00542FF1">
        <w:rPr>
          <w:rFonts w:ascii="Gandhari Unicode" w:hAnsi="Gandhari Unicode" w:cs="e-Tamil OTC"/>
          <w:cs/>
        </w:rPr>
        <w:t xml:space="preserve"> யொசிய லற்றே</w:t>
      </w:r>
    </w:p>
    <w:p w14:paraId="30902C2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கண்டிசிற் றோழியவ ருண்டவென் னலனே.</w:t>
      </w:r>
    </w:p>
    <w:p w14:paraId="25FB45E3" w14:textId="77777777" w:rsidR="0092153D" w:rsidRPr="00542FF1" w:rsidRDefault="0092153D">
      <w:pPr>
        <w:pStyle w:val="Textbody"/>
        <w:spacing w:after="29"/>
        <w:rPr>
          <w:rFonts w:ascii="Gandhari Unicode" w:hAnsi="Gandhari Unicode" w:cs="e-Tamil OTC"/>
        </w:rPr>
      </w:pPr>
    </w:p>
    <w:p w14:paraId="33B4EE4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லிடினே </w:t>
      </w:r>
      <w:r w:rsidRPr="00542FF1">
        <w:rPr>
          <w:rFonts w:ascii="Gandhari Unicode" w:eastAsia="URW Palladio UNI" w:hAnsi="Gandhari Unicode" w:cs="e-Tamil OTC"/>
        </w:rPr>
        <w:t xml:space="preserve">C3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பெருங்களிறு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பெ</w:t>
      </w:r>
      <w:r w:rsidRPr="00542FF1">
        <w:rPr>
          <w:rFonts w:ascii="Gandhari Unicode" w:eastAsia="URW Palladio UNI" w:hAnsi="Gandhari Unicode" w:cs="e-Tamil OTC"/>
          <w:lang w:val="en-GB"/>
        </w:rPr>
        <w:t>‡</w:t>
      </w:r>
      <w:r w:rsidRPr="00542FF1">
        <w:rPr>
          <w:rFonts w:ascii="Gandhari Unicode" w:eastAsia="URW Palladio UNI" w:hAnsi="Gandhari Unicode" w:cs="e-Tamil OTC"/>
          <w:cs/>
        </w:rPr>
        <w:t xml:space="preserve">ருங்களிறு </w:t>
      </w:r>
      <w:r w:rsidRPr="00542FF1">
        <w:rPr>
          <w:rFonts w:ascii="Gandhari Unicode" w:eastAsia="URW Palladio UNI" w:hAnsi="Gandhari Unicode" w:cs="e-Tamil OTC"/>
        </w:rPr>
        <w:t xml:space="preserve">C1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முரிந்துநிலம் படாஅ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நிலம்படாஅ </w:t>
      </w:r>
      <w:r w:rsidRPr="00542FF1">
        <w:rPr>
          <w:rFonts w:ascii="Gandhari Unicode" w:hAnsi="Gandhari Unicode" w:cs="e-Tamil OTC"/>
        </w:rPr>
        <w:t xml:space="preserve">G2, EA, I, AT; </w:t>
      </w:r>
      <w:r w:rsidRPr="00542FF1">
        <w:rPr>
          <w:rFonts w:ascii="Gandhari Unicode" w:hAnsi="Gandhari Unicode" w:cs="e-Tamil OTC"/>
          <w:cs/>
        </w:rPr>
        <w:t xml:space="preserve">முரிந்து நிலம்படர் </w:t>
      </w:r>
      <w:r w:rsidRPr="00542FF1">
        <w:rPr>
          <w:rFonts w:ascii="Gandhari Unicode" w:hAnsi="Gandhari Unicode" w:cs="e-Tamil OTC"/>
        </w:rPr>
        <w:t xml:space="preserve">C5,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நாருடை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நாளுடை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றோழியவ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 </w:t>
      </w:r>
      <w:r w:rsidRPr="00542FF1">
        <w:rPr>
          <w:rFonts w:ascii="Gandhari Unicode" w:hAnsi="Gandhari Unicode" w:cs="e-Tamil OTC"/>
        </w:rPr>
        <w:t>L1</w:t>
      </w:r>
    </w:p>
    <w:p w14:paraId="3F2516D2" w14:textId="77777777" w:rsidR="0092153D" w:rsidRPr="00542FF1" w:rsidRDefault="0092153D">
      <w:pPr>
        <w:pStyle w:val="Textbody"/>
        <w:spacing w:after="29"/>
        <w:rPr>
          <w:rFonts w:ascii="Gandhari Unicode" w:hAnsi="Gandhari Unicode" w:cs="e-Tamil OTC"/>
          <w:lang w:val="en-GB"/>
        </w:rPr>
      </w:pPr>
    </w:p>
    <w:p w14:paraId="0CE93CA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kauvai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añciṉ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eykkum</w:t>
      </w:r>
      <w:proofErr w:type="spellEnd"/>
    </w:p>
    <w:p w14:paraId="6AC8754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eḷ</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viṭiṉ</w:t>
      </w:r>
      <w:proofErr w:type="spellEnd"/>
      <w:r w:rsidR="00233DE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uḷḷatu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nāṇ</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2748483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paṭāa</w:t>
      </w:r>
      <w:proofErr w:type="spellEnd"/>
    </w:p>
    <w:p w14:paraId="1B071F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ociyal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aṟṟ</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7B54249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kaṇṭiciṉ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r w:rsidR="00233DED">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233DED">
        <w:rPr>
          <w:rFonts w:ascii="Gandhari Unicode" w:hAnsi="Gandhari Unicode" w:cs="e-Tamil OTC"/>
          <w:lang w:val="en-GB"/>
        </w:rPr>
        <w:t>-</w:t>
      </w:r>
      <w:r w:rsidRPr="00542FF1">
        <w:rPr>
          <w:rFonts w:ascii="Gandhari Unicode" w:hAnsi="Gandhari Unicode" w:cs="e-Tamil OTC"/>
          <w:lang w:val="en-GB"/>
        </w:rPr>
        <w:t>ē.</w:t>
      </w:r>
    </w:p>
    <w:p w14:paraId="660BD5C5" w14:textId="77777777" w:rsidR="0092153D" w:rsidRPr="00542FF1" w:rsidRDefault="0092153D">
      <w:pPr>
        <w:pStyle w:val="Textbody"/>
        <w:spacing w:after="29"/>
        <w:rPr>
          <w:rFonts w:ascii="Gandhari Unicode" w:hAnsi="Gandhari Unicode" w:cs="e-Tamil OTC"/>
        </w:rPr>
      </w:pPr>
    </w:p>
    <w:p w14:paraId="6F14D396" w14:textId="77777777" w:rsidR="0092153D" w:rsidRPr="00542FF1" w:rsidRDefault="0092153D">
      <w:pPr>
        <w:pStyle w:val="Textbody"/>
        <w:spacing w:after="29"/>
        <w:rPr>
          <w:rFonts w:ascii="Gandhari Unicode" w:hAnsi="Gandhari Unicode" w:cs="e-Tamil OTC"/>
        </w:rPr>
      </w:pPr>
    </w:p>
    <w:p w14:paraId="0D060659" w14:textId="77777777" w:rsidR="0092153D" w:rsidRPr="00542FF1" w:rsidRDefault="0092153D">
      <w:pPr>
        <w:pStyle w:val="Textbody"/>
        <w:spacing w:after="29"/>
        <w:rPr>
          <w:rFonts w:ascii="Gandhari Unicode" w:hAnsi="Gandhari Unicode" w:cs="e-Tamil OTC"/>
          <w:u w:val="single"/>
          <w:lang w:val="en-GB"/>
        </w:rPr>
      </w:pPr>
    </w:p>
    <w:p w14:paraId="3B2E4AB1"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by HER when [he] delayed marriage.</w:t>
      </w:r>
    </w:p>
    <w:p w14:paraId="79F43147" w14:textId="77777777" w:rsidR="0092153D" w:rsidRPr="00542FF1" w:rsidRDefault="0092153D">
      <w:pPr>
        <w:pStyle w:val="Textbody"/>
        <w:spacing w:after="29"/>
        <w:rPr>
          <w:rFonts w:ascii="Gandhari Unicode" w:hAnsi="Gandhari Unicode" w:cs="e-Tamil OTC"/>
          <w:lang w:val="en-GB"/>
        </w:rPr>
      </w:pPr>
    </w:p>
    <w:p w14:paraId="28136D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scandal fear-if</w:t>
      </w:r>
      <w:r w:rsidRPr="00542FF1">
        <w:rPr>
          <w:rFonts w:ascii="Gandhari Unicode" w:hAnsi="Gandhari Unicode" w:cs="e-Tamil OTC"/>
        </w:rPr>
        <w:t xml:space="preserve"> </w:t>
      </w:r>
      <w:r w:rsidRPr="00542FF1">
        <w:rPr>
          <w:rFonts w:ascii="Gandhari Unicode" w:hAnsi="Gandhari Unicode" w:cs="e-Tamil OTC"/>
          <w:lang w:val="en-GB"/>
        </w:rPr>
        <w:t>desire growing-weary-</w:t>
      </w:r>
    </w:p>
    <w:p w14:paraId="0C69FDD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w:t>
      </w:r>
      <w:r w:rsidRPr="00542FF1">
        <w:rPr>
          <w:rFonts w:ascii="Gandhari Unicode" w:hAnsi="Gandhari Unicode" w:cs="e-Tamil OTC"/>
        </w:rPr>
        <w:t xml:space="preserve"> </w:t>
      </w:r>
      <w:r w:rsidRPr="00542FF1">
        <w:rPr>
          <w:rFonts w:ascii="Gandhari Unicode" w:hAnsi="Gandhari Unicode" w:cs="e-Tamil OTC"/>
          <w:lang w:val="en-GB"/>
        </w:rPr>
        <w:t>subside let-if</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 xml:space="preserve">be-it </w:t>
      </w:r>
      <w:proofErr w:type="gramStart"/>
      <w:r w:rsidRPr="00542FF1">
        <w:rPr>
          <w:rFonts w:ascii="Gandhari Unicode" w:hAnsi="Gandhari Unicode" w:cs="e-Tamil OTC"/>
          <w:lang w:val="en-GB"/>
        </w:rPr>
        <w:t>shame</w:t>
      </w:r>
      <w:r w:rsidRPr="00542FF1">
        <w:rPr>
          <w:rFonts w:ascii="Gandhari Unicode" w:hAnsi="Gandhari Unicode" w:cs="e-Tamil OTC"/>
          <w:position w:val="6"/>
          <w:lang w:val="en-GB"/>
        </w:rPr>
        <w:t>ē</w:t>
      </w:r>
      <w:proofErr w:type="gramEnd"/>
    </w:p>
    <w:p w14:paraId="593B088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bull-elephant</w:t>
      </w:r>
      <w:r w:rsidRPr="00542FF1">
        <w:rPr>
          <w:rFonts w:ascii="Gandhari Unicode" w:hAnsi="Gandhari Unicode" w:cs="e-Tamil OTC"/>
        </w:rPr>
        <w:t xml:space="preserve"> </w:t>
      </w:r>
      <w:r w:rsidRPr="00542FF1">
        <w:rPr>
          <w:rFonts w:ascii="Gandhari Unicode" w:hAnsi="Gandhari Unicode" w:cs="e-Tamil OTC"/>
          <w:lang w:val="en-GB"/>
        </w:rPr>
        <w:t>drag(inf.) bent ground happen-</w:t>
      </w:r>
      <w:proofErr w:type="gramStart"/>
      <w:r w:rsidRPr="00542FF1">
        <w:rPr>
          <w:rFonts w:ascii="Gandhari Unicode" w:hAnsi="Gandhari Unicode" w:cs="e-Tamil OTC"/>
          <w:lang w:val="en-GB"/>
        </w:rPr>
        <w:t>not</w:t>
      </w:r>
      <w:proofErr w:type="gramEnd"/>
    </w:p>
    <w:p w14:paraId="48C3E9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bark-possess splintering thus-</w:t>
      </w:r>
      <w:proofErr w:type="gramStart"/>
      <w:r w:rsidRPr="00542FF1">
        <w:rPr>
          <w:rFonts w:ascii="Gandhari Unicode" w:hAnsi="Gandhari Unicode" w:cs="e-Tamil OTC"/>
          <w:lang w:val="en-GB"/>
        </w:rPr>
        <w:t>it</w:t>
      </w:r>
      <w:r w:rsidRPr="00542FF1">
        <w:rPr>
          <w:rFonts w:ascii="Gandhari Unicode" w:hAnsi="Gandhari Unicode" w:cs="e-Tamil OTC"/>
          <w:position w:val="6"/>
          <w:lang w:val="en-GB"/>
        </w:rPr>
        <w:t>ē</w:t>
      </w:r>
      <w:proofErr w:type="gramEnd"/>
    </w:p>
    <w:p w14:paraId="1EF32297"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friend</w:t>
      </w:r>
      <w:r w:rsidRPr="00542FF1">
        <w:rPr>
          <w:rFonts w:ascii="Gandhari Unicode" w:hAnsi="Gandhari Unicode" w:cs="e-Tamil OTC"/>
        </w:rPr>
        <w:t xml:space="preserve"> </w:t>
      </w:r>
      <w:r w:rsidRPr="00542FF1">
        <w:rPr>
          <w:rFonts w:ascii="Gandhari Unicode" w:hAnsi="Gandhari Unicode" w:cs="e-Tamil OTC"/>
          <w:lang w:val="en-GB"/>
        </w:rPr>
        <w:t>he(h.) eaten- my- innocence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82B260" w14:textId="77777777" w:rsidR="0092153D" w:rsidRPr="00542FF1" w:rsidRDefault="0092153D">
      <w:pPr>
        <w:pStyle w:val="Textbody"/>
        <w:spacing w:after="29"/>
        <w:rPr>
          <w:rFonts w:ascii="Gandhari Unicode" w:hAnsi="Gandhari Unicode" w:cs="e-Tamil OTC"/>
        </w:rPr>
      </w:pPr>
    </w:p>
    <w:p w14:paraId="6101FD91" w14:textId="77777777" w:rsidR="0092153D" w:rsidRPr="00542FF1" w:rsidRDefault="0092153D">
      <w:pPr>
        <w:pStyle w:val="Textbody"/>
        <w:spacing w:after="29"/>
        <w:rPr>
          <w:rFonts w:ascii="Gandhari Unicode" w:hAnsi="Gandhari Unicode" w:cs="e-Tamil OTC"/>
        </w:rPr>
      </w:pPr>
    </w:p>
    <w:p w14:paraId="246984B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one fears scandal desire will grow weary.</w:t>
      </w:r>
    </w:p>
    <w:p w14:paraId="7F14F6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If one lets censure subside there is shame.</w:t>
      </w:r>
      <w:r w:rsidRPr="00542FF1">
        <w:rPr>
          <w:rStyle w:val="FootnoteReference"/>
          <w:rFonts w:ascii="Gandhari Unicode" w:hAnsi="Gandhari Unicode" w:cs="e-Tamil OTC"/>
          <w:lang w:val="en-GB"/>
        </w:rPr>
        <w:footnoteReference w:id="454"/>
      </w:r>
    </w:p>
    <w:p w14:paraId="623643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[is] like the splintering [of the branch]</w:t>
      </w:r>
      <w:r w:rsidRPr="00542FF1">
        <w:rPr>
          <w:rStyle w:val="FootnoteReference"/>
          <w:rFonts w:ascii="Gandhari Unicode" w:hAnsi="Gandhari Unicode" w:cs="e-Tamil OTC"/>
          <w:lang w:val="en-GB"/>
        </w:rPr>
        <w:footnoteReference w:id="455"/>
      </w:r>
      <w:r w:rsidRPr="00542FF1">
        <w:rPr>
          <w:rFonts w:ascii="Gandhari Unicode" w:hAnsi="Gandhari Unicode" w:cs="e-Tamil OTC"/>
          <w:lang w:val="en-GB"/>
        </w:rPr>
        <w:t xml:space="preserve"> full of bark</w:t>
      </w:r>
      <w:r w:rsidRPr="00542FF1">
        <w:rPr>
          <w:rStyle w:val="FootnoteReference"/>
          <w:rFonts w:ascii="Gandhari Unicode" w:hAnsi="Gandhari Unicode" w:cs="e-Tamil OTC"/>
          <w:lang w:val="en-GB"/>
        </w:rPr>
        <w:footnoteReference w:id="456"/>
      </w:r>
      <w:r w:rsidRPr="00542FF1">
        <w:rPr>
          <w:rFonts w:ascii="Gandhari Unicode" w:hAnsi="Gandhari Unicode" w:cs="e-Tamil OTC"/>
          <w:lang w:val="en-GB"/>
        </w:rPr>
        <w:t>,</w:t>
      </w:r>
    </w:p>
    <w:p w14:paraId="56B5E2B8" w14:textId="77777777" w:rsidR="0092153D" w:rsidRPr="00542FF1" w:rsidRDefault="00014CDD">
      <w:pPr>
        <w:pStyle w:val="Textbody"/>
        <w:tabs>
          <w:tab w:val="left" w:pos="138"/>
        </w:tabs>
        <w:spacing w:after="72"/>
        <w:rPr>
          <w:rFonts w:ascii="Gandhari Unicode" w:hAnsi="Gandhari Unicode" w:cs="e-Tamil OTC"/>
          <w:lang w:val="en-GB"/>
        </w:rPr>
      </w:pPr>
      <w:r w:rsidRPr="00542FF1">
        <w:rPr>
          <w:rFonts w:ascii="Gandhari Unicode" w:hAnsi="Gandhari Unicode" w:cs="e-Tamil OTC"/>
          <w:lang w:val="en-GB"/>
        </w:rPr>
        <w:tab/>
        <w:t>bent without reaching the ground when the elephant bull drags [it]</w:t>
      </w:r>
    </w:p>
    <w:p w14:paraId="1AC786C3"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see, friend, my innocence he has eaten.</w:t>
      </w:r>
    </w:p>
    <w:p w14:paraId="7389991D" w14:textId="77777777" w:rsidR="0092153D" w:rsidRPr="00542FF1" w:rsidRDefault="0092153D">
      <w:pPr>
        <w:pStyle w:val="Textbody"/>
        <w:spacing w:after="0"/>
        <w:rPr>
          <w:rFonts w:ascii="Gandhari Unicode" w:hAnsi="Gandhari Unicode" w:cs="e-Tamil OTC"/>
          <w:lang w:val="en-GB"/>
        </w:rPr>
      </w:pPr>
    </w:p>
    <w:p w14:paraId="00C3E92C" w14:textId="77777777" w:rsidR="0092153D" w:rsidRPr="00542FF1" w:rsidRDefault="0092153D">
      <w:pPr>
        <w:pStyle w:val="Textbody"/>
        <w:spacing w:after="0"/>
        <w:rPr>
          <w:rFonts w:ascii="Gandhari Unicode" w:hAnsi="Gandhari Unicode" w:cs="e-Tamil OTC"/>
          <w:lang w:val="en-GB"/>
        </w:rPr>
      </w:pPr>
    </w:p>
    <w:p w14:paraId="76D4E55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if letting go of it (the desire) for censure to subside ...</w:t>
      </w:r>
    </w:p>
    <w:p w14:paraId="607043AE" w14:textId="77777777" w:rsidR="0092153D" w:rsidRPr="00542FF1" w:rsidRDefault="0092153D">
      <w:pPr>
        <w:pStyle w:val="Textbody"/>
        <w:spacing w:after="0"/>
        <w:rPr>
          <w:rFonts w:ascii="Gandhari Unicode" w:hAnsi="Gandhari Unicode" w:cs="e-Tamil OTC"/>
        </w:rPr>
      </w:pPr>
    </w:p>
    <w:p w14:paraId="4DE14B3E" w14:textId="77777777" w:rsidR="0092153D" w:rsidRPr="00542FF1" w:rsidRDefault="0092153D">
      <w:pPr>
        <w:pStyle w:val="Textbody"/>
        <w:spacing w:after="0"/>
        <w:rPr>
          <w:rFonts w:ascii="Gandhari Unicode" w:hAnsi="Gandhari Unicode" w:cs="e-Tamil OTC"/>
        </w:rPr>
      </w:pPr>
    </w:p>
    <w:p w14:paraId="57106BFA"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Look, friend, my beauty eaten by them (= the gossipers/relatives </w:t>
      </w:r>
      <w:r w:rsidRPr="00542FF1">
        <w:rPr>
          <w:rFonts w:ascii="Gandhari Unicode" w:hAnsi="Gandhari Unicode" w:cs="e-Tamil OTC"/>
          <w:lang w:val="en-GB"/>
        </w:rPr>
        <w:tab/>
      </w:r>
    </w:p>
    <w:p w14:paraId="2C0B4996"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who express censure)</w:t>
      </w:r>
      <w:r w:rsidRPr="00542FF1">
        <w:rPr>
          <w:rStyle w:val="FootnoteReference"/>
          <w:rFonts w:ascii="Gandhari Unicode" w:hAnsi="Gandhari Unicode" w:cs="e-Tamil OTC"/>
          <w:lang w:val="en-GB"/>
        </w:rPr>
        <w:footnoteReference w:id="457"/>
      </w:r>
    </w:p>
    <w:p w14:paraId="4812CB52" w14:textId="77777777" w:rsidR="0092153D" w:rsidRPr="00542FF1" w:rsidRDefault="0092153D">
      <w:pPr>
        <w:pStyle w:val="Textbody"/>
        <w:spacing w:after="0"/>
        <w:rPr>
          <w:rFonts w:ascii="Gandhari Unicode" w:hAnsi="Gandhari Unicode" w:cs="e-Tamil OTC"/>
          <w:b/>
          <w:lang w:val="en-GB"/>
        </w:rPr>
      </w:pPr>
    </w:p>
    <w:p w14:paraId="140EDBB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91098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மாதிரத்தன் (மாதீரத்தன்</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மாதீர்த்தன்)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CA64C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 நேர்ந்த தலைமகற்குக் குறிப்பினாற் குறியிடம் பெயர்த்துச் (</w:t>
      </w:r>
      <w:r w:rsidRPr="00542FF1">
        <w:rPr>
          <w:rFonts w:ascii="Gandhari Unicode" w:hAnsi="Gandhari Unicode" w:cs="e-Tamil OTC"/>
          <w:lang w:val="en-GB"/>
        </w:rPr>
        <w:t>C</w:t>
      </w:r>
      <w:r w:rsidRPr="00542FF1">
        <w:rPr>
          <w:rFonts w:ascii="Gandhari Unicode" w:hAnsi="Gandhari Unicode" w:cs="e-Tamil OTC"/>
          <w:cs/>
          <w:lang w:val="en-GB"/>
        </w:rPr>
        <w:t>1: பொய்த்துச்) சொல்லியது.</w:t>
      </w:r>
    </w:p>
    <w:p w14:paraId="02CB9E18" w14:textId="77777777" w:rsidR="0092153D" w:rsidRPr="00542FF1" w:rsidRDefault="0092153D">
      <w:pPr>
        <w:pStyle w:val="Textbody"/>
        <w:spacing w:after="29"/>
        <w:rPr>
          <w:rFonts w:ascii="Gandhari Unicode" w:hAnsi="Gandhari Unicode" w:cs="e-Tamil OTC"/>
        </w:rPr>
      </w:pPr>
    </w:p>
    <w:p w14:paraId="587CB5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ஊர்க்கு மணித்தே </w:t>
      </w:r>
      <w:r w:rsidRPr="00542FF1">
        <w:rPr>
          <w:rFonts w:ascii="Gandhari Unicode" w:hAnsi="Gandhari Unicode" w:cs="e-Tamil OTC"/>
          <w:u w:val="wave"/>
          <w:cs/>
        </w:rPr>
        <w:t>பொய்கை</w:t>
      </w:r>
      <w:r w:rsidRPr="00542FF1">
        <w:rPr>
          <w:rFonts w:ascii="Gandhari Unicode" w:hAnsi="Gandhari Unicode" w:cs="e-Tamil OTC"/>
          <w:cs/>
        </w:rPr>
        <w:t xml:space="preserve"> பொய்கைக்குச்</w:t>
      </w:r>
    </w:p>
    <w:p w14:paraId="433FF4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சேய்த்து </w:t>
      </w:r>
      <w:r w:rsidRPr="00542FF1">
        <w:rPr>
          <w:rFonts w:ascii="Gandhari Unicode" w:hAnsi="Gandhari Unicode" w:cs="e-Tamil OTC"/>
          <w:u w:val="wave"/>
          <w:cs/>
        </w:rPr>
        <w:t>மன்றே</w:t>
      </w:r>
      <w:r w:rsidRPr="00542FF1">
        <w:rPr>
          <w:rFonts w:ascii="Gandhari Unicode" w:hAnsi="Gandhari Unicode" w:cs="e-Tamil OTC"/>
          <w:cs/>
        </w:rPr>
        <w:t xml:space="preserve"> சிறுகான் யாறே</w:t>
      </w:r>
    </w:p>
    <w:p w14:paraId="079A02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யிரைதேர் </w:t>
      </w:r>
      <w:r w:rsidRPr="00542FF1">
        <w:rPr>
          <w:rFonts w:ascii="Gandhari Unicode" w:hAnsi="Gandhari Unicode" w:cs="e-Tamil OTC"/>
          <w:u w:val="wave"/>
          <w:cs/>
        </w:rPr>
        <w:t>வெண்குரு</w:t>
      </w:r>
      <w:r w:rsidRPr="00542FF1">
        <w:rPr>
          <w:rFonts w:ascii="Gandhari Unicode" w:hAnsi="Gandhari Unicode" w:cs="e-Tamil OTC"/>
          <w:cs/>
        </w:rPr>
        <w:t xml:space="preserve"> கல்ல </w:t>
      </w:r>
      <w:r w:rsidRPr="00542FF1">
        <w:rPr>
          <w:rFonts w:ascii="Gandhari Unicode" w:hAnsi="Gandhari Unicode" w:cs="e-Tamil OTC"/>
          <w:u w:val="wave"/>
          <w:cs/>
        </w:rPr>
        <w:t>தியாவதுந்</w:t>
      </w:r>
    </w:p>
    <w:p w14:paraId="3A68C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துன்னல்போ கின்றாற்</w:t>
      </w:r>
      <w:r w:rsidRPr="00542FF1">
        <w:rPr>
          <w:rFonts w:ascii="Gandhari Unicode" w:hAnsi="Gandhari Unicode" w:cs="e-Tamil OTC"/>
          <w:cs/>
        </w:rPr>
        <w:t xml:space="preserve"> பொழிலே யாமெங்</w:t>
      </w:r>
    </w:p>
    <w:p w14:paraId="60A68A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கூழைக் கெருமண்</w:t>
      </w:r>
      <w:r w:rsidRPr="00542FF1">
        <w:rPr>
          <w:rFonts w:ascii="Gandhari Unicode" w:hAnsi="Gandhari Unicode" w:cs="e-Tamil OTC"/>
          <w:cs/>
        </w:rPr>
        <w:t xml:space="preserve"> கொணர்கஞ் சேறு</w:t>
      </w:r>
    </w:p>
    <w:p w14:paraId="70244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மாண்டும் வருகுவள் பெரும்பே தையே.</w:t>
      </w:r>
    </w:p>
    <w:p w14:paraId="3AE35B97" w14:textId="77777777" w:rsidR="0092153D" w:rsidRPr="00542FF1" w:rsidRDefault="0092153D">
      <w:pPr>
        <w:pStyle w:val="Textbody"/>
        <w:spacing w:after="29"/>
        <w:rPr>
          <w:rFonts w:ascii="Gandhari Unicode" w:hAnsi="Gandhari Unicode" w:cs="e-Tamil OTC"/>
        </w:rPr>
      </w:pPr>
    </w:p>
    <w:p w14:paraId="3F3D7AB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 xml:space="preserve">1c </w:t>
      </w:r>
      <w:r w:rsidRPr="00542FF1">
        <w:rPr>
          <w:rFonts w:ascii="Gandhari Unicode" w:eastAsia="URW Palladio UNI" w:hAnsi="Gandhari Unicode" w:cs="e-Tamil OTC"/>
          <w:cs/>
        </w:rPr>
        <w:t xml:space="preserve">பொய்கை </w:t>
      </w:r>
      <w:r w:rsidRPr="00542FF1">
        <w:rPr>
          <w:rFonts w:ascii="Gandhari Unicode" w:eastAsia="URW Palladio UNI" w:hAnsi="Gandhari Unicode" w:cs="e-Tamil OTC"/>
        </w:rPr>
        <w:t xml:space="preserve">C2+3v+5,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L1, C1+3, G1</w:t>
      </w:r>
      <w:r w:rsidRPr="00542FF1">
        <w:rPr>
          <w:rStyle w:val="FootnoteReference"/>
          <w:rFonts w:ascii="Gandhari Unicode" w:eastAsia="URW Palladio UNI" w:hAnsi="Gandhari Unicode" w:cs="e-Tamil OTC"/>
        </w:rPr>
        <w:footnoteReference w:id="458"/>
      </w:r>
      <w:r w:rsidRPr="00542FF1">
        <w:rPr>
          <w:rFonts w:ascii="Gandhari Unicode" w:eastAsia="URW Palladio UNI" w:hAnsi="Gandhari Unicode" w:cs="e-Tamil OTC"/>
          <w:b/>
          <w:bCs/>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சேய்</w:t>
      </w:r>
      <w:r w:rsidRPr="00542FF1">
        <w:rPr>
          <w:rFonts w:ascii="Gandhari Unicode" w:hAnsi="Gandhari Unicode" w:cs="e-Tamil OTC"/>
        </w:rPr>
        <w:t xml:space="preserve">__ </w:t>
      </w:r>
      <w:r w:rsidRPr="00542FF1">
        <w:rPr>
          <w:rFonts w:ascii="Gandhari Unicode" w:hAnsi="Gandhari Unicode" w:cs="e-Tamil OTC"/>
          <w:cs/>
        </w:rPr>
        <w:t xml:space="preserve">மன்றே </w:t>
      </w:r>
      <w:r w:rsidRPr="00542FF1">
        <w:rPr>
          <w:rFonts w:ascii="Gandhari Unicode" w:hAnsi="Gandhari Unicode" w:cs="e-Tamil OTC"/>
        </w:rPr>
        <w:t xml:space="preserve">L1, C3; </w:t>
      </w:r>
      <w:r w:rsidRPr="00542FF1">
        <w:rPr>
          <w:rFonts w:ascii="Gandhari Unicode" w:hAnsi="Gandhari Unicode" w:cs="e-Tamil OTC"/>
          <w:cs/>
        </w:rPr>
        <w:t xml:space="preserve">சேய்த்து மன்று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சேய்த்தே மன்றே </w:t>
      </w:r>
      <w:r w:rsidRPr="00542FF1">
        <w:rPr>
          <w:rFonts w:ascii="Gandhari Unicode" w:hAnsi="Gandhari Unicode" w:cs="e-Tamil OTC"/>
        </w:rPr>
        <w:t xml:space="preserve">C1; </w:t>
      </w:r>
      <w:r w:rsidRPr="00542FF1">
        <w:rPr>
          <w:rFonts w:ascii="Gandhari Unicode" w:hAnsi="Gandhari Unicode" w:cs="e-Tamil OTC"/>
          <w:cs/>
        </w:rPr>
        <w:t xml:space="preserve">சேய்மையு மன்றே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வொண்குரு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தியாவதுந்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தியாவருந் </w:t>
      </w:r>
      <w:r w:rsidRPr="00542FF1">
        <w:rPr>
          <w:rFonts w:ascii="Gandhari Unicode" w:hAnsi="Gandhari Unicode" w:cs="e-Tamil OTC"/>
        </w:rPr>
        <w:t xml:space="preserve">C2+3v,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துன்னல்போ கின்றாற் </w:t>
      </w:r>
      <w:r w:rsidRPr="00542FF1">
        <w:rPr>
          <w:rFonts w:ascii="Gandhari Unicode" w:hAnsi="Gandhari Unicode" w:cs="e-Tamil OTC"/>
        </w:rPr>
        <w:t xml:space="preserve">C1+3+5,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துன்னல் போகின்றாற் </w:t>
      </w:r>
      <w:r w:rsidRPr="00542FF1">
        <w:rPr>
          <w:rFonts w:ascii="Gandhari Unicode" w:hAnsi="Gandhari Unicode" w:cs="e-Tamil OTC"/>
        </w:rPr>
        <w:t xml:space="preserve">C2, I, AT; </w:t>
      </w:r>
      <w:r w:rsidRPr="00542FF1">
        <w:rPr>
          <w:rFonts w:ascii="Gandhari Unicode" w:hAnsi="Gandhari Unicode" w:cs="e-Tamil OTC"/>
          <w:cs/>
        </w:rPr>
        <w:t xml:space="preserve">துன்னல்போ கின்றார் </w:t>
      </w:r>
      <w:r w:rsidRPr="00542FF1">
        <w:rPr>
          <w:rFonts w:ascii="Gandhari Unicode" w:hAnsi="Gandhari Unicode" w:cs="e-Tamil OTC"/>
        </w:rPr>
        <w:t xml:space="preserve">L1; </w:t>
      </w:r>
      <w:r w:rsidRPr="00542FF1">
        <w:rPr>
          <w:rFonts w:ascii="Gandhari Unicode" w:hAnsi="Gandhari Unicode" w:cs="e-Tamil OTC"/>
          <w:cs/>
        </w:rPr>
        <w:t xml:space="preserve">துன்னலோ வின்றே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5a-c</w:t>
      </w:r>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C2, 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C3, G1; </w:t>
      </w:r>
      <w:r w:rsidRPr="00542FF1">
        <w:rPr>
          <w:rFonts w:ascii="Gandhari Unicode" w:hAnsi="Gandhari Unicode" w:cs="e-Tamil OTC"/>
          <w:cs/>
        </w:rPr>
        <w:t xml:space="preserve">கூழைக் கெருமண் சோறு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 குணர்கஞ் </w:t>
      </w:r>
      <w:r w:rsidRPr="00542FF1">
        <w:rPr>
          <w:rFonts w:ascii="Gandhari Unicode" w:hAnsi="Gandhari Unicode" w:cs="e-Tamil OTC"/>
        </w:rPr>
        <w:t xml:space="preserve">L1, C1();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C2v+5, G2, EA, I, AT; </w:t>
      </w:r>
      <w:r w:rsidRPr="00542FF1">
        <w:rPr>
          <w:rFonts w:ascii="Gandhari Unicode" w:hAnsi="Gandhari Unicode" w:cs="e-Tamil OTC"/>
          <w:cs/>
        </w:rPr>
        <w:t xml:space="preserve">கூழைக் கேர்மணங் குறுகம்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கூழைக் கெருமணங் கொணர்கஞ் </w:t>
      </w:r>
      <w:r w:rsidRPr="00542FF1">
        <w:rPr>
          <w:rFonts w:ascii="Gandhari Unicode" w:hAnsi="Gandhari Unicode" w:cs="e-Tamil OTC"/>
        </w:rPr>
        <w:t xml:space="preserve">VP, ER </w:t>
      </w:r>
      <w:r w:rsidRPr="00542FF1">
        <w:rPr>
          <w:rFonts w:ascii="Gandhari Unicode" w:eastAsia="URW Palladio UNI" w:hAnsi="Gandhari Unicode" w:cs="e-Tamil OTC"/>
        </w:rPr>
        <w:t xml:space="preserve">• </w:t>
      </w:r>
      <w:r w:rsidRPr="00542FF1">
        <w:rPr>
          <w:rFonts w:ascii="Gandhari Unicode" w:hAnsi="Gandhari Unicode" w:cs="e-Tamil OTC"/>
          <w:b/>
          <w:bCs/>
        </w:rPr>
        <w:t>6cd</w:t>
      </w:r>
      <w:r w:rsidRPr="00542FF1">
        <w:rPr>
          <w:rFonts w:ascii="Gandhari Unicode" w:hAnsi="Gandhari Unicode" w:cs="e-Tamil OTC"/>
        </w:rPr>
        <w:t xml:space="preserve"> </w:t>
      </w:r>
      <w:r w:rsidRPr="00542FF1">
        <w:rPr>
          <w:rFonts w:ascii="Gandhari Unicode" w:hAnsi="Gandhari Unicode" w:cs="e-Tamil OTC"/>
          <w:cs/>
        </w:rPr>
        <w:t xml:space="preserve">பெரும்பே தையே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பெரும்பேதை யையே </w:t>
      </w:r>
      <w:r w:rsidRPr="00542FF1">
        <w:rPr>
          <w:rFonts w:ascii="Gandhari Unicode" w:hAnsi="Gandhari Unicode" w:cs="e-Tamil OTC"/>
        </w:rPr>
        <w:t>L1, C1+3, G1</w:t>
      </w:r>
    </w:p>
    <w:p w14:paraId="34995D34" w14:textId="77777777" w:rsidR="0092153D" w:rsidRPr="00542FF1" w:rsidRDefault="0092153D">
      <w:pPr>
        <w:pStyle w:val="Textbody"/>
        <w:spacing w:after="29"/>
        <w:rPr>
          <w:rFonts w:ascii="Gandhari Unicode" w:hAnsi="Gandhari Unicode" w:cs="e-Tamil OTC"/>
        </w:rPr>
      </w:pPr>
    </w:p>
    <w:p w14:paraId="7A99597F"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ūrkk</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aṇitt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i/>
          <w:iCs/>
          <w:lang w:val="de-DE"/>
        </w:rPr>
        <w:t>poykai</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poykaikku</w:t>
      </w:r>
      <w:proofErr w:type="spellEnd"/>
    </w:p>
    <w:p w14:paraId="680B5385"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cēytt</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i/>
          <w:iCs/>
          <w:lang w:val="de-DE"/>
        </w:rPr>
        <w:t>aṉṟ</w:t>
      </w:r>
      <w:proofErr w:type="spellEnd"/>
      <w:r w:rsidR="00444FBD" w:rsidRPr="008069F7">
        <w:rPr>
          <w:rFonts w:ascii="Gandhari Unicode" w:hAnsi="Gandhari Unicode" w:cs="e-Tamil OTC"/>
          <w:i/>
          <w:iCs/>
          <w:lang w:val="de-DE"/>
        </w:rPr>
        <w:t>*-</w:t>
      </w:r>
      <w:r w:rsidRPr="008069F7">
        <w:rPr>
          <w:rFonts w:ascii="Gandhari Unicode" w:hAnsi="Gandhari Unicode" w:cs="e-Tamil OTC"/>
          <w:i/>
          <w:iCs/>
          <w:lang w:val="de-DE"/>
        </w:rPr>
        <w:t>ē</w:t>
      </w:r>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ciṟu</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kāṉ</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yāṟ</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15901539" w14:textId="77777777" w:rsidR="0092153D" w:rsidRPr="008069F7" w:rsidRDefault="00444FBD">
      <w:pPr>
        <w:pStyle w:val="Textbody"/>
        <w:spacing w:after="29"/>
        <w:rPr>
          <w:rFonts w:ascii="Gandhari Unicode" w:hAnsi="Gandhari Unicode" w:cs="e-Tamil OTC"/>
          <w:lang w:val="de-DE"/>
        </w:rPr>
      </w:pPr>
      <w:r w:rsidRPr="008069F7">
        <w:rPr>
          <w:rFonts w:ascii="Gandhari Unicode" w:hAnsi="Gandhari Unicode" w:cs="e-Tamil OTC"/>
          <w:lang w:val="de-DE"/>
        </w:rPr>
        <w:t>~</w:t>
      </w:r>
      <w:proofErr w:type="spellStart"/>
      <w:r w:rsidR="00014CDD" w:rsidRPr="008069F7">
        <w:rPr>
          <w:rFonts w:ascii="Gandhari Unicode" w:hAnsi="Gandhari Unicode" w:cs="e-Tamil OTC"/>
          <w:lang w:val="de-DE"/>
        </w:rPr>
        <w:t>irai</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tēr</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i/>
          <w:iCs/>
          <w:lang w:val="de-DE"/>
        </w:rPr>
        <w:t>veḷ</w:t>
      </w:r>
      <w:proofErr w:type="spellEnd"/>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kuruk</w:t>
      </w:r>
      <w:proofErr w:type="spellEnd"/>
      <w:r w:rsidRPr="008069F7">
        <w:rPr>
          <w:rFonts w:ascii="Gandhari Unicode" w:hAnsi="Gandhari Unicode" w:cs="e-Tamil OTC"/>
          <w:lang w:val="de-DE"/>
        </w:rPr>
        <w:t>*</w:t>
      </w:r>
      <w:r w:rsidR="00014CDD" w:rsidRPr="008069F7">
        <w:rPr>
          <w:rFonts w:ascii="Gandhari Unicode" w:hAnsi="Gandhari Unicode" w:cs="e-Tamil OTC"/>
          <w:lang w:val="de-DE"/>
        </w:rPr>
        <w:t xml:space="preserve"> </w:t>
      </w:r>
      <w:proofErr w:type="spellStart"/>
      <w:r w:rsidR="00014CDD" w:rsidRPr="008069F7">
        <w:rPr>
          <w:rFonts w:ascii="Gandhari Unicode" w:hAnsi="Gandhari Unicode" w:cs="e-Tamil OTC"/>
          <w:lang w:val="de-DE"/>
        </w:rPr>
        <w:t>allat</w:t>
      </w:r>
      <w:proofErr w:type="spellEnd"/>
      <w:r w:rsidR="00014CDD" w:rsidRPr="008069F7">
        <w:rPr>
          <w:rFonts w:ascii="Gandhari Unicode" w:hAnsi="Gandhari Unicode" w:cs="e-Tamil OTC"/>
          <w:lang w:val="de-DE"/>
        </w:rPr>
        <w:t xml:space="preserve">(u) </w:t>
      </w:r>
      <w:proofErr w:type="spellStart"/>
      <w:r w:rsidR="00014CDD" w:rsidRPr="008069F7">
        <w:rPr>
          <w:rFonts w:ascii="Gandhari Unicode" w:hAnsi="Gandhari Unicode" w:cs="e-Tamil OTC"/>
          <w:i/>
          <w:iCs/>
          <w:lang w:val="de-DE"/>
        </w:rPr>
        <w:t>yāvat</w:t>
      </w:r>
      <w:proofErr w:type="spellEnd"/>
      <w:r w:rsidRPr="008069F7">
        <w:rPr>
          <w:rFonts w:ascii="Gandhari Unicode" w:hAnsi="Gandhari Unicode" w:cs="e-Tamil OTC"/>
          <w:i/>
          <w:iCs/>
          <w:lang w:val="de-DE"/>
        </w:rPr>
        <w:t>*-</w:t>
      </w:r>
      <w:r w:rsidR="00014CDD" w:rsidRPr="008069F7">
        <w:rPr>
          <w:rFonts w:ascii="Gandhari Unicode" w:hAnsi="Gandhari Unicode" w:cs="e-Tamil OTC"/>
          <w:i/>
          <w:iCs/>
          <w:lang w:val="de-DE"/>
        </w:rPr>
        <w:t>um</w:t>
      </w:r>
    </w:p>
    <w:p w14:paraId="538AE181"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tuṉṉal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pōkiṉṟ</w:t>
      </w:r>
      <w:proofErr w:type="spellEnd"/>
      <w:r w:rsidR="00444FBD" w:rsidRPr="008069F7">
        <w:rPr>
          <w:rFonts w:ascii="Gandhari Unicode" w:hAnsi="Gandhari Unicode" w:cs="e-Tamil OTC"/>
          <w:i/>
          <w:iCs/>
          <w:lang w:val="de-DE"/>
        </w:rPr>
        <w:t>*-</w:t>
      </w:r>
      <w:proofErr w:type="spellStart"/>
      <w:r w:rsidRPr="008069F7">
        <w:rPr>
          <w:rFonts w:ascii="Gandhari Unicode" w:hAnsi="Gandhari Unicode" w:cs="e-Tamil OTC"/>
          <w:i/>
          <w:iCs/>
          <w:lang w:val="de-DE"/>
        </w:rPr>
        <w:t>āl</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poḻil</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ē </w:t>
      </w:r>
      <w:proofErr w:type="spellStart"/>
      <w:r w:rsidRPr="008069F7">
        <w:rPr>
          <w:rFonts w:ascii="Gandhari Unicode" w:hAnsi="Gandhari Unicode" w:cs="e-Tamil OTC"/>
          <w:lang w:val="de-DE"/>
        </w:rPr>
        <w:t>yām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em</w:t>
      </w:r>
      <w:proofErr w:type="spellEnd"/>
    </w:p>
    <w:p w14:paraId="11F9FBBD"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i/>
          <w:iCs/>
          <w:lang w:val="de-DE"/>
        </w:rPr>
        <w:t>kūḻaikk</w:t>
      </w:r>
      <w:proofErr w:type="spellEnd"/>
      <w:r w:rsidR="00444FBD" w:rsidRPr="008069F7">
        <w:rPr>
          <w:rFonts w:ascii="Gandhari Unicode" w:hAnsi="Gandhari Unicode" w:cs="e-Tamil OTC"/>
          <w:i/>
          <w:iCs/>
          <w:lang w:val="de-DE"/>
        </w:rPr>
        <w:t>*</w:t>
      </w:r>
      <w:r w:rsidRPr="008069F7">
        <w:rPr>
          <w:rFonts w:ascii="Gandhari Unicode" w:hAnsi="Gandhari Unicode" w:cs="e-Tamil OTC"/>
          <w:lang w:val="de-DE"/>
        </w:rPr>
        <w:t xml:space="preserve"> </w:t>
      </w:r>
      <w:proofErr w:type="spellStart"/>
      <w:r w:rsidRPr="008069F7">
        <w:rPr>
          <w:rFonts w:ascii="Gandhari Unicode" w:hAnsi="Gandhari Unicode" w:cs="e-Tamil OTC"/>
          <w:i/>
          <w:iCs/>
          <w:lang w:val="de-DE"/>
        </w:rPr>
        <w:t>eru</w:t>
      </w:r>
      <w:proofErr w:type="spellEnd"/>
      <w:r w:rsidRPr="008069F7">
        <w:rPr>
          <w:rFonts w:ascii="Gandhari Unicode" w:hAnsi="Gandhari Unicode" w:cs="e-Tamil OTC"/>
          <w:i/>
          <w:iCs/>
          <w:lang w:val="de-DE"/>
        </w:rPr>
        <w:t xml:space="preserve"> </w:t>
      </w:r>
      <w:proofErr w:type="spellStart"/>
      <w:r w:rsidRPr="008069F7">
        <w:rPr>
          <w:rFonts w:ascii="Gandhari Unicode" w:hAnsi="Gandhari Unicode" w:cs="e-Tamil OTC"/>
          <w:i/>
          <w:iCs/>
          <w:lang w:val="de-DE"/>
        </w:rPr>
        <w:t>maṇ</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koṇarkam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cēṟum</w:t>
      </w:r>
      <w:proofErr w:type="spellEnd"/>
      <w:r w:rsidRPr="00542FF1">
        <w:rPr>
          <w:rStyle w:val="FootnoteReference"/>
          <w:rFonts w:ascii="Gandhari Unicode" w:hAnsi="Gandhari Unicode" w:cs="e-Tamil OTC"/>
          <w:lang w:val="en-GB"/>
        </w:rPr>
        <w:footnoteReference w:id="459"/>
      </w:r>
    </w:p>
    <w:p w14:paraId="3E3B4E63"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āṇṭ</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varukuvaḷ</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perum</w:t>
      </w:r>
      <w:proofErr w:type="spellEnd"/>
      <w:r w:rsidRPr="008069F7">
        <w:rPr>
          <w:rFonts w:ascii="Gandhari Unicode" w:hAnsi="Gandhari Unicode" w:cs="e-Tamil OTC"/>
          <w:lang w:val="de-DE"/>
        </w:rPr>
        <w:t xml:space="preserve"> </w:t>
      </w:r>
      <w:proofErr w:type="spellStart"/>
      <w:r w:rsidRPr="008069F7">
        <w:rPr>
          <w:rFonts w:ascii="Gandhari Unicode" w:hAnsi="Gandhari Unicode" w:cs="e-Tamil OTC"/>
          <w:lang w:val="de-DE"/>
        </w:rPr>
        <w:t>pētai</w:t>
      </w:r>
      <w:proofErr w:type="spellEnd"/>
      <w:r w:rsidR="00444FBD" w:rsidRPr="008069F7">
        <w:rPr>
          <w:rFonts w:ascii="Gandhari Unicode" w:hAnsi="Gandhari Unicode" w:cs="e-Tamil OTC"/>
          <w:lang w:val="de-DE"/>
        </w:rPr>
        <w:t>-~</w:t>
      </w:r>
      <w:r w:rsidRPr="008069F7">
        <w:rPr>
          <w:rFonts w:ascii="Gandhari Unicode" w:hAnsi="Gandhari Unicode" w:cs="e-Tamil OTC"/>
          <w:lang w:val="de-DE"/>
        </w:rPr>
        <w:t>ē.</w:t>
      </w:r>
    </w:p>
    <w:p w14:paraId="043B05CF" w14:textId="77777777" w:rsidR="0092153D" w:rsidRPr="008069F7" w:rsidRDefault="0092153D">
      <w:pPr>
        <w:pStyle w:val="Textbody"/>
        <w:spacing w:after="29" w:line="260" w:lineRule="exact"/>
        <w:rPr>
          <w:rFonts w:ascii="Gandhari Unicode" w:hAnsi="Gandhari Unicode" w:cs="e-Tamil OTC"/>
          <w:lang w:val="de-DE"/>
        </w:rPr>
      </w:pPr>
    </w:p>
    <w:p w14:paraId="675A8181" w14:textId="77777777" w:rsidR="0092153D" w:rsidRPr="008069F7" w:rsidRDefault="0092153D">
      <w:pPr>
        <w:pStyle w:val="Textbody"/>
        <w:spacing w:after="113" w:line="260" w:lineRule="exact"/>
        <w:rPr>
          <w:rFonts w:ascii="Gandhari Unicode" w:hAnsi="Gandhari Unicode" w:cs="e-Tamil OTC"/>
          <w:lang w:val="de-DE"/>
        </w:rPr>
      </w:pPr>
    </w:p>
    <w:p w14:paraId="1627319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Changing the place of meeting by [the way of] allusion to HIM, who has been granted day trysts.</w:t>
      </w:r>
    </w:p>
    <w:p w14:paraId="78A7489F" w14:textId="77777777" w:rsidR="0092153D" w:rsidRPr="00542FF1" w:rsidRDefault="0092153D">
      <w:pPr>
        <w:pStyle w:val="Textbody"/>
        <w:spacing w:after="28" w:line="260" w:lineRule="exact"/>
        <w:rPr>
          <w:rFonts w:ascii="Gandhari Unicode" w:hAnsi="Gandhari Unicode" w:cs="e-Tamil OTC"/>
          <w:lang w:val="en-GB"/>
        </w:rPr>
      </w:pPr>
    </w:p>
    <w:p w14:paraId="4499ED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close-it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pond pond(dat.)</w:t>
      </w:r>
    </w:p>
    <w:p w14:paraId="60479C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distance-it</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little forest </w:t>
      </w:r>
      <w:proofErr w:type="gramStart"/>
      <w:r w:rsidRPr="00542FF1">
        <w:rPr>
          <w:rFonts w:ascii="Gandhari Unicode" w:hAnsi="Gandhari Unicode" w:cs="e-Tamil OTC"/>
          <w:lang w:val="en-GB"/>
        </w:rPr>
        <w:t>river</w:t>
      </w:r>
      <w:r w:rsidRPr="00542FF1">
        <w:rPr>
          <w:rFonts w:ascii="Gandhari Unicode" w:hAnsi="Gandhari Unicode" w:cs="e-Tamil OTC"/>
          <w:position w:val="6"/>
          <w:lang w:val="en-GB"/>
        </w:rPr>
        <w:t>ē</w:t>
      </w:r>
      <w:proofErr w:type="gramEnd"/>
    </w:p>
    <w:p w14:paraId="3656D93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prey search-</w:t>
      </w:r>
      <w:r w:rsidRPr="00542FF1">
        <w:rPr>
          <w:rFonts w:ascii="Gandhari Unicode" w:hAnsi="Gandhari Unicode" w:cs="e-Tamil OTC"/>
        </w:rPr>
        <w:t xml:space="preserve"> </w:t>
      </w:r>
      <w:r w:rsidRPr="00542FF1">
        <w:rPr>
          <w:rFonts w:ascii="Gandhari Unicode" w:hAnsi="Gandhari Unicode" w:cs="e-Tamil OTC"/>
          <w:lang w:val="en-GB"/>
        </w:rPr>
        <w:t>white wader not-so-it anything</w:t>
      </w:r>
    </w:p>
    <w:p w14:paraId="3CD8A3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approaching it-doesn't-go</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grove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we our-</w:t>
      </w:r>
    </w:p>
    <w:p w14:paraId="5DF98B2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short/clay(dat.) dung earth we-fetch(sub.) we-go(sub.)</w:t>
      </w:r>
    </w:p>
    <w:p w14:paraId="495D51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she-comes</w:t>
      </w:r>
      <w:r w:rsidRPr="00542FF1">
        <w:rPr>
          <w:rFonts w:ascii="Gandhari Unicode" w:hAnsi="Gandhari Unicode" w:cs="e-Tamil OTC"/>
        </w:rPr>
        <w:t xml:space="preserve"> </w:t>
      </w:r>
      <w:r w:rsidRPr="00542FF1">
        <w:rPr>
          <w:rFonts w:ascii="Gandhari Unicode" w:hAnsi="Gandhari Unicode" w:cs="e-Tamil OTC"/>
          <w:lang w:val="en-GB"/>
        </w:rPr>
        <w:t>big folly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C11793D" w14:textId="77777777" w:rsidR="0092153D" w:rsidRPr="00542FF1" w:rsidRDefault="0092153D">
      <w:pPr>
        <w:pStyle w:val="Textbody"/>
        <w:spacing w:after="29"/>
        <w:rPr>
          <w:rFonts w:ascii="Gandhari Unicode" w:hAnsi="Gandhari Unicode" w:cs="e-Tamil OTC"/>
        </w:rPr>
      </w:pPr>
    </w:p>
    <w:p w14:paraId="6564D447" w14:textId="77777777" w:rsidR="0092153D" w:rsidRPr="00542FF1" w:rsidRDefault="0092153D">
      <w:pPr>
        <w:pStyle w:val="Textbody"/>
        <w:spacing w:after="29"/>
        <w:rPr>
          <w:rFonts w:ascii="Gandhari Unicode" w:hAnsi="Gandhari Unicode" w:cs="e-Tamil OTC"/>
        </w:rPr>
      </w:pPr>
    </w:p>
    <w:p w14:paraId="68308D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Near the village [is] the pond, and from the </w:t>
      </w:r>
      <w:proofErr w:type="gramStart"/>
      <w:r w:rsidRPr="00542FF1">
        <w:rPr>
          <w:rFonts w:ascii="Gandhari Unicode" w:hAnsi="Gandhari Unicode" w:cs="e-Tamil OTC"/>
          <w:lang w:val="en-GB"/>
        </w:rPr>
        <w:t>pond</w:t>
      </w:r>
      <w:proofErr w:type="gramEnd"/>
    </w:p>
    <w:p w14:paraId="29B8C0B4"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not far is the little forest river.</w:t>
      </w:r>
      <w:r w:rsidRPr="00542FF1">
        <w:rPr>
          <w:rStyle w:val="FootnoteReference"/>
          <w:rFonts w:ascii="Gandhari Unicode" w:hAnsi="Gandhari Unicode" w:cs="e-Tamil OTC"/>
          <w:lang w:val="en-GB"/>
        </w:rPr>
        <w:footnoteReference w:id="460"/>
      </w:r>
    </w:p>
    <w:p w14:paraId="2FC58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None but the white egret(?) searching for </w:t>
      </w:r>
      <w:proofErr w:type="gramStart"/>
      <w:r w:rsidRPr="00542FF1">
        <w:rPr>
          <w:rFonts w:ascii="Gandhari Unicode" w:hAnsi="Gandhari Unicode" w:cs="e-Tamil OTC"/>
          <w:lang w:val="en-GB"/>
        </w:rPr>
        <w:t>prey</w:t>
      </w:r>
      <w:proofErr w:type="gramEnd"/>
    </w:p>
    <w:p w14:paraId="47EAC4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ever goes near the grove.</w:t>
      </w:r>
    </w:p>
    <w:p w14:paraId="147DC45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We</w:t>
      </w:r>
    </w:p>
    <w:p w14:paraId="37E303EB"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will go fetch dung [and] earth for [our] clay.</w:t>
      </w:r>
      <w:r w:rsidRPr="00542FF1">
        <w:rPr>
          <w:rStyle w:val="FootnoteReference"/>
          <w:rFonts w:ascii="Gandhari Unicode" w:hAnsi="Gandhari Unicode" w:cs="e-Tamil OTC"/>
          <w:lang w:val="en-GB"/>
        </w:rPr>
        <w:footnoteReference w:id="461"/>
      </w:r>
    </w:p>
    <w:p w14:paraId="1B1A29F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There too she will come, foolishness</w:t>
      </w:r>
      <w:r w:rsidRPr="00542FF1">
        <w:rPr>
          <w:rStyle w:val="FootnoteReference"/>
          <w:rFonts w:ascii="Gandhari Unicode" w:hAnsi="Gandhari Unicode" w:cs="e-Tamil OTC"/>
          <w:lang w:val="en-GB"/>
        </w:rPr>
        <w:footnoteReference w:id="462"/>
      </w:r>
      <w:r w:rsidRPr="00542FF1">
        <w:rPr>
          <w:rFonts w:ascii="Gandhari Unicode" w:hAnsi="Gandhari Unicode" w:cs="e-Tamil OTC"/>
          <w:lang w:val="en-GB"/>
        </w:rPr>
        <w:t xml:space="preserve"> herself.</w:t>
      </w:r>
    </w:p>
    <w:p w14:paraId="55C78E50" w14:textId="77777777" w:rsidR="0092153D" w:rsidRPr="00542FF1" w:rsidRDefault="0092153D">
      <w:pPr>
        <w:pStyle w:val="Textbody"/>
        <w:spacing w:after="0"/>
        <w:rPr>
          <w:rFonts w:ascii="Gandhari Unicode" w:hAnsi="Gandhari Unicode" w:cs="e-Tamil OTC"/>
          <w:lang w:val="en-GB"/>
        </w:rPr>
      </w:pPr>
    </w:p>
    <w:p w14:paraId="63AB80C1" w14:textId="77777777" w:rsidR="0092153D" w:rsidRPr="00542FF1" w:rsidRDefault="0092153D">
      <w:pPr>
        <w:pStyle w:val="Textbody"/>
        <w:spacing w:after="0"/>
        <w:rPr>
          <w:rFonts w:ascii="Gandhari Unicode" w:hAnsi="Gandhari Unicode" w:cs="e-Tamil OTC"/>
          <w:lang w:val="en-GB"/>
        </w:rPr>
      </w:pPr>
    </w:p>
    <w:p w14:paraId="4577695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5b </w:t>
      </w:r>
      <w:r w:rsidRPr="00542FF1">
        <w:rPr>
          <w:rFonts w:ascii="Gandhari Unicode" w:hAnsi="Gandhari Unicode" w:cs="e-Tamil OTC"/>
          <w:lang w:val="en-GB"/>
        </w:rPr>
        <w:tab/>
        <w:t>We go fetch silt for our short [hair].</w:t>
      </w:r>
    </w:p>
    <w:p w14:paraId="111036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5c </w:t>
      </w:r>
      <w:r w:rsidRPr="00542FF1">
        <w:rPr>
          <w:rFonts w:ascii="Gandhari Unicode" w:hAnsi="Gandhari Unicode" w:cs="e-Tamil OTC"/>
          <w:lang w:val="en-GB"/>
        </w:rPr>
        <w:tab/>
        <w:t xml:space="preserve">We go fetch red </w:t>
      </w:r>
      <w:r w:rsidR="00467674">
        <w:rPr>
          <w:rFonts w:ascii="Gandhari Unicode" w:hAnsi="Gandhari Unicode" w:cs="e-Tamil OTC"/>
          <w:lang w:val="en-GB"/>
        </w:rPr>
        <w:t>waterlil</w:t>
      </w:r>
      <w:r w:rsidRPr="00542FF1">
        <w:rPr>
          <w:rFonts w:ascii="Gandhari Unicode" w:hAnsi="Gandhari Unicode" w:cs="e-Tamil OTC"/>
          <w:lang w:val="en-GB"/>
        </w:rPr>
        <w:t>ies for our short [hair].</w:t>
      </w:r>
    </w:p>
    <w:p w14:paraId="35FED9D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CF8191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பொன்னாகன்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24E6AD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இடத்துய்த்து நீங்குந் தோழி தலைமகற்குக் கூறியது.</w:t>
      </w:r>
    </w:p>
    <w:p w14:paraId="408A43BC" w14:textId="77777777" w:rsidR="0092153D" w:rsidRPr="00542FF1" w:rsidRDefault="0092153D">
      <w:pPr>
        <w:pStyle w:val="Textbody"/>
        <w:spacing w:after="29"/>
        <w:rPr>
          <w:rFonts w:ascii="Gandhari Unicode" w:hAnsi="Gandhari Unicode" w:cs="e-Tamil OTC"/>
        </w:rPr>
      </w:pPr>
    </w:p>
    <w:p w14:paraId="135565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நெய்தற் பரப்பிற் பாவை </w:t>
      </w:r>
      <w:r w:rsidRPr="00542FF1">
        <w:rPr>
          <w:rFonts w:ascii="Gandhari Unicode" w:hAnsi="Gandhari Unicode" w:cs="e-Tamil OTC"/>
          <w:u w:val="wave"/>
          <w:cs/>
        </w:rPr>
        <w:t>கிடப்பினெ</w:t>
      </w:r>
    </w:p>
    <w:p w14:paraId="4E360A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னின்குறி</w:t>
      </w:r>
      <w:r w:rsidRPr="00542FF1">
        <w:rPr>
          <w:rFonts w:ascii="Gandhari Unicode" w:hAnsi="Gandhari Unicode" w:cs="e-Tamil OTC"/>
          <w:cs/>
        </w:rPr>
        <w:t xml:space="preserve"> வந்தனெ னியறேர்க் கொண்க</w:t>
      </w:r>
    </w:p>
    <w:p w14:paraId="0A2F53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செல்கஞ் செலவியங் கொண்மோ </w:t>
      </w:r>
      <w:r w:rsidRPr="00542FF1">
        <w:rPr>
          <w:rFonts w:ascii="Gandhari Unicode" w:hAnsi="Gandhari Unicode" w:cs="e-Tamil OTC"/>
          <w:u w:val="wave"/>
          <w:cs/>
        </w:rPr>
        <w:t>வல்கலு</w:t>
      </w:r>
    </w:p>
    <w:p w14:paraId="54A15D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w:t>
      </w:r>
      <w:r w:rsidRPr="00542FF1">
        <w:rPr>
          <w:rFonts w:ascii="Gandhari Unicode" w:hAnsi="Gandhari Unicode" w:cs="e-Tamil OTC"/>
          <w:u w:val="wave"/>
          <w:cs/>
        </w:rPr>
        <w:t>லருந்தும்</w:t>
      </w:r>
      <w:r w:rsidRPr="00542FF1">
        <w:rPr>
          <w:rFonts w:ascii="Gandhari Unicode" w:hAnsi="Gandhari Unicode" w:cs="e-Tamil OTC"/>
          <w:cs/>
        </w:rPr>
        <w:t xml:space="preserve"> வயிற்ற</w:t>
      </w:r>
    </w:p>
    <w:p w14:paraId="4D81B2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மிதிக்கு </w:t>
      </w:r>
      <w:r w:rsidRPr="00542FF1">
        <w:rPr>
          <w:rFonts w:ascii="Gandhari Unicode" w:hAnsi="Gandhari Unicode" w:cs="e-Tamil OTC"/>
          <w:u w:val="wave"/>
          <w:cs/>
        </w:rPr>
        <w:t>மென்மக ணுதலே</w:t>
      </w:r>
      <w:r w:rsidRPr="00542FF1">
        <w:rPr>
          <w:rFonts w:ascii="Gandhari Unicode" w:hAnsi="Gandhari Unicode" w:cs="e-Tamil OTC"/>
          <w:cs/>
        </w:rPr>
        <w:t>.</w:t>
      </w:r>
    </w:p>
    <w:p w14:paraId="03B5B95F" w14:textId="77777777" w:rsidR="0092153D" w:rsidRPr="00542FF1" w:rsidRDefault="0092153D">
      <w:pPr>
        <w:pStyle w:val="Textbody"/>
        <w:spacing w:after="29"/>
        <w:rPr>
          <w:rFonts w:ascii="Gandhari Unicode" w:hAnsi="Gandhari Unicode" w:cs="e-Tamil OTC"/>
        </w:rPr>
      </w:pPr>
    </w:p>
    <w:p w14:paraId="6D9522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கிடப்பினெ </w:t>
      </w:r>
      <w:r w:rsidRPr="00542FF1">
        <w:rPr>
          <w:rFonts w:ascii="Gandhari Unicode" w:hAnsi="Gandhari Unicode" w:cs="e-Tamil OTC"/>
        </w:rPr>
        <w:t xml:space="preserve">| </w:t>
      </w:r>
      <w:r w:rsidRPr="00542FF1">
        <w:rPr>
          <w:rFonts w:ascii="Gandhari Unicode" w:hAnsi="Gandhari Unicode" w:cs="e-Tamil OTC"/>
          <w:cs/>
        </w:rPr>
        <w:t xml:space="preserve">னின்குறி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கிடப்பி </w:t>
      </w:r>
      <w:r w:rsidRPr="00542FF1">
        <w:rPr>
          <w:rFonts w:ascii="Gandhari Unicode" w:hAnsi="Gandhari Unicode" w:cs="e-Tamil OTC"/>
        </w:rPr>
        <w:t xml:space="preserve">| </w:t>
      </w:r>
      <w:r w:rsidRPr="00542FF1">
        <w:rPr>
          <w:rFonts w:ascii="Gandhari Unicode" w:hAnsi="Gandhari Unicode" w:cs="e-Tamil OTC"/>
          <w:cs/>
        </w:rPr>
        <w:t xml:space="preserve">நின்குறி </w:t>
      </w:r>
      <w:r w:rsidRPr="00542FF1">
        <w:rPr>
          <w:rFonts w:ascii="Gandhari Unicode" w:hAnsi="Gandhari Unicode" w:cs="e-Tamil OTC"/>
        </w:rPr>
        <w:t xml:space="preserve">C2v+5v, 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வந்தன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வல்கலு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வைகலு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லருந்தும்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லருந்த </w:t>
      </w:r>
      <w:r w:rsidRPr="00542FF1">
        <w:rPr>
          <w:rFonts w:ascii="Gandhari Unicode" w:hAnsi="Gandhari Unicode" w:cs="e-Tamil OTC"/>
        </w:rPr>
        <w:t xml:space="preserve">L1, C1+2v+3,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லருந்திய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6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மென்மக ணுதலே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மென்மதி நுதலே </w:t>
      </w:r>
      <w:proofErr w:type="spellStart"/>
      <w:r w:rsidRPr="00542FF1">
        <w:rPr>
          <w:rFonts w:ascii="Gandhari Unicode" w:hAnsi="Gandhari Unicode" w:cs="e-Tamil OTC"/>
        </w:rPr>
        <w:t>Cām.v</w:t>
      </w:r>
      <w:proofErr w:type="spellEnd"/>
    </w:p>
    <w:p w14:paraId="0D685335" w14:textId="77777777" w:rsidR="0092153D" w:rsidRPr="00542FF1" w:rsidRDefault="0092153D">
      <w:pPr>
        <w:pStyle w:val="Textbody"/>
        <w:spacing w:after="29"/>
        <w:rPr>
          <w:rFonts w:ascii="Gandhari Unicode" w:hAnsi="Gandhari Unicode" w:cs="e-Tamil OTC"/>
        </w:rPr>
      </w:pPr>
    </w:p>
    <w:p w14:paraId="764CCBB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neytal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kiṭappiṉeṉ</w:t>
      </w:r>
      <w:proofErr w:type="spellEnd"/>
    </w:p>
    <w:p w14:paraId="7B3096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koṇka</w:t>
      </w:r>
      <w:proofErr w:type="spellEnd"/>
    </w:p>
    <w:p w14:paraId="120E9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celkam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koṇmō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alkal</w:t>
      </w:r>
      <w:proofErr w:type="spellEnd"/>
      <w:r w:rsidR="00345F67">
        <w:rPr>
          <w:rFonts w:ascii="Gandhari Unicode" w:hAnsi="Gandhari Unicode" w:cs="e-Tamil OTC"/>
          <w:i/>
          <w:iCs/>
          <w:lang w:val="en-GB"/>
        </w:rPr>
        <w:t>-</w:t>
      </w:r>
      <w:r w:rsidRPr="00542FF1">
        <w:rPr>
          <w:rFonts w:ascii="Gandhari Unicode" w:hAnsi="Gandhari Unicode" w:cs="e-Tamil OTC"/>
          <w:i/>
          <w:iCs/>
          <w:lang w:val="en-GB"/>
        </w:rPr>
        <w:t>um</w:t>
      </w:r>
    </w:p>
    <w:p w14:paraId="53FE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vayiṟṟa</w:t>
      </w:r>
      <w:proofErr w:type="spellEnd"/>
    </w:p>
    <w:p w14:paraId="546E93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mitikkum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310AEF6C" w14:textId="77777777" w:rsidR="0092153D" w:rsidRPr="00345F67" w:rsidRDefault="0092153D">
      <w:pPr>
        <w:pStyle w:val="Textbody"/>
        <w:spacing w:after="29"/>
        <w:rPr>
          <w:rFonts w:ascii="Gandhari Unicode" w:hAnsi="Gandhari Unicode" w:cs="e-Tamil OTC"/>
          <w:lang w:val="en-GB"/>
        </w:rPr>
      </w:pPr>
    </w:p>
    <w:p w14:paraId="0B8FDC74" w14:textId="77777777" w:rsidR="0092153D" w:rsidRPr="00542FF1" w:rsidRDefault="0092153D">
      <w:pPr>
        <w:pStyle w:val="Textbody"/>
        <w:spacing w:after="29"/>
        <w:rPr>
          <w:rFonts w:ascii="Gandhari Unicode" w:hAnsi="Gandhari Unicode" w:cs="e-Tamil OTC"/>
        </w:rPr>
      </w:pPr>
    </w:p>
    <w:p w14:paraId="2908F5EE" w14:textId="77777777" w:rsidR="0092153D" w:rsidRPr="00542FF1" w:rsidRDefault="0092153D">
      <w:pPr>
        <w:pStyle w:val="Textbody"/>
        <w:spacing w:after="29"/>
        <w:rPr>
          <w:rFonts w:ascii="Gandhari Unicode" w:hAnsi="Gandhari Unicode" w:cs="e-Tamil OTC"/>
          <w:lang w:val="en-GB"/>
        </w:rPr>
      </w:pPr>
    </w:p>
    <w:p w14:paraId="57CF703E" w14:textId="77777777" w:rsidR="0092153D" w:rsidRPr="00542FF1" w:rsidRDefault="00014CDD">
      <w:pPr>
        <w:pStyle w:val="Textbody"/>
        <w:pageBreakBefore/>
        <w:spacing w:after="29"/>
        <w:rPr>
          <w:rFonts w:ascii="Gandhari Unicode" w:hAnsi="Gandhari Unicode" w:cs="e-Tamil OTC"/>
        </w:rPr>
      </w:pPr>
      <w:r w:rsidRPr="00542FF1">
        <w:rPr>
          <w:rFonts w:ascii="Gandhari Unicode" w:hAnsi="Gandhari Unicode" w:cs="e-Tamil OTC"/>
          <w:lang w:val="en-GB"/>
        </w:rPr>
        <w:lastRenderedPageBreak/>
        <w:t>Spoken to HIM by the confidante who leaves [him] after having led [him] to the place [of meeting].</w:t>
      </w:r>
      <w:r w:rsidRPr="00542FF1">
        <w:rPr>
          <w:rStyle w:val="FootnoteReference"/>
          <w:rFonts w:ascii="Gandhari Unicode" w:hAnsi="Gandhari Unicode" w:cs="e-Tamil OTC"/>
          <w:lang w:val="en-GB"/>
        </w:rPr>
        <w:footnoteReference w:id="464"/>
      </w:r>
    </w:p>
    <w:p w14:paraId="4C11F0FC" w14:textId="77777777" w:rsidR="0092153D" w:rsidRPr="00542FF1" w:rsidRDefault="0092153D">
      <w:pPr>
        <w:pStyle w:val="Textbody"/>
        <w:spacing w:after="29"/>
        <w:rPr>
          <w:rFonts w:ascii="Gandhari Unicode" w:hAnsi="Gandhari Unicode" w:cs="e-Tamil OTC"/>
          <w:lang w:val="en-GB"/>
        </w:rPr>
      </w:pPr>
    </w:p>
    <w:p w14:paraId="6756D40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blue-</w:t>
      </w:r>
      <w:r w:rsidR="00467674">
        <w:rPr>
          <w:rFonts w:ascii="Gandhari Unicode" w:hAnsi="Gandhari Unicode" w:cs="e-Tamil OTC"/>
          <w:lang w:val="en-GB"/>
        </w:rPr>
        <w:t>waterlil</w:t>
      </w:r>
      <w:r w:rsidRPr="00542FF1">
        <w:rPr>
          <w:rFonts w:ascii="Gandhari Unicode" w:hAnsi="Gandhari Unicode" w:cs="e-Tamil OTC"/>
          <w:lang w:val="en-GB"/>
        </w:rPr>
        <w:t>y extension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image/doll I-laid-down</w:t>
      </w:r>
    </w:p>
    <w:p w14:paraId="0911F5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your- sign I-came move-forward- chariot man-from-the-sea(?)</w:t>
      </w:r>
      <w:r w:rsidRPr="00542FF1">
        <w:rPr>
          <w:rStyle w:val="FootnoteReference"/>
          <w:rFonts w:ascii="Gandhari Unicode" w:hAnsi="Gandhari Unicode" w:cs="e-Tamil OTC"/>
          <w:lang w:val="en-GB"/>
        </w:rPr>
        <w:footnoteReference w:id="465"/>
      </w:r>
      <w:r w:rsidRPr="00542FF1">
        <w:rPr>
          <w:rFonts w:ascii="Gandhari Unicode" w:hAnsi="Gandhari Unicode" w:cs="e-Tamil OTC"/>
          <w:lang w:val="en-GB"/>
        </w:rPr>
        <w:t>(voc.)</w:t>
      </w:r>
    </w:p>
    <w:p w14:paraId="10F5B6E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we-go(sub.) go(inf.) order take(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night</w:t>
      </w:r>
      <w:r w:rsidRPr="00542FF1">
        <w:rPr>
          <w:rFonts w:ascii="Gandhari Unicode" w:hAnsi="Gandhari Unicode" w:cs="e-Tamil OTC"/>
          <w:position w:val="6"/>
          <w:lang w:val="en-GB"/>
        </w:rPr>
        <w:t>um</w:t>
      </w:r>
      <w:proofErr w:type="gramEnd"/>
    </w:p>
    <w:p w14:paraId="3D757895"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(-fish) eating- belly</w:t>
      </w:r>
      <w:r w:rsidRPr="00542FF1">
        <w:rPr>
          <w:rFonts w:ascii="Gandhari Unicode" w:hAnsi="Gandhari Unicode" w:cs="e-Tamil OTC"/>
          <w:position w:val="6"/>
          <w:lang w:val="en-GB"/>
        </w:rPr>
        <w:t>a</w:t>
      </w:r>
    </w:p>
    <w:p w14:paraId="5E9FB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wader treading- my- daughter forehead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F641055" w14:textId="77777777" w:rsidR="0092153D" w:rsidRPr="00542FF1" w:rsidRDefault="0092153D">
      <w:pPr>
        <w:pStyle w:val="Textbody"/>
        <w:spacing w:after="29"/>
        <w:rPr>
          <w:rFonts w:ascii="Gandhari Unicode" w:hAnsi="Gandhari Unicode" w:cs="e-Tamil OTC"/>
        </w:rPr>
      </w:pPr>
    </w:p>
    <w:p w14:paraId="2CD354A9" w14:textId="77777777" w:rsidR="0092153D" w:rsidRPr="00542FF1" w:rsidRDefault="0092153D">
      <w:pPr>
        <w:pStyle w:val="Textbody"/>
        <w:spacing w:after="29"/>
        <w:rPr>
          <w:rFonts w:ascii="Gandhari Unicode" w:hAnsi="Gandhari Unicode" w:cs="e-Tamil OTC"/>
        </w:rPr>
      </w:pPr>
    </w:p>
    <w:p w14:paraId="4263B1A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 xml:space="preserve">I laid down [my] doll on a spread of blue </w:t>
      </w:r>
      <w:r w:rsidR="00467674">
        <w:rPr>
          <w:rFonts w:ascii="Gandhari Unicode" w:hAnsi="Gandhari Unicode" w:cs="e-Tamil OTC"/>
          <w:lang w:val="en-GB"/>
        </w:rPr>
        <w:t>waterlil</w:t>
      </w:r>
      <w:r w:rsidRPr="00542FF1">
        <w:rPr>
          <w:rFonts w:ascii="Gandhari Unicode" w:hAnsi="Gandhari Unicode" w:cs="e-Tamil OTC"/>
          <w:lang w:val="en-GB"/>
        </w:rPr>
        <w:t>ies.</w:t>
      </w:r>
    </w:p>
    <w:p w14:paraId="05A45BB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came to your sign, o man from the sea with speedy chariot.</w:t>
      </w:r>
    </w:p>
    <w:p w14:paraId="0D5E7C5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We should go; obey the order to go.</w:t>
      </w:r>
      <w:r w:rsidRPr="00542FF1">
        <w:rPr>
          <w:rStyle w:val="FootnoteReference"/>
          <w:rFonts w:ascii="Gandhari Unicode" w:hAnsi="Gandhari Unicode" w:cs="e-Tamil OTC"/>
          <w:lang w:val="en-GB"/>
        </w:rPr>
        <w:footnoteReference w:id="466"/>
      </w:r>
    </w:p>
    <w:p w14:paraId="7CD472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The one with a belly that eats </w:t>
      </w:r>
      <w:proofErr w:type="spellStart"/>
      <w:r w:rsidRPr="00542FF1">
        <w:rPr>
          <w:rFonts w:ascii="Gandhari Unicode" w:hAnsi="Gandhari Unicode" w:cs="e-Tamil OTC"/>
          <w:lang w:val="en-GB"/>
        </w:rPr>
        <w:t>Āral</w:t>
      </w:r>
      <w:proofErr w:type="spellEnd"/>
      <w:r w:rsidRPr="00542FF1">
        <w:rPr>
          <w:rFonts w:ascii="Gandhari Unicode" w:hAnsi="Gandhari Unicode" w:cs="e-Tamil OTC"/>
          <w:lang w:val="en-GB"/>
        </w:rPr>
        <w:t xml:space="preserve"> fish even at night</w:t>
      </w:r>
      <w:r w:rsidRPr="00542FF1">
        <w:rPr>
          <w:rStyle w:val="FootnoteReference"/>
          <w:rFonts w:ascii="Gandhari Unicode" w:hAnsi="Gandhari Unicode" w:cs="e-Tamil OTC"/>
          <w:lang w:val="en-GB"/>
        </w:rPr>
        <w:footnoteReference w:id="467"/>
      </w:r>
      <w:r w:rsidRPr="00542FF1">
        <w:rPr>
          <w:rFonts w:ascii="Gandhari Unicode" w:hAnsi="Gandhari Unicode" w:cs="e-Tamil OTC"/>
          <w:lang w:val="en-GB"/>
        </w:rPr>
        <w:t>,</w:t>
      </w:r>
    </w:p>
    <w:p w14:paraId="7D4C30E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heron treads on my daughter's forehead.</w:t>
      </w:r>
    </w:p>
    <w:p w14:paraId="6EFCAB10" w14:textId="77777777" w:rsidR="0092153D" w:rsidRPr="00542FF1" w:rsidRDefault="0092153D">
      <w:pPr>
        <w:pStyle w:val="Textbody"/>
        <w:spacing w:after="0"/>
        <w:rPr>
          <w:rFonts w:ascii="Gandhari Unicode" w:hAnsi="Gandhari Unicode" w:cs="e-Tamil OTC"/>
          <w:lang w:val="en-GB"/>
        </w:rPr>
      </w:pPr>
    </w:p>
    <w:p w14:paraId="6E3B77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A7692B3"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w:t>
      </w:r>
    </w:p>
    <w:p w14:paraId="31E6D7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ஒருப்படுத்து மீளுந் தோழி தலைமகற்குக் கூறியது (</w:t>
      </w:r>
      <w:r w:rsidRPr="00542FF1">
        <w:rPr>
          <w:rFonts w:ascii="Gandhari Unicode" w:hAnsi="Gandhari Unicode" w:cs="e-Tamil OTC"/>
          <w:lang w:val="en-GB"/>
        </w:rPr>
        <w:t>C</w:t>
      </w:r>
      <w:r w:rsidRPr="00542FF1">
        <w:rPr>
          <w:rFonts w:ascii="Gandhari Unicode" w:hAnsi="Gandhari Unicode" w:cs="e-Tamil OTC"/>
          <w:cs/>
          <w:lang w:val="en-GB"/>
        </w:rPr>
        <w:t>5: சொல்லியது).</w:t>
      </w:r>
    </w:p>
    <w:p w14:paraId="7FF8BB3B" w14:textId="77777777" w:rsidR="0092153D" w:rsidRPr="00542FF1" w:rsidRDefault="0092153D">
      <w:pPr>
        <w:pStyle w:val="Textbody"/>
        <w:spacing w:after="29"/>
        <w:rPr>
          <w:rFonts w:ascii="Gandhari Unicode" w:hAnsi="Gandhari Unicode" w:cs="e-Tamil OTC"/>
        </w:rPr>
      </w:pPr>
    </w:p>
    <w:p w14:paraId="0433BA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பெருநன் </w:t>
      </w:r>
      <w:r w:rsidRPr="00542FF1">
        <w:rPr>
          <w:rFonts w:ascii="Gandhari Unicode" w:hAnsi="Gandhari Unicode" w:cs="e-Tamil OTC"/>
          <w:u w:val="wave"/>
          <w:cs/>
        </w:rPr>
        <w:t>றாற்றிற்</w:t>
      </w:r>
      <w:r w:rsidRPr="00542FF1">
        <w:rPr>
          <w:rFonts w:ascii="Gandhari Unicode" w:hAnsi="Gandhari Unicode" w:cs="e-Tamil OTC"/>
          <w:cs/>
        </w:rPr>
        <w:t xml:space="preserve"> பேணாரு முளரே</w:t>
      </w:r>
    </w:p>
    <w:p w14:paraId="4F8F21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யொருநன் றுடைய</w:t>
      </w:r>
      <w:r w:rsidRPr="00542FF1">
        <w:rPr>
          <w:rFonts w:ascii="Gandhari Unicode" w:hAnsi="Gandhari Unicode" w:cs="e-Tamil OTC"/>
          <w:cs/>
        </w:rPr>
        <w:t xml:space="preserve"> ளாயினும் </w:t>
      </w:r>
      <w:r w:rsidRPr="00542FF1">
        <w:rPr>
          <w:rFonts w:ascii="Gandhari Unicode" w:hAnsi="Gandhari Unicode" w:cs="e-Tamil OTC"/>
          <w:u w:val="wave"/>
          <w:cs/>
        </w:rPr>
        <w:t>புரிமாண்டு</w:t>
      </w:r>
    </w:p>
    <w:p w14:paraId="410315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w:t>
      </w:r>
      <w:r w:rsidRPr="00542FF1">
        <w:rPr>
          <w:rFonts w:ascii="Gandhari Unicode" w:hAnsi="Gandhari Unicode" w:cs="e-Tamil OTC"/>
          <w:u w:val="wave"/>
          <w:cs/>
        </w:rPr>
        <w:t>தீர வளிமதி யிலைகவர்</w:t>
      </w:r>
    </w:p>
    <w:p w14:paraId="2E52A4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பாடமை யொழுகிய தண்ணறுஞ் சாரன்</w:t>
      </w:r>
    </w:p>
    <w:p w14:paraId="337F4B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மென்னடை மரையா துஞ்சு</w:t>
      </w:r>
    </w:p>
    <w:p w14:paraId="3570F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நன்மலை நாட நின்னல திலளே.</w:t>
      </w:r>
    </w:p>
    <w:p w14:paraId="4B11859B" w14:textId="77777777" w:rsidR="0092153D" w:rsidRPr="00542FF1" w:rsidRDefault="0092153D">
      <w:pPr>
        <w:pStyle w:val="Textbody"/>
        <w:spacing w:after="29"/>
        <w:rPr>
          <w:rFonts w:ascii="Gandhari Unicode" w:hAnsi="Gandhari Unicode" w:cs="e-Tamil OTC"/>
        </w:rPr>
      </w:pPr>
    </w:p>
    <w:p w14:paraId="7A3F5F0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பெருநன் றாற்றிற்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றாற்றிய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பெருநன் றொன்றிற்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வொருநன் </w:t>
      </w:r>
      <w:r w:rsidRPr="00542FF1">
        <w:rPr>
          <w:rFonts w:ascii="Gandhari Unicode" w:hAnsi="Gandhari Unicode" w:cs="e-Tamil OTC"/>
        </w:rPr>
        <w:t xml:space="preserve">C5v; </w:t>
      </w:r>
      <w:r w:rsidRPr="00542FF1">
        <w:rPr>
          <w:rFonts w:ascii="Gandhari Unicode" w:hAnsi="Gandhari Unicode" w:cs="e-Tamil OTC"/>
          <w:cs/>
        </w:rPr>
        <w:t xml:space="preserve">யொருகன்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C2v+5,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றுடையா </w:t>
      </w:r>
      <w:r w:rsidRPr="00542FF1">
        <w:rPr>
          <w:rFonts w:ascii="Gandhari Unicode" w:hAnsi="Gandhari Unicode" w:cs="e-Tamil OTC"/>
        </w:rPr>
        <w:t xml:space="preserve">L1, C1+3,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புரிமாண்டு </w:t>
      </w:r>
      <w:r w:rsidRPr="00542FF1">
        <w:rPr>
          <w:rFonts w:ascii="Gandhari Unicode" w:hAnsi="Gandhari Unicode" w:cs="e-Tamil OTC"/>
        </w:rPr>
        <w:t xml:space="preserve">L1, C1+2v+3+5,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புரிமாண் </w:t>
      </w:r>
      <w:r w:rsidRPr="00542FF1">
        <w:rPr>
          <w:rFonts w:ascii="Gandhari Unicode" w:hAnsi="Gandhari Unicode" w:cs="e-Tamil OTC"/>
        </w:rPr>
        <w:t xml:space="preserve">C2, AT </w:t>
      </w:r>
      <w:r w:rsidRPr="00542FF1">
        <w:rPr>
          <w:rFonts w:ascii="Gandhari Unicode" w:eastAsia="URW Palladio UNI" w:hAnsi="Gandhari Unicode" w:cs="e-Tamil OTC"/>
        </w:rPr>
        <w:t xml:space="preserve">• </w:t>
      </w:r>
      <w:r w:rsidRPr="00542FF1">
        <w:rPr>
          <w:rFonts w:ascii="Gandhari Unicode" w:hAnsi="Gandhari Unicode" w:cs="e-Tamil OTC"/>
          <w:b/>
          <w:bCs/>
        </w:rPr>
        <w:t>3b-d</w:t>
      </w:r>
      <w:r w:rsidRPr="00542FF1">
        <w:rPr>
          <w:rFonts w:ascii="Gandhari Unicode" w:hAnsi="Gandhari Unicode" w:cs="e-Tamil OTC"/>
        </w:rPr>
        <w:t xml:space="preserve"> </w:t>
      </w:r>
      <w:r w:rsidRPr="00542FF1">
        <w:rPr>
          <w:rFonts w:ascii="Gandhari Unicode" w:hAnsi="Gandhari Unicode" w:cs="e-Tamil OTC"/>
          <w:cs/>
        </w:rPr>
        <w:t xml:space="preserve">தீர வளிமதி யிலைகவர் </w:t>
      </w:r>
      <w:r w:rsidRPr="00542FF1">
        <w:rPr>
          <w:rFonts w:ascii="Gandhari Unicode" w:hAnsi="Gandhari Unicode" w:cs="e-Tamil OTC"/>
        </w:rPr>
        <w:t xml:space="preserve">L1, C1+2+3+5,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 வழிமதி யிலைகவர்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தீர்வழி மதியிலை கவரப்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தீர்வளி மதியிலை கவரப்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யொழுகிய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பொழுகிய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யொளுகிய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6cd </w:t>
      </w:r>
      <w:r w:rsidRPr="00542FF1">
        <w:rPr>
          <w:rFonts w:ascii="Gandhari Unicode" w:hAnsi="Gandhari Unicode" w:cs="e-Tamil OTC"/>
          <w:cs/>
        </w:rPr>
        <w:t xml:space="preserve">நின்னல திலளே </w:t>
      </w:r>
      <w:r w:rsidRPr="00542FF1">
        <w:rPr>
          <w:rFonts w:ascii="Gandhari Unicode" w:hAnsi="Gandhari Unicode" w:cs="e-Tamil OTC"/>
        </w:rPr>
        <w:t xml:space="preserve">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னின்னல திலளே </w:t>
      </w:r>
      <w:r w:rsidRPr="00542FF1">
        <w:rPr>
          <w:rFonts w:ascii="Gandhari Unicode" w:hAnsi="Gandhari Unicode" w:cs="e-Tamil OTC"/>
        </w:rPr>
        <w:t xml:space="preserve">L1; </w:t>
      </w:r>
      <w:r w:rsidRPr="00542FF1">
        <w:rPr>
          <w:rFonts w:ascii="Gandhari Unicode" w:hAnsi="Gandhari Unicode" w:cs="e-Tamil OTC"/>
          <w:cs/>
        </w:rPr>
        <w:t xml:space="preserve">நின்னல திலனே </w:t>
      </w:r>
      <w:r w:rsidRPr="00542FF1">
        <w:rPr>
          <w:rFonts w:ascii="Gandhari Unicode" w:hAnsi="Gandhari Unicode" w:cs="e-Tamil OTC"/>
        </w:rPr>
        <w:t>G2</w:t>
      </w:r>
    </w:p>
    <w:p w14:paraId="6C2C7F14" w14:textId="77777777" w:rsidR="0092153D" w:rsidRPr="00542FF1" w:rsidRDefault="0092153D">
      <w:pPr>
        <w:pStyle w:val="Textbody"/>
        <w:spacing w:after="29"/>
        <w:rPr>
          <w:rFonts w:ascii="Gandhari Unicode" w:hAnsi="Gandhari Unicode" w:cs="e-Tamil OTC"/>
        </w:rPr>
      </w:pPr>
    </w:p>
    <w:p w14:paraId="02141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āṟṟiṉ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pēṇār</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uḷar</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585034CA" w14:textId="77777777" w:rsidR="0092153D" w:rsidRPr="00542FF1" w:rsidRDefault="00345F67">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naṉṟ</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uṭaiyaḷ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āyiṉum</w:t>
      </w:r>
      <w:proofErr w:type="spellEnd"/>
      <w:r w:rsidR="00014CDD" w:rsidRPr="00542FF1">
        <w:rPr>
          <w:rFonts w:ascii="Gandhari Unicode" w:hAnsi="Gandhari Unicode" w:cs="e-Tamil OTC"/>
          <w:lang w:val="en-GB"/>
        </w:rPr>
        <w:t xml:space="preserve"> puri </w:t>
      </w:r>
      <w:proofErr w:type="spellStart"/>
      <w:r w:rsidR="00014CDD" w:rsidRPr="00542FF1">
        <w:rPr>
          <w:rFonts w:ascii="Gandhari Unicode" w:hAnsi="Gandhari Unicode" w:cs="e-Tamil OTC"/>
          <w:i/>
          <w:iCs/>
          <w:lang w:val="en-GB"/>
        </w:rPr>
        <w:t>māṇṭu</w:t>
      </w:r>
      <w:proofErr w:type="spellEnd"/>
    </w:p>
    <w:p w14:paraId="18061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pulavi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tīra</w:t>
      </w:r>
      <w:proofErr w:type="spellEnd"/>
      <w:r w:rsidRPr="00542FF1">
        <w:rPr>
          <w:rFonts w:ascii="Gandhari Unicode" w:hAnsi="Gandhari Unicode" w:cs="e-Tamil OTC"/>
          <w:i/>
          <w:iCs/>
          <w:lang w:val="en-GB"/>
        </w:rPr>
        <w:t xml:space="preserve"> </w:t>
      </w:r>
      <w:r w:rsidR="00345F67">
        <w:rPr>
          <w:rFonts w:ascii="Gandhari Unicode" w:hAnsi="Gandhari Unicode" w:cs="e-Tamil OTC"/>
          <w:i/>
          <w:iCs/>
          <w:lang w:val="en-GB"/>
        </w:rPr>
        <w:t>~</w:t>
      </w:r>
      <w:proofErr w:type="spellStart"/>
      <w:r w:rsidRPr="00542FF1">
        <w:rPr>
          <w:rFonts w:ascii="Gandhari Unicode" w:hAnsi="Gandhari Unicode" w:cs="e-Tamil OTC"/>
          <w:i/>
          <w:iCs/>
          <w:lang w:val="en-GB"/>
        </w:rPr>
        <w:t>aḷimati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proofErr w:type="spellStart"/>
      <w:r w:rsidR="00345F67">
        <w:rPr>
          <w:rFonts w:ascii="Gandhari Unicode" w:hAnsi="Gandhari Unicode" w:cs="e-Tamil OTC"/>
          <w:i/>
          <w:iCs/>
          <w:lang w:val="en-GB"/>
        </w:rPr>
        <w:t>kavarp</w:t>
      </w:r>
      <w:proofErr w:type="spellEnd"/>
      <w:r w:rsidR="00345F67">
        <w:rPr>
          <w:rFonts w:ascii="Gandhari Unicode" w:hAnsi="Gandhari Unicode" w:cs="e-Tamil OTC"/>
          <w:i/>
          <w:iCs/>
          <w:lang w:val="en-GB"/>
        </w:rPr>
        <w:t>*</w:t>
      </w:r>
    </w:p>
    <w:p w14:paraId="3BAD93C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345F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r w:rsidR="00345F67">
        <w:rPr>
          <w:rFonts w:ascii="Gandhari Unicode" w:hAnsi="Gandhari Unicode" w:cs="e-Tamil OTC"/>
          <w:lang w:val="en-GB"/>
        </w:rPr>
        <w:t>~</w:t>
      </w:r>
      <w:proofErr w:type="spellStart"/>
      <w:r w:rsidRPr="00542FF1">
        <w:rPr>
          <w:rFonts w:ascii="Gandhari Unicode" w:hAnsi="Gandhari Unicode" w:cs="e-Tamil OTC"/>
          <w:lang w:val="en-GB"/>
        </w:rPr>
        <w:t>oḻukiya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0D0A04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maraiyā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tuñcum</w:t>
      </w:r>
      <w:proofErr w:type="spellEnd"/>
    </w:p>
    <w:p w14:paraId="5466A3A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alat</w:t>
      </w:r>
      <w:proofErr w:type="spellEnd"/>
      <w:r w:rsidR="00345F67">
        <w:rPr>
          <w:rFonts w:ascii="Gandhari Unicode" w:hAnsi="Gandhari Unicode" w:cs="e-Tamil OTC"/>
          <w:lang w:val="en-GB"/>
        </w:rPr>
        <w:t xml:space="preserve">* </w:t>
      </w:r>
      <w:proofErr w:type="spellStart"/>
      <w:r w:rsidRPr="00542FF1">
        <w:rPr>
          <w:rFonts w:ascii="Gandhari Unicode" w:hAnsi="Gandhari Unicode" w:cs="e-Tamil OTC"/>
          <w:lang w:val="en-GB"/>
        </w:rPr>
        <w:t>ilaḷ</w:t>
      </w:r>
      <w:proofErr w:type="spellEnd"/>
      <w:r w:rsidR="00345F67">
        <w:rPr>
          <w:rFonts w:ascii="Gandhari Unicode" w:hAnsi="Gandhari Unicode" w:cs="e-Tamil OTC"/>
          <w:lang w:val="en-GB"/>
        </w:rPr>
        <w:t>-</w:t>
      </w:r>
      <w:r w:rsidRPr="00542FF1">
        <w:rPr>
          <w:rFonts w:ascii="Gandhari Unicode" w:hAnsi="Gandhari Unicode" w:cs="e-Tamil OTC"/>
          <w:lang w:val="en-GB"/>
        </w:rPr>
        <w:t>ē.</w:t>
      </w:r>
    </w:p>
    <w:p w14:paraId="00A04710" w14:textId="77777777" w:rsidR="0092153D" w:rsidRPr="00542FF1" w:rsidRDefault="0092153D">
      <w:pPr>
        <w:pStyle w:val="Textbody"/>
        <w:spacing w:after="29" w:line="260" w:lineRule="exact"/>
        <w:rPr>
          <w:rFonts w:ascii="Gandhari Unicode" w:hAnsi="Gandhari Unicode" w:cs="e-Tamil OTC"/>
          <w:lang w:val="en-GB"/>
        </w:rPr>
      </w:pPr>
    </w:p>
    <w:p w14:paraId="1FD2CFAF" w14:textId="77777777" w:rsidR="0092153D" w:rsidRPr="00542FF1" w:rsidRDefault="0092153D">
      <w:pPr>
        <w:pStyle w:val="Textbody"/>
        <w:spacing w:after="29" w:line="260" w:lineRule="exact"/>
        <w:rPr>
          <w:rFonts w:ascii="Gandhari Unicode" w:hAnsi="Gandhari Unicode" w:cs="e-Tamil OTC"/>
          <w:lang w:val="en-GB"/>
        </w:rPr>
      </w:pPr>
    </w:p>
    <w:p w14:paraId="7576401E" w14:textId="77777777" w:rsidR="0092153D" w:rsidRPr="00542FF1" w:rsidRDefault="0092153D">
      <w:pPr>
        <w:pStyle w:val="Textbody"/>
        <w:spacing w:after="29" w:line="260" w:lineRule="exact"/>
        <w:rPr>
          <w:rFonts w:ascii="Gandhari Unicode" w:hAnsi="Gandhari Unicode" w:cs="e-Tamil OTC"/>
          <w:lang w:val="en-GB"/>
        </w:rPr>
      </w:pPr>
    </w:p>
    <w:p w14:paraId="5486B88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HIM by the confidante who returns after having persuaded [her] to go away together.</w:t>
      </w:r>
    </w:p>
    <w:p w14:paraId="4F629578" w14:textId="77777777" w:rsidR="0092153D" w:rsidRPr="00542FF1" w:rsidRDefault="0092153D">
      <w:pPr>
        <w:pStyle w:val="Textbody"/>
        <w:spacing w:after="29" w:line="260" w:lineRule="exact"/>
        <w:rPr>
          <w:rFonts w:ascii="Gandhari Unicode" w:hAnsi="Gandhari Unicode" w:cs="e-Tamil OTC"/>
          <w:lang w:val="en-GB"/>
        </w:rPr>
      </w:pPr>
    </w:p>
    <w:p w14:paraId="140D08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good-it do-if esteem-not-they(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are-they(h.)</w:t>
      </w:r>
      <w:r w:rsidRPr="00542FF1">
        <w:rPr>
          <w:rFonts w:ascii="Gandhari Unicode" w:hAnsi="Gandhari Unicode" w:cs="e-Tamil OTC"/>
          <w:position w:val="6"/>
          <w:lang w:val="en-GB"/>
        </w:rPr>
        <w:t>ē</w:t>
      </w:r>
    </w:p>
    <w:p w14:paraId="531712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one good-it </w:t>
      </w:r>
      <w:proofErr w:type="spellStart"/>
      <w:r w:rsidRPr="00542FF1">
        <w:rPr>
          <w:rFonts w:ascii="Gandhari Unicode" w:hAnsi="Gandhari Unicode" w:cs="e-Tamil OTC"/>
          <w:lang w:val="en-GB"/>
        </w:rPr>
        <w:t>posses</w:t>
      </w:r>
      <w:proofErr w:type="spellEnd"/>
      <w:r w:rsidRPr="00542FF1">
        <w:rPr>
          <w:rFonts w:ascii="Gandhari Unicode" w:hAnsi="Gandhari Unicode" w:cs="e-Tamil OTC"/>
          <w:lang w:val="en-GB"/>
        </w:rPr>
        <w:t>-she if-even desire become-big(abs.)</w:t>
      </w:r>
    </w:p>
    <w:p w14:paraId="3726543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sulking end(inf.) love/pity(</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xml:space="preserve">.) leaf </w:t>
      </w:r>
      <w:proofErr w:type="gramStart"/>
      <w:r w:rsidRPr="00542FF1">
        <w:rPr>
          <w:rFonts w:ascii="Gandhari Unicode" w:hAnsi="Gandhari Unicode" w:cs="e-Tamil OTC"/>
          <w:lang w:val="en-GB"/>
        </w:rPr>
        <w:t>seized</w:t>
      </w:r>
      <w:proofErr w:type="gramEnd"/>
    </w:p>
    <w:p w14:paraId="547A857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 xml:space="preserve">flown- cool fragrant </w:t>
      </w:r>
      <w:proofErr w:type="gramStart"/>
      <w:r w:rsidRPr="00542FF1">
        <w:rPr>
          <w:rFonts w:ascii="Gandhari Unicode" w:hAnsi="Gandhari Unicode" w:cs="e-Tamil OTC"/>
          <w:lang w:val="en-GB"/>
        </w:rPr>
        <w:t>slope</w:t>
      </w:r>
      <w:proofErr w:type="gramEnd"/>
    </w:p>
    <w:p w14:paraId="7B5E45B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tender gait wild-cow sleeping-</w:t>
      </w:r>
    </w:p>
    <w:p w14:paraId="6AA5A5D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good mountain land-he(voc.) you- not-so-it not-she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D82F00" w14:textId="77777777" w:rsidR="0092153D" w:rsidRPr="00542FF1" w:rsidRDefault="0092153D">
      <w:pPr>
        <w:pStyle w:val="Textbody"/>
        <w:spacing w:after="29"/>
        <w:rPr>
          <w:rFonts w:ascii="Gandhari Unicode" w:hAnsi="Gandhari Unicode" w:cs="e-Tamil OTC"/>
          <w:lang w:val="en-GB"/>
        </w:rPr>
      </w:pPr>
    </w:p>
    <w:p w14:paraId="5390038B" w14:textId="77777777" w:rsidR="0092153D" w:rsidRPr="00542FF1" w:rsidRDefault="0092153D">
      <w:pPr>
        <w:pStyle w:val="Textbody"/>
        <w:spacing w:after="29"/>
        <w:rPr>
          <w:rFonts w:ascii="Gandhari Unicode" w:hAnsi="Gandhari Unicode" w:cs="e-Tamil OTC"/>
          <w:lang w:val="en-GB"/>
        </w:rPr>
      </w:pPr>
    </w:p>
    <w:p w14:paraId="56E4BE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If [someone] does something very good,</w:t>
      </w:r>
    </w:p>
    <w:p w14:paraId="2076514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there are also those who don't value [it].</w:t>
      </w:r>
      <w:r w:rsidRPr="00542FF1">
        <w:rPr>
          <w:rStyle w:val="FootnoteReference"/>
          <w:rFonts w:ascii="Gandhari Unicode" w:hAnsi="Gandhari Unicode" w:cs="e-Tamil OTC"/>
          <w:lang w:val="en-GB"/>
        </w:rPr>
        <w:footnoteReference w:id="468"/>
      </w:r>
    </w:p>
    <w:p w14:paraId="76199504"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Even if she possesses only one good, take care of [her]</w:t>
      </w:r>
    </w:p>
    <w:p w14:paraId="4E76B470" w14:textId="77777777" w:rsidR="0092153D" w:rsidRPr="00542FF1" w:rsidRDefault="00014CDD">
      <w:pPr>
        <w:pStyle w:val="Textbody"/>
        <w:tabs>
          <w:tab w:val="left" w:pos="300"/>
        </w:tabs>
        <w:spacing w:after="72"/>
        <w:rPr>
          <w:rFonts w:ascii="Gandhari Unicode" w:hAnsi="Gandhari Unicode" w:cs="e-Tamil OTC"/>
          <w:lang w:val="en-GB"/>
        </w:rPr>
      </w:pPr>
      <w:r w:rsidRPr="00542FF1">
        <w:rPr>
          <w:rFonts w:ascii="Gandhari Unicode" w:hAnsi="Gandhari Unicode" w:cs="e-Tamil OTC"/>
          <w:lang w:val="en-GB"/>
        </w:rPr>
        <w:tab/>
        <w:t>to end the sulking, as desire has grown.</w:t>
      </w:r>
    </w:p>
    <w:p w14:paraId="3AF4FB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 man from the land of good mountains,</w:t>
      </w:r>
    </w:p>
    <w:p w14:paraId="635ECDDA"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where wild cows with tender gait seize leaves [and] sleep</w:t>
      </w:r>
    </w:p>
    <w:p w14:paraId="470C200D" w14:textId="77777777" w:rsidR="0092153D" w:rsidRPr="00542FF1" w:rsidRDefault="00014CDD">
      <w:pPr>
        <w:pStyle w:val="Textbody"/>
        <w:tabs>
          <w:tab w:val="left" w:pos="300"/>
        </w:tabs>
        <w:spacing w:after="74"/>
        <w:rPr>
          <w:rFonts w:ascii="Gandhari Unicode" w:hAnsi="Gandhari Unicode" w:cs="e-Tamil OTC"/>
          <w:lang w:val="en-GB"/>
        </w:rPr>
      </w:pPr>
      <w:r w:rsidRPr="00542FF1">
        <w:rPr>
          <w:rFonts w:ascii="Gandhari Unicode" w:hAnsi="Gandhari Unicode" w:cs="e-Tamil OTC"/>
          <w:lang w:val="en-GB"/>
        </w:rPr>
        <w:tab/>
        <w:t>on the cool, fragrant slope where dancing bamboo has grown long,</w:t>
      </w:r>
    </w:p>
    <w:p w14:paraId="373676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without you she doesn't exist.</w:t>
      </w:r>
    </w:p>
    <w:p w14:paraId="3F62714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A175D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116</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இளங்கீரன்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533244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தன்னெஞ்சிற்குச் சொல்லியது.</w:t>
      </w:r>
    </w:p>
    <w:p w14:paraId="4A7D66DC" w14:textId="77777777" w:rsidR="0092153D" w:rsidRPr="00542FF1" w:rsidRDefault="0092153D">
      <w:pPr>
        <w:pStyle w:val="Textbody"/>
        <w:spacing w:after="29"/>
        <w:rPr>
          <w:rFonts w:ascii="Gandhari Unicode" w:hAnsi="Gandhari Unicode" w:cs="e-Tamil OTC"/>
        </w:rPr>
      </w:pPr>
    </w:p>
    <w:p w14:paraId="47DFED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யானயந் துறைவோ டேம்பாய் கூந்தல்</w:t>
      </w:r>
    </w:p>
    <w:p w14:paraId="749D76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வளங்கெழு சோழ ருறந்தைப் பெருந்துறை</w:t>
      </w:r>
    </w:p>
    <w:p w14:paraId="57CDA8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நுண்மண </w:t>
      </w:r>
      <w:r w:rsidRPr="00542FF1">
        <w:rPr>
          <w:rFonts w:ascii="Gandhari Unicode" w:hAnsi="Gandhari Unicode" w:cs="e-Tamil OTC"/>
          <w:u w:val="wave"/>
          <w:cs/>
        </w:rPr>
        <w:t>லறல்வார்ந்</w:t>
      </w:r>
      <w:r w:rsidRPr="00542FF1">
        <w:rPr>
          <w:rFonts w:ascii="Gandhari Unicode" w:hAnsi="Gandhari Unicode" w:cs="e-Tamil OTC"/>
          <w:cs/>
        </w:rPr>
        <w:t xml:space="preserve"> தன்ன</w:t>
      </w:r>
    </w:p>
    <w:p w14:paraId="07BE56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நன்னெறி யவ்வே நறுந்தண் ணியவே.</w:t>
      </w:r>
    </w:p>
    <w:p w14:paraId="2C1BC030" w14:textId="77777777" w:rsidR="0092153D" w:rsidRPr="00542FF1" w:rsidRDefault="0092153D">
      <w:pPr>
        <w:pStyle w:val="Textbody"/>
        <w:spacing w:after="29"/>
        <w:rPr>
          <w:rFonts w:ascii="Gandhari Unicode" w:hAnsi="Gandhari Unicode" w:cs="e-Tamil OTC"/>
        </w:rPr>
      </w:pPr>
    </w:p>
    <w:p w14:paraId="3FA8C59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bookmarkStart w:id="35" w:name="DDE_LINK7"/>
      <w:r w:rsidRPr="00542FF1">
        <w:rPr>
          <w:rFonts w:ascii="Gandhari Unicode" w:hAnsi="Gandhari Unicode" w:cs="e-Tamil OTC"/>
          <w:cs/>
        </w:rPr>
        <w:t>லறல்வார்ந்</w:t>
      </w:r>
      <w:bookmarkEnd w:id="35"/>
      <w:r w:rsidRPr="00542FF1">
        <w:rPr>
          <w:rFonts w:ascii="Gandhari Unicode" w:hAnsi="Gandhari Unicode" w:cs="e-Tamil OTC"/>
          <w:cs/>
        </w:rPr>
        <w:t xml:space="preserve">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லறவார்ந் </w:t>
      </w:r>
      <w:r w:rsidRPr="00542FF1">
        <w:rPr>
          <w:rFonts w:ascii="Gandhari Unicode" w:hAnsi="Gandhari Unicode" w:cs="e-Tamil OTC"/>
        </w:rPr>
        <w:t xml:space="preserve">L1, C1+3, G1; </w:t>
      </w:r>
      <w:r w:rsidRPr="00542FF1">
        <w:rPr>
          <w:rFonts w:ascii="Gandhari Unicode" w:hAnsi="Gandhari Unicode" w:cs="e-Tamil OTC"/>
          <w:cs/>
        </w:rPr>
        <w:t xml:space="preserve">லறலார்ந் </w:t>
      </w:r>
      <w:proofErr w:type="spellStart"/>
      <w:r w:rsidRPr="00542FF1">
        <w:rPr>
          <w:rFonts w:ascii="Gandhari Unicode" w:hAnsi="Gandhari Unicode" w:cs="e-Tamil OTC"/>
        </w:rPr>
        <w:t>Cām.v</w:t>
      </w:r>
      <w:proofErr w:type="spellEnd"/>
    </w:p>
    <w:p w14:paraId="48B0BE4B" w14:textId="77777777" w:rsidR="0092153D" w:rsidRPr="00542FF1" w:rsidRDefault="0092153D">
      <w:pPr>
        <w:pStyle w:val="Textbody"/>
        <w:spacing w:after="29"/>
        <w:rPr>
          <w:rFonts w:ascii="Gandhari Unicode" w:hAnsi="Gandhari Unicode" w:cs="e-Tamil OTC"/>
        </w:rPr>
      </w:pPr>
    </w:p>
    <w:p w14:paraId="3F8122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yāṉ</w:t>
      </w:r>
      <w:proofErr w:type="spellEnd"/>
      <w:r w:rsidR="00925132">
        <w:rPr>
          <w:rFonts w:ascii="Gandhari Unicode" w:hAnsi="Gandhari Unicode" w:cs="e-Tamil OTC"/>
          <w:lang w:val="en-GB"/>
        </w:rPr>
        <w:t xml:space="preserve"> </w:t>
      </w:r>
      <w:proofErr w:type="spellStart"/>
      <w:r w:rsidR="00925132">
        <w:rPr>
          <w:rFonts w:ascii="Gandhari Unicode" w:hAnsi="Gandhari Unicode" w:cs="e-Tamil OTC"/>
          <w:lang w:val="en-GB"/>
        </w:rPr>
        <w:t>nayant</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uṟaivōḷ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p>
    <w:p w14:paraId="5825DC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uṟantai</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3F8BE4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aṟal</w:t>
      </w:r>
      <w:proofErr w:type="spellEnd"/>
      <w:r w:rsidRPr="00542FF1">
        <w:rPr>
          <w:rFonts w:ascii="Gandhari Unicode" w:hAnsi="Gandhari Unicode" w:cs="e-Tamil OTC"/>
          <w:lang w:val="en-GB"/>
        </w:rPr>
        <w:t xml:space="preserve"> </w:t>
      </w:r>
      <w:proofErr w:type="spellStart"/>
      <w:r w:rsidR="00925132">
        <w:rPr>
          <w:rFonts w:ascii="Gandhari Unicode" w:hAnsi="Gandhari Unicode" w:cs="e-Tamil OTC"/>
          <w:i/>
          <w:iCs/>
          <w:lang w:val="en-GB"/>
        </w:rPr>
        <w:t>vārnt</w:t>
      </w:r>
      <w:r w:rsidRPr="00542FF1">
        <w:rPr>
          <w:rFonts w:ascii="Gandhari Unicode" w:hAnsi="Gandhari Unicode" w:cs="e-Tamil OTC"/>
          <w:lang w:val="en-GB"/>
        </w:rPr>
        <w:t>aṉṉa</w:t>
      </w:r>
      <w:proofErr w:type="spellEnd"/>
    </w:p>
    <w:p w14:paraId="74CE6CD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neṟiya</w:t>
      </w:r>
      <w:proofErr w:type="spellEnd"/>
      <w:r w:rsidR="0092513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00925132">
        <w:rPr>
          <w:rFonts w:ascii="Gandhari Unicode" w:hAnsi="Gandhari Unicode" w:cs="e-Tamil OTC"/>
          <w:lang w:val="en-GB"/>
        </w:rPr>
        <w:t>-~</w:t>
      </w:r>
      <w:r w:rsidRPr="00542FF1">
        <w:rPr>
          <w:rFonts w:ascii="Gandhari Unicode" w:hAnsi="Gandhari Unicode" w:cs="e-Tamil OTC"/>
          <w:lang w:val="en-GB"/>
        </w:rPr>
        <w:t>ē.</w:t>
      </w:r>
    </w:p>
    <w:p w14:paraId="2E328671" w14:textId="77777777" w:rsidR="0092153D" w:rsidRPr="00542FF1" w:rsidRDefault="0092153D">
      <w:pPr>
        <w:pStyle w:val="Textbody"/>
        <w:spacing w:after="29" w:line="260" w:lineRule="exact"/>
        <w:rPr>
          <w:rFonts w:ascii="Gandhari Unicode" w:hAnsi="Gandhari Unicode" w:cs="e-Tamil OTC"/>
          <w:lang w:val="en-GB"/>
        </w:rPr>
      </w:pPr>
    </w:p>
    <w:p w14:paraId="635C6D26" w14:textId="77777777" w:rsidR="0092153D" w:rsidRPr="00542FF1" w:rsidRDefault="0092153D">
      <w:pPr>
        <w:pStyle w:val="Textbody"/>
        <w:spacing w:after="29" w:line="260" w:lineRule="exact"/>
        <w:rPr>
          <w:rFonts w:ascii="Gandhari Unicode" w:hAnsi="Gandhari Unicode" w:cs="e-Tamil OTC"/>
          <w:lang w:val="en-GB"/>
        </w:rPr>
      </w:pPr>
    </w:p>
    <w:p w14:paraId="6BD42B4F" w14:textId="77777777" w:rsidR="0092153D" w:rsidRPr="00542FF1" w:rsidRDefault="0092153D">
      <w:pPr>
        <w:pStyle w:val="Textbody"/>
        <w:spacing w:after="29" w:line="260" w:lineRule="exact"/>
        <w:rPr>
          <w:rFonts w:ascii="Gandhari Unicode" w:hAnsi="Gandhari Unicode" w:cs="e-Tamil OTC"/>
          <w:lang w:val="en-GB"/>
        </w:rPr>
      </w:pPr>
    </w:p>
    <w:p w14:paraId="458E741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leaves [her] after having consummated the natural union, speaking to [his] own heart.</w:t>
      </w:r>
    </w:p>
    <w:p w14:paraId="0508F3C6" w14:textId="77777777" w:rsidR="0092153D" w:rsidRPr="00542FF1" w:rsidRDefault="0092153D">
      <w:pPr>
        <w:pStyle w:val="Textbody"/>
        <w:spacing w:after="29" w:line="260" w:lineRule="exact"/>
        <w:rPr>
          <w:rFonts w:ascii="Gandhari Unicode" w:hAnsi="Gandhari Unicode" w:cs="e-Tamil OTC"/>
          <w:lang w:val="en-GB"/>
        </w:rPr>
      </w:pPr>
    </w:p>
    <w:p w14:paraId="437C9C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I longed-for remaining-she honey spread- </w:t>
      </w:r>
      <w:proofErr w:type="gramStart"/>
      <w:r w:rsidRPr="00542FF1">
        <w:rPr>
          <w:rFonts w:ascii="Gandhari Unicode" w:hAnsi="Gandhari Unicode" w:cs="e-Tamil OTC"/>
          <w:lang w:val="en-GB"/>
        </w:rPr>
        <w:t>tresses</w:t>
      </w:r>
      <w:proofErr w:type="gramEnd"/>
    </w:p>
    <w:p w14:paraId="1E95E6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wealth </w:t>
      </w:r>
      <w:proofErr w:type="gramStart"/>
      <w:r w:rsidRPr="00542FF1">
        <w:rPr>
          <w:rFonts w:ascii="Gandhari Unicode" w:hAnsi="Gandhari Unicode" w:cs="e-Tamil OTC"/>
          <w:lang w:val="en-GB"/>
        </w:rPr>
        <w:t>have</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Cōḻa</w:t>
      </w:r>
      <w:proofErr w:type="spellEnd"/>
      <w:r w:rsidRPr="00542FF1">
        <w:rPr>
          <w:rFonts w:ascii="Gandhari Unicode" w:hAnsi="Gandhari Unicode" w:cs="e-Tamil OTC"/>
          <w:lang w:val="en-GB"/>
        </w:rPr>
        <w:t xml:space="preserve">(h.)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big ghat </w:t>
      </w:r>
      <w:r w:rsidRPr="00542FF1">
        <w:rPr>
          <w:rFonts w:ascii="Gandhari Unicode" w:hAnsi="Gandhari Unicode" w:cs="e-Tamil OTC"/>
          <w:lang w:val="en-GB"/>
        </w:rPr>
        <w:tab/>
      </w:r>
    </w:p>
    <w:p w14:paraId="77AAA0A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sand water overflown</w:t>
      </w:r>
      <w:r w:rsidR="00925132">
        <w:rPr>
          <w:rFonts w:ascii="Gandhari Unicode" w:hAnsi="Gandhari Unicode" w:cs="e-Tamil OTC"/>
          <w:lang w:val="en-GB"/>
        </w:rPr>
        <w:t>-</w:t>
      </w:r>
      <w:r w:rsidRPr="00542FF1">
        <w:rPr>
          <w:rFonts w:ascii="Gandhari Unicode" w:hAnsi="Gandhari Unicode" w:cs="e-Tamil OTC"/>
          <w:lang w:val="en-GB"/>
        </w:rPr>
        <w:t>like</w:t>
      </w:r>
    </w:p>
    <w:p w14:paraId="67E15179"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good curly-they(n.pl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fragrant cool-she(n.pl.)</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FF7B14" w14:textId="77777777" w:rsidR="0092153D" w:rsidRPr="00542FF1" w:rsidRDefault="0092153D">
      <w:pPr>
        <w:pStyle w:val="Textbody"/>
        <w:spacing w:after="29"/>
        <w:rPr>
          <w:rFonts w:ascii="Gandhari Unicode" w:hAnsi="Gandhari Unicode" w:cs="e-Tamil OTC"/>
        </w:rPr>
      </w:pPr>
    </w:p>
    <w:p w14:paraId="69218C39" w14:textId="77777777" w:rsidR="0092153D" w:rsidRPr="00542FF1" w:rsidRDefault="0092153D">
      <w:pPr>
        <w:pStyle w:val="Textbody"/>
        <w:spacing w:after="29"/>
        <w:rPr>
          <w:rFonts w:ascii="Gandhari Unicode" w:hAnsi="Gandhari Unicode" w:cs="e-Tamil OTC"/>
        </w:rPr>
      </w:pPr>
    </w:p>
    <w:p w14:paraId="470D5E5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honey-scented</w:t>
      </w:r>
      <w:r w:rsidRPr="00542FF1">
        <w:rPr>
          <w:rStyle w:val="FootnoteReference"/>
          <w:rFonts w:ascii="Gandhari Unicode" w:hAnsi="Gandhari Unicode" w:cs="e-Tamil OTC"/>
          <w:lang w:val="en-GB"/>
        </w:rPr>
        <w:footnoteReference w:id="469"/>
      </w:r>
      <w:r w:rsidRPr="00542FF1">
        <w:rPr>
          <w:rFonts w:ascii="Gandhari Unicode" w:hAnsi="Gandhari Unicode" w:cs="e-Tamil OTC"/>
        </w:rPr>
        <w:t xml:space="preserve"> </w:t>
      </w:r>
      <w:r w:rsidRPr="00542FF1">
        <w:rPr>
          <w:rFonts w:ascii="Gandhari Unicode" w:hAnsi="Gandhari Unicode" w:cs="e-Tamil OTC"/>
          <w:lang w:val="en-GB"/>
        </w:rPr>
        <w:t>tresses of her who is still</w:t>
      </w:r>
      <w:r w:rsidRPr="00542FF1">
        <w:rPr>
          <w:rStyle w:val="FootnoteReference"/>
          <w:rFonts w:ascii="Gandhari Unicode" w:hAnsi="Gandhari Unicode" w:cs="e-Tamil OTC"/>
          <w:lang w:val="en-GB"/>
        </w:rPr>
        <w:footnoteReference w:id="470"/>
      </w:r>
      <w:r w:rsidRPr="00542FF1">
        <w:rPr>
          <w:rFonts w:ascii="Gandhari Unicode" w:hAnsi="Gandhari Unicode" w:cs="e-Tamil OTC"/>
          <w:lang w:val="en-GB"/>
        </w:rPr>
        <w:t xml:space="preserve"> the one I longed for,</w:t>
      </w:r>
    </w:p>
    <w:p w14:paraId="66EA190F"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like water</w:t>
      </w:r>
      <w:r w:rsidRPr="00542FF1">
        <w:rPr>
          <w:rStyle w:val="FootnoteReference"/>
          <w:rFonts w:ascii="Gandhari Unicode" w:hAnsi="Gandhari Unicode" w:cs="e-Tamil OTC"/>
          <w:lang w:val="en-GB"/>
        </w:rPr>
        <w:footnoteReference w:id="471"/>
      </w:r>
      <w:r w:rsidRPr="00542FF1">
        <w:rPr>
          <w:rFonts w:ascii="Gandhari Unicode" w:hAnsi="Gandhari Unicode" w:cs="e-Tamil OTC"/>
          <w:lang w:val="en-GB"/>
        </w:rPr>
        <w:t xml:space="preserve"> trickling over fine sand</w:t>
      </w:r>
      <w:r w:rsidRPr="00542FF1">
        <w:rPr>
          <w:rStyle w:val="FootnoteReference"/>
          <w:rFonts w:ascii="Gandhari Unicode" w:hAnsi="Gandhari Unicode" w:cs="e-Tamil OTC"/>
          <w:lang w:val="en-GB"/>
        </w:rPr>
        <w:footnoteReference w:id="472"/>
      </w:r>
    </w:p>
    <w:p w14:paraId="3DD03748" w14:textId="77777777" w:rsidR="0092153D" w:rsidRPr="00542FF1" w:rsidRDefault="00014CDD">
      <w:pPr>
        <w:pStyle w:val="Textbody"/>
        <w:tabs>
          <w:tab w:val="left" w:pos="0"/>
        </w:tabs>
        <w:spacing w:after="72"/>
        <w:rPr>
          <w:rFonts w:ascii="Gandhari Unicode" w:hAnsi="Gandhari Unicode" w:cs="e-Tamil OTC"/>
          <w:lang w:val="en-GB"/>
        </w:rPr>
      </w:pPr>
      <w:r w:rsidRPr="00542FF1">
        <w:rPr>
          <w:rFonts w:ascii="Gandhari Unicode" w:hAnsi="Gandhari Unicode" w:cs="e-Tamil OTC"/>
          <w:lang w:val="en-GB"/>
        </w:rPr>
        <w:tab/>
        <w:t xml:space="preserve">at the big ghat of </w:t>
      </w:r>
      <w:proofErr w:type="spellStart"/>
      <w:r w:rsidRPr="00542FF1">
        <w:rPr>
          <w:rFonts w:ascii="Gandhari Unicode" w:hAnsi="Gandhari Unicode" w:cs="e-Tamil OTC"/>
          <w:lang w:val="en-GB"/>
        </w:rPr>
        <w:t>Uṟantai</w:t>
      </w:r>
      <w:proofErr w:type="spellEnd"/>
      <w:r w:rsidRPr="00542FF1">
        <w:rPr>
          <w:rFonts w:ascii="Gandhari Unicode" w:hAnsi="Gandhari Unicode" w:cs="e-Tamil OTC"/>
          <w:lang w:val="en-GB"/>
        </w:rPr>
        <w:t xml:space="preserve">, the [town of the] wealthy </w:t>
      </w:r>
      <w:proofErr w:type="spellStart"/>
      <w:r w:rsidRPr="00542FF1">
        <w:rPr>
          <w:rFonts w:ascii="Gandhari Unicode" w:hAnsi="Gandhari Unicode" w:cs="e-Tamil OTC"/>
          <w:lang w:val="en-GB"/>
        </w:rPr>
        <w:t>Cōḻar</w:t>
      </w:r>
      <w:proofErr w:type="spellEnd"/>
      <w:r w:rsidRPr="00542FF1">
        <w:rPr>
          <w:rFonts w:ascii="Gandhari Unicode" w:hAnsi="Gandhari Unicode" w:cs="e-Tamil OTC"/>
          <w:lang w:val="en-GB"/>
        </w:rPr>
        <w:t>,</w:t>
      </w:r>
    </w:p>
    <w:p w14:paraId="77E58F0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good [and]</w:t>
      </w:r>
      <w:r w:rsidRPr="00542FF1">
        <w:rPr>
          <w:rStyle w:val="FootnoteReference"/>
          <w:rFonts w:ascii="Gandhari Unicode" w:hAnsi="Gandhari Unicode" w:cs="e-Tamil OTC"/>
          <w:lang w:val="en-GB"/>
        </w:rPr>
        <w:footnoteReference w:id="473"/>
      </w:r>
      <w:r w:rsidRPr="00542FF1">
        <w:rPr>
          <w:rFonts w:ascii="Gandhari Unicode" w:hAnsi="Gandhari Unicode" w:cs="e-Tamil OTC"/>
        </w:rPr>
        <w:t xml:space="preserve"> </w:t>
      </w:r>
      <w:r w:rsidRPr="00542FF1">
        <w:rPr>
          <w:rFonts w:ascii="Gandhari Unicode" w:hAnsi="Gandhari Unicode" w:cs="e-Tamil OTC"/>
          <w:lang w:val="en-GB"/>
        </w:rPr>
        <w:t>curly. It [is] fragrant [and] cool.</w:t>
      </w:r>
    </w:p>
    <w:p w14:paraId="3CAD29DB" w14:textId="77777777" w:rsidR="0092153D" w:rsidRPr="00542FF1" w:rsidRDefault="0092153D">
      <w:pPr>
        <w:pStyle w:val="Textbody"/>
        <w:spacing w:after="0"/>
        <w:rPr>
          <w:rFonts w:ascii="Gandhari Unicode" w:hAnsi="Gandhari Unicode" w:cs="e-Tamil OTC"/>
        </w:rPr>
      </w:pPr>
    </w:p>
    <w:p w14:paraId="5A2B8B73" w14:textId="77777777" w:rsidR="0092153D" w:rsidRPr="00542FF1" w:rsidRDefault="0092153D">
      <w:pPr>
        <w:pStyle w:val="Textbody"/>
        <w:spacing w:after="0"/>
        <w:rPr>
          <w:rFonts w:ascii="Gandhari Unicode" w:hAnsi="Gandhari Unicode" w:cs="e-Tamil OTC"/>
        </w:rPr>
      </w:pPr>
    </w:p>
    <w:p w14:paraId="5391B343"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tresses swarmed by honey[-bees]</w:t>
      </w:r>
      <w:r w:rsidRPr="00542FF1">
        <w:rPr>
          <w:rStyle w:val="FootnoteReference"/>
          <w:rFonts w:ascii="Gandhari Unicode" w:hAnsi="Gandhari Unicode" w:cs="e-Tamil OTC"/>
          <w:lang w:val="en-GB"/>
        </w:rPr>
        <w:footnoteReference w:id="474"/>
      </w:r>
      <w:r w:rsidRPr="00542FF1">
        <w:rPr>
          <w:rFonts w:ascii="Gandhari Unicode" w:hAnsi="Gandhari Unicode" w:cs="e-Tamil OTC"/>
          <w:lang w:val="en-GB"/>
        </w:rPr>
        <w:t xml:space="preserve"> of her whom I have </w:t>
      </w:r>
      <w:r w:rsidRPr="00542FF1">
        <w:rPr>
          <w:rFonts w:ascii="Gandhari Unicode" w:hAnsi="Gandhari Unicode" w:cs="e-Tamil OTC"/>
          <w:lang w:val="en-GB"/>
        </w:rPr>
        <w:tab/>
      </w:r>
    </w:p>
    <w:p w14:paraId="1796EE2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longed for [and with whom] I stay.</w:t>
      </w:r>
    </w:p>
    <w:p w14:paraId="143C1036" w14:textId="77777777" w:rsidR="0092153D" w:rsidRPr="00542FF1" w:rsidRDefault="0092153D">
      <w:pPr>
        <w:pStyle w:val="Textbody"/>
        <w:spacing w:after="0"/>
        <w:rPr>
          <w:rFonts w:ascii="Gandhari Unicode" w:hAnsi="Gandhari Unicode" w:cs="e-Tamil OTC"/>
          <w:lang w:val="en-GB"/>
        </w:rPr>
      </w:pPr>
    </w:p>
    <w:p w14:paraId="5F46B59E"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B24B9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117</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குன்றியன(</w:t>
      </w:r>
      <w:r w:rsidR="00D50F72">
        <w:rPr>
          <w:rFonts w:ascii="e-Tamil OTC" w:hAnsi="e-Tamil OTC" w:cs="e-Tamil OTC"/>
          <w:i w:val="0"/>
          <w:iCs w:val="0"/>
          <w:color w:val="auto"/>
          <w:cs/>
        </w:rPr>
        <w:t>ா</w:t>
      </w:r>
      <w:r w:rsidRPr="00D50F72">
        <w:rPr>
          <w:rFonts w:ascii="e-Tamil OTC" w:hAnsi="e-Tamil OTC" w:cs="e-Tamil OTC"/>
          <w:i w:val="0"/>
          <w:iCs w:val="0"/>
          <w:color w:val="auto"/>
          <w:cs/>
        </w:rPr>
        <w:t>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710B78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தலைமகட்குத் தோழி சொல்லியது.</w:t>
      </w:r>
    </w:p>
    <w:p w14:paraId="6007EAD9" w14:textId="77777777" w:rsidR="0092153D" w:rsidRPr="00542FF1" w:rsidRDefault="0092153D">
      <w:pPr>
        <w:pStyle w:val="Textbody"/>
        <w:spacing w:after="29"/>
        <w:rPr>
          <w:rFonts w:ascii="Gandhari Unicode" w:hAnsi="Gandhari Unicode" w:cs="e-Tamil OTC"/>
        </w:rPr>
      </w:pPr>
    </w:p>
    <w:p w14:paraId="2AC966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 யாம்ப லன்ன கொக்கின்</w:t>
      </w:r>
    </w:p>
    <w:p w14:paraId="0B5D6E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லஞ்சிய பருவர லீர்ஞெண்டு</w:t>
      </w:r>
    </w:p>
    <w:p w14:paraId="1A7238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 வேரளைச் </w:t>
      </w:r>
      <w:r w:rsidRPr="00542FF1">
        <w:rPr>
          <w:rFonts w:ascii="Gandhari Unicode" w:hAnsi="Gandhari Unicode" w:cs="e-Tamil OTC"/>
          <w:u w:val="wave"/>
          <w:cs/>
        </w:rPr>
        <w:t>செலீஇய ரண்டர்</w:t>
      </w:r>
    </w:p>
    <w:p w14:paraId="2ADD0D8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கயிறரி</w:t>
      </w:r>
      <w:r w:rsidRPr="00542FF1">
        <w:rPr>
          <w:rFonts w:ascii="Gandhari Unicode" w:hAnsi="Gandhari Unicode" w:cs="e-Tamil OTC"/>
          <w:cs/>
        </w:rPr>
        <w:t xml:space="preserve"> </w:t>
      </w:r>
      <w:r w:rsidRPr="00542FF1">
        <w:rPr>
          <w:rFonts w:ascii="Gandhari Unicode" w:hAnsi="Gandhari Unicode" w:cs="e-Tamil OTC"/>
          <w:u w:val="wave"/>
          <w:cs/>
        </w:rPr>
        <w:t>யெருத்திற் கதழுந்</w:t>
      </w:r>
      <w:r w:rsidRPr="00542FF1">
        <w:rPr>
          <w:rFonts w:ascii="Gandhari Unicode" w:hAnsi="Gandhari Unicode" w:cs="e-Tamil OTC"/>
          <w:cs/>
        </w:rPr>
        <w:t xml:space="preserve"> துறைவன்</w:t>
      </w:r>
    </w:p>
    <w:p w14:paraId="7D5E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 தமையினு மமைக</w:t>
      </w:r>
    </w:p>
    <w:p w14:paraId="1A7395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சிறியவு முளவீண்டு விலைஞர்கை வளையே.</w:t>
      </w:r>
    </w:p>
    <w:p w14:paraId="5F3B4450" w14:textId="77777777" w:rsidR="0092153D" w:rsidRPr="00542FF1" w:rsidRDefault="0092153D">
      <w:pPr>
        <w:pStyle w:val="Textbody"/>
        <w:spacing w:after="29"/>
        <w:rPr>
          <w:rFonts w:ascii="Gandhari Unicode" w:hAnsi="Gandhari Unicode" w:cs="e-Tamil OTC"/>
        </w:rPr>
      </w:pPr>
    </w:p>
    <w:p w14:paraId="7FB891B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2cd</w:t>
      </w:r>
      <w:r w:rsidRPr="00542FF1">
        <w:rPr>
          <w:rFonts w:ascii="Gandhari Unicode" w:eastAsia="URW Palladio UNI" w:hAnsi="Gandhari Unicode" w:cs="e-Tamil OTC"/>
        </w:rPr>
        <w:t xml:space="preserve"> </w:t>
      </w:r>
      <w:bookmarkStart w:id="36" w:name="DDE_LINK55"/>
      <w:r w:rsidRPr="00542FF1">
        <w:rPr>
          <w:rFonts w:ascii="Gandhari Unicode" w:eastAsia="URW Palladio UNI" w:hAnsi="Gandhari Unicode" w:cs="e-Tamil OTC"/>
          <w:cs/>
        </w:rPr>
        <w:t>பருவர லீர்ஞெண்டு</w:t>
      </w:r>
      <w:bookmarkEnd w:id="36"/>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பருவர லீரஞண்டு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cs/>
        </w:rPr>
        <w:t xml:space="preserve">பருவர வீர ஞெண்டு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வேரளைச் </w:t>
      </w:r>
      <w:r w:rsidRPr="00542FF1">
        <w:rPr>
          <w:rFonts w:ascii="Gandhari Unicode" w:eastAsia="URW Palladio UNI" w:hAnsi="Gandhari Unicode" w:cs="e-Tamil OTC"/>
        </w:rPr>
        <w:t xml:space="preserve">C2+3+5,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வேரளை </w:t>
      </w:r>
      <w:r w:rsidRPr="00542FF1">
        <w:rPr>
          <w:rFonts w:ascii="Gandhari Unicode" w:eastAsia="URW Palladio UNI" w:hAnsi="Gandhari Unicode" w:cs="e-Tamil OTC"/>
        </w:rPr>
        <w:t xml:space="preserve">L1, C1, G1 •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செலீஇய ரண்டர் </w:t>
      </w:r>
      <w:r w:rsidRPr="00542FF1">
        <w:rPr>
          <w:rFonts w:ascii="Gandhari Unicode" w:hAnsi="Gandhari Unicode" w:cs="e-Tamil OTC"/>
        </w:rPr>
        <w:t xml:space="preserve">C1+2v+5,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யண்டர் </w:t>
      </w:r>
      <w:r w:rsidRPr="00542FF1">
        <w:rPr>
          <w:rFonts w:ascii="Gandhari Unicode" w:hAnsi="Gandhari Unicode" w:cs="e-Tamil OTC"/>
        </w:rPr>
        <w:t xml:space="preserve">C2+3,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செலீஇ (செவீஇ) யாண்டர் </w:t>
      </w:r>
      <w:r w:rsidRPr="00542FF1">
        <w:rPr>
          <w:rFonts w:ascii="Gandhari Unicode" w:hAnsi="Gandhari Unicode" w:cs="e-Tamil OTC"/>
        </w:rPr>
        <w:t xml:space="preserve">L1, G1(); </w:t>
      </w:r>
      <w:r w:rsidRPr="00542FF1">
        <w:rPr>
          <w:rFonts w:ascii="Gandhari Unicode" w:hAnsi="Gandhari Unicode" w:cs="e-Tamil OTC"/>
          <w:cs/>
        </w:rPr>
        <w:t xml:space="preserve">சைலி யாண்டர் </w:t>
      </w:r>
      <w:r w:rsidRPr="00542FF1">
        <w:rPr>
          <w:rFonts w:ascii="Gandhari Unicode" w:hAnsi="Gandhari Unicode" w:cs="e-Tamil OTC"/>
        </w:rPr>
        <w:t xml:space="preserve">G1v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கயிறரி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கயிறீஇப்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யெருத்திற் கதழுந்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பெருந்திறத் தழுந்துந் </w:t>
      </w:r>
      <w:r w:rsidRPr="00542FF1">
        <w:rPr>
          <w:rFonts w:ascii="Gandhari Unicode" w:hAnsi="Gandhari Unicode" w:cs="e-Tamil OTC"/>
        </w:rPr>
        <w:t xml:space="preserve">C2+5, G2,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475"/>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பெருந்தீறத் தழுந்துந் </w:t>
      </w:r>
      <w:r w:rsidRPr="00542FF1">
        <w:rPr>
          <w:rFonts w:ascii="Gandhari Unicode" w:hAnsi="Gandhari Unicode" w:cs="e-Tamil OTC"/>
          <w:lang w:val="en-GB"/>
        </w:rPr>
        <w:t>C3</w:t>
      </w:r>
      <w:r w:rsidRPr="00542FF1">
        <w:rPr>
          <w:rFonts w:ascii="Gandhari Unicode" w:hAnsi="Gandhari Unicode" w:cs="e-Tamil OTC"/>
        </w:rPr>
        <w:t xml:space="preserve">; </w:t>
      </w:r>
      <w:r w:rsidRPr="00542FF1">
        <w:rPr>
          <w:rFonts w:ascii="Gandhari Unicode" w:hAnsi="Gandhari Unicode" w:cs="e-Tamil OTC"/>
          <w:cs/>
        </w:rPr>
        <w:t xml:space="preserve">பெருந்தீரத் தழுந்துந்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யெருத்திற் கதழ்பூந்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தமையினு மமைக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தமையினு மமைச் </w:t>
      </w:r>
      <w:r w:rsidRPr="00542FF1">
        <w:rPr>
          <w:rFonts w:ascii="Gandhari Unicode" w:hAnsi="Gandhari Unicode" w:cs="e-Tamil OTC"/>
        </w:rPr>
        <w:t xml:space="preserve">L1, C1+3; </w:t>
      </w:r>
      <w:r w:rsidRPr="00542FF1">
        <w:rPr>
          <w:rFonts w:ascii="Gandhari Unicode" w:hAnsi="Gandhari Unicode" w:cs="e-Tamil OTC"/>
          <w:cs/>
        </w:rPr>
        <w:t xml:space="preserve">தமையினும்மைச் </w:t>
      </w:r>
      <w:r w:rsidRPr="00542FF1">
        <w:rPr>
          <w:rFonts w:ascii="Gandhari Unicode" w:hAnsi="Gandhari Unicode" w:cs="e-Tamil OTC"/>
        </w:rPr>
        <w:t>G1</w:t>
      </w:r>
    </w:p>
    <w:p w14:paraId="66BB25D2" w14:textId="77777777" w:rsidR="0092153D" w:rsidRPr="00542FF1" w:rsidRDefault="0092153D">
      <w:pPr>
        <w:pStyle w:val="Textbody"/>
        <w:spacing w:after="29"/>
        <w:rPr>
          <w:rFonts w:ascii="Gandhari Unicode" w:hAnsi="Gandhari Unicode" w:cs="e-Tamil OTC"/>
        </w:rPr>
      </w:pPr>
    </w:p>
    <w:p w14:paraId="34A6CB5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p>
    <w:p w14:paraId="7DD4CC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paruvaral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ñeṇṭu</w:t>
      </w:r>
      <w:proofErr w:type="spellEnd"/>
    </w:p>
    <w:p w14:paraId="67B39EC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kaṇṭal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aḷai</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celīiyar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aṇṭar</w:t>
      </w:r>
      <w:proofErr w:type="spellEnd"/>
    </w:p>
    <w:p w14:paraId="70DE49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kayiṟ</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ari</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i/>
          <w:iCs/>
          <w:lang w:val="en-GB"/>
        </w:rPr>
        <w:t>eruttiṉ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kataḻum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w:t>
      </w:r>
      <w:proofErr w:type="spellEnd"/>
    </w:p>
    <w:p w14:paraId="1ABB4E1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vārāt</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amaika</w:t>
      </w:r>
      <w:proofErr w:type="spellEnd"/>
    </w:p>
    <w:p w14:paraId="1EB000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ciṟiya</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uḷa</w:t>
      </w:r>
      <w:proofErr w:type="spellEnd"/>
      <w:r w:rsidRPr="00542FF1">
        <w:rPr>
          <w:rFonts w:ascii="Gandhari Unicode" w:hAnsi="Gandhari Unicode" w:cs="e-Tamil OTC"/>
          <w:lang w:val="en-GB"/>
        </w:rPr>
        <w:t xml:space="preserve"> </w:t>
      </w:r>
      <w:r w:rsidR="00A905F8">
        <w:rPr>
          <w:rFonts w:ascii="Gandhari Unicode" w:hAnsi="Gandhari Unicode" w:cs="e-Tamil OTC"/>
          <w:lang w:val="en-GB"/>
        </w:rPr>
        <w:t>~</w:t>
      </w:r>
      <w:proofErr w:type="spellStart"/>
      <w:r w:rsidRPr="00542FF1">
        <w:rPr>
          <w:rFonts w:ascii="Gandhari Unicode" w:hAnsi="Gandhari Unicode" w:cs="e-Tamil OTC"/>
          <w:lang w:val="en-GB"/>
        </w:rPr>
        <w:t>īṇṭu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vilaiñar</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vaḷai</w:t>
      </w:r>
      <w:proofErr w:type="spellEnd"/>
      <w:r w:rsidR="00A905F8">
        <w:rPr>
          <w:rFonts w:ascii="Gandhari Unicode" w:hAnsi="Gandhari Unicode" w:cs="e-Tamil OTC"/>
          <w:lang w:val="en-GB"/>
        </w:rPr>
        <w:t>-~</w:t>
      </w:r>
      <w:r w:rsidRPr="00542FF1">
        <w:rPr>
          <w:rFonts w:ascii="Gandhari Unicode" w:hAnsi="Gandhari Unicode" w:cs="e-Tamil OTC"/>
          <w:lang w:val="en-GB"/>
        </w:rPr>
        <w:t>ē.</w:t>
      </w:r>
    </w:p>
    <w:p w14:paraId="61088767" w14:textId="77777777" w:rsidR="0092153D" w:rsidRPr="00A905F8" w:rsidRDefault="0092153D">
      <w:pPr>
        <w:pStyle w:val="Textbody"/>
        <w:spacing w:after="29"/>
        <w:rPr>
          <w:rFonts w:ascii="Gandhari Unicode" w:hAnsi="Gandhari Unicode" w:cs="e-Tamil OTC"/>
          <w:lang w:val="en-GB"/>
        </w:rPr>
      </w:pPr>
    </w:p>
    <w:p w14:paraId="1F3F56CF" w14:textId="77777777" w:rsidR="0092153D" w:rsidRPr="00542FF1" w:rsidRDefault="0092153D">
      <w:pPr>
        <w:pStyle w:val="Textbody"/>
        <w:spacing w:after="29"/>
        <w:rPr>
          <w:rFonts w:ascii="Gandhari Unicode" w:hAnsi="Gandhari Unicode" w:cs="e-Tamil OTC"/>
        </w:rPr>
      </w:pPr>
    </w:p>
    <w:p w14:paraId="5BF1F540" w14:textId="77777777" w:rsidR="0092153D" w:rsidRPr="00542FF1" w:rsidRDefault="0092153D">
      <w:pPr>
        <w:pStyle w:val="Textbody"/>
        <w:spacing w:after="29" w:line="260" w:lineRule="exact"/>
        <w:rPr>
          <w:rFonts w:ascii="Gandhari Unicode" w:hAnsi="Gandhari Unicode" w:cs="e-Tamil OTC"/>
          <w:lang w:val="en-GB"/>
        </w:rPr>
      </w:pPr>
    </w:p>
    <w:p w14:paraId="6C5A7EF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HER, when [he] delayed marriage.</w:t>
      </w:r>
    </w:p>
    <w:p w14:paraId="66C617C8" w14:textId="77777777" w:rsidR="0092153D" w:rsidRPr="00542FF1" w:rsidRDefault="0092153D">
      <w:pPr>
        <w:pStyle w:val="Textbody"/>
        <w:spacing w:after="29" w:line="260" w:lineRule="exact"/>
        <w:rPr>
          <w:rFonts w:ascii="Gandhari Unicode" w:hAnsi="Gandhari Unicode" w:cs="e-Tamil OTC"/>
          <w:lang w:val="en-GB"/>
        </w:rPr>
      </w:pPr>
    </w:p>
    <w:p w14:paraId="588B414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shower </w:t>
      </w:r>
      <w:r w:rsidR="00467674">
        <w:rPr>
          <w:rFonts w:ascii="Gandhari Unicode" w:hAnsi="Gandhari Unicode" w:cs="e-Tamil OTC"/>
          <w:lang w:val="en-GB"/>
        </w:rPr>
        <w:t>waterlil</w:t>
      </w:r>
      <w:r w:rsidRPr="00542FF1">
        <w:rPr>
          <w:rFonts w:ascii="Gandhari Unicode" w:hAnsi="Gandhari Unicode" w:cs="e-Tamil OTC"/>
          <w:lang w:val="en-GB"/>
        </w:rPr>
        <w:t>y like crane(?)</w:t>
      </w:r>
      <w:proofErr w:type="spellStart"/>
      <w:r w:rsidRPr="00542FF1">
        <w:rPr>
          <w:rFonts w:ascii="Gandhari Unicode" w:hAnsi="Gandhari Unicode" w:cs="e-Tamil OTC"/>
          <w:position w:val="6"/>
          <w:lang w:val="en-GB"/>
        </w:rPr>
        <w:t>iṉ</w:t>
      </w:r>
      <w:proofErr w:type="spellEnd"/>
    </w:p>
    <w:p w14:paraId="715410A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seeing feared- suffering wetness crab</w:t>
      </w:r>
    </w:p>
    <w:p w14:paraId="41103BB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mangrove root hole </w:t>
      </w:r>
      <w:proofErr w:type="gramStart"/>
      <w:r w:rsidRPr="00542FF1">
        <w:rPr>
          <w:rFonts w:ascii="Gandhari Unicode" w:hAnsi="Gandhari Unicode" w:cs="e-Tamil OTC"/>
          <w:lang w:val="en-GB"/>
        </w:rPr>
        <w:t>go</w:t>
      </w:r>
      <w:proofErr w:type="gramEnd"/>
      <w:r w:rsidRPr="00542FF1">
        <w:rPr>
          <w:rFonts w:ascii="Gandhari Unicode" w:hAnsi="Gandhari Unicode" w:cs="e-Tamil OTC"/>
          <w:lang w:val="en-GB"/>
        </w:rPr>
        <w:t>(inf.) herdsman(h.)</w:t>
      </w:r>
    </w:p>
    <w:p w14:paraId="26D00CB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rope cut- ox</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hastening- ghat-he</w:t>
      </w:r>
    </w:p>
    <w:p w14:paraId="168385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come-not become-quiet-if-even may-become-</w:t>
      </w:r>
      <w:proofErr w:type="gramStart"/>
      <w:r w:rsidRPr="00542FF1">
        <w:rPr>
          <w:rFonts w:ascii="Gandhari Unicode" w:hAnsi="Gandhari Unicode" w:cs="e-Tamil OTC"/>
          <w:lang w:val="en-GB"/>
        </w:rPr>
        <w:t>quiet</w:t>
      </w:r>
      <w:proofErr w:type="gramEnd"/>
    </w:p>
    <w:p w14:paraId="4EABC0C5"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little(n.pl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they-are(n.pl.)</w:t>
      </w:r>
      <w:r w:rsidRPr="00542FF1">
        <w:rPr>
          <w:rFonts w:ascii="Gandhari Unicode" w:hAnsi="Gandhari Unicode" w:cs="e-Tamil OTC"/>
        </w:rPr>
        <w:t xml:space="preserve"> </w:t>
      </w:r>
      <w:r w:rsidRPr="00542FF1">
        <w:rPr>
          <w:rFonts w:ascii="Gandhari Unicode" w:hAnsi="Gandhari Unicode" w:cs="e-Tamil OTC"/>
          <w:lang w:val="en-GB"/>
        </w:rPr>
        <w:t>here merchant hand bangle</w:t>
      </w:r>
      <w:r w:rsidRPr="00542FF1">
        <w:rPr>
          <w:rFonts w:ascii="Gandhari Unicode" w:hAnsi="Gandhari Unicode" w:cs="e-Tamil OTC"/>
          <w:position w:val="6"/>
          <w:lang w:val="en-GB"/>
        </w:rPr>
        <w:t>ē.</w:t>
      </w:r>
    </w:p>
    <w:p w14:paraId="2E0F22A1" w14:textId="77777777" w:rsidR="0092153D" w:rsidRPr="00542FF1" w:rsidRDefault="0092153D">
      <w:pPr>
        <w:pStyle w:val="Textbody"/>
        <w:spacing w:after="29"/>
        <w:ind w:left="6480" w:hanging="6480"/>
        <w:rPr>
          <w:rFonts w:ascii="Gandhari Unicode" w:hAnsi="Gandhari Unicode" w:cs="e-Tamil OTC"/>
        </w:rPr>
      </w:pPr>
    </w:p>
    <w:p w14:paraId="15B044E5" w14:textId="77777777" w:rsidR="0092153D" w:rsidRPr="00542FF1" w:rsidRDefault="0092153D">
      <w:pPr>
        <w:pStyle w:val="Textbody"/>
        <w:spacing w:after="29"/>
        <w:rPr>
          <w:rFonts w:ascii="Gandhari Unicode" w:hAnsi="Gandhari Unicode" w:cs="e-Tamil OTC"/>
          <w:lang w:val="en-GB"/>
        </w:rPr>
      </w:pPr>
    </w:p>
    <w:p w14:paraId="264FC6D5"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Even if he is content not to come</w:t>
      </w:r>
      <w:r w:rsidRPr="00542FF1">
        <w:rPr>
          <w:rStyle w:val="FootnoteReference"/>
          <w:rFonts w:ascii="Gandhari Unicode" w:hAnsi="Gandhari Unicode" w:cs="e-Tamil OTC"/>
          <w:lang w:val="en-GB"/>
        </w:rPr>
        <w:footnoteReference w:id="476"/>
      </w:r>
      <w:r w:rsidRPr="00542FF1">
        <w:rPr>
          <w:rFonts w:ascii="Gandhari Unicode" w:hAnsi="Gandhari Unicode" w:cs="e-Tamil OTC"/>
          <w:lang w:val="en-GB"/>
        </w:rPr>
        <w:t>,</w:t>
      </w:r>
    </w:p>
    <w:p w14:paraId="5D8B91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man from the ghat where, like an ox cut loose from the </w:t>
      </w:r>
      <w:proofErr w:type="gramStart"/>
      <w:r w:rsidRPr="00542FF1">
        <w:rPr>
          <w:rFonts w:ascii="Gandhari Unicode" w:hAnsi="Gandhari Unicode" w:cs="e-Tamil OTC"/>
          <w:lang w:val="en-GB"/>
        </w:rPr>
        <w:t>rope</w:t>
      </w:r>
      <w:proofErr w:type="gramEnd"/>
    </w:p>
    <w:p w14:paraId="4E53F7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 xml:space="preserve">of the herdsmen, the wet crab hastens to go into the </w:t>
      </w:r>
      <w:proofErr w:type="gramStart"/>
      <w:r w:rsidRPr="00542FF1">
        <w:rPr>
          <w:rFonts w:ascii="Gandhari Unicode" w:hAnsi="Gandhari Unicode" w:cs="e-Tamil OTC"/>
          <w:lang w:val="en-GB"/>
        </w:rPr>
        <w:t>hole</w:t>
      </w:r>
      <w:proofErr w:type="gramEnd"/>
    </w:p>
    <w:p w14:paraId="0649A544" w14:textId="77777777" w:rsidR="0092153D" w:rsidRPr="00542FF1" w:rsidRDefault="00014CDD">
      <w:pPr>
        <w:pStyle w:val="Textbody"/>
        <w:tabs>
          <w:tab w:val="left" w:pos="988"/>
        </w:tabs>
        <w:spacing w:after="0"/>
        <w:rPr>
          <w:rFonts w:ascii="Gandhari Unicode" w:hAnsi="Gandhari Unicode" w:cs="e-Tamil OTC"/>
        </w:rPr>
      </w:pPr>
      <w:r w:rsidRPr="00542FF1">
        <w:rPr>
          <w:rFonts w:ascii="Gandhari Unicode" w:hAnsi="Gandhari Unicode" w:cs="e-Tamil OTC"/>
          <w:lang w:val="en-GB"/>
        </w:rPr>
        <w:tab/>
        <w:t>of a mangrove root, suffering for fear of being seen</w:t>
      </w:r>
      <w:r w:rsidRPr="00542FF1">
        <w:rPr>
          <w:rStyle w:val="FootnoteReference"/>
          <w:rFonts w:ascii="Gandhari Unicode" w:hAnsi="Gandhari Unicode" w:cs="e-Tamil OTC"/>
          <w:lang w:val="en-GB"/>
        </w:rPr>
        <w:footnoteReference w:id="477"/>
      </w:r>
    </w:p>
    <w:p w14:paraId="5255E00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by the crane(?) like a </w:t>
      </w:r>
      <w:r w:rsidR="00467674">
        <w:rPr>
          <w:rFonts w:ascii="Gandhari Unicode" w:hAnsi="Gandhari Unicode" w:cs="e-Tamil OTC"/>
          <w:lang w:val="en-GB"/>
        </w:rPr>
        <w:t>waterlil</w:t>
      </w:r>
      <w:r w:rsidRPr="00542FF1">
        <w:rPr>
          <w:rFonts w:ascii="Gandhari Unicode" w:hAnsi="Gandhari Unicode" w:cs="e-Tamil OTC"/>
          <w:lang w:val="en-GB"/>
        </w:rPr>
        <w:t>y in the shower</w:t>
      </w:r>
    </w:p>
    <w:p w14:paraId="4380E4A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eastAsia="URW Palladio UNI" w:hAnsi="Gandhari Unicode" w:cs="e-Tamil OTC"/>
          <w:lang w:val="en-GB"/>
        </w:rPr>
        <w:t>–</w:t>
      </w:r>
      <w:r w:rsidRPr="00542FF1">
        <w:rPr>
          <w:rFonts w:ascii="Gandhari Unicode" w:hAnsi="Gandhari Unicode" w:cs="e-Tamil OTC"/>
        </w:rPr>
        <w:t xml:space="preserve"> m</w:t>
      </w:r>
      <w:r w:rsidRPr="00542FF1">
        <w:rPr>
          <w:rFonts w:ascii="Gandhari Unicode" w:hAnsi="Gandhari Unicode" w:cs="e-Tamil OTC"/>
          <w:lang w:val="en-GB"/>
        </w:rPr>
        <w:t>ay he be content:</w:t>
      </w:r>
    </w:p>
    <w:p w14:paraId="42CFDE2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With the merchants here there are small bangles for the arms.</w:t>
      </w:r>
    </w:p>
    <w:p w14:paraId="3B89C2E6" w14:textId="77777777" w:rsidR="0092153D" w:rsidRPr="00542FF1" w:rsidRDefault="0092153D">
      <w:pPr>
        <w:pStyle w:val="Textbody"/>
        <w:spacing w:after="0"/>
        <w:rPr>
          <w:rFonts w:ascii="Gandhari Unicode" w:hAnsi="Gandhari Unicode" w:cs="e-Tamil OTC"/>
        </w:rPr>
      </w:pPr>
    </w:p>
    <w:p w14:paraId="2F06D7C2" w14:textId="77777777" w:rsidR="0092153D" w:rsidRPr="00542FF1" w:rsidRDefault="0092153D">
      <w:pPr>
        <w:pStyle w:val="Textbody"/>
        <w:spacing w:after="0"/>
        <w:rPr>
          <w:rFonts w:ascii="Gandhari Unicode" w:hAnsi="Gandhari Unicode" w:cs="e-Tamil OTC"/>
        </w:rPr>
      </w:pPr>
    </w:p>
    <w:p w14:paraId="348FFE07"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2-4b the man from the ghat who hastens like an ox cut loose</w:t>
      </w:r>
    </w:p>
    <w:p w14:paraId="13111023"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 xml:space="preserve">from the rope of the herdsmen, so that the wet crab </w:t>
      </w:r>
      <w:proofErr w:type="gramStart"/>
      <w:r w:rsidRPr="00542FF1">
        <w:rPr>
          <w:rFonts w:ascii="Gandhari Unicode" w:hAnsi="Gandhari Unicode" w:cs="e-Tamil OTC"/>
          <w:lang w:val="en-GB"/>
        </w:rPr>
        <w:t>goes</w:t>
      </w:r>
      <w:proofErr w:type="gramEnd"/>
    </w:p>
    <w:p w14:paraId="10A4CE08"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t>into the hole of a mangrove root,</w:t>
      </w:r>
    </w:p>
    <w:p w14:paraId="1D80CF0B" w14:textId="77777777" w:rsidR="0092153D" w:rsidRPr="00542FF1" w:rsidRDefault="00014CDD">
      <w:pPr>
        <w:pStyle w:val="Textbody"/>
        <w:tabs>
          <w:tab w:val="left" w:pos="4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suffering for fear of being seen ...</w:t>
      </w:r>
    </w:p>
    <w:p w14:paraId="71938D12" w14:textId="77777777" w:rsidR="0092153D" w:rsidRPr="00542FF1" w:rsidRDefault="0092153D">
      <w:pPr>
        <w:pStyle w:val="Textbody"/>
        <w:spacing w:after="0"/>
        <w:rPr>
          <w:rFonts w:ascii="Gandhari Unicode" w:hAnsi="Gandhari Unicode" w:cs="e-Tamil OTC"/>
        </w:rPr>
      </w:pPr>
    </w:p>
    <w:p w14:paraId="4497CE98" w14:textId="77777777" w:rsidR="0092153D" w:rsidRPr="00542FF1" w:rsidRDefault="0092153D">
      <w:pPr>
        <w:pStyle w:val="Textbody"/>
        <w:tabs>
          <w:tab w:val="left" w:pos="400"/>
        </w:tabs>
        <w:spacing w:after="0"/>
        <w:rPr>
          <w:rFonts w:ascii="Gandhari Unicode" w:hAnsi="Gandhari Unicode" w:cs="e-Tamil OTC"/>
          <w:lang w:val="en-GB"/>
        </w:rPr>
      </w:pPr>
    </w:p>
    <w:p w14:paraId="0EDD7C28"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2-4c the man from the ghat who hastens like an ox cut loose from</w:t>
      </w:r>
    </w:p>
    <w:p w14:paraId="61F0C353"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the rope of the herdsmen so that he treads in the hole of a</w:t>
      </w:r>
    </w:p>
    <w:p w14:paraId="6C823B37"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mangrove root of a wet crab, suffering for fear of being seen ...</w:t>
      </w:r>
    </w:p>
    <w:p w14:paraId="5B2694AE" w14:textId="77777777" w:rsidR="0092153D" w:rsidRPr="00542FF1" w:rsidRDefault="0092153D">
      <w:pPr>
        <w:pStyle w:val="Textbody"/>
        <w:spacing w:after="0"/>
        <w:rPr>
          <w:rFonts w:ascii="Gandhari Unicode" w:hAnsi="Gandhari Unicode" w:cs="e-Tamil OTC"/>
        </w:rPr>
      </w:pPr>
    </w:p>
    <w:p w14:paraId="7222C008" w14:textId="77777777" w:rsidR="0092153D" w:rsidRPr="00542FF1" w:rsidRDefault="0092153D">
      <w:pPr>
        <w:pStyle w:val="Textbody"/>
        <w:spacing w:after="0"/>
        <w:rPr>
          <w:rFonts w:ascii="Gandhari Unicode" w:hAnsi="Gandhari Unicode" w:cs="e-Tamil OTC"/>
        </w:rPr>
      </w:pPr>
    </w:p>
    <w:p w14:paraId="3A2DF78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If he is also content not to come, may he be content:</w:t>
      </w:r>
      <w:r w:rsidRPr="00542FF1">
        <w:rPr>
          <w:rStyle w:val="FootnoteReference"/>
          <w:rFonts w:ascii="Gandhari Unicode" w:hAnsi="Gandhari Unicode" w:cs="e-Tamil OTC"/>
          <w:lang w:val="en-GB"/>
        </w:rPr>
        <w:footnoteReference w:id="478"/>
      </w:r>
    </w:p>
    <w:p w14:paraId="107DE35E" w14:textId="77777777" w:rsidR="0092153D" w:rsidRPr="00542FF1" w:rsidRDefault="0092153D">
      <w:pPr>
        <w:pStyle w:val="Textbody"/>
        <w:spacing w:after="0"/>
        <w:rPr>
          <w:rFonts w:ascii="Gandhari Unicode" w:hAnsi="Gandhari Unicode" w:cs="e-Tamil OTC"/>
          <w:b/>
          <w:lang w:val="en-GB"/>
        </w:rPr>
      </w:pPr>
    </w:p>
    <w:p w14:paraId="48884126"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E382AE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118</w:t>
      </w:r>
      <w:r w:rsidRPr="00D50F72">
        <w:rPr>
          <w:rFonts w:ascii="e-Tamil OTC" w:hAnsi="e-Tamil OTC" w:cs="e-Tamil OTC"/>
          <w:i w:val="0"/>
          <w:iCs w:val="0"/>
          <w:color w:val="auto"/>
          <w:cs/>
        </w:rPr>
        <w:t xml:space="preserve"> நன்னாகையார்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3BD24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நீட்டித்தவழித் தலைமகள் பொழுது கண்டு தோழிக்குச் சொல்லியது.</w:t>
      </w:r>
    </w:p>
    <w:p w14:paraId="0E49B026" w14:textId="77777777" w:rsidR="0092153D" w:rsidRPr="00542FF1" w:rsidRDefault="0092153D">
      <w:pPr>
        <w:pStyle w:val="Textbody"/>
        <w:spacing w:after="29"/>
        <w:rPr>
          <w:rFonts w:ascii="Gandhari Unicode" w:hAnsi="Gandhari Unicode" w:cs="e-Tamil OTC"/>
        </w:rPr>
      </w:pPr>
    </w:p>
    <w:p w14:paraId="3BF754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புள்ளு மாவும் புலம்பொடு வதிய</w:t>
      </w:r>
    </w:p>
    <w:p w14:paraId="1A811D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நள்ளென வந்த நாரின் மாலை</w:t>
      </w:r>
    </w:p>
    <w:p w14:paraId="665498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பலர்புகு வாயி </w:t>
      </w:r>
      <w:r w:rsidRPr="00542FF1">
        <w:rPr>
          <w:rFonts w:ascii="Gandhari Unicode" w:hAnsi="Gandhari Unicode" w:cs="e-Tamil OTC"/>
          <w:u w:val="wave"/>
          <w:cs/>
        </w:rPr>
        <w:t>லடையக்</w:t>
      </w:r>
      <w:r w:rsidRPr="00542FF1">
        <w:rPr>
          <w:rFonts w:ascii="Gandhari Unicode" w:hAnsi="Gandhari Unicode" w:cs="e-Tamil OTC"/>
          <w:cs/>
        </w:rPr>
        <w:t xml:space="preserve"> கடவுநர்</w:t>
      </w:r>
    </w:p>
    <w:p w14:paraId="567C9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 ருளிரோ</w:t>
      </w:r>
      <w:r w:rsidRPr="00542FF1">
        <w:rPr>
          <w:rFonts w:ascii="Gandhari Unicode" w:hAnsi="Gandhari Unicode" w:cs="e-Tamil OTC"/>
          <w:cs/>
        </w:rPr>
        <w:t xml:space="preserve"> வெனவும்</w:t>
      </w:r>
    </w:p>
    <w:p w14:paraId="046C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வாரார் தோழிநங் காத லோரே.</w:t>
      </w:r>
    </w:p>
    <w:p w14:paraId="58E77A21" w14:textId="77777777" w:rsidR="0092153D" w:rsidRPr="00542FF1" w:rsidRDefault="0092153D">
      <w:pPr>
        <w:pStyle w:val="Textbody"/>
        <w:spacing w:after="29"/>
        <w:rPr>
          <w:rFonts w:ascii="Gandhari Unicode" w:hAnsi="Gandhari Unicode" w:cs="e-Tamil OTC"/>
        </w:rPr>
      </w:pPr>
    </w:p>
    <w:p w14:paraId="43451B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புள்ளும்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 </w:t>
      </w:r>
      <w:r w:rsidRPr="00542FF1">
        <w:rPr>
          <w:rFonts w:ascii="Gandhari Unicode" w:eastAsia="URW Palladio UNI" w:hAnsi="Gandhari Unicode" w:cs="e-Tamil OTC"/>
        </w:rPr>
        <w:t xml:space="preserve">L1, C1+3+5, G1+2, EA; </w:t>
      </w:r>
      <w:r w:rsidRPr="00542FF1">
        <w:rPr>
          <w:rFonts w:ascii="Gandhari Unicode" w:eastAsia="URW Palladio UNI" w:hAnsi="Gandhari Unicode" w:cs="e-Tamil OTC"/>
          <w:cs/>
        </w:rPr>
        <w:t xml:space="preserve">மாலைப் </w:t>
      </w:r>
      <w:r w:rsidRPr="00542FF1">
        <w:rPr>
          <w:rFonts w:ascii="Gandhari Unicode" w:eastAsia="URW Palladio UNI" w:hAnsi="Gandhari Unicode" w:cs="e-Tamil OTC"/>
        </w:rPr>
        <w:t xml:space="preserve">C2+3v,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w:t>
      </w:r>
      <w:proofErr w:type="gramStart"/>
      <w:r w:rsidRPr="00542FF1">
        <w:rPr>
          <w:rFonts w:ascii="Gandhari Unicode" w:hAnsi="Gandhari Unicode" w:cs="e-Tamil OTC"/>
          <w:b/>
          <w:bCs/>
        </w:rPr>
        <w:t>c</w:t>
      </w:r>
      <w:r w:rsidRPr="00542FF1">
        <w:rPr>
          <w:rFonts w:ascii="Gandhari Unicode" w:hAnsi="Gandhari Unicode" w:cs="e-Tamil OTC"/>
        </w:rPr>
        <w:t xml:space="preserve">  </w:t>
      </w:r>
      <w:r w:rsidRPr="00542FF1">
        <w:rPr>
          <w:rFonts w:ascii="Gandhari Unicode" w:hAnsi="Gandhari Unicode" w:cs="e-Tamil OTC"/>
          <w:cs/>
        </w:rPr>
        <w:t>லடையக்</w:t>
      </w:r>
      <w:proofErr w:type="gramEnd"/>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லடைப்பக்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47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 ருளிரோ </w:t>
      </w:r>
      <w:r w:rsidRPr="00542FF1">
        <w:rPr>
          <w:rFonts w:ascii="Gandhari Unicode" w:hAnsi="Gandhari Unicode" w:cs="e-Tamil OTC"/>
        </w:rPr>
        <w:t xml:space="preserve">L1; </w:t>
      </w:r>
      <w:r w:rsidRPr="00542FF1">
        <w:rPr>
          <w:rFonts w:ascii="Gandhari Unicode" w:hAnsi="Gandhari Unicode" w:cs="e-Tamil OTC"/>
          <w:cs/>
        </w:rPr>
        <w:t xml:space="preserve">வருவீ ருளீரோ </w:t>
      </w:r>
      <w:r w:rsidRPr="00542FF1">
        <w:rPr>
          <w:rFonts w:ascii="Gandhari Unicode" w:hAnsi="Gandhari Unicode" w:cs="e-Tamil OTC"/>
        </w:rPr>
        <w:t xml:space="preserve">C5, G2, EA, I,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வருவீ ருளிரோ </w:t>
      </w:r>
      <w:r w:rsidRPr="00542FF1">
        <w:rPr>
          <w:rFonts w:ascii="Gandhari Unicode" w:hAnsi="Gandhari Unicode" w:cs="e-Tamil OTC"/>
        </w:rPr>
        <w:t>C2v</w:t>
      </w:r>
    </w:p>
    <w:p w14:paraId="4D3D03B2" w14:textId="77777777" w:rsidR="0092153D" w:rsidRPr="00542FF1" w:rsidRDefault="0092153D">
      <w:pPr>
        <w:pStyle w:val="Textbody"/>
        <w:spacing w:after="29"/>
        <w:rPr>
          <w:rFonts w:ascii="Gandhari Unicode" w:hAnsi="Gandhari Unicode" w:cs="e-Tamil OTC"/>
        </w:rPr>
      </w:pPr>
    </w:p>
    <w:p w14:paraId="38C3A9B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puḷ</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mā</w:t>
      </w:r>
      <w:proofErr w:type="spellEnd"/>
      <w:r w:rsidR="00A905F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pulampoṭu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vatiya</w:t>
      </w:r>
      <w:proofErr w:type="spellEnd"/>
    </w:p>
    <w:p w14:paraId="4552BA74" w14:textId="77777777" w:rsidR="0092153D" w:rsidRPr="000C348E" w:rsidRDefault="00014CDD">
      <w:pPr>
        <w:pStyle w:val="Textbody"/>
        <w:spacing w:after="29"/>
        <w:rPr>
          <w:rFonts w:ascii="Gandhari Unicode" w:hAnsi="Gandhari Unicode" w:cs="e-Tamil OTC"/>
        </w:rPr>
      </w:pPr>
      <w:proofErr w:type="spellStart"/>
      <w:r w:rsidRPr="000C348E">
        <w:rPr>
          <w:rFonts w:ascii="Gandhari Unicode" w:hAnsi="Gandhari Unicode" w:cs="e-Tamil OTC"/>
        </w:rPr>
        <w:t>naḷḷeṉa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vanta</w:t>
      </w:r>
      <w:proofErr w:type="spellEnd"/>
      <w:r w:rsidRPr="000C348E">
        <w:rPr>
          <w:rFonts w:ascii="Gandhari Unicode" w:hAnsi="Gandhari Unicode" w:cs="e-Tamil OTC"/>
        </w:rPr>
        <w:t xml:space="preserve"> </w:t>
      </w:r>
      <w:proofErr w:type="spellStart"/>
      <w:r w:rsidRPr="000C348E">
        <w:rPr>
          <w:rFonts w:ascii="Gandhari Unicode" w:hAnsi="Gandhari Unicode" w:cs="e-Tamil OTC"/>
        </w:rPr>
        <w:t>nār</w:t>
      </w:r>
      <w:proofErr w:type="spellEnd"/>
      <w:r w:rsidRPr="000C348E">
        <w:rPr>
          <w:rFonts w:ascii="Gandhari Unicode" w:hAnsi="Gandhari Unicode" w:cs="e-Tamil OTC"/>
        </w:rPr>
        <w:t xml:space="preserve"> il </w:t>
      </w:r>
      <w:proofErr w:type="spellStart"/>
      <w:r w:rsidRPr="000C348E">
        <w:rPr>
          <w:rFonts w:ascii="Gandhari Unicode" w:hAnsi="Gandhari Unicode" w:cs="e-Tamil OTC"/>
        </w:rPr>
        <w:t>mālai</w:t>
      </w:r>
      <w:proofErr w:type="spellEnd"/>
    </w:p>
    <w:p w14:paraId="11C7E05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aṭaiya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kaṭavunar</w:t>
      </w:r>
      <w:proofErr w:type="spellEnd"/>
    </w:p>
    <w:p w14:paraId="3BF6282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varuvir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uḷir</w:t>
      </w:r>
      <w:proofErr w:type="spellEnd"/>
      <w:r w:rsidR="00A905F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A905F8">
        <w:rPr>
          <w:rFonts w:ascii="Gandhari Unicode" w:hAnsi="Gandhari Unicode" w:cs="e-Tamil OTC"/>
          <w:lang w:val="en-GB"/>
        </w:rPr>
        <w:t>-~</w:t>
      </w:r>
      <w:r w:rsidRPr="00542FF1">
        <w:rPr>
          <w:rFonts w:ascii="Gandhari Unicode" w:hAnsi="Gandhari Unicode" w:cs="e-Tamil OTC"/>
          <w:lang w:val="en-GB"/>
        </w:rPr>
        <w:t>um</w:t>
      </w:r>
    </w:p>
    <w:p w14:paraId="6D6FED2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vārār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tōḻ</w:t>
      </w:r>
      <w:r w:rsidR="00A905F8">
        <w:rPr>
          <w:rFonts w:ascii="Gandhari Unicode" w:hAnsi="Gandhari Unicode" w:cs="e-Tamil OTC"/>
        </w:rPr>
        <w:t>i</w:t>
      </w:r>
      <w:proofErr w:type="spellEnd"/>
      <w:r w:rsidR="00A905F8">
        <w:rPr>
          <w:rFonts w:ascii="Gandhari Unicode" w:hAnsi="Gandhari Unicode" w:cs="e-Tamil OTC"/>
        </w:rPr>
        <w:t xml:space="preserve"> </w:t>
      </w:r>
      <w:proofErr w:type="spellStart"/>
      <w:r w:rsidR="00A905F8">
        <w:rPr>
          <w:rFonts w:ascii="Gandhari Unicode" w:hAnsi="Gandhari Unicode" w:cs="e-Tamil OTC"/>
        </w:rPr>
        <w:t>nam</w:t>
      </w:r>
      <w:proofErr w:type="spellEnd"/>
      <w:r w:rsidR="00A905F8">
        <w:rPr>
          <w:rFonts w:ascii="Gandhari Unicode" w:hAnsi="Gandhari Unicode" w:cs="e-Tamil OTC"/>
        </w:rPr>
        <w:t xml:space="preserve"> </w:t>
      </w:r>
      <w:proofErr w:type="spellStart"/>
      <w:r w:rsidR="00A905F8">
        <w:rPr>
          <w:rFonts w:ascii="Gandhari Unicode" w:hAnsi="Gandhari Unicode" w:cs="e-Tamil OTC"/>
        </w:rPr>
        <w:t>kāta</w:t>
      </w:r>
      <w:r w:rsidRPr="00542FF1">
        <w:rPr>
          <w:rFonts w:ascii="Gandhari Unicode" w:hAnsi="Gandhari Unicode" w:cs="e-Tamil OTC"/>
        </w:rPr>
        <w:t>lōr</w:t>
      </w:r>
      <w:proofErr w:type="spellEnd"/>
      <w:r w:rsidR="00A905F8">
        <w:rPr>
          <w:rFonts w:ascii="Gandhari Unicode" w:hAnsi="Gandhari Unicode" w:cs="e-Tamil OTC"/>
        </w:rPr>
        <w:t>-</w:t>
      </w:r>
      <w:r w:rsidRPr="00542FF1">
        <w:rPr>
          <w:rFonts w:ascii="Gandhari Unicode" w:hAnsi="Gandhari Unicode" w:cs="e-Tamil OTC"/>
        </w:rPr>
        <w:t>ē.</w:t>
      </w:r>
    </w:p>
    <w:p w14:paraId="79EA1B2D" w14:textId="77777777" w:rsidR="0092153D" w:rsidRPr="00542FF1" w:rsidRDefault="0092153D">
      <w:pPr>
        <w:pStyle w:val="Textbody"/>
        <w:spacing w:after="29" w:line="260" w:lineRule="exact"/>
        <w:rPr>
          <w:rFonts w:ascii="Gandhari Unicode" w:hAnsi="Gandhari Unicode" w:cs="e-Tamil OTC"/>
          <w:u w:val="single"/>
          <w:lang w:val="en-GB"/>
        </w:rPr>
      </w:pPr>
    </w:p>
    <w:p w14:paraId="25219319" w14:textId="77777777" w:rsidR="0092153D" w:rsidRPr="00542FF1" w:rsidRDefault="0092153D">
      <w:pPr>
        <w:pStyle w:val="Textbody"/>
        <w:spacing w:after="29" w:line="260" w:lineRule="exact"/>
        <w:rPr>
          <w:rFonts w:ascii="Gandhari Unicode" w:hAnsi="Gandhari Unicode" w:cs="e-Tamil OTC"/>
          <w:u w:val="single"/>
          <w:lang w:val="en-GB"/>
        </w:rPr>
      </w:pPr>
    </w:p>
    <w:p w14:paraId="1414E267" w14:textId="77777777" w:rsidR="0092153D" w:rsidRPr="00542FF1" w:rsidRDefault="0092153D">
      <w:pPr>
        <w:pStyle w:val="Textbody"/>
        <w:spacing w:after="29" w:line="260" w:lineRule="exact"/>
        <w:rPr>
          <w:rFonts w:ascii="Gandhari Unicode" w:hAnsi="Gandhari Unicode" w:cs="e-Tamil OTC"/>
          <w:u w:val="single"/>
          <w:lang w:val="en-GB"/>
        </w:rPr>
      </w:pPr>
    </w:p>
    <w:p w14:paraId="003E455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upon seeing the time [of day] by HER, when [he] delayed marriage.</w:t>
      </w:r>
    </w:p>
    <w:p w14:paraId="6FF7C03F" w14:textId="77777777" w:rsidR="0092153D" w:rsidRPr="00542FF1" w:rsidRDefault="0092153D">
      <w:pPr>
        <w:pStyle w:val="Textbody"/>
        <w:spacing w:after="29" w:line="260" w:lineRule="exact"/>
        <w:rPr>
          <w:rFonts w:ascii="Gandhari Unicode" w:hAnsi="Gandhari Unicode" w:cs="e-Tamil OTC"/>
          <w:lang w:val="en-GB"/>
        </w:rPr>
      </w:pPr>
    </w:p>
    <w:p w14:paraId="0E972B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bird</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animal</w:t>
      </w:r>
      <w:r w:rsidRPr="00542FF1">
        <w:rPr>
          <w:rFonts w:ascii="Gandhari Unicode" w:hAnsi="Gandhari Unicode" w:cs="e-Tamil OTC"/>
          <w:position w:val="6"/>
          <w:lang w:val="en-GB"/>
        </w:rPr>
        <w:t>um</w:t>
      </w:r>
      <w:r w:rsidRPr="00542FF1">
        <w:rPr>
          <w:rFonts w:ascii="Gandhari Unicode" w:hAnsi="Gandhari Unicode" w:cs="e-Tamil OTC"/>
          <w:lang w:val="en-GB"/>
        </w:rPr>
        <w:t xml:space="preserve"> loneliness-with stay(inf.)</w:t>
      </w:r>
    </w:p>
    <w:p w14:paraId="5865C9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middle-say(inf.)</w:t>
      </w:r>
      <w:r w:rsidRPr="00542FF1">
        <w:rPr>
          <w:rFonts w:ascii="Gandhari Unicode" w:hAnsi="Gandhari Unicode" w:cs="e-Tamil OTC"/>
        </w:rPr>
        <w:t xml:space="preserve"> </w:t>
      </w:r>
      <w:r w:rsidRPr="00542FF1">
        <w:rPr>
          <w:rFonts w:ascii="Gandhari Unicode" w:hAnsi="Gandhari Unicode" w:cs="e-Tamil OTC"/>
          <w:lang w:val="en-GB"/>
        </w:rPr>
        <w:t xml:space="preserve">come- bond-not </w:t>
      </w:r>
      <w:proofErr w:type="gramStart"/>
      <w:r w:rsidRPr="00542FF1">
        <w:rPr>
          <w:rFonts w:ascii="Gandhari Unicode" w:hAnsi="Gandhari Unicode" w:cs="e-Tamil OTC"/>
          <w:lang w:val="en-GB"/>
        </w:rPr>
        <w:t>evening</w:t>
      </w:r>
      <w:proofErr w:type="gramEnd"/>
    </w:p>
    <w:p w14:paraId="53EB20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many(h.) enter-</w:t>
      </w:r>
      <w:r w:rsidRPr="00542FF1">
        <w:rPr>
          <w:rFonts w:ascii="Gandhari Unicode" w:hAnsi="Gandhari Unicode" w:cs="e-Tamil OTC"/>
        </w:rPr>
        <w:t xml:space="preserve"> </w:t>
      </w:r>
      <w:r w:rsidRPr="00542FF1">
        <w:rPr>
          <w:rFonts w:ascii="Gandhari Unicode" w:hAnsi="Gandhari Unicode" w:cs="e-Tamil OTC"/>
          <w:lang w:val="en-GB"/>
        </w:rPr>
        <w:t>door be-secured(inf.) urge-they(h.)</w:t>
      </w:r>
    </w:p>
    <w:p w14:paraId="7E4B74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you-come(pl.) you-are(</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r w:rsidRPr="00542FF1">
        <w:rPr>
          <w:rFonts w:ascii="Gandhari Unicode" w:hAnsi="Gandhari Unicode" w:cs="e-Tamil OTC"/>
          <w:position w:val="6"/>
          <w:lang w:val="en-GB"/>
        </w:rPr>
        <w:t>um</w:t>
      </w:r>
    </w:p>
    <w:p w14:paraId="2FBF02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come-not-he(h.) friend</w:t>
      </w:r>
      <w:r w:rsidRPr="00542FF1">
        <w:rPr>
          <w:rFonts w:ascii="Gandhari Unicode" w:hAnsi="Gandhari Unicode" w:cs="e-Tamil OTC"/>
        </w:rPr>
        <w:t xml:space="preserve"> </w:t>
      </w:r>
      <w:r w:rsidRPr="00542FF1">
        <w:rPr>
          <w:rFonts w:ascii="Gandhari Unicode" w:hAnsi="Gandhari Unicode" w:cs="e-Tamil OTC"/>
          <w:lang w:val="en-GB"/>
        </w:rPr>
        <w:t>our- lover(</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4DE2B280" w14:textId="77777777" w:rsidR="0092153D" w:rsidRPr="00542FF1" w:rsidRDefault="0092153D">
      <w:pPr>
        <w:pStyle w:val="Textbody"/>
        <w:spacing w:after="29"/>
        <w:rPr>
          <w:rFonts w:ascii="Gandhari Unicode" w:hAnsi="Gandhari Unicode" w:cs="e-Tamil OTC"/>
        </w:rPr>
      </w:pPr>
    </w:p>
    <w:p w14:paraId="0CE6A561" w14:textId="77777777" w:rsidR="0092153D" w:rsidRPr="00542FF1" w:rsidRDefault="0092153D">
      <w:pPr>
        <w:pStyle w:val="Textbody"/>
        <w:spacing w:after="29"/>
        <w:rPr>
          <w:rFonts w:ascii="Gandhari Unicode" w:hAnsi="Gandhari Unicode" w:cs="e-Tamil OTC"/>
        </w:rPr>
      </w:pPr>
    </w:p>
    <w:p w14:paraId="07633BA8" w14:textId="77777777" w:rsidR="0092153D" w:rsidRPr="00542FF1" w:rsidRDefault="00014CDD">
      <w:pPr>
        <w:pStyle w:val="Textbody"/>
        <w:tabs>
          <w:tab w:val="left" w:pos="0"/>
        </w:tabs>
        <w:spacing w:after="0"/>
        <w:rPr>
          <w:rFonts w:ascii="Gandhari Unicode" w:hAnsi="Gandhari Unicode" w:cs="e-Tamil OTC"/>
        </w:rPr>
      </w:pPr>
      <w:r w:rsidRPr="00542FF1">
        <w:rPr>
          <w:rFonts w:ascii="Gandhari Unicode" w:hAnsi="Gandhari Unicode" w:cs="e-Tamil OTC"/>
          <w:lang w:val="en-GB"/>
        </w:rPr>
        <w:tab/>
        <w:t>In bondless</w:t>
      </w:r>
      <w:r w:rsidRPr="00542FF1">
        <w:rPr>
          <w:rStyle w:val="FootnoteReference"/>
          <w:rFonts w:ascii="Gandhari Unicode" w:hAnsi="Gandhari Unicode" w:cs="e-Tamil OTC"/>
          <w:lang w:val="en-GB"/>
        </w:rPr>
        <w:footnoteReference w:id="480"/>
      </w:r>
      <w:r w:rsidRPr="00542FF1">
        <w:rPr>
          <w:rFonts w:ascii="Gandhari Unicode" w:hAnsi="Gandhari Unicode" w:cs="e-Tamil OTC"/>
          <w:lang w:val="en-GB"/>
        </w:rPr>
        <w:t xml:space="preserve"> evening that has come just like that</w:t>
      </w:r>
      <w:r w:rsidRPr="00542FF1">
        <w:rPr>
          <w:rStyle w:val="FootnoteReference"/>
          <w:rFonts w:ascii="Gandhari Unicode" w:hAnsi="Gandhari Unicode" w:cs="e-Tamil OTC"/>
          <w:lang w:val="en-GB"/>
        </w:rPr>
        <w:footnoteReference w:id="481"/>
      </w:r>
    </w:p>
    <w:p w14:paraId="04F43F1A"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for birds and beasts to stay with loneliness,</w:t>
      </w:r>
    </w:p>
    <w:p w14:paraId="29257C3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even when they urge,</w:t>
      </w:r>
    </w:p>
    <w:p w14:paraId="1E1B5DE4"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when the door is secured that many have entered,</w:t>
      </w:r>
    </w:p>
    <w:p w14:paraId="1AEDBCBC" w14:textId="77777777" w:rsidR="0092153D" w:rsidRPr="00542FF1" w:rsidRDefault="00014CDD">
      <w:pPr>
        <w:pStyle w:val="Textbody"/>
        <w:tabs>
          <w:tab w:val="left" w:pos="438"/>
        </w:tabs>
        <w:spacing w:after="72"/>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Is ther</w:t>
      </w:r>
      <w:r w:rsidR="0060544D">
        <w:rPr>
          <w:rFonts w:ascii="Gandhari Unicode" w:hAnsi="Gandhari Unicode" w:cs="e-Tamil OTC"/>
          <w:lang w:val="en-GB"/>
        </w:rPr>
        <w:t>e anybody [there still] coming?”</w:t>
      </w:r>
    </w:p>
    <w:p w14:paraId="2D6E480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doesn't come, friend, our lover</w:t>
      </w:r>
      <w:r w:rsidRPr="00542FF1">
        <w:rPr>
          <w:rStyle w:val="FootnoteReference"/>
          <w:rFonts w:ascii="Gandhari Unicode" w:hAnsi="Gandhari Unicode" w:cs="e-Tamil OTC"/>
          <w:lang w:val="en-GB"/>
        </w:rPr>
        <w:footnoteReference w:id="482"/>
      </w:r>
      <w:r w:rsidRPr="00542FF1">
        <w:rPr>
          <w:rFonts w:ascii="Gandhari Unicode" w:hAnsi="Gandhari Unicode" w:cs="e-Tamil OTC"/>
          <w:lang w:val="en-GB"/>
        </w:rPr>
        <w:t>.</w:t>
      </w:r>
    </w:p>
    <w:p w14:paraId="7ACDCBD8" w14:textId="77777777" w:rsidR="0092153D" w:rsidRPr="00542FF1" w:rsidRDefault="0092153D">
      <w:pPr>
        <w:pStyle w:val="Textbody"/>
        <w:spacing w:after="0"/>
        <w:rPr>
          <w:rFonts w:ascii="Gandhari Unicode" w:hAnsi="Gandhari Unicode" w:cs="e-Tamil OTC"/>
          <w:lang w:val="en-GB"/>
        </w:rPr>
      </w:pPr>
    </w:p>
    <w:p w14:paraId="44120A1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1AE310"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119</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சத்திநாதனார் (சத்தினாதனார்</w:t>
      </w:r>
      <w:r w:rsidRPr="00D50F72">
        <w:rPr>
          <w:rFonts w:ascii="e-Tamil OTC" w:hAnsi="e-Tamil OTC" w:cs="e-Tamil OTC"/>
          <w:i w:val="0"/>
          <w:iCs w:val="0"/>
          <w:color w:val="auto"/>
        </w:rPr>
        <w:t xml:space="preserve">, </w:t>
      </w:r>
      <w:r w:rsidRPr="00D50F72">
        <w:rPr>
          <w:rFonts w:ascii="e-Tamil OTC" w:hAnsi="e-Tamil OTC" w:cs="e-Tamil OTC"/>
          <w:i w:val="0"/>
          <w:iCs w:val="0"/>
          <w:color w:val="auto"/>
          <w:cs/>
        </w:rPr>
        <w:t>சத்திநாகனார்)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39859F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நீங்குந் தலைமகன் பாங்கற்கு உரைத்தது.</w:t>
      </w:r>
    </w:p>
    <w:p w14:paraId="56393ED2" w14:textId="77777777" w:rsidR="0092153D" w:rsidRPr="00542FF1" w:rsidRDefault="0092153D">
      <w:pPr>
        <w:pStyle w:val="Textbody"/>
        <w:spacing w:after="29"/>
        <w:rPr>
          <w:rFonts w:ascii="Gandhari Unicode" w:hAnsi="Gandhari Unicode" w:cs="e-Tamil OTC"/>
        </w:rPr>
      </w:pPr>
    </w:p>
    <w:p w14:paraId="6D2BE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சிறுவெள் ளரவி னவ்வரிக் குருளை</w:t>
      </w:r>
    </w:p>
    <w:p w14:paraId="4745ADB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 யானை யணங்கி யாஅங்</w:t>
      </w:r>
    </w:p>
    <w:p w14:paraId="572548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கிளையண்</w:t>
      </w:r>
      <w:r w:rsidRPr="00542FF1">
        <w:rPr>
          <w:rFonts w:ascii="Gandhari Unicode" w:hAnsi="Gandhari Unicode" w:cs="e-Tamil OTC"/>
          <w:cs/>
        </w:rPr>
        <w:t xml:space="preserve"> முளைவா </w:t>
      </w:r>
      <w:r w:rsidRPr="00542FF1">
        <w:rPr>
          <w:rFonts w:ascii="Gandhari Unicode" w:hAnsi="Gandhari Unicode" w:cs="e-Tamil OTC"/>
          <w:u w:val="wave"/>
          <w:cs/>
        </w:rPr>
        <w:t>ளெயிற்றள்</w:t>
      </w:r>
    </w:p>
    <w:p w14:paraId="4C4CD1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வளையுடைக் கையளெம் மணங்கி யோளே.</w:t>
      </w:r>
    </w:p>
    <w:p w14:paraId="3A1CB846" w14:textId="77777777" w:rsidR="0092153D" w:rsidRPr="00542FF1" w:rsidRDefault="0092153D">
      <w:pPr>
        <w:pStyle w:val="Textbody"/>
        <w:spacing w:after="29"/>
        <w:rPr>
          <w:rFonts w:ascii="Gandhari Unicode" w:hAnsi="Gandhari Unicode" w:cs="e-Tamil OTC"/>
        </w:rPr>
      </w:pPr>
    </w:p>
    <w:p w14:paraId="7AD621D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119 missing in C5] •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யாஅங் </w:t>
      </w:r>
      <w:r w:rsidRPr="00542FF1">
        <w:rPr>
          <w:rFonts w:ascii="Gandhari Unicode" w:eastAsia="URW Palladio UNI" w:hAnsi="Gandhari Unicode" w:cs="e-Tamil OTC"/>
        </w:rPr>
        <w:t xml:space="preserve">C1+2+3v,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யாங்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கிளையண் </w:t>
      </w:r>
      <w:r w:rsidRPr="00542FF1">
        <w:rPr>
          <w:rFonts w:ascii="Gandhari Unicode" w:eastAsia="URW Palladio UNI" w:hAnsi="Gandhari Unicode" w:cs="e-Tamil OTC"/>
        </w:rPr>
        <w:t xml:space="preserve">C2v, G2,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கிளையள் </w:t>
      </w:r>
      <w:r w:rsidRPr="00542FF1">
        <w:rPr>
          <w:rFonts w:ascii="Gandhari Unicode" w:eastAsia="URW Palladio UNI" w:hAnsi="Gandhari Unicode" w:cs="e-Tamil OTC"/>
        </w:rPr>
        <w:t xml:space="preserve">G1v, EA; </w:t>
      </w:r>
      <w:r w:rsidRPr="00542FF1">
        <w:rPr>
          <w:rFonts w:ascii="Gandhari Unicode" w:eastAsia="URW Palladio UNI" w:hAnsi="Gandhari Unicode" w:cs="e-Tamil OTC"/>
          <w:cs/>
        </w:rPr>
        <w:t xml:space="preserve">கிளைய </w:t>
      </w:r>
      <w:r w:rsidRPr="00542FF1">
        <w:rPr>
          <w:rFonts w:ascii="Gandhari Unicode" w:eastAsia="URW Palladio UNI" w:hAnsi="Gandhari Unicode" w:cs="e-Tamil OTC"/>
        </w:rPr>
        <w:t xml:space="preserve">L1, C1+2+3, G1, </w:t>
      </w:r>
      <w:proofErr w:type="spellStart"/>
      <w:r w:rsidRPr="00542FF1">
        <w:rPr>
          <w:rFonts w:ascii="Gandhari Unicode" w:eastAsia="URW Palladio UNI"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ளெயிற்றள்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முளைவா யெயிற்றள் </w:t>
      </w:r>
      <w:r w:rsidRPr="00542FF1">
        <w:rPr>
          <w:rFonts w:ascii="Gandhari Unicode" w:eastAsia="URW Palladio UNI" w:hAnsi="Gandhari Unicode" w:cs="e-Tamil OTC"/>
        </w:rPr>
        <w:t>KK</w:t>
      </w:r>
    </w:p>
    <w:p w14:paraId="03DDB2E4" w14:textId="77777777" w:rsidR="0092153D" w:rsidRPr="00542FF1" w:rsidRDefault="0092153D">
      <w:pPr>
        <w:pStyle w:val="Textbody"/>
        <w:spacing w:after="29"/>
        <w:rPr>
          <w:rFonts w:ascii="Gandhari Unicode" w:hAnsi="Gandhari Unicode" w:cs="e-Tamil OTC"/>
        </w:rPr>
      </w:pPr>
    </w:p>
    <w:p w14:paraId="6B2490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00880D02">
        <w:rPr>
          <w:rFonts w:ascii="Gandhari Unicode" w:hAnsi="Gandhari Unicode" w:cs="e-Tamil OTC"/>
          <w:lang w:val="en-GB"/>
        </w:rPr>
        <w:t xml:space="preserve"> 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kuruḷai</w:t>
      </w:r>
      <w:proofErr w:type="spellEnd"/>
    </w:p>
    <w:p w14:paraId="74CFDB8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w:t>
      </w:r>
      <w:proofErr w:type="spellEnd"/>
      <w:r w:rsidR="00880D02">
        <w:rPr>
          <w:rFonts w:ascii="Gandhari Unicode" w:hAnsi="Gandhari Unicode" w:cs="e-Tamil OTC"/>
          <w:lang w:val="en-GB"/>
        </w:rPr>
        <w:t>(</w:t>
      </w:r>
      <w:r w:rsidRPr="00542FF1">
        <w:rPr>
          <w:rFonts w:ascii="Gandhari Unicode" w:hAnsi="Gandhari Unicode" w:cs="e-Tamil OTC"/>
          <w:lang w:val="en-GB"/>
        </w:rPr>
        <w:t>m</w:t>
      </w:r>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w:t>
      </w:r>
      <w:r w:rsidR="00880D02">
        <w:rPr>
          <w:rFonts w:ascii="Gandhari Unicode" w:hAnsi="Gandhari Unicode" w:cs="e-Tamil OTC"/>
          <w:lang w:val="en-GB"/>
        </w:rPr>
        <w:t>ki</w:t>
      </w:r>
      <w:r w:rsidRPr="00542FF1">
        <w:rPr>
          <w:rFonts w:ascii="Gandhari Unicode" w:hAnsi="Gandhari Unicode" w:cs="e-Tamil OTC"/>
          <w:lang w:val="en-GB"/>
        </w:rPr>
        <w:t>yāaṅ</w:t>
      </w:r>
      <w:r w:rsidR="00880D02">
        <w:rPr>
          <w:rFonts w:ascii="Gandhari Unicode" w:hAnsi="Gandhari Unicode" w:cs="e-Tamil OTC"/>
          <w:lang w:val="en-GB"/>
        </w:rPr>
        <w:t>k</w:t>
      </w:r>
      <w:proofErr w:type="spellEnd"/>
      <w:r w:rsidR="00880D02">
        <w:rPr>
          <w:rFonts w:ascii="Gandhari Unicode" w:hAnsi="Gandhari Unicode" w:cs="e-Tamil OTC"/>
          <w:lang w:val="en-GB"/>
        </w:rPr>
        <w:t>*</w:t>
      </w:r>
    </w:p>
    <w:p w14:paraId="65257C0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iḷaiyaḷ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eyiṟṟaḷ</w:t>
      </w:r>
      <w:proofErr w:type="spellEnd"/>
    </w:p>
    <w:p w14:paraId="6A13ABA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880D0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880D02">
        <w:rPr>
          <w:rFonts w:ascii="Gandhari Unicode" w:hAnsi="Gandhari Unicode" w:cs="e-Tamil OTC"/>
          <w:lang w:val="en-GB"/>
        </w:rPr>
        <w:t>+</w:t>
      </w:r>
      <w:proofErr w:type="spellStart"/>
      <w:r w:rsidRPr="00542FF1">
        <w:rPr>
          <w:rFonts w:ascii="Gandhari Unicode" w:hAnsi="Gandhari Unicode" w:cs="e-Tamil OTC"/>
          <w:lang w:val="en-GB"/>
        </w:rPr>
        <w:t>aṇaṅkiyōḷ</w:t>
      </w:r>
      <w:proofErr w:type="spellEnd"/>
      <w:r w:rsidR="00880D02">
        <w:rPr>
          <w:rFonts w:ascii="Gandhari Unicode" w:hAnsi="Gandhari Unicode" w:cs="e-Tamil OTC"/>
          <w:lang w:val="en-GB"/>
        </w:rPr>
        <w:t>-</w:t>
      </w:r>
      <w:r w:rsidRPr="00542FF1">
        <w:rPr>
          <w:rFonts w:ascii="Gandhari Unicode" w:hAnsi="Gandhari Unicode" w:cs="e-Tamil OTC"/>
          <w:lang w:val="en-GB"/>
        </w:rPr>
        <w:t>ē.</w:t>
      </w:r>
    </w:p>
    <w:p w14:paraId="0FACE55C" w14:textId="77777777" w:rsidR="0092153D" w:rsidRPr="00542FF1" w:rsidRDefault="0092153D">
      <w:pPr>
        <w:pStyle w:val="Textbody"/>
        <w:spacing w:after="29" w:line="260" w:lineRule="exact"/>
        <w:rPr>
          <w:rFonts w:ascii="Gandhari Unicode" w:hAnsi="Gandhari Unicode" w:cs="e-Tamil OTC"/>
          <w:lang w:val="en-GB"/>
        </w:rPr>
      </w:pPr>
    </w:p>
    <w:p w14:paraId="76E7BD08" w14:textId="77777777" w:rsidR="0092153D" w:rsidRPr="00542FF1" w:rsidRDefault="0092153D">
      <w:pPr>
        <w:pStyle w:val="Textbody"/>
        <w:spacing w:after="29" w:line="260" w:lineRule="exact"/>
        <w:rPr>
          <w:rFonts w:ascii="Gandhari Unicode" w:hAnsi="Gandhari Unicode" w:cs="e-Tamil OTC"/>
          <w:lang w:val="en-GB"/>
        </w:rPr>
      </w:pPr>
    </w:p>
    <w:p w14:paraId="334BC81B" w14:textId="77777777" w:rsidR="0092153D" w:rsidRPr="00542FF1" w:rsidRDefault="0092153D">
      <w:pPr>
        <w:pStyle w:val="Textbody"/>
        <w:spacing w:after="29" w:line="260" w:lineRule="exact"/>
        <w:rPr>
          <w:rFonts w:ascii="Gandhari Unicode" w:hAnsi="Gandhari Unicode" w:cs="e-Tamil OTC"/>
          <w:lang w:val="en-GB"/>
        </w:rPr>
      </w:pPr>
    </w:p>
    <w:p w14:paraId="7D48725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 who leaves [her] after having consummated the natural union.</w:t>
      </w:r>
    </w:p>
    <w:p w14:paraId="5F589A0D" w14:textId="77777777" w:rsidR="0092153D" w:rsidRPr="00542FF1" w:rsidRDefault="0092153D">
      <w:pPr>
        <w:pStyle w:val="Textbody"/>
        <w:spacing w:after="29" w:line="260" w:lineRule="exact"/>
        <w:rPr>
          <w:rFonts w:ascii="Gandhari Unicode" w:hAnsi="Gandhari Unicode" w:cs="e-Tamil OTC"/>
          <w:lang w:val="en-GB"/>
        </w:rPr>
      </w:pPr>
    </w:p>
    <w:p w14:paraId="651AC2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pretty line young-one</w:t>
      </w:r>
    </w:p>
    <w:p w14:paraId="4E9765C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elephant</w:t>
      </w:r>
      <w:r w:rsidRPr="00542FF1">
        <w:rPr>
          <w:rFonts w:ascii="Gandhari Unicode" w:hAnsi="Gandhari Unicode" w:cs="e-Tamil OTC"/>
        </w:rPr>
        <w:t xml:space="preserve"> </w:t>
      </w:r>
      <w:r w:rsidR="00466F72">
        <w:rPr>
          <w:rFonts w:ascii="Gandhari Unicode" w:hAnsi="Gandhari Unicode" w:cs="e-Tamil OTC"/>
          <w:lang w:val="en-GB"/>
        </w:rPr>
        <w:t>tormente</w:t>
      </w:r>
      <w:r w:rsidRPr="00542FF1">
        <w:rPr>
          <w:rFonts w:ascii="Gandhari Unicode" w:hAnsi="Gandhari Unicode" w:cs="e-Tamil OTC"/>
          <w:lang w:val="en-GB"/>
        </w:rPr>
        <w:t>d</w:t>
      </w:r>
      <w:r w:rsidR="00880D02">
        <w:rPr>
          <w:rFonts w:ascii="Gandhari Unicode" w:hAnsi="Gandhari Unicode" w:cs="e-Tamil OTC"/>
          <w:lang w:val="en-GB"/>
        </w:rPr>
        <w:t>-</w:t>
      </w:r>
      <w:r w:rsidRPr="00542FF1">
        <w:rPr>
          <w:rFonts w:ascii="Gandhari Unicode" w:hAnsi="Gandhari Unicode" w:cs="e-Tamil OTC"/>
          <w:lang w:val="en-GB"/>
        </w:rPr>
        <w:t>like</w:t>
      </w:r>
    </w:p>
    <w:p w14:paraId="212856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young-she sprout light tooth-she</w:t>
      </w:r>
    </w:p>
    <w:p w14:paraId="23927E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bangle-possess hand-she us- </w:t>
      </w:r>
      <w:r w:rsidR="00466F72">
        <w:rPr>
          <w:rFonts w:ascii="Gandhari Unicode" w:hAnsi="Gandhari Unicode" w:cs="e-Tamil OTC"/>
          <w:lang w:val="en-GB"/>
        </w:rPr>
        <w:t>tormente</w:t>
      </w:r>
      <w:r w:rsidRPr="00542FF1">
        <w:rPr>
          <w:rFonts w:ascii="Gandhari Unicode" w:hAnsi="Gandhari Unicode" w:cs="e-Tamil OTC"/>
          <w:lang w:val="en-GB"/>
        </w:rPr>
        <w:t>d-she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5FE33F9" w14:textId="77777777" w:rsidR="0092153D" w:rsidRPr="00542FF1" w:rsidRDefault="0092153D">
      <w:pPr>
        <w:pStyle w:val="Textbody"/>
        <w:spacing w:after="29"/>
        <w:rPr>
          <w:rFonts w:ascii="Gandhari Unicode" w:hAnsi="Gandhari Unicode" w:cs="e-Tamil OTC"/>
        </w:rPr>
      </w:pPr>
    </w:p>
    <w:p w14:paraId="441CABD4" w14:textId="77777777" w:rsidR="0092153D" w:rsidRPr="00542FF1" w:rsidRDefault="0092153D">
      <w:pPr>
        <w:pStyle w:val="Textbody"/>
        <w:spacing w:after="29"/>
        <w:rPr>
          <w:rFonts w:ascii="Gandhari Unicode" w:hAnsi="Gandhari Unicode" w:cs="e-Tamil OTC"/>
        </w:rPr>
      </w:pPr>
    </w:p>
    <w:p w14:paraId="1AF8AB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Just as the young one with pretty stripes of the small white snake</w:t>
      </w:r>
    </w:p>
    <w:p w14:paraId="50E0AB87"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has troubled the forest elephant,</w:t>
      </w:r>
      <w:r w:rsidRPr="00542FF1">
        <w:rPr>
          <w:rStyle w:val="FootnoteReference"/>
          <w:rFonts w:ascii="Gandhari Unicode" w:hAnsi="Gandhari Unicode" w:cs="e-Tamil OTC"/>
          <w:lang w:val="en-GB"/>
        </w:rPr>
        <w:footnoteReference w:id="483"/>
      </w:r>
    </w:p>
    <w:p w14:paraId="5621334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youthful one, teeth bright as sprouts,</w:t>
      </w:r>
    </w:p>
    <w:p w14:paraId="52B937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bangles on [her] hands, has troubled us.</w:t>
      </w:r>
    </w:p>
    <w:p w14:paraId="269ED432" w14:textId="77777777" w:rsidR="0092153D" w:rsidRPr="00542FF1" w:rsidRDefault="0092153D">
      <w:pPr>
        <w:pStyle w:val="Textbody"/>
        <w:spacing w:after="0"/>
        <w:rPr>
          <w:rFonts w:ascii="Gandhari Unicode" w:hAnsi="Gandhari Unicode" w:cs="e-Tamil OTC"/>
          <w:lang w:val="en-GB"/>
        </w:rPr>
      </w:pPr>
    </w:p>
    <w:p w14:paraId="363F4D65" w14:textId="77777777" w:rsidR="0092153D" w:rsidRPr="00542FF1" w:rsidRDefault="0092153D">
      <w:pPr>
        <w:pStyle w:val="Textbody"/>
        <w:spacing w:after="0"/>
        <w:rPr>
          <w:rFonts w:ascii="Gandhari Unicode" w:hAnsi="Gandhari Unicode" w:cs="e-Tamil OTC"/>
          <w:lang w:val="en-GB"/>
        </w:rPr>
      </w:pPr>
    </w:p>
    <w:p w14:paraId="3588DD41" w14:textId="77777777" w:rsidR="0092153D" w:rsidRPr="00542FF1" w:rsidRDefault="0092153D">
      <w:pPr>
        <w:pStyle w:val="Textbody"/>
        <w:spacing w:after="0"/>
        <w:rPr>
          <w:rFonts w:ascii="Gandhari Unicode" w:hAnsi="Gandhari Unicode" w:cs="e-Tamil OTC"/>
          <w:lang w:val="en-GB"/>
        </w:rPr>
      </w:pPr>
    </w:p>
    <w:p w14:paraId="5E9CDDFA"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FCB815"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120</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பரணர்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HE</w:t>
      </w:r>
    </w:p>
    <w:p w14:paraId="742EC58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தன்னெஞ்சிற்குச் சொல்லியது.</w:t>
      </w:r>
    </w:p>
    <w:p w14:paraId="415DE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இயற்கைப்புணர்ச்சி புணர்ந்த தலைமகன் பிரிந்தவழிக் கலங்கிற்றூஉமாம் (</w:t>
      </w:r>
      <w:r w:rsidRPr="00542FF1">
        <w:rPr>
          <w:rFonts w:ascii="Gandhari Unicode" w:hAnsi="Gandhari Unicode" w:cs="e-Tamil OTC"/>
          <w:lang w:val="en-GB"/>
        </w:rPr>
        <w:t xml:space="preserve">C5: </w:t>
      </w:r>
      <w:r w:rsidRPr="00542FF1">
        <w:rPr>
          <w:rFonts w:ascii="Gandhari Unicode" w:hAnsi="Gandhari Unicode" w:cs="e-Tamil OTC"/>
          <w:cs/>
          <w:lang w:val="en-GB"/>
        </w:rPr>
        <w:t>கலங்கியதூமாம்).</w:t>
      </w:r>
    </w:p>
    <w:p w14:paraId="4A7A764C" w14:textId="77777777" w:rsidR="0092153D" w:rsidRPr="00542FF1" w:rsidRDefault="0092153D">
      <w:pPr>
        <w:pStyle w:val="Textbody"/>
        <w:spacing w:after="29"/>
        <w:rPr>
          <w:rFonts w:ascii="Gandhari Unicode" w:hAnsi="Gandhari Unicode" w:cs="e-Tamil OTC"/>
        </w:rPr>
      </w:pPr>
    </w:p>
    <w:p w14:paraId="57193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இல்லோ னின்பங் </w:t>
      </w:r>
      <w:r w:rsidRPr="00542FF1">
        <w:rPr>
          <w:rFonts w:ascii="Gandhari Unicode" w:hAnsi="Gandhari Unicode" w:cs="e-Tamil OTC"/>
          <w:u w:val="wave"/>
          <w:cs/>
        </w:rPr>
        <w:t>காமுற்</w:t>
      </w:r>
      <w:r w:rsidRPr="00542FF1">
        <w:rPr>
          <w:rFonts w:ascii="Gandhari Unicode" w:hAnsi="Gandhari Unicode" w:cs="e-Tamil OTC"/>
          <w:cs/>
        </w:rPr>
        <w:t xml:space="preserve"> றாஅங்</w:t>
      </w:r>
    </w:p>
    <w:p w14:paraId="7C60D8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கரிதுவேட் </w:t>
      </w:r>
      <w:r w:rsidRPr="00542FF1">
        <w:rPr>
          <w:rFonts w:ascii="Gandhari Unicode" w:hAnsi="Gandhari Unicode" w:cs="e-Tamil OTC"/>
          <w:u w:val="wave"/>
          <w:cs/>
        </w:rPr>
        <w:t>டனையா னெஞ்சே</w:t>
      </w:r>
      <w:r w:rsidRPr="00542FF1">
        <w:rPr>
          <w:rFonts w:ascii="Gandhari Unicode" w:hAnsi="Gandhari Unicode" w:cs="e-Tamil OTC"/>
          <w:cs/>
        </w:rPr>
        <w:t xml:space="preserve"> காதலி</w:t>
      </w:r>
    </w:p>
    <w:p w14:paraId="2A5968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நல்ல</w:t>
      </w:r>
      <w:r w:rsidRPr="00542FF1">
        <w:rPr>
          <w:rFonts w:ascii="Gandhari Unicode" w:hAnsi="Gandhari Unicode" w:cs="e-Tamil OTC"/>
          <w:cs/>
        </w:rPr>
        <w:t xml:space="preserve"> ளாகுத லறிந்தாங்</w:t>
      </w:r>
    </w:p>
    <w:p w14:paraId="431105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கரிய</w:t>
      </w:r>
      <w:r w:rsidRPr="00542FF1">
        <w:rPr>
          <w:rFonts w:ascii="Gandhari Unicode" w:hAnsi="Gandhari Unicode" w:cs="e-Tamil OTC"/>
          <w:cs/>
        </w:rPr>
        <w:t xml:space="preserve"> ளாகுத லறியா </w:t>
      </w:r>
      <w:r w:rsidRPr="00542FF1">
        <w:rPr>
          <w:rFonts w:ascii="Gandhari Unicode" w:hAnsi="Gandhari Unicode" w:cs="e-Tamil OTC"/>
          <w:u w:val="wave"/>
          <w:cs/>
        </w:rPr>
        <w:t>தோயே</w:t>
      </w:r>
      <w:r w:rsidRPr="00542FF1">
        <w:rPr>
          <w:rFonts w:ascii="Gandhari Unicode" w:hAnsi="Gandhari Unicode" w:cs="e-Tamil OTC"/>
          <w:cs/>
        </w:rPr>
        <w:t>.</w:t>
      </w:r>
    </w:p>
    <w:p w14:paraId="7F09B488" w14:textId="77777777" w:rsidR="0092153D" w:rsidRPr="00542FF1" w:rsidRDefault="0092153D">
      <w:pPr>
        <w:pStyle w:val="Textbody"/>
        <w:spacing w:after="29"/>
        <w:rPr>
          <w:rFonts w:ascii="Gandhari Unicode" w:hAnsi="Gandhari Unicode" w:cs="e-Tamil OTC"/>
        </w:rPr>
      </w:pPr>
    </w:p>
    <w:p w14:paraId="325FBD5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றாஅங்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காஅமுற் றாஅங் </w:t>
      </w:r>
      <w:r w:rsidRPr="00542FF1">
        <w:rPr>
          <w:rFonts w:ascii="Gandhari Unicode" w:eastAsia="URW Palladio UNI" w:hAnsi="Gandhari Unicode" w:cs="e-Tamil OTC"/>
        </w:rPr>
        <w:t xml:space="preserve">G1v, </w:t>
      </w:r>
      <w:proofErr w:type="spellStart"/>
      <w:r w:rsidRPr="00542FF1">
        <w:rPr>
          <w:rFonts w:ascii="Gandhari Unicode" w:eastAsia="URW Palladio UNI" w:hAnsi="Gandhari Unicode" w:cs="e-Tamil OTC"/>
        </w:rPr>
        <w:t>Nacc</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காமுற் றாங் </w:t>
      </w:r>
      <w:bookmarkStart w:id="37" w:name="DDE_LINK4"/>
      <w:r w:rsidRPr="00542FF1">
        <w:rPr>
          <w:rFonts w:ascii="Gandhari Unicode" w:eastAsia="URW Palladio UNI" w:hAnsi="Gandhari Unicode" w:cs="e-Tamil OTC"/>
        </w:rPr>
        <w:t xml:space="preserve">L1, </w:t>
      </w:r>
      <w:bookmarkEnd w:id="37"/>
      <w:r w:rsidRPr="00542FF1">
        <w:rPr>
          <w:rFonts w:ascii="Gandhari Unicode" w:eastAsia="URW Palladio UNI" w:hAnsi="Gandhari Unicode" w:cs="e-Tamil OTC"/>
        </w:rPr>
        <w:t xml:space="preserve">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டனையா னெஞ்சே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டனைனே நெஞ்சே </w:t>
      </w:r>
      <w:r w:rsidRPr="00542FF1">
        <w:rPr>
          <w:rFonts w:ascii="Gandhari Unicode" w:eastAsia="URW Palladio UNI" w:hAnsi="Gandhari Unicode" w:cs="e-Tamil OTC"/>
        </w:rPr>
        <w:t>IV •</w:t>
      </w:r>
      <w:r w:rsidRPr="00542FF1">
        <w:rPr>
          <w:rFonts w:ascii="Gandhari Unicode"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eastAsia="URW Palladio UNI" w:hAnsi="Gandhari Unicode" w:cs="e-Tamil OTC"/>
        </w:rPr>
        <w:t xml:space="preserve">L1, </w:t>
      </w:r>
      <w:r w:rsidRPr="00542FF1">
        <w:rPr>
          <w:rFonts w:ascii="Gandhari Unicode" w:hAnsi="Gandhari Unicode" w:cs="e-Tamil OTC"/>
        </w:rPr>
        <w:t xml:space="preserve">C1+3, 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Cām.v</w:t>
      </w:r>
      <w:bookmarkStart w:id="38" w:name="DDE_LINK84"/>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w:t>
      </w:r>
      <w:bookmarkEnd w:id="38"/>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eastAsia="URW Palladio UNI" w:hAnsi="Gandhari Unicode" w:cs="e-Tamil OTC"/>
        </w:rPr>
        <w:t xml:space="preserve">L1, </w:t>
      </w:r>
      <w:r w:rsidRPr="00542FF1">
        <w:rPr>
          <w:rFonts w:ascii="Gandhari Unicode" w:hAnsi="Gandhari Unicode" w:cs="e-Tamil OTC"/>
        </w:rPr>
        <w:t xml:space="preserve">C1,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லறியா தோயோ </w:t>
      </w:r>
      <w:r w:rsidRPr="00542FF1">
        <w:rPr>
          <w:rFonts w:ascii="Gandhari Unicode" w:hAnsi="Gandhari Unicode" w:cs="e-Tamil OTC"/>
        </w:rPr>
        <w:t xml:space="preserve">L1; </w:t>
      </w:r>
      <w:r w:rsidRPr="00542FF1">
        <w:rPr>
          <w:rFonts w:ascii="Gandhari Unicode" w:hAnsi="Gandhari Unicode" w:cs="e-Tamil OTC"/>
          <w:cs/>
        </w:rPr>
        <w:t xml:space="preserve">லறியா யோயோ </w:t>
      </w:r>
      <w:r w:rsidRPr="00542FF1">
        <w:rPr>
          <w:rFonts w:ascii="Gandhari Unicode" w:hAnsi="Gandhari Unicode" w:cs="e-Tamil OTC"/>
        </w:rPr>
        <w:t>I</w:t>
      </w:r>
    </w:p>
    <w:p w14:paraId="1DF091A6" w14:textId="77777777" w:rsidR="0092153D" w:rsidRPr="00542FF1" w:rsidRDefault="0092153D">
      <w:pPr>
        <w:pStyle w:val="Textbody"/>
        <w:spacing w:after="29"/>
        <w:rPr>
          <w:rFonts w:ascii="Gandhari Unicode" w:hAnsi="Gandhari Unicode" w:cs="e-Tamil OTC"/>
        </w:rPr>
      </w:pPr>
    </w:p>
    <w:p w14:paraId="311040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illōṉ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iṉpam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kāmuṟṟ</w:t>
      </w:r>
      <w:r w:rsidRPr="00EF70A4">
        <w:rPr>
          <w:rFonts w:ascii="Gandhari Unicode" w:hAnsi="Gandhari Unicode" w:cs="e-Tamil OTC"/>
          <w:i/>
          <w:iCs/>
          <w:lang w:val="en-GB"/>
        </w:rPr>
        <w:t>āaṅ</w:t>
      </w:r>
      <w:r w:rsidR="00EF70A4" w:rsidRPr="00EF70A4">
        <w:rPr>
          <w:rFonts w:ascii="Gandhari Unicode" w:hAnsi="Gandhari Unicode" w:cs="e-Tamil OTC"/>
          <w:i/>
          <w:iCs/>
          <w:lang w:val="en-GB"/>
        </w:rPr>
        <w:t>k</w:t>
      </w:r>
      <w:proofErr w:type="spellEnd"/>
      <w:r w:rsidR="00EF70A4">
        <w:rPr>
          <w:rFonts w:ascii="Gandhari Unicode" w:hAnsi="Gandhari Unicode" w:cs="e-Tamil OTC"/>
          <w:lang w:val="en-GB"/>
        </w:rPr>
        <w:t>*</w:t>
      </w:r>
    </w:p>
    <w:p w14:paraId="577DE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aritu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vēṭṭaṉai</w:t>
      </w:r>
      <w:proofErr w:type="spellEnd"/>
      <w:r w:rsidR="00EF70A4">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F70A4">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kātali</w:t>
      </w:r>
      <w:proofErr w:type="spellEnd"/>
    </w:p>
    <w:p w14:paraId="14B62CA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nallaḷ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aṟintāṅ</w:t>
      </w:r>
      <w:r w:rsidR="00EF70A4">
        <w:rPr>
          <w:rFonts w:ascii="Gandhari Unicode" w:hAnsi="Gandhari Unicode" w:cs="e-Tamil OTC"/>
          <w:lang w:val="en-GB"/>
        </w:rPr>
        <w:t>k</w:t>
      </w:r>
      <w:proofErr w:type="spellEnd"/>
      <w:r w:rsidR="00EF70A4">
        <w:rPr>
          <w:rFonts w:ascii="Gandhari Unicode" w:hAnsi="Gandhari Unicode" w:cs="e-Tamil OTC"/>
          <w:lang w:val="en-GB"/>
        </w:rPr>
        <w:t>*</w:t>
      </w:r>
    </w:p>
    <w:p w14:paraId="2BDC8E1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ariyaḷ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aṟiyātōy</w:t>
      </w:r>
      <w:proofErr w:type="spellEnd"/>
      <w:r w:rsidR="00EF70A4">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43C665" w14:textId="77777777" w:rsidR="0092153D" w:rsidRPr="00542FF1" w:rsidRDefault="0092153D">
      <w:pPr>
        <w:pStyle w:val="Textbody"/>
        <w:spacing w:after="29" w:line="260" w:lineRule="exact"/>
        <w:rPr>
          <w:rFonts w:ascii="Gandhari Unicode" w:hAnsi="Gandhari Unicode" w:cs="e-Tamil OTC"/>
          <w:lang w:val="en-GB"/>
        </w:rPr>
      </w:pPr>
    </w:p>
    <w:p w14:paraId="0E1EF9D2" w14:textId="77777777" w:rsidR="0092153D" w:rsidRPr="00542FF1" w:rsidRDefault="0092153D">
      <w:pPr>
        <w:pStyle w:val="Textbody"/>
        <w:spacing w:after="29" w:line="260" w:lineRule="exact"/>
        <w:rPr>
          <w:rFonts w:ascii="Gandhari Unicode" w:hAnsi="Gandhari Unicode" w:cs="e-Tamil OTC"/>
          <w:lang w:val="en-GB"/>
        </w:rPr>
      </w:pPr>
    </w:p>
    <w:p w14:paraId="55629AB2" w14:textId="77777777" w:rsidR="0092153D" w:rsidRPr="00542FF1" w:rsidRDefault="0092153D">
      <w:pPr>
        <w:pStyle w:val="Textbody"/>
        <w:spacing w:after="29" w:line="260" w:lineRule="exact"/>
        <w:rPr>
          <w:rFonts w:ascii="Gandhari Unicode" w:hAnsi="Gandhari Unicode" w:cs="e-Tamil OTC"/>
          <w:lang w:val="en-GB"/>
        </w:rPr>
      </w:pPr>
    </w:p>
    <w:p w14:paraId="42D57B5A" w14:textId="77777777" w:rsidR="0092153D" w:rsidRPr="00542FF1" w:rsidRDefault="00014CDD">
      <w:pPr>
        <w:pStyle w:val="Textbody"/>
        <w:pageBreakBefore/>
        <w:spacing w:after="29"/>
        <w:jc w:val="both"/>
        <w:rPr>
          <w:rFonts w:ascii="Gandhari Unicode" w:hAnsi="Gandhari Unicode" w:cs="e-Tamil OTC"/>
          <w:lang w:val="en-GB"/>
        </w:rPr>
      </w:pPr>
      <w:r w:rsidRPr="00542FF1">
        <w:rPr>
          <w:rFonts w:ascii="Gandhari Unicode" w:hAnsi="Gandhari Unicode" w:cs="e-Tamil OTC"/>
          <w:lang w:val="en-GB"/>
        </w:rPr>
        <w:lastRenderedPageBreak/>
        <w:t>1. Uttered to [his] own heart by HIM who comes back led astray by a false sign.</w:t>
      </w:r>
    </w:p>
    <w:p w14:paraId="12E9F9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HE who had consummated the natural union [with her] being upset about the separation.</w:t>
      </w:r>
    </w:p>
    <w:p w14:paraId="351A1F01" w14:textId="77777777" w:rsidR="0092153D" w:rsidRPr="00542FF1" w:rsidRDefault="0092153D">
      <w:pPr>
        <w:pStyle w:val="Textbody"/>
        <w:spacing w:after="29" w:line="260" w:lineRule="exact"/>
        <w:rPr>
          <w:rFonts w:ascii="Gandhari Unicode" w:hAnsi="Gandhari Unicode" w:cs="e-Tamil OTC"/>
          <w:lang w:val="en-GB"/>
        </w:rPr>
      </w:pPr>
    </w:p>
    <w:p w14:paraId="462445D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not-he pleasure desire-had</w:t>
      </w:r>
      <w:r w:rsidR="00EF70A4">
        <w:rPr>
          <w:rFonts w:ascii="Gandhari Unicode" w:hAnsi="Gandhari Unicode" w:cs="e-Tamil OTC"/>
          <w:lang w:val="en-GB"/>
        </w:rPr>
        <w:t>-</w:t>
      </w:r>
      <w:r w:rsidRPr="00542FF1">
        <w:rPr>
          <w:rFonts w:ascii="Gandhari Unicode" w:hAnsi="Gandhari Unicode" w:cs="e-Tamil OTC"/>
          <w:lang w:val="en-GB"/>
        </w:rPr>
        <w:t>like</w:t>
      </w:r>
    </w:p>
    <w:p w14:paraId="78978F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difficult-it</w:t>
      </w:r>
      <w:r w:rsidRPr="00542FF1">
        <w:rPr>
          <w:rFonts w:ascii="Gandhari Unicode" w:hAnsi="Gandhari Unicode" w:cs="e-Tamil OTC"/>
        </w:rPr>
        <w:t xml:space="preserve"> </w:t>
      </w:r>
      <w:r w:rsidRPr="00542FF1">
        <w:rPr>
          <w:rFonts w:ascii="Gandhari Unicode" w:hAnsi="Gandhari Unicode" w:cs="e-Tamil OTC"/>
          <w:lang w:val="en-GB"/>
        </w:rPr>
        <w:t>wanted-you</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rPr>
        <w:t xml:space="preserve"> </w:t>
      </w:r>
      <w:r w:rsidRPr="00542FF1">
        <w:rPr>
          <w:rFonts w:ascii="Gandhari Unicode" w:hAnsi="Gandhari Unicode" w:cs="e-Tamil OTC"/>
          <w:lang w:val="en-GB"/>
        </w:rPr>
        <w:t>heart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lover(f.)</w:t>
      </w:r>
    </w:p>
    <w:p w14:paraId="69572E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w:t>
      </w:r>
      <w:r w:rsidR="00EF70A4">
        <w:rPr>
          <w:rFonts w:ascii="Gandhari Unicode" w:hAnsi="Gandhari Unicode" w:cs="e-Tamil OTC"/>
          <w:lang w:val="en-GB"/>
        </w:rPr>
        <w:t>-</w:t>
      </w:r>
      <w:r w:rsidRPr="00542FF1">
        <w:rPr>
          <w:rFonts w:ascii="Gandhari Unicode" w:hAnsi="Gandhari Unicode" w:cs="e-Tamil OTC"/>
          <w:lang w:val="en-GB"/>
        </w:rPr>
        <w:t>like</w:t>
      </w:r>
    </w:p>
    <w:p w14:paraId="50AE22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know-not-you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768A11" w14:textId="77777777" w:rsidR="0092153D" w:rsidRPr="00542FF1" w:rsidRDefault="0092153D">
      <w:pPr>
        <w:pStyle w:val="Textbody"/>
        <w:spacing w:after="29"/>
        <w:rPr>
          <w:rFonts w:ascii="Gandhari Unicode" w:hAnsi="Gandhari Unicode" w:cs="e-Tamil OTC"/>
        </w:rPr>
      </w:pPr>
    </w:p>
    <w:p w14:paraId="359B81DF" w14:textId="77777777" w:rsidR="0092153D" w:rsidRPr="00542FF1" w:rsidRDefault="0092153D">
      <w:pPr>
        <w:pStyle w:val="Textbody"/>
        <w:spacing w:after="29"/>
        <w:rPr>
          <w:rFonts w:ascii="Gandhari Unicode" w:hAnsi="Gandhari Unicode" w:cs="e-Tamil OTC"/>
        </w:rPr>
      </w:pPr>
    </w:p>
    <w:p w14:paraId="29D21DBB"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a pauper desires pleasure,</w:t>
      </w:r>
    </w:p>
    <w:p w14:paraId="7CCB60F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you really wanted that which is hard [to obtain], heart.</w:t>
      </w:r>
    </w:p>
    <w:p w14:paraId="2154530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 the way that you knew [our] beloved would be good,</w:t>
      </w:r>
    </w:p>
    <w:p w14:paraId="3B02F9D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didn't know her to be hard to obtain.</w:t>
      </w:r>
      <w:r w:rsidRPr="00542FF1">
        <w:rPr>
          <w:rStyle w:val="FootnoteReference"/>
          <w:rFonts w:ascii="Gandhari Unicode" w:hAnsi="Gandhari Unicode" w:cs="e-Tamil OTC"/>
          <w:lang w:val="en-GB"/>
        </w:rPr>
        <w:footnoteReference w:id="484"/>
      </w:r>
    </w:p>
    <w:p w14:paraId="7C38221E" w14:textId="77777777" w:rsidR="0092153D" w:rsidRPr="00542FF1" w:rsidRDefault="0092153D">
      <w:pPr>
        <w:pStyle w:val="Textbody"/>
        <w:spacing w:after="0"/>
        <w:rPr>
          <w:rFonts w:ascii="Gandhari Unicode" w:hAnsi="Gandhari Unicode" w:cs="e-Tamil OTC"/>
        </w:rPr>
      </w:pPr>
    </w:p>
    <w:p w14:paraId="1081D7C1" w14:textId="77777777" w:rsidR="0092153D" w:rsidRPr="00542FF1" w:rsidRDefault="0092153D">
      <w:pPr>
        <w:pStyle w:val="Textbody"/>
        <w:spacing w:after="0"/>
        <w:rPr>
          <w:rFonts w:ascii="Gandhari Unicode" w:hAnsi="Gandhari Unicode" w:cs="e-Tamil OTC"/>
        </w:rPr>
      </w:pPr>
    </w:p>
    <w:p w14:paraId="603ECE8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3+4b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way that [our] beloved knew [how] to become good</w:t>
      </w:r>
      <w:r w:rsidRPr="00542FF1">
        <w:rPr>
          <w:rStyle w:val="FootnoteReference"/>
          <w:rFonts w:ascii="Gandhari Unicode" w:hAnsi="Gandhari Unicode" w:cs="e-Tamil OTC"/>
          <w:lang w:val="en-GB"/>
        </w:rPr>
        <w:footnoteReference w:id="485"/>
      </w:r>
      <w:r w:rsidRPr="00542FF1">
        <w:rPr>
          <w:rFonts w:ascii="Gandhari Unicode" w:hAnsi="Gandhari Unicode" w:cs="e-Tamil OTC"/>
          <w:lang w:val="en-GB"/>
        </w:rPr>
        <w:t>,</w:t>
      </w:r>
    </w:p>
    <w:p w14:paraId="6485A2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you didn't know she would become hard to obtain.</w:t>
      </w:r>
    </w:p>
    <w:p w14:paraId="75A98F59" w14:textId="77777777" w:rsidR="0092153D" w:rsidRPr="00542FF1" w:rsidRDefault="0092153D">
      <w:pPr>
        <w:pStyle w:val="Textbody"/>
        <w:spacing w:after="0"/>
        <w:rPr>
          <w:rFonts w:ascii="Gandhari Unicode" w:hAnsi="Gandhari Unicode" w:cs="e-Tamil OTC"/>
          <w:lang w:val="en-GB"/>
        </w:rPr>
      </w:pPr>
    </w:p>
    <w:p w14:paraId="04ED2E7D"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A1D2D48"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121</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கபிலர்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6C5EDBA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 வருந் தலைமகன் செய்யுந் குறிப் பிறிது ஒன்றினான் நிகழ்ந்து மற்று அவன் குறியை ஒத்தவழி அவ்வொப்புமையை மெய்ப்பொருளாக உணர்ந்து சென்றாள் ஆண்டு அவனைக் காணாது தலைமகள் மயங்கியவழிப் பின்னர் அவன் வரவு உணர்த்திய தோழிக்குத் தலைமகள் கூறியது.</w:t>
      </w:r>
    </w:p>
    <w:p w14:paraId="0E1D6DDD" w14:textId="77777777" w:rsidR="0092153D" w:rsidRPr="00542FF1" w:rsidRDefault="0092153D">
      <w:pPr>
        <w:pStyle w:val="Textbody"/>
        <w:spacing w:after="29"/>
        <w:rPr>
          <w:rFonts w:ascii="Gandhari Unicode" w:hAnsi="Gandhari Unicode" w:cs="e-Tamil OTC"/>
        </w:rPr>
      </w:pPr>
    </w:p>
    <w:p w14:paraId="1A0C62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மெய்யோ</w:t>
      </w:r>
      <w:r w:rsidRPr="00542FF1">
        <w:rPr>
          <w:rFonts w:ascii="Gandhari Unicode" w:hAnsi="Gandhari Unicode" w:cs="e-Tamil OTC"/>
          <w:cs/>
        </w:rPr>
        <w:t xml:space="preserve"> வாழி தோழி சாரன்</w:t>
      </w:r>
    </w:p>
    <w:p w14:paraId="6837DA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மைப்பட் டன்ன மாமுக முசுக்கலை</w:t>
      </w:r>
    </w:p>
    <w:p w14:paraId="41BB7E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யாற்றப் பாயாத் தப்ப </w:t>
      </w:r>
      <w:r w:rsidRPr="00542FF1">
        <w:rPr>
          <w:rFonts w:ascii="Gandhari Unicode" w:hAnsi="Gandhari Unicode" w:cs="e-Tamil OTC"/>
          <w:u w:val="wave"/>
          <w:cs/>
        </w:rPr>
        <w:t>லேற்ற</w:t>
      </w:r>
    </w:p>
    <w:p w14:paraId="50F373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கோட்டொடு</w:t>
      </w:r>
      <w:r w:rsidRPr="00542FF1">
        <w:rPr>
          <w:rFonts w:ascii="Gandhari Unicode" w:hAnsi="Gandhari Unicode" w:cs="e-Tamil OTC"/>
          <w:cs/>
        </w:rPr>
        <w:t xml:space="preserve"> போகி யாங்கு நாடன்</w:t>
      </w:r>
    </w:p>
    <w:p w14:paraId="26B2BF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றான்குறி </w:t>
      </w:r>
      <w:r w:rsidRPr="00542FF1">
        <w:rPr>
          <w:rFonts w:ascii="Gandhari Unicode" w:hAnsi="Gandhari Unicode" w:cs="e-Tamil OTC"/>
          <w:u w:val="wave"/>
          <w:cs/>
        </w:rPr>
        <w:t>வாயாத்</w:t>
      </w:r>
      <w:r w:rsidRPr="00542FF1">
        <w:rPr>
          <w:rFonts w:ascii="Gandhari Unicode" w:hAnsi="Gandhari Unicode" w:cs="e-Tamil OTC"/>
          <w:cs/>
        </w:rPr>
        <w:t xml:space="preserve"> தப்பற்குத்</w:t>
      </w:r>
    </w:p>
    <w:p w14:paraId="32744B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தாம்பசந் தனவென் றடமென் றோளே.</w:t>
      </w:r>
    </w:p>
    <w:p w14:paraId="327F54EB" w14:textId="77777777" w:rsidR="0092153D" w:rsidRPr="00542FF1" w:rsidRDefault="0092153D">
      <w:pPr>
        <w:pStyle w:val="Textbody"/>
        <w:spacing w:after="29"/>
        <w:rPr>
          <w:rFonts w:ascii="Gandhari Unicode" w:hAnsi="Gandhari Unicode" w:cs="e-Tamil OTC"/>
        </w:rPr>
      </w:pPr>
    </w:p>
    <w:p w14:paraId="59E9828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மெய்யோ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மெயயோய் </w:t>
      </w:r>
      <w:r w:rsidRPr="00542FF1">
        <w:rPr>
          <w:rFonts w:ascii="Gandhari Unicode" w:hAnsi="Gandhari Unicode" w:cs="e-Tamil OTC"/>
        </w:rPr>
        <w:t xml:space="preserve">L1; </w:t>
      </w:r>
      <w:r w:rsidRPr="00542FF1">
        <w:rPr>
          <w:rFonts w:ascii="Gandhari Unicode" w:hAnsi="Gandhari Unicode" w:cs="e-Tamil OTC"/>
          <w:cs/>
        </w:rPr>
        <w:t xml:space="preserve">மெய்யே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2</w:t>
      </w:r>
      <w:proofErr w:type="gramStart"/>
      <w:r w:rsidRPr="00542FF1">
        <w:rPr>
          <w:rFonts w:ascii="Gandhari Unicode" w:hAnsi="Gandhari Unicode" w:cs="e-Tamil OTC"/>
          <w:b/>
          <w:bCs/>
        </w:rPr>
        <w:t>a</w:t>
      </w:r>
      <w:r w:rsidRPr="00542FF1">
        <w:rPr>
          <w:rFonts w:ascii="Gandhari Unicode" w:hAnsi="Gandhari Unicode" w:cs="e-Tamil OTC"/>
        </w:rPr>
        <w:t xml:space="preserve">  </w:t>
      </w:r>
      <w:r w:rsidRPr="00542FF1">
        <w:rPr>
          <w:rFonts w:ascii="Gandhari Unicode" w:hAnsi="Gandhari Unicode" w:cs="e-Tamil OTC"/>
          <w:cs/>
        </w:rPr>
        <w:t>மைப்பட்</w:t>
      </w:r>
      <w:proofErr w:type="gramEnd"/>
      <w:r w:rsidRPr="00542FF1">
        <w:rPr>
          <w:rFonts w:ascii="Gandhari Unicode" w:hAnsi="Gandhari Unicode" w:cs="e-Tamil OTC"/>
          <w:cs/>
        </w:rPr>
        <w:t xml:space="preserve"> </w:t>
      </w:r>
      <w:r w:rsidRPr="00542FF1">
        <w:rPr>
          <w:rFonts w:ascii="Gandhari Unicode" w:hAnsi="Gandhari Unicode" w:cs="e-Tamil OTC"/>
        </w:rPr>
        <w:t xml:space="preserve">C1+2+3,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மைபட் </w:t>
      </w:r>
      <w:r w:rsidRPr="00542FF1">
        <w:rPr>
          <w:rFonts w:ascii="Gandhari Unicode" w:hAnsi="Gandhari Unicode" w:cs="e-Tamil OTC"/>
        </w:rPr>
        <w:t xml:space="preserve">L1, C2v+5,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பாயாத்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C2+5v,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கோட்டொடும்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கேட்டொடு </w:t>
      </w:r>
      <w:r w:rsidRPr="00542FF1">
        <w:rPr>
          <w:rFonts w:ascii="Gandhari Unicode" w:hAnsi="Gandhari Unicode" w:cs="e-Tamil OTC"/>
        </w:rPr>
        <w:t xml:space="preserve">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வாயாத்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வாராத் </w:t>
      </w:r>
      <w:r w:rsidRPr="00542FF1">
        <w:rPr>
          <w:rFonts w:ascii="Gandhari Unicode" w:hAnsi="Gandhari Unicode" w:cs="e-Tamil OTC"/>
        </w:rPr>
        <w:t xml:space="preserve">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6E424A7D" w14:textId="77777777" w:rsidR="0092153D" w:rsidRPr="00542FF1" w:rsidRDefault="0092153D">
      <w:pPr>
        <w:pStyle w:val="Textbody"/>
        <w:spacing w:after="29"/>
        <w:rPr>
          <w:rFonts w:ascii="Gandhari Unicode" w:hAnsi="Gandhari Unicode" w:cs="e-Tamil OTC"/>
        </w:rPr>
      </w:pPr>
    </w:p>
    <w:p w14:paraId="003093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mey</w:t>
      </w:r>
      <w:proofErr w:type="spellEnd"/>
      <w:r w:rsidR="00E12267">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629753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mucu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p>
    <w:p w14:paraId="625E5EE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pāyā</w:t>
      </w:r>
      <w:proofErr w:type="spellEnd"/>
      <w:r w:rsidR="00E1226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ēṟṟa</w:t>
      </w:r>
      <w:proofErr w:type="spellEnd"/>
    </w:p>
    <w:p w14:paraId="596BBAA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kōṭṭoṭu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w:t>
      </w:r>
      <w:proofErr w:type="spellEnd"/>
      <w:r w:rsidR="00E12267">
        <w:rPr>
          <w:rFonts w:ascii="Gandhari Unicode" w:hAnsi="Gandhari Unicode" w:cs="e-Tamil OTC"/>
          <w:lang w:val="en-GB"/>
        </w:rPr>
        <w:t>-~</w:t>
      </w:r>
      <w:proofErr w:type="spellStart"/>
      <w:r w:rsidRPr="00542FF1">
        <w:rPr>
          <w:rFonts w:ascii="Gandhari Unicode" w:hAnsi="Gandhari Unicode" w:cs="e-Tamil OTC"/>
          <w:lang w:val="en-GB"/>
        </w:rPr>
        <w:t>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14E57B3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vāyā</w:t>
      </w:r>
      <w:proofErr w:type="spellEnd"/>
      <w:r w:rsidR="00E12267">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tappaṟku</w:t>
      </w:r>
      <w:proofErr w:type="spellEnd"/>
      <w:r w:rsidR="00E12267">
        <w:rPr>
          <w:rFonts w:ascii="Gandhari Unicode" w:hAnsi="Gandhari Unicode" w:cs="e-Tamil OTC"/>
          <w:lang w:val="en-GB"/>
        </w:rPr>
        <w:t>+</w:t>
      </w:r>
    </w:p>
    <w:p w14:paraId="42B54DFE"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pacantaṉa</w:t>
      </w:r>
      <w:proofErr w:type="spellEnd"/>
      <w:r w:rsidRPr="00542FF1">
        <w:rPr>
          <w:rFonts w:ascii="Gandhari Unicode" w:hAnsi="Gandhari Unicode" w:cs="e-Tamil OTC"/>
          <w:lang w:val="en-GB"/>
        </w:rPr>
        <w:t xml:space="preserve"> </w:t>
      </w:r>
      <w:r w:rsidR="00E12267">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E12267">
        <w:rPr>
          <w:rFonts w:ascii="Gandhari Unicode" w:hAnsi="Gandhari Unicode" w:cs="e-Tamil OTC"/>
          <w:lang w:val="en-GB"/>
        </w:rPr>
        <w:t>-</w:t>
      </w:r>
      <w:r w:rsidRPr="00542FF1">
        <w:rPr>
          <w:rFonts w:ascii="Gandhari Unicode" w:hAnsi="Gandhari Unicode" w:cs="e-Tamil OTC"/>
          <w:lang w:val="en-GB"/>
        </w:rPr>
        <w:t>ē.</w:t>
      </w:r>
    </w:p>
    <w:p w14:paraId="407DCEA8" w14:textId="77777777" w:rsidR="0092153D" w:rsidRPr="00542FF1" w:rsidRDefault="0092153D">
      <w:pPr>
        <w:pStyle w:val="Textbody"/>
        <w:spacing w:after="29" w:line="260" w:lineRule="exact"/>
        <w:rPr>
          <w:rFonts w:ascii="Gandhari Unicode" w:hAnsi="Gandhari Unicode" w:cs="e-Tamil OTC"/>
          <w:lang w:val="en-GB"/>
        </w:rPr>
      </w:pPr>
    </w:p>
    <w:p w14:paraId="356DE484" w14:textId="77777777" w:rsidR="0092153D" w:rsidRPr="00542FF1" w:rsidRDefault="0092153D">
      <w:pPr>
        <w:pStyle w:val="Textbody"/>
        <w:spacing w:after="29" w:line="260" w:lineRule="exact"/>
        <w:rPr>
          <w:rFonts w:ascii="Gandhari Unicode" w:hAnsi="Gandhari Unicode" w:cs="e-Tamil OTC"/>
          <w:lang w:val="en-GB"/>
        </w:rPr>
      </w:pPr>
    </w:p>
    <w:p w14:paraId="53E45B7E" w14:textId="77777777" w:rsidR="0092153D" w:rsidRPr="00542FF1" w:rsidRDefault="0092153D">
      <w:pPr>
        <w:pStyle w:val="Textbody"/>
        <w:spacing w:after="29" w:line="260" w:lineRule="exact"/>
        <w:rPr>
          <w:rFonts w:ascii="Gandhari Unicode" w:hAnsi="Gandhari Unicode" w:cs="e-Tamil OTC"/>
          <w:lang w:val="en-GB"/>
        </w:rPr>
      </w:pPr>
    </w:p>
    <w:p w14:paraId="7A96CBCF"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to the confidante, who made her realise that he would come on another day, [that is,] when she had got confused because she didn't see him there [where she had awaited him]: she had gone there, because another sign had been given that had been similar to the one he used to give when coming to the night tryst, so that she had mistaken the similarity for the real sign.</w:t>
      </w:r>
    </w:p>
    <w:p w14:paraId="0615B8A4" w14:textId="77777777" w:rsidR="0092153D" w:rsidRPr="00542FF1" w:rsidRDefault="0092153D">
      <w:pPr>
        <w:pStyle w:val="Textbody"/>
        <w:spacing w:after="29" w:line="260" w:lineRule="exact"/>
        <w:rPr>
          <w:rFonts w:ascii="Gandhari Unicode" w:hAnsi="Gandhari Unicode" w:cs="e-Tamil OTC"/>
          <w:lang w:val="en-GB"/>
        </w:rPr>
      </w:pPr>
    </w:p>
    <w:p w14:paraId="0A5929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body/truth</w:t>
      </w:r>
      <w:r w:rsidRPr="00542FF1">
        <w:rPr>
          <w:rFonts w:ascii="Gandhari Unicode" w:hAnsi="Gandhari Unicode" w:cs="e-Tamil OTC"/>
          <w:position w:val="6"/>
          <w:lang w:val="en-GB"/>
        </w:rPr>
        <w:t>ō</w:t>
      </w:r>
      <w:r w:rsidRPr="00542FF1">
        <w:rPr>
          <w:rFonts w:ascii="Gandhari Unicode" w:hAnsi="Gandhari Unicode" w:cs="e-Tamil OTC"/>
          <w:lang w:val="en-GB"/>
        </w:rPr>
        <w:t xml:space="preserve"> live friend slope</w:t>
      </w:r>
    </w:p>
    <w:p w14:paraId="199B9B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collyrium happened</w:t>
      </w:r>
      <w:r w:rsidR="00E12267">
        <w:rPr>
          <w:rFonts w:ascii="Gandhari Unicode" w:hAnsi="Gandhari Unicode" w:cs="e-Tamil OTC"/>
        </w:rPr>
        <w:t>-</w:t>
      </w:r>
      <w:r w:rsidRPr="00542FF1">
        <w:rPr>
          <w:rFonts w:ascii="Gandhari Unicode" w:hAnsi="Gandhari Unicode" w:cs="e-Tamil OTC"/>
          <w:lang w:val="en-GB"/>
        </w:rPr>
        <w:t>like black face langur male-</w:t>
      </w:r>
      <w:proofErr w:type="gramStart"/>
      <w:r w:rsidRPr="00542FF1">
        <w:rPr>
          <w:rFonts w:ascii="Gandhari Unicode" w:hAnsi="Gandhari Unicode" w:cs="e-Tamil OTC"/>
          <w:lang w:val="en-GB"/>
        </w:rPr>
        <w:t>monkey</w:t>
      </w:r>
      <w:proofErr w:type="gramEnd"/>
    </w:p>
    <w:p w14:paraId="01AF2D9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bear(inf.) spring-not mistake been-convenient-</w:t>
      </w:r>
    </w:p>
    <w:p w14:paraId="3873A34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branch-with gone</w:t>
      </w:r>
      <w:r w:rsidR="00E12267">
        <w:rPr>
          <w:rFonts w:ascii="Gandhari Unicode" w:hAnsi="Gandhari Unicode" w:cs="e-Tamil OTC"/>
          <w:lang w:val="en-GB"/>
        </w:rPr>
        <w:t>-</w:t>
      </w:r>
      <w:r w:rsidRPr="00542FF1">
        <w:rPr>
          <w:rFonts w:ascii="Gandhari Unicode" w:hAnsi="Gandhari Unicode" w:cs="e-Tamil OTC"/>
          <w:lang w:val="en-GB"/>
        </w:rPr>
        <w:t>like land-he</w:t>
      </w:r>
    </w:p>
    <w:p w14:paraId="474B12CA"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self sign</w:t>
      </w:r>
      <w:proofErr w:type="spellEnd"/>
      <w:r w:rsidRPr="00542FF1">
        <w:rPr>
          <w:rFonts w:ascii="Gandhari Unicode" w:hAnsi="Gandhari Unicode" w:cs="e-Tamil OTC"/>
          <w:lang w:val="en-GB"/>
        </w:rPr>
        <w:t xml:space="preserve"> reach-not mistake(dat.)</w:t>
      </w:r>
    </w:p>
    <w:p w14:paraId="261CAADF" w14:textId="77777777" w:rsidR="0092153D" w:rsidRPr="00542FF1" w:rsidRDefault="00014CDD">
      <w:pPr>
        <w:pStyle w:val="Hangingindent"/>
        <w:spacing w:line="259" w:lineRule="exact"/>
        <w:ind w:left="0" w:firstLine="0"/>
        <w:rPr>
          <w:rFonts w:ascii="Gandhari Unicode" w:hAnsi="Gandhari Unicode" w:cs="e-Tamil OTC"/>
        </w:rPr>
      </w:pPr>
      <w:r w:rsidRPr="00542FF1">
        <w:rPr>
          <w:rFonts w:ascii="Gandhari Unicode" w:hAnsi="Gandhari Unicode" w:cs="e-Tamil OTC"/>
          <w:lang w:val="en-GB"/>
        </w:rPr>
        <w:t>self(pl.) they-became-pale(n.pl.) my- broad soft shoulder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D3FE89" w14:textId="77777777" w:rsidR="0092153D" w:rsidRPr="00542FF1" w:rsidRDefault="0092153D">
      <w:pPr>
        <w:pStyle w:val="Textbody"/>
        <w:spacing w:after="29"/>
        <w:rPr>
          <w:rFonts w:ascii="Gandhari Unicode" w:hAnsi="Gandhari Unicode" w:cs="e-Tamil OTC"/>
        </w:rPr>
      </w:pPr>
    </w:p>
    <w:p w14:paraId="43D89939" w14:textId="77777777" w:rsidR="0092153D" w:rsidRPr="00542FF1" w:rsidRDefault="0092153D">
      <w:pPr>
        <w:pStyle w:val="Textbody"/>
        <w:spacing w:after="29"/>
        <w:rPr>
          <w:rFonts w:ascii="Gandhari Unicode" w:hAnsi="Gandhari Unicode" w:cs="e-Tamil OTC"/>
        </w:rPr>
      </w:pPr>
    </w:p>
    <w:p w14:paraId="677AF62C"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[Is it] truth</w:t>
      </w:r>
      <w:r w:rsidRPr="00542FF1">
        <w:rPr>
          <w:rStyle w:val="FootnoteReference"/>
          <w:rFonts w:ascii="Gandhari Unicode" w:hAnsi="Gandhari Unicode" w:cs="e-Tamil OTC"/>
          <w:lang w:val="en-GB"/>
        </w:rPr>
        <w:footnoteReference w:id="486"/>
      </w:r>
      <w:r w:rsidRPr="00542FF1">
        <w:rPr>
          <w:rFonts w:ascii="Gandhari Unicode" w:hAnsi="Gandhari Unicode" w:cs="e-Tamil OTC"/>
          <w:lang w:val="en-GB"/>
        </w:rPr>
        <w:t>, oh friend?</w:t>
      </w:r>
    </w:p>
    <w:p w14:paraId="7342E759" w14:textId="77777777" w:rsidR="0092153D" w:rsidRPr="00542FF1" w:rsidRDefault="00014CDD">
      <w:pPr>
        <w:pStyle w:val="Textbody"/>
        <w:tabs>
          <w:tab w:val="left" w:pos="575"/>
        </w:tabs>
        <w:spacing w:after="0"/>
        <w:rPr>
          <w:rFonts w:ascii="Gandhari Unicode" w:hAnsi="Gandhari Unicode" w:cs="e-Tamil OTC"/>
          <w:lang w:val="en-GB"/>
        </w:rPr>
      </w:pPr>
      <w:r w:rsidRPr="00542FF1">
        <w:rPr>
          <w:rFonts w:ascii="Gandhari Unicode" w:hAnsi="Gandhari Unicode" w:cs="e-Tamil OTC"/>
          <w:lang w:val="en-GB"/>
        </w:rPr>
        <w:tab/>
        <w:t>Because of the mistake that he didn't reach the sign,</w:t>
      </w:r>
    </w:p>
    <w:p w14:paraId="68B23AB7"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man from a mountain land, like the male langur on the slope,</w:t>
      </w:r>
    </w:p>
    <w:p w14:paraId="188362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black in the face as if full of collyrium</w:t>
      </w:r>
      <w:r w:rsidRPr="00542FF1">
        <w:rPr>
          <w:rStyle w:val="FootnoteReference"/>
          <w:rFonts w:ascii="Gandhari Unicode" w:hAnsi="Gandhari Unicode" w:cs="e-Tamil OTC"/>
          <w:lang w:val="en-GB"/>
        </w:rPr>
        <w:footnoteReference w:id="487"/>
      </w:r>
      <w:r w:rsidRPr="00542FF1">
        <w:rPr>
          <w:rFonts w:ascii="Gandhari Unicode" w:hAnsi="Gandhari Unicode" w:cs="e-Tamil OTC"/>
          <w:lang w:val="en-GB"/>
        </w:rPr>
        <w:t>,</w:t>
      </w:r>
    </w:p>
    <w:p w14:paraId="035B8265" w14:textId="77777777" w:rsidR="0092153D" w:rsidRPr="00542FF1" w:rsidRDefault="00014CDD">
      <w:pPr>
        <w:pStyle w:val="Textbody"/>
        <w:tabs>
          <w:tab w:val="left" w:pos="5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who went down with a branch that was convenient,</w:t>
      </w:r>
    </w:p>
    <w:p w14:paraId="68A608D2" w14:textId="77777777" w:rsidR="0092153D" w:rsidRPr="00542FF1" w:rsidRDefault="00014CDD">
      <w:pPr>
        <w:pStyle w:val="Textbody"/>
        <w:tabs>
          <w:tab w:val="left" w:pos="538"/>
        </w:tabs>
        <w:spacing w:after="74"/>
        <w:rPr>
          <w:rFonts w:ascii="Gandhari Unicode" w:hAnsi="Gandhari Unicode" w:cs="e-Tamil OTC"/>
          <w:lang w:val="en-GB"/>
        </w:rPr>
      </w:pPr>
      <w:r w:rsidRPr="00542FF1">
        <w:rPr>
          <w:rFonts w:ascii="Gandhari Unicode" w:hAnsi="Gandhari Unicode" w:cs="e-Tamil OTC"/>
          <w:lang w:val="en-GB"/>
        </w:rPr>
        <w:tab/>
        <w:t>[because of] the mistake of not jumping [one] that bears [him],</w:t>
      </w:r>
    </w:p>
    <w:p w14:paraId="44AD5F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have become pale, my full soft shoulders.</w:t>
      </w:r>
    </w:p>
    <w:p w14:paraId="4A47745A" w14:textId="77777777" w:rsidR="0092153D" w:rsidRPr="00542FF1" w:rsidRDefault="0092153D">
      <w:pPr>
        <w:pStyle w:val="Textbody"/>
        <w:spacing w:after="0"/>
        <w:rPr>
          <w:rFonts w:ascii="Gandhari Unicode" w:hAnsi="Gandhari Unicode" w:cs="e-Tamil OTC"/>
          <w:lang w:val="en-GB"/>
        </w:rPr>
      </w:pPr>
    </w:p>
    <w:p w14:paraId="32477092" w14:textId="77777777" w:rsidR="0092153D" w:rsidRPr="00542FF1" w:rsidRDefault="0092153D">
      <w:pPr>
        <w:pStyle w:val="Textbody"/>
        <w:spacing w:after="0"/>
        <w:rPr>
          <w:rFonts w:ascii="Gandhari Unicode" w:hAnsi="Gandhari Unicode" w:cs="e-Tamil OTC"/>
          <w:lang w:val="en-GB"/>
        </w:rPr>
      </w:pPr>
    </w:p>
    <w:p w14:paraId="79B65C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this (still) my] body, oh friend?</w:t>
      </w:r>
    </w:p>
    <w:p w14:paraId="640CE3FB" w14:textId="77777777" w:rsidR="0092153D" w:rsidRPr="00542FF1" w:rsidRDefault="0092153D">
      <w:pPr>
        <w:pStyle w:val="Textbody"/>
        <w:spacing w:after="0"/>
        <w:rPr>
          <w:rFonts w:ascii="Gandhari Unicode" w:hAnsi="Gandhari Unicode" w:cs="e-Tamil OTC"/>
        </w:rPr>
      </w:pPr>
    </w:p>
    <w:p w14:paraId="5D92FD4E" w14:textId="77777777" w:rsidR="0092153D" w:rsidRPr="00542FF1" w:rsidRDefault="0092153D">
      <w:pPr>
        <w:pStyle w:val="Textbody"/>
        <w:spacing w:after="0"/>
        <w:rPr>
          <w:rFonts w:ascii="Gandhari Unicode" w:hAnsi="Gandhari Unicode" w:cs="e-Tamil OTC"/>
        </w:rPr>
      </w:pPr>
    </w:p>
    <w:p w14:paraId="6B0C9377"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 xml:space="preserve">3b </w:t>
      </w:r>
      <w:r w:rsidRPr="00542FF1">
        <w:rPr>
          <w:rFonts w:ascii="Gandhari Unicode" w:hAnsi="Gandhari Unicode" w:cs="e-Tamil OTC"/>
          <w:lang w:val="en-GB"/>
        </w:rPr>
        <w:tab/>
      </w:r>
      <w:r w:rsidRPr="00542FF1">
        <w:rPr>
          <w:rFonts w:ascii="Gandhari Unicode" w:hAnsi="Gandhari Unicode" w:cs="e-Tamil OTC"/>
          <w:lang w:val="en-GB"/>
        </w:rPr>
        <w:tab/>
        <w:t>because of the mistake of having not jumped in the right way</w:t>
      </w:r>
      <w:r w:rsidRPr="00542FF1">
        <w:rPr>
          <w:rStyle w:val="FootnoteReference"/>
          <w:rFonts w:ascii="Gandhari Unicode" w:hAnsi="Gandhari Unicode" w:cs="e-Tamil OTC"/>
          <w:lang w:val="en-GB"/>
        </w:rPr>
        <w:footnoteReference w:id="488"/>
      </w:r>
      <w:r w:rsidRPr="00542FF1">
        <w:rPr>
          <w:rFonts w:ascii="Gandhari Unicode" w:hAnsi="Gandhari Unicode" w:cs="e-Tamil OTC"/>
          <w:lang w:val="en-GB"/>
        </w:rPr>
        <w:t xml:space="preserve"> ...</w:t>
      </w:r>
    </w:p>
    <w:p w14:paraId="5C823F47" w14:textId="77777777" w:rsidR="0092153D" w:rsidRPr="00542FF1" w:rsidRDefault="0092153D">
      <w:pPr>
        <w:pStyle w:val="Textbody"/>
        <w:spacing w:after="0"/>
        <w:rPr>
          <w:rFonts w:ascii="Gandhari Unicode" w:hAnsi="Gandhari Unicode" w:cs="e-Tamil OTC"/>
          <w:lang w:val="en-GB"/>
        </w:rPr>
      </w:pPr>
    </w:p>
    <w:p w14:paraId="0BC27B29"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FB8ABE"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122</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ஓரம் போகியார் (போதியார்)</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530673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பொழுது கண்டு அழிந்தது.</w:t>
      </w:r>
    </w:p>
    <w:p w14:paraId="3984968B" w14:textId="77777777" w:rsidR="0092153D" w:rsidRPr="00542FF1" w:rsidRDefault="0092153D">
      <w:pPr>
        <w:pStyle w:val="Textbody"/>
        <w:spacing w:after="29"/>
        <w:rPr>
          <w:rFonts w:ascii="Gandhari Unicode" w:hAnsi="Gandhari Unicode" w:cs="e-Tamil OTC"/>
        </w:rPr>
      </w:pPr>
    </w:p>
    <w:p w14:paraId="2E9031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பைங்காற்</w:t>
      </w:r>
      <w:r w:rsidRPr="00542FF1">
        <w:rPr>
          <w:rFonts w:ascii="Gandhari Unicode" w:hAnsi="Gandhari Unicode" w:cs="e-Tamil OTC"/>
          <w:cs/>
        </w:rPr>
        <w:t xml:space="preserve"> கொக்கின் புன்புறத் தன்ன</w:t>
      </w:r>
    </w:p>
    <w:p w14:paraId="6CCAE7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குண்டுநீ ராம்பலுங் </w:t>
      </w:r>
      <w:r w:rsidRPr="00542FF1">
        <w:rPr>
          <w:rFonts w:ascii="Gandhari Unicode" w:hAnsi="Gandhari Unicode" w:cs="e-Tamil OTC"/>
          <w:u w:val="wave"/>
          <w:cs/>
        </w:rPr>
        <w:t>கூம்பின</w:t>
      </w:r>
      <w:r w:rsidRPr="00542FF1">
        <w:rPr>
          <w:rFonts w:ascii="Gandhari Unicode" w:hAnsi="Gandhari Unicode" w:cs="e-Tamil OTC"/>
          <w:cs/>
        </w:rPr>
        <w:t xml:space="preserve"> வினியே</w:t>
      </w:r>
    </w:p>
    <w:p w14:paraId="3F2DCE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வந்தன்று வாழியோ மாலை</w:t>
      </w:r>
    </w:p>
    <w:p w14:paraId="5B613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 னன்றே கங்குலு முடைத்தே.</w:t>
      </w:r>
    </w:p>
    <w:p w14:paraId="3B9CDE9C" w14:textId="77777777" w:rsidR="0092153D" w:rsidRPr="00542FF1" w:rsidRDefault="0092153D">
      <w:pPr>
        <w:pStyle w:val="Textbody"/>
        <w:spacing w:after="29"/>
        <w:rPr>
          <w:rFonts w:ascii="Gandhari Unicode" w:hAnsi="Gandhari Unicode" w:cs="e-Tamil OTC"/>
        </w:rPr>
      </w:pPr>
    </w:p>
    <w:p w14:paraId="0C14DD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பைங்காற்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கூம்பன </w:t>
      </w:r>
      <w:r w:rsidRPr="00542FF1">
        <w:rPr>
          <w:rFonts w:ascii="Gandhari Unicode" w:hAnsi="Gandhari Unicode" w:cs="e-Tamil OTC"/>
        </w:rPr>
        <w:t xml:space="preserve">L1; </w:t>
      </w:r>
      <w:r w:rsidRPr="00542FF1">
        <w:rPr>
          <w:rFonts w:ascii="Gandhari Unicode" w:hAnsi="Gandhari Unicode" w:cs="e-Tamil OTC"/>
          <w:cs/>
        </w:rPr>
        <w:t xml:space="preserve">குவிந்தன </w:t>
      </w:r>
      <w:r w:rsidRPr="00542FF1">
        <w:rPr>
          <w:rFonts w:ascii="Gandhari Unicode" w:hAnsi="Gandhari Unicode" w:cs="e-Tamil OTC"/>
        </w:rPr>
        <w:t>I</w:t>
      </w:r>
    </w:p>
    <w:p w14:paraId="179417A9" w14:textId="77777777" w:rsidR="0092153D" w:rsidRPr="00542FF1" w:rsidRDefault="0092153D">
      <w:pPr>
        <w:pStyle w:val="Textbody"/>
        <w:spacing w:after="29"/>
        <w:rPr>
          <w:rFonts w:ascii="Gandhari Unicode" w:hAnsi="Gandhari Unicode" w:cs="e-Tamil OTC"/>
        </w:rPr>
      </w:pPr>
    </w:p>
    <w:p w14:paraId="275C7A7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w:t>
      </w:r>
      <w:r w:rsidR="00F02914">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w:t>
      </w:r>
      <w:r w:rsidR="00F02914">
        <w:rPr>
          <w:rFonts w:ascii="Gandhari Unicode" w:hAnsi="Gandhari Unicode" w:cs="e-Tamil OTC"/>
          <w:lang w:val="en-GB"/>
        </w:rPr>
        <w:t>att</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21D24F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āmpal</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kūmpiṉa</w:t>
      </w:r>
      <w:proofErr w:type="spellEnd"/>
      <w:r w:rsidRPr="00542FF1">
        <w:rPr>
          <w:rFonts w:ascii="Gandhari Unicode" w:hAnsi="Gandhari Unicode" w:cs="e-Tamil OTC"/>
          <w:lang w:val="en-GB"/>
        </w:rPr>
        <w:t xml:space="preserve"> </w:t>
      </w:r>
      <w:r w:rsidR="00F02914">
        <w:rPr>
          <w:rFonts w:ascii="Gandhari Unicode" w:hAnsi="Gandhari Unicode" w:cs="e-Tamil OTC"/>
          <w:lang w:val="en-GB"/>
        </w:rPr>
        <w:t>~</w:t>
      </w:r>
      <w:proofErr w:type="spellStart"/>
      <w:r w:rsidRPr="00542FF1">
        <w:rPr>
          <w:rFonts w:ascii="Gandhari Unicode" w:hAnsi="Gandhari Unicode" w:cs="e-Tamil OTC"/>
          <w:lang w:val="en-GB"/>
        </w:rPr>
        <w:t>iṉi</w:t>
      </w:r>
      <w:proofErr w:type="spellEnd"/>
      <w:r w:rsidR="00F02914">
        <w:rPr>
          <w:rFonts w:ascii="Gandhari Unicode" w:hAnsi="Gandhari Unicode" w:cs="e-Tamil OTC"/>
          <w:lang w:val="en-GB"/>
        </w:rPr>
        <w:t>+~</w:t>
      </w:r>
      <w:r w:rsidRPr="00542FF1">
        <w:rPr>
          <w:rFonts w:ascii="Gandhari Unicode" w:hAnsi="Gandhari Unicode" w:cs="e-Tamil OTC"/>
          <w:lang w:val="en-GB"/>
        </w:rPr>
        <w:t>ē</w:t>
      </w:r>
    </w:p>
    <w:p w14:paraId="1C37B4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vantaṉṟu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F02914">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mālai</w:t>
      </w:r>
      <w:proofErr w:type="spellEnd"/>
    </w:p>
    <w:p w14:paraId="20051F77" w14:textId="77777777" w:rsidR="0092153D" w:rsidRPr="00542FF1" w:rsidRDefault="00F02914">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tāṉ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kaṅkul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uṭaitt</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7F94DFC9" w14:textId="77777777" w:rsidR="0092153D" w:rsidRPr="00542FF1" w:rsidRDefault="0092153D">
      <w:pPr>
        <w:pStyle w:val="Textbody"/>
        <w:spacing w:after="29" w:line="260" w:lineRule="exact"/>
        <w:rPr>
          <w:rFonts w:ascii="Gandhari Unicode" w:hAnsi="Gandhari Unicode" w:cs="e-Tamil OTC"/>
          <w:u w:val="single"/>
          <w:lang w:val="en-GB"/>
        </w:rPr>
      </w:pPr>
    </w:p>
    <w:p w14:paraId="0D5A0DC5" w14:textId="77777777" w:rsidR="0092153D" w:rsidRPr="00542FF1" w:rsidRDefault="0092153D">
      <w:pPr>
        <w:pStyle w:val="Textbody"/>
        <w:spacing w:after="29" w:line="260" w:lineRule="exact"/>
        <w:rPr>
          <w:rFonts w:ascii="Gandhari Unicode" w:hAnsi="Gandhari Unicode" w:cs="e-Tamil OTC"/>
          <w:u w:val="single"/>
          <w:lang w:val="en-GB"/>
        </w:rPr>
      </w:pPr>
    </w:p>
    <w:p w14:paraId="52CEF9D5" w14:textId="77777777" w:rsidR="0092153D" w:rsidRPr="00542FF1" w:rsidRDefault="0092153D">
      <w:pPr>
        <w:pStyle w:val="Textbody"/>
        <w:spacing w:after="29" w:line="260" w:lineRule="exact"/>
        <w:rPr>
          <w:rFonts w:ascii="Gandhari Unicode" w:hAnsi="Gandhari Unicode" w:cs="e-Tamil OTC"/>
          <w:u w:val="single"/>
          <w:lang w:val="en-GB"/>
        </w:rPr>
      </w:pPr>
    </w:p>
    <w:p w14:paraId="6953543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She </w:t>
      </w:r>
      <w:proofErr w:type="gramStart"/>
      <w:r w:rsidRPr="00542FF1">
        <w:rPr>
          <w:rFonts w:ascii="Gandhari Unicode" w:hAnsi="Gandhari Unicode" w:cs="e-Tamil OTC"/>
          <w:lang w:val="en-GB"/>
        </w:rPr>
        <w:t>being</w:t>
      </w:r>
      <w:proofErr w:type="gramEnd"/>
      <w:r w:rsidRPr="00542FF1">
        <w:rPr>
          <w:rFonts w:ascii="Gandhari Unicode" w:hAnsi="Gandhari Unicode" w:cs="e-Tamil OTC"/>
          <w:lang w:val="en-GB"/>
        </w:rPr>
        <w:t xml:space="preserve"> desolate at the sight of the time [of day].</w:t>
      </w:r>
    </w:p>
    <w:p w14:paraId="3CD2BB24" w14:textId="77777777" w:rsidR="0092153D" w:rsidRPr="00542FF1" w:rsidRDefault="0092153D">
      <w:pPr>
        <w:pStyle w:val="Textbody"/>
        <w:spacing w:after="29" w:line="260" w:lineRule="exact"/>
        <w:rPr>
          <w:rFonts w:ascii="Gandhari Unicode" w:hAnsi="Gandhari Unicode" w:cs="e-Tamil OTC"/>
          <w:lang w:val="en-GB"/>
        </w:rPr>
      </w:pPr>
    </w:p>
    <w:p w14:paraId="7B6222E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leg</w:t>
      </w:r>
      <w:r w:rsidRPr="00542FF1">
        <w:rPr>
          <w:rFonts w:ascii="Gandhari Unicode" w:hAnsi="Gandhari Unicode" w:cs="e-Tamil OTC"/>
        </w:rPr>
        <w:t xml:space="preserve"> </w:t>
      </w:r>
      <w:r w:rsidRPr="00542FF1">
        <w:rPr>
          <w:rFonts w:ascii="Gandhari Unicode" w:hAnsi="Gandhari Unicode" w:cs="e-Tamil OTC"/>
          <w:lang w:val="en-GB"/>
        </w:rPr>
        <w:t>crane(?)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low back- like</w:t>
      </w:r>
    </w:p>
    <w:p w14:paraId="7EE1D50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depth water</w:t>
      </w:r>
      <w:r w:rsidRPr="00542FF1">
        <w:rPr>
          <w:rFonts w:ascii="Gandhari Unicode" w:hAnsi="Gandhari Unicode" w:cs="e-Tamil OTC"/>
        </w:rPr>
        <w:t xml:space="preserve"> </w:t>
      </w:r>
      <w:r w:rsidR="00467674">
        <w:rPr>
          <w:rFonts w:ascii="Gandhari Unicode" w:hAnsi="Gandhari Unicode" w:cs="e-Tamil OTC"/>
          <w:lang w:val="en-GB"/>
        </w:rPr>
        <w:t>waterlil</w:t>
      </w:r>
      <w:r w:rsidRPr="00542FF1">
        <w:rPr>
          <w:rFonts w:ascii="Gandhari Unicode" w:hAnsi="Gandhari Unicode" w:cs="e-Tamil OTC"/>
          <w:lang w:val="en-GB"/>
        </w:rPr>
        <w: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they-closed(n.pl.) </w:t>
      </w:r>
      <w:proofErr w:type="gramStart"/>
      <w:r w:rsidRPr="00542FF1">
        <w:rPr>
          <w:rFonts w:ascii="Gandhari Unicode" w:hAnsi="Gandhari Unicode" w:cs="e-Tamil OTC"/>
          <w:lang w:val="en-GB"/>
        </w:rPr>
        <w:t>now</w:t>
      </w:r>
      <w:r w:rsidRPr="00542FF1">
        <w:rPr>
          <w:rFonts w:ascii="Gandhari Unicode" w:hAnsi="Gandhari Unicode" w:cs="e-Tamil OTC"/>
          <w:position w:val="6"/>
          <w:lang w:val="en-GB"/>
        </w:rPr>
        <w:t>ē</w:t>
      </w:r>
      <w:proofErr w:type="gramEnd"/>
    </w:p>
    <w:p w14:paraId="38B74B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it-came live</w:t>
      </w:r>
      <w:r w:rsidRPr="00542FF1">
        <w:rPr>
          <w:rFonts w:ascii="Gandhari Unicode" w:hAnsi="Gandhari Unicode" w:cs="e-Tamil OTC"/>
          <w:position w:val="6"/>
          <w:lang w:val="en-GB"/>
        </w:rPr>
        <w:t>ō</w:t>
      </w:r>
      <w:r w:rsidRPr="00542FF1">
        <w:rPr>
          <w:rFonts w:ascii="Gandhari Unicode" w:hAnsi="Gandhari Unicode" w:cs="e-Tamil OTC"/>
        </w:rPr>
        <w:t xml:space="preserve"> </w:t>
      </w:r>
      <w:proofErr w:type="gramStart"/>
      <w:r w:rsidRPr="00542FF1">
        <w:rPr>
          <w:rFonts w:ascii="Gandhari Unicode" w:hAnsi="Gandhari Unicode" w:cs="e-Tamil OTC"/>
          <w:lang w:val="en-GB"/>
        </w:rPr>
        <w:t>evening</w:t>
      </w:r>
      <w:proofErr w:type="gramEnd"/>
    </w:p>
    <w:p w14:paraId="6AD98B54"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one self</w:t>
      </w:r>
      <w:proofErr w:type="gramEnd"/>
      <w:r w:rsidRPr="00542FF1">
        <w:rPr>
          <w:rFonts w:ascii="Gandhari Unicode" w:hAnsi="Gandhari Unicode" w:cs="e-Tamil OTC"/>
          <w:lang w:val="en-GB"/>
        </w:rPr>
        <w:t xml:space="preserve"> is-not-so</w:t>
      </w:r>
      <w:r w:rsidRPr="00542FF1">
        <w:rPr>
          <w:rFonts w:ascii="Gandhari Unicode" w:hAnsi="Gandhari Unicode" w:cs="e-Tamil OTC"/>
          <w:position w:val="6"/>
          <w:lang w:val="en-GB"/>
        </w:rPr>
        <w:t>ē</w:t>
      </w:r>
      <w:r w:rsidRPr="00542FF1">
        <w:rPr>
          <w:rFonts w:ascii="Gandhari Unicode" w:hAnsi="Gandhari Unicode" w:cs="e-Tamil OTC"/>
          <w:lang w:val="en-GB"/>
        </w:rPr>
        <w:t xml:space="preserve"> night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w:t>
      </w:r>
      <w:r w:rsidRPr="00542FF1">
        <w:rPr>
          <w:rStyle w:val="FootnoteReference"/>
          <w:rFonts w:ascii="Gandhari Unicode" w:hAnsi="Gandhari Unicode" w:cs="e-Tamil OTC"/>
          <w:lang w:val="en-GB"/>
        </w:rPr>
        <w:footnoteReference w:id="489"/>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C2F713" w14:textId="77777777" w:rsidR="0092153D" w:rsidRPr="00542FF1" w:rsidRDefault="0092153D">
      <w:pPr>
        <w:pStyle w:val="Textbody"/>
        <w:spacing w:after="29"/>
        <w:rPr>
          <w:rFonts w:ascii="Gandhari Unicode" w:hAnsi="Gandhari Unicode" w:cs="e-Tamil OTC"/>
        </w:rPr>
      </w:pPr>
    </w:p>
    <w:p w14:paraId="708D5A8F" w14:textId="77777777" w:rsidR="0092153D" w:rsidRPr="00542FF1" w:rsidRDefault="0092153D">
      <w:pPr>
        <w:pStyle w:val="Textbody"/>
        <w:spacing w:after="29"/>
        <w:rPr>
          <w:rFonts w:ascii="Gandhari Unicode" w:hAnsi="Gandhari Unicode" w:cs="e-Tamil OTC"/>
          <w:lang w:val="en-GB"/>
        </w:rPr>
      </w:pPr>
    </w:p>
    <w:p w14:paraId="79D804C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wings]</w:t>
      </w:r>
      <w:r w:rsidRPr="00542FF1">
        <w:rPr>
          <w:rStyle w:val="FootnoteReference"/>
          <w:rFonts w:ascii="Gandhari Unicode" w:hAnsi="Gandhari Unicode" w:cs="e-Tamil OTC"/>
          <w:lang w:val="en-GB"/>
        </w:rPr>
        <w:footnoteReference w:id="490"/>
      </w:r>
      <w:r w:rsidRPr="00542FF1">
        <w:rPr>
          <w:rFonts w:ascii="Gandhari Unicode" w:hAnsi="Gandhari Unicode" w:cs="e-Tamil OTC"/>
          <w:lang w:val="en-GB"/>
        </w:rPr>
        <w:t xml:space="preserve"> on the low(?) backs of green-legged egrets(?)</w:t>
      </w:r>
    </w:p>
    <w:p w14:paraId="6F3D193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the lilies in the deep water have also closed now.</w:t>
      </w:r>
    </w:p>
    <w:p w14:paraId="15FC5C3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Evening has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it live!</w:t>
      </w:r>
      <w:r w:rsidRPr="00542FF1">
        <w:rPr>
          <w:rStyle w:val="FootnoteReference"/>
          <w:rFonts w:ascii="Gandhari Unicode" w:hAnsi="Gandhari Unicode" w:cs="e-Tamil OTC"/>
          <w:lang w:val="en-GB"/>
        </w:rPr>
        <w:footnoteReference w:id="491"/>
      </w:r>
    </w:p>
    <w:p w14:paraId="0D6AA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is not the only one:</w:t>
      </w:r>
    </w:p>
    <w:p w14:paraId="50A5180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it must be followed by</w:t>
      </w:r>
      <w:r w:rsidRPr="00542FF1">
        <w:rPr>
          <w:rStyle w:val="FootnoteReference"/>
          <w:rFonts w:ascii="Gandhari Unicode" w:hAnsi="Gandhari Unicode" w:cs="e-Tamil OTC"/>
          <w:lang w:val="en-GB"/>
        </w:rPr>
        <w:footnoteReference w:id="492"/>
      </w:r>
      <w:r w:rsidRPr="00542FF1">
        <w:rPr>
          <w:rFonts w:ascii="Gandhari Unicode" w:hAnsi="Gandhari Unicode" w:cs="e-Tamil OTC"/>
          <w:lang w:val="en-GB"/>
        </w:rPr>
        <w:t xml:space="preserve"> night.</w:t>
      </w:r>
    </w:p>
    <w:p w14:paraId="68976117" w14:textId="77777777" w:rsidR="0092153D" w:rsidRPr="00542FF1" w:rsidRDefault="0092153D">
      <w:pPr>
        <w:pStyle w:val="Textbody"/>
        <w:spacing w:after="0"/>
        <w:rPr>
          <w:rFonts w:ascii="Gandhari Unicode" w:hAnsi="Gandhari Unicode" w:cs="e-Tamil OTC"/>
          <w:lang w:val="en-GB"/>
        </w:rPr>
      </w:pPr>
    </w:p>
    <w:p w14:paraId="12749111"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EDE742"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123</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ஐயூர் முடவன்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6DCD9DA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பகற்குறியிடத்து வந்த தலைமகனைக் காணாத் தோழி அவன் சிறைப்புறத்தானாதல் அறிந்து தலைமகட்குச் சொல்லியது.</w:t>
      </w:r>
    </w:p>
    <w:p w14:paraId="0425DEDF" w14:textId="77777777" w:rsidR="0092153D" w:rsidRPr="00542FF1" w:rsidRDefault="0092153D">
      <w:pPr>
        <w:pStyle w:val="Textbody"/>
        <w:spacing w:after="29"/>
        <w:rPr>
          <w:rFonts w:ascii="Gandhari Unicode" w:hAnsi="Gandhari Unicode" w:cs="e-Tamil OTC"/>
        </w:rPr>
      </w:pPr>
    </w:p>
    <w:p w14:paraId="3BE3C4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இருடிணிந் தன்ன வீர்ந்தண் கொழுநிழ</w:t>
      </w:r>
    </w:p>
    <w:p w14:paraId="2BF001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னிலவுக்குவித் தன்ன வெண்மண லொருசிறைக்</w:t>
      </w:r>
    </w:p>
    <w:p w14:paraId="317048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கருங்கோட்டுப் புன்னைப் பூம்பொழில் புலம்ப</w:t>
      </w:r>
    </w:p>
    <w:p w14:paraId="3B9019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வின்னும் வாரார்</w:t>
      </w:r>
      <w:r w:rsidRPr="00542FF1">
        <w:rPr>
          <w:rFonts w:ascii="Gandhari Unicode" w:hAnsi="Gandhari Unicode" w:cs="e-Tamil OTC"/>
          <w:cs/>
        </w:rPr>
        <w:t xml:space="preserve"> வரூஉம்</w:t>
      </w:r>
    </w:p>
    <w:p w14:paraId="223455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பன்மீன் வேட்டத் தென்னையர் திமிலே.</w:t>
      </w:r>
    </w:p>
    <w:p w14:paraId="4CAE22EA" w14:textId="77777777" w:rsidR="0092153D" w:rsidRPr="00542FF1" w:rsidRDefault="0092153D">
      <w:pPr>
        <w:pStyle w:val="Textbody"/>
        <w:spacing w:after="29"/>
        <w:rPr>
          <w:rFonts w:ascii="Gandhari Unicode" w:hAnsi="Gandhari Unicode" w:cs="e-Tamil OTC"/>
        </w:rPr>
      </w:pPr>
    </w:p>
    <w:p w14:paraId="4F7E482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வீர்ந்தண்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வீர்ந்தன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1df.</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னிலவுக்குவித் </w:t>
      </w:r>
      <w:r w:rsidRPr="00542FF1">
        <w:rPr>
          <w:rFonts w:ascii="Gandhari Unicode" w:eastAsia="URW Palladio UNI" w:hAnsi="Gandhari Unicode" w:cs="e-Tamil OTC"/>
        </w:rPr>
        <w:t xml:space="preserve">C1+2+5, EA; </w:t>
      </w:r>
      <w:r w:rsidRPr="00542FF1">
        <w:rPr>
          <w:rFonts w:ascii="Gandhari Unicode" w:eastAsia="URW Palladio UNI" w:hAnsi="Gandhari Unicode" w:cs="e-Tamil OTC"/>
          <w:cs/>
        </w:rPr>
        <w:t xml:space="preserve">கொழுநிழல்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நிலவுக்குவித் </w:t>
      </w:r>
      <w:r w:rsidRPr="00542FF1">
        <w:rPr>
          <w:rFonts w:ascii="Gandhari Unicode" w:eastAsia="URW Palladio UNI" w:hAnsi="Gandhari Unicode" w:cs="e-Tamil OTC"/>
        </w:rPr>
        <w:t>L1, C3, G1+2;</w:t>
      </w:r>
      <w:r w:rsidRPr="00542FF1">
        <w:rPr>
          <w:rFonts w:ascii="Gandhari Unicode" w:hAnsi="Gandhari Unicode" w:cs="e-Tamil OTC"/>
        </w:rPr>
        <w:t xml:space="preserve"> </w:t>
      </w:r>
      <w:r w:rsidRPr="00542FF1">
        <w:rPr>
          <w:rFonts w:ascii="Gandhari Unicode" w:eastAsia="URW Palladio UNI" w:hAnsi="Gandhari Unicode" w:cs="e-Tamil OTC"/>
          <w:cs/>
        </w:rPr>
        <w:t xml:space="preserve">கொழுநிழ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னிலவுகுவித்</w:t>
      </w:r>
      <w:r w:rsidRPr="00542FF1">
        <w:rPr>
          <w:rFonts w:ascii="Gandhari Unicode" w:hAnsi="Gandhari Unicode" w:cs="e-Tamil OTC"/>
          <w:cs/>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லொருசிறைக்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லொருசிறை </w:t>
      </w:r>
      <w:r w:rsidRPr="00542FF1">
        <w:rPr>
          <w:rFonts w:ascii="Gandhari Unicode" w:hAnsi="Gandhari Unicode" w:cs="e-Tamil OTC"/>
        </w:rPr>
        <w:t xml:space="preserve">L1, C1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வின்னும் வாரார்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 வாரார் </w:t>
      </w:r>
      <w:r w:rsidRPr="00542FF1">
        <w:rPr>
          <w:rFonts w:ascii="Gandhari Unicode" w:hAnsi="Gandhari Unicode" w:cs="e-Tamil OTC"/>
        </w:rPr>
        <w:t xml:space="preserve">L1, C1+3, G1; </w:t>
      </w:r>
      <w:r w:rsidRPr="00542FF1">
        <w:rPr>
          <w:rFonts w:ascii="Gandhari Unicode" w:hAnsi="Gandhari Unicode" w:cs="e-Tamil OTC"/>
          <w:cs/>
        </w:rPr>
        <w:t xml:space="preserve">வின்னா வாரார் </w:t>
      </w:r>
      <w:r w:rsidRPr="00542FF1">
        <w:rPr>
          <w:rFonts w:ascii="Gandhari Unicode" w:hAnsi="Gandhari Unicode" w:cs="e-Tamil OTC"/>
        </w:rPr>
        <w:t xml:space="preserve">G1v; </w:t>
      </w:r>
      <w:r w:rsidRPr="00542FF1">
        <w:rPr>
          <w:rFonts w:ascii="Gandhari Unicode" w:hAnsi="Gandhari Unicode" w:cs="e-Tamil OTC"/>
          <w:cs/>
        </w:rPr>
        <w:t xml:space="preserve">வின்னா ராவார் </w:t>
      </w:r>
      <w:proofErr w:type="spellStart"/>
      <w:r w:rsidRPr="00542FF1">
        <w:rPr>
          <w:rFonts w:ascii="Gandhari Unicode" w:hAnsi="Gandhari Unicode" w:cs="e-Tamil OTC"/>
        </w:rPr>
        <w:t>Cām.v</w:t>
      </w:r>
      <w:proofErr w:type="spellEnd"/>
    </w:p>
    <w:p w14:paraId="3AA284D0" w14:textId="77777777" w:rsidR="0092153D" w:rsidRPr="00542FF1" w:rsidRDefault="0092153D">
      <w:pPr>
        <w:pStyle w:val="Textbody"/>
        <w:spacing w:after="29"/>
        <w:rPr>
          <w:rFonts w:ascii="Gandhari Unicode" w:hAnsi="Gandhari Unicode" w:cs="e-Tamil OTC"/>
        </w:rPr>
      </w:pPr>
    </w:p>
    <w:p w14:paraId="07CE037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tiṇ</w:t>
      </w:r>
      <w:r w:rsidR="003D1050">
        <w:rPr>
          <w:rFonts w:ascii="Gandhari Unicode" w:hAnsi="Gandhari Unicode" w:cs="e-Tamil OTC"/>
          <w:lang w:val="en-GB"/>
        </w:rPr>
        <w:t>int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3D1050">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niḻal</w:t>
      </w:r>
      <w:proofErr w:type="spellEnd"/>
    </w:p>
    <w:p w14:paraId="0566E4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nilavu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003D1050">
        <w:rPr>
          <w:rFonts w:ascii="Gandhari Unicode" w:hAnsi="Gandhari Unicode" w:cs="e-Tamil OTC"/>
          <w:lang w:val="en-GB"/>
        </w:rPr>
        <w:t>kuvitt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3D1050">
        <w:rPr>
          <w:rFonts w:ascii="Gandhari Unicode" w:hAnsi="Gandhari Unicode" w:cs="e-Tamil OTC"/>
          <w:lang w:val="en-GB"/>
        </w:rPr>
        <w:t>+</w:t>
      </w:r>
    </w:p>
    <w:p w14:paraId="5762D71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003D10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p>
    <w:p w14:paraId="05E28DC9" w14:textId="77777777" w:rsidR="0092153D" w:rsidRPr="00542FF1" w:rsidRDefault="003D1050">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iṉṉum</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vārār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varūum</w:t>
      </w:r>
      <w:proofErr w:type="spellEnd"/>
    </w:p>
    <w:p w14:paraId="5F66183B"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rPr>
        <w:t xml:space="preserve">pal </w:t>
      </w:r>
      <w:proofErr w:type="spellStart"/>
      <w:r w:rsidRPr="00542FF1">
        <w:rPr>
          <w:rFonts w:ascii="Gandhari Unicode" w:hAnsi="Gandhari Unicode" w:cs="e-Tamil OTC"/>
        </w:rPr>
        <w:t>mīṉ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vēṭṭ</w:t>
      </w:r>
      <w:r w:rsidR="003D1050">
        <w:rPr>
          <w:rFonts w:ascii="Gandhari Unicode" w:hAnsi="Gandhari Unicode" w:cs="e-Tamil OTC"/>
        </w:rPr>
        <w:t>att</w:t>
      </w:r>
      <w:proofErr w:type="spellEnd"/>
      <w:r w:rsidR="003D105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eṉṉaiyar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timil</w:t>
      </w:r>
      <w:proofErr w:type="spellEnd"/>
      <w:r w:rsidR="003D1050">
        <w:rPr>
          <w:rFonts w:ascii="Gandhari Unicode" w:hAnsi="Gandhari Unicode" w:cs="e-Tamil OTC"/>
        </w:rPr>
        <w:t>-</w:t>
      </w:r>
      <w:r w:rsidRPr="00542FF1">
        <w:rPr>
          <w:rFonts w:ascii="Gandhari Unicode" w:hAnsi="Gandhari Unicode" w:cs="e-Tamil OTC"/>
        </w:rPr>
        <w:t>ē.</w:t>
      </w:r>
    </w:p>
    <w:p w14:paraId="6ABC82D2" w14:textId="77777777" w:rsidR="0092153D" w:rsidRPr="00542FF1" w:rsidRDefault="0092153D">
      <w:pPr>
        <w:pStyle w:val="Textbody"/>
        <w:spacing w:after="29" w:line="260" w:lineRule="exact"/>
        <w:rPr>
          <w:rFonts w:ascii="Gandhari Unicode" w:hAnsi="Gandhari Unicode" w:cs="e-Tamil OTC"/>
          <w:lang w:val="en-GB"/>
        </w:rPr>
      </w:pPr>
    </w:p>
    <w:p w14:paraId="5CF3A800" w14:textId="77777777" w:rsidR="0092153D" w:rsidRPr="00542FF1" w:rsidRDefault="0092153D">
      <w:pPr>
        <w:pStyle w:val="Textbody"/>
        <w:spacing w:after="29" w:line="260" w:lineRule="exact"/>
        <w:rPr>
          <w:rFonts w:ascii="Gandhari Unicode" w:hAnsi="Gandhari Unicode" w:cs="e-Tamil OTC"/>
          <w:lang w:val="en-GB"/>
        </w:rPr>
      </w:pPr>
    </w:p>
    <w:p w14:paraId="0A80EF8E" w14:textId="77777777" w:rsidR="0092153D" w:rsidRPr="00542FF1" w:rsidRDefault="0092153D">
      <w:pPr>
        <w:pStyle w:val="Textbody"/>
        <w:spacing w:after="29" w:line="260" w:lineRule="exact"/>
        <w:rPr>
          <w:rFonts w:ascii="Gandhari Unicode" w:hAnsi="Gandhari Unicode" w:cs="e-Tamil OTC"/>
          <w:lang w:val="en-GB"/>
        </w:rPr>
      </w:pPr>
    </w:p>
    <w:p w14:paraId="0F72CF1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to HER in the knowledge that he is behind the hedge, by the confidante who had not seen HIM come to the day tryst.</w:t>
      </w:r>
    </w:p>
    <w:p w14:paraId="42804BAD" w14:textId="77777777" w:rsidR="0092153D" w:rsidRPr="00542FF1" w:rsidRDefault="0092153D">
      <w:pPr>
        <w:pStyle w:val="Textbody"/>
        <w:spacing w:after="29" w:line="260" w:lineRule="exact"/>
        <w:rPr>
          <w:rFonts w:ascii="Gandhari Unicode" w:hAnsi="Gandhari Unicode" w:cs="e-Tamil OTC"/>
          <w:lang w:val="en-GB"/>
        </w:rPr>
      </w:pPr>
    </w:p>
    <w:p w14:paraId="4EE3F1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darknes</w:t>
      </w:r>
      <w:r w:rsidR="003D1050">
        <w:rPr>
          <w:rFonts w:ascii="Gandhari Unicode" w:hAnsi="Gandhari Unicode" w:cs="e-Tamil OTC"/>
          <w:lang w:val="en-GB"/>
        </w:rPr>
        <w:t>s become-solid-</w:t>
      </w:r>
      <w:r w:rsidRPr="00542FF1">
        <w:rPr>
          <w:rFonts w:ascii="Gandhari Unicode" w:hAnsi="Gandhari Unicode" w:cs="e-Tamil OTC"/>
          <w:lang w:val="en-GB"/>
        </w:rPr>
        <w:t xml:space="preserve">like wetness cool rich </w:t>
      </w:r>
      <w:proofErr w:type="gramStart"/>
      <w:r w:rsidRPr="00542FF1">
        <w:rPr>
          <w:rFonts w:ascii="Gandhari Unicode" w:hAnsi="Gandhari Unicode" w:cs="e-Tamil OTC"/>
          <w:lang w:val="en-GB"/>
        </w:rPr>
        <w:t>shadow</w:t>
      </w:r>
      <w:proofErr w:type="gramEnd"/>
    </w:p>
    <w:p w14:paraId="19C424C1" w14:textId="77777777" w:rsidR="0092153D" w:rsidRPr="00542FF1" w:rsidRDefault="003D1050">
      <w:pPr>
        <w:pStyle w:val="Textbody"/>
        <w:spacing w:after="0" w:line="260" w:lineRule="exact"/>
        <w:rPr>
          <w:rFonts w:ascii="Gandhari Unicode" w:hAnsi="Gandhari Unicode" w:cs="e-Tamil OTC"/>
          <w:lang w:val="en-GB"/>
        </w:rPr>
      </w:pPr>
      <w:r>
        <w:rPr>
          <w:rFonts w:ascii="Gandhari Unicode" w:hAnsi="Gandhari Unicode" w:cs="e-Tamil OTC"/>
          <w:lang w:val="en-GB"/>
        </w:rPr>
        <w:t>moonlight heaped-</w:t>
      </w:r>
      <w:r w:rsidR="00014CDD" w:rsidRPr="00542FF1">
        <w:rPr>
          <w:rFonts w:ascii="Gandhari Unicode" w:hAnsi="Gandhari Unicode" w:cs="e-Tamil OTC"/>
          <w:lang w:val="en-GB"/>
        </w:rPr>
        <w:t xml:space="preserve">like white sand one </w:t>
      </w:r>
      <w:proofErr w:type="gramStart"/>
      <w:r w:rsidR="00014CDD" w:rsidRPr="00542FF1">
        <w:rPr>
          <w:rFonts w:ascii="Gandhari Unicode" w:hAnsi="Gandhari Unicode" w:cs="e-Tamil OTC"/>
          <w:lang w:val="en-GB"/>
        </w:rPr>
        <w:t>wing</w:t>
      </w:r>
      <w:proofErr w:type="gramEnd"/>
    </w:p>
    <w:p w14:paraId="14C2C0E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black branch-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flower grove become-lonely(inf.)</w:t>
      </w:r>
    </w:p>
    <w:p w14:paraId="0E7022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now</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r w:rsidRPr="00542FF1">
        <w:rPr>
          <w:rFonts w:ascii="Gandhari Unicode" w:hAnsi="Gandhari Unicode" w:cs="e-Tamil OTC"/>
        </w:rPr>
        <w:t xml:space="preserve"> </w:t>
      </w:r>
      <w:r w:rsidRPr="00542FF1">
        <w:rPr>
          <w:rFonts w:ascii="Gandhari Unicode" w:hAnsi="Gandhari Unicode" w:cs="e-Tamil OTC"/>
          <w:lang w:val="en-GB"/>
        </w:rPr>
        <w:t>coming-</w:t>
      </w:r>
    </w:p>
    <w:p w14:paraId="7EE8A9F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 fish hunt- my-they(h.)</w:t>
      </w:r>
      <w:r w:rsidRPr="00542FF1">
        <w:rPr>
          <w:rStyle w:val="FootnoteReference"/>
          <w:rFonts w:ascii="Gandhari Unicode" w:hAnsi="Gandhari Unicode" w:cs="e-Tamil OTC"/>
          <w:lang w:val="en-GB"/>
        </w:rPr>
        <w:footnoteReference w:id="493"/>
      </w:r>
      <w:r w:rsidRPr="00542FF1">
        <w:rPr>
          <w:rFonts w:ascii="Gandhari Unicode" w:hAnsi="Gandhari Unicode" w:cs="e-Tamil OTC"/>
          <w:lang w:val="en-GB"/>
        </w:rPr>
        <w:t xml:space="preserve"> boat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ECD79A4" w14:textId="77777777" w:rsidR="0092153D" w:rsidRPr="00542FF1" w:rsidRDefault="0092153D">
      <w:pPr>
        <w:pStyle w:val="Textbody"/>
        <w:spacing w:after="29"/>
        <w:rPr>
          <w:rFonts w:ascii="Gandhari Unicode" w:hAnsi="Gandhari Unicode" w:cs="e-Tamil OTC"/>
        </w:rPr>
      </w:pPr>
    </w:p>
    <w:p w14:paraId="6BC06DCE" w14:textId="77777777" w:rsidR="0092153D" w:rsidRPr="00542FF1" w:rsidRDefault="0092153D">
      <w:pPr>
        <w:pStyle w:val="Textbody"/>
        <w:spacing w:after="29"/>
        <w:rPr>
          <w:rFonts w:ascii="Gandhari Unicode" w:hAnsi="Gandhari Unicode" w:cs="e-Tamil OTC"/>
        </w:rPr>
      </w:pPr>
    </w:p>
    <w:p w14:paraId="504160E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Such that the grove of black-branched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trees grows lonely,</w:t>
      </w:r>
      <w:r w:rsidRPr="00542FF1">
        <w:rPr>
          <w:rStyle w:val="FootnoteReference"/>
          <w:rFonts w:ascii="Gandhari Unicode" w:hAnsi="Gandhari Unicode" w:cs="e-Tamil OTC"/>
          <w:lang w:val="en-GB"/>
        </w:rPr>
        <w:footnoteReference w:id="494"/>
      </w:r>
    </w:p>
    <w:p w14:paraId="772EB16A"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[on] one wing white sand like heaped moonlight,</w:t>
      </w:r>
    </w:p>
    <w:p w14:paraId="55591E40" w14:textId="77777777" w:rsidR="0092153D" w:rsidRPr="00542FF1" w:rsidRDefault="00014CDD">
      <w:pPr>
        <w:pStyle w:val="Textbody"/>
        <w:tabs>
          <w:tab w:val="left" w:pos="263"/>
        </w:tabs>
        <w:spacing w:after="72"/>
        <w:rPr>
          <w:rFonts w:ascii="Gandhari Unicode" w:hAnsi="Gandhari Unicode" w:cs="e-Tamil OTC"/>
          <w:lang w:val="en-GB"/>
        </w:rPr>
      </w:pPr>
      <w:r w:rsidRPr="00542FF1">
        <w:rPr>
          <w:rFonts w:ascii="Gandhari Unicode" w:hAnsi="Gandhari Unicode" w:cs="e-Tamil OTC"/>
          <w:lang w:val="en-GB"/>
        </w:rPr>
        <w:tab/>
        <w:t>[on the other] cool, moist, dense shadow like solid darkness,</w:t>
      </w:r>
    </w:p>
    <w:p w14:paraId="56EA691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now he doesn't come.</w:t>
      </w:r>
    </w:p>
    <w:p w14:paraId="79CDBF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[There] </w:t>
      </w:r>
      <w:proofErr w:type="gramStart"/>
      <w:r w:rsidRPr="00542FF1">
        <w:rPr>
          <w:rFonts w:ascii="Gandhari Unicode" w:hAnsi="Gandhari Unicode" w:cs="e-Tamil OTC"/>
          <w:lang w:val="en-GB"/>
        </w:rPr>
        <w:t>comes</w:t>
      </w:r>
      <w:proofErr w:type="gramEnd"/>
    </w:p>
    <w:p w14:paraId="654B2EB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boat of my people, hunting for many fish.</w:t>
      </w:r>
    </w:p>
    <w:p w14:paraId="104B17CB" w14:textId="77777777" w:rsidR="0092153D" w:rsidRPr="00542FF1" w:rsidRDefault="0092153D">
      <w:pPr>
        <w:pStyle w:val="Textbody"/>
        <w:spacing w:after="0"/>
        <w:rPr>
          <w:rFonts w:ascii="Gandhari Unicode" w:hAnsi="Gandhari Unicode" w:cs="e-Tamil OTC"/>
          <w:lang w:val="en-GB"/>
        </w:rPr>
      </w:pPr>
    </w:p>
    <w:p w14:paraId="2BDC71E8"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30A9CBC"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124</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பாலைபாடிய பெருங்கடுங்கோ</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the confidante / SHE</w:t>
      </w:r>
    </w:p>
    <w:p w14:paraId="092BA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புணர்ந்துடன் போக்கினைத் தலைமகள் ஒழியப் போகலுற்றத் தலைமகற்குத் தோழி சொல்லியது.</w:t>
      </w:r>
    </w:p>
    <w:p w14:paraId="6BDC6034" w14:textId="77777777" w:rsidR="0092153D" w:rsidRPr="00542FF1" w:rsidRDefault="0092153D">
      <w:pPr>
        <w:pStyle w:val="Textbody"/>
        <w:spacing w:after="29"/>
        <w:rPr>
          <w:rFonts w:ascii="Gandhari Unicode" w:hAnsi="Gandhari Unicode" w:cs="e-Tamil OTC"/>
        </w:rPr>
      </w:pPr>
    </w:p>
    <w:p w14:paraId="0063A4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உமணர் சேர்ந்து கழிந்த மருங்கி னகன்றலை</w:t>
      </w:r>
    </w:p>
    <w:p w14:paraId="09A1F5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யூர்பாழ்த் தன்ன வோமையம் </w:t>
      </w:r>
      <w:r w:rsidRPr="00542FF1">
        <w:rPr>
          <w:rFonts w:ascii="Gandhari Unicode" w:hAnsi="Gandhari Unicode" w:cs="e-Tamil OTC"/>
          <w:u w:val="wave"/>
          <w:cs/>
        </w:rPr>
        <w:t>பெருங்கா</w:t>
      </w:r>
    </w:p>
    <w:p w14:paraId="2546F6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டின்னா </w:t>
      </w:r>
      <w:r w:rsidRPr="00542FF1">
        <w:rPr>
          <w:rFonts w:ascii="Gandhari Unicode" w:hAnsi="Gandhari Unicode" w:cs="e-Tamil OTC"/>
          <w:u w:val="wave"/>
          <w:cs/>
        </w:rPr>
        <w:t>வென்றி</w:t>
      </w:r>
      <w:r w:rsidRPr="00542FF1">
        <w:rPr>
          <w:rFonts w:ascii="Gandhari Unicode" w:hAnsi="Gandhari Unicode" w:cs="e-Tamil OTC"/>
          <w:cs/>
        </w:rPr>
        <w:t xml:space="preserve"> ராயி</w:t>
      </w:r>
    </w:p>
    <w:p w14:paraId="2E71DE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னினியவோ பெரும </w:t>
      </w:r>
      <w:r w:rsidRPr="00542FF1">
        <w:rPr>
          <w:rFonts w:ascii="Gandhari Unicode" w:hAnsi="Gandhari Unicode" w:cs="e-Tamil OTC"/>
          <w:u w:val="wave"/>
          <w:cs/>
        </w:rPr>
        <w:t>தமியோர்க்கு</w:t>
      </w:r>
      <w:r w:rsidRPr="00542FF1">
        <w:rPr>
          <w:rFonts w:ascii="Gandhari Unicode" w:hAnsi="Gandhari Unicode" w:cs="e-Tamil OTC"/>
          <w:cs/>
        </w:rPr>
        <w:t xml:space="preserve"> மனையே.</w:t>
      </w:r>
    </w:p>
    <w:p w14:paraId="6184A1E8" w14:textId="77777777" w:rsidR="0092153D" w:rsidRPr="00542FF1" w:rsidRDefault="0092153D">
      <w:pPr>
        <w:pStyle w:val="Textbody"/>
        <w:spacing w:after="29"/>
        <w:rPr>
          <w:rFonts w:ascii="Gandhari Unicode" w:hAnsi="Gandhari Unicode" w:cs="e-Tamil OTC"/>
        </w:rPr>
      </w:pPr>
    </w:p>
    <w:p w14:paraId="38442B7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124 missing in C3] •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உமணர்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உமணர்ச்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பெருங்கா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பெருங்காட் </w:t>
      </w:r>
      <w:r w:rsidRPr="00542FF1">
        <w:rPr>
          <w:rFonts w:ascii="Gandhari Unicode" w:hAnsi="Gandhari Unicode" w:cs="e-Tamil OTC"/>
        </w:rPr>
        <w:t xml:space="preserve">L1, C1,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வென்றீ </w:t>
      </w:r>
      <w:r w:rsidRPr="00542FF1">
        <w:rPr>
          <w:rFonts w:ascii="Gandhari Unicode" w:hAnsi="Gandhari Unicode" w:cs="e-Tamil OTC"/>
        </w:rPr>
        <w:t xml:space="preserve">YK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னினியவோ </w:t>
      </w:r>
      <w:r w:rsidRPr="00542FF1">
        <w:rPr>
          <w:rFonts w:ascii="Gandhari Unicode" w:hAnsi="Gandhari Unicode" w:cs="e-Tamil OTC"/>
        </w:rPr>
        <w:t xml:space="preserve">L1, C1+2+5,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னினியலோ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தமியோர்க்கு </w:t>
      </w:r>
      <w:r w:rsidRPr="00542FF1">
        <w:rPr>
          <w:rFonts w:ascii="Gandhari Unicode" w:hAnsi="Gandhari Unicode" w:cs="e-Tamil OTC"/>
        </w:rPr>
        <w:t xml:space="preserve">C1+2,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தயோர்க்கு </w:t>
      </w:r>
      <w:r w:rsidRPr="00542FF1">
        <w:rPr>
          <w:rFonts w:ascii="Gandhari Unicode" w:hAnsi="Gandhari Unicode" w:cs="e-Tamil OTC"/>
        </w:rPr>
        <w:t xml:space="preserve">L1, G1; </w:t>
      </w:r>
      <w:r w:rsidRPr="00542FF1">
        <w:rPr>
          <w:rFonts w:ascii="Gandhari Unicode" w:hAnsi="Gandhari Unicode" w:cs="e-Tamil OTC"/>
          <w:cs/>
        </w:rPr>
        <w:t xml:space="preserve">தமியேற்கு </w:t>
      </w:r>
      <w:r w:rsidRPr="00542FF1">
        <w:rPr>
          <w:rFonts w:ascii="Gandhari Unicode" w:hAnsi="Gandhari Unicode" w:cs="e-Tamil OTC"/>
        </w:rPr>
        <w:t xml:space="preserve">C5, G2, YV, YK,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மனையே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மணையே </w:t>
      </w:r>
      <w:r w:rsidRPr="00542FF1">
        <w:rPr>
          <w:rFonts w:ascii="Gandhari Unicode" w:hAnsi="Gandhari Unicode" w:cs="e-Tamil OTC"/>
        </w:rPr>
        <w:t>G2v</w:t>
      </w:r>
    </w:p>
    <w:p w14:paraId="2A4559A4" w14:textId="77777777" w:rsidR="0092153D" w:rsidRPr="00542FF1" w:rsidRDefault="0092153D">
      <w:pPr>
        <w:pStyle w:val="Textbody"/>
        <w:spacing w:after="29"/>
        <w:rPr>
          <w:rFonts w:ascii="Gandhari Unicode" w:hAnsi="Gandhari Unicode" w:cs="e-Tamil OTC"/>
        </w:rPr>
      </w:pPr>
    </w:p>
    <w:p w14:paraId="418CAC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umaṇar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p>
    <w:p w14:paraId="4CBE3A9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pāḻ</w:t>
      </w:r>
      <w:r w:rsidR="002138B6">
        <w:rPr>
          <w:rFonts w:ascii="Gandhari Unicode" w:hAnsi="Gandhari Unicode" w:cs="e-Tamil OTC"/>
          <w:lang w:val="en-GB"/>
        </w:rPr>
        <w:t>tt</w:t>
      </w:r>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lang w:val="en-GB"/>
        </w:rPr>
        <w:t>ōmaiyam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kāṭ</w:t>
      </w:r>
      <w:proofErr w:type="spellEnd"/>
      <w:r w:rsidR="002138B6">
        <w:rPr>
          <w:rFonts w:ascii="Gandhari Unicode" w:hAnsi="Gandhari Unicode" w:cs="e-Tamil OTC"/>
          <w:i/>
          <w:iCs/>
          <w:lang w:val="en-GB"/>
        </w:rPr>
        <w:t>*</w:t>
      </w:r>
    </w:p>
    <w:p w14:paraId="38D996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iṉṉā</w:t>
      </w:r>
      <w:proofErr w:type="spellEnd"/>
      <w:r w:rsidRPr="00542FF1">
        <w:rPr>
          <w:rFonts w:ascii="Gandhari Unicode" w:hAnsi="Gandhari Unicode" w:cs="e-Tamil OTC"/>
          <w:lang w:val="en-GB"/>
        </w:rPr>
        <w:t xml:space="preserve"> </w:t>
      </w:r>
      <w:r w:rsidR="002138B6">
        <w:rPr>
          <w:rFonts w:ascii="Gandhari Unicode" w:hAnsi="Gandhari Unicode" w:cs="e-Tamil OTC"/>
          <w:lang w:val="en-GB"/>
        </w:rPr>
        <w:t>~</w:t>
      </w:r>
      <w:proofErr w:type="spellStart"/>
      <w:r w:rsidRPr="00542FF1">
        <w:rPr>
          <w:rFonts w:ascii="Gandhari Unicode" w:hAnsi="Gandhari Unicode" w:cs="e-Tamil OTC"/>
          <w:i/>
          <w:iCs/>
          <w:lang w:val="en-GB"/>
        </w:rPr>
        <w:t>eṉṟir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p>
    <w:p w14:paraId="0E5D8414"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iṉiya</w:t>
      </w:r>
      <w:proofErr w:type="spellEnd"/>
      <w:r w:rsidR="002138B6">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peruma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tamiyōrkku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2138B6">
        <w:rPr>
          <w:rFonts w:ascii="Gandhari Unicode" w:hAnsi="Gandhari Unicode" w:cs="e-Tamil OTC"/>
          <w:lang w:val="en-GB"/>
        </w:rPr>
        <w:t>-~</w:t>
      </w:r>
      <w:r w:rsidRPr="00542FF1">
        <w:rPr>
          <w:rFonts w:ascii="Gandhari Unicode" w:hAnsi="Gandhari Unicode" w:cs="e-Tamil OTC"/>
          <w:lang w:val="en-GB"/>
        </w:rPr>
        <w:t>ē.</w:t>
      </w:r>
    </w:p>
    <w:p w14:paraId="34A0BE92" w14:textId="77777777" w:rsidR="0092153D" w:rsidRPr="00542FF1" w:rsidRDefault="0092153D">
      <w:pPr>
        <w:pStyle w:val="Textbody"/>
        <w:spacing w:after="29" w:line="260" w:lineRule="exact"/>
        <w:rPr>
          <w:rFonts w:ascii="Gandhari Unicode" w:hAnsi="Gandhari Unicode" w:cs="e-Tamil OTC"/>
          <w:lang w:val="en-GB"/>
        </w:rPr>
      </w:pPr>
    </w:p>
    <w:p w14:paraId="15BBAF93" w14:textId="77777777" w:rsidR="0092153D" w:rsidRPr="00542FF1" w:rsidRDefault="0092153D">
      <w:pPr>
        <w:pStyle w:val="Textbody"/>
        <w:spacing w:after="29" w:line="260" w:lineRule="exact"/>
        <w:rPr>
          <w:rFonts w:ascii="Gandhari Unicode" w:hAnsi="Gandhari Unicode" w:cs="e-Tamil OTC"/>
          <w:lang w:val="en-GB"/>
        </w:rPr>
      </w:pPr>
    </w:p>
    <w:p w14:paraId="5C4B4748" w14:textId="77777777" w:rsidR="0092153D" w:rsidRPr="00542FF1" w:rsidRDefault="0092153D">
      <w:pPr>
        <w:pStyle w:val="Textbody"/>
        <w:spacing w:after="29" w:line="260" w:lineRule="exact"/>
        <w:rPr>
          <w:rFonts w:ascii="Gandhari Unicode" w:hAnsi="Gandhari Unicode" w:cs="e-Tamil OTC"/>
          <w:lang w:val="en-GB"/>
        </w:rPr>
      </w:pPr>
    </w:p>
    <w:p w14:paraId="4EFA8DC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confidante to HIM, who undertook to go while SHE would stay behind, about unitedly going away together.</w:t>
      </w:r>
    </w:p>
    <w:p w14:paraId="7D1E6927" w14:textId="77777777" w:rsidR="0092153D" w:rsidRPr="00542FF1" w:rsidRDefault="0092153D">
      <w:pPr>
        <w:pStyle w:val="Textbody"/>
        <w:spacing w:after="29" w:line="260" w:lineRule="exact"/>
        <w:rPr>
          <w:rFonts w:ascii="Gandhari Unicode" w:hAnsi="Gandhari Unicode" w:cs="e-Tamil OTC"/>
          <w:lang w:val="en-GB"/>
        </w:rPr>
      </w:pPr>
    </w:p>
    <w:p w14:paraId="12B4F7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salt-merchant(h.) connected passed-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widen- </w:t>
      </w:r>
      <w:proofErr w:type="gramStart"/>
      <w:r w:rsidRPr="00542FF1">
        <w:rPr>
          <w:rFonts w:ascii="Gandhari Unicode" w:hAnsi="Gandhari Unicode" w:cs="e-Tamil OTC"/>
          <w:lang w:val="en-GB"/>
        </w:rPr>
        <w:t>place</w:t>
      </w:r>
      <w:proofErr w:type="gramEnd"/>
    </w:p>
    <w:p w14:paraId="437A61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 ruined</w:t>
      </w:r>
      <w:r w:rsidR="002138B6">
        <w:rPr>
          <w:rFonts w:ascii="Gandhari Unicode" w:hAnsi="Gandhari Unicode" w:cs="e-Tamil OTC"/>
          <w:lang w:val="en-GB"/>
        </w:rPr>
        <w:t>-</w:t>
      </w:r>
      <w:r w:rsidRPr="00542FF1">
        <w:rPr>
          <w:rFonts w:ascii="Gandhari Unicode" w:hAnsi="Gandhari Unicode" w:cs="e-Tamil OTC"/>
          <w:lang w:val="en-GB"/>
        </w:rPr>
        <w:t xml:space="preserve">like </w:t>
      </w:r>
      <w:proofErr w:type="spellStart"/>
      <w:r w:rsidRPr="00542FF1">
        <w:rPr>
          <w:rFonts w:ascii="Gandhari Unicode" w:hAnsi="Gandhari Unicode" w:cs="e-Tamil OTC"/>
          <w:lang w:val="en-GB"/>
        </w:rPr>
        <w:t>Ōmai</w:t>
      </w:r>
      <w:proofErr w:type="spellEnd"/>
      <w:r w:rsidRPr="00542FF1">
        <w:rPr>
          <w:rFonts w:ascii="Gandhari Unicode" w:hAnsi="Gandhari Unicode" w:cs="e-Tamil OTC"/>
          <w:position w:val="6"/>
          <w:lang w:val="en-GB"/>
        </w:rPr>
        <w:t>am</w:t>
      </w:r>
      <w:r w:rsidRPr="00542FF1">
        <w:rPr>
          <w:rFonts w:ascii="Gandhari Unicode" w:hAnsi="Gandhari Unicode" w:cs="e-Tamil OTC"/>
          <w:lang w:val="en-GB"/>
        </w:rPr>
        <w:t xml:space="preserve"> big </w:t>
      </w:r>
      <w:proofErr w:type="gramStart"/>
      <w:r w:rsidRPr="00542FF1">
        <w:rPr>
          <w:rFonts w:ascii="Gandhari Unicode" w:hAnsi="Gandhari Unicode" w:cs="e-Tamil OTC"/>
          <w:lang w:val="en-GB"/>
        </w:rPr>
        <w:t>wilderness</w:t>
      </w:r>
      <w:proofErr w:type="gramEnd"/>
    </w:p>
    <w:p w14:paraId="490B4A8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pleasant-not-it you-say(sub.pl.) </w:t>
      </w:r>
      <w:proofErr w:type="gramStart"/>
      <w:r w:rsidRPr="00542FF1">
        <w:rPr>
          <w:rFonts w:ascii="Gandhari Unicode" w:hAnsi="Gandhari Unicode" w:cs="e-Tamil OTC"/>
          <w:lang w:val="en-GB"/>
        </w:rPr>
        <w:t>if</w:t>
      </w:r>
      <w:proofErr w:type="gramEnd"/>
    </w:p>
    <w:p w14:paraId="513765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pleasant-they(n.pl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ō</w:t>
      </w:r>
      <w:proofErr w:type="gramEnd"/>
      <w:r w:rsidRPr="00542FF1">
        <w:rPr>
          <w:rFonts w:ascii="Gandhari Unicode" w:hAnsi="Gandhari Unicode" w:cs="e-Tamil OTC"/>
        </w:rPr>
        <w:t xml:space="preserve"> </w:t>
      </w:r>
      <w:r w:rsidRPr="00542FF1">
        <w:rPr>
          <w:rFonts w:ascii="Gandhari Unicode" w:hAnsi="Gandhari Unicode" w:cs="e-Tamil OTC"/>
          <w:lang w:val="en-GB"/>
        </w:rPr>
        <w:t>big-one(voc.)</w:t>
      </w:r>
      <w:r w:rsidRPr="00542FF1">
        <w:rPr>
          <w:rFonts w:ascii="Gandhari Unicode" w:hAnsi="Gandhari Unicode" w:cs="e-Tamil OTC"/>
        </w:rPr>
        <w:t xml:space="preserve"> </w:t>
      </w:r>
      <w:r w:rsidRPr="00542FF1">
        <w:rPr>
          <w:rFonts w:ascii="Gandhari Unicode" w:hAnsi="Gandhari Unicode" w:cs="e-Tamil OTC"/>
          <w:lang w:val="en-GB"/>
        </w:rPr>
        <w:t>alone-they(h.dat.) house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28EA1" w14:textId="77777777" w:rsidR="0092153D" w:rsidRPr="00542FF1" w:rsidRDefault="0092153D">
      <w:pPr>
        <w:pStyle w:val="Textbody"/>
        <w:spacing w:after="29"/>
        <w:rPr>
          <w:rFonts w:ascii="Gandhari Unicode" w:hAnsi="Gandhari Unicode" w:cs="e-Tamil OTC"/>
        </w:rPr>
      </w:pPr>
    </w:p>
    <w:p w14:paraId="756698B7" w14:textId="77777777" w:rsidR="0092153D" w:rsidRPr="00542FF1" w:rsidRDefault="0092153D">
      <w:pPr>
        <w:pStyle w:val="Textbody"/>
        <w:spacing w:after="29"/>
        <w:rPr>
          <w:rFonts w:ascii="Gandhari Unicode" w:hAnsi="Gandhari Unicode" w:cs="e-Tamil OTC"/>
          <w:lang w:val="en-GB"/>
        </w:rPr>
      </w:pPr>
    </w:p>
    <w:p w14:paraId="7BFDA9B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[as] you would say,</w:t>
      </w:r>
    </w:p>
    <w:p w14:paraId="4D6436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[it is] unsweet,</w:t>
      </w:r>
    </w:p>
    <w:p w14:paraId="189483C5" w14:textId="77777777" w:rsidR="0092153D" w:rsidRPr="00542FF1" w:rsidRDefault="00014CDD">
      <w:pPr>
        <w:pStyle w:val="Textbody"/>
        <w:tabs>
          <w:tab w:val="left" w:pos="113"/>
        </w:tabs>
        <w:spacing w:after="0"/>
        <w:rPr>
          <w:rFonts w:ascii="Gandhari Unicode" w:hAnsi="Gandhari Unicode" w:cs="e-Tamil OTC"/>
          <w:lang w:val="en-GB"/>
        </w:rPr>
      </w:pPr>
      <w:r w:rsidRPr="00542FF1">
        <w:rPr>
          <w:rFonts w:ascii="Gandhari Unicode" w:hAnsi="Gandhari Unicode" w:cs="e-Tamil OTC"/>
          <w:lang w:val="en-GB"/>
        </w:rPr>
        <w:tab/>
        <w:t xml:space="preserve">the big wilderness of </w:t>
      </w:r>
      <w:proofErr w:type="spellStart"/>
      <w:r w:rsidRPr="00542FF1">
        <w:rPr>
          <w:rFonts w:ascii="Gandhari Unicode" w:hAnsi="Gandhari Unicode" w:cs="e-Tamil OTC"/>
          <w:lang w:val="en-GB"/>
        </w:rPr>
        <w:t>Ōmai</w:t>
      </w:r>
      <w:proofErr w:type="spellEnd"/>
      <w:r w:rsidRPr="00542FF1">
        <w:rPr>
          <w:rFonts w:ascii="Gandhari Unicode" w:hAnsi="Gandhari Unicode" w:cs="e-Tamil OTC"/>
          <w:lang w:val="en-GB"/>
        </w:rPr>
        <w:t xml:space="preserve"> trees, like a ruined village</w:t>
      </w:r>
    </w:p>
    <w:p w14:paraId="148FDC42" w14:textId="77777777" w:rsidR="0092153D" w:rsidRPr="00542FF1" w:rsidRDefault="00014CDD">
      <w:pPr>
        <w:pStyle w:val="Textbody"/>
        <w:tabs>
          <w:tab w:val="left" w:pos="263"/>
        </w:tabs>
        <w:spacing w:after="72"/>
        <w:rPr>
          <w:rFonts w:ascii="Gandhari Unicode" w:hAnsi="Gandhari Unicode" w:cs="e-Tamil OTC"/>
        </w:rPr>
      </w:pPr>
      <w:r w:rsidRPr="00542FF1">
        <w:rPr>
          <w:rFonts w:ascii="Gandhari Unicode" w:hAnsi="Gandhari Unicode" w:cs="e-Tamil OTC"/>
          <w:lang w:val="en-GB"/>
        </w:rPr>
        <w:tab/>
        <w:t>in the open</w:t>
      </w:r>
      <w:r w:rsidRPr="00542FF1">
        <w:rPr>
          <w:rStyle w:val="FootnoteReference"/>
          <w:rFonts w:ascii="Gandhari Unicode" w:hAnsi="Gandhari Unicode" w:cs="e-Tamil OTC"/>
          <w:lang w:val="en-GB"/>
        </w:rPr>
        <w:footnoteReference w:id="495"/>
      </w:r>
      <w:r w:rsidRPr="00542FF1">
        <w:rPr>
          <w:rFonts w:ascii="Gandhari Unicode" w:hAnsi="Gandhari Unicode" w:cs="e-Tamil OTC"/>
          <w:lang w:val="en-GB"/>
        </w:rPr>
        <w:t>, the side of which all</w:t>
      </w:r>
      <w:r w:rsidRPr="00542FF1">
        <w:rPr>
          <w:rStyle w:val="FootnoteReference"/>
          <w:rFonts w:ascii="Gandhari Unicode" w:hAnsi="Gandhari Unicode" w:cs="e-Tamil OTC"/>
          <w:lang w:val="en-GB"/>
        </w:rPr>
        <w:footnoteReference w:id="496"/>
      </w:r>
      <w:r w:rsidRPr="00542FF1">
        <w:rPr>
          <w:rFonts w:ascii="Gandhari Unicode" w:hAnsi="Gandhari Unicode" w:cs="e-Tamil OTC"/>
          <w:lang w:val="en-GB"/>
        </w:rPr>
        <w:t xml:space="preserve"> the salt merchants</w:t>
      </w:r>
      <w:r w:rsidRPr="00542FF1">
        <w:rPr>
          <w:rStyle w:val="FootnoteReference"/>
          <w:rFonts w:ascii="Gandhari Unicode" w:hAnsi="Gandhari Unicode" w:cs="e-Tamil OTC"/>
          <w:lang w:val="en-GB"/>
        </w:rPr>
        <w:footnoteReference w:id="497"/>
      </w:r>
      <w:r w:rsidRPr="00542FF1">
        <w:rPr>
          <w:rFonts w:ascii="Gandhari Unicode" w:hAnsi="Gandhari Unicode" w:cs="e-Tamil OTC"/>
          <w:lang w:val="en-GB"/>
        </w:rPr>
        <w:t xml:space="preserve"> passed by</w:t>
      </w:r>
    </w:p>
    <w:p w14:paraId="6E019296"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are the houses sweet, o great one, for those left alone?</w:t>
      </w:r>
    </w:p>
    <w:p w14:paraId="4D6170B0" w14:textId="77777777" w:rsidR="0092153D" w:rsidRPr="00542FF1" w:rsidRDefault="0092153D">
      <w:pPr>
        <w:pStyle w:val="Textbody"/>
        <w:spacing w:after="0"/>
        <w:rPr>
          <w:rFonts w:ascii="Gandhari Unicode" w:hAnsi="Gandhari Unicode" w:cs="e-Tamil OTC"/>
        </w:rPr>
      </w:pPr>
    </w:p>
    <w:p w14:paraId="2E2CF4DE" w14:textId="77777777" w:rsidR="0092153D" w:rsidRPr="00542FF1" w:rsidRDefault="0092153D">
      <w:pPr>
        <w:pStyle w:val="Textbody"/>
        <w:spacing w:after="0"/>
        <w:rPr>
          <w:rFonts w:ascii="Gandhari Unicode" w:hAnsi="Gandhari Unicode" w:cs="e-Tamil OTC"/>
        </w:rPr>
      </w:pPr>
    </w:p>
    <w:p w14:paraId="0DBAB5D4" w14:textId="77777777" w:rsidR="0092153D" w:rsidRPr="00542FF1" w:rsidRDefault="0092153D">
      <w:pPr>
        <w:pStyle w:val="Textbody"/>
        <w:spacing w:after="0"/>
        <w:rPr>
          <w:rFonts w:ascii="Gandhari Unicode" w:hAnsi="Gandhari Unicode" w:cs="e-Tamil OTC"/>
          <w:lang w:val="en-GB"/>
        </w:rPr>
      </w:pPr>
    </w:p>
    <w:p w14:paraId="4EDE3CF0" w14:textId="77777777" w:rsidR="00D50F72" w:rsidRDefault="00D50F72">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D4A27F" w14:textId="77777777" w:rsidR="0092153D" w:rsidRPr="00D50F72" w:rsidRDefault="00014CDD" w:rsidP="00D50F72">
      <w:pPr>
        <w:pStyle w:val="Heading4"/>
        <w:rPr>
          <w:rFonts w:ascii="Gandhari Unicode" w:hAnsi="Gandhari Unicode"/>
          <w:i w:val="0"/>
          <w:iCs w:val="0"/>
          <w:color w:val="auto"/>
        </w:rPr>
      </w:pPr>
      <w:r w:rsidRPr="00D50F72">
        <w:rPr>
          <w:rFonts w:ascii="Gandhari Unicode" w:hAnsi="Gandhari Unicode"/>
          <w:b/>
          <w:i w:val="0"/>
          <w:iCs w:val="0"/>
          <w:color w:val="auto"/>
          <w:lang w:val="en-GB"/>
        </w:rPr>
        <w:lastRenderedPageBreak/>
        <w:t>KT 125</w:t>
      </w:r>
      <w:r w:rsidRPr="00D50F72">
        <w:rPr>
          <w:rFonts w:ascii="e-Tamil OTC" w:hAnsi="e-Tamil OTC" w:cs="e-Tamil OTC"/>
          <w:b/>
          <w:i w:val="0"/>
          <w:iCs w:val="0"/>
          <w:color w:val="auto"/>
          <w:cs/>
          <w:lang w:val="en-GB"/>
        </w:rPr>
        <w:t xml:space="preserve"> </w:t>
      </w:r>
      <w:r w:rsidRPr="00D50F72">
        <w:rPr>
          <w:rFonts w:ascii="e-Tamil OTC" w:hAnsi="e-Tamil OTC" w:cs="e-Tamil OTC"/>
          <w:i w:val="0"/>
          <w:iCs w:val="0"/>
          <w:color w:val="auto"/>
          <w:cs/>
        </w:rPr>
        <w:t>அம்மூவன்</w:t>
      </w:r>
      <w:r w:rsidRPr="00D50F72">
        <w:rPr>
          <w:rFonts w:ascii="e-Tamil OTC" w:hAnsi="e-Tamil OTC" w:cs="e-Tamil OTC"/>
          <w:i w:val="0"/>
          <w:iCs w:val="0"/>
          <w:color w:val="auto"/>
          <w:cs/>
          <w:lang w:val="en-GB"/>
        </w:rPr>
        <w:t xml:space="preserve">: </w:t>
      </w:r>
      <w:r w:rsidRPr="00D50F72">
        <w:rPr>
          <w:rFonts w:ascii="Gandhari Unicode" w:hAnsi="Gandhari Unicode"/>
          <w:i w:val="0"/>
          <w:iCs w:val="0"/>
          <w:color w:val="auto"/>
          <w:lang w:val="en-GB"/>
        </w:rPr>
        <w:t>SHE</w:t>
      </w:r>
    </w:p>
    <w:p w14:paraId="7E6ABD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நீட்டித்தவிடத்துத் தலைமகள் தோழிக்குச் சிறைப்புறமாகச் சொல்லியது.</w:t>
      </w:r>
    </w:p>
    <w:p w14:paraId="5FFF3463" w14:textId="77777777" w:rsidR="0092153D" w:rsidRPr="00542FF1" w:rsidRDefault="0092153D">
      <w:pPr>
        <w:pStyle w:val="Textbody"/>
        <w:spacing w:after="29"/>
        <w:rPr>
          <w:rFonts w:ascii="Gandhari Unicode" w:hAnsi="Gandhari Unicode" w:cs="e-Tamil OTC"/>
        </w:rPr>
      </w:pPr>
    </w:p>
    <w:p w14:paraId="5C89A3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இலங்குவளை நெகிழச் சாஅ யானே</w:t>
      </w:r>
    </w:p>
    <w:p w14:paraId="27597C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யுளெனே</w:t>
      </w:r>
      <w:r w:rsidRPr="00542FF1">
        <w:rPr>
          <w:rFonts w:ascii="Gandhari Unicode" w:hAnsi="Gandhari Unicode" w:cs="e-Tamil OTC"/>
          <w:cs/>
        </w:rPr>
        <w:t xml:space="preserve"> வாழி தோழி சாரற்</w:t>
      </w:r>
    </w:p>
    <w:p w14:paraId="2EFA607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றழையணி யல்குன் மகளி ருள்ளும்</w:t>
      </w:r>
    </w:p>
    <w:p w14:paraId="565279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விழவுமேம் பட்டவென் னலனே </w:t>
      </w:r>
      <w:r w:rsidRPr="00542FF1">
        <w:rPr>
          <w:rFonts w:ascii="Gandhari Unicode" w:hAnsi="Gandhari Unicode" w:cs="e-Tamil OTC"/>
          <w:u w:val="wave"/>
          <w:cs/>
        </w:rPr>
        <w:t>பழவிறற்</w:t>
      </w:r>
    </w:p>
    <w:p w14:paraId="351036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பறைவலந்</w:t>
      </w:r>
      <w:r w:rsidRPr="00542FF1">
        <w:rPr>
          <w:rFonts w:ascii="Gandhari Unicode" w:hAnsi="Gandhari Unicode" w:cs="e-Tamil OTC"/>
          <w:cs/>
        </w:rPr>
        <w:t xml:space="preserve"> தப்பிய பைத னாரை</w:t>
      </w:r>
    </w:p>
    <w:p w14:paraId="49F87A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திரைதோய் வாங்குசினை யிருக்குந்</w:t>
      </w:r>
    </w:p>
    <w:p w14:paraId="5C8EF8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தண்ணந் துறைவனொடு கண்மா றின்றே.</w:t>
      </w:r>
    </w:p>
    <w:p w14:paraId="73D11300" w14:textId="77777777" w:rsidR="0092153D" w:rsidRPr="00542FF1" w:rsidRDefault="0092153D">
      <w:pPr>
        <w:pStyle w:val="Textbody"/>
        <w:spacing w:after="29"/>
        <w:rPr>
          <w:rFonts w:ascii="Gandhari Unicode" w:hAnsi="Gandhari Unicode" w:cs="e-Tamil OTC"/>
        </w:rPr>
      </w:pPr>
    </w:p>
    <w:p w14:paraId="36D2D61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125 missing in C3] • </w:t>
      </w:r>
      <w:r w:rsidRPr="00542FF1">
        <w:rPr>
          <w:rFonts w:ascii="Gandhari Unicode" w:eastAsia="URW Palladio UNI" w:hAnsi="Gandhari Unicode" w:cs="e-Tamil OTC"/>
          <w:b/>
          <w:bCs/>
        </w:rPr>
        <w:t xml:space="preserve">2a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C1+2,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L1, C5, G2, EA; </w:t>
      </w:r>
      <w:r w:rsidRPr="00542FF1">
        <w:rPr>
          <w:rFonts w:ascii="Gandhari Unicode" w:eastAsia="URW Palladio UNI" w:hAnsi="Gandhari Unicode" w:cs="e-Tamil OTC"/>
          <w:cs/>
        </w:rPr>
        <w:t xml:space="preserve">யுளேனே </w:t>
      </w:r>
      <w:r w:rsidRPr="00542FF1">
        <w:rPr>
          <w:rFonts w:ascii="Gandhari Unicode" w:eastAsia="URW Palladio UNI" w:hAnsi="Gandhari Unicode" w:cs="e-Tamil OTC"/>
        </w:rPr>
        <w:t xml:space="preserve">VP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யல்குன் </w:t>
      </w:r>
      <w:r w:rsidRPr="00542FF1">
        <w:rPr>
          <w:rFonts w:ascii="Gandhari Unicode" w:eastAsia="URW Palladio UNI" w:hAnsi="Gandhari Unicode" w:cs="e-Tamil OTC"/>
        </w:rPr>
        <w:t xml:space="preserve">L1, C1+2v+5,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மருங்குன் </w:t>
      </w:r>
      <w:r w:rsidRPr="00542FF1">
        <w:rPr>
          <w:rFonts w:ascii="Gandhari Unicode" w:eastAsia="URW Palladio UNI" w:hAnsi="Gandhari Unicode" w:cs="e-Tamil OTC"/>
        </w:rPr>
        <w:t xml:space="preserve">C2, EA •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bookmarkStart w:id="39" w:name="DDE_LINK8"/>
      <w:r w:rsidRPr="00542FF1">
        <w:rPr>
          <w:rFonts w:ascii="Gandhari Unicode" w:eastAsia="URW Palladio UNI" w:hAnsi="Gandhari Unicode" w:cs="e-Tamil OTC"/>
          <w:cs/>
        </w:rPr>
        <w:t>பழவிறற்</w:t>
      </w:r>
      <w:bookmarkEnd w:id="3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C1+2+5, G1+2,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பழவிற் </w:t>
      </w:r>
      <w:r w:rsidRPr="00542FF1">
        <w:rPr>
          <w:rFonts w:ascii="Gandhari Unicode" w:eastAsia="URW Palladio UNI" w:hAnsi="Gandhari Unicode" w:cs="e-Tamil OTC"/>
        </w:rPr>
        <w:t xml:space="preserve">EA; </w:t>
      </w:r>
      <w:r w:rsidRPr="00542FF1">
        <w:rPr>
          <w:rFonts w:ascii="Gandhari Unicode" w:eastAsia="URW Palladio UNI" w:hAnsi="Gandhari Unicode" w:cs="e-Tamil OTC"/>
          <w:cs/>
        </w:rPr>
        <w:t xml:space="preserve">பழவின்ற </w:t>
      </w:r>
      <w:r w:rsidRPr="00542FF1">
        <w:rPr>
          <w:rFonts w:ascii="Gandhari Unicode" w:eastAsia="URW Palladio UNI" w:hAnsi="Gandhari Unicode" w:cs="e-Tamil OTC"/>
        </w:rPr>
        <w:t>I •</w:t>
      </w:r>
      <w:r w:rsidRPr="00542FF1">
        <w:rPr>
          <w:rFonts w:ascii="Gandhari Unicode"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பறைவலந்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பறைவந் </w:t>
      </w:r>
      <w:r w:rsidRPr="00542FF1">
        <w:rPr>
          <w:rFonts w:ascii="Gandhari Unicode" w:hAnsi="Gandhari Unicode" w:cs="e-Tamil OTC"/>
        </w:rPr>
        <w:t xml:space="preserve">L1, C1, G1; </w:t>
      </w:r>
      <w:r w:rsidRPr="00542FF1">
        <w:rPr>
          <w:rFonts w:ascii="Gandhari Unicode" w:hAnsi="Gandhari Unicode" w:cs="e-Tamil OTC"/>
          <w:cs/>
        </w:rPr>
        <w:t xml:space="preserve">பறைவலி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கண்மா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கனமா </w:t>
      </w:r>
      <w:r w:rsidRPr="00542FF1">
        <w:rPr>
          <w:rFonts w:ascii="Gandhari Unicode" w:hAnsi="Gandhari Unicode" w:cs="e-Tamil OTC"/>
        </w:rPr>
        <w:t>C1</w:t>
      </w:r>
    </w:p>
    <w:p w14:paraId="516D251F" w14:textId="77777777" w:rsidR="0092153D" w:rsidRPr="00542FF1" w:rsidRDefault="0092153D">
      <w:pPr>
        <w:pStyle w:val="Textbody"/>
        <w:spacing w:after="29"/>
        <w:rPr>
          <w:rFonts w:ascii="Gandhari Unicode" w:hAnsi="Gandhari Unicode" w:cs="e-Tamil OTC"/>
        </w:rPr>
      </w:pPr>
    </w:p>
    <w:p w14:paraId="633609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r w:rsidR="005E03CA">
        <w:rPr>
          <w:rFonts w:ascii="Gandhari Unicode" w:hAnsi="Gandhari Unicode" w:cs="e-Tamil OTC"/>
          <w:lang w:val="en-GB"/>
        </w:rPr>
        <w:t>+</w:t>
      </w:r>
      <w:r w:rsidRPr="00542FF1">
        <w:rPr>
          <w:rFonts w:ascii="Gandhari Unicode" w:hAnsi="Gandhari Unicode" w:cs="e-Tamil OTC"/>
          <w:lang w:val="en-GB"/>
        </w:rPr>
        <w:t>ē</w:t>
      </w:r>
      <w:proofErr w:type="spellEnd"/>
    </w:p>
    <w:p w14:paraId="2B175B4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uḷeṉ</w:t>
      </w:r>
      <w:proofErr w:type="spellEnd"/>
      <w:r w:rsidR="005E03CA">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cāral</w:t>
      </w:r>
      <w:proofErr w:type="spellEnd"/>
    </w:p>
    <w:p w14:paraId="3A157C3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uḷ</w:t>
      </w:r>
      <w:proofErr w:type="spellEnd"/>
      <w:r w:rsidR="005E03CA">
        <w:rPr>
          <w:rFonts w:ascii="Gandhari Unicode" w:hAnsi="Gandhari Unicode" w:cs="e-Tamil OTC"/>
          <w:lang w:val="en-GB"/>
        </w:rPr>
        <w:t>-+</w:t>
      </w:r>
      <w:r w:rsidRPr="00542FF1">
        <w:rPr>
          <w:rFonts w:ascii="Gandhari Unicode" w:hAnsi="Gandhari Unicode" w:cs="e-Tamil OTC"/>
          <w:lang w:val="en-GB"/>
        </w:rPr>
        <w:t>um</w:t>
      </w:r>
    </w:p>
    <w:p w14:paraId="654B70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viḻavu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mēmpaṭṭa</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nalaṉ</w:t>
      </w:r>
      <w:proofErr w:type="spellEnd"/>
      <w:r w:rsidR="005E03CA">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paḻa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viṟal</w:t>
      </w:r>
      <w:proofErr w:type="spellEnd"/>
    </w:p>
    <w:p w14:paraId="1A34FC0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tappiya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7DB4EE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5E03CA">
        <w:rPr>
          <w:rFonts w:ascii="Gandhari Unicode" w:hAnsi="Gandhari Unicode" w:cs="e-Tamil OTC"/>
          <w:lang w:val="en-GB"/>
        </w:rPr>
        <w:t>~</w:t>
      </w:r>
      <w:proofErr w:type="spellStart"/>
      <w:r w:rsidRPr="00542FF1">
        <w:rPr>
          <w:rFonts w:ascii="Gandhari Unicode" w:hAnsi="Gandhari Unicode" w:cs="e-Tamil OTC"/>
          <w:lang w:val="en-GB"/>
        </w:rPr>
        <w:t>irukkum</w:t>
      </w:r>
      <w:proofErr w:type="spellEnd"/>
    </w:p>
    <w:p w14:paraId="21290F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taṇṇam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tuṟaivaṉoṭu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māṟiṉṟ</w:t>
      </w:r>
      <w:proofErr w:type="spellEnd"/>
      <w:r w:rsidR="005E03CA">
        <w:rPr>
          <w:rFonts w:ascii="Gandhari Unicode" w:hAnsi="Gandhari Unicode" w:cs="e-Tamil OTC"/>
          <w:lang w:val="en-GB"/>
        </w:rPr>
        <w:t>*-</w:t>
      </w:r>
      <w:r w:rsidRPr="00542FF1">
        <w:rPr>
          <w:rFonts w:ascii="Gandhari Unicode" w:hAnsi="Gandhari Unicode" w:cs="e-Tamil OTC"/>
          <w:lang w:val="en-GB"/>
        </w:rPr>
        <w:t>ē.</w:t>
      </w:r>
    </w:p>
    <w:p w14:paraId="3F36E279" w14:textId="77777777" w:rsidR="0092153D" w:rsidRPr="005E03CA" w:rsidRDefault="0092153D">
      <w:pPr>
        <w:pStyle w:val="Textbody"/>
        <w:spacing w:after="29" w:line="260" w:lineRule="exact"/>
        <w:rPr>
          <w:rFonts w:ascii="Gandhari Unicode" w:hAnsi="Gandhari Unicode" w:cs="e-Tamil OTC"/>
          <w:lang w:val="en-GB"/>
        </w:rPr>
      </w:pPr>
    </w:p>
    <w:p w14:paraId="379B023E" w14:textId="77777777" w:rsidR="0092153D" w:rsidRPr="00542FF1" w:rsidRDefault="0092153D">
      <w:pPr>
        <w:pStyle w:val="Textbody"/>
        <w:spacing w:after="29" w:line="260" w:lineRule="exact"/>
        <w:rPr>
          <w:rFonts w:ascii="Gandhari Unicode" w:hAnsi="Gandhari Unicode" w:cs="e-Tamil OTC"/>
        </w:rPr>
      </w:pPr>
    </w:p>
    <w:p w14:paraId="50B1C689" w14:textId="77777777" w:rsidR="0092153D" w:rsidRPr="00542FF1" w:rsidRDefault="0092153D">
      <w:pPr>
        <w:pStyle w:val="Textbody"/>
        <w:spacing w:after="29" w:line="260" w:lineRule="exact"/>
        <w:rPr>
          <w:rFonts w:ascii="Gandhari Unicode" w:hAnsi="Gandhari Unicode" w:cs="e-Tamil OTC"/>
          <w:u w:val="single"/>
          <w:lang w:val="en-GB"/>
        </w:rPr>
      </w:pPr>
    </w:p>
    <w:p w14:paraId="4F1A509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[he] was behind the hedge, to the confidante by HER, when [he] delayed marriage.</w:t>
      </w:r>
    </w:p>
    <w:p w14:paraId="3F9243AA" w14:textId="77777777" w:rsidR="0092153D" w:rsidRPr="00542FF1" w:rsidRDefault="0092153D">
      <w:pPr>
        <w:pStyle w:val="Textbody"/>
        <w:spacing w:after="29" w:line="260" w:lineRule="exact"/>
        <w:rPr>
          <w:rFonts w:ascii="Gandhari Unicode" w:hAnsi="Gandhari Unicode" w:cs="e-Tamil OTC"/>
          <w:lang w:val="en-GB"/>
        </w:rPr>
      </w:pPr>
    </w:p>
    <w:p w14:paraId="693A9A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shine- bangle become-loose(inf.) exhausted</w:t>
      </w:r>
      <w:r w:rsidRPr="00542FF1">
        <w:rPr>
          <w:rFonts w:ascii="Gandhari Unicode" w:hAnsi="Gandhari Unicode" w:cs="e-Tamil OTC"/>
        </w:rPr>
        <w:t xml:space="preserve"> </w:t>
      </w:r>
      <w:proofErr w:type="gramStart"/>
      <w:r w:rsidRPr="00542FF1">
        <w:rPr>
          <w:rFonts w:ascii="Gandhari Unicode" w:hAnsi="Gandhari Unicode" w:cs="e-Tamil OTC"/>
          <w:lang w:val="en-GB"/>
        </w:rPr>
        <w:t>I</w:t>
      </w:r>
      <w:r w:rsidRPr="00542FF1">
        <w:rPr>
          <w:rFonts w:ascii="Gandhari Unicode" w:hAnsi="Gandhari Unicode" w:cs="e-Tamil OTC"/>
          <w:position w:val="6"/>
          <w:lang w:val="en-GB"/>
        </w:rPr>
        <w:t>ē</w:t>
      </w:r>
      <w:proofErr w:type="gramEnd"/>
    </w:p>
    <w:p w14:paraId="0856BC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I-am</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live friend slope</w:t>
      </w:r>
    </w:p>
    <w:p w14:paraId="028200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 xml:space="preserve">women </w:t>
      </w:r>
      <w:proofErr w:type="gramStart"/>
      <w:r w:rsidRPr="00542FF1">
        <w:rPr>
          <w:rFonts w:ascii="Gandhari Unicode" w:hAnsi="Gandhari Unicode" w:cs="e-Tamil OTC"/>
          <w:lang w:val="en-GB"/>
        </w:rPr>
        <w:t>inside</w:t>
      </w:r>
      <w:r w:rsidRPr="00542FF1">
        <w:rPr>
          <w:rFonts w:ascii="Gandhari Unicode" w:hAnsi="Gandhari Unicode" w:cs="e-Tamil OTC"/>
          <w:position w:val="6"/>
          <w:lang w:val="en-GB"/>
        </w:rPr>
        <w:t>um</w:t>
      </w:r>
      <w:proofErr w:type="gramEnd"/>
    </w:p>
    <w:p w14:paraId="50679E3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festival excelled-</w:t>
      </w:r>
      <w:r w:rsidRPr="00542FF1">
        <w:rPr>
          <w:rStyle w:val="FootnoteReference"/>
          <w:rFonts w:ascii="Gandhari Unicode" w:hAnsi="Gandhari Unicode" w:cs="e-Tamil OTC"/>
          <w:lang w:val="en-GB"/>
        </w:rPr>
        <w:footnoteReference w:id="498"/>
      </w:r>
      <w:r w:rsidRPr="00542FF1">
        <w:rPr>
          <w:rFonts w:ascii="Gandhari Unicode" w:hAnsi="Gandhari Unicode" w:cs="e-Tamil OTC"/>
          <w:lang w:val="en-GB"/>
        </w:rPr>
        <w:t xml:space="preserve"> my- innocence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old </w:t>
      </w:r>
      <w:proofErr w:type="gramStart"/>
      <w:r w:rsidRPr="00542FF1">
        <w:rPr>
          <w:rFonts w:ascii="Gandhari Unicode" w:hAnsi="Gandhari Unicode" w:cs="e-Tamil OTC"/>
          <w:lang w:val="en-GB"/>
        </w:rPr>
        <w:t>victory</w:t>
      </w:r>
      <w:proofErr w:type="gramEnd"/>
    </w:p>
    <w:p w14:paraId="322D507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wing strength failed- suffering </w:t>
      </w:r>
      <w:proofErr w:type="gramStart"/>
      <w:r w:rsidRPr="00542FF1">
        <w:rPr>
          <w:rFonts w:ascii="Gandhari Unicode" w:hAnsi="Gandhari Unicode" w:cs="e-Tamil OTC"/>
          <w:lang w:val="en-GB"/>
        </w:rPr>
        <w:t>wader</w:t>
      </w:r>
      <w:proofErr w:type="gramEnd"/>
    </w:p>
    <w:p w14:paraId="0F75B8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wave touch- bend- twig being-</w:t>
      </w:r>
    </w:p>
    <w:p w14:paraId="3228993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ghat-he-with eye it-was-exchanged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A8A3276" w14:textId="77777777" w:rsidR="0092153D" w:rsidRPr="00542FF1" w:rsidRDefault="0092153D">
      <w:pPr>
        <w:pStyle w:val="Textbody"/>
        <w:spacing w:after="29"/>
        <w:rPr>
          <w:rFonts w:ascii="Gandhari Unicode" w:hAnsi="Gandhari Unicode" w:cs="e-Tamil OTC"/>
        </w:rPr>
      </w:pPr>
    </w:p>
    <w:p w14:paraId="02BEB927" w14:textId="77777777" w:rsidR="0092153D" w:rsidRPr="00542FF1" w:rsidRDefault="0092153D">
      <w:pPr>
        <w:pStyle w:val="Textbody"/>
        <w:spacing w:after="29"/>
        <w:rPr>
          <w:rFonts w:ascii="Gandhari Unicode" w:hAnsi="Gandhari Unicode" w:cs="e-Tamil OTC"/>
        </w:rPr>
      </w:pPr>
    </w:p>
    <w:p w14:paraId="69D1D04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 [so] exhausted that shining bangles become loose,</w:t>
      </w:r>
    </w:p>
    <w:p w14:paraId="3131109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 am [still], oh friend.</w:t>
      </w:r>
    </w:p>
    <w:p w14:paraId="425629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slope,</w:t>
      </w:r>
      <w:r w:rsidRPr="00542FF1">
        <w:rPr>
          <w:rStyle w:val="FootnoteReference"/>
          <w:rFonts w:ascii="Gandhari Unicode" w:hAnsi="Gandhari Unicode" w:cs="e-Tamil OTC"/>
          <w:lang w:val="en-GB"/>
        </w:rPr>
        <w:footnoteReference w:id="499"/>
      </w:r>
    </w:p>
    <w:p w14:paraId="7E85D97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among all the women with leaf-adorned hips,</w:t>
      </w:r>
    </w:p>
    <w:p w14:paraId="6FF5C8F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at the festival, my beauty, which excelled.</w:t>
      </w:r>
    </w:p>
    <w:p w14:paraId="432B47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 glance has been exchanged with the man from the cool ghat,</w:t>
      </w:r>
    </w:p>
    <w:p w14:paraId="6E63EED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suffering heron whose wings have failed in strength</w:t>
      </w:r>
    </w:p>
    <w:p w14:paraId="0ACF98E9"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[because of] an old victory</w:t>
      </w:r>
      <w:r w:rsidRPr="00542FF1">
        <w:rPr>
          <w:rStyle w:val="FootnoteReference"/>
          <w:rFonts w:ascii="Gandhari Unicode" w:hAnsi="Gandhari Unicode" w:cs="e-Tamil OTC"/>
          <w:lang w:val="en-GB"/>
        </w:rPr>
        <w:footnoteReference w:id="500"/>
      </w:r>
    </w:p>
    <w:p w14:paraId="5929E99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perched on a twig bowed to touch the waves.</w:t>
      </w:r>
    </w:p>
    <w:p w14:paraId="37F3934F" w14:textId="77777777" w:rsidR="0092153D" w:rsidRPr="00542FF1" w:rsidRDefault="0092153D">
      <w:pPr>
        <w:pStyle w:val="Textbody"/>
        <w:spacing w:after="0"/>
        <w:rPr>
          <w:rFonts w:ascii="Gandhari Unicode" w:hAnsi="Gandhari Unicode" w:cs="e-Tamil OTC"/>
        </w:rPr>
      </w:pPr>
    </w:p>
    <w:p w14:paraId="166719CA" w14:textId="77777777" w:rsidR="0092153D" w:rsidRPr="00542FF1" w:rsidRDefault="0092153D">
      <w:pPr>
        <w:pStyle w:val="Textbody"/>
        <w:spacing w:after="0"/>
        <w:rPr>
          <w:rFonts w:ascii="Gandhari Unicode" w:hAnsi="Gandhari Unicode" w:cs="e-Tamil OTC"/>
        </w:rPr>
      </w:pPr>
    </w:p>
    <w:p w14:paraId="0C5516E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T.V.G.</w:t>
      </w:r>
    </w:p>
    <w:p w14:paraId="375D52F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My beauty, which excelled ...</w:t>
      </w:r>
    </w:p>
    <w:p w14:paraId="1243E7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has changed place with the man of the cool, beautiful ghat.</w:t>
      </w:r>
      <w:r w:rsidRPr="00542FF1">
        <w:rPr>
          <w:rStyle w:val="FootnoteReference"/>
          <w:rFonts w:ascii="Gandhari Unicode" w:hAnsi="Gandhari Unicode" w:cs="e-Tamil OTC"/>
          <w:lang w:val="en-GB"/>
        </w:rPr>
        <w:footnoteReference w:id="501"/>
      </w:r>
    </w:p>
    <w:p w14:paraId="5210496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5DDEEF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E24F9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 தோழிக்குச் சொல்லியது.</w:t>
      </w:r>
    </w:p>
    <w:p w14:paraId="2B7EF56C" w14:textId="77777777" w:rsidR="0092153D" w:rsidRPr="00542FF1" w:rsidRDefault="0092153D">
      <w:pPr>
        <w:pStyle w:val="Textbody"/>
        <w:spacing w:after="29"/>
        <w:rPr>
          <w:rFonts w:ascii="Gandhari Unicode" w:hAnsi="Gandhari Unicode" w:cs="e-Tamil OTC"/>
        </w:rPr>
      </w:pPr>
    </w:p>
    <w:p w14:paraId="4099F0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இளமை பாரார் வளநசைஇச் சென்றோ</w:t>
      </w:r>
    </w:p>
    <w:p w14:paraId="6C9EB9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ரிவணும்</w:t>
      </w:r>
      <w:r w:rsidRPr="00542FF1">
        <w:rPr>
          <w:rFonts w:ascii="Gandhari Unicode" w:hAnsi="Gandhari Unicode" w:cs="e-Tamil OTC"/>
          <w:cs/>
        </w:rPr>
        <w:t xml:space="preserve"> வாரா ரெவண </w:t>
      </w:r>
      <w:r w:rsidRPr="00542FF1">
        <w:rPr>
          <w:rFonts w:ascii="Gandhari Unicode" w:hAnsi="Gandhari Unicode" w:cs="e-Tamil OTC"/>
          <w:u w:val="wave"/>
          <w:cs/>
        </w:rPr>
        <w:t>ரோவெனப்</w:t>
      </w:r>
    </w:p>
    <w:p w14:paraId="20385E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பெயல்புறந் தந்த பூங்கொடி முல்லைத்</w:t>
      </w:r>
    </w:p>
    <w:p w14:paraId="2D92DF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தொகுமுகை யிலங்கெயி றாக</w:t>
      </w:r>
    </w:p>
    <w:p w14:paraId="76A3F7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நகுமே தோழி </w:t>
      </w:r>
      <w:r w:rsidRPr="00542FF1">
        <w:rPr>
          <w:rFonts w:ascii="Gandhari Unicode" w:hAnsi="Gandhari Unicode" w:cs="e-Tamil OTC"/>
          <w:u w:val="wave"/>
          <w:cs/>
        </w:rPr>
        <w:t>நறுந்தண்</w:t>
      </w:r>
      <w:r w:rsidRPr="00542FF1">
        <w:rPr>
          <w:rFonts w:ascii="Gandhari Unicode" w:hAnsi="Gandhari Unicode" w:cs="e-Tamil OTC"/>
          <w:cs/>
        </w:rPr>
        <w:t xml:space="preserve"> காரே.</w:t>
      </w:r>
    </w:p>
    <w:p w14:paraId="0B5738DC" w14:textId="77777777" w:rsidR="0092153D" w:rsidRPr="00542FF1" w:rsidRDefault="0092153D">
      <w:pPr>
        <w:pStyle w:val="Textbody"/>
        <w:spacing w:after="29"/>
        <w:rPr>
          <w:rFonts w:ascii="Gandhari Unicode" w:hAnsi="Gandhari Unicode" w:cs="e-Tamil OTC"/>
        </w:rPr>
      </w:pPr>
    </w:p>
    <w:p w14:paraId="2C2D0E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ரிவணும்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யின்னும் </w:t>
      </w:r>
      <w:r w:rsidRPr="00542FF1">
        <w:rPr>
          <w:rFonts w:ascii="Gandhari Unicode" w:eastAsia="URW Palladio UNI" w:hAnsi="Gandhari Unicode" w:cs="e-Tamil OTC"/>
        </w:rPr>
        <w:t>PP, I •</w:t>
      </w:r>
      <w:r w:rsidRPr="00542FF1">
        <w:rPr>
          <w:rFonts w:ascii="Gandhari Unicode"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L1, 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ரெவண ரோவென்ப </w:t>
      </w:r>
      <w:r w:rsidRPr="00542FF1">
        <w:rPr>
          <w:rFonts w:ascii="Gandhari Unicode" w:hAnsi="Gandhari Unicode" w:cs="e-Tamil OTC"/>
        </w:rPr>
        <w:t xml:space="preserve">G1+2, EA,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02"/>
      </w:r>
      <w:r w:rsidRPr="00542FF1">
        <w:rPr>
          <w:rFonts w:ascii="Gandhari Unicode" w:hAnsi="Gandhari Unicode" w:cs="e-Tamil OTC"/>
          <w:cs/>
          <w:lang w:val="en-GB"/>
        </w:rPr>
        <w:t xml:space="preserve"> ரெவணரோ வென்ப </w:t>
      </w:r>
      <w:r w:rsidRPr="00542FF1">
        <w:rPr>
          <w:rFonts w:ascii="Gandhari Unicode" w:hAnsi="Gandhari Unicode" w:cs="e-Tamil OTC"/>
          <w:lang w:val="en-GB"/>
        </w:rPr>
        <w:t xml:space="preserve">I, AT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நகுமே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நறுமே </w:t>
      </w:r>
      <w:r w:rsidRPr="00542FF1">
        <w:rPr>
          <w:rFonts w:ascii="Gandhari Unicode" w:hAnsi="Gandhari Unicode" w:cs="e-Tamil OTC"/>
          <w:lang w:val="en-GB"/>
        </w:rPr>
        <w:t xml:space="preserve">G1 </w:t>
      </w:r>
      <w:r w:rsidRPr="00542FF1">
        <w:rPr>
          <w:rFonts w:ascii="Gandhari Unicode" w:eastAsia="URW Palladio UNI"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b/>
          <w:bCs/>
          <w:lang w:val="en-GB"/>
        </w:rPr>
        <w:t>5c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நறுந்தண்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நதுதண் </w:t>
      </w:r>
      <w:r w:rsidRPr="00542FF1">
        <w:rPr>
          <w:rFonts w:ascii="Gandhari Unicode" w:hAnsi="Gandhari Unicode" w:cs="e-Tamil OTC"/>
          <w:lang w:val="en-GB"/>
        </w:rPr>
        <w:t xml:space="preserve">C1; </w:t>
      </w:r>
      <w:r w:rsidRPr="00542FF1">
        <w:rPr>
          <w:rFonts w:ascii="Gandhari Unicode" w:hAnsi="Gandhari Unicode" w:cs="e-Tamil OTC"/>
          <w:cs/>
          <w:lang w:val="en-GB"/>
        </w:rPr>
        <w:t xml:space="preserve">நந்துதண் </w:t>
      </w:r>
      <w:r w:rsidRPr="00542FF1">
        <w:rPr>
          <w:rFonts w:ascii="Gandhari Unicode" w:hAnsi="Gandhari Unicode" w:cs="e-Tamil OTC"/>
          <w:lang w:val="en-GB"/>
        </w:rPr>
        <w:t>IV</w:t>
      </w:r>
    </w:p>
    <w:p w14:paraId="57A2DDCF" w14:textId="77777777" w:rsidR="0092153D" w:rsidRPr="00542FF1" w:rsidRDefault="0092153D">
      <w:pPr>
        <w:pStyle w:val="Textbody"/>
        <w:spacing w:after="29"/>
        <w:rPr>
          <w:rFonts w:ascii="Gandhari Unicode" w:hAnsi="Gandhari Unicode" w:cs="e-Tamil OTC"/>
        </w:rPr>
      </w:pPr>
    </w:p>
    <w:p w14:paraId="1E24392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iḷamai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nacaii</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ceṉṟōr</w:t>
      </w:r>
      <w:proofErr w:type="spellEnd"/>
    </w:p>
    <w:p w14:paraId="6EB03BD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ivaṇ</w:t>
      </w:r>
      <w:proofErr w:type="spellEnd"/>
      <w:r w:rsidR="00664C75">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evaṇar</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ō </w:t>
      </w:r>
      <w:r w:rsidR="00664C75">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00664C75">
        <w:rPr>
          <w:rFonts w:ascii="Gandhari Unicode" w:hAnsi="Gandhari Unicode" w:cs="e-Tamil OTC"/>
          <w:i/>
          <w:iCs/>
          <w:lang w:val="en-GB"/>
        </w:rPr>
        <w:t>+</w:t>
      </w:r>
    </w:p>
    <w:p w14:paraId="79F3ADC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puṟam-tanta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p>
    <w:p w14:paraId="145F421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r w:rsidR="00664C75">
        <w:rPr>
          <w:rFonts w:ascii="Gandhari Unicode" w:hAnsi="Gandhari Unicode" w:cs="e-Tamil OTC"/>
          <w:lang w:val="en-GB"/>
        </w:rPr>
        <w:t>~</w:t>
      </w:r>
      <w:proofErr w:type="spellStart"/>
      <w:r w:rsidRPr="00542FF1">
        <w:rPr>
          <w:rFonts w:ascii="Gandhari Unicode" w:hAnsi="Gandhari Unicode" w:cs="e-Tamil OTC"/>
          <w:lang w:val="en-GB"/>
        </w:rPr>
        <w:t>ilaṅ</w:t>
      </w:r>
      <w:r w:rsidR="00664C75">
        <w:rPr>
          <w:rFonts w:ascii="Gandhari Unicode" w:hAnsi="Gandhari Unicode" w:cs="e-Tamil OTC"/>
          <w:lang w:val="en-GB"/>
        </w:rPr>
        <w:t>k</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664C7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2577B4F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nakum</w:t>
      </w:r>
      <w:proofErr w:type="spellEnd"/>
      <w:r w:rsidR="00664C75">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tōḻi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naṟum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taṇ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kār</w:t>
      </w:r>
      <w:proofErr w:type="spellEnd"/>
      <w:r w:rsidR="00664C75">
        <w:rPr>
          <w:rFonts w:ascii="Gandhari Unicode" w:hAnsi="Gandhari Unicode" w:cs="e-Tamil OTC"/>
        </w:rPr>
        <w:t>-</w:t>
      </w:r>
      <w:r w:rsidRPr="00542FF1">
        <w:rPr>
          <w:rFonts w:ascii="Gandhari Unicode" w:hAnsi="Gandhari Unicode" w:cs="e-Tamil OTC"/>
        </w:rPr>
        <w:t>ē.</w:t>
      </w:r>
    </w:p>
    <w:p w14:paraId="7C653EB0" w14:textId="77777777" w:rsidR="0092153D" w:rsidRPr="00542FF1" w:rsidRDefault="0092153D">
      <w:pPr>
        <w:pStyle w:val="Textbody"/>
        <w:spacing w:after="29" w:line="260" w:lineRule="exact"/>
        <w:rPr>
          <w:rFonts w:ascii="Gandhari Unicode" w:hAnsi="Gandhari Unicode" w:cs="e-Tamil OTC"/>
          <w:lang w:val="en-GB"/>
        </w:rPr>
      </w:pPr>
    </w:p>
    <w:p w14:paraId="5322EE88" w14:textId="77777777" w:rsidR="0092153D" w:rsidRPr="00542FF1" w:rsidRDefault="0092153D">
      <w:pPr>
        <w:pStyle w:val="Textbody"/>
        <w:spacing w:after="29" w:line="260" w:lineRule="exact"/>
        <w:rPr>
          <w:rFonts w:ascii="Gandhari Unicode" w:hAnsi="Gandhari Unicode" w:cs="e-Tamil OTC"/>
          <w:lang w:val="en-GB"/>
        </w:rPr>
      </w:pPr>
    </w:p>
    <w:p w14:paraId="7E25B656" w14:textId="77777777" w:rsidR="0092153D" w:rsidRPr="00542FF1" w:rsidRDefault="0092153D">
      <w:pPr>
        <w:pStyle w:val="Textbody"/>
        <w:spacing w:after="29" w:line="260" w:lineRule="exact"/>
        <w:rPr>
          <w:rFonts w:ascii="Gandhari Unicode" w:hAnsi="Gandhari Unicode" w:cs="e-Tamil OTC"/>
          <w:lang w:val="en-GB"/>
        </w:rPr>
      </w:pPr>
    </w:p>
    <w:p w14:paraId="07D106C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is desolate at the sight of the season.</w:t>
      </w:r>
    </w:p>
    <w:p w14:paraId="78FD5B0D" w14:textId="77777777" w:rsidR="0092153D" w:rsidRPr="00542FF1" w:rsidRDefault="0092153D">
      <w:pPr>
        <w:pStyle w:val="Textbody"/>
        <w:spacing w:after="29" w:line="260" w:lineRule="exact"/>
        <w:rPr>
          <w:rFonts w:ascii="Gandhari Unicode" w:hAnsi="Gandhari Unicode" w:cs="e-Tamil OTC"/>
          <w:lang w:val="en-GB"/>
        </w:rPr>
      </w:pPr>
    </w:p>
    <w:p w14:paraId="2A9AF7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youth see-not-he(h.) wealth yearned gone-he(h.)</w:t>
      </w:r>
    </w:p>
    <w:p w14:paraId="1610652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where-he(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say(inf.)</w:t>
      </w:r>
    </w:p>
    <w:p w14:paraId="0E0576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w:t>
      </w:r>
      <w:r w:rsidRPr="00542FF1">
        <w:rPr>
          <w:rFonts w:ascii="Gandhari Unicode" w:hAnsi="Gandhari Unicode" w:cs="e-Tamil OTC"/>
        </w:rPr>
        <w:t xml:space="preserve"> </w:t>
      </w:r>
      <w:r w:rsidRPr="00542FF1">
        <w:rPr>
          <w:rFonts w:ascii="Gandhari Unicode" w:hAnsi="Gandhari Unicode" w:cs="e-Tamil OTC"/>
          <w:lang w:val="en-GB"/>
        </w:rPr>
        <w:t>back given-</w:t>
      </w:r>
      <w:r w:rsidRPr="00542FF1">
        <w:rPr>
          <w:rFonts w:ascii="Gandhari Unicode" w:hAnsi="Gandhari Unicode" w:cs="e-Tamil OTC"/>
        </w:rPr>
        <w:t xml:space="preserve"> </w:t>
      </w:r>
      <w:r w:rsidRPr="00542FF1">
        <w:rPr>
          <w:rFonts w:ascii="Gandhari Unicode" w:hAnsi="Gandhari Unicode" w:cs="e-Tamil OTC"/>
          <w:lang w:val="en-GB"/>
        </w:rPr>
        <w:t>flower</w:t>
      </w:r>
      <w:r w:rsidRPr="00542FF1">
        <w:rPr>
          <w:rFonts w:ascii="Gandhari Unicode" w:hAnsi="Gandhari Unicode" w:cs="e-Tamil OTC"/>
        </w:rPr>
        <w:t xml:space="preserve"> </w:t>
      </w:r>
      <w:r w:rsidRPr="00542FF1">
        <w:rPr>
          <w:rFonts w:ascii="Gandhari Unicode" w:hAnsi="Gandhari Unicode" w:cs="e-Tamil OTC"/>
          <w:lang w:val="en-GB"/>
        </w:rPr>
        <w:t>creeper jasmine</w:t>
      </w:r>
    </w:p>
    <w:p w14:paraId="029114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gather- bud shine- tooth become(inf.)</w:t>
      </w:r>
    </w:p>
    <w:p w14:paraId="12C93D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laughing-</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fragrant cool rainy-season</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D4B9E59" w14:textId="77777777" w:rsidR="0092153D" w:rsidRPr="00542FF1" w:rsidRDefault="0092153D">
      <w:pPr>
        <w:pStyle w:val="Textbody"/>
        <w:spacing w:after="29"/>
        <w:rPr>
          <w:rFonts w:ascii="Gandhari Unicode" w:hAnsi="Gandhari Unicode" w:cs="e-Tamil OTC"/>
        </w:rPr>
      </w:pPr>
    </w:p>
    <w:p w14:paraId="69068F6D" w14:textId="77777777" w:rsidR="0092153D" w:rsidRPr="00542FF1" w:rsidRDefault="0092153D">
      <w:pPr>
        <w:pStyle w:val="Textbody"/>
        <w:spacing w:after="29"/>
        <w:rPr>
          <w:rFonts w:ascii="Gandhari Unicode" w:hAnsi="Gandhari Unicode" w:cs="e-Tamil OTC"/>
        </w:rPr>
      </w:pPr>
    </w:p>
    <w:p w14:paraId="3BB9334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The one who doesn't see [your] youth,</w:t>
      </w:r>
    </w:p>
    <w:p w14:paraId="4AF1B7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who has gone yearning for wealth,</w:t>
      </w:r>
    </w:p>
    <w:p w14:paraId="36105836"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who also hasn't come here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0060544D">
        <w:rPr>
          <w:rFonts w:ascii="Gandhari Unicode" w:hAnsi="Gandhari Unicode" w:cs="e-Tamil OTC"/>
          <w:lang w:val="en-GB"/>
        </w:rPr>
        <w:t>where [is] he?”</w:t>
      </w:r>
    </w:p>
    <w:p w14:paraId="2C14E569"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[Thus] laughs,</w:t>
      </w:r>
      <w:r w:rsidRPr="009148CA">
        <w:rPr>
          <w:rStyle w:val="FootnoteReference"/>
          <w:rFonts w:ascii="Gandhari Unicode" w:hAnsi="Gandhari Unicode" w:cs="e-Tamil OTC"/>
          <w:lang w:val="en-GB"/>
        </w:rPr>
        <w:footnoteReference w:id="503"/>
      </w:r>
      <w:r w:rsidRPr="00542FF1">
        <w:rPr>
          <w:rFonts w:ascii="Gandhari Unicode" w:hAnsi="Gandhari Unicode" w:cs="e-Tamil OTC"/>
          <w:lang w:val="en-GB"/>
        </w:rPr>
        <w:t xml:space="preserve"> friend, the fragrant cool rainy season,</w:t>
      </w:r>
    </w:p>
    <w:p w14:paraId="38B1C62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so that on the jasmine, in flower clusters defying</w:t>
      </w:r>
      <w:r w:rsidRPr="00542FF1">
        <w:rPr>
          <w:rStyle w:val="FootnoteReference"/>
          <w:rFonts w:ascii="Gandhari Unicode" w:hAnsi="Gandhari Unicode" w:cs="e-Tamil OTC"/>
          <w:lang w:val="en-GB"/>
        </w:rPr>
        <w:footnoteReference w:id="504"/>
      </w:r>
      <w:r w:rsidRPr="00542FF1">
        <w:rPr>
          <w:rFonts w:ascii="Gandhari Unicode" w:hAnsi="Gandhari Unicode" w:cs="e-Tamil OTC"/>
          <w:lang w:val="en-GB"/>
        </w:rPr>
        <w:t xml:space="preserve"> the rain,</w:t>
      </w:r>
    </w:p>
    <w:p w14:paraId="170BE4A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gathering buds become shining teeth.</w:t>
      </w:r>
    </w:p>
    <w:p w14:paraId="3E4F47F0" w14:textId="77777777" w:rsidR="0092153D" w:rsidRPr="00542FF1" w:rsidRDefault="0092153D">
      <w:pPr>
        <w:pStyle w:val="Textbody"/>
        <w:spacing w:after="0"/>
        <w:rPr>
          <w:rFonts w:ascii="Gandhari Unicode" w:hAnsi="Gandhari Unicode" w:cs="e-Tamil OTC"/>
          <w:lang w:val="en-GB"/>
        </w:rPr>
      </w:pPr>
    </w:p>
    <w:p w14:paraId="02878C4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51DE560"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ஓரம் போகியார் (போதியார்)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06F55C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பாணன் வாயிலாகப் புக்கவழித் தலைமகற்குத் தோழி சொல்லியது.</w:t>
      </w:r>
    </w:p>
    <w:p w14:paraId="0DE40C2A" w14:textId="77777777" w:rsidR="0092153D" w:rsidRPr="00542FF1" w:rsidRDefault="0092153D">
      <w:pPr>
        <w:pStyle w:val="Textbody"/>
        <w:spacing w:after="29"/>
        <w:rPr>
          <w:rFonts w:ascii="Gandhari Unicode" w:hAnsi="Gandhari Unicode" w:cs="e-Tamil OTC"/>
        </w:rPr>
      </w:pPr>
    </w:p>
    <w:p w14:paraId="00B34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குருகுகொளக் குளித்த கெண்டை யயல</w:t>
      </w:r>
    </w:p>
    <w:p w14:paraId="79CCA5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துருகெழு தாமரை </w:t>
      </w:r>
      <w:r w:rsidRPr="00542FF1">
        <w:rPr>
          <w:rFonts w:ascii="Gandhari Unicode" w:hAnsi="Gandhari Unicode" w:cs="e-Tamil OTC"/>
          <w:u w:val="wave"/>
          <w:cs/>
        </w:rPr>
        <w:t>வான்முகை</w:t>
      </w:r>
      <w:r w:rsidRPr="00542FF1">
        <w:rPr>
          <w:rFonts w:ascii="Gandhari Unicode" w:hAnsi="Gandhari Unicode" w:cs="e-Tamil OTC"/>
          <w:cs/>
        </w:rPr>
        <w:t xml:space="preserve"> </w:t>
      </w:r>
      <w:r w:rsidRPr="00542FF1">
        <w:rPr>
          <w:rFonts w:ascii="Gandhari Unicode" w:hAnsi="Gandhari Unicode" w:cs="e-Tamil OTC"/>
          <w:u w:val="wave"/>
          <w:cs/>
        </w:rPr>
        <w:t>வெரூஉங்</w:t>
      </w:r>
    </w:p>
    <w:p w14:paraId="3AF882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கழனியம்</w:t>
      </w:r>
      <w:r w:rsidRPr="00542FF1">
        <w:rPr>
          <w:rFonts w:ascii="Gandhari Unicode" w:hAnsi="Gandhari Unicode" w:cs="e-Tamil OTC"/>
          <w:cs/>
        </w:rPr>
        <w:t xml:space="preserve"> படப்பைக் காஞ்சி யூர</w:t>
      </w:r>
    </w:p>
    <w:p w14:paraId="6ABC9A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வொருநின் பாணன் பொய்ய னாக</w:t>
      </w:r>
    </w:p>
    <w:p w14:paraId="609133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 பாண ரெல்லாங்</w:t>
      </w:r>
    </w:p>
    <w:p w14:paraId="3D7712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கள்வர் </w:t>
      </w:r>
      <w:r w:rsidRPr="00542FF1">
        <w:rPr>
          <w:rFonts w:ascii="Gandhari Unicode" w:hAnsi="Gandhari Unicode" w:cs="e-Tamil OTC"/>
          <w:u w:val="wave"/>
          <w:cs/>
        </w:rPr>
        <w:t>போல்வர்நீ</w:t>
      </w:r>
      <w:r w:rsidRPr="00542FF1">
        <w:rPr>
          <w:rFonts w:ascii="Gandhari Unicode" w:hAnsi="Gandhari Unicode" w:cs="e-Tamil OTC"/>
          <w:cs/>
        </w:rPr>
        <w:t xml:space="preserve"> யகன்றிசி னோர்க்கே.</w:t>
      </w:r>
    </w:p>
    <w:p w14:paraId="1C1A8A0A" w14:textId="77777777" w:rsidR="0092153D" w:rsidRPr="00542FF1" w:rsidRDefault="0092153D">
      <w:pPr>
        <w:pStyle w:val="Textbody"/>
        <w:spacing w:after="29"/>
        <w:rPr>
          <w:rFonts w:ascii="Gandhari Unicode" w:hAnsi="Gandhari Unicode" w:cs="e-Tamil OTC"/>
        </w:rPr>
      </w:pPr>
    </w:p>
    <w:p w14:paraId="412E6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வான்முகை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வெண்முகை </w:t>
      </w:r>
      <w:r w:rsidRPr="00542FF1">
        <w:rPr>
          <w:rFonts w:ascii="Gandhari Unicode" w:eastAsia="URW Palladio UNI" w:hAnsi="Gandhari Unicode" w:cs="e-Tamil OTC"/>
        </w:rPr>
        <w:t xml:space="preserve">PP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வெரூஉங்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 </w:t>
      </w:r>
      <w:r w:rsidRPr="00542FF1">
        <w:rPr>
          <w:rFonts w:ascii="Gandhari Unicode" w:hAnsi="Gandhari Unicode" w:cs="e-Tamil OTC"/>
        </w:rPr>
        <w:t xml:space="preserve">G1; </w:t>
      </w:r>
      <w:r w:rsidRPr="00542FF1">
        <w:rPr>
          <w:rFonts w:ascii="Gandhari Unicode" w:hAnsi="Gandhari Unicode" w:cs="e-Tamil OTC"/>
          <w:cs/>
        </w:rPr>
        <w:t xml:space="preserve">வெருளும்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கழனியம் </w:t>
      </w:r>
      <w:r w:rsidRPr="00542FF1">
        <w:rPr>
          <w:rFonts w:ascii="Gandhari Unicode" w:hAnsi="Gandhari Unicode" w:cs="e-Tamil OTC"/>
        </w:rPr>
        <w:t xml:space="preserve">C2v+3v+5,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கழனிய </w:t>
      </w:r>
      <w:r w:rsidRPr="00542FF1">
        <w:rPr>
          <w:rFonts w:ascii="Gandhari Unicode" w:hAnsi="Gandhari Unicode" w:cs="e-Tamil OTC"/>
        </w:rPr>
        <w:t xml:space="preserve">L1, C1+2+3,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போல்வர்நீ யகன்றிசி </w:t>
      </w:r>
      <w:r w:rsidRPr="00542FF1">
        <w:rPr>
          <w:rFonts w:ascii="Gandhari Unicode" w:hAnsi="Gandhari Unicode" w:cs="e-Tamil OTC"/>
        </w:rPr>
        <w:t xml:space="preserve">L1, C1+2v+3+5, G1+2v,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போல்வர்நின் னகன்றிசி </w:t>
      </w:r>
      <w:r w:rsidRPr="00542FF1">
        <w:rPr>
          <w:rFonts w:ascii="Gandhari Unicode" w:hAnsi="Gandhari Unicode" w:cs="e-Tamil OTC"/>
        </w:rPr>
        <w:t xml:space="preserve">C2, G2, EA, I, </w:t>
      </w:r>
      <w:proofErr w:type="spellStart"/>
      <w:r w:rsidRPr="00542FF1">
        <w:rPr>
          <w:rFonts w:ascii="Gandhari Unicode" w:hAnsi="Gandhari Unicode" w:cs="e-Tamil OTC"/>
        </w:rPr>
        <w:t>Cām.v</w:t>
      </w:r>
      <w:proofErr w:type="spellEnd"/>
    </w:p>
    <w:p w14:paraId="2BABCC04" w14:textId="77777777" w:rsidR="0092153D" w:rsidRPr="00542FF1" w:rsidRDefault="0092153D">
      <w:pPr>
        <w:pStyle w:val="Textbody"/>
        <w:spacing w:after="29"/>
        <w:rPr>
          <w:rFonts w:ascii="Gandhari Unicode" w:hAnsi="Gandhari Unicode" w:cs="e-Tamil OTC"/>
        </w:rPr>
      </w:pPr>
    </w:p>
    <w:p w14:paraId="78BE76D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kuruku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kuḷitta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00C142C8">
        <w:rPr>
          <w:rFonts w:ascii="Gandhari Unicode" w:hAnsi="Gandhari Unicode" w:cs="e-Tamil OTC"/>
          <w:lang w:val="en-GB"/>
        </w:rPr>
        <w:t>ayalat</w:t>
      </w:r>
      <w:proofErr w:type="spellEnd"/>
      <w:r w:rsidR="00C142C8">
        <w:rPr>
          <w:rFonts w:ascii="Gandhari Unicode" w:hAnsi="Gandhari Unicode" w:cs="e-Tamil OTC"/>
          <w:lang w:val="en-GB"/>
        </w:rPr>
        <w:t>*</w:t>
      </w:r>
    </w:p>
    <w:p w14:paraId="3DE2EC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tāmarai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verūum</w:t>
      </w:r>
      <w:proofErr w:type="spellEnd"/>
    </w:p>
    <w:p w14:paraId="4587956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kaḻaṉiyam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paṭappai</w:t>
      </w:r>
      <w:proofErr w:type="spellEnd"/>
      <w:r w:rsidR="00C142C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ūra</w:t>
      </w:r>
      <w:proofErr w:type="spellEnd"/>
    </w:p>
    <w:p w14:paraId="7D7B7DF6"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poyyaṉ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p>
    <w:p w14:paraId="059C35A4" w14:textId="77777777" w:rsidR="0092153D" w:rsidRPr="00542FF1" w:rsidRDefault="00C142C8">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uḷḷa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pāṇar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ellām</w:t>
      </w:r>
      <w:proofErr w:type="spellEnd"/>
    </w:p>
    <w:p w14:paraId="54C27E03"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kaḷvar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w:t>
      </w:r>
      <w:proofErr w:type="spellEnd"/>
      <w:r w:rsidRPr="00542FF1">
        <w:rPr>
          <w:rFonts w:ascii="Gandhari Unicode" w:hAnsi="Gandhari Unicode" w:cs="e-Tamil OTC"/>
          <w:lang w:val="en-GB"/>
        </w:rPr>
        <w:t xml:space="preserve"> </w:t>
      </w:r>
      <w:r w:rsidR="00C142C8">
        <w:rPr>
          <w:rFonts w:ascii="Gandhari Unicode" w:hAnsi="Gandhari Unicode" w:cs="e-Tamil OTC"/>
          <w:lang w:val="en-GB"/>
        </w:rPr>
        <w:t>~</w:t>
      </w:r>
      <w:proofErr w:type="spellStart"/>
      <w:r w:rsidRPr="00542FF1">
        <w:rPr>
          <w:rFonts w:ascii="Gandhari Unicode" w:hAnsi="Gandhari Unicode" w:cs="e-Tamil OTC"/>
          <w:lang w:val="en-GB"/>
        </w:rPr>
        <w:t>akaṉṟiciṉōrkk</w:t>
      </w:r>
      <w:proofErr w:type="spellEnd"/>
      <w:r w:rsidR="00C142C8">
        <w:rPr>
          <w:rFonts w:ascii="Gandhari Unicode" w:hAnsi="Gandhari Unicode" w:cs="e-Tamil OTC"/>
          <w:lang w:val="en-GB"/>
        </w:rPr>
        <w:t>*-</w:t>
      </w:r>
      <w:r w:rsidRPr="00542FF1">
        <w:rPr>
          <w:rFonts w:ascii="Gandhari Unicode" w:hAnsi="Gandhari Unicode" w:cs="e-Tamil OTC"/>
          <w:lang w:val="en-GB"/>
        </w:rPr>
        <w:t>ē.</w:t>
      </w:r>
    </w:p>
    <w:p w14:paraId="44692416" w14:textId="77777777" w:rsidR="0092153D" w:rsidRPr="00542FF1" w:rsidRDefault="0092153D">
      <w:pPr>
        <w:pStyle w:val="Textbody"/>
        <w:spacing w:after="29" w:line="260" w:lineRule="exact"/>
        <w:rPr>
          <w:rFonts w:ascii="Gandhari Unicode" w:hAnsi="Gandhari Unicode" w:cs="e-Tamil OTC"/>
          <w:lang w:val="en-GB"/>
        </w:rPr>
      </w:pPr>
    </w:p>
    <w:p w14:paraId="109A4885" w14:textId="77777777" w:rsidR="0092153D" w:rsidRPr="00542FF1" w:rsidRDefault="0092153D">
      <w:pPr>
        <w:pStyle w:val="Textbody"/>
        <w:spacing w:after="29" w:line="260" w:lineRule="exact"/>
        <w:rPr>
          <w:rFonts w:ascii="Gandhari Unicode" w:hAnsi="Gandhari Unicode" w:cs="e-Tamil OTC"/>
          <w:lang w:val="en-GB"/>
        </w:rPr>
      </w:pPr>
    </w:p>
    <w:p w14:paraId="09DCD8B5" w14:textId="77777777" w:rsidR="0092153D" w:rsidRPr="00542FF1" w:rsidRDefault="0092153D">
      <w:pPr>
        <w:pStyle w:val="Textbody"/>
        <w:spacing w:after="29" w:line="260" w:lineRule="exact"/>
        <w:rPr>
          <w:rFonts w:ascii="Gandhari Unicode" w:hAnsi="Gandhari Unicode" w:cs="e-Tamil OTC"/>
          <w:lang w:val="en-GB"/>
        </w:rPr>
      </w:pPr>
    </w:p>
    <w:p w14:paraId="787248A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for HIM, when the bard entered as a mediator.</w:t>
      </w:r>
    </w:p>
    <w:p w14:paraId="535B2C80" w14:textId="77777777" w:rsidR="0092153D" w:rsidRPr="00542FF1" w:rsidRDefault="0092153D">
      <w:pPr>
        <w:pStyle w:val="Textbody"/>
        <w:spacing w:after="29" w:line="260" w:lineRule="exact"/>
        <w:rPr>
          <w:rFonts w:ascii="Gandhari Unicode" w:hAnsi="Gandhari Unicode" w:cs="e-Tamil OTC"/>
          <w:lang w:val="en-GB"/>
        </w:rPr>
      </w:pPr>
    </w:p>
    <w:p w14:paraId="6BC71CEA"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wader</w:t>
      </w:r>
      <w:proofErr w:type="gramEnd"/>
      <w:r w:rsidRPr="00542FF1">
        <w:rPr>
          <w:rFonts w:ascii="Gandhari Unicode" w:hAnsi="Gandhari Unicode" w:cs="e-Tamil OTC"/>
          <w:lang w:val="en-GB"/>
        </w:rPr>
        <w:t xml:space="preserve"> take(inf.) dived- </w:t>
      </w:r>
      <w:proofErr w:type="spellStart"/>
      <w:r w:rsidRPr="00542FF1">
        <w:rPr>
          <w:rFonts w:ascii="Gandhari Unicode" w:hAnsi="Gandhari Unicode" w:cs="e-Tamil OTC"/>
          <w:lang w:val="en-GB"/>
        </w:rPr>
        <w:t>Keṇṭai</w:t>
      </w:r>
      <w:proofErr w:type="spellEnd"/>
      <w:r w:rsidRPr="00542FF1">
        <w:rPr>
          <w:rFonts w:ascii="Gandhari Unicode" w:hAnsi="Gandhari Unicode" w:cs="e-Tamil OTC"/>
          <w:lang w:val="en-GB"/>
        </w:rPr>
        <w:t>(-fish) neighbourhood-it</w:t>
      </w:r>
    </w:p>
    <w:p w14:paraId="50AD24D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form-have lotus sky bud being-startled-</w:t>
      </w:r>
    </w:p>
    <w:p w14:paraId="1D6BDC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position w:val="6"/>
          <w:lang w:val="en-GB"/>
        </w:rPr>
        <w:t>am</w:t>
      </w:r>
      <w:r w:rsidRPr="00542FF1">
        <w:rPr>
          <w:rFonts w:ascii="Gandhari Unicode" w:hAnsi="Gandhari Unicode" w:cs="e-Tamil OTC"/>
          <w:lang w:val="en-GB"/>
        </w:rPr>
        <w:t xml:space="preserve"> garden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(-tree) village-he(voc.)</w:t>
      </w:r>
    </w:p>
    <w:p w14:paraId="4DF5CB8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your- bard liar become(inf.)</w:t>
      </w:r>
    </w:p>
    <w:p w14:paraId="698E9F8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be(inf./part.) bard(h.) </w:t>
      </w:r>
      <w:proofErr w:type="gramStart"/>
      <w:r w:rsidRPr="00542FF1">
        <w:rPr>
          <w:rFonts w:ascii="Gandhari Unicode" w:hAnsi="Gandhari Unicode" w:cs="e-Tamil OTC"/>
          <w:lang w:val="en-GB"/>
        </w:rPr>
        <w:t>all</w:t>
      </w:r>
      <w:proofErr w:type="gramEnd"/>
    </w:p>
    <w:p w14:paraId="1F8B3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robber(h.) similar-they(h.) you left-they(h.dat</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3AD40624" w14:textId="77777777" w:rsidR="0092153D" w:rsidRPr="00542FF1" w:rsidRDefault="0092153D">
      <w:pPr>
        <w:pStyle w:val="Textbody"/>
        <w:spacing w:after="29"/>
        <w:rPr>
          <w:rFonts w:ascii="Gandhari Unicode" w:hAnsi="Gandhari Unicode" w:cs="e-Tamil OTC"/>
        </w:rPr>
      </w:pPr>
    </w:p>
    <w:p w14:paraId="72FC7621" w14:textId="77777777" w:rsidR="0092153D" w:rsidRPr="00542FF1" w:rsidRDefault="0092153D">
      <w:pPr>
        <w:pStyle w:val="Textbody"/>
        <w:spacing w:after="29"/>
        <w:rPr>
          <w:rFonts w:ascii="Gandhari Unicode" w:hAnsi="Gandhari Unicode" w:cs="e-Tamil OTC"/>
        </w:rPr>
      </w:pPr>
    </w:p>
    <w:p w14:paraId="5A4CD52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O man from the village of </w:t>
      </w:r>
      <w:proofErr w:type="spellStart"/>
      <w:r w:rsidRPr="00542FF1">
        <w:rPr>
          <w:rFonts w:ascii="Gandhari Unicode" w:hAnsi="Gandhari Unicode" w:cs="e-Tamil OTC"/>
          <w:lang w:val="en-GB"/>
        </w:rPr>
        <w:t>Kāñci</w:t>
      </w:r>
      <w:proofErr w:type="spellEnd"/>
      <w:r w:rsidRPr="00542FF1">
        <w:rPr>
          <w:rFonts w:ascii="Gandhari Unicode" w:hAnsi="Gandhari Unicode" w:cs="e-Tamil OTC"/>
          <w:lang w:val="en-GB"/>
        </w:rPr>
        <w:t xml:space="preserve"> trees in the gardens near the fields,</w:t>
      </w:r>
    </w:p>
    <w:p w14:paraId="5099710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where the barb, diving because it takes [it] for a heron,</w:t>
      </w:r>
    </w:p>
    <w:p w14:paraId="29915D01"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is startled by the sky[-bright] bud of the lotus of [similar] form,</w:t>
      </w:r>
      <w:r w:rsidRPr="00542FF1">
        <w:rPr>
          <w:rStyle w:val="FootnoteReference"/>
          <w:rFonts w:ascii="Gandhari Unicode" w:hAnsi="Gandhari Unicode" w:cs="e-Tamil OTC"/>
          <w:lang w:val="en-GB"/>
        </w:rPr>
        <w:footnoteReference w:id="505"/>
      </w:r>
    </w:p>
    <w:p w14:paraId="48A9ABD5"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if your one bard is a liar,</w:t>
      </w:r>
      <w:r w:rsidRPr="00542FF1">
        <w:rPr>
          <w:rStyle w:val="FootnoteReference"/>
          <w:rFonts w:ascii="Gandhari Unicode" w:hAnsi="Gandhari Unicode" w:cs="e-Tamil OTC"/>
          <w:lang w:val="en-GB"/>
        </w:rPr>
        <w:footnoteReference w:id="506"/>
      </w:r>
    </w:p>
    <w:p w14:paraId="3031D442"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all bards are</w:t>
      </w:r>
      <w:r w:rsidRPr="00542FF1">
        <w:rPr>
          <w:rStyle w:val="FootnoteReference"/>
          <w:rFonts w:ascii="Gandhari Unicode" w:hAnsi="Gandhari Unicode" w:cs="e-Tamil OTC"/>
          <w:lang w:val="en-GB"/>
        </w:rPr>
        <w:footnoteReference w:id="507"/>
      </w:r>
      <w:r w:rsidRPr="00542FF1">
        <w:rPr>
          <w:rFonts w:ascii="Gandhari Unicode" w:hAnsi="Gandhari Unicode" w:cs="e-Tamil OTC"/>
          <w:lang w:val="en-GB"/>
        </w:rPr>
        <w:t xml:space="preserve"> in fact</w:t>
      </w:r>
      <w:r w:rsidRPr="00542FF1">
        <w:rPr>
          <w:rStyle w:val="FootnoteReference"/>
          <w:rFonts w:ascii="Gandhari Unicode" w:hAnsi="Gandhari Unicode" w:cs="e-Tamil OTC"/>
          <w:lang w:val="en-GB"/>
        </w:rPr>
        <w:footnoteReference w:id="508"/>
      </w:r>
      <w:r w:rsidRPr="00542FF1">
        <w:rPr>
          <w:rFonts w:ascii="Gandhari Unicode" w:hAnsi="Gandhari Unicode" w:cs="e-Tamil OTC"/>
          <w:lang w:val="en-GB"/>
        </w:rPr>
        <w:t>.</w:t>
      </w:r>
    </w:p>
    <w:p w14:paraId="02A8C5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are like robbers to those you have left.</w:t>
      </w:r>
    </w:p>
    <w:p w14:paraId="1FAFFA22" w14:textId="77777777" w:rsidR="0092153D" w:rsidRPr="00542FF1" w:rsidRDefault="0092153D">
      <w:pPr>
        <w:pStyle w:val="Textbody"/>
        <w:spacing w:after="0"/>
        <w:rPr>
          <w:rFonts w:ascii="Gandhari Unicode" w:hAnsi="Gandhari Unicode" w:cs="e-Tamil OTC"/>
          <w:lang w:val="en-GB"/>
        </w:rPr>
      </w:pPr>
    </w:p>
    <w:p w14:paraId="3D1BB582" w14:textId="77777777" w:rsidR="0092153D" w:rsidRPr="00542FF1" w:rsidRDefault="0092153D">
      <w:pPr>
        <w:pStyle w:val="Textbody"/>
        <w:spacing w:after="0"/>
        <w:rPr>
          <w:rFonts w:ascii="Gandhari Unicode" w:hAnsi="Gandhari Unicode" w:cs="e-Tamil OTC"/>
          <w:lang w:val="en-GB"/>
        </w:rPr>
      </w:pPr>
    </w:p>
    <w:p w14:paraId="6B0F0DD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where the barb(?), dived, because the heron [will] take [it],</w:t>
      </w:r>
    </w:p>
    <w:p w14:paraId="3B922A13" w14:textId="77777777" w:rsidR="0092153D" w:rsidRPr="00542FF1" w:rsidRDefault="0092153D">
      <w:pPr>
        <w:pStyle w:val="Textbody"/>
        <w:spacing w:after="0"/>
        <w:rPr>
          <w:rFonts w:ascii="Gandhari Unicode" w:hAnsi="Gandhari Unicode" w:cs="e-Tamil OTC"/>
          <w:b/>
          <w:lang w:val="en-GB"/>
        </w:rPr>
      </w:pPr>
    </w:p>
    <w:p w14:paraId="7164ED3F"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EE7BA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பரணர்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099F2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அல்லகுறிப்பட்டு மீளுந் தலைமகன் தன்னெஞ்சினை நெருங்கிச் சொல்லியது.</w:t>
      </w:r>
    </w:p>
    <w:p w14:paraId="432ADE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இஃது உணர்ப்புவயின் வாரா ஊடற்கண் தலைமகன் கூறியதூஉமாம்.</w:t>
      </w:r>
    </w:p>
    <w:p w14:paraId="5EB142B2" w14:textId="77777777" w:rsidR="0092153D" w:rsidRPr="00542FF1" w:rsidRDefault="0092153D">
      <w:pPr>
        <w:pStyle w:val="Textbody"/>
        <w:spacing w:after="29"/>
        <w:rPr>
          <w:rFonts w:ascii="Gandhari Unicode" w:hAnsi="Gandhari Unicode" w:cs="e-Tamil OTC"/>
        </w:rPr>
      </w:pPr>
    </w:p>
    <w:p w14:paraId="51588E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குணகடற் </w:t>
      </w:r>
      <w:r w:rsidRPr="00542FF1">
        <w:rPr>
          <w:rFonts w:ascii="Gandhari Unicode" w:hAnsi="Gandhari Unicode" w:cs="e-Tamil OTC"/>
          <w:u w:val="wave"/>
          <w:cs/>
        </w:rPr>
        <w:t>றிரையது</w:t>
      </w:r>
      <w:r w:rsidRPr="00542FF1">
        <w:rPr>
          <w:rFonts w:ascii="Gandhari Unicode" w:hAnsi="Gandhari Unicode" w:cs="e-Tamil OTC"/>
          <w:cs/>
        </w:rPr>
        <w:t xml:space="preserve"> பறைதபு நாரை</w:t>
      </w:r>
    </w:p>
    <w:p w14:paraId="4D65E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திண்டேர்ப்</w:t>
      </w:r>
      <w:r w:rsidRPr="00542FF1">
        <w:rPr>
          <w:rFonts w:ascii="Gandhari Unicode" w:hAnsi="Gandhari Unicode" w:cs="e-Tamil OTC"/>
          <w:cs/>
        </w:rPr>
        <w:t xml:space="preserve"> பொறையன் றொண்டி முன்றுறை</w:t>
      </w:r>
    </w:p>
    <w:p w14:paraId="5A6BD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யயிரை யாரிரைக் கணவந் </w:t>
      </w:r>
      <w:r w:rsidRPr="00542FF1">
        <w:rPr>
          <w:rFonts w:ascii="Gandhari Unicode" w:hAnsi="Gandhari Unicode" w:cs="e-Tamil OTC"/>
          <w:u w:val="wave"/>
          <w:cs/>
        </w:rPr>
        <w:t>தாங்குச்</w:t>
      </w:r>
    </w:p>
    <w:p w14:paraId="76F6BC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சேய ளரியோட் படர்தி</w:t>
      </w:r>
    </w:p>
    <w:p w14:paraId="72A81F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நோயை நெஞ்சே நோய்ப்பா </w:t>
      </w:r>
      <w:r w:rsidRPr="00542FF1">
        <w:rPr>
          <w:rFonts w:ascii="Gandhari Unicode" w:hAnsi="Gandhari Unicode" w:cs="e-Tamil OTC"/>
          <w:u w:val="wave"/>
          <w:cs/>
        </w:rPr>
        <w:t>லோயே</w:t>
      </w:r>
      <w:r w:rsidRPr="00542FF1">
        <w:rPr>
          <w:rFonts w:ascii="Gandhari Unicode" w:hAnsi="Gandhari Unicode" w:cs="e-Tamil OTC"/>
          <w:cs/>
        </w:rPr>
        <w:t>.</w:t>
      </w:r>
    </w:p>
    <w:p w14:paraId="36D70DC0" w14:textId="77777777" w:rsidR="0092153D" w:rsidRPr="00542FF1" w:rsidRDefault="0092153D">
      <w:pPr>
        <w:pStyle w:val="Textbody"/>
        <w:spacing w:after="29"/>
        <w:rPr>
          <w:rFonts w:ascii="Gandhari Unicode" w:hAnsi="Gandhari Unicode" w:cs="e-Tamil OTC"/>
        </w:rPr>
      </w:pPr>
    </w:p>
    <w:p w14:paraId="733742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றிரையது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கரையது </w:t>
      </w:r>
      <w:r w:rsidRPr="00542FF1">
        <w:rPr>
          <w:rFonts w:ascii="Gandhari Unicode" w:eastAsia="URW Palladio UNI" w:hAnsi="Gandhari Unicode" w:cs="e-Tamil OTC"/>
        </w:rPr>
        <w:t>PP •</w:t>
      </w:r>
      <w:r w:rsidRPr="00542FF1">
        <w:rPr>
          <w:rFonts w:ascii="Gandhari Unicode"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திண்டேர்ப் </w:t>
      </w:r>
      <w:r w:rsidRPr="00542FF1">
        <w:rPr>
          <w:rFonts w:ascii="Gandhari Unicode" w:hAnsi="Gandhari Unicode" w:cs="e-Tamil OTC"/>
        </w:rPr>
        <w:t xml:space="preserve">L1, C1+2+3+5, G1+2, KK,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திண்தோட் </w:t>
      </w:r>
      <w:r w:rsidRPr="00542FF1">
        <w:rPr>
          <w:rFonts w:ascii="Gandhari Unicode" w:hAnsi="Gandhari Unicode" w:cs="e-Tamil OTC"/>
        </w:rPr>
        <w:t xml:space="preserve">G2v,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கண்வாந் </w:t>
      </w:r>
      <w:r w:rsidRPr="00542FF1">
        <w:rPr>
          <w:rFonts w:ascii="Gandhari Unicode" w:hAnsi="Gandhari Unicode" w:cs="e-Tamil OTC"/>
        </w:rPr>
        <w:t>L1; ¸</w:t>
      </w:r>
      <w:proofErr w:type="spellStart"/>
      <w:r w:rsidRPr="00542FF1">
        <w:rPr>
          <w:rFonts w:ascii="Gandhari Unicode" w:hAnsi="Gandhari Unicode" w:cs="e-Tamil OTC"/>
        </w:rPr>
        <w:t>ÉÅó</w:t>
      </w:r>
      <w:proofErr w:type="spellEnd"/>
      <w:r w:rsidRPr="00542FF1">
        <w:rPr>
          <w:rFonts w:ascii="Gandhari Unicode" w:hAnsi="Gandhari Unicode" w:cs="e-Tamil OTC"/>
        </w:rPr>
        <w:t xml:space="preserve"> C1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தாங்குச் </w:t>
      </w:r>
      <w:r w:rsidRPr="00542FF1">
        <w:rPr>
          <w:rFonts w:ascii="Gandhari Unicode" w:hAnsi="Gandhari Unicode" w:cs="e-Tamil OTC"/>
        </w:rPr>
        <w:t xml:space="preserve">L1, </w:t>
      </w:r>
      <w:bookmarkStart w:id="40" w:name="DDE_LINK82"/>
      <w:r w:rsidRPr="00542FF1">
        <w:rPr>
          <w:rFonts w:ascii="Gandhari Unicode" w:hAnsi="Gandhari Unicode" w:cs="e-Tamil OTC"/>
        </w:rPr>
        <w:t xml:space="preserve">C1+2+3+5, G1, EA, </w:t>
      </w:r>
      <w:proofErr w:type="spellStart"/>
      <w:r w:rsidRPr="00542FF1">
        <w:rPr>
          <w:rFonts w:ascii="Gandhari Unicode" w:hAnsi="Gandhari Unicode" w:cs="e-Tamil OTC"/>
        </w:rPr>
        <w:t>C</w:t>
      </w:r>
      <w:bookmarkEnd w:id="40"/>
      <w:r w:rsidRPr="00542FF1">
        <w:rPr>
          <w:rFonts w:ascii="Gandhari Unicode" w:hAnsi="Gandhari Unicode" w:cs="e-Tamil OTC"/>
        </w:rPr>
        <w:t>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தாஅங்குச் </w:t>
      </w:r>
      <w:r w:rsidRPr="00542FF1">
        <w:rPr>
          <w:rFonts w:ascii="Gandhari Unicode" w:hAnsi="Gandhari Unicode" w:cs="e-Tamil OTC"/>
        </w:rPr>
        <w:t xml:space="preserve">G2, Nakk.,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நோய்ப்பா லோயே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நோய்ப்பாலோயோ </w:t>
      </w:r>
      <w:r w:rsidRPr="00542FF1">
        <w:rPr>
          <w:rFonts w:ascii="Gandhari Unicode" w:hAnsi="Gandhari Unicode" w:cs="e-Tamil OTC"/>
        </w:rPr>
        <w:t>L1</w:t>
      </w:r>
    </w:p>
    <w:p w14:paraId="29F01154" w14:textId="77777777" w:rsidR="0092153D" w:rsidRPr="00542FF1" w:rsidRDefault="0092153D">
      <w:pPr>
        <w:pStyle w:val="Textbody"/>
        <w:spacing w:after="29"/>
        <w:rPr>
          <w:rFonts w:ascii="Gandhari Unicode" w:hAnsi="Gandhari Unicode" w:cs="e-Tamil OTC"/>
        </w:rPr>
      </w:pPr>
    </w:p>
    <w:p w14:paraId="79D57F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kuṇa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tiraiyatu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nārai</w:t>
      </w:r>
      <w:proofErr w:type="spellEnd"/>
    </w:p>
    <w:p w14:paraId="0E84B17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1398D436" w14:textId="77777777" w:rsidR="0092153D" w:rsidRPr="00542FF1" w:rsidRDefault="006C580F">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ayirai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6C580F">
        <w:rPr>
          <w:rFonts w:ascii="Gandhari Unicode" w:hAnsi="Gandhari Unicode" w:cs="e-Tamil OTC"/>
          <w:i/>
          <w:iCs/>
          <w:lang w:val="en-GB"/>
        </w:rPr>
        <w:t>aṇ</w:t>
      </w:r>
      <w:r w:rsidRPr="006C580F">
        <w:rPr>
          <w:rFonts w:ascii="Gandhari Unicode" w:hAnsi="Gandhari Unicode" w:cs="e-Tamil OTC"/>
          <w:i/>
          <w:iCs/>
          <w:lang w:val="en-GB"/>
        </w:rPr>
        <w:t>avant</w:t>
      </w:r>
      <w:r w:rsidR="00014CDD" w:rsidRPr="00542FF1">
        <w:rPr>
          <w:rFonts w:ascii="Gandhari Unicode" w:hAnsi="Gandhari Unicode" w:cs="e-Tamil OTC"/>
          <w:i/>
          <w:iCs/>
          <w:lang w:val="en-GB"/>
        </w:rPr>
        <w:t>āṅku</w:t>
      </w:r>
      <w:proofErr w:type="spellEnd"/>
      <w:r>
        <w:rPr>
          <w:rFonts w:ascii="Gandhari Unicode" w:hAnsi="Gandhari Unicode" w:cs="e-Tamil OTC"/>
          <w:i/>
          <w:iCs/>
          <w:lang w:val="en-GB"/>
        </w:rPr>
        <w:t>+</w:t>
      </w:r>
    </w:p>
    <w:p w14:paraId="6911D50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paṭarti</w:t>
      </w:r>
      <w:proofErr w:type="spellEnd"/>
    </w:p>
    <w:p w14:paraId="6C25B32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nōyai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neñc</w:t>
      </w:r>
      <w:proofErr w:type="spellEnd"/>
      <w:r w:rsidR="006C580F">
        <w:rPr>
          <w:rFonts w:ascii="Gandhari Unicode" w:hAnsi="Gandhari Unicode" w:cs="e-Tamil OTC"/>
        </w:rPr>
        <w:t>*-</w:t>
      </w:r>
      <w:r w:rsidRPr="00542FF1">
        <w:rPr>
          <w:rFonts w:ascii="Gandhari Unicode" w:hAnsi="Gandhari Unicode" w:cs="e-Tamil OTC"/>
        </w:rPr>
        <w:t xml:space="preserve">ē </w:t>
      </w:r>
      <w:proofErr w:type="spellStart"/>
      <w:r w:rsidRPr="00542FF1">
        <w:rPr>
          <w:rFonts w:ascii="Gandhari Unicode" w:hAnsi="Gandhari Unicode" w:cs="e-Tamil OTC"/>
        </w:rPr>
        <w:t>nōy</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pālōy</w:t>
      </w:r>
      <w:proofErr w:type="spellEnd"/>
      <w:r w:rsidR="006C580F">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7D578C14" w14:textId="77777777" w:rsidR="0092153D" w:rsidRPr="00542FF1" w:rsidRDefault="0092153D">
      <w:pPr>
        <w:pStyle w:val="Textbody"/>
        <w:spacing w:after="29" w:line="260" w:lineRule="exact"/>
        <w:rPr>
          <w:rFonts w:ascii="Gandhari Unicode" w:hAnsi="Gandhari Unicode" w:cs="e-Tamil OTC"/>
          <w:lang w:val="en-GB"/>
        </w:rPr>
      </w:pPr>
    </w:p>
    <w:p w14:paraId="22A5C717" w14:textId="77777777" w:rsidR="0092153D" w:rsidRPr="00542FF1" w:rsidRDefault="0092153D">
      <w:pPr>
        <w:pStyle w:val="Textbody"/>
        <w:spacing w:after="29" w:line="260" w:lineRule="exact"/>
        <w:rPr>
          <w:rFonts w:ascii="Gandhari Unicode" w:hAnsi="Gandhari Unicode" w:cs="e-Tamil OTC"/>
          <w:lang w:val="en-GB"/>
        </w:rPr>
      </w:pPr>
    </w:p>
    <w:p w14:paraId="4CD37F84" w14:textId="77777777" w:rsidR="0092153D" w:rsidRPr="00542FF1" w:rsidRDefault="0092153D">
      <w:pPr>
        <w:pStyle w:val="Textbody"/>
        <w:spacing w:after="29" w:line="260" w:lineRule="exact"/>
        <w:rPr>
          <w:rFonts w:ascii="Gandhari Unicode" w:hAnsi="Gandhari Unicode" w:cs="e-Tamil OTC"/>
          <w:lang w:val="en-GB"/>
        </w:rPr>
      </w:pPr>
    </w:p>
    <w:p w14:paraId="68CFD3B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Uttered, directed to [his] own heart, by HIM who returns led astray by a wrong sign.</w:t>
      </w:r>
    </w:p>
    <w:p w14:paraId="07F977B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by him during a love quarrel, before regaining mental clarity.</w:t>
      </w:r>
    </w:p>
    <w:p w14:paraId="08713F82" w14:textId="77777777" w:rsidR="0092153D" w:rsidRPr="00542FF1" w:rsidRDefault="0092153D">
      <w:pPr>
        <w:pStyle w:val="Textbody"/>
        <w:spacing w:after="29" w:line="260" w:lineRule="exact"/>
        <w:rPr>
          <w:rFonts w:ascii="Gandhari Unicode" w:hAnsi="Gandhari Unicode" w:cs="e-Tamil OTC"/>
          <w:lang w:val="en-GB"/>
        </w:rPr>
      </w:pPr>
    </w:p>
    <w:p w14:paraId="7B9E03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east- sea wave-it wing fail- </w:t>
      </w:r>
      <w:proofErr w:type="gramStart"/>
      <w:r w:rsidRPr="00542FF1">
        <w:rPr>
          <w:rFonts w:ascii="Gandhari Unicode" w:hAnsi="Gandhari Unicode" w:cs="e-Tamil OTC"/>
          <w:lang w:val="en-GB"/>
        </w:rPr>
        <w:t>wader</w:t>
      </w:r>
      <w:proofErr w:type="gramEnd"/>
    </w:p>
    <w:p w14:paraId="78090FD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firm chariot</w:t>
      </w:r>
      <w:r w:rsidRPr="00542FF1">
        <w:rPr>
          <w:rFonts w:ascii="Gandhari Unicode" w:hAnsi="Gandhari Unicode" w:cs="e-Tamil OTC"/>
        </w:rPr>
        <w:t xml:space="preserve">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 xml:space="preserve"> in-front ghat</w:t>
      </w:r>
    </w:p>
    <w:p w14:paraId="0EB23B79" w14:textId="77777777" w:rsidR="0092153D" w:rsidRPr="00542FF1" w:rsidRDefault="00014CDD">
      <w:pPr>
        <w:pStyle w:val="Textbody"/>
        <w:spacing w:after="0" w:line="260" w:lineRule="exact"/>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w:t>
      </w:r>
      <w:r w:rsidR="006C580F">
        <w:rPr>
          <w:rFonts w:ascii="Gandhari Unicode" w:hAnsi="Gandhari Unicode" w:cs="e-Tamil OTC"/>
          <w:lang w:val="en-GB"/>
        </w:rPr>
        <w:t>difficult prey(dat.) head-lift-come(abs.)-</w:t>
      </w:r>
      <w:r w:rsidRPr="00542FF1">
        <w:rPr>
          <w:rFonts w:ascii="Gandhari Unicode" w:hAnsi="Gandhari Unicode" w:cs="e-Tamil OTC"/>
          <w:lang w:val="en-GB"/>
        </w:rPr>
        <w:t>like</w:t>
      </w:r>
    </w:p>
    <w:p w14:paraId="66A04E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distant-she difficult-she you-think(sub.)</w:t>
      </w:r>
    </w:p>
    <w:p w14:paraId="2EF5166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pain-you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part-you</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B697C29" w14:textId="77777777" w:rsidR="0092153D" w:rsidRPr="00542FF1" w:rsidRDefault="0092153D">
      <w:pPr>
        <w:pStyle w:val="Textbody"/>
        <w:spacing w:after="29"/>
        <w:rPr>
          <w:rFonts w:ascii="Gandhari Unicode" w:hAnsi="Gandhari Unicode" w:cs="e-Tamil OTC"/>
        </w:rPr>
      </w:pPr>
    </w:p>
    <w:p w14:paraId="68CCE558" w14:textId="77777777" w:rsidR="0092153D" w:rsidRPr="00542FF1" w:rsidRDefault="0092153D">
      <w:pPr>
        <w:pStyle w:val="Textbody"/>
        <w:spacing w:after="29"/>
        <w:rPr>
          <w:rFonts w:ascii="Gandhari Unicode" w:hAnsi="Gandhari Unicode" w:cs="e-Tamil OTC"/>
        </w:rPr>
      </w:pPr>
    </w:p>
    <w:p w14:paraId="1787408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a cormorant</w:t>
      </w:r>
      <w:r w:rsidRPr="00542FF1">
        <w:rPr>
          <w:rStyle w:val="FootnoteReference"/>
          <w:rFonts w:ascii="Gandhari Unicode" w:hAnsi="Gandhari Unicode" w:cs="e-Tamil OTC"/>
          <w:lang w:val="en-GB"/>
        </w:rPr>
        <w:footnoteReference w:id="509"/>
      </w:r>
      <w:r w:rsidRPr="00542FF1">
        <w:rPr>
          <w:rFonts w:ascii="Gandhari Unicode" w:hAnsi="Gandhari Unicode" w:cs="e-Tamil OTC"/>
          <w:lang w:val="en-GB"/>
        </w:rPr>
        <w:t xml:space="preserve"> with failing wings from</w:t>
      </w:r>
      <w:r w:rsidRPr="00542FF1">
        <w:rPr>
          <w:rStyle w:val="FootnoteReference"/>
          <w:rFonts w:ascii="Gandhari Unicode" w:hAnsi="Gandhari Unicode" w:cs="e-Tamil OTC"/>
          <w:lang w:val="en-GB"/>
        </w:rPr>
        <w:footnoteReference w:id="510"/>
      </w:r>
      <w:r w:rsidRPr="00542FF1">
        <w:rPr>
          <w:rFonts w:ascii="Gandhari Unicode" w:hAnsi="Gandhari Unicode" w:cs="e-Tamil OTC"/>
          <w:lang w:val="en-GB"/>
        </w:rPr>
        <w:t xml:space="preserve"> the waves</w:t>
      </w:r>
    </w:p>
    <w:p w14:paraId="3AC25F0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eastern sea</w:t>
      </w:r>
    </w:p>
    <w:p w14:paraId="4DC4FC1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lifts [its] head towards prey difficult [to obtain], the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1907E90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[near] the ghat in front</w:t>
      </w:r>
      <w:r w:rsidRPr="00542FF1">
        <w:rPr>
          <w:rStyle w:val="FootnoteReference"/>
          <w:rFonts w:ascii="Gandhari Unicode" w:hAnsi="Gandhari Unicode" w:cs="e-Tamil OTC"/>
          <w:lang w:val="en-GB"/>
        </w:rPr>
        <w:footnoteReference w:id="511"/>
      </w:r>
      <w:r w:rsidRPr="00542FF1">
        <w:rPr>
          <w:rFonts w:ascii="Gandhari Unicode" w:hAnsi="Gandhari Unicode" w:cs="e-Tamil OTC"/>
          <w:lang w:val="en-GB"/>
        </w:rPr>
        <w:t xml:space="preserve"> of </w:t>
      </w:r>
      <w:proofErr w:type="spellStart"/>
      <w:r w:rsidRPr="00542FF1">
        <w:rPr>
          <w:rFonts w:ascii="Gandhari Unicode" w:hAnsi="Gandhari Unicode" w:cs="e-Tamil OTC"/>
          <w:lang w:val="en-GB"/>
        </w:rPr>
        <w:t>Toṇṭi</w:t>
      </w:r>
      <w:proofErr w:type="spellEnd"/>
      <w:r w:rsidRPr="00542FF1">
        <w:rPr>
          <w:rFonts w:ascii="Gandhari Unicode" w:hAnsi="Gandhari Unicode" w:cs="e-Tamil OTC"/>
          <w:lang w:val="en-GB"/>
        </w:rPr>
        <w:t>,</w:t>
      </w:r>
    </w:p>
    <w:p w14:paraId="5F848ABC"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[the city] of </w:t>
      </w:r>
      <w:proofErr w:type="spellStart"/>
      <w:r w:rsidRPr="00542FF1">
        <w:rPr>
          <w:rFonts w:ascii="Gandhari Unicode" w:hAnsi="Gandhari Unicode" w:cs="e-Tamil OTC"/>
          <w:lang w:val="en-GB"/>
        </w:rPr>
        <w:t>Poṟaiyaṉ</w:t>
      </w:r>
      <w:proofErr w:type="spellEnd"/>
      <w:r w:rsidRPr="00542FF1">
        <w:rPr>
          <w:rFonts w:ascii="Gandhari Unicode" w:hAnsi="Gandhari Unicode" w:cs="e-Tamil OTC"/>
          <w:lang w:val="en-GB"/>
        </w:rPr>
        <w:t xml:space="preserve"> of firm chariot,</w:t>
      </w:r>
      <w:r w:rsidRPr="00542FF1">
        <w:rPr>
          <w:rStyle w:val="FootnoteReference"/>
          <w:rFonts w:ascii="Gandhari Unicode" w:hAnsi="Gandhari Unicode" w:cs="e-Tamil OTC"/>
          <w:lang w:val="en-GB"/>
        </w:rPr>
        <w:footnoteReference w:id="512"/>
      </w:r>
    </w:p>
    <w:p w14:paraId="7ACB4787"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[so too] you will think of her who is distant, difficult [to obtain],</w:t>
      </w:r>
    </w:p>
    <w:p w14:paraId="638402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full of pain you [are], heart, pain your share.</w:t>
      </w:r>
    </w:p>
    <w:p w14:paraId="5A55379E" w14:textId="77777777" w:rsidR="0092153D" w:rsidRPr="00542FF1" w:rsidRDefault="0092153D">
      <w:pPr>
        <w:pStyle w:val="Textbody"/>
        <w:spacing w:after="29"/>
        <w:rPr>
          <w:rFonts w:ascii="Gandhari Unicode" w:hAnsi="Gandhari Unicode" w:cs="e-Tamil OTC"/>
          <w:lang w:val="en-GB"/>
        </w:rPr>
      </w:pPr>
    </w:p>
    <w:p w14:paraId="1243811E"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D11C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129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கோப்பெருஞ்சோழன்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5FA3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20CBBBF" w14:textId="77777777" w:rsidR="0092153D" w:rsidRPr="00542FF1" w:rsidRDefault="0092153D">
      <w:pPr>
        <w:pStyle w:val="Textbody"/>
        <w:spacing w:after="29"/>
        <w:rPr>
          <w:rFonts w:ascii="Gandhari Unicode" w:hAnsi="Gandhari Unicode" w:cs="e-Tamil OTC"/>
        </w:rPr>
      </w:pPr>
    </w:p>
    <w:p w14:paraId="6D8B8E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எலுவ சிறாஅ </w:t>
      </w:r>
      <w:r w:rsidRPr="00542FF1">
        <w:rPr>
          <w:rFonts w:ascii="Gandhari Unicode" w:hAnsi="Gandhari Unicode" w:cs="e-Tamil OTC"/>
          <w:u w:val="wave"/>
          <w:cs/>
        </w:rPr>
        <w:t>ரேமுறு</w:t>
      </w:r>
      <w:r w:rsidRPr="00542FF1">
        <w:rPr>
          <w:rFonts w:ascii="Gandhari Unicode" w:hAnsi="Gandhari Unicode" w:cs="e-Tamil OTC"/>
          <w:cs/>
        </w:rPr>
        <w:t xml:space="preserve"> நண்ப</w:t>
      </w:r>
    </w:p>
    <w:p w14:paraId="1DF867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புலவர்</w:t>
      </w:r>
      <w:r w:rsidRPr="00542FF1">
        <w:rPr>
          <w:rFonts w:ascii="Gandhari Unicode" w:hAnsi="Gandhari Unicode" w:cs="e-Tamil OTC"/>
          <w:cs/>
        </w:rPr>
        <w:t xml:space="preserve"> தோழ கேளா யத்தை</w:t>
      </w:r>
    </w:p>
    <w:p w14:paraId="5DB60D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மாக்கட னடுவ ணெண்ணாட் பக்கத்துப்</w:t>
      </w:r>
    </w:p>
    <w:p w14:paraId="2C426D6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பசுவெண்</w:t>
      </w:r>
      <w:r w:rsidRPr="00542FF1">
        <w:rPr>
          <w:rFonts w:ascii="Gandhari Unicode" w:hAnsi="Gandhari Unicode" w:cs="e-Tamil OTC"/>
          <w:cs/>
        </w:rPr>
        <w:t xml:space="preserve"> டிங்க டோன்றி யாங்குக்</w:t>
      </w:r>
    </w:p>
    <w:p w14:paraId="0B6D17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கதுப்பயல் </w:t>
      </w:r>
      <w:bookmarkStart w:id="41" w:name="DDE_LINK9"/>
      <w:r w:rsidRPr="00542FF1">
        <w:rPr>
          <w:rFonts w:ascii="Gandhari Unicode" w:hAnsi="Gandhari Unicode" w:cs="e-Tamil OTC"/>
          <w:u w:val="wave"/>
          <w:cs/>
        </w:rPr>
        <w:t>விளங்குஞ் சிறுநுதல்</w:t>
      </w:r>
      <w:bookmarkEnd w:id="41"/>
    </w:p>
    <w:p w14:paraId="7333798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புதுக்கோள் </w:t>
      </w:r>
      <w:r w:rsidRPr="00542FF1">
        <w:rPr>
          <w:rFonts w:ascii="Gandhari Unicode" w:hAnsi="Gandhari Unicode" w:cs="e-Tamil OTC"/>
          <w:u w:val="wave"/>
          <w:cs/>
        </w:rPr>
        <w:t>யானையிற்</w:t>
      </w:r>
      <w:r w:rsidRPr="00542FF1">
        <w:rPr>
          <w:rFonts w:ascii="Gandhari Unicode" w:hAnsi="Gandhari Unicode" w:cs="e-Tamil OTC"/>
          <w:cs/>
        </w:rPr>
        <w:t xml:space="preserve"> </w:t>
      </w:r>
      <w:r w:rsidRPr="00542FF1">
        <w:rPr>
          <w:rFonts w:ascii="Gandhari Unicode" w:hAnsi="Gandhari Unicode" w:cs="e-Tamil OTC"/>
          <w:u w:val="wave"/>
          <w:cs/>
        </w:rPr>
        <w:t>பிணித்தற்றா</w:t>
      </w:r>
      <w:r w:rsidRPr="00542FF1">
        <w:rPr>
          <w:rFonts w:ascii="Gandhari Unicode" w:hAnsi="Gandhari Unicode" w:cs="e-Tamil OTC"/>
          <w:cs/>
        </w:rPr>
        <w:t xml:space="preserve"> லெம்மே.</w:t>
      </w:r>
    </w:p>
    <w:p w14:paraId="18CA3D23" w14:textId="77777777" w:rsidR="0092153D" w:rsidRPr="00542FF1" w:rsidRDefault="0092153D">
      <w:pPr>
        <w:pStyle w:val="Textbody"/>
        <w:spacing w:after="29"/>
        <w:rPr>
          <w:rFonts w:ascii="Gandhari Unicode" w:hAnsi="Gandhari Unicode" w:cs="e-Tamil OTC"/>
        </w:rPr>
      </w:pPr>
    </w:p>
    <w:p w14:paraId="21981C6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ரேமுறு </w:t>
      </w:r>
      <w:r w:rsidRPr="00542FF1">
        <w:rPr>
          <w:rFonts w:ascii="Gandhari Unicode" w:hAnsi="Gandhari Unicode" w:cs="e-Tamil OTC"/>
        </w:rPr>
        <w:t xml:space="preserve">C2v+5,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C1+2+3,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ரேமமுறு </w:t>
      </w:r>
      <w:r w:rsidRPr="00542FF1">
        <w:rPr>
          <w:rFonts w:ascii="Gandhari Unicode" w:hAnsi="Gandhari Unicode" w:cs="e-Tamil OTC"/>
        </w:rPr>
        <w:t xml:space="preserve">L1, C1,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புலவர்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புலவ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மாக்கட னடுவ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மாக்கடன் வே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பசுவெண் </w:t>
      </w:r>
      <w:r w:rsidRPr="00542FF1">
        <w:rPr>
          <w:rFonts w:ascii="Gandhari Unicode" w:hAnsi="Gandhari Unicode" w:cs="e-Tamil OTC"/>
        </w:rPr>
        <w:t xml:space="preserve">L1, C1+2+3+5, G2,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பகுவெண் </w:t>
      </w:r>
      <w:r w:rsidRPr="00542FF1">
        <w:rPr>
          <w:rFonts w:ascii="Gandhari Unicode" w:hAnsi="Gandhari Unicode" w:cs="e-Tamil OTC"/>
        </w:rPr>
        <w:t xml:space="preserve">C5v, G1,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Nakk.,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நெடுவெண்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விளங்குஞ் சிறுநுதல்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விளங்குந் திருநுதல்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யானையிற்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யானையை </w:t>
      </w:r>
      <w:r w:rsidRPr="00542FF1">
        <w:rPr>
          <w:rFonts w:ascii="Gandhari Unicode" w:hAnsi="Gandhari Unicode" w:cs="e-Tamil OTC"/>
        </w:rPr>
        <w:t xml:space="preserve">C5v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பிணித்தற்றா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பிணித்தன்றா </w:t>
      </w:r>
      <w:r w:rsidRPr="00542FF1">
        <w:rPr>
          <w:rFonts w:ascii="Gandhari Unicode" w:hAnsi="Gandhari Unicode" w:cs="e-Tamil OTC"/>
        </w:rPr>
        <w:t>C2v, IV</w:t>
      </w:r>
    </w:p>
    <w:p w14:paraId="6385F667" w14:textId="77777777" w:rsidR="0092153D" w:rsidRPr="00542FF1" w:rsidRDefault="0092153D">
      <w:pPr>
        <w:pStyle w:val="Textbody"/>
        <w:spacing w:after="29"/>
        <w:rPr>
          <w:rFonts w:ascii="Gandhari Unicode" w:hAnsi="Gandhari Unicode" w:cs="e-Tamil OTC"/>
        </w:rPr>
      </w:pPr>
    </w:p>
    <w:p w14:paraId="254AB1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eluva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naṇpa</w:t>
      </w:r>
      <w:proofErr w:type="spellEnd"/>
    </w:p>
    <w:p w14:paraId="3D8C0E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pulavar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kēḷāy</w:t>
      </w:r>
      <w:proofErr w:type="spellEnd"/>
      <w:r w:rsidRPr="00542FF1">
        <w:rPr>
          <w:rFonts w:ascii="Gandhari Unicode" w:hAnsi="Gandhari Unicode" w:cs="e-Tamil OTC"/>
          <w:lang w:val="en-GB"/>
        </w:rPr>
        <w:t>-</w:t>
      </w:r>
      <w:r w:rsidR="003F27FE">
        <w:rPr>
          <w:rFonts w:ascii="Gandhari Unicode" w:hAnsi="Gandhari Unicode" w:cs="e-Tamil OTC"/>
          <w:lang w:val="en-GB"/>
        </w:rPr>
        <w:t>~</w:t>
      </w:r>
      <w:proofErr w:type="spellStart"/>
      <w:r w:rsidRPr="00542FF1">
        <w:rPr>
          <w:rFonts w:ascii="Gandhari Unicode" w:hAnsi="Gandhari Unicode" w:cs="e-Tamil OTC"/>
          <w:lang w:val="en-GB"/>
        </w:rPr>
        <w:t>attai</w:t>
      </w:r>
      <w:proofErr w:type="spellEnd"/>
    </w:p>
    <w:p w14:paraId="4120AE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w:t>
      </w:r>
      <w:proofErr w:type="spellEnd"/>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naṭuvaṇ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pakkattu</w:t>
      </w:r>
      <w:proofErr w:type="spellEnd"/>
      <w:r w:rsidR="003F27FE">
        <w:rPr>
          <w:rFonts w:ascii="Gandhari Unicode" w:hAnsi="Gandhari Unicode" w:cs="e-Tamil OTC"/>
          <w:lang w:val="en-GB"/>
        </w:rPr>
        <w:t>+</w:t>
      </w:r>
    </w:p>
    <w:p w14:paraId="1DD74B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i/>
          <w:iCs/>
          <w:lang w:val="en-GB"/>
        </w:rPr>
        <w:t>pacu</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r w:rsidR="003F27FE">
        <w:rPr>
          <w:rFonts w:ascii="Gandhari Unicode" w:hAnsi="Gandhari Unicode" w:cs="e-Tamil OTC"/>
          <w:lang w:val="en-GB"/>
        </w:rPr>
        <w:t>y</w:t>
      </w:r>
      <w:r w:rsidRPr="00542FF1">
        <w:rPr>
          <w:rFonts w:ascii="Gandhari Unicode" w:hAnsi="Gandhari Unicode" w:cs="e-Tamil OTC"/>
          <w:lang w:val="en-GB"/>
        </w:rPr>
        <w:t>āṅku</w:t>
      </w:r>
      <w:proofErr w:type="spellEnd"/>
      <w:r w:rsidR="003F27FE">
        <w:rPr>
          <w:rFonts w:ascii="Gandhari Unicode" w:hAnsi="Gandhari Unicode" w:cs="e-Tamil OTC"/>
          <w:lang w:val="en-GB"/>
        </w:rPr>
        <w:t>+</w:t>
      </w:r>
    </w:p>
    <w:p w14:paraId="67868280" w14:textId="77777777" w:rsidR="0092153D" w:rsidRPr="00542FF1" w:rsidRDefault="003F27FE">
      <w:pPr>
        <w:pStyle w:val="Textbody"/>
        <w:spacing w:after="29"/>
        <w:rPr>
          <w:rFonts w:ascii="Gandhari Unicode" w:hAnsi="Gandhari Unicode" w:cs="e-Tamil OTC"/>
        </w:rPr>
      </w:pPr>
      <w:proofErr w:type="spellStart"/>
      <w:r>
        <w:rPr>
          <w:rFonts w:ascii="Gandhari Unicode" w:hAnsi="Gandhari Unicode" w:cs="e-Tamil OTC"/>
          <w:lang w:val="en-GB"/>
        </w:rPr>
        <w:t>katupp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ayal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ciṟu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nutal</w:t>
      </w:r>
      <w:proofErr w:type="spellEnd"/>
    </w:p>
    <w:p w14:paraId="2E495632"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putu</w:t>
      </w:r>
      <w:r w:rsidR="003F27F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yāṉaiyiṉ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piṇittaṟṟ</w:t>
      </w:r>
      <w:proofErr w:type="spellEnd"/>
      <w:r w:rsidR="003F27FE">
        <w:rPr>
          <w:rFonts w:ascii="Gandhari Unicode" w:hAnsi="Gandhari Unicode" w:cs="e-Tamil OTC"/>
          <w:i/>
          <w:iCs/>
          <w:lang w:val="en-GB"/>
        </w:rPr>
        <w:t>*-</w:t>
      </w:r>
      <w:proofErr w:type="spellStart"/>
      <w:r w:rsidRPr="00542FF1">
        <w:rPr>
          <w:rFonts w:ascii="Gandhari Unicode" w:hAnsi="Gandhari Unicode" w:cs="e-Tamil OTC"/>
          <w:i/>
          <w:iCs/>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003F27FE">
        <w:rPr>
          <w:rFonts w:ascii="Gandhari Unicode" w:hAnsi="Gandhari Unicode" w:cs="e-Tamil OTC"/>
          <w:lang w:val="en-GB"/>
        </w:rPr>
        <w:t>-+</w:t>
      </w:r>
      <w:r w:rsidRPr="00542FF1">
        <w:rPr>
          <w:rFonts w:ascii="Gandhari Unicode" w:hAnsi="Gandhari Unicode" w:cs="e-Tamil OTC"/>
          <w:lang w:val="en-GB"/>
        </w:rPr>
        <w:t>ē.</w:t>
      </w:r>
    </w:p>
    <w:p w14:paraId="4E7C9301" w14:textId="77777777" w:rsidR="0092153D" w:rsidRPr="00542FF1" w:rsidRDefault="0092153D">
      <w:pPr>
        <w:pStyle w:val="Textbody"/>
        <w:spacing w:after="29" w:line="260" w:lineRule="exact"/>
        <w:rPr>
          <w:rFonts w:ascii="Gandhari Unicode" w:hAnsi="Gandhari Unicode" w:cs="e-Tamil OTC"/>
          <w:lang w:val="en-GB"/>
        </w:rPr>
      </w:pPr>
    </w:p>
    <w:p w14:paraId="1C207B36" w14:textId="77777777" w:rsidR="0092153D" w:rsidRPr="00542FF1" w:rsidRDefault="0092153D">
      <w:pPr>
        <w:pStyle w:val="Textbody"/>
        <w:spacing w:after="29" w:line="260" w:lineRule="exact"/>
        <w:rPr>
          <w:rFonts w:ascii="Gandhari Unicode" w:hAnsi="Gandhari Unicode" w:cs="e-Tamil OTC"/>
          <w:lang w:val="en-GB"/>
        </w:rPr>
      </w:pPr>
    </w:p>
    <w:p w14:paraId="25238509" w14:textId="77777777" w:rsidR="0092153D" w:rsidRPr="00542FF1" w:rsidRDefault="0092153D">
      <w:pPr>
        <w:pStyle w:val="Textbody"/>
        <w:spacing w:after="29" w:line="260" w:lineRule="exact"/>
        <w:rPr>
          <w:rFonts w:ascii="Gandhari Unicode" w:hAnsi="Gandhari Unicode" w:cs="e-Tamil OTC"/>
          <w:lang w:val="en-GB"/>
        </w:rPr>
      </w:pPr>
    </w:p>
    <w:p w14:paraId="5EB3698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23E385C2" w14:textId="77777777" w:rsidR="0092153D" w:rsidRPr="00542FF1" w:rsidRDefault="0092153D">
      <w:pPr>
        <w:pStyle w:val="Textbody"/>
        <w:spacing w:after="29" w:line="260" w:lineRule="exact"/>
        <w:rPr>
          <w:rFonts w:ascii="Gandhari Unicode" w:hAnsi="Gandhari Unicode" w:cs="e-Tamil OTC"/>
          <w:lang w:val="en-GB"/>
        </w:rPr>
      </w:pPr>
    </w:p>
    <w:p w14:paraId="6A8F1B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bear-he(</w:t>
      </w:r>
      <w:proofErr w:type="gramStart"/>
      <w:r w:rsidRPr="00542FF1">
        <w:rPr>
          <w:rFonts w:ascii="Gandhari Unicode" w:hAnsi="Gandhari Unicode" w:cs="e-Tamil OTC"/>
          <w:lang w:val="en-GB"/>
        </w:rPr>
        <w:t>voc.)(?)</w:t>
      </w:r>
      <w:proofErr w:type="gramEnd"/>
      <w:r w:rsidRPr="00542FF1">
        <w:rPr>
          <w:rStyle w:val="FootnoteReference"/>
          <w:rFonts w:ascii="Gandhari Unicode" w:hAnsi="Gandhari Unicode" w:cs="e-Tamil OTC"/>
          <w:lang w:val="en-GB"/>
        </w:rPr>
        <w:footnoteReference w:id="513"/>
      </w:r>
      <w:r w:rsidRPr="00542FF1">
        <w:rPr>
          <w:rFonts w:ascii="Gandhari Unicode" w:hAnsi="Gandhari Unicode" w:cs="e-Tamil OTC"/>
          <w:lang w:val="en-GB"/>
        </w:rPr>
        <w:t xml:space="preserve"> little-they(h.) confusion have- companion(voc.)</w:t>
      </w:r>
    </w:p>
    <w:p w14:paraId="0F25782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wise/erudite-they(?)(h.) friend(voc.) listen(</w:t>
      </w:r>
      <w:proofErr w:type="spellStart"/>
      <w:r w:rsidRPr="00542FF1">
        <w:rPr>
          <w:rFonts w:ascii="Gandhari Unicode" w:hAnsi="Gandhari Unicode" w:cs="e-Tamil OTC"/>
          <w:lang w:val="en-GB"/>
        </w:rPr>
        <w:t>ipt</w:t>
      </w:r>
      <w:proofErr w:type="spellEnd"/>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attai</w:t>
      </w:r>
      <w:proofErr w:type="spellEnd"/>
      <w:proofErr w:type="gramEnd"/>
      <w:r w:rsidRPr="00542FF1">
        <w:rPr>
          <w:rStyle w:val="FootnoteReference"/>
          <w:rFonts w:ascii="Gandhari Unicode" w:hAnsi="Gandhari Unicode" w:cs="e-Tamil OTC"/>
          <w:vertAlign w:val="baseline"/>
          <w:lang w:val="en-GB"/>
        </w:rPr>
        <w:footnoteReference w:id="514"/>
      </w:r>
    </w:p>
    <w:p w14:paraId="2B7FC5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big/black sea</w:t>
      </w:r>
      <w:r w:rsidRPr="00542FF1">
        <w:rPr>
          <w:rFonts w:ascii="Gandhari Unicode" w:hAnsi="Gandhari Unicode" w:cs="e-Tamil OTC"/>
        </w:rPr>
        <w:t xml:space="preserve"> </w:t>
      </w:r>
      <w:r w:rsidRPr="00542FF1">
        <w:rPr>
          <w:rFonts w:ascii="Gandhari Unicode" w:hAnsi="Gandhari Unicode" w:cs="e-Tamil OTC"/>
          <w:lang w:val="en-GB"/>
        </w:rPr>
        <w:t xml:space="preserve">centre/(loc.) </w:t>
      </w:r>
      <w:proofErr w:type="gramStart"/>
      <w:r w:rsidRPr="00542FF1">
        <w:rPr>
          <w:rFonts w:ascii="Gandhari Unicode" w:hAnsi="Gandhari Unicode" w:cs="e-Tamil OTC"/>
          <w:lang w:val="en-GB"/>
        </w:rPr>
        <w:t>eight day</w:t>
      </w:r>
      <w:proofErr w:type="gramEnd"/>
      <w:r w:rsidRPr="00542FF1">
        <w:rPr>
          <w:rFonts w:ascii="Gandhari Unicode" w:hAnsi="Gandhari Unicode" w:cs="e-Tamil OTC"/>
          <w:lang w:val="en-GB"/>
        </w:rPr>
        <w:t xml:space="preserve"> wing-</w:t>
      </w:r>
      <w:r w:rsidRPr="00542FF1">
        <w:rPr>
          <w:rStyle w:val="FootnoteReference"/>
          <w:rFonts w:ascii="Gandhari Unicode" w:hAnsi="Gandhari Unicode" w:cs="e-Tamil OTC"/>
          <w:lang w:val="en-GB"/>
        </w:rPr>
        <w:footnoteReference w:id="515"/>
      </w:r>
    </w:p>
    <w:p w14:paraId="5FCB0B23" w14:textId="77777777" w:rsidR="0092153D" w:rsidRPr="00542FF1" w:rsidRDefault="000730A4">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green white</w:t>
      </w:r>
      <w:proofErr w:type="gramEnd"/>
      <w:r>
        <w:rPr>
          <w:rFonts w:ascii="Gandhari Unicode" w:hAnsi="Gandhari Unicode" w:cs="e-Tamil OTC"/>
          <w:lang w:val="en-GB"/>
        </w:rPr>
        <w:t xml:space="preserve"> moon appeared-</w:t>
      </w:r>
      <w:r w:rsidR="00014CDD" w:rsidRPr="00542FF1">
        <w:rPr>
          <w:rFonts w:ascii="Gandhari Unicode" w:hAnsi="Gandhari Unicode" w:cs="e-Tamil OTC"/>
          <w:lang w:val="en-GB"/>
        </w:rPr>
        <w:t>like</w:t>
      </w:r>
    </w:p>
    <w:p w14:paraId="0B77382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 neighbourhood shining- little forehead</w:t>
      </w:r>
    </w:p>
    <w:p w14:paraId="77B1DB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new taking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it-has-fettered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us-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D51CFCD" w14:textId="77777777" w:rsidR="0092153D" w:rsidRPr="00542FF1" w:rsidRDefault="0092153D">
      <w:pPr>
        <w:pStyle w:val="Textbody"/>
        <w:spacing w:after="29"/>
        <w:rPr>
          <w:rFonts w:ascii="Gandhari Unicode" w:hAnsi="Gandhari Unicode" w:cs="e-Tamil OTC"/>
        </w:rPr>
      </w:pPr>
    </w:p>
    <w:p w14:paraId="469DE994" w14:textId="77777777" w:rsidR="0092153D" w:rsidRPr="00542FF1" w:rsidRDefault="0092153D">
      <w:pPr>
        <w:pStyle w:val="Textbody"/>
        <w:spacing w:after="29"/>
        <w:rPr>
          <w:rFonts w:ascii="Gandhari Unicode" w:hAnsi="Gandhari Unicode" w:cs="e-Tamil OTC"/>
        </w:rPr>
      </w:pPr>
    </w:p>
    <w:p w14:paraId="3316A1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You [strong like a] bear, companion [prone] to be </w:t>
      </w:r>
      <w:proofErr w:type="gramStart"/>
      <w:r w:rsidRPr="00542FF1">
        <w:rPr>
          <w:rFonts w:ascii="Gandhari Unicode" w:hAnsi="Gandhari Unicode" w:cs="e-Tamil OTC"/>
          <w:lang w:val="en-GB"/>
        </w:rPr>
        <w:t>confused</w:t>
      </w:r>
      <w:proofErr w:type="gramEnd"/>
    </w:p>
    <w:p w14:paraId="06339BA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by small [foreheads/women]</w:t>
      </w:r>
      <w:r w:rsidRPr="00542FF1">
        <w:rPr>
          <w:rStyle w:val="FootnoteReference"/>
          <w:rFonts w:ascii="Gandhari Unicode" w:hAnsi="Gandhari Unicode" w:cs="e-Tamil OTC"/>
          <w:lang w:val="en-GB"/>
        </w:rPr>
        <w:footnoteReference w:id="516"/>
      </w:r>
      <w:r w:rsidRPr="00542FF1">
        <w:rPr>
          <w:rFonts w:ascii="Gandhari Unicode" w:hAnsi="Gandhari Unicode" w:cs="e-Tamil OTC"/>
          <w:lang w:val="en-GB"/>
        </w:rPr>
        <w:t>,</w:t>
      </w:r>
    </w:p>
    <w:p w14:paraId="04E6A23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friend of scholars, listen:</w:t>
      </w:r>
    </w:p>
    <w:p w14:paraId="1EE913C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small forehead shining next to [her] hair,</w:t>
      </w:r>
    </w:p>
    <w:p w14:paraId="6EA9B6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appearing like the fresh white moon</w:t>
      </w:r>
    </w:p>
    <w:p w14:paraId="7FBDDAB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on the eighth day over the black sea,</w:t>
      </w:r>
    </w:p>
    <w:p w14:paraId="317CBC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has really fettered us like a newly caught elephant.</w:t>
      </w:r>
    </w:p>
    <w:p w14:paraId="19473EA1" w14:textId="77777777" w:rsidR="0092153D" w:rsidRPr="00542FF1" w:rsidRDefault="0092153D">
      <w:pPr>
        <w:pStyle w:val="Textbody"/>
        <w:spacing w:after="0"/>
        <w:rPr>
          <w:rFonts w:ascii="Gandhari Unicode" w:hAnsi="Gandhari Unicode" w:cs="e-Tamil OTC"/>
          <w:lang w:val="en-GB"/>
        </w:rPr>
      </w:pPr>
    </w:p>
    <w:p w14:paraId="5D3A5C4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2F3466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69E05D6A"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பிரிவிடை அழிந்த தலைமகளைத் தோழி வற்புறுத்தியது. [</w:t>
      </w:r>
      <w:r w:rsidRPr="00542FF1">
        <w:rPr>
          <w:rFonts w:ascii="Gandhari Unicode" w:hAnsi="Gandhari Unicode" w:cs="e-Tamil OTC"/>
          <w:lang w:val="en-GB"/>
        </w:rPr>
        <w:t xml:space="preserve">rest of 2 not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but commentary in C5] 2. </w:t>
      </w:r>
      <w:r w:rsidRPr="00542FF1">
        <w:rPr>
          <w:rFonts w:ascii="Gandhari Unicode" w:hAnsi="Gandhari Unicode" w:cs="e-Tamil OTC"/>
          <w:cs/>
          <w:lang w:val="en-GB"/>
        </w:rPr>
        <w:t>நீ அவர் பிரிந்தார் என்று அற்றாய் ஆகின்றது என்னை</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யான் அவர் உள்வழி அறிந்து தூது விட்டுக்கொணர்வேன் நின் ஆற்றாமை நீங்குக எனத் தோழி தலைமகளை ஆற்றுவிட்டதூஉமாம். </w:t>
      </w:r>
      <w:r w:rsidRPr="00542FF1">
        <w:rPr>
          <w:rFonts w:ascii="Gandhari Unicode" w:hAnsi="Gandhari Unicode" w:cs="e-Tamil OTC"/>
          <w:lang w:val="en-GB"/>
        </w:rPr>
        <w:t xml:space="preserve">3. </w:t>
      </w:r>
      <w:r w:rsidRPr="00542FF1">
        <w:rPr>
          <w:rFonts w:ascii="Gandhari Unicode" w:hAnsi="Gandhari Unicode" w:cs="e-Tamil OTC"/>
          <w:cs/>
          <w:lang w:val="en-GB"/>
        </w:rPr>
        <w:t>தோழி தூது விடுவாளாகத் தலைமகள் தனது ஆற்றாமையாற் கூறியதூஉமாம்.</w:t>
      </w:r>
    </w:p>
    <w:p w14:paraId="5F6CABB5" w14:textId="77777777" w:rsidR="0092153D" w:rsidRPr="00542FF1" w:rsidRDefault="0092153D">
      <w:pPr>
        <w:pStyle w:val="Textbody"/>
        <w:spacing w:after="29"/>
        <w:rPr>
          <w:rFonts w:ascii="Gandhari Unicode" w:hAnsi="Gandhari Unicode" w:cs="e-Tamil OTC"/>
        </w:rPr>
      </w:pPr>
    </w:p>
    <w:p w14:paraId="67043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நிலந்தொட்டுப் புகாஅர் வான மேறார்</w:t>
      </w:r>
    </w:p>
    <w:p w14:paraId="27B6BC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விலங்கிரு முந்நீர் காலிற் செல்லார்</w:t>
      </w:r>
    </w:p>
    <w:p w14:paraId="2874C6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நாட்டி னாட்டி னூரி னூரிற்</w:t>
      </w:r>
    </w:p>
    <w:p w14:paraId="22E2B8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குடிமுறை குடிமுறை </w:t>
      </w:r>
      <w:r w:rsidRPr="00542FF1">
        <w:rPr>
          <w:rFonts w:ascii="Gandhari Unicode" w:hAnsi="Gandhari Unicode" w:cs="e-Tamil OTC"/>
          <w:u w:val="wave"/>
          <w:cs/>
        </w:rPr>
        <w:t>தேரிற்</w:t>
      </w:r>
    </w:p>
    <w:p w14:paraId="6EC4947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கெடுநரு முளரோநங் காத லோரே.</w:t>
      </w:r>
    </w:p>
    <w:p w14:paraId="0681AD06" w14:textId="77777777" w:rsidR="0092153D" w:rsidRPr="00542FF1" w:rsidRDefault="0092153D">
      <w:pPr>
        <w:pStyle w:val="Textbody"/>
        <w:spacing w:after="29"/>
        <w:rPr>
          <w:rFonts w:ascii="Gandhari Unicode" w:hAnsi="Gandhari Unicode" w:cs="e-Tamil OTC"/>
        </w:rPr>
      </w:pPr>
    </w:p>
    <w:p w14:paraId="37D76D6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புகாஅர்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புகார் </w:t>
      </w:r>
      <w:r w:rsidRPr="00542FF1">
        <w:rPr>
          <w:rFonts w:ascii="Gandhari Unicode" w:eastAsia="URW Palladio UNI" w:hAnsi="Gandhari Unicode" w:cs="e-Tamil OTC"/>
        </w:rPr>
        <w:t xml:space="preserve">L1, C1 • </w:t>
      </w:r>
      <w:r w:rsidRPr="00542FF1">
        <w:rPr>
          <w:rFonts w:ascii="Gandhari Unicode" w:hAnsi="Gandhari Unicode" w:cs="e-Tamil OTC"/>
          <w:b/>
          <w:bCs/>
        </w:rPr>
        <w:t>2a-c</w:t>
      </w:r>
      <w:r w:rsidRPr="00542FF1">
        <w:rPr>
          <w:rFonts w:ascii="Gandhari Unicode" w:hAnsi="Gandhari Unicode" w:cs="e-Tamil OTC"/>
        </w:rPr>
        <w:t xml:space="preserve"> </w:t>
      </w:r>
      <w:r w:rsidRPr="00542FF1">
        <w:rPr>
          <w:rFonts w:ascii="Gandhari Unicode" w:hAnsi="Gandhari Unicode" w:cs="e-Tamil OTC"/>
          <w:cs/>
        </w:rPr>
        <w:t xml:space="preserve">விலங்கிரு முந்நீர் காலிற் </w:t>
      </w:r>
      <w:r w:rsidRPr="00542FF1">
        <w:rPr>
          <w:rFonts w:ascii="Gandhari Unicode" w:hAnsi="Gandhari Unicode" w:cs="e-Tamil OTC"/>
        </w:rPr>
        <w:t xml:space="preserve">C2+3+5,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விலங்கிரு முன்னீர் காலிற் </w:t>
      </w:r>
      <w:r w:rsidRPr="00542FF1">
        <w:rPr>
          <w:rFonts w:ascii="Gandhari Unicode" w:hAnsi="Gandhari Unicode" w:cs="e-Tamil OTC"/>
        </w:rPr>
        <w:t xml:space="preserve">L1, C1, EA; </w:t>
      </w:r>
      <w:r w:rsidRPr="00542FF1">
        <w:rPr>
          <w:rFonts w:ascii="Gandhari Unicode" w:hAnsi="Gandhari Unicode" w:cs="e-Tamil OTC"/>
          <w:cs/>
        </w:rPr>
        <w:t xml:space="preserve">பிறங்கிரு முந்நீ ராவிற்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னூரி </w:t>
      </w:r>
      <w:r w:rsidRPr="00542FF1">
        <w:rPr>
          <w:rFonts w:ascii="Gandhari Unicode" w:hAnsi="Gandhari Unicode" w:cs="e-Tamil OTC"/>
        </w:rPr>
        <w:t xml:space="preserve">L1, C1+2+5, G1+2, EA, </w:t>
      </w:r>
      <w:proofErr w:type="spellStart"/>
      <w:r w:rsidRPr="00542FF1">
        <w:rPr>
          <w:rFonts w:ascii="Gandhari Unicode" w:hAnsi="Gandhari Unicode" w:cs="e-Tamil OTC"/>
        </w:rPr>
        <w:t>Cām</w:t>
      </w:r>
      <w:proofErr w:type="spellEnd"/>
      <w:r w:rsidRPr="00542FF1">
        <w:rPr>
          <w:rFonts w:ascii="Gandhari Unicode" w:hAnsi="Gandhari Unicode" w:cs="e-Tamil OTC"/>
        </w:rPr>
        <w:t>.; / C3</w:t>
      </w:r>
      <w:r w:rsidRPr="00542FF1">
        <w:rPr>
          <w:rFonts w:ascii="Gandhari Unicode" w:eastAsia="URW Palladio UNI" w:hAnsi="Gandhari Unicode" w:cs="e-Tamil OTC"/>
        </w:rPr>
        <w:t xml:space="preserve"> • </w:t>
      </w:r>
      <w:r w:rsidRPr="00542FF1">
        <w:rPr>
          <w:rFonts w:ascii="Gandhari Unicode" w:hAnsi="Gandhari Unicode" w:cs="e-Tamil OTC"/>
          <w:b/>
          <w:bCs/>
        </w:rPr>
        <w:t>4c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தேரிற் </w:t>
      </w:r>
      <w:r w:rsidRPr="00542FF1">
        <w:rPr>
          <w:rFonts w:ascii="Gandhari Unicode" w:eastAsia="URW Palladio UNI" w:hAnsi="Gandhari Unicode" w:cs="e-Tamil OTC"/>
        </w:rPr>
        <w:t xml:space="preserve">L1, C1+2+3+5, G1+2, </w:t>
      </w:r>
      <w:proofErr w:type="spellStart"/>
      <w:r w:rsidRPr="00542FF1">
        <w:rPr>
          <w:rFonts w:ascii="Gandhari Unicode" w:eastAsia="URW Palladio UNI" w:hAnsi="Gandhari Unicode" w:cs="e-Tamil OTC"/>
        </w:rPr>
        <w:t>KKv</w:t>
      </w:r>
      <w:proofErr w:type="spell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தெரியிற் </w:t>
      </w:r>
      <w:r w:rsidRPr="00542FF1">
        <w:rPr>
          <w:rFonts w:ascii="Gandhari Unicode" w:eastAsia="URW Palladio UNI" w:hAnsi="Gandhari Unicode" w:cs="e-Tamil OTC"/>
        </w:rPr>
        <w:t xml:space="preserve">TV, KK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முளரோநங்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முளரோங் </w:t>
      </w:r>
      <w:r w:rsidRPr="00542FF1">
        <w:rPr>
          <w:rFonts w:ascii="Gandhari Unicode" w:hAnsi="Gandhari Unicode" w:cs="e-Tamil OTC"/>
        </w:rPr>
        <w:t>G1</w:t>
      </w:r>
    </w:p>
    <w:p w14:paraId="5E8D31C1" w14:textId="77777777" w:rsidR="0092153D" w:rsidRPr="00542FF1" w:rsidRDefault="0092153D">
      <w:pPr>
        <w:pStyle w:val="Textbody"/>
        <w:spacing w:after="29"/>
        <w:rPr>
          <w:rFonts w:ascii="Gandhari Unicode" w:hAnsi="Gandhari Unicode" w:cs="e-Tamil OTC"/>
        </w:rPr>
      </w:pPr>
    </w:p>
    <w:p w14:paraId="69BAA6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toṭṭu</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pukāar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ēṟār</w:t>
      </w:r>
      <w:proofErr w:type="spellEnd"/>
    </w:p>
    <w:p w14:paraId="388FCAB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vilaṅk</w:t>
      </w:r>
      <w:proofErr w:type="spellEnd"/>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mu</w:t>
      </w:r>
      <w:r w:rsidR="000730A4">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cellār</w:t>
      </w:r>
      <w:proofErr w:type="spellEnd"/>
    </w:p>
    <w:p w14:paraId="7F5F9E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ūriṉ</w:t>
      </w:r>
      <w:proofErr w:type="spellEnd"/>
    </w:p>
    <w:p w14:paraId="123E2F1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tēriṉ</w:t>
      </w:r>
      <w:proofErr w:type="spellEnd"/>
    </w:p>
    <w:p w14:paraId="76A12FD6"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keṭunar</w:t>
      </w:r>
      <w:proofErr w:type="spellEnd"/>
      <w:r w:rsidR="000730A4">
        <w:rPr>
          <w:rFonts w:ascii="Gandhari Unicode" w:hAnsi="Gandhari Unicode" w:cs="e-Tamil OTC"/>
        </w:rPr>
        <w:t>-</w:t>
      </w:r>
      <w:r w:rsidRPr="00542FF1">
        <w:rPr>
          <w:rFonts w:ascii="Gandhari Unicode" w:hAnsi="Gandhari Unicode" w:cs="e-Tamil OTC"/>
        </w:rPr>
        <w:t xml:space="preserve">um </w:t>
      </w:r>
      <w:proofErr w:type="spellStart"/>
      <w:r w:rsidRPr="00542FF1">
        <w:rPr>
          <w:rFonts w:ascii="Gandhari Unicode" w:hAnsi="Gandhari Unicode" w:cs="e-Tamil OTC"/>
        </w:rPr>
        <w:t>uḷar</w:t>
      </w:r>
      <w:proofErr w:type="spellEnd"/>
      <w:r w:rsidR="000730A4">
        <w:rPr>
          <w:rFonts w:ascii="Gandhari Unicode" w:hAnsi="Gandhari Unicode" w:cs="e-Tamil OTC"/>
        </w:rPr>
        <w:t>-</w:t>
      </w:r>
      <w:r w:rsidRPr="00542FF1">
        <w:rPr>
          <w:rFonts w:ascii="Gandhari Unicode" w:hAnsi="Gandhari Unicode" w:cs="e-Tamil OTC"/>
        </w:rPr>
        <w:t xml:space="preserve">ō </w:t>
      </w:r>
      <w:proofErr w:type="spellStart"/>
      <w:r w:rsidRPr="00542FF1">
        <w:rPr>
          <w:rFonts w:ascii="Gandhari Unicode" w:hAnsi="Gandhari Unicode" w:cs="e-Tamil OTC"/>
        </w:rPr>
        <w:t>nam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kātalōr</w:t>
      </w:r>
      <w:proofErr w:type="spellEnd"/>
      <w:r w:rsidR="000730A4">
        <w:rPr>
          <w:rFonts w:ascii="Gandhari Unicode" w:hAnsi="Gandhari Unicode" w:cs="e-Tamil OTC"/>
        </w:rPr>
        <w:t>-</w:t>
      </w:r>
      <w:r w:rsidRPr="00542FF1">
        <w:rPr>
          <w:rFonts w:ascii="Gandhari Unicode" w:hAnsi="Gandhari Unicode" w:cs="e-Tamil OTC"/>
        </w:rPr>
        <w:t>ē.</w:t>
      </w:r>
    </w:p>
    <w:p w14:paraId="20B52492" w14:textId="77777777" w:rsidR="0092153D" w:rsidRPr="00542FF1" w:rsidRDefault="0092153D">
      <w:pPr>
        <w:pStyle w:val="Textbody"/>
        <w:spacing w:after="29" w:line="260" w:lineRule="exact"/>
        <w:rPr>
          <w:rFonts w:ascii="Gandhari Unicode" w:hAnsi="Gandhari Unicode" w:cs="e-Tamil OTC"/>
          <w:u w:val="single"/>
          <w:lang w:val="en-GB"/>
        </w:rPr>
      </w:pPr>
    </w:p>
    <w:p w14:paraId="6048CA61" w14:textId="77777777" w:rsidR="0092153D" w:rsidRPr="00542FF1" w:rsidRDefault="0092153D">
      <w:pPr>
        <w:pStyle w:val="Textbody"/>
        <w:spacing w:after="29" w:line="260" w:lineRule="exact"/>
        <w:rPr>
          <w:rFonts w:ascii="Gandhari Unicode" w:hAnsi="Gandhari Unicode" w:cs="e-Tamil OTC"/>
          <w:u w:val="single"/>
          <w:lang w:val="en-GB"/>
        </w:rPr>
      </w:pPr>
    </w:p>
    <w:p w14:paraId="6388E72B" w14:textId="77777777" w:rsidR="0092153D" w:rsidRPr="00542FF1" w:rsidRDefault="0092153D">
      <w:pPr>
        <w:pStyle w:val="Textbody"/>
        <w:spacing w:after="29" w:line="260" w:lineRule="exact"/>
        <w:rPr>
          <w:rFonts w:ascii="Gandhari Unicode" w:hAnsi="Gandhari Unicode" w:cs="e-Tamil OTC"/>
          <w:u w:val="single"/>
          <w:lang w:val="en-GB"/>
        </w:rPr>
      </w:pPr>
    </w:p>
    <w:p w14:paraId="16194719" w14:textId="77777777" w:rsidR="0092153D" w:rsidRPr="00542FF1" w:rsidRDefault="00014CDD">
      <w:pPr>
        <w:pStyle w:val="Textbody"/>
        <w:pageBreakBefore/>
        <w:spacing w:after="29" w:line="260" w:lineRule="exact"/>
        <w:jc w:val="both"/>
        <w:rPr>
          <w:rFonts w:ascii="Gandhari Unicode" w:hAnsi="Gandhari Unicode" w:cs="e-Tamil OTC"/>
        </w:rPr>
      </w:pPr>
      <w:r w:rsidRPr="00542FF1">
        <w:rPr>
          <w:rFonts w:ascii="Gandhari Unicode" w:hAnsi="Gandhari Unicode" w:cs="e-Tamil OTC"/>
          <w:lang w:val="en-GB"/>
        </w:rPr>
        <w:lastRenderedPageBreak/>
        <w:t xml:space="preserve">1. The confidante encouraging HER who is desolate in the time of separation. 2. The confidante reassuring HER, saying </w:t>
      </w:r>
      <w:r w:rsidR="0060544D">
        <w:rPr>
          <w:rFonts w:ascii="Gandhari Unicode" w:hAnsi="Gandhari Unicode" w:cs="e-Tamil OTC"/>
          <w:lang w:val="en-GB"/>
        </w:rPr>
        <w:t>“</w:t>
      </w:r>
      <w:r w:rsidRPr="00542FF1">
        <w:rPr>
          <w:rFonts w:ascii="Gandhari Unicode" w:hAnsi="Gandhari Unicode" w:cs="e-Tamil OTC"/>
          <w:lang w:val="en-GB"/>
        </w:rPr>
        <w:t>what happened that you don't have the strength because he has separated? I, knowing the way of his mind (or: to his mind) will bring him here by sending a messenger. May your lack of strength subside.</w:t>
      </w:r>
      <w:r w:rsidR="0060544D">
        <w:rPr>
          <w:rFonts w:ascii="Gandhari Unicode" w:hAnsi="Gandhari Unicode" w:cs="e-Tamil OTC"/>
          <w:lang w:val="en-GB"/>
        </w:rPr>
        <w:t>”</w:t>
      </w:r>
      <w:r w:rsidRPr="00542FF1">
        <w:rPr>
          <w:rFonts w:ascii="Gandhari Unicode" w:hAnsi="Gandhari Unicode" w:cs="e-Tamil OTC"/>
          <w:lang w:val="en-GB"/>
        </w:rPr>
        <w:t xml:space="preserve"> 3. Spoken because of her lack of strength by HER, so that the confidante would send a messenger.</w:t>
      </w:r>
    </w:p>
    <w:p w14:paraId="62C941D4" w14:textId="77777777" w:rsidR="0092153D" w:rsidRPr="00542FF1" w:rsidRDefault="0092153D">
      <w:pPr>
        <w:pStyle w:val="Textbody"/>
        <w:spacing w:after="29" w:line="260" w:lineRule="exact"/>
        <w:rPr>
          <w:rFonts w:ascii="Gandhari Unicode" w:hAnsi="Gandhari Unicode" w:cs="e-Tamil OTC"/>
          <w:lang w:val="en-GB"/>
        </w:rPr>
      </w:pPr>
    </w:p>
    <w:p w14:paraId="5DEF413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w:t>
      </w:r>
      <w:r w:rsidRPr="00542FF1">
        <w:rPr>
          <w:rFonts w:ascii="Gandhari Unicode" w:hAnsi="Gandhari Unicode" w:cs="e-Tamil OTC"/>
        </w:rPr>
        <w:t xml:space="preserve"> </w:t>
      </w:r>
      <w:r w:rsidRPr="00542FF1">
        <w:rPr>
          <w:rFonts w:ascii="Gandhari Unicode" w:hAnsi="Gandhari Unicode" w:cs="e-Tamil OTC"/>
          <w:lang w:val="en-GB"/>
        </w:rPr>
        <w:t>dug enter-not-he(h.) sky mount-not-he(h.)</w:t>
      </w:r>
    </w:p>
    <w:p w14:paraId="3EA708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dark three-water</w:t>
      </w:r>
      <w:r w:rsidRPr="00542FF1">
        <w:rPr>
          <w:rStyle w:val="FootnoteReference"/>
          <w:rFonts w:ascii="Gandhari Unicode" w:hAnsi="Gandhari Unicode" w:cs="e-Tamil OTC"/>
          <w:lang w:val="en-GB"/>
        </w:rPr>
        <w:footnoteReference w:id="517"/>
      </w:r>
      <w:r w:rsidRPr="00542FF1">
        <w:rPr>
          <w:rFonts w:ascii="Gandhari Unicode" w:hAnsi="Gandhari Unicode" w:cs="e-Tamil OTC"/>
          <w:lang w:val="en-GB"/>
        </w:rPr>
        <w:t xml:space="preserve"> foot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go-not-he(h.)</w:t>
      </w:r>
    </w:p>
    <w:p w14:paraId="290E02F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village</w:t>
      </w:r>
      <w:proofErr w:type="spellStart"/>
      <w:r w:rsidRPr="00542FF1">
        <w:rPr>
          <w:rFonts w:ascii="Gandhari Unicode" w:hAnsi="Gandhari Unicode" w:cs="e-Tamil OTC"/>
          <w:position w:val="6"/>
          <w:lang w:val="en-GB"/>
        </w:rPr>
        <w:t>iṉ</w:t>
      </w:r>
      <w:proofErr w:type="spellEnd"/>
    </w:p>
    <w:p w14:paraId="19940D7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home kind home kind search-if</w:t>
      </w:r>
    </w:p>
    <w:p w14:paraId="5FD5DC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get-lost-he(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is-he(h.)</w:t>
      </w:r>
      <w:r w:rsidRPr="00542FF1">
        <w:rPr>
          <w:rFonts w:ascii="Gandhari Unicode" w:hAnsi="Gandhari Unicode" w:cs="e-Tamil OTC"/>
          <w:position w:val="6"/>
          <w:lang w:val="en-GB"/>
        </w:rPr>
        <w:t>ō</w:t>
      </w:r>
      <w:r w:rsidRPr="00542FF1">
        <w:rPr>
          <w:rFonts w:ascii="Gandhari Unicode" w:hAnsi="Gandhari Unicode" w:cs="e-Tamil OTC"/>
          <w:lang w:val="en-GB"/>
        </w:rPr>
        <w:t xml:space="preserve"> our- lover(h.)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A680404" w14:textId="77777777" w:rsidR="0092153D" w:rsidRPr="00542FF1" w:rsidRDefault="0092153D">
      <w:pPr>
        <w:pStyle w:val="Textbody"/>
        <w:spacing w:after="29"/>
        <w:rPr>
          <w:rFonts w:ascii="Gandhari Unicode" w:hAnsi="Gandhari Unicode" w:cs="e-Tamil OTC"/>
        </w:rPr>
      </w:pPr>
    </w:p>
    <w:p w14:paraId="736EDBC0" w14:textId="77777777" w:rsidR="0092153D" w:rsidRPr="00542FF1" w:rsidRDefault="0092153D">
      <w:pPr>
        <w:pStyle w:val="Textbody"/>
        <w:spacing w:after="29"/>
        <w:rPr>
          <w:rFonts w:ascii="Gandhari Unicode" w:hAnsi="Gandhari Unicode" w:cs="e-Tamil OTC"/>
        </w:rPr>
      </w:pPr>
    </w:p>
    <w:p w14:paraId="7EF14DD5"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[Since] he will not disappear inside the earth, not climb the sky,</w:t>
      </w:r>
    </w:p>
    <w:p w14:paraId="0A43D29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not go</w:t>
      </w:r>
      <w:r w:rsidRPr="00542FF1">
        <w:rPr>
          <w:rStyle w:val="FootnoteReference"/>
          <w:rFonts w:ascii="Gandhari Unicode" w:hAnsi="Gandhari Unicode" w:cs="e-Tamil OTC"/>
          <w:lang w:val="en-GB"/>
        </w:rPr>
        <w:footnoteReference w:id="518"/>
      </w:r>
      <w:r w:rsidRPr="00542FF1">
        <w:rPr>
          <w:rFonts w:ascii="Gandhari Unicode" w:hAnsi="Gandhari Unicode" w:cs="e-Tamil OTC"/>
          <w:lang w:val="en-GB"/>
        </w:rPr>
        <w:t xml:space="preserve"> by foot across the transverse, dark three waters,</w:t>
      </w:r>
    </w:p>
    <w:p w14:paraId="66F318E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if we search land by land, village by village,</w:t>
      </w:r>
    </w:p>
    <w:p w14:paraId="170FA0FA" w14:textId="77777777" w:rsidR="0092153D" w:rsidRPr="00542FF1" w:rsidRDefault="00014CDD">
      <w:pPr>
        <w:pStyle w:val="Textbody"/>
        <w:tabs>
          <w:tab w:val="left" w:pos="438"/>
        </w:tabs>
        <w:spacing w:after="72"/>
        <w:rPr>
          <w:rFonts w:ascii="Gandhari Unicode" w:hAnsi="Gandhari Unicode" w:cs="e-Tamil OTC"/>
        </w:rPr>
      </w:pPr>
      <w:r w:rsidRPr="00542FF1">
        <w:rPr>
          <w:rFonts w:ascii="Gandhari Unicode" w:hAnsi="Gandhari Unicode" w:cs="e-Tamil OTC"/>
          <w:lang w:val="en-GB"/>
        </w:rPr>
        <w:tab/>
        <w:t>every home row by row,</w:t>
      </w:r>
      <w:r w:rsidRPr="00542FF1">
        <w:rPr>
          <w:rStyle w:val="FootnoteReference"/>
          <w:rFonts w:ascii="Gandhari Unicode" w:hAnsi="Gandhari Unicode" w:cs="e-Tamil OTC"/>
          <w:lang w:val="en-GB"/>
        </w:rPr>
        <w:footnoteReference w:id="519"/>
      </w:r>
    </w:p>
    <w:p w14:paraId="4D9F53B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he one to get lost</w:t>
      </w:r>
      <w:r w:rsidRPr="00542FF1">
        <w:rPr>
          <w:rStyle w:val="FootnoteReference"/>
          <w:rFonts w:ascii="Gandhari Unicode" w:hAnsi="Gandhari Unicode" w:cs="e-Tamil OTC"/>
          <w:lang w:val="en-GB"/>
        </w:rPr>
        <w:footnoteReference w:id="520"/>
      </w:r>
      <w:r w:rsidRPr="00542FF1">
        <w:rPr>
          <w:rFonts w:ascii="Gandhari Unicode" w:hAnsi="Gandhari Unicode" w:cs="e-Tamil OTC"/>
          <w:lang w:val="en-GB"/>
        </w:rPr>
        <w:t>, our lover?</w:t>
      </w:r>
    </w:p>
    <w:p w14:paraId="745C46FC" w14:textId="77777777" w:rsidR="0092153D" w:rsidRPr="00542FF1" w:rsidRDefault="0092153D">
      <w:pPr>
        <w:pStyle w:val="Textbody"/>
        <w:spacing w:after="0"/>
        <w:rPr>
          <w:rFonts w:ascii="Gandhari Unicode" w:hAnsi="Gandhari Unicode" w:cs="e-Tamil OTC"/>
          <w:b/>
        </w:rPr>
      </w:pPr>
    </w:p>
    <w:p w14:paraId="131C1CC6" w14:textId="77777777" w:rsidR="003A676F" w:rsidRDefault="003A676F">
      <w:pPr>
        <w:suppressAutoHyphens w:val="0"/>
        <w:rPr>
          <w:rFonts w:ascii="Gandhari Unicode" w:eastAsiaTheme="majorEastAsia" w:hAnsi="Gandhari Unicode" w:cstheme="majorBidi"/>
          <w:b/>
        </w:rPr>
      </w:pPr>
      <w:r>
        <w:rPr>
          <w:rFonts w:ascii="Gandhari Unicode" w:hAnsi="Gandhari Unicode"/>
          <w:b/>
          <w:i/>
          <w:iCs/>
        </w:rPr>
        <w:br w:type="page"/>
      </w:r>
    </w:p>
    <w:p w14:paraId="388888B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rPr>
        <w:lastRenderedPageBreak/>
        <w:t>KT 131</w:t>
      </w:r>
      <w:r w:rsidRPr="003A676F">
        <w:rPr>
          <w:rFonts w:ascii="e-Tamil OTC" w:hAnsi="e-Tamil OTC" w:cs="e-Tamil OTC"/>
          <w:b/>
          <w:i w:val="0"/>
          <w:iCs w:val="0"/>
          <w:color w:val="auto"/>
          <w:cs/>
        </w:rPr>
        <w:t xml:space="preserve"> </w:t>
      </w:r>
      <w:r w:rsidRPr="003A676F">
        <w:rPr>
          <w:rFonts w:ascii="e-Tamil OTC" w:hAnsi="e-Tamil OTC" w:cs="e-Tamil OTC"/>
          <w:i w:val="0"/>
          <w:iCs w:val="0"/>
          <w:color w:val="auto"/>
          <w:cs/>
        </w:rPr>
        <w:t>ஓரேருழவனார் (</w:t>
      </w:r>
      <w:r w:rsidRPr="003A676F">
        <w:rPr>
          <w:rFonts w:ascii="Gandhari Unicode" w:hAnsi="Gandhari Unicode"/>
          <w:i w:val="0"/>
          <w:iCs w:val="0"/>
          <w:color w:val="auto"/>
        </w:rPr>
        <w:t>C1, C5</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 xml:space="preserve">நக்கீரர்): </w:t>
      </w:r>
      <w:r w:rsidRPr="003A676F">
        <w:rPr>
          <w:rFonts w:ascii="Gandhari Unicode" w:hAnsi="Gandhari Unicode"/>
          <w:i w:val="0"/>
          <w:iCs w:val="0"/>
          <w:color w:val="auto"/>
        </w:rPr>
        <w:t>HE</w:t>
      </w:r>
    </w:p>
    <w:p w14:paraId="68F16B1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வினைமுற்றிய தலைமகன் பருவ வரவின்கண் சொல்லியது.</w:t>
      </w:r>
    </w:p>
    <w:p w14:paraId="10A6E578" w14:textId="77777777" w:rsidR="0092153D" w:rsidRPr="00542FF1" w:rsidRDefault="0092153D">
      <w:pPr>
        <w:pStyle w:val="Textbody"/>
        <w:spacing w:after="29"/>
        <w:rPr>
          <w:rFonts w:ascii="Gandhari Unicode" w:hAnsi="Gandhari Unicode" w:cs="e-Tamil OTC"/>
        </w:rPr>
      </w:pPr>
    </w:p>
    <w:p w14:paraId="6DBDE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ஆடமை புரையும் வனப்பிற் பணைத்தோட்</w:t>
      </w:r>
    </w:p>
    <w:p w14:paraId="2A46AD5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பேரமர்க்</w:t>
      </w:r>
      <w:r w:rsidRPr="00542FF1">
        <w:rPr>
          <w:rFonts w:ascii="Gandhari Unicode" w:hAnsi="Gandhari Unicode" w:cs="e-Tamil OTC"/>
          <w:cs/>
        </w:rPr>
        <w:t xml:space="preserve"> கண்ணி யிருந்த வூரே</w:t>
      </w:r>
    </w:p>
    <w:p w14:paraId="7473FB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நெடுஞ்சே </w:t>
      </w:r>
      <w:r w:rsidRPr="00542FF1">
        <w:rPr>
          <w:rFonts w:ascii="Gandhari Unicode" w:hAnsi="Gandhari Unicode" w:cs="e-Tamil OTC"/>
          <w:u w:val="wave"/>
          <w:cs/>
        </w:rPr>
        <w:t>ணாரிடை</w:t>
      </w:r>
      <w:r w:rsidRPr="00542FF1">
        <w:rPr>
          <w:rFonts w:ascii="Gandhari Unicode" w:hAnsi="Gandhari Unicode" w:cs="e-Tamil OTC"/>
          <w:cs/>
        </w:rPr>
        <w:t xml:space="preserve"> யதுவே நெஞ்சே</w:t>
      </w:r>
    </w:p>
    <w:p w14:paraId="208CFFB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யீரம் பட்ட செவ்விப் பைம்புனத்</w:t>
      </w:r>
    </w:p>
    <w:p w14:paraId="5C3ACD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ருழவன் போலப்</w:t>
      </w:r>
    </w:p>
    <w:p w14:paraId="56F3F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பெருவிதுப் புற்றன்றா னோகோ யானே.</w:t>
      </w:r>
    </w:p>
    <w:p w14:paraId="674D107E" w14:textId="77777777" w:rsidR="0092153D" w:rsidRPr="00542FF1" w:rsidRDefault="0092153D">
      <w:pPr>
        <w:pStyle w:val="Textbody"/>
        <w:spacing w:after="29"/>
        <w:rPr>
          <w:rFonts w:ascii="Gandhari Unicode" w:hAnsi="Gandhari Unicode" w:cs="e-Tamil OTC"/>
        </w:rPr>
      </w:pPr>
    </w:p>
    <w:p w14:paraId="127E8F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பணைத்தோட்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பனைத்தோட் </w:t>
      </w:r>
      <w:r w:rsidRPr="00542FF1">
        <w:rPr>
          <w:rFonts w:ascii="Gandhari Unicode" w:eastAsia="URW Palladio UNI" w:hAnsi="Gandhari Unicode" w:cs="e-Tamil OTC"/>
        </w:rPr>
        <w:t xml:space="preserve">C3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பேரமர்க் </w:t>
      </w:r>
      <w:r w:rsidRPr="00542FF1">
        <w:rPr>
          <w:rFonts w:ascii="Gandhari Unicode" w:hAnsi="Gandhari Unicode" w:cs="e-Tamil OTC"/>
        </w:rPr>
        <w:t xml:space="preserve">C2+3v+5,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பேரமைக்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 </w:t>
      </w:r>
      <w:r w:rsidRPr="00542FF1">
        <w:rPr>
          <w:rFonts w:ascii="Gandhari Unicode" w:hAnsi="Gandhari Unicode" w:cs="e-Tamil OTC"/>
        </w:rPr>
        <w:t xml:space="preserve">EA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ணாரிடை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ணாருடை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ணாறிடை </w:t>
      </w:r>
      <w:r w:rsidRPr="00542FF1">
        <w:rPr>
          <w:rFonts w:ascii="Gandhari Unicode" w:hAnsi="Gandhari Unicode" w:cs="e-Tamil OTC"/>
        </w:rPr>
        <w:t>EA, I</w:t>
      </w:r>
    </w:p>
    <w:p w14:paraId="1C5730DB" w14:textId="77777777" w:rsidR="0092153D" w:rsidRPr="00542FF1" w:rsidRDefault="0092153D">
      <w:pPr>
        <w:pStyle w:val="Textbody"/>
        <w:spacing w:after="29"/>
        <w:rPr>
          <w:rFonts w:ascii="Gandhari Unicode" w:hAnsi="Gandhari Unicode" w:cs="e-Tamil OTC"/>
        </w:rPr>
      </w:pPr>
    </w:p>
    <w:p w14:paraId="57FA005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āṭ</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puraiyum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2CEC386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pēr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kaṇṇi</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DA7015">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7D3D0B6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ār</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iṭaiyatu</w:t>
      </w:r>
      <w:proofErr w:type="spellEnd"/>
      <w:r w:rsidR="00DA7015">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29EC5B65" w14:textId="77777777" w:rsidR="0092153D" w:rsidRPr="00542FF1" w:rsidRDefault="00DA701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īram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paṭṭa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cevvi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paim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puṉ</w:t>
      </w:r>
      <w:r>
        <w:rPr>
          <w:rFonts w:ascii="Gandhari Unicode" w:hAnsi="Gandhari Unicode" w:cs="e-Tamil OTC"/>
          <w:lang w:val="en-GB"/>
        </w:rPr>
        <w:t>att</w:t>
      </w:r>
      <w:proofErr w:type="spellEnd"/>
      <w:r>
        <w:rPr>
          <w:rFonts w:ascii="Gandhari Unicode" w:hAnsi="Gandhari Unicode" w:cs="e-Tamil OTC"/>
          <w:lang w:val="en-GB"/>
        </w:rPr>
        <w:t>*</w:t>
      </w:r>
    </w:p>
    <w:p w14:paraId="6B7B02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DA7015">
        <w:rPr>
          <w:rFonts w:ascii="Gandhari Unicode" w:hAnsi="Gandhari Unicode" w:cs="e-Tamil OTC"/>
          <w:lang w:val="en-GB"/>
        </w:rPr>
        <w:t>+</w:t>
      </w:r>
    </w:p>
    <w:p w14:paraId="6928C11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vitupp</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uṟṟaṉṟ</w:t>
      </w:r>
      <w:proofErr w:type="spellEnd"/>
      <w:r w:rsidR="00DA7015">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DA7015">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DA7015">
        <w:rPr>
          <w:rFonts w:ascii="Gandhari Unicode" w:hAnsi="Gandhari Unicode" w:cs="e-Tamil OTC"/>
          <w:lang w:val="en-GB"/>
        </w:rPr>
        <w:t>-</w:t>
      </w:r>
      <w:r w:rsidRPr="00542FF1">
        <w:rPr>
          <w:rFonts w:ascii="Gandhari Unicode" w:hAnsi="Gandhari Unicode" w:cs="e-Tamil OTC"/>
          <w:lang w:val="en-GB"/>
        </w:rPr>
        <w:t>ē.</w:t>
      </w:r>
    </w:p>
    <w:p w14:paraId="5B84077D" w14:textId="77777777" w:rsidR="0092153D" w:rsidRPr="00542FF1" w:rsidRDefault="0092153D">
      <w:pPr>
        <w:pStyle w:val="Textbody"/>
        <w:spacing w:after="29" w:line="260" w:lineRule="exact"/>
        <w:rPr>
          <w:rFonts w:ascii="Gandhari Unicode" w:hAnsi="Gandhari Unicode" w:cs="e-Tamil OTC"/>
          <w:u w:val="single"/>
          <w:lang w:val="en-GB"/>
        </w:rPr>
      </w:pPr>
    </w:p>
    <w:p w14:paraId="73201D79" w14:textId="77777777" w:rsidR="0092153D" w:rsidRPr="00542FF1" w:rsidRDefault="0092153D">
      <w:pPr>
        <w:pStyle w:val="Textbody"/>
        <w:spacing w:after="29" w:line="260" w:lineRule="exact"/>
        <w:rPr>
          <w:rFonts w:ascii="Gandhari Unicode" w:hAnsi="Gandhari Unicode" w:cs="e-Tamil OTC"/>
          <w:u w:val="single"/>
          <w:lang w:val="en-GB"/>
        </w:rPr>
      </w:pPr>
    </w:p>
    <w:p w14:paraId="3217ADB5" w14:textId="77777777" w:rsidR="0092153D" w:rsidRPr="00542FF1" w:rsidRDefault="0092153D">
      <w:pPr>
        <w:pStyle w:val="Textbody"/>
        <w:spacing w:after="29" w:line="260" w:lineRule="exact"/>
        <w:rPr>
          <w:rFonts w:ascii="Gandhari Unicode" w:hAnsi="Gandhari Unicode" w:cs="e-Tamil OTC"/>
          <w:u w:val="single"/>
          <w:lang w:val="en-GB"/>
        </w:rPr>
      </w:pPr>
    </w:p>
    <w:p w14:paraId="516FD13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coming of the season by HIM who had completed [his] work.</w:t>
      </w:r>
    </w:p>
    <w:p w14:paraId="49BB2538" w14:textId="77777777" w:rsidR="0092153D" w:rsidRPr="00542FF1" w:rsidRDefault="0092153D">
      <w:pPr>
        <w:pStyle w:val="Textbody"/>
        <w:spacing w:after="29" w:line="260" w:lineRule="exact"/>
        <w:rPr>
          <w:rFonts w:ascii="Gandhari Unicode" w:hAnsi="Gandhari Unicode" w:cs="e-Tamil OTC"/>
          <w:lang w:val="en-GB"/>
        </w:rPr>
      </w:pPr>
    </w:p>
    <w:p w14:paraId="2B8FAC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play- bamboo</w:t>
      </w:r>
      <w:r w:rsidRPr="00542FF1">
        <w:rPr>
          <w:rFonts w:ascii="Gandhari Unicode" w:hAnsi="Gandhari Unicode" w:cs="e-Tamil OTC"/>
        </w:rPr>
        <w:t xml:space="preserve"> </w:t>
      </w:r>
      <w:r w:rsidRPr="00542FF1">
        <w:rPr>
          <w:rFonts w:ascii="Gandhari Unicode" w:hAnsi="Gandhari Unicode" w:cs="e-Tamil OTC"/>
          <w:lang w:val="en-GB"/>
        </w:rPr>
        <w:t>resembling- beauty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bamboo</w:t>
      </w:r>
      <w:r w:rsidRPr="00542FF1">
        <w:rPr>
          <w:rStyle w:val="FootnoteReference"/>
          <w:rFonts w:ascii="Gandhari Unicode" w:hAnsi="Gandhari Unicode" w:cs="e-Tamil OTC"/>
          <w:lang w:val="en-GB"/>
        </w:rPr>
        <w:footnoteReference w:id="521"/>
      </w:r>
      <w:r w:rsidRPr="00542FF1">
        <w:rPr>
          <w:rFonts w:ascii="Gandhari Unicode" w:hAnsi="Gandhari Unicode" w:cs="e-Tamil OTC"/>
          <w:lang w:val="en-GB"/>
        </w:rPr>
        <w:t xml:space="preserve"> shoulder</w:t>
      </w:r>
    </w:p>
    <w:p w14:paraId="41CD74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beauty</w:t>
      </w:r>
      <w:r w:rsidRPr="00542FF1">
        <w:rPr>
          <w:rFonts w:ascii="Gandhari Unicode" w:hAnsi="Gandhari Unicode" w:cs="e-Tamil OTC"/>
        </w:rPr>
        <w:t xml:space="preserve"> </w:t>
      </w:r>
      <w:r w:rsidRPr="00542FF1">
        <w:rPr>
          <w:rFonts w:ascii="Gandhari Unicode" w:hAnsi="Gandhari Unicode" w:cs="e-Tamil OTC"/>
          <w:lang w:val="en-GB"/>
        </w:rPr>
        <w:t xml:space="preserve">eye-she been- </w:t>
      </w:r>
      <w:proofErr w:type="gramStart"/>
      <w:r w:rsidRPr="00542FF1">
        <w:rPr>
          <w:rFonts w:ascii="Gandhari Unicode" w:hAnsi="Gandhari Unicode" w:cs="e-Tamil OTC"/>
          <w:lang w:val="en-GB"/>
        </w:rPr>
        <w:t>village</w:t>
      </w:r>
      <w:r w:rsidRPr="00542FF1">
        <w:rPr>
          <w:rFonts w:ascii="Gandhari Unicode" w:hAnsi="Gandhari Unicode" w:cs="e-Tamil OTC"/>
          <w:position w:val="6"/>
          <w:lang w:val="en-GB"/>
        </w:rPr>
        <w:t>ē</w:t>
      </w:r>
      <w:proofErr w:type="gramEnd"/>
    </w:p>
    <w:p w14:paraId="020B40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distance</w:t>
      </w:r>
      <w:r w:rsidRPr="00542FF1">
        <w:rPr>
          <w:rFonts w:ascii="Gandhari Unicode" w:hAnsi="Gandhari Unicode" w:cs="e-Tamil OTC"/>
        </w:rPr>
        <w:t xml:space="preserve"> </w:t>
      </w:r>
      <w:r w:rsidRPr="00542FF1">
        <w:rPr>
          <w:rFonts w:ascii="Gandhari Unicode" w:hAnsi="Gandhari Unicode" w:cs="e-Tamil OTC"/>
          <w:lang w:val="en-GB"/>
        </w:rPr>
        <w:t>difficult place-it</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heart</w:t>
      </w:r>
      <w:r w:rsidRPr="00542FF1">
        <w:rPr>
          <w:rFonts w:ascii="Gandhari Unicode" w:hAnsi="Gandhari Unicode" w:cs="e-Tamil OTC"/>
          <w:position w:val="6"/>
          <w:lang w:val="en-GB"/>
        </w:rPr>
        <w:t>ē</w:t>
      </w:r>
    </w:p>
    <w:p w14:paraId="04A8D76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wetness happened- occasion green field-</w:t>
      </w:r>
    </w:p>
    <w:p w14:paraId="5C5C964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one plough ploughman be-</w:t>
      </w:r>
      <w:proofErr w:type="gramStart"/>
      <w:r w:rsidRPr="00542FF1">
        <w:rPr>
          <w:rFonts w:ascii="Gandhari Unicode" w:hAnsi="Gandhari Unicode" w:cs="e-Tamil OTC"/>
          <w:lang w:val="en-GB"/>
        </w:rPr>
        <w:t>similar</w:t>
      </w:r>
      <w:proofErr w:type="gramEnd"/>
    </w:p>
    <w:p w14:paraId="66FF4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haste it-had</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069F1" w14:textId="77777777" w:rsidR="0092153D" w:rsidRPr="00542FF1" w:rsidRDefault="0092153D">
      <w:pPr>
        <w:pStyle w:val="Textbody"/>
        <w:spacing w:after="29"/>
        <w:rPr>
          <w:rFonts w:ascii="Gandhari Unicode" w:hAnsi="Gandhari Unicode" w:cs="e-Tamil OTC"/>
        </w:rPr>
      </w:pPr>
    </w:p>
    <w:p w14:paraId="587D2395" w14:textId="77777777" w:rsidR="0092153D" w:rsidRPr="00542FF1" w:rsidRDefault="0092153D">
      <w:pPr>
        <w:pStyle w:val="Textbody"/>
        <w:spacing w:after="29"/>
        <w:rPr>
          <w:rFonts w:ascii="Gandhari Unicode" w:hAnsi="Gandhari Unicode" w:cs="e-Tamil OTC"/>
        </w:rPr>
      </w:pPr>
    </w:p>
    <w:p w14:paraId="53CAEDA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village where she with </w:t>
      </w:r>
      <w:proofErr w:type="gramStart"/>
      <w:r w:rsidRPr="00542FF1">
        <w:rPr>
          <w:rFonts w:ascii="Gandhari Unicode" w:hAnsi="Gandhari Unicode" w:cs="e-Tamil OTC"/>
          <w:lang w:val="en-GB"/>
        </w:rPr>
        <w:t>big beautiful</w:t>
      </w:r>
      <w:proofErr w:type="gramEnd"/>
      <w:r w:rsidRPr="00542FF1">
        <w:rPr>
          <w:rFonts w:ascii="Gandhari Unicode" w:hAnsi="Gandhari Unicode" w:cs="e-Tamil OTC"/>
          <w:lang w:val="en-GB"/>
        </w:rPr>
        <w:t xml:space="preserve"> eyes was,</w:t>
      </w:r>
    </w:p>
    <w:p w14:paraId="2B0C40C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[her] bamboo shoulder of a beauty resembling dancing bamboo,</w:t>
      </w:r>
    </w:p>
    <w:p w14:paraId="101D66EA"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far away, a place difficult [to attain] it [is], heart.</w:t>
      </w:r>
      <w:r w:rsidRPr="00542FF1">
        <w:rPr>
          <w:rStyle w:val="FootnoteReference"/>
          <w:rFonts w:ascii="Gandhari Unicode" w:hAnsi="Gandhari Unicode" w:cs="e-Tamil OTC"/>
          <w:lang w:val="en-GB"/>
        </w:rPr>
        <w:footnoteReference w:id="522"/>
      </w:r>
    </w:p>
    <w:p w14:paraId="5301CBF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Like a ploughman with one plough</w:t>
      </w:r>
    </w:p>
    <w:p w14:paraId="06FA9BF9"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on a fresh field in the time wetness has come,</w:t>
      </w:r>
    </w:p>
    <w:p w14:paraId="573E5FB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was in headlong haste.</w:t>
      </w:r>
      <w:r w:rsidRPr="00542FF1">
        <w:rPr>
          <w:rStyle w:val="FootnoteReference"/>
          <w:rFonts w:ascii="Gandhari Unicode" w:hAnsi="Gandhari Unicode" w:cs="e-Tamil OTC"/>
          <w:lang w:val="en-GB"/>
        </w:rPr>
        <w:footnoteReference w:id="523"/>
      </w:r>
    </w:p>
    <w:p w14:paraId="0EEBF66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Ah, I ache.</w:t>
      </w:r>
    </w:p>
    <w:p w14:paraId="0D57D8D5" w14:textId="77777777" w:rsidR="0092153D" w:rsidRPr="00542FF1" w:rsidRDefault="0092153D">
      <w:pPr>
        <w:pStyle w:val="Textbody"/>
        <w:spacing w:after="0"/>
        <w:rPr>
          <w:rFonts w:ascii="Gandhari Unicode" w:hAnsi="Gandhari Unicode" w:cs="e-Tamil OTC"/>
          <w:lang w:val="en-GB"/>
        </w:rPr>
      </w:pPr>
    </w:p>
    <w:p w14:paraId="7E2624F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86408E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132</w:t>
      </w:r>
      <w:r w:rsidRPr="003A676F">
        <w:rPr>
          <w:rFonts w:ascii="e-Tamil OTC" w:hAnsi="e-Tamil OTC" w:cs="e-Tamil OTC"/>
          <w:i w:val="0"/>
          <w:iCs w:val="0"/>
          <w:color w:val="auto"/>
          <w:cs/>
        </w:rPr>
        <w:t xml:space="preserve"> சிறைக்குடியாந்தையார்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0B6F1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கழற்றெதிர்மறை.</w:t>
      </w:r>
    </w:p>
    <w:p w14:paraId="15586BBE" w14:textId="77777777" w:rsidR="0092153D" w:rsidRPr="00542FF1" w:rsidRDefault="0092153D">
      <w:pPr>
        <w:pStyle w:val="Textbody"/>
        <w:spacing w:after="29"/>
        <w:rPr>
          <w:rFonts w:ascii="Gandhari Unicode" w:hAnsi="Gandhari Unicode" w:cs="e-Tamil OTC"/>
        </w:rPr>
      </w:pPr>
    </w:p>
    <w:p w14:paraId="7C2A11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கவவுக்கடுங் குரையள் காமர் வனப்பினள்</w:t>
      </w:r>
    </w:p>
    <w:p w14:paraId="74F3B4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குவவுமென் முலையள் கொடிக்கூந் தலளே</w:t>
      </w:r>
    </w:p>
    <w:p w14:paraId="4462FF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யாங்குமறந் தமைகோ யானே ஞாங்கர்க்</w:t>
      </w:r>
    </w:p>
    <w:p w14:paraId="24ED2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கடுஞ்சுரை நல்லா னடுங்குதலைக் குழவி</w:t>
      </w:r>
    </w:p>
    <w:p w14:paraId="38D00E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தாய்காண் </w:t>
      </w:r>
      <w:r w:rsidRPr="00542FF1">
        <w:rPr>
          <w:rFonts w:ascii="Gandhari Unicode" w:hAnsi="Gandhari Unicode" w:cs="e-Tamil OTC"/>
          <w:u w:val="wave"/>
          <w:cs/>
        </w:rPr>
        <w:t>விருப்பி</w:t>
      </w:r>
      <w:r w:rsidRPr="00542FF1">
        <w:rPr>
          <w:rFonts w:ascii="Gandhari Unicode" w:hAnsi="Gandhari Unicode" w:cs="e-Tamil OTC"/>
          <w:cs/>
        </w:rPr>
        <w:t xml:space="preserve"> னன்ன</w:t>
      </w:r>
    </w:p>
    <w:p w14:paraId="20C272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சாஅய்நோக் கினளே</w:t>
      </w:r>
      <w:r w:rsidRPr="00542FF1">
        <w:rPr>
          <w:rFonts w:ascii="Gandhari Unicode" w:hAnsi="Gandhari Unicode" w:cs="e-Tamil OTC"/>
          <w:cs/>
        </w:rPr>
        <w:t xml:space="preserve"> மாஅ யோளே.</w:t>
      </w:r>
    </w:p>
    <w:p w14:paraId="5EB8049D" w14:textId="77777777" w:rsidR="0092153D" w:rsidRPr="00542FF1" w:rsidRDefault="0092153D">
      <w:pPr>
        <w:pStyle w:val="Textbody"/>
        <w:spacing w:after="29"/>
        <w:rPr>
          <w:rFonts w:ascii="Gandhari Unicode" w:hAnsi="Gandhari Unicode" w:cs="e-Tamil OTC"/>
        </w:rPr>
      </w:pPr>
    </w:p>
    <w:p w14:paraId="5495D9F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விருப்பி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விரும்பி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சாஅய்நோக் கினளே </w:t>
      </w:r>
      <w:r w:rsidRPr="00542FF1">
        <w:rPr>
          <w:rFonts w:ascii="Gandhari Unicode" w:hAnsi="Gandhari Unicode" w:cs="e-Tamil OTC"/>
        </w:rPr>
        <w:t xml:space="preserve">C2v,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சாய்நோக் கினளே </w:t>
      </w:r>
      <w:r w:rsidRPr="00542FF1">
        <w:rPr>
          <w:rFonts w:ascii="Gandhari Unicode" w:hAnsi="Gandhari Unicode" w:cs="e-Tamil OTC"/>
        </w:rPr>
        <w:t xml:space="preserve">C5, I; </w:t>
      </w:r>
      <w:r w:rsidRPr="00542FF1">
        <w:rPr>
          <w:rFonts w:ascii="Gandhari Unicode" w:hAnsi="Gandhari Unicode" w:cs="e-Tamil OTC"/>
          <w:cs/>
        </w:rPr>
        <w:t xml:space="preserve">சாஅநோக் கினளே </w:t>
      </w:r>
      <w:r w:rsidRPr="00542FF1">
        <w:rPr>
          <w:rFonts w:ascii="Gandhari Unicode" w:hAnsi="Gandhari Unicode" w:cs="e-Tamil OTC"/>
        </w:rPr>
        <w:t xml:space="preserve">G1v; </w:t>
      </w:r>
      <w:r w:rsidRPr="00542FF1">
        <w:rPr>
          <w:rFonts w:ascii="Gandhari Unicode" w:hAnsi="Gandhari Unicode" w:cs="e-Tamil OTC"/>
          <w:cs/>
        </w:rPr>
        <w:t xml:space="preserve">சாஅ நோக்கின் </w:t>
      </w:r>
      <w:r w:rsidRPr="00542FF1">
        <w:rPr>
          <w:rFonts w:ascii="Gandhari Unicode" w:hAnsi="Gandhari Unicode" w:cs="e-Tamil OTC"/>
        </w:rPr>
        <w:t xml:space="preserve">L1, C1+3,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சாஆய் நோக்கினள் </w:t>
      </w:r>
      <w:r w:rsidRPr="00542FF1">
        <w:rPr>
          <w:rFonts w:ascii="Gandhari Unicode" w:hAnsi="Gandhari Unicode" w:cs="e-Tamil OTC"/>
        </w:rPr>
        <w:t>AT, VP, ER</w:t>
      </w:r>
    </w:p>
    <w:p w14:paraId="13D7DE41" w14:textId="77777777" w:rsidR="0092153D" w:rsidRPr="00542FF1" w:rsidRDefault="0092153D">
      <w:pPr>
        <w:pStyle w:val="Textbody"/>
        <w:spacing w:after="29"/>
        <w:rPr>
          <w:rFonts w:ascii="Gandhari Unicode" w:hAnsi="Gandhari Unicode" w:cs="e-Tamil OTC"/>
        </w:rPr>
      </w:pPr>
    </w:p>
    <w:p w14:paraId="5B76315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kavavu</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vaṉappiṉaḷ</w:t>
      </w:r>
      <w:proofErr w:type="spellEnd"/>
    </w:p>
    <w:p w14:paraId="604EB1C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kuvavu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mulaiyaḷ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kūntalaḷ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46066E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maṟant</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amaik</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ñāṅkar</w:t>
      </w:r>
      <w:proofErr w:type="spellEnd"/>
    </w:p>
    <w:p w14:paraId="7FD04E0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BC5D52">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C5D5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w:t>
      </w:r>
      <w:proofErr w:type="spellEnd"/>
    </w:p>
    <w:p w14:paraId="754DDC9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4715B2A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cāay</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nōkkiṉaḷ</w:t>
      </w:r>
      <w:proofErr w:type="spellEnd"/>
      <w:r w:rsidR="00BC5D52">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w:t>
      </w:r>
      <w:proofErr w:type="spellEnd"/>
      <w:r w:rsidR="00BC5D52">
        <w:rPr>
          <w:rFonts w:ascii="Gandhari Unicode" w:hAnsi="Gandhari Unicode" w:cs="e-Tamil OTC"/>
          <w:lang w:val="en-GB"/>
        </w:rPr>
        <w:t>-</w:t>
      </w:r>
      <w:r w:rsidRPr="00542FF1">
        <w:rPr>
          <w:rFonts w:ascii="Gandhari Unicode" w:hAnsi="Gandhari Unicode" w:cs="e-Tamil OTC"/>
          <w:lang w:val="en-GB"/>
        </w:rPr>
        <w:t>ē.</w:t>
      </w:r>
    </w:p>
    <w:p w14:paraId="26728F80" w14:textId="77777777" w:rsidR="0092153D" w:rsidRPr="00542FF1" w:rsidRDefault="0092153D">
      <w:pPr>
        <w:pStyle w:val="Textbody"/>
        <w:spacing w:after="29" w:line="260" w:lineRule="exact"/>
        <w:rPr>
          <w:rFonts w:ascii="Gandhari Unicode" w:hAnsi="Gandhari Unicode" w:cs="e-Tamil OTC"/>
          <w:u w:val="single"/>
          <w:lang w:val="en-GB"/>
        </w:rPr>
      </w:pPr>
    </w:p>
    <w:p w14:paraId="13F7E025" w14:textId="77777777" w:rsidR="0092153D" w:rsidRPr="00542FF1" w:rsidRDefault="0092153D">
      <w:pPr>
        <w:pStyle w:val="Textbody"/>
        <w:spacing w:after="29" w:line="260" w:lineRule="exact"/>
        <w:rPr>
          <w:rFonts w:ascii="Gandhari Unicode" w:hAnsi="Gandhari Unicode" w:cs="e-Tamil OTC"/>
          <w:u w:val="single"/>
          <w:lang w:val="en-GB"/>
        </w:rPr>
      </w:pPr>
    </w:p>
    <w:p w14:paraId="275E9939" w14:textId="77777777" w:rsidR="0092153D" w:rsidRPr="00542FF1" w:rsidRDefault="0092153D">
      <w:pPr>
        <w:pStyle w:val="Textbody"/>
        <w:spacing w:after="29" w:line="260" w:lineRule="exact"/>
        <w:rPr>
          <w:rFonts w:ascii="Gandhari Unicode" w:hAnsi="Gandhari Unicode" w:cs="e-Tamil OTC"/>
          <w:u w:val="single"/>
          <w:lang w:val="en-GB"/>
        </w:rPr>
      </w:pPr>
    </w:p>
    <w:p w14:paraId="7328F8DE"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Rejection [of the companion's] criticism.</w:t>
      </w:r>
    </w:p>
    <w:p w14:paraId="05E062B3" w14:textId="77777777" w:rsidR="0092153D" w:rsidRPr="00542FF1" w:rsidRDefault="0092153D">
      <w:pPr>
        <w:pStyle w:val="Textbody"/>
        <w:spacing w:after="28" w:line="260" w:lineRule="exact"/>
        <w:rPr>
          <w:rFonts w:ascii="Gandhari Unicode" w:hAnsi="Gandhari Unicode" w:cs="e-Tamil OTC"/>
          <w:lang w:val="en-GB"/>
        </w:rPr>
      </w:pPr>
    </w:p>
    <w:p w14:paraId="0C371E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copulation</w:t>
      </w:r>
      <w:r w:rsidRPr="00542FF1">
        <w:rPr>
          <w:rFonts w:ascii="Gandhari Unicode" w:hAnsi="Gandhari Unicode" w:cs="e-Tamil OTC"/>
        </w:rPr>
        <w:t xml:space="preserve"> </w:t>
      </w:r>
      <w:r w:rsidRPr="00542FF1">
        <w:rPr>
          <w:rFonts w:ascii="Gandhari Unicode" w:hAnsi="Gandhari Unicode" w:cs="e-Tamil OTC"/>
          <w:lang w:val="en-GB"/>
        </w:rPr>
        <w:t>quick jubilation-she</w:t>
      </w:r>
      <w:r w:rsidRPr="00542FF1">
        <w:rPr>
          <w:rStyle w:val="FootnoteReference"/>
          <w:rFonts w:ascii="Gandhari Unicode" w:hAnsi="Gandhari Unicode" w:cs="e-Tamil OTC"/>
          <w:lang w:val="en-GB"/>
        </w:rPr>
        <w:footnoteReference w:id="524"/>
      </w:r>
      <w:r w:rsidRPr="00542FF1">
        <w:rPr>
          <w:rFonts w:ascii="Gandhari Unicode" w:hAnsi="Gandhari Unicode" w:cs="e-Tamil OTC"/>
        </w:rPr>
        <w:t xml:space="preserve"> </w:t>
      </w:r>
      <w:r w:rsidRPr="00542FF1">
        <w:rPr>
          <w:rFonts w:ascii="Gandhari Unicode" w:hAnsi="Gandhari Unicode" w:cs="e-Tamil OTC"/>
          <w:lang w:val="en-GB"/>
        </w:rPr>
        <w:t>desire beauty-she</w:t>
      </w:r>
    </w:p>
    <w:p w14:paraId="39A789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heap soft breast-she creeper hair-she</w:t>
      </w:r>
      <w:r w:rsidRPr="00542FF1">
        <w:rPr>
          <w:rFonts w:ascii="Gandhari Unicode" w:hAnsi="Gandhari Unicode" w:cs="e-Tamil OTC"/>
          <w:position w:val="6"/>
          <w:lang w:val="en-GB"/>
        </w:rPr>
        <w:t>ē</w:t>
      </w:r>
    </w:p>
    <w:p w14:paraId="6B4E35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forgotten I-am-quiet(</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 xml:space="preserve"> afterwards</w:t>
      </w:r>
    </w:p>
    <w:p w14:paraId="3269C1A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quick udder good cow tremble- head calf</w:t>
      </w:r>
    </w:p>
    <w:p w14:paraId="1E373D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 see- longing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482DC8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exhausted she-looked</w:t>
      </w:r>
      <w:r w:rsidRPr="00542FF1">
        <w:rPr>
          <w:rFonts w:ascii="Gandhari Unicode" w:hAnsi="Gandhari Unicode" w:cs="e-Tamil OTC"/>
          <w:position w:val="6"/>
          <w:lang w:val="en-GB"/>
        </w:rPr>
        <w:t>ē</w:t>
      </w:r>
      <w:r w:rsidRPr="00542FF1">
        <w:rPr>
          <w:rFonts w:ascii="Gandhari Unicode" w:hAnsi="Gandhari Unicode" w:cs="e-Tamil OTC"/>
          <w:lang w:val="en-GB"/>
        </w:rPr>
        <w:t xml:space="preserve"> black-she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F67553B" w14:textId="77777777" w:rsidR="0092153D" w:rsidRPr="00542FF1" w:rsidRDefault="0092153D">
      <w:pPr>
        <w:pStyle w:val="Textbody"/>
        <w:spacing w:after="29"/>
        <w:rPr>
          <w:rFonts w:ascii="Gandhari Unicode" w:hAnsi="Gandhari Unicode" w:cs="e-Tamil OTC"/>
          <w:lang w:val="en-GB"/>
        </w:rPr>
      </w:pPr>
    </w:p>
    <w:p w14:paraId="5A3D6B15" w14:textId="77777777" w:rsidR="0092153D" w:rsidRPr="00542FF1" w:rsidRDefault="0092153D">
      <w:pPr>
        <w:pStyle w:val="Textbody"/>
        <w:spacing w:after="29"/>
        <w:rPr>
          <w:rFonts w:ascii="Gandhari Unicode" w:hAnsi="Gandhari Unicode" w:cs="e-Tamil OTC"/>
        </w:rPr>
      </w:pPr>
    </w:p>
    <w:p w14:paraId="0141FCB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cries out</w:t>
      </w:r>
      <w:r w:rsidRPr="00542FF1">
        <w:rPr>
          <w:rStyle w:val="FootnoteReference"/>
          <w:rFonts w:ascii="Gandhari Unicode" w:hAnsi="Gandhari Unicode" w:cs="e-Tamil OTC"/>
          <w:lang w:val="en-GB"/>
        </w:rPr>
        <w:footnoteReference w:id="525"/>
      </w:r>
      <w:r w:rsidRPr="00542FF1">
        <w:rPr>
          <w:rFonts w:ascii="Gandhari Unicode" w:hAnsi="Gandhari Unicode" w:cs="e-Tamil OTC"/>
          <w:lang w:val="en-GB"/>
        </w:rPr>
        <w:t xml:space="preserve"> loudly in lovemaking, who is beautiful in </w:t>
      </w:r>
      <w:proofErr w:type="gramStart"/>
      <w:r w:rsidRPr="00542FF1">
        <w:rPr>
          <w:rFonts w:ascii="Gandhari Unicode" w:hAnsi="Gandhari Unicode" w:cs="e-Tamil OTC"/>
          <w:lang w:val="en-GB"/>
        </w:rPr>
        <w:t>desire</w:t>
      </w:r>
      <w:proofErr w:type="gramEnd"/>
    </w:p>
    <w:p w14:paraId="5B89BF04"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she with full, soft breasts, she with creeper hair,</w:t>
      </w:r>
    </w:p>
    <w:p w14:paraId="4E71ECEC"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how can I be content to forget [her]</w:t>
      </w:r>
      <w:r w:rsidRPr="00542FF1">
        <w:rPr>
          <w:rStyle w:val="FootnoteReference"/>
          <w:rFonts w:ascii="Gandhari Unicode" w:hAnsi="Gandhari Unicode" w:cs="e-Tamil OTC"/>
          <w:lang w:val="en-GB"/>
        </w:rPr>
        <w:footnoteReference w:id="526"/>
      </w:r>
      <w:r w:rsidRPr="00542FF1">
        <w:rPr>
          <w:rFonts w:ascii="Gandhari Unicode" w:hAnsi="Gandhari Unicode" w:cs="e-Tamil OTC"/>
          <w:lang w:val="en-GB"/>
        </w:rPr>
        <w:t>? Afterwards,</w:t>
      </w:r>
    </w:p>
    <w:p w14:paraId="039AF154"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with longing to see [its] mother,</w:t>
      </w:r>
    </w:p>
    <w:p w14:paraId="6A28E3F4" w14:textId="77777777" w:rsidR="0092153D" w:rsidRPr="00542FF1" w:rsidRDefault="00014CDD">
      <w:pPr>
        <w:pStyle w:val="Textbody"/>
        <w:tabs>
          <w:tab w:val="left" w:pos="138"/>
        </w:tabs>
        <w:spacing w:after="28"/>
        <w:rPr>
          <w:rFonts w:ascii="Gandhari Unicode" w:hAnsi="Gandhari Unicode" w:cs="e-Tamil OTC"/>
        </w:rPr>
      </w:pPr>
      <w:r w:rsidRPr="00542FF1">
        <w:rPr>
          <w:rFonts w:ascii="Gandhari Unicode" w:hAnsi="Gandhari Unicode" w:cs="e-Tamil OTC"/>
          <w:lang w:val="en-GB"/>
        </w:rPr>
        <w:tab/>
        <w:t>the calf with trembling head of the good cow</w:t>
      </w:r>
      <w:r w:rsidRPr="00542FF1">
        <w:rPr>
          <w:rStyle w:val="FootnoteReference"/>
          <w:rFonts w:ascii="Gandhari Unicode" w:hAnsi="Gandhari Unicode" w:cs="e-Tamil OTC"/>
          <w:lang w:val="en-GB"/>
        </w:rPr>
        <w:footnoteReference w:id="527"/>
      </w:r>
      <w:r w:rsidRPr="00542FF1">
        <w:rPr>
          <w:rFonts w:ascii="Gandhari Unicode" w:hAnsi="Gandhari Unicode" w:cs="e-Tamil OTC"/>
          <w:lang w:val="en-GB"/>
        </w:rPr>
        <w:t xml:space="preserve"> with quick udder,</w:t>
      </w:r>
    </w:p>
    <w:p w14:paraId="3DBDE99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looked [at me]</w:t>
      </w:r>
      <w:r w:rsidRPr="00542FF1">
        <w:rPr>
          <w:rStyle w:val="FootnoteReference"/>
          <w:rFonts w:ascii="Gandhari Unicode" w:hAnsi="Gandhari Unicode" w:cs="e-Tamil OTC"/>
          <w:lang w:val="en-GB"/>
        </w:rPr>
        <w:footnoteReference w:id="528"/>
      </w:r>
      <w:r w:rsidRPr="00542FF1">
        <w:rPr>
          <w:rFonts w:ascii="Gandhari Unicode" w:hAnsi="Gandhari Unicode" w:cs="e-Tamil OTC"/>
          <w:lang w:val="en-GB"/>
        </w:rPr>
        <w:t xml:space="preserve"> exhaustedly, the dark one</w:t>
      </w:r>
      <w:r w:rsidRPr="00542FF1">
        <w:rPr>
          <w:rStyle w:val="FootnoteReference"/>
          <w:rFonts w:ascii="Gandhari Unicode" w:hAnsi="Gandhari Unicode" w:cs="e-Tamil OTC"/>
          <w:lang w:val="en-GB"/>
        </w:rPr>
        <w:footnoteReference w:id="529"/>
      </w:r>
      <w:r w:rsidRPr="00542FF1">
        <w:rPr>
          <w:rFonts w:ascii="Gandhari Unicode" w:hAnsi="Gandhari Unicode" w:cs="e-Tamil OTC"/>
          <w:lang w:val="en-GB"/>
        </w:rPr>
        <w:t>.</w:t>
      </w:r>
    </w:p>
    <w:p w14:paraId="39B66F64" w14:textId="77777777" w:rsidR="0092153D" w:rsidRPr="00542FF1" w:rsidRDefault="0092153D">
      <w:pPr>
        <w:pStyle w:val="Textbody"/>
        <w:spacing w:after="0"/>
        <w:rPr>
          <w:rFonts w:ascii="Gandhari Unicode" w:hAnsi="Gandhari Unicode" w:cs="e-Tamil OTC"/>
        </w:rPr>
      </w:pPr>
    </w:p>
    <w:p w14:paraId="26DC11A4" w14:textId="77777777" w:rsidR="0092153D" w:rsidRPr="00542FF1" w:rsidRDefault="0092153D">
      <w:pPr>
        <w:pStyle w:val="Textbody"/>
        <w:spacing w:after="0"/>
        <w:rPr>
          <w:rFonts w:ascii="Gandhari Unicode" w:hAnsi="Gandhari Unicode" w:cs="e-Tamil OTC"/>
        </w:rPr>
      </w:pPr>
    </w:p>
    <w:p w14:paraId="639D90E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She who is quick to embrace ...</w:t>
      </w:r>
    </w:p>
    <w:p w14:paraId="2ECCBCF8" w14:textId="77777777" w:rsidR="0092153D" w:rsidRPr="00542FF1" w:rsidRDefault="0092153D">
      <w:pPr>
        <w:pStyle w:val="Textbody"/>
        <w:spacing w:after="0"/>
        <w:rPr>
          <w:rFonts w:ascii="Gandhari Unicode" w:hAnsi="Gandhari Unicode" w:cs="e-Tamil OTC"/>
          <w:lang w:val="en-GB"/>
        </w:rPr>
      </w:pPr>
    </w:p>
    <w:p w14:paraId="7F7A41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6b </w:t>
      </w:r>
      <w:r w:rsidRPr="00542FF1">
        <w:rPr>
          <w:rFonts w:ascii="Gandhari Unicode" w:hAnsi="Gandhari Unicode" w:cs="e-Tamil OTC"/>
          <w:lang w:val="en-GB"/>
        </w:rPr>
        <w:tab/>
        <w:t>she gives glances out of half-closed eyes, the black one.</w:t>
      </w:r>
    </w:p>
    <w:p w14:paraId="103A0DF1" w14:textId="77777777" w:rsidR="0092153D" w:rsidRPr="00542FF1" w:rsidRDefault="0092153D">
      <w:pPr>
        <w:pStyle w:val="Textbody"/>
        <w:spacing w:after="0"/>
        <w:rPr>
          <w:rFonts w:ascii="Gandhari Unicode" w:hAnsi="Gandhari Unicode" w:cs="e-Tamil OTC"/>
          <w:b/>
          <w:lang w:val="en-GB"/>
        </w:rPr>
      </w:pPr>
    </w:p>
    <w:p w14:paraId="1E3595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8AC2CD2"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133</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உறையூர் முதுகண்ணன் சாத்தன்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504022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(C1: remnants of a longer </w:t>
      </w:r>
      <w:proofErr w:type="spellStart"/>
      <w:r w:rsidRPr="00542FF1">
        <w:rPr>
          <w:rFonts w:ascii="Gandhari Unicode" w:hAnsi="Gandhari Unicode" w:cs="e-Tamil OTC"/>
          <w:i/>
          <w:iCs/>
          <w:lang w:val="en-GB"/>
        </w:rPr>
        <w:t>kiḷavi</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வரைவு நீட்டித்தவிடத்துத் தலைமகள் சொல்லியது.</w:t>
      </w:r>
    </w:p>
    <w:p w14:paraId="478A6427" w14:textId="77777777" w:rsidR="0092153D" w:rsidRPr="00542FF1" w:rsidRDefault="0092153D">
      <w:pPr>
        <w:pStyle w:val="Textbody"/>
        <w:spacing w:after="29"/>
        <w:rPr>
          <w:rFonts w:ascii="Gandhari Unicode" w:hAnsi="Gandhari Unicode" w:cs="e-Tamil OTC"/>
        </w:rPr>
      </w:pPr>
    </w:p>
    <w:p w14:paraId="233100C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புனவன் றுடவைப் பொன்போற் சிறுதினை</w:t>
      </w:r>
    </w:p>
    <w:p w14:paraId="29F715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கிளிகுறைத் துண்ட கூழை யிருவி</w:t>
      </w:r>
    </w:p>
    <w:p w14:paraId="06FECA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பெரும்பெய லுண்மையி னிலையொலித் தாங்கென்</w:t>
      </w:r>
    </w:p>
    <w:p w14:paraId="779BFB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னுரஞ்செத்து </w:t>
      </w:r>
      <w:r w:rsidRPr="00542FF1">
        <w:rPr>
          <w:rFonts w:ascii="Gandhari Unicode" w:hAnsi="Gandhari Unicode" w:cs="e-Tamil OTC"/>
          <w:u w:val="wave"/>
          <w:cs/>
        </w:rPr>
        <w:t>முளெனே</w:t>
      </w:r>
      <w:r w:rsidRPr="00542FF1">
        <w:rPr>
          <w:rFonts w:ascii="Gandhari Unicode" w:hAnsi="Gandhari Unicode" w:cs="e-Tamil OTC"/>
          <w:cs/>
        </w:rPr>
        <w:t xml:space="preserve"> தோழியென்</w:t>
      </w:r>
    </w:p>
    <w:p w14:paraId="360A20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னலம்புதி</w:t>
      </w:r>
      <w:r w:rsidRPr="00542FF1">
        <w:rPr>
          <w:rFonts w:ascii="Gandhari Unicode" w:hAnsi="Gandhari Unicode" w:cs="e-Tamil OTC"/>
          <w:cs/>
        </w:rPr>
        <w:t xml:space="preserve"> துண்ட புலம்பி னானே.</w:t>
      </w:r>
    </w:p>
    <w:p w14:paraId="3D8DB17B" w14:textId="77777777" w:rsidR="0092153D" w:rsidRPr="00542FF1" w:rsidRDefault="0092153D">
      <w:pPr>
        <w:pStyle w:val="Textbody"/>
        <w:spacing w:after="29"/>
        <w:rPr>
          <w:rFonts w:ascii="Gandhari Unicode" w:hAnsi="Gandhari Unicode" w:cs="e-Tamil OTC"/>
        </w:rPr>
      </w:pPr>
    </w:p>
    <w:p w14:paraId="7FDE937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றொடவைப்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பொன்போற்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பொ</w:t>
      </w:r>
      <w:r w:rsidRPr="00542FF1">
        <w:rPr>
          <w:rFonts w:ascii="Gandhari Unicode" w:eastAsia="URW Palladio UNI" w:hAnsi="Gandhari Unicode" w:cs="e-Tamil OTC"/>
        </w:rPr>
        <w:t>‡‡‡‡</w:t>
      </w:r>
      <w:r w:rsidRPr="00542FF1">
        <w:rPr>
          <w:rFonts w:ascii="Gandhari Unicode" w:eastAsia="URW Palladio UNI" w:hAnsi="Gandhari Unicode" w:cs="e-Tamil OTC"/>
          <w:cs/>
        </w:rPr>
        <w:t>ல்</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பொன்போல் </w:t>
      </w:r>
      <w:r w:rsidRPr="00542FF1">
        <w:rPr>
          <w:rFonts w:ascii="Gandhari Unicode" w:hAnsi="Gandhari Unicode" w:cs="e-Tamil OTC"/>
        </w:rPr>
        <w:t xml:space="preserve">C3, G1 </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சிறுதினை </w:t>
      </w:r>
      <w:r w:rsidRPr="00542FF1">
        <w:rPr>
          <w:rFonts w:ascii="Gandhari Unicode" w:hAnsi="Gandhari Unicode" w:cs="e-Tamil OTC"/>
        </w:rPr>
        <w:t xml:space="preserve">L1, C1+3,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சிறுதினைக் </w:t>
      </w:r>
      <w:r w:rsidRPr="00542FF1">
        <w:rPr>
          <w:rFonts w:ascii="Gandhari Unicode" w:hAnsi="Gandhari Unicode" w:cs="e-Tamil OTC"/>
        </w:rPr>
        <w:t xml:space="preserve">C2+5,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யிருவி </w:t>
      </w:r>
      <w:r w:rsidRPr="00542FF1">
        <w:rPr>
          <w:rFonts w:ascii="Gandhari Unicode" w:hAnsi="Gandhari Unicode" w:cs="e-Tamil OTC"/>
        </w:rPr>
        <w:t xml:space="preserve">C2+3,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யிருவிப் </w:t>
      </w:r>
      <w:r w:rsidRPr="00542FF1">
        <w:rPr>
          <w:rFonts w:ascii="Gandhari Unicode" w:hAnsi="Gandhari Unicode" w:cs="e-Tamil OTC"/>
        </w:rPr>
        <w:t xml:space="preserve">L1; </w:t>
      </w:r>
      <w:r w:rsidRPr="00542FF1">
        <w:rPr>
          <w:rFonts w:ascii="Gandhari Unicode" w:hAnsi="Gandhari Unicode" w:cs="e-Tamil OTC"/>
          <w:cs/>
        </w:rPr>
        <w:t xml:space="preserve">விருவிப் </w:t>
      </w:r>
      <w:r w:rsidRPr="00542FF1">
        <w:rPr>
          <w:rFonts w:ascii="Gandhari Unicode" w:hAnsi="Gandhari Unicode" w:cs="e-Tamil OTC"/>
        </w:rPr>
        <w:t xml:space="preserve">C1+5, G1+2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லுண்மையி னிலையொலித்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லுண்மைவி னிதியொலித்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3df. </w:t>
      </w:r>
      <w:r w:rsidRPr="00542FF1">
        <w:rPr>
          <w:rFonts w:ascii="Gandhari Unicode" w:hAnsi="Gandhari Unicode" w:cs="e-Tamil OTC"/>
          <w:cs/>
        </w:rPr>
        <w:t xml:space="preserve">தாங்கென் </w:t>
      </w:r>
      <w:r w:rsidRPr="00542FF1">
        <w:rPr>
          <w:rFonts w:ascii="Gandhari Unicode" w:hAnsi="Gandhari Unicode" w:cs="e-Tamil OTC"/>
        </w:rPr>
        <w:t xml:space="preserve">| </w:t>
      </w:r>
      <w:r w:rsidRPr="00542FF1">
        <w:rPr>
          <w:rFonts w:ascii="Gandhari Unicode" w:hAnsi="Gandhari Unicode" w:cs="e-Tamil OTC"/>
          <w:cs/>
        </w:rPr>
        <w:t xml:space="preserve">னுரஞ்செத்து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தாங்கெண் </w:t>
      </w:r>
      <w:r w:rsidRPr="00542FF1">
        <w:rPr>
          <w:rFonts w:ascii="Gandhari Unicode" w:hAnsi="Gandhari Unicode" w:cs="e-Tamil OTC"/>
        </w:rPr>
        <w:t xml:space="preserve">| </w:t>
      </w:r>
      <w:r w:rsidRPr="00542FF1">
        <w:rPr>
          <w:rFonts w:ascii="Gandhari Unicode" w:hAnsi="Gandhari Unicode" w:cs="e-Tamil OTC"/>
          <w:cs/>
        </w:rPr>
        <w:t xml:space="preserve">ணுரஞ்செத்து (ணுரஞ்சேத்து) </w:t>
      </w:r>
      <w:r w:rsidRPr="00542FF1">
        <w:rPr>
          <w:rFonts w:ascii="Gandhari Unicode" w:hAnsi="Gandhari Unicode" w:cs="e-Tamil OTC"/>
        </w:rPr>
        <w:t xml:space="preserve">L1(), C1+3,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முளெனே (முளேனே) தோழியென்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w:t>
      </w:r>
      <w:r w:rsidRPr="00542FF1">
        <w:rPr>
          <w:rFonts w:ascii="Gandhari Unicode" w:hAnsi="Gandhari Unicode" w:cs="e-Tamil OTC"/>
          <w:cs/>
        </w:rPr>
        <w:t xml:space="preserve">முளனே தோழியென் </w:t>
      </w:r>
      <w:r w:rsidRPr="00542FF1">
        <w:rPr>
          <w:rFonts w:ascii="Gandhari Unicode" w:hAnsi="Gandhari Unicode" w:cs="e-Tamil OTC"/>
        </w:rPr>
        <w:t xml:space="preserve">C5, G2v; </w:t>
      </w:r>
      <w:r w:rsidRPr="00542FF1">
        <w:rPr>
          <w:rFonts w:ascii="Gandhari Unicode" w:hAnsi="Gandhari Unicode" w:cs="e-Tamil OTC"/>
          <w:cs/>
        </w:rPr>
        <w:t xml:space="preserve">முள்ளேன் றோழியென் </w:t>
      </w:r>
      <w:r w:rsidRPr="00542FF1">
        <w:rPr>
          <w:rFonts w:ascii="Gandhari Unicode" w:hAnsi="Gandhari Unicode" w:cs="e-Tamil OTC"/>
        </w:rPr>
        <w:t xml:space="preserve">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L1, C1+2+3v,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னலம்புத் </w:t>
      </w:r>
      <w:r w:rsidRPr="00542FF1">
        <w:rPr>
          <w:rFonts w:ascii="Gandhari Unicode" w:hAnsi="Gandhari Unicode" w:cs="e-Tamil OTC"/>
        </w:rPr>
        <w:t xml:space="preserve">C3+5,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p>
    <w:p w14:paraId="18CD6AD9" w14:textId="77777777" w:rsidR="0092153D" w:rsidRPr="00542FF1" w:rsidRDefault="0092153D">
      <w:pPr>
        <w:pStyle w:val="Textbody"/>
        <w:spacing w:after="29"/>
        <w:rPr>
          <w:rFonts w:ascii="Gandhari Unicode" w:hAnsi="Gandhari Unicode" w:cs="e-Tamil OTC"/>
        </w:rPr>
      </w:pPr>
    </w:p>
    <w:p w14:paraId="1B88B61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tuṭavai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p>
    <w:p w14:paraId="66BF419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kuṟaitt</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iruvi</w:t>
      </w:r>
      <w:proofErr w:type="spellEnd"/>
    </w:p>
    <w:p w14:paraId="5244FE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00E2444C">
        <w:rPr>
          <w:rFonts w:ascii="Gandhari Unicode" w:hAnsi="Gandhari Unicode" w:cs="e-Tamil OTC"/>
          <w:lang w:val="en-GB"/>
        </w:rPr>
        <w:t>olitt</w:t>
      </w:r>
      <w:r w:rsidRPr="00542FF1">
        <w:rPr>
          <w:rFonts w:ascii="Gandhari Unicode" w:hAnsi="Gandhari Unicode" w:cs="e-Tamil OTC"/>
          <w:lang w:val="en-GB"/>
        </w:rPr>
        <w:t>āṅk</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3BD20BCA" w14:textId="77777777" w:rsidR="0092153D" w:rsidRPr="00542FF1" w:rsidRDefault="00E2444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uram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cett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i/>
          <w:iCs/>
          <w:lang w:val="en-GB"/>
        </w:rPr>
        <w:t>uḷeṉ</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ē</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eṉ</w:t>
      </w:r>
      <w:proofErr w:type="spellEnd"/>
    </w:p>
    <w:p w14:paraId="041B158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00E2444C">
        <w:rPr>
          <w:rFonts w:ascii="Gandhari Unicode" w:hAnsi="Gandhari Unicode" w:cs="e-Tamil OTC"/>
          <w:i/>
          <w:iCs/>
          <w:lang w:val="en-GB"/>
        </w:rPr>
        <w:t>putit</w:t>
      </w:r>
      <w:proofErr w:type="spellEnd"/>
      <w:r w:rsidR="00E2444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pulampiṉāṉ</w:t>
      </w:r>
      <w:proofErr w:type="spellEnd"/>
      <w:r w:rsidR="00E2444C">
        <w:rPr>
          <w:rFonts w:ascii="Gandhari Unicode" w:hAnsi="Gandhari Unicode" w:cs="e-Tamil OTC"/>
          <w:lang w:val="en-GB"/>
        </w:rPr>
        <w:t>-</w:t>
      </w:r>
      <w:r w:rsidRPr="00542FF1">
        <w:rPr>
          <w:rFonts w:ascii="Gandhari Unicode" w:hAnsi="Gandhari Unicode" w:cs="e-Tamil OTC"/>
          <w:lang w:val="en-GB"/>
        </w:rPr>
        <w:t>ē.</w:t>
      </w:r>
    </w:p>
    <w:p w14:paraId="1E15D162" w14:textId="77777777" w:rsidR="0092153D" w:rsidRPr="00542FF1" w:rsidRDefault="0092153D">
      <w:pPr>
        <w:pStyle w:val="Textbody"/>
        <w:spacing w:after="29" w:line="260" w:lineRule="exact"/>
        <w:rPr>
          <w:rFonts w:ascii="Gandhari Unicode" w:hAnsi="Gandhari Unicode" w:cs="e-Tamil OTC"/>
          <w:u w:val="single"/>
          <w:lang w:val="en-GB"/>
        </w:rPr>
      </w:pPr>
    </w:p>
    <w:p w14:paraId="460E6150" w14:textId="77777777" w:rsidR="0092153D" w:rsidRPr="00542FF1" w:rsidRDefault="0092153D">
      <w:pPr>
        <w:pStyle w:val="Textbody"/>
        <w:spacing w:after="29" w:line="260" w:lineRule="exact"/>
        <w:rPr>
          <w:rFonts w:ascii="Gandhari Unicode" w:hAnsi="Gandhari Unicode" w:cs="e-Tamil OTC"/>
          <w:u w:val="single"/>
          <w:lang w:val="en-GB"/>
        </w:rPr>
      </w:pPr>
    </w:p>
    <w:p w14:paraId="30B80332" w14:textId="77777777" w:rsidR="0092153D" w:rsidRPr="00542FF1" w:rsidRDefault="0092153D">
      <w:pPr>
        <w:pStyle w:val="Textbody"/>
        <w:spacing w:after="29" w:line="260" w:lineRule="exact"/>
        <w:rPr>
          <w:rFonts w:ascii="Gandhari Unicode" w:hAnsi="Gandhari Unicode" w:cs="e-Tamil OTC"/>
          <w:u w:val="single"/>
          <w:lang w:val="en-GB"/>
        </w:rPr>
      </w:pPr>
    </w:p>
    <w:p w14:paraId="1E5F536F"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when [he] delayed marriage.</w:t>
      </w:r>
    </w:p>
    <w:p w14:paraId="4A107AA0" w14:textId="77777777" w:rsidR="0092153D" w:rsidRPr="00542FF1" w:rsidRDefault="0092153D">
      <w:pPr>
        <w:pStyle w:val="Textbody"/>
        <w:spacing w:after="29" w:line="260" w:lineRule="exact"/>
        <w:rPr>
          <w:rFonts w:ascii="Gandhari Unicode" w:hAnsi="Gandhari Unicode" w:cs="e-Tamil OTC"/>
          <w:lang w:val="en-GB"/>
        </w:rPr>
      </w:pPr>
    </w:p>
    <w:p w14:paraId="753D39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highland-he grove gold similar little millet</w:t>
      </w:r>
    </w:p>
    <w:p w14:paraId="48E2E4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parakeet shortened eaten- short </w:t>
      </w:r>
      <w:proofErr w:type="gramStart"/>
      <w:r w:rsidRPr="00542FF1">
        <w:rPr>
          <w:rFonts w:ascii="Gandhari Unicode" w:hAnsi="Gandhari Unicode" w:cs="e-Tamil OTC"/>
          <w:lang w:val="en-GB"/>
        </w:rPr>
        <w:t>stubble</w:t>
      </w:r>
      <w:proofErr w:type="gramEnd"/>
    </w:p>
    <w:p w14:paraId="4351BDB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existence</w:t>
      </w:r>
      <w:proofErr w:type="spellStart"/>
      <w:r w:rsidRPr="00542FF1">
        <w:rPr>
          <w:rFonts w:ascii="Gandhari Unicode" w:hAnsi="Gandhari Unicode" w:cs="e-Tamil OTC"/>
          <w:position w:val="6"/>
          <w:lang w:val="en-GB"/>
        </w:rPr>
        <w:t>iṉ</w:t>
      </w:r>
      <w:proofErr w:type="spellEnd"/>
      <w:r w:rsidR="00E2444C">
        <w:rPr>
          <w:rFonts w:ascii="Gandhari Unicode" w:hAnsi="Gandhari Unicode" w:cs="e-Tamil OTC"/>
          <w:lang w:val="en-GB"/>
        </w:rPr>
        <w:t xml:space="preserve"> leaf sprouted-</w:t>
      </w:r>
      <w:r w:rsidRPr="00542FF1">
        <w:rPr>
          <w:rFonts w:ascii="Gandhari Unicode" w:hAnsi="Gandhari Unicode" w:cs="e-Tamil OTC"/>
          <w:lang w:val="en-GB"/>
        </w:rPr>
        <w:t>like my-</w:t>
      </w:r>
    </w:p>
    <w:p w14:paraId="31E847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 exhausted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I-am</w:t>
      </w:r>
      <w:r w:rsidRPr="00542FF1">
        <w:rPr>
          <w:rFonts w:ascii="Gandhari Unicode" w:hAnsi="Gandhari Unicode" w:cs="e-Tamil OTC"/>
          <w:position w:val="6"/>
          <w:lang w:val="en-GB"/>
        </w:rPr>
        <w:t>ē</w:t>
      </w:r>
      <w:r w:rsidRPr="00542FF1">
        <w:rPr>
          <w:rFonts w:ascii="Gandhari Unicode" w:hAnsi="Gandhari Unicode" w:cs="e-Tamil OTC"/>
          <w:lang w:val="en-GB"/>
        </w:rPr>
        <w:t xml:space="preserve"> friend my- </w:t>
      </w:r>
      <w:r w:rsidRPr="00542FF1">
        <w:rPr>
          <w:rFonts w:ascii="Gandhari Unicode" w:hAnsi="Gandhari Unicode" w:cs="e-Tamil OTC"/>
          <w:lang w:val="en-GB"/>
        </w:rPr>
        <w:tab/>
      </w:r>
    </w:p>
    <w:p w14:paraId="370676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 new-this eaten- loneliness(</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/loneliness-he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FD03CA" w14:textId="77777777" w:rsidR="0092153D" w:rsidRPr="00542FF1" w:rsidRDefault="0092153D">
      <w:pPr>
        <w:pStyle w:val="Textbody"/>
        <w:spacing w:after="29"/>
        <w:rPr>
          <w:rFonts w:ascii="Gandhari Unicode" w:hAnsi="Gandhari Unicode" w:cs="e-Tamil OTC"/>
        </w:rPr>
      </w:pPr>
    </w:p>
    <w:p w14:paraId="3E871674" w14:textId="77777777" w:rsidR="0092153D" w:rsidRPr="00542FF1" w:rsidRDefault="0092153D">
      <w:pPr>
        <w:pStyle w:val="Textbody"/>
        <w:spacing w:after="29"/>
        <w:rPr>
          <w:rFonts w:ascii="Gandhari Unicode" w:hAnsi="Gandhari Unicode" w:cs="e-Tamil OTC"/>
        </w:rPr>
      </w:pPr>
    </w:p>
    <w:p w14:paraId="5F7531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when my strength is exhausted,</w:t>
      </w:r>
    </w:p>
    <w:p w14:paraId="2DEDD2FD"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like a leaf, sprouting because of</w:t>
      </w:r>
      <w:r w:rsidRPr="00542FF1">
        <w:rPr>
          <w:rStyle w:val="FootnoteReference"/>
          <w:rFonts w:ascii="Gandhari Unicode" w:hAnsi="Gandhari Unicode" w:cs="e-Tamil OTC"/>
          <w:lang w:val="en-GB"/>
        </w:rPr>
        <w:footnoteReference w:id="530"/>
      </w:r>
      <w:r w:rsidRPr="00542FF1">
        <w:rPr>
          <w:rFonts w:ascii="Gandhari Unicode" w:hAnsi="Gandhari Unicode" w:cs="e-Tamil OTC"/>
          <w:lang w:val="en-GB"/>
        </w:rPr>
        <w:t xml:space="preserve"> heavy </w:t>
      </w:r>
      <w:proofErr w:type="gramStart"/>
      <w:r w:rsidRPr="00542FF1">
        <w:rPr>
          <w:rFonts w:ascii="Gandhari Unicode" w:hAnsi="Gandhari Unicode" w:cs="e-Tamil OTC"/>
          <w:lang w:val="en-GB"/>
        </w:rPr>
        <w:t>rain</w:t>
      </w:r>
      <w:proofErr w:type="gramEnd"/>
    </w:p>
    <w:p w14:paraId="17C3FCBE" w14:textId="77777777" w:rsidR="0092153D" w:rsidRPr="00542FF1" w:rsidRDefault="00014CDD">
      <w:pPr>
        <w:pStyle w:val="Textbody"/>
        <w:tabs>
          <w:tab w:val="left" w:pos="13"/>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on the short stubbles, shortened [and] eaten by the parakeets,</w:t>
      </w:r>
    </w:p>
    <w:p w14:paraId="54C3CDC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of the gold-like small millet by the groves of the man</w:t>
      </w:r>
    </w:p>
    <w:p w14:paraId="76BA3371" w14:textId="77777777" w:rsidR="0092153D" w:rsidRPr="00542FF1" w:rsidRDefault="00014CDD">
      <w:pPr>
        <w:pStyle w:val="Textbody"/>
        <w:tabs>
          <w:tab w:val="left" w:pos="425"/>
        </w:tabs>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high ground,</w:t>
      </w:r>
    </w:p>
    <w:p w14:paraId="605462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I am [still] there, friend,</w:t>
      </w:r>
    </w:p>
    <w:p w14:paraId="204CCFC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in loneliness that has newly eaten</w:t>
      </w:r>
      <w:r w:rsidRPr="00542FF1">
        <w:rPr>
          <w:rStyle w:val="FootnoteReference"/>
          <w:rFonts w:ascii="Gandhari Unicode" w:hAnsi="Gandhari Unicode" w:cs="e-Tamil OTC"/>
          <w:lang w:val="en-GB"/>
        </w:rPr>
        <w:footnoteReference w:id="531"/>
      </w:r>
      <w:r w:rsidRPr="00542FF1">
        <w:rPr>
          <w:rFonts w:ascii="Gandhari Unicode" w:hAnsi="Gandhari Unicode" w:cs="e-Tamil OTC"/>
          <w:lang w:val="en-GB"/>
        </w:rPr>
        <w:t xml:space="preserve"> my beauty.</w:t>
      </w:r>
    </w:p>
    <w:p w14:paraId="3DCB3BDD" w14:textId="77777777" w:rsidR="0092153D" w:rsidRPr="00542FF1" w:rsidRDefault="0092153D">
      <w:pPr>
        <w:pStyle w:val="Textbody"/>
        <w:spacing w:after="0"/>
        <w:rPr>
          <w:rFonts w:ascii="Gandhari Unicode" w:hAnsi="Gandhari Unicode" w:cs="e-Tamil OTC"/>
          <w:lang w:val="en-GB"/>
        </w:rPr>
      </w:pPr>
    </w:p>
    <w:p w14:paraId="38C466D3" w14:textId="77777777" w:rsidR="0092153D" w:rsidRPr="00542FF1" w:rsidRDefault="0092153D">
      <w:pPr>
        <w:pStyle w:val="Textbody"/>
        <w:spacing w:after="0"/>
        <w:rPr>
          <w:rFonts w:ascii="Gandhari Unicode" w:hAnsi="Gandhari Unicode" w:cs="e-Tamil OTC"/>
          <w:lang w:val="en-GB"/>
        </w:rPr>
      </w:pPr>
    </w:p>
    <w:p w14:paraId="61A988D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1+5b</w:t>
      </w:r>
      <w:r w:rsidRPr="00542FF1">
        <w:rPr>
          <w:rFonts w:ascii="Gandhari Unicode" w:hAnsi="Gandhari Unicode" w:cs="e-Tamil OTC"/>
          <w:lang w:val="en-GB"/>
        </w:rPr>
        <w:tab/>
        <w:t>... by the groves of the man from the high ground</w:t>
      </w:r>
      <w:r w:rsidRPr="00542FF1">
        <w:rPr>
          <w:rStyle w:val="FootnoteReference"/>
          <w:rFonts w:ascii="Gandhari Unicode" w:hAnsi="Gandhari Unicode" w:cs="e-Tamil OTC"/>
          <w:lang w:val="en-GB"/>
        </w:rPr>
        <w:footnoteReference w:id="532"/>
      </w:r>
      <w:r w:rsidRPr="00542FF1">
        <w:rPr>
          <w:rFonts w:ascii="Gandhari Unicode" w:hAnsi="Gandhari Unicode" w:cs="e-Tamil OTC"/>
          <w:lang w:val="en-GB"/>
        </w:rPr>
        <w:t>,</w:t>
      </w:r>
    </w:p>
    <w:p w14:paraId="3FF27D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 lonely one who has newly eaten my beauty.</w:t>
      </w:r>
    </w:p>
    <w:p w14:paraId="54C2FE6A" w14:textId="77777777" w:rsidR="0092153D" w:rsidRPr="00542FF1" w:rsidRDefault="0092153D">
      <w:pPr>
        <w:pStyle w:val="Textbody"/>
        <w:spacing w:after="0"/>
        <w:rPr>
          <w:rFonts w:ascii="Gandhari Unicode" w:hAnsi="Gandhari Unicode" w:cs="e-Tamil OTC"/>
          <w:lang w:val="en-GB"/>
        </w:rPr>
      </w:pPr>
    </w:p>
    <w:p w14:paraId="57A70259"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D11E201"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கோவேங்கை பெருங்கதவன்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21819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ஆறறாளாகிய தலைமகள் ஆற்றுவிக்குந் தோழிக்குச் சொல்லியது.</w:t>
      </w:r>
    </w:p>
    <w:p w14:paraId="21A0CF57" w14:textId="77777777" w:rsidR="0092153D" w:rsidRPr="00542FF1" w:rsidRDefault="0092153D">
      <w:pPr>
        <w:pStyle w:val="Textbody"/>
        <w:spacing w:after="29"/>
        <w:rPr>
          <w:rFonts w:ascii="Gandhari Unicode" w:hAnsi="Gandhari Unicode" w:cs="e-Tamil OTC"/>
        </w:rPr>
      </w:pPr>
    </w:p>
    <w:p w14:paraId="313F08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நம்மொடு</w:t>
      </w:r>
    </w:p>
    <w:p w14:paraId="5A307D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பிரிவின் றாயி </w:t>
      </w:r>
      <w:r w:rsidRPr="00542FF1">
        <w:rPr>
          <w:rFonts w:ascii="Gandhari Unicode" w:hAnsi="Gandhari Unicode" w:cs="e-Tamil OTC"/>
          <w:u w:val="wave"/>
          <w:cs/>
        </w:rPr>
        <w:t>னன்றுமற் றில்ல</w:t>
      </w:r>
    </w:p>
    <w:p w14:paraId="114792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குறும்பொறைத் தடைஇய நெடுந்தாள் வேங்கைப்</w:t>
      </w:r>
    </w:p>
    <w:p w14:paraId="01DCD5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பூவுடை</w:t>
      </w:r>
      <w:r w:rsidRPr="00542FF1">
        <w:rPr>
          <w:rFonts w:ascii="Gandhari Unicode" w:hAnsi="Gandhari Unicode" w:cs="e-Tamil OTC"/>
          <w:cs/>
        </w:rPr>
        <w:t xml:space="preserve"> யலங்குசினை புலம்பத் </w:t>
      </w:r>
      <w:r w:rsidRPr="00542FF1">
        <w:rPr>
          <w:rFonts w:ascii="Gandhari Unicode" w:hAnsi="Gandhari Unicode" w:cs="e-Tamil OTC"/>
          <w:u w:val="wave"/>
          <w:cs/>
        </w:rPr>
        <w:t>தாக்கிக்</w:t>
      </w:r>
    </w:p>
    <w:p w14:paraId="0FFF56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கல்பொரு </w:t>
      </w:r>
      <w:r w:rsidRPr="00542FF1">
        <w:rPr>
          <w:rFonts w:ascii="Gandhari Unicode" w:hAnsi="Gandhari Unicode" w:cs="e-Tamil OTC"/>
          <w:u w:val="wave"/>
          <w:cs/>
        </w:rPr>
        <w:t>திரங்குங் கதம்வீ</w:t>
      </w:r>
      <w:r w:rsidRPr="00542FF1">
        <w:rPr>
          <w:rFonts w:ascii="Gandhari Unicode" w:hAnsi="Gandhari Unicode" w:cs="e-Tamil OTC"/>
          <w:cs/>
        </w:rPr>
        <w:t xml:space="preserve"> ழருவி</w:t>
      </w:r>
    </w:p>
    <w:p w14:paraId="51A2522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நிலங்கொள் பாம்பி னிழிதரும்</w:t>
      </w:r>
    </w:p>
    <w:p w14:paraId="5B35D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விலங்குமலை நாடனொடு கலந்த நட்பே.</w:t>
      </w:r>
    </w:p>
    <w:p w14:paraId="3AF9AD83" w14:textId="77777777" w:rsidR="0092153D" w:rsidRPr="00542FF1" w:rsidRDefault="0092153D">
      <w:pPr>
        <w:pStyle w:val="Textbody"/>
        <w:spacing w:after="29"/>
        <w:rPr>
          <w:rFonts w:ascii="Gandhari Unicode" w:hAnsi="Gandhari Unicode" w:cs="e-Tamil OTC"/>
        </w:rPr>
      </w:pPr>
    </w:p>
    <w:p w14:paraId="17824C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னன்றுமாற் றில்ல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பூவுடை யலங்குசினை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பூவிடை யலங்குசினைப்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பூவி</w:t>
      </w:r>
      <w:r w:rsidRPr="00542FF1">
        <w:rPr>
          <w:rFonts w:ascii="Gandhari Unicode" w:eastAsia="URW Palladio UNI" w:hAnsi="Gandhari Unicode" w:cs="e-Tamil OTC"/>
        </w:rPr>
        <w:t>‡‡‡‡‡‡</w:t>
      </w:r>
      <w:r w:rsidRPr="00542FF1">
        <w:rPr>
          <w:rFonts w:ascii="Gandhari Unicode" w:eastAsia="URW Palladio UNI" w:hAnsi="Gandhari Unicode" w:cs="e-Tamil OTC"/>
          <w:cs/>
        </w:rPr>
        <w:t>சினைப்</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தூக்கிக் </w:t>
      </w:r>
      <w:r w:rsidRPr="00542FF1">
        <w:rPr>
          <w:rFonts w:ascii="Gandhari Unicode" w:hAnsi="Gandhari Unicode" w:cs="e-Tamil OTC"/>
        </w:rPr>
        <w:t xml:space="preserve">PP, CP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திரங்குங் கதம்வீ </w:t>
      </w:r>
      <w:r w:rsidRPr="00542FF1">
        <w:rPr>
          <w:rFonts w:ascii="Gandhari Unicode" w:hAnsi="Gandhari Unicode" w:cs="e-Tamil OTC"/>
        </w:rPr>
        <w:t xml:space="preserve">C2+3v, G1v+2, EA; </w:t>
      </w:r>
      <w:r w:rsidRPr="00542FF1">
        <w:rPr>
          <w:rFonts w:ascii="Gandhari Unicode" w:hAnsi="Gandhari Unicode" w:cs="e-Tamil OTC"/>
          <w:cs/>
        </w:rPr>
        <w:t xml:space="preserve">திலங்குங் கதம்வீ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திரங்குங் கதழ்வீ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திரங்குங் கதழ்ந்துவீ </w:t>
      </w:r>
      <w:r w:rsidRPr="00542FF1">
        <w:rPr>
          <w:rFonts w:ascii="Gandhari Unicode" w:hAnsi="Gandhari Unicode" w:cs="e-Tamil OTC"/>
        </w:rPr>
        <w:t>C5</w:t>
      </w:r>
    </w:p>
    <w:p w14:paraId="7CBFFF35" w14:textId="77777777" w:rsidR="0092153D" w:rsidRPr="00542FF1" w:rsidRDefault="0092153D">
      <w:pPr>
        <w:pStyle w:val="Textbody"/>
        <w:spacing w:after="29"/>
        <w:rPr>
          <w:rFonts w:ascii="Gandhari Unicode" w:hAnsi="Gandhari Unicode" w:cs="e-Tamil OTC"/>
        </w:rPr>
      </w:pPr>
    </w:p>
    <w:p w14:paraId="6CAE9EB8" w14:textId="5630DBA6" w:rsidR="0092153D" w:rsidRPr="00542FF1" w:rsidRDefault="00B3623C">
      <w:pPr>
        <w:pStyle w:val="Textbody"/>
        <w:spacing w:after="29"/>
        <w:rPr>
          <w:rFonts w:ascii="Gandhari Unicode" w:hAnsi="Gandhari Unicode" w:cs="e-Tamil OTC"/>
          <w:lang w:val="en-GB"/>
        </w:rPr>
      </w:pPr>
      <w:ins w:id="42" w:author="Narmada Hansani Polgampalage" w:date="2023-12-04T16:53:00Z">
        <w:r>
          <w:rPr>
            <w:rFonts w:ascii="Gandhari Unicode" w:hAnsi="Gandhari Unicode" w:cs="e-Tamil OTC"/>
            <w:lang w:val="en-GB"/>
          </w:rPr>
          <w:t>a</w:t>
        </w:r>
      </w:ins>
      <w:del w:id="43" w:author="Narmada Hansani Polgampalage" w:date="2023-12-04T16:53:00Z">
        <w:r w:rsidRPr="00542FF1" w:rsidDel="00B3623C">
          <w:rPr>
            <w:rFonts w:ascii="Gandhari Unicode" w:hAnsi="Gandhari Unicode" w:cs="e-Tamil OTC"/>
            <w:lang w:val="en-GB"/>
          </w:rPr>
          <w:delText>A</w:delText>
        </w:r>
      </w:del>
      <w:r w:rsidR="00014CDD" w:rsidRPr="00542FF1">
        <w:rPr>
          <w:rFonts w:ascii="Gandhari Unicode" w:hAnsi="Gandhari Unicode" w:cs="e-Tamil OTC"/>
          <w:lang w:val="en-GB"/>
        </w:rPr>
        <w:t>mma</w:t>
      </w:r>
      <w:ins w:id="44" w:author="Narmada Hansani Polgampalage" w:date="2023-12-04T16:53:00Z">
        <w:r>
          <w:rPr>
            <w:rFonts w:ascii="Gandhari Unicode" w:hAnsi="Gandhari Unicode" w:cs="e-Tamil OTC"/>
            <w:lang w:val="en-GB"/>
          </w:rPr>
          <w:t>-</w:t>
        </w:r>
      </w:ins>
      <w:proofErr w:type="spellStart"/>
      <w:del w:id="45" w:author="Narmada Hansani Polgampalage" w:date="2023-12-04T16:53:00Z">
        <w:r w:rsidR="00014CDD" w:rsidRPr="00542FF1" w:rsidDel="00B3623C">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nammoṭu</w:t>
      </w:r>
      <w:proofErr w:type="spellEnd"/>
    </w:p>
    <w:p w14:paraId="020BEC7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piriv</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naṉṟ</w:t>
      </w:r>
      <w:r w:rsidR="00E2444C">
        <w:rPr>
          <w:rFonts w:ascii="Gandhari Unicode" w:hAnsi="Gandhari Unicode" w:cs="e-Tamil OTC"/>
          <w:i/>
          <w:iCs/>
          <w:lang w:val="en-GB"/>
        </w:rPr>
        <w:t>u</w:t>
      </w:r>
      <w:proofErr w:type="spellEnd"/>
      <w:r w:rsidR="00E2444C">
        <w:rPr>
          <w:rFonts w:ascii="Gandhari Unicode" w:hAnsi="Gandhari Unicode" w:cs="e-Tamil OTC"/>
          <w:i/>
          <w:iCs/>
          <w:lang w:val="en-GB"/>
        </w:rPr>
        <w:t>-</w:t>
      </w:r>
      <w:proofErr w:type="spellStart"/>
      <w:r w:rsidRPr="00542FF1">
        <w:rPr>
          <w:rFonts w:ascii="Gandhari Unicode" w:hAnsi="Gandhari Unicode" w:cs="e-Tamil OTC"/>
          <w:i/>
          <w:iCs/>
          <w:lang w:val="en-GB"/>
        </w:rPr>
        <w:t>ma</w:t>
      </w:r>
      <w:r w:rsidR="00E2444C" w:rsidRPr="00E2444C">
        <w:rPr>
          <w:rFonts w:ascii="Gandhari Unicode" w:hAnsi="Gandhari Unicode" w:cs="e-Tamil OTC"/>
          <w:i/>
          <w:iCs/>
          <w:lang w:val="en-GB"/>
        </w:rPr>
        <w:t>ṉ</w:t>
      </w:r>
      <w:proofErr w:type="spellEnd"/>
      <w:r w:rsidR="00E2444C" w:rsidRPr="00E2444C">
        <w:rPr>
          <w:rFonts w:ascii="Gandhari Unicode" w:hAnsi="Gandhari Unicode" w:cs="e-Tamil OTC"/>
          <w:i/>
          <w:iCs/>
          <w:lang w:val="en-GB"/>
        </w:rPr>
        <w:t>-t</w:t>
      </w:r>
      <w:r w:rsidRPr="00542FF1">
        <w:rPr>
          <w:rFonts w:ascii="Gandhari Unicode" w:hAnsi="Gandhari Unicode" w:cs="e-Tamil OTC"/>
          <w:i/>
          <w:iCs/>
          <w:lang w:val="en-GB"/>
        </w:rPr>
        <w:t>illa</w:t>
      </w:r>
    </w:p>
    <w:p w14:paraId="1E7B28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poṟai</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taṭaiiya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vēṅkai</w:t>
      </w:r>
      <w:proofErr w:type="spellEnd"/>
      <w:r w:rsidR="00E2444C">
        <w:rPr>
          <w:rFonts w:ascii="Gandhari Unicode" w:hAnsi="Gandhari Unicode" w:cs="e-Tamil OTC"/>
          <w:lang w:val="en-GB"/>
        </w:rPr>
        <w:t>+</w:t>
      </w:r>
    </w:p>
    <w:p w14:paraId="75DA558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i/>
          <w:iCs/>
          <w:lang w:val="en-GB"/>
        </w:rPr>
        <w:t>uṭai</w:t>
      </w:r>
      <w:proofErr w:type="spellEnd"/>
      <w:r w:rsidRPr="00542FF1">
        <w:rPr>
          <w:rFonts w:ascii="Gandhari Unicode" w:hAnsi="Gandhari Unicode" w:cs="e-Tamil OTC"/>
          <w:lang w:val="en-GB"/>
        </w:rPr>
        <w:t xml:space="preserve"> </w:t>
      </w:r>
      <w:r w:rsidR="00E2444C">
        <w:rPr>
          <w:rFonts w:ascii="Gandhari Unicode" w:hAnsi="Gandhari Unicode" w:cs="e-Tamil OTC"/>
          <w:lang w:val="en-GB"/>
        </w:rPr>
        <w:t>~</w:t>
      </w:r>
      <w:proofErr w:type="spellStart"/>
      <w:r w:rsidRPr="00542FF1">
        <w:rPr>
          <w:rFonts w:ascii="Gandhari Unicode" w:hAnsi="Gandhari Unicode" w:cs="e-Tamil OTC"/>
          <w:lang w:val="en-GB"/>
        </w:rPr>
        <w:t>alaṅku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E2444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tākki</w:t>
      </w:r>
      <w:proofErr w:type="spellEnd"/>
      <w:r w:rsidR="00E2444C">
        <w:rPr>
          <w:rFonts w:ascii="Gandhari Unicode" w:hAnsi="Gandhari Unicode" w:cs="e-Tamil OTC"/>
          <w:i/>
          <w:iCs/>
          <w:lang w:val="en-GB"/>
        </w:rPr>
        <w:t>+</w:t>
      </w:r>
    </w:p>
    <w:p w14:paraId="541057AA" w14:textId="77777777" w:rsidR="0092153D" w:rsidRPr="00542FF1" w:rsidRDefault="00014CDD">
      <w:pPr>
        <w:pStyle w:val="Textbody"/>
        <w:spacing w:after="29"/>
        <w:rPr>
          <w:rFonts w:ascii="Gandhari Unicode" w:hAnsi="Gandhari Unicode" w:cs="e-Tamil OTC"/>
          <w:lang w:val="de-DE"/>
        </w:rPr>
      </w:pPr>
      <w:r w:rsidRPr="00542FF1">
        <w:rPr>
          <w:rFonts w:ascii="Gandhari Unicode" w:hAnsi="Gandhari Unicode" w:cs="e-Tamil OTC"/>
          <w:lang w:val="de-DE"/>
        </w:rPr>
        <w:t xml:space="preserve">kal </w:t>
      </w:r>
      <w:proofErr w:type="spellStart"/>
      <w:r w:rsidRPr="00542FF1">
        <w:rPr>
          <w:rFonts w:ascii="Gandhari Unicode" w:hAnsi="Gandhari Unicode" w:cs="e-Tamil OTC"/>
          <w:lang w:val="de-DE"/>
        </w:rPr>
        <w:t>porut</w:t>
      </w:r>
      <w:proofErr w:type="spellEnd"/>
      <w:r w:rsidR="00E2444C">
        <w:rPr>
          <w:rFonts w:ascii="Gandhari Unicode" w:hAnsi="Gandhari Unicode" w:cs="e-Tamil OTC"/>
          <w:lang w:val="de-DE"/>
        </w:rPr>
        <w:t>*</w:t>
      </w:r>
      <w:r w:rsidRPr="00542FF1">
        <w:rPr>
          <w:rFonts w:ascii="Gandhari Unicode" w:hAnsi="Gandhari Unicode" w:cs="e-Tamil OTC"/>
          <w:lang w:val="de-DE"/>
        </w:rPr>
        <w:t xml:space="preserve"> </w:t>
      </w:r>
      <w:proofErr w:type="spellStart"/>
      <w:r w:rsidRPr="00542FF1">
        <w:rPr>
          <w:rFonts w:ascii="Gandhari Unicode" w:hAnsi="Gandhari Unicode" w:cs="e-Tamil OTC"/>
          <w:i/>
          <w:iCs/>
          <w:lang w:val="de-DE"/>
        </w:rPr>
        <w:t>iraṅkum</w:t>
      </w:r>
      <w:proofErr w:type="spellEnd"/>
      <w:r w:rsidRPr="00542FF1">
        <w:rPr>
          <w:rFonts w:ascii="Gandhari Unicode" w:hAnsi="Gandhari Unicode" w:cs="e-Tamil OTC"/>
          <w:i/>
          <w:iCs/>
          <w:lang w:val="de-DE"/>
        </w:rPr>
        <w:t xml:space="preserve"> </w:t>
      </w:r>
      <w:proofErr w:type="spellStart"/>
      <w:r w:rsidRPr="00542FF1">
        <w:rPr>
          <w:rFonts w:ascii="Gandhari Unicode" w:hAnsi="Gandhari Unicode" w:cs="e-Tamil OTC"/>
          <w:i/>
          <w:iCs/>
          <w:lang w:val="de-DE"/>
        </w:rPr>
        <w:t>katam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vīḻ</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aruvi</w:t>
      </w:r>
      <w:proofErr w:type="spellEnd"/>
    </w:p>
    <w:p w14:paraId="11FFE802" w14:textId="77777777" w:rsidR="0092153D" w:rsidRPr="00542FF1" w:rsidRDefault="00014CDD">
      <w:pPr>
        <w:pStyle w:val="Textbody"/>
        <w:spacing w:after="29"/>
        <w:rPr>
          <w:rFonts w:ascii="Gandhari Unicode" w:hAnsi="Gandhari Unicode" w:cs="e-Tamil OTC"/>
          <w:lang w:val="de-DE"/>
        </w:rPr>
      </w:pPr>
      <w:proofErr w:type="spellStart"/>
      <w:r w:rsidRPr="00542FF1">
        <w:rPr>
          <w:rFonts w:ascii="Gandhari Unicode" w:hAnsi="Gandhari Unicode" w:cs="e-Tamil OTC"/>
          <w:lang w:val="de-DE"/>
        </w:rPr>
        <w:t>nilam</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koḷ</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pāmpiṉ</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iḻi</w:t>
      </w:r>
      <w:r w:rsidR="00016FF7">
        <w:rPr>
          <w:rFonts w:ascii="Gandhari Unicode" w:hAnsi="Gandhari Unicode" w:cs="e-Tamil OTC"/>
          <w:lang w:val="de-DE"/>
        </w:rPr>
        <w:t>-</w:t>
      </w:r>
      <w:r w:rsidRPr="00542FF1">
        <w:rPr>
          <w:rFonts w:ascii="Gandhari Unicode" w:hAnsi="Gandhari Unicode" w:cs="e-Tamil OTC"/>
          <w:lang w:val="de-DE"/>
        </w:rPr>
        <w:t>tarum</w:t>
      </w:r>
      <w:proofErr w:type="spellEnd"/>
    </w:p>
    <w:p w14:paraId="217440A3" w14:textId="77777777" w:rsidR="0092153D" w:rsidRPr="00542FF1" w:rsidRDefault="00014CDD">
      <w:pPr>
        <w:pStyle w:val="Textbody"/>
        <w:spacing w:after="29" w:line="260" w:lineRule="exact"/>
        <w:rPr>
          <w:rFonts w:ascii="Gandhari Unicode" w:hAnsi="Gandhari Unicode" w:cs="e-Tamil OTC"/>
          <w:lang w:val="de-DE"/>
        </w:rPr>
      </w:pPr>
      <w:proofErr w:type="spellStart"/>
      <w:r w:rsidRPr="00542FF1">
        <w:rPr>
          <w:rFonts w:ascii="Gandhari Unicode" w:hAnsi="Gandhari Unicode" w:cs="e-Tamil OTC"/>
          <w:lang w:val="de-DE"/>
        </w:rPr>
        <w:t>vilaṅku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malai</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nāṭaṉoṭu</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kalanta</w:t>
      </w:r>
      <w:proofErr w:type="spellEnd"/>
      <w:r w:rsidRPr="00542FF1">
        <w:rPr>
          <w:rFonts w:ascii="Gandhari Unicode" w:hAnsi="Gandhari Unicode" w:cs="e-Tamil OTC"/>
          <w:lang w:val="de-DE"/>
        </w:rPr>
        <w:t xml:space="preserve"> </w:t>
      </w:r>
      <w:proofErr w:type="spellStart"/>
      <w:r w:rsidRPr="00542FF1">
        <w:rPr>
          <w:rFonts w:ascii="Gandhari Unicode" w:hAnsi="Gandhari Unicode" w:cs="e-Tamil OTC"/>
          <w:lang w:val="de-DE"/>
        </w:rPr>
        <w:t>naṭp</w:t>
      </w:r>
      <w:proofErr w:type="spellEnd"/>
      <w:r w:rsidR="00016FF7">
        <w:rPr>
          <w:rFonts w:ascii="Gandhari Unicode" w:hAnsi="Gandhari Unicode" w:cs="e-Tamil OTC"/>
          <w:lang w:val="de-DE"/>
        </w:rPr>
        <w:t>*-</w:t>
      </w:r>
      <w:r w:rsidRPr="00542FF1">
        <w:rPr>
          <w:rFonts w:ascii="Gandhari Unicode" w:hAnsi="Gandhari Unicode" w:cs="e-Tamil OTC"/>
          <w:lang w:val="de-DE"/>
        </w:rPr>
        <w:t>ē.</w:t>
      </w:r>
    </w:p>
    <w:p w14:paraId="03E071A1" w14:textId="77777777" w:rsidR="0092153D" w:rsidRPr="00542FF1" w:rsidRDefault="0092153D">
      <w:pPr>
        <w:pStyle w:val="Textbody"/>
        <w:spacing w:after="29" w:line="260" w:lineRule="exact"/>
        <w:rPr>
          <w:rFonts w:ascii="Gandhari Unicode" w:hAnsi="Gandhari Unicode" w:cs="e-Tamil OTC"/>
          <w:u w:val="single"/>
          <w:lang w:val="de-DE"/>
        </w:rPr>
      </w:pPr>
    </w:p>
    <w:p w14:paraId="5473DABE" w14:textId="77777777" w:rsidR="0092153D" w:rsidRPr="00542FF1" w:rsidRDefault="0092153D">
      <w:pPr>
        <w:pStyle w:val="Textbody"/>
        <w:spacing w:after="29" w:line="260" w:lineRule="exact"/>
        <w:rPr>
          <w:rFonts w:ascii="Gandhari Unicode" w:hAnsi="Gandhari Unicode" w:cs="e-Tamil OTC"/>
          <w:u w:val="single"/>
          <w:lang w:val="de-DE"/>
        </w:rPr>
      </w:pPr>
    </w:p>
    <w:p w14:paraId="7B9BA022" w14:textId="77777777" w:rsidR="0092153D" w:rsidRPr="00542FF1" w:rsidRDefault="0092153D">
      <w:pPr>
        <w:pStyle w:val="Textbody"/>
        <w:spacing w:after="29" w:line="260" w:lineRule="exact"/>
        <w:rPr>
          <w:rFonts w:ascii="Gandhari Unicode" w:hAnsi="Gandhari Unicode" w:cs="e-Tamil OTC"/>
          <w:u w:val="single"/>
          <w:lang w:val="de-DE"/>
        </w:rPr>
      </w:pPr>
    </w:p>
    <w:p w14:paraId="1C5B34E3"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Uttered to the confidante, who is reassuring HER, who didn't have the strength [anymore to await] the time of marriage.</w:t>
      </w:r>
    </w:p>
    <w:p w14:paraId="720897BE" w14:textId="77777777" w:rsidR="0092153D" w:rsidRPr="00542FF1" w:rsidRDefault="0092153D">
      <w:pPr>
        <w:pStyle w:val="Textbody"/>
        <w:spacing w:after="29"/>
        <w:rPr>
          <w:rFonts w:ascii="Gandhari Unicode" w:hAnsi="Gandhari Unicode" w:cs="e-Tamil OTC"/>
          <w:lang w:val="en-GB"/>
        </w:rPr>
      </w:pPr>
    </w:p>
    <w:p w14:paraId="4EB24577" w14:textId="677A301A" w:rsidR="0092153D" w:rsidRPr="00542FF1" w:rsidRDefault="00B3623C">
      <w:pPr>
        <w:pStyle w:val="Textbody"/>
        <w:spacing w:after="0"/>
        <w:rPr>
          <w:rFonts w:ascii="Gandhari Unicode" w:hAnsi="Gandhari Unicode" w:cs="e-Tamil OTC"/>
        </w:rPr>
      </w:pPr>
      <w:ins w:id="46" w:author="Narmada Hansani Polgampalage" w:date="2023-12-04T16:54:00Z">
        <w:r>
          <w:rPr>
            <w:rFonts w:ascii="Gandhari Unicode" w:hAnsi="Gandhari Unicode" w:cs="e-Tamil OTC"/>
            <w:position w:val="6"/>
            <w:lang w:val="en-GB"/>
          </w:rPr>
          <w:t>a</w:t>
        </w:r>
      </w:ins>
      <w:del w:id="47" w:author="Narmada Hansani Polgampalage" w:date="2023-12-04T16:54:00Z">
        <w:r w:rsidRPr="00542FF1" w:rsidDel="00B3623C">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48" w:author="Narmada Hansani Polgampalage" w:date="2023-12-04T16:54:00Z">
        <w:r>
          <w:rPr>
            <w:rFonts w:ascii="Gandhari Unicode" w:hAnsi="Gandhari Unicode" w:cs="e-Tamil OTC"/>
          </w:rPr>
          <w:t>-</w:t>
        </w:r>
      </w:ins>
      <w:del w:id="49" w:author="Narmada Hansani Polgampalage" w:date="2023-12-04T16:53:00Z">
        <w:r w:rsidR="00014CDD" w:rsidRPr="00542FF1" w:rsidDel="00B3623C">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us-with</w:t>
      </w:r>
    </w:p>
    <w:p w14:paraId="281FC05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separation is-not if good-</w:t>
      </w:r>
      <w:proofErr w:type="gramStart"/>
      <w:r w:rsidRPr="00542FF1">
        <w:rPr>
          <w:rFonts w:ascii="Gandhari Unicode" w:hAnsi="Gandhari Unicode" w:cs="e-Tamil OTC"/>
          <w:lang w:val="en-GB"/>
        </w:rPr>
        <w:t>it</w:t>
      </w:r>
      <w:proofErr w:type="spellStart"/>
      <w:r w:rsidRPr="00542FF1">
        <w:rPr>
          <w:rFonts w:ascii="Gandhari Unicode" w:hAnsi="Gandhari Unicode" w:cs="e-Tamil OTC"/>
          <w:position w:val="6"/>
          <w:lang w:val="en-GB"/>
        </w:rPr>
        <w:t>maṉtilla</w:t>
      </w:r>
      <w:proofErr w:type="spellEnd"/>
      <w:proofErr w:type="gramEnd"/>
    </w:p>
    <w:p w14:paraId="6523C3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height</w:t>
      </w:r>
      <w:r w:rsidRPr="00542FF1">
        <w:rPr>
          <w:rFonts w:ascii="Gandhari Unicode" w:hAnsi="Gandhari Unicode" w:cs="e-Tamil OTC"/>
        </w:rPr>
        <w:t xml:space="preserve"> </w:t>
      </w:r>
      <w:r w:rsidRPr="00542FF1">
        <w:rPr>
          <w:rFonts w:ascii="Gandhari Unicode" w:hAnsi="Gandhari Unicode" w:cs="e-Tamil OTC"/>
          <w:lang w:val="en-GB"/>
        </w:rPr>
        <w:t>plump(?)</w:t>
      </w:r>
      <w:r w:rsidRPr="00542FF1">
        <w:rPr>
          <w:rStyle w:val="FootnoteReference"/>
          <w:rFonts w:ascii="Gandhari Unicode" w:hAnsi="Gandhari Unicode" w:cs="e-Tamil OTC"/>
          <w:lang w:val="en-GB"/>
        </w:rPr>
        <w:footnoteReference w:id="533"/>
      </w:r>
      <w:r w:rsidRPr="00542FF1">
        <w:rPr>
          <w:rFonts w:ascii="Gandhari Unicode" w:hAnsi="Gandhari Unicode" w:cs="e-Tamil OTC"/>
          <w:lang w:val="en-GB"/>
        </w:rPr>
        <w:t xml:space="preserve"> long leg </w:t>
      </w:r>
      <w:proofErr w:type="spellStart"/>
      <w:r w:rsidRPr="00542FF1">
        <w:rPr>
          <w:rFonts w:ascii="Gandhari Unicode" w:hAnsi="Gandhari Unicode" w:cs="e-Tamil OTC"/>
          <w:lang w:val="en-GB"/>
        </w:rPr>
        <w:t>Vēṅkai</w:t>
      </w:r>
      <w:proofErr w:type="spellEnd"/>
    </w:p>
    <w:p w14:paraId="28174C92" w14:textId="6F5E00FE"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flower</w:t>
      </w:r>
      <w:ins w:id="50" w:author="Narmada Hansani Polgampalage" w:date="2023-12-04T16:58:00Z">
        <w:r w:rsidR="00B3623C">
          <w:rPr>
            <w:rFonts w:ascii="Gandhari Unicode" w:hAnsi="Gandhari Unicode" w:cs="e-Tamil OTC"/>
            <w:lang w:val="en-GB"/>
          </w:rPr>
          <w:t xml:space="preserve"> </w:t>
        </w:r>
      </w:ins>
      <w:r w:rsidRPr="00542FF1">
        <w:rPr>
          <w:rFonts w:ascii="Gandhari Unicode" w:hAnsi="Gandhari Unicode" w:cs="e-Tamil OTC"/>
          <w:lang w:val="en-GB"/>
        </w:rPr>
        <w:t xml:space="preserve">-possess sway- twig become-lonely </w:t>
      </w:r>
      <w:proofErr w:type="gramStart"/>
      <w:r w:rsidRPr="00542FF1">
        <w:rPr>
          <w:rFonts w:ascii="Gandhari Unicode" w:hAnsi="Gandhari Unicode" w:cs="e-Tamil OTC"/>
          <w:lang w:val="en-GB"/>
        </w:rPr>
        <w:t>attacked</w:t>
      </w:r>
      <w:proofErr w:type="gramEnd"/>
    </w:p>
    <w:p w14:paraId="20E14C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 beaten</w:t>
      </w:r>
      <w:r w:rsidRPr="00542FF1">
        <w:rPr>
          <w:rFonts w:ascii="Gandhari Unicode" w:hAnsi="Gandhari Unicode" w:cs="e-Tamil OTC"/>
        </w:rPr>
        <w:t xml:space="preserve"> </w:t>
      </w:r>
      <w:r w:rsidRPr="00542FF1">
        <w:rPr>
          <w:rFonts w:ascii="Gandhari Unicode" w:hAnsi="Gandhari Unicode" w:cs="e-Tamil OTC"/>
          <w:lang w:val="en-GB"/>
        </w:rPr>
        <w:t xml:space="preserve">sounding- anger descend- </w:t>
      </w:r>
      <w:proofErr w:type="gramStart"/>
      <w:r w:rsidRPr="00542FF1">
        <w:rPr>
          <w:rFonts w:ascii="Gandhari Unicode" w:hAnsi="Gandhari Unicode" w:cs="e-Tamil OTC"/>
          <w:lang w:val="en-GB"/>
        </w:rPr>
        <w:t>waterfall</w:t>
      </w:r>
      <w:proofErr w:type="gramEnd"/>
    </w:p>
    <w:p w14:paraId="7E4A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earth take-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fall-</w:t>
      </w:r>
      <w:del w:id="51" w:author="Narmada Hansani Polgampalage" w:date="2023-12-04T16:58:00Z">
        <w:r w:rsidRPr="00542FF1" w:rsidDel="00B3623C">
          <w:rPr>
            <w:rFonts w:ascii="Gandhari Unicode" w:hAnsi="Gandhari Unicode" w:cs="e-Tamil OTC"/>
            <w:lang w:val="en-GB"/>
          </w:rPr>
          <w:delText xml:space="preserve"> </w:delText>
        </w:r>
      </w:del>
      <w:r w:rsidRPr="00542FF1">
        <w:rPr>
          <w:rFonts w:ascii="Gandhari Unicode" w:hAnsi="Gandhari Unicode" w:cs="e-Tamil OTC"/>
          <w:lang w:val="en-GB"/>
        </w:rPr>
        <w:t>giving-</w:t>
      </w:r>
    </w:p>
    <w:p w14:paraId="13A309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transverse- mountain land-he-with mixed- intimacy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0A86AC5" w14:textId="77777777" w:rsidR="0092153D" w:rsidRPr="00542FF1" w:rsidRDefault="0092153D">
      <w:pPr>
        <w:pStyle w:val="Textbody"/>
        <w:spacing w:after="29"/>
        <w:rPr>
          <w:rFonts w:ascii="Gandhari Unicode" w:hAnsi="Gandhari Unicode" w:cs="e-Tamil OTC"/>
        </w:rPr>
      </w:pPr>
    </w:p>
    <w:p w14:paraId="0814F052" w14:textId="77777777" w:rsidR="0092153D" w:rsidRPr="00542FF1" w:rsidRDefault="0092153D">
      <w:pPr>
        <w:pStyle w:val="Textbody"/>
        <w:spacing w:after="29"/>
        <w:rPr>
          <w:rFonts w:ascii="Gandhari Unicode" w:hAnsi="Gandhari Unicode" w:cs="e-Tamil OTC"/>
        </w:rPr>
      </w:pPr>
    </w:p>
    <w:p w14:paraId="26542AD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w:t>
      </w:r>
    </w:p>
    <w:p w14:paraId="05FD5F8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if there were no separation from us</w:t>
      </w:r>
    </w:p>
    <w:p w14:paraId="64460EC3" w14:textId="77777777" w:rsidR="0092153D" w:rsidRPr="00542FF1" w:rsidRDefault="00014CDD">
      <w:pPr>
        <w:pStyle w:val="Textbody"/>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good indeed [would be]</w:t>
      </w:r>
    </w:p>
    <w:p w14:paraId="6EB1377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intimacy, which has mixed [us] with the </w:t>
      </w:r>
      <w:proofErr w:type="gramStart"/>
      <w:r w:rsidRPr="00542FF1">
        <w:rPr>
          <w:rFonts w:ascii="Gandhari Unicode" w:hAnsi="Gandhari Unicode" w:cs="e-Tamil OTC"/>
          <w:lang w:val="en-GB"/>
        </w:rPr>
        <w:t>man</w:t>
      </w:r>
      <w:proofErr w:type="gramEnd"/>
    </w:p>
    <w:p w14:paraId="1FA8B36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transverse mountains,</w:t>
      </w:r>
    </w:p>
    <w:p w14:paraId="25F77007"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 xml:space="preserve">where there </w:t>
      </w:r>
      <w:proofErr w:type="gramStart"/>
      <w:r w:rsidRPr="00542FF1">
        <w:rPr>
          <w:rFonts w:ascii="Gandhari Unicode" w:hAnsi="Gandhari Unicode" w:cs="e-Tamil OTC"/>
          <w:lang w:val="en-GB"/>
        </w:rPr>
        <w:t>falls down</w:t>
      </w:r>
      <w:proofErr w:type="gramEnd"/>
      <w:r w:rsidRPr="00542FF1">
        <w:rPr>
          <w:rFonts w:ascii="Gandhari Unicode" w:hAnsi="Gandhari Unicode" w:cs="e-Tamil OTC"/>
          <w:lang w:val="en-GB"/>
        </w:rPr>
        <w:t xml:space="preserve"> like a snake taking over</w:t>
      </w:r>
      <w:r w:rsidRPr="00542FF1">
        <w:rPr>
          <w:rStyle w:val="FootnoteReference"/>
          <w:rFonts w:ascii="Gandhari Unicode" w:hAnsi="Gandhari Unicode" w:cs="e-Tamil OTC"/>
          <w:lang w:val="en-GB"/>
        </w:rPr>
        <w:footnoteReference w:id="534"/>
      </w:r>
      <w:r w:rsidRPr="00542FF1">
        <w:rPr>
          <w:rFonts w:ascii="Gandhari Unicode" w:hAnsi="Gandhari Unicode" w:cs="e-Tamil OTC"/>
          <w:lang w:val="en-GB"/>
        </w:rPr>
        <w:t xml:space="preserve"> the earth</w:t>
      </w:r>
    </w:p>
    <w:p w14:paraId="20918ED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the angrily descending waterfall, which resounds,</w:t>
      </w:r>
    </w:p>
    <w:p w14:paraId="0B20AC5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dashing against the stones,</w:t>
      </w:r>
    </w:p>
    <w:p w14:paraId="7F8032DC"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t>attacking, so that the swaying twigs full of flowers</w:t>
      </w:r>
    </w:p>
    <w:p w14:paraId="742C1708" w14:textId="77777777" w:rsidR="0092153D" w:rsidRPr="00542FF1" w:rsidRDefault="00014CDD">
      <w:pPr>
        <w:pStyle w:val="Textbody"/>
        <w:tabs>
          <w:tab w:val="left" w:pos="550"/>
        </w:tabs>
        <w:spacing w:after="0"/>
        <w:rPr>
          <w:rFonts w:ascii="Gandhari Unicode" w:hAnsi="Gandhari Unicode" w:cs="e-Tamil OTC"/>
        </w:rPr>
      </w:pPr>
      <w:r w:rsidRPr="00542FF1">
        <w:rPr>
          <w:rFonts w:ascii="Gandhari Unicode" w:hAnsi="Gandhari Unicode" w:cs="e-Tamil OTC"/>
          <w:lang w:val="en-GB"/>
        </w:rPr>
        <w:tab/>
        <w:t xml:space="preserve">of the long-trunked </w:t>
      </w:r>
      <w:proofErr w:type="spellStart"/>
      <w:r w:rsidRPr="00542FF1">
        <w:rPr>
          <w:rFonts w:ascii="Gandhari Unicode" w:hAnsi="Gandhari Unicode" w:cs="e-Tamil OTC"/>
          <w:lang w:val="en-GB"/>
        </w:rPr>
        <w:t>Vēṅkai</w:t>
      </w:r>
      <w:proofErr w:type="spellEnd"/>
      <w:r w:rsidRPr="00542FF1">
        <w:rPr>
          <w:rFonts w:ascii="Gandhari Unicode" w:hAnsi="Gandhari Unicode" w:cs="e-Tamil OTC"/>
          <w:lang w:val="en-GB"/>
        </w:rPr>
        <w:t>, thick on the low height</w:t>
      </w:r>
      <w:r w:rsidRPr="00542FF1">
        <w:rPr>
          <w:rStyle w:val="FootnoteReference"/>
          <w:rFonts w:ascii="Gandhari Unicode" w:hAnsi="Gandhari Unicode" w:cs="e-Tamil OTC"/>
          <w:lang w:val="en-GB"/>
        </w:rPr>
        <w:footnoteReference w:id="535"/>
      </w:r>
      <w:r w:rsidRPr="00542FF1">
        <w:rPr>
          <w:rFonts w:ascii="Gandhari Unicode" w:hAnsi="Gandhari Unicode" w:cs="e-Tamil OTC"/>
          <w:lang w:val="en-GB"/>
        </w:rPr>
        <w:t>,</w:t>
      </w:r>
    </w:p>
    <w:p w14:paraId="5A7C8A83"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become lonely.</w:t>
      </w:r>
    </w:p>
    <w:p w14:paraId="76DAA020" w14:textId="77777777" w:rsidR="0092153D" w:rsidRPr="00542FF1" w:rsidRDefault="0092153D">
      <w:pPr>
        <w:pStyle w:val="Textbody"/>
        <w:spacing w:after="0"/>
        <w:rPr>
          <w:rFonts w:ascii="Gandhari Unicode" w:hAnsi="Gandhari Unicode" w:cs="e-Tamil OTC"/>
          <w:lang w:val="en-GB"/>
        </w:rPr>
      </w:pPr>
    </w:p>
    <w:p w14:paraId="3C3DD1FA"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AD427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53DB45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பிரியும் என வேறுபட்ட தலைமகட்குத் தோழி சொல்லியது.</w:t>
      </w:r>
    </w:p>
    <w:p w14:paraId="1E113492" w14:textId="77777777" w:rsidR="0092153D" w:rsidRPr="00542FF1" w:rsidRDefault="0092153D">
      <w:pPr>
        <w:pStyle w:val="Textbody"/>
        <w:spacing w:after="29"/>
        <w:rPr>
          <w:rFonts w:ascii="Gandhari Unicode" w:hAnsi="Gandhari Unicode" w:cs="e-Tamil OTC"/>
        </w:rPr>
      </w:pPr>
    </w:p>
    <w:p w14:paraId="151A8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வினையே யாடவர்க் குயிரே வாணுதல்</w:t>
      </w:r>
    </w:p>
    <w:p w14:paraId="35687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மனையுறை மகளிர்க் காடவ ருயிரென</w:t>
      </w:r>
    </w:p>
    <w:p w14:paraId="0474E0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நமக்குரைத் தோருந் தாமே</w:t>
      </w:r>
    </w:p>
    <w:p w14:paraId="12D467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யழாஅ றோழி யழுங்குவர் செலவே.</w:t>
      </w:r>
    </w:p>
    <w:p w14:paraId="79989E58" w14:textId="77777777" w:rsidR="0092153D" w:rsidRPr="00542FF1" w:rsidRDefault="0092153D">
      <w:pPr>
        <w:pStyle w:val="Textbody"/>
        <w:spacing w:after="29"/>
        <w:rPr>
          <w:rFonts w:ascii="Gandhari Unicode" w:hAnsi="Gandhari Unicode" w:cs="e-Tamil OTC"/>
        </w:rPr>
      </w:pPr>
    </w:p>
    <w:p w14:paraId="6EFF96C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வாணுதல் </w:t>
      </w:r>
      <w:r w:rsidRPr="00542FF1">
        <w:rPr>
          <w:rFonts w:ascii="Gandhari Unicode" w:eastAsia="URW Palladio UNI" w:hAnsi="Gandhari Unicode" w:cs="e-Tamil OTC"/>
        </w:rPr>
        <w:t xml:space="preserve">C1+3,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வாணுதன் </w:t>
      </w:r>
      <w:r w:rsidRPr="00542FF1">
        <w:rPr>
          <w:rFonts w:ascii="Gandhari Unicode" w:eastAsia="URW Palladio UNI" w:hAnsi="Gandhari Unicode" w:cs="e-Tamil OTC"/>
        </w:rPr>
        <w:t xml:space="preserve">C2+5, G2, EA; </w:t>
      </w:r>
      <w:r w:rsidRPr="00542FF1">
        <w:rPr>
          <w:rFonts w:ascii="Gandhari Unicode" w:eastAsia="URW Palladio UNI" w:hAnsi="Gandhari Unicode" w:cs="e-Tamil OTC"/>
          <w:cs/>
        </w:rPr>
        <w:t xml:space="preserve">யாணுதல் </w:t>
      </w:r>
      <w:r w:rsidRPr="00542FF1">
        <w:rPr>
          <w:rFonts w:ascii="Gandhari Unicode" w:eastAsia="URW Palladio UNI" w:hAnsi="Gandhari Unicode" w:cs="e-Tamil OTC"/>
        </w:rPr>
        <w:t>L1 •</w:t>
      </w:r>
      <w:r w:rsidRPr="00542FF1">
        <w:rPr>
          <w:rFonts w:ascii="Gandhari Unicode"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யழாஅ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யழாற் </w:t>
      </w:r>
      <w:r w:rsidRPr="00542FF1">
        <w:rPr>
          <w:rFonts w:ascii="Gandhari Unicode" w:hAnsi="Gandhari Unicode" w:cs="e-Tamil OTC"/>
        </w:rPr>
        <w:t xml:space="preserve">L1, C3, G1+2,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w:t>
      </w:r>
      <w:r w:rsidRPr="00542FF1">
        <w:rPr>
          <w:rFonts w:ascii="Gandhari Unicode"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யழுங்குவர்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யழுங்கு </w:t>
      </w:r>
      <w:r w:rsidRPr="00542FF1">
        <w:rPr>
          <w:rFonts w:ascii="Gandhari Unicode" w:hAnsi="Gandhari Unicode" w:cs="e-Tamil OTC"/>
        </w:rPr>
        <w:t>L1</w:t>
      </w:r>
    </w:p>
    <w:p w14:paraId="5E47E6B2" w14:textId="77777777" w:rsidR="0092153D" w:rsidRPr="00542FF1" w:rsidRDefault="0092153D">
      <w:pPr>
        <w:pStyle w:val="Textbody"/>
        <w:spacing w:after="29"/>
        <w:rPr>
          <w:rFonts w:ascii="Gandhari Unicode" w:hAnsi="Gandhari Unicode" w:cs="e-Tamil OTC"/>
        </w:rPr>
      </w:pPr>
    </w:p>
    <w:p w14:paraId="076A20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viṉai</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āṭ</w:t>
      </w:r>
      <w:r w:rsidR="00A57492">
        <w:rPr>
          <w:rFonts w:ascii="Gandhari Unicode" w:hAnsi="Gandhari Unicode" w:cs="e-Tamil OTC"/>
          <w:lang w:val="en-GB"/>
        </w:rPr>
        <w:t>avarkk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p>
    <w:p w14:paraId="0D6D55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A57492">
        <w:rPr>
          <w:rFonts w:ascii="Gandhari Unicode" w:hAnsi="Gandhari Unicode" w:cs="e-Tamil OTC"/>
          <w:lang w:val="en-GB"/>
        </w:rPr>
        <w:t>~</w:t>
      </w: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r w:rsidR="00A57492">
        <w:rPr>
          <w:rFonts w:ascii="Gandhari Unicode" w:hAnsi="Gandhari Unicode" w:cs="e-Tamil OTC"/>
          <w:lang w:val="en-GB"/>
        </w:rPr>
        <w:t>irkk</w:t>
      </w:r>
      <w:proofErr w:type="spellEnd"/>
      <w:r w:rsidR="00A574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āṭavar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p>
    <w:p w14:paraId="368311AA" w14:textId="77777777" w:rsidR="0092153D" w:rsidRPr="00542FF1" w:rsidRDefault="00A57492">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uraittōr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tām</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D498A90" w14:textId="77777777" w:rsidR="0092153D" w:rsidRPr="00542FF1" w:rsidRDefault="00A57492">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aḻāal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aḻuṅkuvar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celav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558E0D" w14:textId="77777777" w:rsidR="0092153D" w:rsidRPr="00542FF1" w:rsidRDefault="0092153D">
      <w:pPr>
        <w:pStyle w:val="Textbody"/>
        <w:spacing w:after="29" w:line="260" w:lineRule="exact"/>
        <w:rPr>
          <w:rFonts w:ascii="Gandhari Unicode" w:hAnsi="Gandhari Unicode" w:cs="e-Tamil OTC"/>
          <w:lang w:val="en-GB"/>
        </w:rPr>
      </w:pPr>
    </w:p>
    <w:p w14:paraId="12377D77" w14:textId="77777777" w:rsidR="0092153D" w:rsidRPr="00542FF1" w:rsidRDefault="0092153D">
      <w:pPr>
        <w:pStyle w:val="Textbody"/>
        <w:spacing w:after="29" w:line="260" w:lineRule="exact"/>
        <w:rPr>
          <w:rFonts w:ascii="Gandhari Unicode" w:hAnsi="Gandhari Unicode" w:cs="e-Tamil OTC"/>
          <w:lang w:val="en-GB"/>
        </w:rPr>
      </w:pPr>
    </w:p>
    <w:p w14:paraId="75D4F18E" w14:textId="77777777" w:rsidR="0092153D" w:rsidRPr="00542FF1" w:rsidRDefault="0092153D">
      <w:pPr>
        <w:pStyle w:val="Textbody"/>
        <w:spacing w:after="29" w:line="260" w:lineRule="exact"/>
        <w:rPr>
          <w:rFonts w:ascii="Gandhari Unicode" w:hAnsi="Gandhari Unicode" w:cs="e-Tamil OTC"/>
          <w:lang w:val="en-GB"/>
        </w:rPr>
      </w:pPr>
    </w:p>
    <w:p w14:paraId="0543B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the confidante to HER who had changed, saying </w:t>
      </w:r>
      <w:r w:rsidR="0060544D">
        <w:rPr>
          <w:rFonts w:ascii="Gandhari Unicode" w:hAnsi="Gandhari Unicode" w:cs="e-Tamil OTC"/>
          <w:lang w:val="en-GB"/>
        </w:rPr>
        <w:t>“</w:t>
      </w:r>
      <w:r w:rsidRPr="00542FF1">
        <w:rPr>
          <w:rFonts w:ascii="Gandhari Unicode" w:hAnsi="Gandhari Unicode" w:cs="e-Tamil OTC"/>
          <w:lang w:val="en-GB"/>
        </w:rPr>
        <w:t>he is going to separate</w:t>
      </w:r>
      <w:r w:rsidR="0060544D">
        <w:rPr>
          <w:rFonts w:ascii="Gandhari Unicode" w:hAnsi="Gandhari Unicode" w:cs="e-Tamil OTC"/>
          <w:lang w:val="en-GB"/>
        </w:rPr>
        <w:t>”</w:t>
      </w:r>
      <w:r w:rsidRPr="00542FF1">
        <w:rPr>
          <w:rFonts w:ascii="Gandhari Unicode" w:hAnsi="Gandhari Unicode" w:cs="e-Tamil OTC"/>
          <w:lang w:val="en-GB"/>
        </w:rPr>
        <w:t>.</w:t>
      </w:r>
    </w:p>
    <w:p w14:paraId="12F72135" w14:textId="77777777" w:rsidR="0092153D" w:rsidRPr="00542FF1" w:rsidRDefault="0092153D">
      <w:pPr>
        <w:pStyle w:val="Textbody"/>
        <w:spacing w:after="29" w:line="260" w:lineRule="exact"/>
        <w:rPr>
          <w:rFonts w:ascii="Gandhari Unicode" w:hAnsi="Gandhari Unicode" w:cs="e-Tamil OTC"/>
          <w:lang w:val="en-GB"/>
        </w:rPr>
      </w:pPr>
    </w:p>
    <w:p w14:paraId="2DC1BBB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labour</w:t>
      </w:r>
      <w:r w:rsidRPr="00542FF1">
        <w:rPr>
          <w:rFonts w:ascii="Gandhari Unicode" w:hAnsi="Gandhari Unicode" w:cs="e-Tamil OTC"/>
          <w:position w:val="6"/>
          <w:lang w:val="en-GB"/>
        </w:rPr>
        <w:t>ē</w:t>
      </w:r>
      <w:r w:rsidRPr="00542FF1">
        <w:rPr>
          <w:rFonts w:ascii="Gandhari Unicode" w:hAnsi="Gandhari Unicode" w:cs="e-Tamil OTC"/>
          <w:lang w:val="en-GB"/>
        </w:rPr>
        <w:t xml:space="preserve"> man(h.dat.) life</w:t>
      </w:r>
      <w:r w:rsidRPr="00542FF1">
        <w:rPr>
          <w:rFonts w:ascii="Gandhari Unicode" w:hAnsi="Gandhari Unicode" w:cs="e-Tamil OTC"/>
          <w:position w:val="6"/>
          <w:lang w:val="en-GB"/>
        </w:rPr>
        <w:t>ē</w:t>
      </w:r>
      <w:r w:rsidRPr="00542FF1">
        <w:rPr>
          <w:rFonts w:ascii="Gandhari Unicode" w:hAnsi="Gandhari Unicode" w:cs="e-Tamil OTC"/>
          <w:lang w:val="en-GB"/>
        </w:rPr>
        <w:t xml:space="preserve"> light forehead</w:t>
      </w:r>
    </w:p>
    <w:p w14:paraId="7C4BC7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 xml:space="preserve">women(dat.) man(h.) life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023A1F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us(dat.) told-they(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0AE1329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don't-cry friend dispense-with-they(h.) going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C5F8268" w14:textId="77777777" w:rsidR="0092153D" w:rsidRPr="00542FF1" w:rsidRDefault="0092153D">
      <w:pPr>
        <w:pStyle w:val="Textbody"/>
        <w:spacing w:after="29"/>
        <w:rPr>
          <w:rFonts w:ascii="Gandhari Unicode" w:hAnsi="Gandhari Unicode" w:cs="e-Tamil OTC"/>
        </w:rPr>
      </w:pPr>
    </w:p>
    <w:p w14:paraId="771ACAA7" w14:textId="77777777" w:rsidR="0092153D" w:rsidRPr="00542FF1" w:rsidRDefault="0092153D">
      <w:pPr>
        <w:pStyle w:val="Textbody"/>
        <w:spacing w:after="29"/>
        <w:rPr>
          <w:rFonts w:ascii="Gandhari Unicode" w:hAnsi="Gandhari Unicode" w:cs="e-Tamil OTC"/>
        </w:rPr>
      </w:pPr>
    </w:p>
    <w:p w14:paraId="59DD558A"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Work alone</w:t>
      </w:r>
      <w:r w:rsidR="00014CDD" w:rsidRPr="00542FF1">
        <w:rPr>
          <w:rStyle w:val="FootnoteReference"/>
          <w:rFonts w:ascii="Gandhari Unicode" w:hAnsi="Gandhari Unicode" w:cs="e-Tamil OTC"/>
          <w:lang w:val="en-GB"/>
        </w:rPr>
        <w:footnoteReference w:id="536"/>
      </w:r>
      <w:r w:rsidR="00014CDD" w:rsidRPr="00542FF1">
        <w:rPr>
          <w:rFonts w:ascii="Gandhari Unicode" w:hAnsi="Gandhari Unicode" w:cs="e-Tamil OTC"/>
          <w:lang w:val="en-GB"/>
        </w:rPr>
        <w:t xml:space="preserve"> [is] life for men; for </w:t>
      </w:r>
      <w:proofErr w:type="gramStart"/>
      <w:r w:rsidR="00014CDD" w:rsidRPr="00542FF1">
        <w:rPr>
          <w:rFonts w:ascii="Gandhari Unicode" w:hAnsi="Gandhari Unicode" w:cs="e-Tamil OTC"/>
          <w:lang w:val="en-GB"/>
        </w:rPr>
        <w:t>women</w:t>
      </w:r>
      <w:proofErr w:type="gramEnd"/>
    </w:p>
    <w:p w14:paraId="1B27662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with bright foreheads, s</w:t>
      </w:r>
      <w:r w:rsidR="0060544D">
        <w:rPr>
          <w:rFonts w:ascii="Gandhari Unicode" w:hAnsi="Gandhari Unicode" w:cs="e-Tamil OTC"/>
          <w:lang w:val="en-GB"/>
        </w:rPr>
        <w:t>taying at home, men [are] life.”</w:t>
      </w:r>
    </w:p>
    <w:p w14:paraId="5185AF0B"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 xml:space="preserve">[Thus] he himself too told </w:t>
      </w:r>
      <w:proofErr w:type="gramStart"/>
      <w:r w:rsidRPr="00542FF1">
        <w:rPr>
          <w:rFonts w:ascii="Gandhari Unicode" w:hAnsi="Gandhari Unicode" w:cs="e-Tamil OTC"/>
          <w:lang w:val="en-GB"/>
        </w:rPr>
        <w:t>us;</w:t>
      </w:r>
      <w:proofErr w:type="gramEnd"/>
    </w:p>
    <w:p w14:paraId="109915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don't cry, friend, he will refrain from going.</w:t>
      </w:r>
    </w:p>
    <w:p w14:paraId="5BDBE8C2" w14:textId="77777777" w:rsidR="0092153D" w:rsidRPr="00542FF1" w:rsidRDefault="0092153D">
      <w:pPr>
        <w:pStyle w:val="Textbody"/>
        <w:spacing w:after="0"/>
        <w:rPr>
          <w:rFonts w:ascii="Gandhari Unicode" w:hAnsi="Gandhari Unicode" w:cs="e-Tamil OTC"/>
          <w:lang w:val="en-GB"/>
        </w:rPr>
      </w:pPr>
    </w:p>
    <w:p w14:paraId="1E7D38F7" w14:textId="77777777" w:rsidR="0092153D" w:rsidRPr="00542FF1" w:rsidRDefault="0092153D">
      <w:pPr>
        <w:pStyle w:val="Textbody"/>
        <w:spacing w:after="0"/>
        <w:rPr>
          <w:rFonts w:ascii="Gandhari Unicode" w:hAnsi="Gandhari Unicode" w:cs="e-Tamil OTC"/>
          <w:lang w:val="en-GB"/>
        </w:rPr>
      </w:pPr>
    </w:p>
    <w:p w14:paraId="44FF11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3+4b</w:t>
      </w:r>
      <w:r w:rsidRPr="00542FF1">
        <w:rPr>
          <w:rStyle w:val="FootnoteReference"/>
          <w:rFonts w:ascii="Gandhari Unicode" w:hAnsi="Gandhari Unicode" w:cs="e-Tamil OTC"/>
          <w:lang w:val="en-GB"/>
        </w:rPr>
        <w:footnoteReference w:id="537"/>
      </w:r>
      <w:r w:rsidRPr="00542FF1">
        <w:rPr>
          <w:rFonts w:ascii="Gandhari Unicode" w:hAnsi="Gandhari Unicode" w:cs="e-Tamil OTC"/>
          <w:lang w:val="en-GB"/>
        </w:rPr>
        <w:t xml:space="preserve"> [so] also they themselves told us,</w:t>
      </w:r>
    </w:p>
    <w:p w14:paraId="083F12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they will refrain from going.</w:t>
      </w:r>
    </w:p>
    <w:p w14:paraId="76BCF5C0" w14:textId="77777777" w:rsidR="0092153D" w:rsidRPr="00542FF1" w:rsidRDefault="0092153D">
      <w:pPr>
        <w:pStyle w:val="Textbody"/>
        <w:spacing w:after="0"/>
        <w:rPr>
          <w:rFonts w:ascii="Gandhari Unicode" w:hAnsi="Gandhari Unicode" w:cs="e-Tamil OTC"/>
          <w:lang w:val="en-GB"/>
        </w:rPr>
      </w:pPr>
    </w:p>
    <w:p w14:paraId="4A2CC4B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3+4c</w:t>
      </w:r>
      <w:r w:rsidRPr="00542FF1">
        <w:rPr>
          <w:rStyle w:val="FootnoteReference"/>
          <w:rFonts w:ascii="Gandhari Unicode" w:hAnsi="Gandhari Unicode" w:cs="e-Tamil OTC"/>
          <w:lang w:val="en-GB"/>
        </w:rPr>
        <w:footnoteReference w:id="538"/>
      </w:r>
      <w:r w:rsidRPr="00542FF1">
        <w:rPr>
          <w:rFonts w:ascii="Gandhari Unicode" w:hAnsi="Gandhari Unicode" w:cs="e-Tamil OTC"/>
          <w:lang w:val="en-GB"/>
        </w:rPr>
        <w:t xml:space="preserve"> Even if they have told us: </w:t>
      </w:r>
      <w:r w:rsidR="0060544D">
        <w:rPr>
          <w:rFonts w:ascii="Gandhari Unicode" w:hAnsi="Gandhari Unicode" w:cs="e-Tamil OTC"/>
          <w:lang w:val="en-GB"/>
        </w:rPr>
        <w:t>“</w:t>
      </w:r>
      <w:r w:rsidRPr="00542FF1">
        <w:rPr>
          <w:rFonts w:ascii="Gandhari Unicode" w:hAnsi="Gandhari Unicode" w:cs="e-Tamil OTC"/>
          <w:lang w:val="en-GB"/>
        </w:rPr>
        <w:t>...</w:t>
      </w:r>
      <w:r w:rsidR="0060544D">
        <w:rPr>
          <w:rFonts w:ascii="Gandhari Unicode" w:hAnsi="Gandhari Unicode" w:cs="e-Tamil OTC"/>
          <w:lang w:val="en-GB"/>
        </w:rPr>
        <w:t>”</w:t>
      </w:r>
      <w:r w:rsidRPr="00542FF1">
        <w:rPr>
          <w:rFonts w:ascii="Gandhari Unicode" w:hAnsi="Gandhari Unicode" w:cs="e-Tamil OTC"/>
          <w:lang w:val="en-GB"/>
        </w:rPr>
        <w:t>,</w:t>
      </w:r>
    </w:p>
    <w:p w14:paraId="3283144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don't cry, friend, he himself is one to give up going.</w:t>
      </w:r>
    </w:p>
    <w:p w14:paraId="69AD5D9A" w14:textId="77777777" w:rsidR="0092153D" w:rsidRPr="00542FF1" w:rsidRDefault="0092153D">
      <w:pPr>
        <w:pStyle w:val="Textbody"/>
        <w:spacing w:after="0"/>
        <w:rPr>
          <w:rFonts w:ascii="Gandhari Unicode" w:hAnsi="Gandhari Unicode" w:cs="e-Tamil OTC"/>
          <w:lang w:val="en-GB"/>
        </w:rPr>
      </w:pPr>
    </w:p>
    <w:p w14:paraId="3AECC22D"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7E1FB0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மிளைபெருங் கந்தன்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36855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பாங்கற்கு உரைத்தது.</w:t>
      </w:r>
    </w:p>
    <w:p w14:paraId="74947458" w14:textId="77777777" w:rsidR="0092153D" w:rsidRPr="00542FF1" w:rsidRDefault="0092153D">
      <w:pPr>
        <w:pStyle w:val="Textbody"/>
        <w:spacing w:after="29"/>
        <w:rPr>
          <w:rFonts w:ascii="Gandhari Unicode" w:hAnsi="Gandhari Unicode" w:cs="e-Tamil OTC"/>
        </w:rPr>
      </w:pPr>
    </w:p>
    <w:p w14:paraId="7E404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காம மென்ப காம</w:t>
      </w:r>
    </w:p>
    <w:p w14:paraId="031282F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மணங்கும் பிணியு மன்றே நுணங்கிக்</w:t>
      </w:r>
    </w:p>
    <w:p w14:paraId="783629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கடுத்தலுந் </w:t>
      </w:r>
      <w:r w:rsidRPr="00542FF1">
        <w:rPr>
          <w:rFonts w:ascii="Gandhari Unicode" w:hAnsi="Gandhari Unicode" w:cs="e-Tamil OTC"/>
          <w:u w:val="wave"/>
          <w:cs/>
        </w:rPr>
        <w:t>தணித்தலு</w:t>
      </w:r>
      <w:r w:rsidRPr="00542FF1">
        <w:rPr>
          <w:rFonts w:ascii="Gandhari Unicode" w:hAnsi="Gandhari Unicode" w:cs="e-Tamil OTC"/>
          <w:cs/>
        </w:rPr>
        <w:t xml:space="preserve"> மின்றே யானை</w:t>
      </w:r>
    </w:p>
    <w:p w14:paraId="50DB2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குளகுமென் </w:t>
      </w:r>
      <w:r w:rsidRPr="00542FF1">
        <w:rPr>
          <w:rFonts w:ascii="Gandhari Unicode" w:hAnsi="Gandhari Unicode" w:cs="e-Tamil OTC"/>
          <w:u w:val="wave"/>
          <w:cs/>
        </w:rPr>
        <w:t>றாண்மதம்</w:t>
      </w:r>
      <w:r w:rsidRPr="00542FF1">
        <w:rPr>
          <w:rFonts w:ascii="Gandhari Unicode" w:hAnsi="Gandhari Unicode" w:cs="e-Tamil OTC"/>
          <w:cs/>
        </w:rPr>
        <w:t xml:space="preserve"> போலப்</w:t>
      </w:r>
    </w:p>
    <w:p w14:paraId="02BF934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பாணியு </w:t>
      </w:r>
      <w:r w:rsidRPr="00542FF1">
        <w:rPr>
          <w:rFonts w:ascii="Gandhari Unicode" w:hAnsi="Gandhari Unicode" w:cs="e-Tamil OTC"/>
          <w:u w:val="wave"/>
          <w:cs/>
        </w:rPr>
        <w:t>முடைத்தது</w:t>
      </w:r>
      <w:r w:rsidRPr="00542FF1">
        <w:rPr>
          <w:rFonts w:ascii="Gandhari Unicode" w:hAnsi="Gandhari Unicode" w:cs="e-Tamil OTC"/>
          <w:cs/>
        </w:rPr>
        <w:t xml:space="preserve"> காணுநர்ப் பெறினே.</w:t>
      </w:r>
    </w:p>
    <w:p w14:paraId="0A81D4D3" w14:textId="77777777" w:rsidR="0092153D" w:rsidRPr="00542FF1" w:rsidRDefault="0092153D">
      <w:pPr>
        <w:pStyle w:val="Textbody"/>
        <w:spacing w:after="29"/>
        <w:rPr>
          <w:rFonts w:ascii="Gandhari Unicode" w:hAnsi="Gandhari Unicode" w:cs="e-Tamil OTC"/>
        </w:rPr>
      </w:pPr>
    </w:p>
    <w:p w14:paraId="31CE67D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காமங்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 C1</w:t>
      </w:r>
      <w:bookmarkStart w:id="52" w:name="DDE_LINK85"/>
      <w:r w:rsidRPr="00542FF1">
        <w:rPr>
          <w:rFonts w:ascii="Gandhari Unicode" w:eastAsia="URW Palladio UNI" w:hAnsi="Gandhari Unicode" w:cs="e-Tamil OTC"/>
        </w:rPr>
        <w:t xml:space="preserve"> • </w:t>
      </w:r>
      <w:r w:rsidRPr="00542FF1">
        <w:rPr>
          <w:rFonts w:ascii="Gandhari Unicode" w:hAnsi="Gandhari Unicode" w:cs="e-Tamil OTC"/>
          <w:b/>
          <w:bCs/>
        </w:rPr>
        <w:t>3b</w:t>
      </w:r>
      <w:bookmarkEnd w:id="52"/>
      <w:r w:rsidRPr="00542FF1">
        <w:rPr>
          <w:rFonts w:ascii="Gandhari Unicode" w:hAnsi="Gandhari Unicode" w:cs="e-Tamil OTC"/>
        </w:rPr>
        <w:t xml:space="preserve"> </w:t>
      </w:r>
      <w:r w:rsidRPr="00542FF1">
        <w:rPr>
          <w:rFonts w:ascii="Gandhari Unicode" w:hAnsi="Gandhari Unicode" w:cs="e-Tamil OTC"/>
          <w:cs/>
        </w:rPr>
        <w:t xml:space="preserve">தணித்தலு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தணிதலு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39"/>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குளகுமென் றாண்மதம் </w:t>
      </w:r>
      <w:r w:rsidRPr="00542FF1">
        <w:rPr>
          <w:rFonts w:ascii="Gandhari Unicode" w:hAnsi="Gandhari Unicode" w:cs="e-Tamil OTC"/>
        </w:rPr>
        <w:t xml:space="preserve">C2v+5,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றாள்மதம் </w:t>
      </w:r>
      <w:r w:rsidRPr="00542FF1">
        <w:rPr>
          <w:rFonts w:ascii="Gandhari Unicode" w:hAnsi="Gandhari Unicode" w:cs="e-Tamil OTC"/>
        </w:rPr>
        <w:t xml:space="preserve">L1, C3, G1; </w:t>
      </w:r>
      <w:r w:rsidRPr="00542FF1">
        <w:rPr>
          <w:rFonts w:ascii="Gandhari Unicode" w:hAnsi="Gandhari Unicode" w:cs="e-Tamil OTC"/>
          <w:cs/>
        </w:rPr>
        <w:t xml:space="preserve">குளகுமென் றாள்பதம் </w:t>
      </w:r>
      <w:r w:rsidRPr="00542FF1">
        <w:rPr>
          <w:rFonts w:ascii="Gandhari Unicode" w:hAnsi="Gandhari Unicode" w:cs="e-Tamil OTC"/>
        </w:rPr>
        <w:t xml:space="preserve">C1,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குளகுமென் றார்பதம் </w:t>
      </w:r>
      <w:r w:rsidRPr="00542FF1">
        <w:rPr>
          <w:rFonts w:ascii="Gandhari Unicode" w:hAnsi="Gandhari Unicode" w:cs="e-Tamil OTC"/>
        </w:rPr>
        <w:t xml:space="preserve">C2+3v; </w:t>
      </w:r>
      <w:r w:rsidRPr="00542FF1">
        <w:rPr>
          <w:rFonts w:ascii="Gandhari Unicode" w:hAnsi="Gandhari Unicode" w:cs="e-Tamil OTC"/>
          <w:cs/>
        </w:rPr>
        <w:t xml:space="preserve">குளகு மெஃகுளம் </w:t>
      </w:r>
      <w:proofErr w:type="spellStart"/>
      <w:r w:rsidRPr="00542FF1">
        <w:rPr>
          <w:rFonts w:ascii="Gandhari Unicode" w:hAnsi="Gandhari Unicode" w:cs="e-Tamil OTC"/>
        </w:rPr>
        <w:t>Iḷ.v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முடைத்தது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முடைத்து </w:t>
      </w:r>
      <w:r w:rsidRPr="00542FF1">
        <w:rPr>
          <w:rFonts w:ascii="Gandhari Unicode" w:hAnsi="Gandhari Unicode" w:cs="e-Tamil OTC"/>
        </w:rPr>
        <w:t>L1</w:t>
      </w:r>
    </w:p>
    <w:p w14:paraId="56717A22" w14:textId="77777777" w:rsidR="0092153D" w:rsidRPr="00542FF1" w:rsidRDefault="0092153D">
      <w:pPr>
        <w:pStyle w:val="Textbody"/>
        <w:spacing w:after="29"/>
        <w:rPr>
          <w:rFonts w:ascii="Gandhari Unicode" w:hAnsi="Gandhari Unicode" w:cs="e-Tamil OTC"/>
        </w:rPr>
      </w:pPr>
    </w:p>
    <w:p w14:paraId="5A67444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kāma</w:t>
      </w:r>
      <w:r w:rsidR="0089458C">
        <w:rPr>
          <w:rFonts w:ascii="Gandhari Unicode" w:hAnsi="Gandhari Unicode" w:cs="e-Tamil OTC"/>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kāmam</w:t>
      </w:r>
      <w:proofErr w:type="spellEnd"/>
    </w:p>
    <w:p w14:paraId="46B42D5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aṇaṅk</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piṇi</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aṉṟ</w:t>
      </w:r>
      <w:proofErr w:type="spellEnd"/>
      <w:r w:rsidR="0089458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nuṇaṅki</w:t>
      </w:r>
      <w:proofErr w:type="spellEnd"/>
      <w:r w:rsidR="0089458C">
        <w:rPr>
          <w:rFonts w:ascii="Gandhari Unicode" w:hAnsi="Gandhari Unicode" w:cs="e-Tamil OTC"/>
          <w:lang w:val="en-GB"/>
        </w:rPr>
        <w:t>+</w:t>
      </w:r>
    </w:p>
    <w:p w14:paraId="093B531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kaṭuttal</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taṇittal</w:t>
      </w:r>
      <w:proofErr w:type="spellEnd"/>
      <w:r w:rsidR="0089458C" w:rsidRPr="0089458C">
        <w:rPr>
          <w:rFonts w:ascii="Gandhari Unicode" w:hAnsi="Gandhari Unicode" w:cs="e-Tamil OTC"/>
          <w:i/>
          <w:iCs/>
          <w:lang w:val="de-DE"/>
        </w:rPr>
        <w:t>-</w:t>
      </w:r>
      <w:r w:rsidRPr="0089458C">
        <w:rPr>
          <w:rFonts w:ascii="Gandhari Unicode" w:hAnsi="Gandhari Unicode" w:cs="e-Tamil OTC"/>
          <w:i/>
          <w:iCs/>
          <w:lang w:val="de-DE"/>
        </w:rPr>
        <w:t>um</w:t>
      </w:r>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iṉṟ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ē </w:t>
      </w:r>
      <w:proofErr w:type="spellStart"/>
      <w:r w:rsidRPr="0089458C">
        <w:rPr>
          <w:rFonts w:ascii="Gandhari Unicode" w:hAnsi="Gandhari Unicode" w:cs="e-Tamil OTC"/>
          <w:lang w:val="de-DE"/>
        </w:rPr>
        <w:t>yāṉai</w:t>
      </w:r>
      <w:proofErr w:type="spellEnd"/>
    </w:p>
    <w:p w14:paraId="43F085CF"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kuḷaku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meṉṟ</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 </w:t>
      </w:r>
      <w:proofErr w:type="spellStart"/>
      <w:r w:rsidRPr="0089458C">
        <w:rPr>
          <w:rFonts w:ascii="Gandhari Unicode" w:hAnsi="Gandhari Unicode" w:cs="e-Tamil OTC"/>
          <w:i/>
          <w:iCs/>
          <w:lang w:val="de-DE"/>
        </w:rPr>
        <w:t>āṇ</w:t>
      </w:r>
      <w:proofErr w:type="spellEnd"/>
      <w:r w:rsidRPr="0089458C">
        <w:rPr>
          <w:rFonts w:ascii="Gandhari Unicode" w:hAnsi="Gandhari Unicode" w:cs="e-Tamil OTC"/>
          <w:i/>
          <w:iCs/>
          <w:lang w:val="de-DE"/>
        </w:rPr>
        <w:t xml:space="preserve"> </w:t>
      </w:r>
      <w:proofErr w:type="spellStart"/>
      <w:r w:rsidRPr="0089458C">
        <w:rPr>
          <w:rFonts w:ascii="Gandhari Unicode" w:hAnsi="Gandhari Unicode" w:cs="e-Tamil OTC"/>
          <w:i/>
          <w:iCs/>
          <w:lang w:val="de-DE"/>
        </w:rPr>
        <w:t>matam</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pōla</w:t>
      </w:r>
      <w:proofErr w:type="spellEnd"/>
      <w:r w:rsidR="0089458C" w:rsidRPr="0089458C">
        <w:rPr>
          <w:rFonts w:ascii="Gandhari Unicode" w:hAnsi="Gandhari Unicode" w:cs="e-Tamil OTC"/>
          <w:lang w:val="de-DE"/>
        </w:rPr>
        <w:t>+</w:t>
      </w:r>
    </w:p>
    <w:p w14:paraId="7D4A1CDA" w14:textId="77777777" w:rsidR="0092153D" w:rsidRPr="0089458C" w:rsidRDefault="00014CDD">
      <w:pPr>
        <w:pStyle w:val="Textbody"/>
        <w:spacing w:after="29"/>
        <w:rPr>
          <w:rFonts w:ascii="Gandhari Unicode" w:hAnsi="Gandhari Unicode" w:cs="e-Tamil OTC"/>
          <w:lang w:val="de-DE"/>
        </w:rPr>
      </w:pPr>
      <w:proofErr w:type="spellStart"/>
      <w:r w:rsidRPr="0089458C">
        <w:rPr>
          <w:rFonts w:ascii="Gandhari Unicode" w:hAnsi="Gandhari Unicode" w:cs="e-Tamil OTC"/>
          <w:lang w:val="de-DE"/>
        </w:rPr>
        <w:t>pāṇi</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 xml:space="preserve">um </w:t>
      </w:r>
      <w:proofErr w:type="spellStart"/>
      <w:r w:rsidRPr="0089458C">
        <w:rPr>
          <w:rFonts w:ascii="Gandhari Unicode" w:hAnsi="Gandhari Unicode" w:cs="e-Tamil OTC"/>
          <w:i/>
          <w:iCs/>
          <w:lang w:val="de-DE"/>
        </w:rPr>
        <w:t>uṭaittatu</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kāṇunar</w:t>
      </w:r>
      <w:proofErr w:type="spellEnd"/>
      <w:r w:rsidRPr="0089458C">
        <w:rPr>
          <w:rFonts w:ascii="Gandhari Unicode" w:hAnsi="Gandhari Unicode" w:cs="e-Tamil OTC"/>
          <w:lang w:val="de-DE"/>
        </w:rPr>
        <w:t xml:space="preserve"> </w:t>
      </w:r>
      <w:proofErr w:type="spellStart"/>
      <w:r w:rsidRPr="0089458C">
        <w:rPr>
          <w:rFonts w:ascii="Gandhari Unicode" w:hAnsi="Gandhari Unicode" w:cs="e-Tamil OTC"/>
          <w:lang w:val="de-DE"/>
        </w:rPr>
        <w:t>peṟiṉ</w:t>
      </w:r>
      <w:proofErr w:type="spellEnd"/>
      <w:r w:rsidR="0089458C" w:rsidRPr="0089458C">
        <w:rPr>
          <w:rFonts w:ascii="Gandhari Unicode" w:hAnsi="Gandhari Unicode" w:cs="e-Tamil OTC"/>
          <w:lang w:val="de-DE"/>
        </w:rPr>
        <w:t>-</w:t>
      </w:r>
      <w:r w:rsidRPr="0089458C">
        <w:rPr>
          <w:rFonts w:ascii="Gandhari Unicode" w:hAnsi="Gandhari Unicode" w:cs="e-Tamil OTC"/>
          <w:lang w:val="de-DE"/>
        </w:rPr>
        <w:t>ē.</w:t>
      </w:r>
    </w:p>
    <w:p w14:paraId="1F41E26A" w14:textId="77777777" w:rsidR="0092153D" w:rsidRPr="0089458C" w:rsidRDefault="0092153D">
      <w:pPr>
        <w:pStyle w:val="Textbody"/>
        <w:spacing w:after="29"/>
        <w:rPr>
          <w:rFonts w:ascii="Gandhari Unicode" w:hAnsi="Gandhari Unicode" w:cs="e-Tamil OTC"/>
          <w:lang w:val="de-DE"/>
        </w:rPr>
      </w:pPr>
    </w:p>
    <w:p w14:paraId="3D97C2DE" w14:textId="77777777" w:rsidR="0092153D" w:rsidRPr="0089458C" w:rsidRDefault="0092153D">
      <w:pPr>
        <w:pStyle w:val="Textbody"/>
        <w:spacing w:after="29"/>
        <w:rPr>
          <w:rFonts w:ascii="Gandhari Unicode" w:hAnsi="Gandhari Unicode" w:cs="e-Tamil OTC"/>
          <w:lang w:val="de-DE"/>
        </w:rPr>
      </w:pPr>
    </w:p>
    <w:p w14:paraId="021B87A2" w14:textId="77777777" w:rsidR="0092153D" w:rsidRPr="0089458C" w:rsidRDefault="0092153D">
      <w:pPr>
        <w:pStyle w:val="Textbody"/>
        <w:spacing w:after="29" w:line="260" w:lineRule="exact"/>
        <w:rPr>
          <w:rFonts w:ascii="Gandhari Unicode" w:hAnsi="Gandhari Unicode" w:cs="e-Tamil OTC"/>
          <w:lang w:val="de-DE"/>
        </w:rPr>
      </w:pPr>
    </w:p>
    <w:p w14:paraId="752F022D" w14:textId="77777777" w:rsidR="003A676F" w:rsidRPr="0089458C" w:rsidRDefault="003A676F">
      <w:pPr>
        <w:suppressAutoHyphens w:val="0"/>
        <w:rPr>
          <w:rFonts w:ascii="Gandhari Unicode" w:hAnsi="Gandhari Unicode" w:cs="e-Tamil OTC"/>
          <w:lang w:val="de-DE"/>
        </w:rPr>
      </w:pPr>
      <w:r w:rsidRPr="0089458C">
        <w:rPr>
          <w:rFonts w:ascii="Gandhari Unicode" w:hAnsi="Gandhari Unicode" w:cs="e-Tamil OTC"/>
          <w:lang w:val="de-DE"/>
        </w:rPr>
        <w:br w:type="page"/>
      </w:r>
    </w:p>
    <w:p w14:paraId="27737EA0"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companion by HIM.</w:t>
      </w:r>
    </w:p>
    <w:p w14:paraId="14CD7780" w14:textId="77777777" w:rsidR="0092153D" w:rsidRPr="00542FF1" w:rsidRDefault="0092153D">
      <w:pPr>
        <w:pStyle w:val="Textbody"/>
        <w:spacing w:after="0" w:line="260" w:lineRule="exact"/>
        <w:rPr>
          <w:rFonts w:ascii="Gandhari Unicode" w:hAnsi="Gandhari Unicode" w:cs="e-Tamil OTC"/>
          <w:u w:val="single"/>
          <w:lang w:val="en-GB"/>
        </w:rPr>
      </w:pPr>
    </w:p>
    <w:p w14:paraId="296E2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w:t>
      </w:r>
      <w:proofErr w:type="spellStart"/>
      <w:r w:rsidRPr="00542FF1">
        <w:rPr>
          <w:rFonts w:ascii="Gandhari Unicode" w:hAnsi="Gandhari Unicode" w:cs="e-Tamil OTC"/>
          <w:lang w:val="en-GB"/>
        </w:rPr>
        <w:t>desire</w:t>
      </w:r>
      <w:proofErr w:type="spellEnd"/>
      <w:r w:rsidRPr="00542FF1">
        <w:rPr>
          <w:rFonts w:ascii="Gandhari Unicode" w:hAnsi="Gandhari Unicode" w:cs="e-Tamil OTC"/>
          <w:lang w:val="en-GB"/>
        </w:rPr>
        <w:t xml:space="preserve"> they-say </w:t>
      </w:r>
      <w:proofErr w:type="gramStart"/>
      <w:r w:rsidRPr="00542FF1">
        <w:rPr>
          <w:rFonts w:ascii="Gandhari Unicode" w:hAnsi="Gandhari Unicode" w:cs="e-Tamil OTC"/>
          <w:lang w:val="en-GB"/>
        </w:rPr>
        <w:t>desire</w:t>
      </w:r>
      <w:proofErr w:type="gramEnd"/>
    </w:p>
    <w:p w14:paraId="01B0851B" w14:textId="77777777" w:rsidR="0092153D" w:rsidRPr="00542FF1" w:rsidRDefault="00466F72">
      <w:pPr>
        <w:pStyle w:val="Textbody"/>
        <w:spacing w:after="0" w:line="260" w:lineRule="exact"/>
        <w:rPr>
          <w:rFonts w:ascii="Gandhari Unicode" w:hAnsi="Gandhari Unicode" w:cs="e-Tamil OTC"/>
        </w:rPr>
      </w:pPr>
      <w:r>
        <w:rPr>
          <w:rFonts w:ascii="Gandhari Unicode" w:hAnsi="Gandhari Unicode" w:cs="e-Tamil OTC"/>
          <w:lang w:val="en-GB"/>
        </w:rPr>
        <w:t>torment</w:t>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fetter</w:t>
      </w:r>
      <w:r w:rsidR="00014CDD" w:rsidRPr="00542FF1">
        <w:rPr>
          <w:rStyle w:val="FootnoteReference"/>
          <w:rFonts w:ascii="Gandhari Unicode" w:hAnsi="Gandhari Unicode" w:cs="e-Tamil OTC"/>
          <w:lang w:val="en-GB"/>
        </w:rPr>
        <w:footnoteReference w:id="540"/>
      </w:r>
      <w:r w:rsidR="00014CDD" w:rsidRPr="00542FF1">
        <w:rPr>
          <w:rFonts w:ascii="Gandhari Unicode" w:hAnsi="Gandhari Unicode" w:cs="e-Tamil OTC"/>
          <w:position w:val="6"/>
          <w:lang w:val="en-GB"/>
        </w:rPr>
        <w:t>um</w:t>
      </w:r>
      <w:r w:rsidR="00014CDD" w:rsidRPr="00542FF1">
        <w:rPr>
          <w:rFonts w:ascii="Gandhari Unicode" w:hAnsi="Gandhari Unicode" w:cs="e-Tamil OTC"/>
          <w:lang w:val="en-GB"/>
        </w:rPr>
        <w:t xml:space="preserve"> is-not-so</w:t>
      </w:r>
      <w:r w:rsidR="00014CDD" w:rsidRPr="00542FF1">
        <w:rPr>
          <w:rFonts w:ascii="Gandhari Unicode" w:hAnsi="Gandhari Unicode" w:cs="e-Tamil OTC"/>
          <w:position w:val="6"/>
          <w:lang w:val="en-GB"/>
        </w:rPr>
        <w:t>ē</w:t>
      </w:r>
      <w:r w:rsidR="00014CDD" w:rsidRPr="00542FF1">
        <w:rPr>
          <w:rFonts w:ascii="Gandhari Unicode" w:hAnsi="Gandhari Unicode" w:cs="e-Tamil OTC"/>
        </w:rPr>
        <w:t xml:space="preserve"> </w:t>
      </w:r>
      <w:r w:rsidR="00014CDD" w:rsidRPr="00542FF1">
        <w:rPr>
          <w:rFonts w:ascii="Gandhari Unicode" w:hAnsi="Gandhari Unicode" w:cs="e-Tamil OTC"/>
          <w:lang w:val="en-GB"/>
        </w:rPr>
        <w:t>become-</w:t>
      </w:r>
      <w:proofErr w:type="gramStart"/>
      <w:r w:rsidR="00014CDD" w:rsidRPr="00542FF1">
        <w:rPr>
          <w:rFonts w:ascii="Gandhari Unicode" w:hAnsi="Gandhari Unicode" w:cs="e-Tamil OTC"/>
          <w:lang w:val="en-GB"/>
        </w:rPr>
        <w:t>fine</w:t>
      </w:r>
      <w:proofErr w:type="gramEnd"/>
    </w:p>
    <w:p w14:paraId="6BEF182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throbbing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appeasing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is-not</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elephant</w:t>
      </w:r>
      <w:proofErr w:type="gramEnd"/>
    </w:p>
    <w:p w14:paraId="4E7E649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herbs chewed man rut be-</w:t>
      </w:r>
      <w:proofErr w:type="gramStart"/>
      <w:r w:rsidRPr="00542FF1">
        <w:rPr>
          <w:rFonts w:ascii="Gandhari Unicode" w:hAnsi="Gandhari Unicode" w:cs="e-Tamil OTC"/>
          <w:lang w:val="en-GB"/>
        </w:rPr>
        <w:t>similar</w:t>
      </w:r>
      <w:proofErr w:type="gramEnd"/>
    </w:p>
    <w:p w14:paraId="61E6C0B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opportunity</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possess-it that see-they(h.)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C7BF29C" w14:textId="77777777" w:rsidR="0092153D" w:rsidRPr="00542FF1" w:rsidRDefault="0092153D">
      <w:pPr>
        <w:pStyle w:val="Textbody"/>
        <w:spacing w:after="29"/>
        <w:rPr>
          <w:rFonts w:ascii="Gandhari Unicode" w:hAnsi="Gandhari Unicode" w:cs="e-Tamil OTC"/>
        </w:rPr>
      </w:pPr>
    </w:p>
    <w:p w14:paraId="6A174B79" w14:textId="77777777" w:rsidR="0092153D" w:rsidRPr="00542FF1" w:rsidRDefault="0092153D">
      <w:pPr>
        <w:pStyle w:val="Textbody"/>
        <w:spacing w:after="28"/>
        <w:rPr>
          <w:rFonts w:ascii="Gandhari Unicode" w:hAnsi="Gandhari Unicode" w:cs="e-Tamil OTC"/>
          <w:lang w:val="en-GB"/>
        </w:rPr>
      </w:pPr>
    </w:p>
    <w:p w14:paraId="1AB74417" w14:textId="77777777" w:rsidR="0092153D" w:rsidRPr="00542FF1" w:rsidRDefault="0092153D">
      <w:pPr>
        <w:pStyle w:val="Textbody"/>
        <w:spacing w:after="28"/>
        <w:rPr>
          <w:rFonts w:ascii="Gandhari Unicode" w:hAnsi="Gandhari Unicode" w:cs="e-Tamil OTC"/>
          <w:lang w:val="en-GB"/>
        </w:rPr>
      </w:pPr>
    </w:p>
    <w:p w14:paraId="03BBE5C0"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5A699D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fetter.</w:t>
      </w:r>
    </w:p>
    <w:p w14:paraId="20CB9AB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3DFBB500"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weakened</w:t>
      </w:r>
      <w:r w:rsidRPr="00542FF1">
        <w:rPr>
          <w:rStyle w:val="FootnoteReference"/>
          <w:rFonts w:ascii="Gandhari Unicode" w:hAnsi="Gandhari Unicode" w:cs="e-Tamil OTC"/>
          <w:lang w:val="en-GB"/>
        </w:rPr>
        <w:footnoteReference w:id="541"/>
      </w:r>
      <w:r w:rsidRPr="00542FF1">
        <w:rPr>
          <w:rFonts w:ascii="Gandhari Unicode" w:hAnsi="Gandhari Unicode" w:cs="e-Tamil OTC"/>
          <w:lang w:val="en-GB"/>
        </w:rPr>
        <w:t xml:space="preserve"> throbbing [and] appeasing.</w:t>
      </w:r>
    </w:p>
    <w:p w14:paraId="7C5B9C4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If only they saw:</w:t>
      </w:r>
      <w:r w:rsidRPr="00542FF1">
        <w:rPr>
          <w:rStyle w:val="FootnoteReference"/>
          <w:rFonts w:ascii="Gandhari Unicode" w:hAnsi="Gandhari Unicode" w:cs="e-Tamil OTC"/>
          <w:lang w:val="en-GB"/>
        </w:rPr>
        <w:footnoteReference w:id="542"/>
      </w:r>
      <w:r w:rsidRPr="00542FF1">
        <w:rPr>
          <w:rFonts w:ascii="Gandhari Unicode" w:hAnsi="Gandhari Unicode" w:cs="e-Tamil OTC"/>
          <w:lang w:val="en-GB"/>
        </w:rPr>
        <w:t xml:space="preserve"> it takes every</w:t>
      </w:r>
      <w:r w:rsidRPr="00542FF1">
        <w:rPr>
          <w:rStyle w:val="FootnoteReference"/>
          <w:rFonts w:ascii="Gandhari Unicode" w:hAnsi="Gandhari Unicode" w:cs="e-Tamil OTC"/>
          <w:lang w:val="en-GB"/>
        </w:rPr>
        <w:footnoteReference w:id="543"/>
      </w:r>
      <w:r w:rsidRPr="00542FF1">
        <w:rPr>
          <w:rFonts w:ascii="Gandhari Unicode" w:hAnsi="Gandhari Unicode" w:cs="e-Tamil OTC"/>
          <w:lang w:val="en-GB"/>
        </w:rPr>
        <w:t xml:space="preserve"> opportunity</w:t>
      </w:r>
      <w:r w:rsidRPr="00542FF1">
        <w:rPr>
          <w:rStyle w:val="FootnoteReference"/>
          <w:rFonts w:ascii="Gandhari Unicode" w:hAnsi="Gandhari Unicode" w:cs="e-Tamil OTC"/>
          <w:lang w:val="en-GB"/>
        </w:rPr>
        <w:footnoteReference w:id="544"/>
      </w:r>
      <w:r w:rsidRPr="00542FF1">
        <w:rPr>
          <w:rFonts w:ascii="Gandhari Unicode" w:hAnsi="Gandhari Unicode" w:cs="e-Tamil OTC"/>
          <w:lang w:val="en-GB"/>
        </w:rPr>
        <w:t>,</w:t>
      </w:r>
    </w:p>
    <w:p w14:paraId="6186995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rut</w:t>
      </w:r>
      <w:r w:rsidRPr="00542FF1">
        <w:rPr>
          <w:rStyle w:val="FootnoteReference"/>
          <w:rFonts w:ascii="Gandhari Unicode" w:hAnsi="Gandhari Unicode" w:cs="e-Tamil OTC"/>
          <w:lang w:val="en-GB"/>
        </w:rPr>
        <w:footnoteReference w:id="545"/>
      </w:r>
      <w:r w:rsidRPr="00542FF1">
        <w:rPr>
          <w:rFonts w:ascii="Gandhari Unicode" w:hAnsi="Gandhari Unicode" w:cs="e-Tamil OTC"/>
          <w:lang w:val="en-GB"/>
        </w:rPr>
        <w:t xml:space="preserve"> of the elephant who has chewed herbs.</w:t>
      </w:r>
      <w:r w:rsidRPr="00542FF1">
        <w:rPr>
          <w:rStyle w:val="FootnoteReference"/>
          <w:rFonts w:ascii="Gandhari Unicode" w:hAnsi="Gandhari Unicode" w:cs="e-Tamil OTC"/>
          <w:lang w:val="en-GB"/>
        </w:rPr>
        <w:footnoteReference w:id="546"/>
      </w:r>
    </w:p>
    <w:p w14:paraId="03B4B6AF" w14:textId="77777777" w:rsidR="0092153D" w:rsidRPr="00542FF1" w:rsidRDefault="0092153D">
      <w:pPr>
        <w:pStyle w:val="Textbody"/>
        <w:spacing w:after="0"/>
        <w:rPr>
          <w:rFonts w:ascii="Gandhari Unicode" w:hAnsi="Gandhari Unicode" w:cs="e-Tamil OTC"/>
        </w:rPr>
      </w:pPr>
    </w:p>
    <w:p w14:paraId="46D10D86" w14:textId="77777777" w:rsidR="0092153D" w:rsidRPr="00542FF1" w:rsidRDefault="0092153D">
      <w:pPr>
        <w:pStyle w:val="Textbody"/>
        <w:spacing w:after="0"/>
        <w:rPr>
          <w:rFonts w:ascii="Gandhari Unicode" w:hAnsi="Gandhari Unicode" w:cs="e-Tamil OTC"/>
          <w:lang w:val="en-GB"/>
        </w:rPr>
      </w:pPr>
    </w:p>
    <w:p w14:paraId="5D009F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T.V.G.</w:t>
      </w:r>
      <w:r w:rsidRPr="00542FF1">
        <w:rPr>
          <w:rStyle w:val="FootnoteReference"/>
          <w:rFonts w:ascii="Gandhari Unicode" w:hAnsi="Gandhari Unicode" w:cs="e-Tamil OTC"/>
          <w:lang w:val="en-GB"/>
        </w:rPr>
        <w:footnoteReference w:id="547"/>
      </w:r>
    </w:p>
    <w:p w14:paraId="7BE57978"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Desire, desire, they say, desire:</w:t>
      </w:r>
    </w:p>
    <w:p w14:paraId="2D71F18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is no </w:t>
      </w:r>
      <w:r w:rsidR="00466F72">
        <w:rPr>
          <w:rFonts w:ascii="Gandhari Unicode" w:hAnsi="Gandhari Unicode" w:cs="e-Tamil OTC"/>
          <w:lang w:val="en-GB"/>
        </w:rPr>
        <w:t>torment</w:t>
      </w:r>
      <w:r w:rsidRPr="00542FF1">
        <w:rPr>
          <w:rFonts w:ascii="Gandhari Unicode" w:hAnsi="Gandhari Unicode" w:cs="e-Tamil OTC"/>
          <w:lang w:val="en-GB"/>
        </w:rPr>
        <w:t xml:space="preserve"> nor disease.</w:t>
      </w:r>
    </w:p>
    <w:p w14:paraId="074C52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There is no</w:t>
      </w:r>
    </w:p>
    <w:p w14:paraId="16083BD3"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fine increasing and decreasing.</w:t>
      </w:r>
    </w:p>
    <w:p w14:paraId="54EBDB8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gets [something beautiful] to look at it seizes the opportunity,</w:t>
      </w:r>
    </w:p>
    <w:p w14:paraId="7750B322"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elephant in rut who has chewed herbs.</w:t>
      </w:r>
    </w:p>
    <w:p w14:paraId="6DF5264C" w14:textId="77777777" w:rsidR="0092153D" w:rsidRPr="00542FF1" w:rsidRDefault="0092153D">
      <w:pPr>
        <w:pStyle w:val="Textbody"/>
        <w:spacing w:after="0"/>
        <w:rPr>
          <w:rFonts w:ascii="Gandhari Unicode" w:hAnsi="Gandhari Unicode" w:cs="e-Tamil OTC"/>
          <w:lang w:val="en-GB"/>
        </w:rPr>
      </w:pPr>
    </w:p>
    <w:p w14:paraId="70CB10B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4C437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பாலைபாடிய பெருங்கடுங்கோ</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3DC5457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இயற்கைப்புணர்ச்சி புணர்ந்த தலைமகன் பிரிவு அச்சம் உரைத்தது.</w:t>
      </w:r>
    </w:p>
    <w:p w14:paraId="540684CD" w14:textId="77777777" w:rsidR="0092153D" w:rsidRPr="00542FF1" w:rsidRDefault="0092153D">
      <w:pPr>
        <w:pStyle w:val="Textbody"/>
        <w:spacing w:after="29"/>
        <w:rPr>
          <w:rFonts w:ascii="Gandhari Unicode" w:hAnsi="Gandhari Unicode" w:cs="e-Tamil OTC"/>
        </w:rPr>
      </w:pPr>
    </w:p>
    <w:p w14:paraId="19218A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மெல்லிய லரிவைநின் னல்லகம் </w:t>
      </w:r>
      <w:r w:rsidRPr="00542FF1">
        <w:rPr>
          <w:rFonts w:ascii="Gandhari Unicode" w:hAnsi="Gandhari Unicode" w:cs="e-Tamil OTC"/>
          <w:u w:val="wave"/>
          <w:cs/>
        </w:rPr>
        <w:t>புலம்ப</w:t>
      </w:r>
    </w:p>
    <w:p w14:paraId="36CB75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நிற்றுறந் </w:t>
      </w:r>
      <w:r w:rsidRPr="00542FF1">
        <w:rPr>
          <w:rFonts w:ascii="Gandhari Unicode" w:hAnsi="Gandhari Unicode" w:cs="e-Tamil OTC"/>
          <w:u w:val="wave"/>
          <w:cs/>
        </w:rPr>
        <w:t>தமைகுவெ</w:t>
      </w:r>
      <w:r w:rsidRPr="00542FF1">
        <w:rPr>
          <w:rFonts w:ascii="Gandhari Unicode" w:hAnsi="Gandhari Unicode" w:cs="e-Tamil OTC"/>
          <w:cs/>
        </w:rPr>
        <w:t xml:space="preserve"> னாயி னெற்றுறந்</w:t>
      </w:r>
    </w:p>
    <w:p w14:paraId="36673B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திரவலர் வாரா வைகல்</w:t>
      </w:r>
    </w:p>
    <w:p w14:paraId="3164E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பலவா குகயான் </w:t>
      </w:r>
      <w:r w:rsidRPr="00542FF1">
        <w:rPr>
          <w:rFonts w:ascii="Gandhari Unicode" w:hAnsi="Gandhari Unicode" w:cs="e-Tamil OTC"/>
          <w:u w:val="wave"/>
          <w:cs/>
        </w:rPr>
        <w:t>செலவுறு</w:t>
      </w:r>
      <w:r w:rsidRPr="00542FF1">
        <w:rPr>
          <w:rFonts w:ascii="Gandhari Unicode" w:hAnsi="Gandhari Unicode" w:cs="e-Tamil OTC"/>
          <w:cs/>
        </w:rPr>
        <w:t xml:space="preserve"> தகவே.</w:t>
      </w:r>
    </w:p>
    <w:p w14:paraId="06EC42AE" w14:textId="77777777" w:rsidR="0092153D" w:rsidRPr="00542FF1" w:rsidRDefault="0092153D">
      <w:pPr>
        <w:pStyle w:val="Textbody"/>
        <w:spacing w:after="29"/>
        <w:rPr>
          <w:rFonts w:ascii="Gandhari Unicode" w:hAnsi="Gandhari Unicode" w:cs="e-Tamil OTC"/>
        </w:rPr>
      </w:pPr>
    </w:p>
    <w:p w14:paraId="30C6AFD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னல்லகம் </w:t>
      </w:r>
      <w:r w:rsidRPr="00542FF1">
        <w:rPr>
          <w:rFonts w:ascii="Gandhari Unicode" w:eastAsia="URW Palladio UNI" w:hAnsi="Gandhari Unicode" w:cs="e-Tamil OTC"/>
        </w:rPr>
        <w:t xml:space="preserve">L1v,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னலகம் </w:t>
      </w:r>
      <w:r w:rsidRPr="00542FF1">
        <w:rPr>
          <w:rFonts w:ascii="Gandhari Unicode" w:eastAsia="URW Palladio UNI" w:hAnsi="Gandhari Unicode" w:cs="e-Tamil OTC"/>
        </w:rPr>
        <w:t xml:space="preserve">L1, C3 • </w:t>
      </w:r>
      <w:r w:rsidRPr="00542FF1">
        <w:rPr>
          <w:rFonts w:ascii="Gandhari Unicode" w:hAnsi="Gandhari Unicode" w:cs="e-Tamil OTC"/>
          <w:b/>
          <w:bCs/>
        </w:rPr>
        <w:t>1df.</w:t>
      </w:r>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L1, C1+2v+3,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 </w:t>
      </w:r>
      <w:r w:rsidRPr="00542FF1">
        <w:rPr>
          <w:rFonts w:ascii="Gandhari Unicode" w:hAnsi="Gandhari Unicode" w:cs="e-Tamil OTC"/>
        </w:rPr>
        <w:t xml:space="preserve">| </w:t>
      </w:r>
      <w:r w:rsidRPr="00542FF1">
        <w:rPr>
          <w:rFonts w:ascii="Gandhari Unicode" w:hAnsi="Gandhari Unicode" w:cs="e-Tamil OTC"/>
          <w:cs/>
        </w:rPr>
        <w:t xml:space="preserve">னிற்றுறந் </w:t>
      </w:r>
      <w:r w:rsidRPr="00542FF1">
        <w:rPr>
          <w:rFonts w:ascii="Gandhari Unicode" w:hAnsi="Gandhari Unicode" w:cs="e-Tamil OTC"/>
        </w:rPr>
        <w:t xml:space="preserve">C2, G1+2; </w:t>
      </w:r>
      <w:r w:rsidRPr="00542FF1">
        <w:rPr>
          <w:rFonts w:ascii="Gandhari Unicode" w:hAnsi="Gandhari Unicode" w:cs="e-Tamil OTC"/>
          <w:cs/>
        </w:rPr>
        <w:t xml:space="preserve">புலம்பல் </w:t>
      </w:r>
      <w:r w:rsidRPr="00542FF1">
        <w:rPr>
          <w:rFonts w:ascii="Gandhari Unicode" w:hAnsi="Gandhari Unicode" w:cs="e-Tamil OTC"/>
        </w:rPr>
        <w:t xml:space="preserve">| </w:t>
      </w:r>
      <w:r w:rsidRPr="00542FF1">
        <w:rPr>
          <w:rFonts w:ascii="Gandhari Unicode" w:hAnsi="Gandhari Unicode" w:cs="e-Tamil OTC"/>
          <w:cs/>
        </w:rPr>
        <w:t xml:space="preserve">நிற்றுறந் </w:t>
      </w:r>
      <w:r w:rsidRPr="00542FF1">
        <w:rPr>
          <w:rFonts w:ascii="Gandhari Unicode" w:hAnsi="Gandhari Unicode" w:cs="e-Tamil OTC"/>
        </w:rPr>
        <w:t xml:space="preserve">C3v+5,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தமைகுவெ (தமைகுவே)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தமைகுவ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செலவுறு </w:t>
      </w:r>
      <w:r w:rsidRPr="00542FF1">
        <w:rPr>
          <w:rFonts w:ascii="Gandhari Unicode" w:hAnsi="Gandhari Unicode" w:cs="e-Tamil OTC"/>
        </w:rPr>
        <w:t xml:space="preserve">L1v,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செலறுறு </w:t>
      </w:r>
      <w:r w:rsidRPr="00542FF1">
        <w:rPr>
          <w:rFonts w:ascii="Gandhari Unicode" w:hAnsi="Gandhari Unicode" w:cs="e-Tamil OTC"/>
        </w:rPr>
        <w:t xml:space="preserve">L1; </w:t>
      </w:r>
      <w:r w:rsidRPr="00542FF1">
        <w:rPr>
          <w:rFonts w:ascii="Gandhari Unicode" w:hAnsi="Gandhari Unicode" w:cs="e-Tamil OTC"/>
          <w:cs/>
        </w:rPr>
        <w:t>செல</w:t>
      </w:r>
      <w:r w:rsidRPr="00542FF1">
        <w:rPr>
          <w:rFonts w:ascii="Gandhari Unicode" w:hAnsi="Gandhari Unicode" w:cs="e-Tamil OTC"/>
        </w:rPr>
        <w:t xml:space="preserve">___ C3; </w:t>
      </w:r>
      <w:r w:rsidRPr="00542FF1">
        <w:rPr>
          <w:rFonts w:ascii="Gandhari Unicode" w:hAnsi="Gandhari Unicode" w:cs="e-Tamil OTC"/>
          <w:cs/>
        </w:rPr>
        <w:t xml:space="preserve">செலாஅது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51542EB5" w14:textId="77777777" w:rsidR="0092153D" w:rsidRPr="00542FF1" w:rsidRDefault="0092153D">
      <w:pPr>
        <w:pStyle w:val="Textbody"/>
        <w:spacing w:after="29"/>
        <w:rPr>
          <w:rFonts w:ascii="Gandhari Unicode" w:hAnsi="Gandhari Unicode" w:cs="e-Tamil OTC"/>
        </w:rPr>
      </w:pPr>
    </w:p>
    <w:p w14:paraId="2590B5A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mel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iyal</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arivai</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nal</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akam</w:t>
      </w:r>
      <w:proofErr w:type="spellEnd"/>
      <w:r w:rsidRPr="008069F7">
        <w:rPr>
          <w:rFonts w:ascii="Gandhari Unicode" w:hAnsi="Gandhari Unicode" w:cs="e-Tamil OTC"/>
        </w:rPr>
        <w:t xml:space="preserve"> </w:t>
      </w:r>
      <w:proofErr w:type="spellStart"/>
      <w:r w:rsidRPr="008069F7">
        <w:rPr>
          <w:rFonts w:ascii="Gandhari Unicode" w:hAnsi="Gandhari Unicode" w:cs="e-Tamil OTC"/>
          <w:i/>
          <w:iCs/>
        </w:rPr>
        <w:t>pulampa</w:t>
      </w:r>
      <w:proofErr w:type="spellEnd"/>
    </w:p>
    <w:p w14:paraId="3B96016A"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niṉ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r w:rsidRPr="008069F7">
        <w:rPr>
          <w:rFonts w:ascii="Gandhari Unicode" w:hAnsi="Gandhari Unicode" w:cs="e-Tamil OTC"/>
        </w:rPr>
        <w:t xml:space="preserve"> </w:t>
      </w:r>
      <w:proofErr w:type="spellStart"/>
      <w:r w:rsidRPr="008069F7">
        <w:rPr>
          <w:rFonts w:ascii="Gandhari Unicode" w:hAnsi="Gandhari Unicode" w:cs="e-Tamil OTC"/>
          <w:i/>
          <w:iCs/>
        </w:rPr>
        <w:t>amaikuveṉ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āyiṉ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eṉ</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tuṟ</w:t>
      </w:r>
      <w:r w:rsidR="0089458C" w:rsidRPr="008069F7">
        <w:rPr>
          <w:rFonts w:ascii="Gandhari Unicode" w:hAnsi="Gandhari Unicode" w:cs="e-Tamil OTC"/>
        </w:rPr>
        <w:t>ant</w:t>
      </w:r>
      <w:proofErr w:type="spellEnd"/>
      <w:r w:rsidR="0089458C" w:rsidRPr="008069F7">
        <w:rPr>
          <w:rFonts w:ascii="Gandhari Unicode" w:hAnsi="Gandhari Unicode" w:cs="e-Tamil OTC"/>
        </w:rPr>
        <w:t>*</w:t>
      </w:r>
    </w:p>
    <w:p w14:paraId="04C1245D" w14:textId="77777777" w:rsidR="0092153D" w:rsidRPr="008069F7" w:rsidRDefault="00014CDD">
      <w:pPr>
        <w:pStyle w:val="Textbody"/>
        <w:spacing w:after="29"/>
        <w:rPr>
          <w:rFonts w:ascii="Gandhari Unicode" w:hAnsi="Gandhari Unicode" w:cs="e-Tamil OTC"/>
        </w:rPr>
      </w:pPr>
      <w:proofErr w:type="spellStart"/>
      <w:r w:rsidRPr="008069F7">
        <w:rPr>
          <w:rFonts w:ascii="Gandhari Unicode" w:hAnsi="Gandhari Unicode" w:cs="e-Tamil OTC"/>
        </w:rPr>
        <w:t>iravalar</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vārā</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vaikal</w:t>
      </w:r>
      <w:proofErr w:type="spellEnd"/>
    </w:p>
    <w:p w14:paraId="009CC9FF" w14:textId="77777777" w:rsidR="0092153D" w:rsidRPr="008069F7" w:rsidRDefault="00014CDD">
      <w:pPr>
        <w:pStyle w:val="Textbody"/>
        <w:spacing w:after="29" w:line="260" w:lineRule="exact"/>
        <w:rPr>
          <w:rFonts w:ascii="Gandhari Unicode" w:hAnsi="Gandhari Unicode" w:cs="e-Tamil OTC"/>
        </w:rPr>
      </w:pPr>
      <w:proofErr w:type="spellStart"/>
      <w:r w:rsidRPr="008069F7">
        <w:rPr>
          <w:rFonts w:ascii="Gandhari Unicode" w:hAnsi="Gandhari Unicode" w:cs="e-Tamil OTC"/>
        </w:rPr>
        <w:t>pala</w:t>
      </w:r>
      <w:proofErr w:type="spellEnd"/>
      <w:r w:rsidRPr="008069F7">
        <w:rPr>
          <w:rFonts w:ascii="Gandhari Unicode" w:hAnsi="Gandhari Unicode" w:cs="e-Tamil OTC"/>
        </w:rPr>
        <w:t xml:space="preserve"> </w:t>
      </w:r>
      <w:r w:rsidR="0089458C" w:rsidRPr="008069F7">
        <w:rPr>
          <w:rFonts w:ascii="Gandhari Unicode" w:hAnsi="Gandhari Unicode" w:cs="e-Tamil OTC"/>
        </w:rPr>
        <w:t>~</w:t>
      </w:r>
      <w:proofErr w:type="spellStart"/>
      <w:r w:rsidRPr="008069F7">
        <w:rPr>
          <w:rFonts w:ascii="Gandhari Unicode" w:hAnsi="Gandhari Unicode" w:cs="e-Tamil OTC"/>
        </w:rPr>
        <w:t>ākuka</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yāṉ</w:t>
      </w:r>
      <w:proofErr w:type="spellEnd"/>
      <w:r w:rsidRPr="008069F7">
        <w:rPr>
          <w:rFonts w:ascii="Gandhari Unicode" w:hAnsi="Gandhari Unicode" w:cs="e-Tamil OTC"/>
        </w:rPr>
        <w:t xml:space="preserve"> </w:t>
      </w:r>
      <w:proofErr w:type="spellStart"/>
      <w:r w:rsidR="0089458C" w:rsidRPr="008069F7">
        <w:rPr>
          <w:rFonts w:ascii="Gandhari Unicode" w:hAnsi="Gandhari Unicode" w:cs="e-Tamil OTC"/>
          <w:i/>
          <w:iCs/>
        </w:rPr>
        <w:t>celav</w:t>
      </w:r>
      <w:proofErr w:type="spellEnd"/>
      <w:r w:rsidR="0089458C" w:rsidRPr="008069F7">
        <w:rPr>
          <w:rFonts w:ascii="Gandhari Unicode" w:hAnsi="Gandhari Unicode" w:cs="e-Tamil OTC"/>
          <w:i/>
          <w:iCs/>
        </w:rPr>
        <w:t>*</w:t>
      </w:r>
      <w:r w:rsidRPr="008069F7">
        <w:rPr>
          <w:rFonts w:ascii="Gandhari Unicode" w:hAnsi="Gandhari Unicode" w:cs="e-Tamil OTC"/>
          <w:i/>
          <w:iCs/>
        </w:rPr>
        <w:t xml:space="preserve"> </w:t>
      </w:r>
      <w:proofErr w:type="spellStart"/>
      <w:r w:rsidRPr="008069F7">
        <w:rPr>
          <w:rFonts w:ascii="Gandhari Unicode" w:hAnsi="Gandhari Unicode" w:cs="e-Tamil OTC"/>
          <w:i/>
          <w:iCs/>
        </w:rPr>
        <w:t>uṟu</w:t>
      </w:r>
      <w:proofErr w:type="spellEnd"/>
      <w:r w:rsidRPr="008069F7">
        <w:rPr>
          <w:rFonts w:ascii="Gandhari Unicode" w:hAnsi="Gandhari Unicode" w:cs="e-Tamil OTC"/>
        </w:rPr>
        <w:t xml:space="preserve"> </w:t>
      </w:r>
      <w:proofErr w:type="spellStart"/>
      <w:r w:rsidRPr="008069F7">
        <w:rPr>
          <w:rFonts w:ascii="Gandhari Unicode" w:hAnsi="Gandhari Unicode" w:cs="e-Tamil OTC"/>
        </w:rPr>
        <w:t>takav</w:t>
      </w:r>
      <w:proofErr w:type="spellEnd"/>
      <w:r w:rsidR="0089458C" w:rsidRPr="008069F7">
        <w:rPr>
          <w:rFonts w:ascii="Gandhari Unicode" w:hAnsi="Gandhari Unicode" w:cs="e-Tamil OTC"/>
        </w:rPr>
        <w:t>*-</w:t>
      </w:r>
      <w:r w:rsidRPr="008069F7">
        <w:rPr>
          <w:rFonts w:ascii="Gandhari Unicode" w:hAnsi="Gandhari Unicode" w:cs="e-Tamil OTC"/>
        </w:rPr>
        <w:t>ē.</w:t>
      </w:r>
    </w:p>
    <w:p w14:paraId="19FDF6AF" w14:textId="77777777" w:rsidR="0092153D" w:rsidRPr="008069F7" w:rsidRDefault="0092153D">
      <w:pPr>
        <w:pStyle w:val="Textbody"/>
        <w:spacing w:after="29" w:line="260" w:lineRule="exact"/>
        <w:rPr>
          <w:rFonts w:ascii="Gandhari Unicode" w:hAnsi="Gandhari Unicode" w:cs="e-Tamil OTC"/>
          <w:u w:val="single"/>
        </w:rPr>
      </w:pPr>
    </w:p>
    <w:p w14:paraId="3EED5026" w14:textId="77777777" w:rsidR="0092153D" w:rsidRPr="008069F7" w:rsidRDefault="0092153D">
      <w:pPr>
        <w:pStyle w:val="Textbody"/>
        <w:spacing w:after="29" w:line="260" w:lineRule="exact"/>
        <w:rPr>
          <w:rFonts w:ascii="Gandhari Unicode" w:hAnsi="Gandhari Unicode" w:cs="e-Tamil OTC"/>
          <w:u w:val="single"/>
        </w:rPr>
      </w:pPr>
    </w:p>
    <w:p w14:paraId="3128861A" w14:textId="77777777" w:rsidR="0092153D" w:rsidRPr="008069F7" w:rsidRDefault="0092153D">
      <w:pPr>
        <w:pStyle w:val="Textbody"/>
        <w:spacing w:after="29" w:line="260" w:lineRule="exact"/>
        <w:rPr>
          <w:rFonts w:ascii="Gandhari Unicode" w:hAnsi="Gandhari Unicode" w:cs="e-Tamil OTC"/>
          <w:u w:val="single"/>
        </w:rPr>
      </w:pPr>
    </w:p>
    <w:p w14:paraId="7AAD6FC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HE who had enjoyed the natural union [with her] talking about the fear of separation.</w:t>
      </w:r>
    </w:p>
    <w:p w14:paraId="6AA536EC" w14:textId="77777777" w:rsidR="0092153D" w:rsidRPr="00542FF1" w:rsidRDefault="0092153D">
      <w:pPr>
        <w:pStyle w:val="Textbody"/>
        <w:spacing w:after="29" w:line="260" w:lineRule="exact"/>
        <w:rPr>
          <w:rFonts w:ascii="Gandhari Unicode" w:hAnsi="Gandhari Unicode" w:cs="e-Tamil OTC"/>
          <w:lang w:val="en-GB"/>
        </w:rPr>
      </w:pPr>
    </w:p>
    <w:p w14:paraId="5F38E6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nature</w:t>
      </w:r>
      <w:r w:rsidRPr="00542FF1">
        <w:rPr>
          <w:rFonts w:ascii="Gandhari Unicode" w:hAnsi="Gandhari Unicode" w:cs="e-Tamil OTC"/>
        </w:rPr>
        <w:t xml:space="preserve"> </w:t>
      </w:r>
      <w:r w:rsidRPr="00542FF1">
        <w:rPr>
          <w:rFonts w:ascii="Gandhari Unicode" w:hAnsi="Gandhari Unicode" w:cs="e-Tamil OTC"/>
          <w:lang w:val="en-GB"/>
        </w:rPr>
        <w:t>young-woman your- good inside be-lonely(inf.)</w:t>
      </w:r>
    </w:p>
    <w:p w14:paraId="24F59C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 abandoned I-become-quiet</w:t>
      </w:r>
      <w:r w:rsidRPr="00542FF1">
        <w:rPr>
          <w:rFonts w:ascii="Gandhari Unicode" w:hAnsi="Gandhari Unicode" w:cs="e-Tamil OTC"/>
        </w:rPr>
        <w:t xml:space="preserve"> </w:t>
      </w:r>
      <w:r w:rsidRPr="00542FF1">
        <w:rPr>
          <w:rFonts w:ascii="Gandhari Unicode" w:hAnsi="Gandhari Unicode" w:cs="e-Tamil OTC"/>
          <w:lang w:val="en-GB"/>
        </w:rPr>
        <w:t>if</w:t>
      </w:r>
      <w:r w:rsidRPr="00542FF1">
        <w:rPr>
          <w:rFonts w:ascii="Gandhari Unicode" w:hAnsi="Gandhari Unicode" w:cs="e-Tamil OTC"/>
        </w:rPr>
        <w:t xml:space="preserve"> </w:t>
      </w:r>
      <w:r w:rsidRPr="00542FF1">
        <w:rPr>
          <w:rFonts w:ascii="Gandhari Unicode" w:hAnsi="Gandhari Unicode" w:cs="e-Tamil OTC"/>
          <w:lang w:val="en-GB"/>
        </w:rPr>
        <w:t xml:space="preserve">my- </w:t>
      </w:r>
      <w:proofErr w:type="gramStart"/>
      <w:r w:rsidRPr="00542FF1">
        <w:rPr>
          <w:rFonts w:ascii="Gandhari Unicode" w:hAnsi="Gandhari Unicode" w:cs="e-Tamil OTC"/>
          <w:lang w:val="en-GB"/>
        </w:rPr>
        <w:t>abandoned</w:t>
      </w:r>
      <w:proofErr w:type="gramEnd"/>
    </w:p>
    <w:p w14:paraId="7D8513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beggar(h.) come-not </w:t>
      </w:r>
      <w:proofErr w:type="gramStart"/>
      <w:r w:rsidRPr="00542FF1">
        <w:rPr>
          <w:rFonts w:ascii="Gandhari Unicode" w:hAnsi="Gandhari Unicode" w:cs="e-Tamil OTC"/>
          <w:lang w:val="en-GB"/>
        </w:rPr>
        <w:t>day</w:t>
      </w:r>
      <w:proofErr w:type="gramEnd"/>
    </w:p>
    <w:p w14:paraId="7544ADB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many(n.pl.) may-become</w:t>
      </w:r>
      <w:r w:rsidRPr="00542FF1">
        <w:rPr>
          <w:rFonts w:ascii="Gandhari Unicode" w:hAnsi="Gandhari Unicode" w:cs="e-Tamil OTC"/>
        </w:rPr>
        <w:t xml:space="preserve"> </w:t>
      </w:r>
      <w:r w:rsidRPr="00542FF1">
        <w:rPr>
          <w:rFonts w:ascii="Gandhari Unicode" w:hAnsi="Gandhari Unicode" w:cs="e-Tamil OTC"/>
          <w:lang w:val="en-GB"/>
        </w:rPr>
        <w:t>I</w:t>
      </w:r>
      <w:r w:rsidRPr="00542FF1">
        <w:rPr>
          <w:rFonts w:ascii="Gandhari Unicode" w:hAnsi="Gandhari Unicode" w:cs="e-Tamil OTC"/>
        </w:rPr>
        <w:t xml:space="preserve"> </w:t>
      </w:r>
      <w:proofErr w:type="gramStart"/>
      <w:r w:rsidRPr="00542FF1">
        <w:rPr>
          <w:rFonts w:ascii="Gandhari Unicode" w:hAnsi="Gandhari Unicode" w:cs="e-Tamil OTC"/>
          <w:lang w:val="en-GB"/>
        </w:rPr>
        <w:t>going</w:t>
      </w:r>
      <w:proofErr w:type="gramEnd"/>
      <w:r w:rsidRPr="00542FF1">
        <w:rPr>
          <w:rFonts w:ascii="Gandhari Unicode" w:hAnsi="Gandhari Unicode" w:cs="e-Tamil OTC"/>
          <w:lang w:val="en-GB"/>
        </w:rPr>
        <w:t xml:space="preserve"> have- fitness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6C8A0D7" w14:textId="77777777" w:rsidR="0092153D" w:rsidRPr="00542FF1" w:rsidRDefault="0092153D">
      <w:pPr>
        <w:pStyle w:val="Textbody"/>
        <w:spacing w:after="29"/>
        <w:rPr>
          <w:rFonts w:ascii="Gandhari Unicode" w:hAnsi="Gandhari Unicode" w:cs="e-Tamil OTC"/>
        </w:rPr>
      </w:pPr>
    </w:p>
    <w:p w14:paraId="39CF38D7" w14:textId="77777777" w:rsidR="0092153D" w:rsidRPr="00542FF1" w:rsidRDefault="0092153D">
      <w:pPr>
        <w:pStyle w:val="Textbody"/>
        <w:spacing w:after="29"/>
        <w:rPr>
          <w:rFonts w:ascii="Gandhari Unicode" w:hAnsi="Gandhari Unicode" w:cs="e-Tamil OTC"/>
        </w:rPr>
      </w:pPr>
    </w:p>
    <w:p w14:paraId="5DC456B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Young woman of tender nature,</w:t>
      </w:r>
    </w:p>
    <w:p w14:paraId="503E7BD2"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if I were to be content to abandon</w:t>
      </w:r>
      <w:r w:rsidRPr="00542FF1">
        <w:rPr>
          <w:rStyle w:val="FootnoteReference"/>
          <w:rFonts w:ascii="Gandhari Unicode" w:hAnsi="Gandhari Unicode" w:cs="e-Tamil OTC"/>
          <w:lang w:val="en-GB"/>
        </w:rPr>
        <w:footnoteReference w:id="548"/>
      </w:r>
      <w:r w:rsidRPr="00542FF1">
        <w:rPr>
          <w:rFonts w:ascii="Gandhari Unicode" w:hAnsi="Gandhari Unicode" w:cs="e-Tamil OTC"/>
          <w:lang w:val="en-GB"/>
        </w:rPr>
        <w:t xml:space="preserve"> you,</w:t>
      </w:r>
    </w:p>
    <w:p w14:paraId="082117FC"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rPr>
        <w:tab/>
        <w:t>for your good heart to be lonely,</w:t>
      </w:r>
    </w:p>
    <w:p w14:paraId="78A1D93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days that beggars abandon [and] don't come [to me]</w:t>
      </w:r>
    </w:p>
    <w:p w14:paraId="7416F56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become many, in consequence</w:t>
      </w:r>
      <w:r w:rsidRPr="00542FF1">
        <w:rPr>
          <w:rStyle w:val="FootnoteReference"/>
          <w:rFonts w:ascii="Gandhari Unicode" w:hAnsi="Gandhari Unicode" w:cs="e-Tamil OTC"/>
          <w:lang w:val="en-GB"/>
        </w:rPr>
        <w:footnoteReference w:id="549"/>
      </w:r>
      <w:r w:rsidRPr="00542FF1">
        <w:rPr>
          <w:rFonts w:ascii="Gandhari Unicode" w:hAnsi="Gandhari Unicode" w:cs="e-Tamil OTC"/>
          <w:lang w:val="en-GB"/>
        </w:rPr>
        <w:t xml:space="preserve"> of my going.</w:t>
      </w:r>
    </w:p>
    <w:p w14:paraId="2FD2973D" w14:textId="77777777" w:rsidR="0092153D" w:rsidRPr="00542FF1" w:rsidRDefault="0092153D">
      <w:pPr>
        <w:pStyle w:val="Textbody"/>
        <w:spacing w:after="0"/>
        <w:rPr>
          <w:rFonts w:ascii="Gandhari Unicode" w:hAnsi="Gandhari Unicode" w:cs="e-Tamil OTC"/>
          <w:lang w:val="en-GB"/>
        </w:rPr>
      </w:pPr>
    </w:p>
    <w:p w14:paraId="3D00D900"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491A6AC"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42B3EDE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குறிபிழைத்த தலைமகள் (</w:t>
      </w:r>
      <w:r w:rsidRPr="00542FF1">
        <w:rPr>
          <w:rFonts w:ascii="Gandhari Unicode" w:hAnsi="Gandhari Unicode" w:cs="e-Tamil OTC"/>
          <w:lang w:val="en-GB"/>
        </w:rPr>
        <w:t>C</w:t>
      </w:r>
      <w:r w:rsidRPr="00542FF1">
        <w:rPr>
          <w:rFonts w:ascii="Gandhari Unicode" w:hAnsi="Gandhari Unicode" w:cs="e-Tamil OTC"/>
          <w:cs/>
          <w:lang w:val="en-GB"/>
        </w:rPr>
        <w:t>2+3+5: தலைமகன்) பிற்றைஞான்று இரவுக்குறி வந்துழித் தோழி சிறைப்புறமாகக் கூறியது. இரவுக்குறி நேர்ந்ததூஉமாம. (</w:t>
      </w:r>
      <w:r w:rsidRPr="00542FF1">
        <w:rPr>
          <w:rFonts w:ascii="Gandhari Unicode" w:hAnsi="Gandhari Unicode" w:cs="e-Tamil OTC"/>
          <w:lang w:val="en-GB"/>
        </w:rPr>
        <w:t>C</w:t>
      </w:r>
      <w:r w:rsidRPr="00542FF1">
        <w:rPr>
          <w:rFonts w:ascii="Gandhari Unicode" w:hAnsi="Gandhari Unicode" w:cs="e-Tamil OTC"/>
          <w:cs/>
          <w:lang w:val="en-GB"/>
        </w:rPr>
        <w:t>5:/)</w:t>
      </w:r>
    </w:p>
    <w:p w14:paraId="0BB9789B" w14:textId="77777777" w:rsidR="0092153D" w:rsidRPr="00542FF1" w:rsidRDefault="0092153D">
      <w:pPr>
        <w:pStyle w:val="Textbody"/>
        <w:spacing w:after="29"/>
        <w:rPr>
          <w:rFonts w:ascii="Gandhari Unicode" w:hAnsi="Gandhari Unicode" w:cs="e-Tamil OTC"/>
        </w:rPr>
      </w:pPr>
    </w:p>
    <w:p w14:paraId="655477B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கொன்னூர் துஞ்சினும் யாந்துஞ் </w:t>
      </w:r>
      <w:r w:rsidRPr="00542FF1">
        <w:rPr>
          <w:rFonts w:ascii="Gandhari Unicode" w:hAnsi="Gandhari Unicode" w:cs="e-Tamil OTC"/>
          <w:u w:val="wave"/>
          <w:cs/>
        </w:rPr>
        <w:t>சலமே</w:t>
      </w:r>
    </w:p>
    <w:p w14:paraId="7480DA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யெம்மி லயல தேழி லும்பர்</w:t>
      </w:r>
    </w:p>
    <w:p w14:paraId="0E38394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மயிலடி யிலைய மாக்குர னொச்சி</w:t>
      </w:r>
    </w:p>
    <w:p w14:paraId="1DF8F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யணிமிகு மென்கொம் பூழ்த்த</w:t>
      </w:r>
    </w:p>
    <w:p w14:paraId="73AE1D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மணிமருள்</w:t>
      </w:r>
      <w:r w:rsidRPr="00542FF1">
        <w:rPr>
          <w:rFonts w:ascii="Gandhari Unicode" w:hAnsi="Gandhari Unicode" w:cs="e-Tamil OTC"/>
          <w:cs/>
        </w:rPr>
        <w:t xml:space="preserve"> பூவின் பாடுநனி </w:t>
      </w:r>
      <w:r w:rsidRPr="00542FF1">
        <w:rPr>
          <w:rFonts w:ascii="Gandhari Unicode" w:hAnsi="Gandhari Unicode" w:cs="e-Tamil OTC"/>
          <w:u w:val="wave"/>
          <w:cs/>
        </w:rPr>
        <w:t>கேட்டே</w:t>
      </w:r>
      <w:r w:rsidRPr="00542FF1">
        <w:rPr>
          <w:rFonts w:ascii="Gandhari Unicode" w:hAnsi="Gandhari Unicode" w:cs="e-Tamil OTC"/>
          <w:cs/>
        </w:rPr>
        <w:t>.</w:t>
      </w:r>
    </w:p>
    <w:p w14:paraId="79A6B390" w14:textId="77777777" w:rsidR="0092153D" w:rsidRPr="00542FF1" w:rsidRDefault="0092153D">
      <w:pPr>
        <w:pStyle w:val="Textbody"/>
        <w:spacing w:after="29"/>
        <w:rPr>
          <w:rFonts w:ascii="Gandhari Unicode" w:hAnsi="Gandhari Unicode" w:cs="e-Tamil OTC"/>
        </w:rPr>
      </w:pPr>
    </w:p>
    <w:p w14:paraId="0B439C1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துஞ்சினும் யாந்துஞ் </w:t>
      </w:r>
      <w:r w:rsidRPr="00542FF1">
        <w:rPr>
          <w:rFonts w:ascii="Gandhari Unicode" w:eastAsia="URW Palladio UNI" w:hAnsi="Gandhari Unicode" w:cs="e-Tamil OTC"/>
        </w:rPr>
        <w:t xml:space="preserve">C2+5, G1v,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துஞ்சிலும் யாந்துஞ்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துஞ்சினு மியாந்துஞ் </w:t>
      </w:r>
      <w:r w:rsidRPr="00542FF1">
        <w:rPr>
          <w:rFonts w:ascii="Gandhari Unicode" w:eastAsia="URW Palladio UNI" w:hAnsi="Gandhari Unicode" w:cs="e-Tamil OTC"/>
        </w:rPr>
        <w:t xml:space="preserve">G2,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EA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L1, C1+2+3, G1, IV,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சிலமே </w:t>
      </w:r>
      <w:r w:rsidRPr="00542FF1">
        <w:rPr>
          <w:rFonts w:ascii="Gandhari Unicode" w:eastAsia="URW Palladio UNI" w:hAnsi="Gandhari Unicode" w:cs="e-Tamil OTC"/>
        </w:rPr>
        <w:t xml:space="preserve">C5, G1, IV •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தேழி லும்பர்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னும்பர்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w:t>
      </w:r>
      <w:r w:rsidRPr="00542FF1">
        <w:rPr>
          <w:rFonts w:ascii="Gandhari Unicode" w:eastAsia="URW Palladio UNI" w:hAnsi="Gandhari Unicode" w:cs="e-Tamil OTC"/>
          <w:cs/>
        </w:rPr>
        <w:t>பரம்</w:t>
      </w:r>
      <w:r w:rsidRPr="00542FF1">
        <w:rPr>
          <w:rFonts w:ascii="Gandhari Unicode" w:hAnsi="Gandhari Unicode" w:cs="e-Tamil OTC"/>
          <w:cs/>
        </w:rPr>
        <w:t xml:space="preserve"> </w:t>
      </w:r>
      <w:r w:rsidRPr="00542FF1">
        <w:rPr>
          <w:rFonts w:ascii="Gandhari Unicode" w:hAnsi="Gandhari Unicode" w:cs="e-Tamil OTC"/>
        </w:rPr>
        <w:t xml:space="preserve">C1; </w:t>
      </w:r>
      <w:r w:rsidRPr="00542FF1">
        <w:rPr>
          <w:rFonts w:ascii="Gandhari Unicode" w:hAnsi="Gandhari Unicode" w:cs="e-Tamil OTC"/>
          <w:cs/>
        </w:rPr>
        <w:t xml:space="preserve">தேழி லும்பரம்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மணிமருள்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மணி</w:t>
      </w:r>
      <w:r w:rsidRPr="00542FF1">
        <w:rPr>
          <w:rFonts w:ascii="Gandhari Unicode" w:eastAsia="URW Palladio UNI" w:hAnsi="Gandhari Unicode" w:cs="e-Tamil OTC"/>
        </w:rPr>
        <w:t>‡</w:t>
      </w:r>
      <w:r w:rsidRPr="00542FF1">
        <w:rPr>
          <w:rFonts w:ascii="Gandhari Unicode" w:eastAsia="URW Palladio UNI" w:hAnsi="Gandhari Unicode" w:cs="e-Tamil OTC"/>
          <w:cs/>
        </w:rPr>
        <w:t>ருள்</w:t>
      </w:r>
      <w:r w:rsidRPr="00542FF1">
        <w:rPr>
          <w:rFonts w:ascii="Gandhari Unicode" w:hAnsi="Gandhari Unicode" w:cs="e-Tamil OTC"/>
          <w:cs/>
        </w:rPr>
        <w:t xml:space="preserve"> </w:t>
      </w:r>
      <w:r w:rsidRPr="00542FF1">
        <w:rPr>
          <w:rFonts w:ascii="Gandhari Unicode" w:hAnsi="Gandhari Unicode" w:cs="e-Tamil OTC"/>
        </w:rPr>
        <w:t xml:space="preserve">C3; </w:t>
      </w:r>
      <w:r w:rsidRPr="00542FF1">
        <w:rPr>
          <w:rFonts w:ascii="Gandhari Unicode" w:hAnsi="Gandhari Unicode" w:cs="e-Tamil OTC"/>
          <w:cs/>
        </w:rPr>
        <w:t xml:space="preserve">மணியருள் </w:t>
      </w:r>
      <w:r w:rsidRPr="00542FF1">
        <w:rPr>
          <w:rFonts w:ascii="Gandhari Unicode" w:hAnsi="Gandhari Unicode" w:cs="e-Tamil OTC"/>
        </w:rPr>
        <w:t xml:space="preserve">L1, C1, G1, Nam.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கேட்டே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யோர்ந்தே </w:t>
      </w:r>
      <w:r w:rsidRPr="00542FF1">
        <w:rPr>
          <w:rFonts w:ascii="Gandhari Unicode" w:hAnsi="Gandhari Unicode" w:cs="e-Tamil OTC"/>
        </w:rPr>
        <w:t>YV, PP</w:t>
      </w:r>
    </w:p>
    <w:p w14:paraId="3BC8E7AA" w14:textId="77777777" w:rsidR="0092153D" w:rsidRPr="00542FF1" w:rsidRDefault="0092153D">
      <w:pPr>
        <w:pStyle w:val="Textbody"/>
        <w:spacing w:after="29"/>
        <w:rPr>
          <w:rFonts w:ascii="Gandhari Unicode" w:hAnsi="Gandhari Unicode" w:cs="e-Tamil OTC"/>
        </w:rPr>
      </w:pPr>
    </w:p>
    <w:p w14:paraId="256C4A8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koṉ</w:t>
      </w:r>
      <w:proofErr w:type="spellEnd"/>
      <w:r w:rsidRPr="00542FF1">
        <w:rPr>
          <w:rFonts w:ascii="Gandhari Unicode" w:hAnsi="Gandhari Unicode" w:cs="e-Tamil OTC"/>
          <w:lang w:val="en-GB"/>
        </w:rPr>
        <w:t xml:space="preserve"> </w:t>
      </w:r>
      <w:r w:rsidR="009F70E8">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tuñciṉum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tuñcalam</w:t>
      </w:r>
      <w:proofErr w:type="spellEnd"/>
      <w:r w:rsidR="009F70E8">
        <w:rPr>
          <w:rFonts w:ascii="Gandhari Unicode" w:hAnsi="Gandhari Unicode" w:cs="e-Tamil OTC"/>
          <w:i/>
          <w:iCs/>
          <w:lang w:val="en-GB"/>
        </w:rPr>
        <w:t>-</w:t>
      </w:r>
      <w:r w:rsidRPr="00542FF1">
        <w:rPr>
          <w:rFonts w:ascii="Gandhari Unicode" w:hAnsi="Gandhari Unicode" w:cs="e-Tamil OTC"/>
          <w:i/>
          <w:iCs/>
          <w:lang w:val="en-GB"/>
        </w:rPr>
        <w:t>ē</w:t>
      </w:r>
    </w:p>
    <w:p w14:paraId="467350B1"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em</w:t>
      </w:r>
      <w:proofErr w:type="spellEnd"/>
      <w:r w:rsidR="00014CDD" w:rsidRPr="00542FF1">
        <w:rPr>
          <w:rFonts w:ascii="Gandhari Unicode" w:hAnsi="Gandhari Unicode" w:cs="e-Tamil OTC"/>
        </w:rPr>
        <w:t xml:space="preserve"> </w:t>
      </w:r>
      <w:r>
        <w:rPr>
          <w:rFonts w:ascii="Gandhari Unicode" w:hAnsi="Gandhari Unicode" w:cs="e-Tamil OTC"/>
        </w:rPr>
        <w:t>+</w:t>
      </w:r>
      <w:r w:rsidR="00014CDD" w:rsidRPr="00542FF1">
        <w:rPr>
          <w:rFonts w:ascii="Gandhari Unicode" w:hAnsi="Gandhari Unicode" w:cs="e-Tamil OTC"/>
        </w:rPr>
        <w:t xml:space="preserve">il </w:t>
      </w:r>
      <w:proofErr w:type="spellStart"/>
      <w:r w:rsidR="00014CDD" w:rsidRPr="00542FF1">
        <w:rPr>
          <w:rFonts w:ascii="Gandhari Unicode" w:hAnsi="Gandhari Unicode" w:cs="e-Tamil OTC"/>
        </w:rPr>
        <w:t>ayalat</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ēḻil</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umpar</w:t>
      </w:r>
      <w:proofErr w:type="spellEnd"/>
    </w:p>
    <w:p w14:paraId="50EB6C9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rPr>
        <w:t>mayil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aṭi</w:t>
      </w:r>
      <w:proofErr w:type="spellEnd"/>
      <w:r w:rsidRPr="00542FF1">
        <w:rPr>
          <w:rFonts w:ascii="Gandhari Unicode" w:hAnsi="Gandhari Unicode" w:cs="e-Tamil OTC"/>
        </w:rPr>
        <w:t xml:space="preserve"> </w:t>
      </w:r>
      <w:r w:rsidR="009F70E8">
        <w:rPr>
          <w:rFonts w:ascii="Gandhari Unicode" w:hAnsi="Gandhari Unicode" w:cs="e-Tamil OTC"/>
        </w:rPr>
        <w:t>~</w:t>
      </w:r>
      <w:proofErr w:type="spellStart"/>
      <w:r w:rsidRPr="00542FF1">
        <w:rPr>
          <w:rFonts w:ascii="Gandhari Unicode" w:hAnsi="Gandhari Unicode" w:cs="e-Tamil OTC"/>
        </w:rPr>
        <w:t>ilaiya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w:t>
      </w:r>
      <w:proofErr w:type="spellEnd"/>
      <w:r w:rsidR="009F70E8">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kural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nocci</w:t>
      </w:r>
      <w:proofErr w:type="spellEnd"/>
    </w:p>
    <w:p w14:paraId="72B2CCD3" w14:textId="77777777" w:rsidR="0092153D" w:rsidRPr="00542FF1" w:rsidRDefault="009F70E8">
      <w:pPr>
        <w:pStyle w:val="Textbody"/>
        <w:spacing w:after="29"/>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aṇi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miku</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meṉ</w:t>
      </w:r>
      <w:proofErr w:type="spellEnd"/>
      <w:r>
        <w:rPr>
          <w:rFonts w:ascii="Gandhari Unicode" w:hAnsi="Gandhari Unicode" w:cs="e-Tamil OTC"/>
        </w:rPr>
        <w:t xml:space="preserve"> </w:t>
      </w:r>
      <w:proofErr w:type="spellStart"/>
      <w:r>
        <w:rPr>
          <w:rFonts w:ascii="Gandhari Unicode" w:hAnsi="Gandhari Unicode" w:cs="e-Tamil OTC"/>
        </w:rPr>
        <w:t>komp</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ūḻtta</w:t>
      </w:r>
      <w:proofErr w:type="spellEnd"/>
    </w:p>
    <w:p w14:paraId="5068BC4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maṇi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maruḷ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pūviṉ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pāṭu</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naṉi</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kēṭṭ</w:t>
      </w:r>
      <w:proofErr w:type="spellEnd"/>
      <w:r w:rsidR="009F70E8">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D0BD2EC" w14:textId="77777777" w:rsidR="0092153D" w:rsidRPr="00542FF1" w:rsidRDefault="0092153D">
      <w:pPr>
        <w:pStyle w:val="Textbody"/>
        <w:spacing w:after="29" w:line="260" w:lineRule="exact"/>
        <w:rPr>
          <w:rFonts w:ascii="Gandhari Unicode" w:hAnsi="Gandhari Unicode" w:cs="e-Tamil OTC"/>
        </w:rPr>
      </w:pPr>
    </w:p>
    <w:p w14:paraId="29A78D7D" w14:textId="77777777" w:rsidR="0092153D" w:rsidRPr="00542FF1" w:rsidRDefault="0092153D">
      <w:pPr>
        <w:pStyle w:val="Textbody"/>
        <w:spacing w:after="29" w:line="260" w:lineRule="exact"/>
        <w:rPr>
          <w:rFonts w:ascii="Gandhari Unicode" w:hAnsi="Gandhari Unicode" w:cs="e-Tamil OTC"/>
        </w:rPr>
      </w:pPr>
    </w:p>
    <w:p w14:paraId="1BEBC18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position w:val="7"/>
        </w:rPr>
        <w:br/>
      </w:r>
    </w:p>
    <w:p w14:paraId="3E6B94E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Spoken, while he is behind the hedge, by the confidante, when HE who had missed the sign came to the night tryst the next day. 2. Granting night trysts.</w:t>
      </w:r>
    </w:p>
    <w:p w14:paraId="403C6BB6" w14:textId="77777777" w:rsidR="0092153D" w:rsidRPr="00542FF1" w:rsidRDefault="0092153D">
      <w:pPr>
        <w:pStyle w:val="Textbody"/>
        <w:spacing w:after="29" w:line="260" w:lineRule="exact"/>
        <w:rPr>
          <w:rFonts w:ascii="Gandhari Unicode" w:hAnsi="Gandhari Unicode" w:cs="e-Tamil OTC"/>
          <w:lang w:val="en-GB"/>
        </w:rPr>
      </w:pPr>
    </w:p>
    <w:p w14:paraId="68FD006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position w:val="6"/>
        </w:rPr>
        <w:t>koṉ</w:t>
      </w:r>
      <w:proofErr w:type="spellEnd"/>
      <w:r w:rsidRPr="00542FF1">
        <w:rPr>
          <w:rFonts w:ascii="Gandhari Unicode" w:hAnsi="Gandhari Unicode" w:cs="e-Tamil OTC"/>
        </w:rPr>
        <w:t>(?)</w:t>
      </w:r>
      <w:r w:rsidRPr="00542FF1">
        <w:rPr>
          <w:rStyle w:val="FootnoteReference"/>
          <w:rFonts w:ascii="Gandhari Unicode" w:hAnsi="Gandhari Unicode" w:cs="e-Tamil OTC"/>
          <w:lang w:val="fr-FR"/>
        </w:rPr>
        <w:footnoteReference w:id="550"/>
      </w:r>
      <w:r w:rsidRPr="00542FF1">
        <w:rPr>
          <w:rFonts w:ascii="Gandhari Unicode" w:hAnsi="Gandhari Unicode" w:cs="e-Tamil OTC"/>
        </w:rPr>
        <w:t xml:space="preserve"> </w:t>
      </w:r>
      <w:r w:rsidRPr="00542FF1">
        <w:rPr>
          <w:rFonts w:ascii="Gandhari Unicode" w:hAnsi="Gandhari Unicode" w:cs="e-Tamil OTC"/>
          <w:lang w:val="en-GB"/>
        </w:rPr>
        <w:t>village sleep-if-even we we-don't-sleep</w:t>
      </w:r>
      <w:r w:rsidRPr="00542FF1">
        <w:rPr>
          <w:rFonts w:ascii="Gandhari Unicode" w:hAnsi="Gandhari Unicode" w:cs="e-Tamil OTC"/>
          <w:position w:val="6"/>
          <w:lang w:val="en-GB"/>
        </w:rPr>
        <w:t>ē</w:t>
      </w:r>
    </w:p>
    <w:p w14:paraId="4D046C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our- house</w:t>
      </w:r>
      <w:r w:rsidRPr="00542FF1">
        <w:rPr>
          <w:rFonts w:ascii="Gandhari Unicode" w:hAnsi="Gandhari Unicode" w:cs="e-Tamil OTC"/>
        </w:rPr>
        <w:t xml:space="preserve"> </w:t>
      </w:r>
      <w:r w:rsidRPr="00542FF1">
        <w:rPr>
          <w:rFonts w:ascii="Gandhari Unicode" w:hAnsi="Gandhari Unicode" w:cs="e-Tamil OTC"/>
          <w:lang w:val="en-GB"/>
        </w:rPr>
        <w:t xml:space="preserve">neighbourhood-it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(-mountain) beyond</w:t>
      </w:r>
    </w:p>
    <w:p w14:paraId="3DB878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peacock foot leaf</w:t>
      </w:r>
      <w:r w:rsidRPr="00542FF1">
        <w:rPr>
          <w:rFonts w:ascii="Gandhari Unicode" w:hAnsi="Gandhari Unicode" w:cs="e-Tamil OTC"/>
          <w:position w:val="6"/>
          <w:lang w:val="en-GB"/>
        </w:rPr>
        <w:t>a</w:t>
      </w:r>
      <w:r w:rsidRPr="00542FF1">
        <w:rPr>
          <w:rFonts w:ascii="Gandhari Unicode" w:hAnsi="Gandhari Unicode" w:cs="e-Tamil OTC"/>
          <w:lang w:val="en-GB"/>
        </w:rPr>
        <w:t xml:space="preserve"> black/big bunch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(-tree)</w:t>
      </w:r>
    </w:p>
    <w:p w14:paraId="68E6923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adornment become-much- soft twig withered-</w:t>
      </w:r>
    </w:p>
    <w:p w14:paraId="70850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jewel/bell</w:t>
      </w:r>
      <w:r w:rsidRPr="00542FF1">
        <w:rPr>
          <w:rFonts w:ascii="Gandhari Unicode" w:hAnsi="Gandhari Unicode" w:cs="e-Tamil OTC"/>
        </w:rPr>
        <w:t xml:space="preserve"> </w:t>
      </w:r>
      <w:r w:rsidRPr="00542FF1">
        <w:rPr>
          <w:rFonts w:ascii="Gandhari Unicode" w:hAnsi="Gandhari Unicode" w:cs="e-Tamil OTC"/>
          <w:lang w:val="en-GB"/>
        </w:rPr>
        <w:t>resemble-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happening/sing- abundant heard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CE10B" w14:textId="77777777" w:rsidR="0092153D" w:rsidRPr="00542FF1" w:rsidRDefault="0092153D">
      <w:pPr>
        <w:pStyle w:val="Textbody"/>
        <w:spacing w:after="29"/>
        <w:rPr>
          <w:rFonts w:ascii="Gandhari Unicode" w:hAnsi="Gandhari Unicode" w:cs="e-Tamil OTC"/>
        </w:rPr>
      </w:pPr>
    </w:p>
    <w:p w14:paraId="4F82412E" w14:textId="77777777" w:rsidR="0092153D" w:rsidRPr="00542FF1" w:rsidRDefault="0092153D">
      <w:pPr>
        <w:pStyle w:val="Textbody"/>
        <w:spacing w:after="29"/>
        <w:rPr>
          <w:rFonts w:ascii="Gandhari Unicode" w:hAnsi="Gandhari Unicode" w:cs="e-Tamil OTC"/>
        </w:rPr>
      </w:pPr>
    </w:p>
    <w:p w14:paraId="530B67E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Even if the big(?) village sleeps,</w:t>
      </w:r>
    </w:p>
    <w:p w14:paraId="779E4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we don't </w:t>
      </w:r>
      <w:proofErr w:type="gramStart"/>
      <w:r w:rsidRPr="00542FF1">
        <w:rPr>
          <w:rFonts w:ascii="Gandhari Unicode" w:hAnsi="Gandhari Unicode" w:cs="e-Tamil OTC"/>
          <w:lang w:val="en-GB"/>
        </w:rPr>
        <w:t>sleep</w:t>
      </w:r>
      <w:proofErr w:type="gramEnd"/>
    </w:p>
    <w:p w14:paraId="0EEBC78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having heard the plentiful falling of the sapphire-like flowers,</w:t>
      </w:r>
    </w:p>
    <w:p w14:paraId="0652DEF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which have withered on the many soft twigs, the </w:t>
      </w:r>
      <w:proofErr w:type="gramStart"/>
      <w:r w:rsidRPr="00542FF1">
        <w:rPr>
          <w:rFonts w:ascii="Gandhari Unicode" w:hAnsi="Gandhari Unicode" w:cs="e-Tamil OTC"/>
          <w:lang w:val="en-GB"/>
        </w:rPr>
        <w:t>decoration</w:t>
      </w:r>
      <w:proofErr w:type="gramEnd"/>
    </w:p>
    <w:p w14:paraId="34405770"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 xml:space="preserve">of the </w:t>
      </w:r>
      <w:proofErr w:type="spellStart"/>
      <w:r w:rsidRPr="00542FF1">
        <w:rPr>
          <w:rFonts w:ascii="Gandhari Unicode" w:hAnsi="Gandhari Unicode" w:cs="e-Tamil OTC"/>
          <w:lang w:val="en-GB"/>
        </w:rPr>
        <w:t>Nocci</w:t>
      </w:r>
      <w:proofErr w:type="spellEnd"/>
      <w:r w:rsidRPr="00542FF1">
        <w:rPr>
          <w:rFonts w:ascii="Gandhari Unicode" w:hAnsi="Gandhari Unicode" w:cs="e-Tamil OTC"/>
          <w:lang w:val="en-GB"/>
        </w:rPr>
        <w:t xml:space="preserve"> tree with peacock-foot-shaped big leaf-clusters,</w:t>
      </w:r>
      <w:r w:rsidRPr="00542FF1">
        <w:rPr>
          <w:rStyle w:val="FootnoteReference"/>
          <w:rFonts w:ascii="Gandhari Unicode" w:hAnsi="Gandhari Unicode" w:cs="e-Tamil OTC"/>
          <w:lang w:val="en-GB"/>
        </w:rPr>
        <w:footnoteReference w:id="551"/>
      </w:r>
    </w:p>
    <w:p w14:paraId="236735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beyond the </w:t>
      </w:r>
      <w:proofErr w:type="spellStart"/>
      <w:r w:rsidRPr="00542FF1">
        <w:rPr>
          <w:rFonts w:ascii="Gandhari Unicode" w:hAnsi="Gandhari Unicode" w:cs="e-Tamil OTC"/>
          <w:lang w:val="en-GB"/>
        </w:rPr>
        <w:t>Ēḻil</w:t>
      </w:r>
      <w:proofErr w:type="spellEnd"/>
      <w:r w:rsidRPr="00542FF1">
        <w:rPr>
          <w:rFonts w:ascii="Gandhari Unicode" w:hAnsi="Gandhari Unicode" w:cs="e-Tamil OTC"/>
          <w:lang w:val="en-GB"/>
        </w:rPr>
        <w:t xml:space="preserve"> mountain near our house.</w:t>
      </w:r>
    </w:p>
    <w:p w14:paraId="498B02E8" w14:textId="77777777" w:rsidR="0092153D" w:rsidRPr="00542FF1" w:rsidRDefault="0092153D">
      <w:pPr>
        <w:pStyle w:val="Textbody"/>
        <w:spacing w:after="0"/>
        <w:rPr>
          <w:rFonts w:ascii="Gandhari Unicode" w:hAnsi="Gandhari Unicode" w:cs="e-Tamil OTC"/>
        </w:rPr>
      </w:pPr>
    </w:p>
    <w:p w14:paraId="74FB5605" w14:textId="77777777" w:rsidR="0092153D" w:rsidRPr="00542FF1" w:rsidRDefault="0092153D">
      <w:pPr>
        <w:pStyle w:val="Textbody"/>
        <w:spacing w:after="0"/>
        <w:rPr>
          <w:rFonts w:ascii="Gandhari Unicode" w:hAnsi="Gandhari Unicode" w:cs="e-Tamil OTC"/>
        </w:rPr>
      </w:pPr>
    </w:p>
    <w:p w14:paraId="691FF28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having heard much singing from the bell-like flowers,</w:t>
      </w:r>
      <w:r w:rsidRPr="00542FF1">
        <w:rPr>
          <w:rStyle w:val="FootnoteReference"/>
          <w:rFonts w:ascii="Gandhari Unicode" w:hAnsi="Gandhari Unicode" w:cs="e-Tamil OTC"/>
          <w:lang w:val="en-GB"/>
        </w:rPr>
        <w:footnoteReference w:id="552"/>
      </w:r>
    </w:p>
    <w:p w14:paraId="09A90B6E" w14:textId="77777777" w:rsidR="0092153D" w:rsidRPr="00542FF1" w:rsidRDefault="0092153D">
      <w:pPr>
        <w:pStyle w:val="Textbody"/>
        <w:spacing w:after="0"/>
        <w:rPr>
          <w:rFonts w:ascii="Gandhari Unicode" w:hAnsi="Gandhari Unicode" w:cs="e-Tamil OTC"/>
          <w:lang w:val="en-GB"/>
        </w:rPr>
      </w:pPr>
    </w:p>
    <w:p w14:paraId="3528264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050FE74"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139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ஒக்கூர் மாசாத்தியார்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p>
    <w:p w14:paraId="1E3E9C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தலைமகற்குத் தோழி வாயின் மறுத்தது.</w:t>
      </w:r>
    </w:p>
    <w:p w14:paraId="630F7DAF" w14:textId="77777777" w:rsidR="0092153D" w:rsidRPr="00542FF1" w:rsidRDefault="0092153D">
      <w:pPr>
        <w:pStyle w:val="Textbody"/>
        <w:spacing w:after="29"/>
        <w:rPr>
          <w:rFonts w:ascii="Gandhari Unicode" w:hAnsi="Gandhari Unicode" w:cs="e-Tamil OTC"/>
        </w:rPr>
      </w:pPr>
    </w:p>
    <w:p w14:paraId="645594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மனையுறை</w:t>
      </w:r>
      <w:r w:rsidRPr="00542FF1">
        <w:rPr>
          <w:rFonts w:ascii="Gandhari Unicode" w:hAnsi="Gandhari Unicode" w:cs="e-Tamil OTC"/>
          <w:cs/>
        </w:rPr>
        <w:t xml:space="preserve"> கோழிக் குறுங்காற் பேடை</w:t>
      </w:r>
    </w:p>
    <w:p w14:paraId="423EB5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 </w:t>
      </w:r>
      <w:r w:rsidRPr="00542FF1">
        <w:rPr>
          <w:rFonts w:ascii="Gandhari Unicode" w:hAnsi="Gandhari Unicode" w:cs="e-Tamil OTC"/>
          <w:u w:val="wave"/>
          <w:cs/>
        </w:rPr>
        <w:t>வெருகின</w:t>
      </w:r>
      <w:r w:rsidRPr="00542FF1">
        <w:rPr>
          <w:rFonts w:ascii="Gandhari Unicode" w:hAnsi="Gandhari Unicode" w:cs="e-Tamil OTC"/>
          <w:cs/>
        </w:rPr>
        <w:t xml:space="preserve"> மாலை யுற்றெனப்</w:t>
      </w:r>
    </w:p>
    <w:p w14:paraId="7AD4C0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புகுமிட</w:t>
      </w:r>
      <w:r w:rsidRPr="00542FF1">
        <w:rPr>
          <w:rFonts w:ascii="Gandhari Unicode" w:hAnsi="Gandhari Unicode" w:cs="e-Tamil OTC"/>
          <w:cs/>
        </w:rPr>
        <w:t xml:space="preserve"> னறியாது தொகுபுடன் </w:t>
      </w:r>
      <w:r w:rsidRPr="00542FF1">
        <w:rPr>
          <w:rFonts w:ascii="Gandhari Unicode" w:hAnsi="Gandhari Unicode" w:cs="e-Tamil OTC"/>
          <w:u w:val="wave"/>
          <w:cs/>
        </w:rPr>
        <w:t>குழீஇப்</w:t>
      </w:r>
    </w:p>
    <w:p w14:paraId="4EE3EBF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பைதற் பிள்ளைக் கிளைபயிர்ந் தாஅங்</w:t>
      </w:r>
    </w:p>
    <w:p w14:paraId="18E0A0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கின்னா திசைக்கு மம்பலொடு</w:t>
      </w:r>
    </w:p>
    <w:p w14:paraId="7C8C51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வாரல் வாழிய ரையவெந் தெருவே.</w:t>
      </w:r>
    </w:p>
    <w:p w14:paraId="2E1C2AFF" w14:textId="77777777" w:rsidR="0092153D" w:rsidRPr="00542FF1" w:rsidRDefault="0092153D">
      <w:pPr>
        <w:pStyle w:val="Textbody"/>
        <w:spacing w:after="29"/>
        <w:rPr>
          <w:rFonts w:ascii="Gandhari Unicode" w:hAnsi="Gandhari Unicode" w:cs="e-Tamil OTC"/>
        </w:rPr>
      </w:pPr>
    </w:p>
    <w:p w14:paraId="09AA4A3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r w:rsidRPr="00542FF1">
        <w:rPr>
          <w:rFonts w:ascii="Gandhari Unicode" w:eastAsia="URW Palladio UNI" w:hAnsi="Gandhari Unicode" w:cs="e-Tamil OTC"/>
        </w:rPr>
        <w:t xml:space="preserve">L1, C1+2+3+5, G1+2, </w:t>
      </w:r>
      <w:proofErr w:type="spellStart"/>
      <w:proofErr w:type="gramStart"/>
      <w:r w:rsidRPr="00542FF1">
        <w:rPr>
          <w:rFonts w:ascii="Gandhari Unicode" w:eastAsia="URW Palladio UNI" w:hAnsi="Gandhari Unicode" w:cs="e-Tamil OTC"/>
        </w:rPr>
        <w:t>Iḷ.v</w:t>
      </w:r>
      <w:proofErr w:type="spellEnd"/>
      <w:proofErr w:type="gramEnd"/>
      <w:r w:rsidRPr="00542FF1">
        <w:rPr>
          <w:rFonts w:ascii="Gandhari Unicode" w:eastAsia="URW Palladio UNI" w:hAnsi="Gandhari Unicode" w:cs="e-Tamil OTC"/>
        </w:rPr>
        <w:t xml:space="preserve">,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மனையுறு </w:t>
      </w:r>
      <w:proofErr w:type="spellStart"/>
      <w:r w:rsidRPr="00542FF1">
        <w:rPr>
          <w:rFonts w:ascii="Gandhari Unicode" w:eastAsia="URW Palladio UNI" w:hAnsi="Gandhari Unicode" w:cs="e-Tamil OTC"/>
        </w:rPr>
        <w:t>Iḷ</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C2,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வெருகின் </w:t>
      </w:r>
      <w:r w:rsidRPr="00542FF1">
        <w:rPr>
          <w:rFonts w:ascii="Gandhari Unicode" w:eastAsia="URW Palladio UNI" w:hAnsi="Gandhari Unicode" w:cs="e-Tamil OTC"/>
        </w:rPr>
        <w:t xml:space="preserve">L1, C5, G1+2, EA, I •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புகுமிட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புகுவிட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கழீஇப்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குழீஇய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553"/>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கிளைபயிர்ந்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கிளிப்பயிர்ந்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5bc</w:t>
      </w:r>
      <w:r w:rsidRPr="00542FF1">
        <w:rPr>
          <w:rFonts w:ascii="Gandhari Unicode" w:hAnsi="Gandhari Unicode" w:cs="e-Tamil OTC"/>
        </w:rPr>
        <w:t xml:space="preserve"> </w:t>
      </w:r>
      <w:r w:rsidRPr="00542FF1">
        <w:rPr>
          <w:rFonts w:ascii="Gandhari Unicode" w:hAnsi="Gandhari Unicode" w:cs="e-Tamil OTC"/>
          <w:cs/>
        </w:rPr>
        <w:t xml:space="preserve">திசைக்கு மம்பலொடு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திசைக்கும் பாலொடு </w:t>
      </w:r>
      <w:r w:rsidRPr="00542FF1">
        <w:rPr>
          <w:rFonts w:ascii="Gandhari Unicode" w:hAnsi="Gandhari Unicode" w:cs="e-Tamil OTC"/>
        </w:rPr>
        <w:t>L1, C1+3</w:t>
      </w:r>
    </w:p>
    <w:p w14:paraId="64EEB237" w14:textId="77777777" w:rsidR="0092153D" w:rsidRPr="00542FF1" w:rsidRDefault="0092153D">
      <w:pPr>
        <w:pStyle w:val="Textbody"/>
        <w:spacing w:after="29"/>
        <w:rPr>
          <w:rFonts w:ascii="Gandhari Unicode" w:hAnsi="Gandhari Unicode" w:cs="e-Tamil OTC"/>
        </w:rPr>
      </w:pPr>
    </w:p>
    <w:p w14:paraId="3437E0B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maṉai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i/>
          <w:iCs/>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5EB3B1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veruk</w:t>
      </w:r>
      <w:proofErr w:type="spellEnd"/>
      <w:r w:rsidR="008246A2">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uṟṟeṉa</w:t>
      </w:r>
      <w:proofErr w:type="spellEnd"/>
      <w:r w:rsidR="008246A2">
        <w:rPr>
          <w:rFonts w:ascii="Gandhari Unicode" w:hAnsi="Gandhari Unicode" w:cs="e-Tamil OTC"/>
          <w:lang w:val="en-GB"/>
        </w:rPr>
        <w:t>+</w:t>
      </w:r>
    </w:p>
    <w:p w14:paraId="2EB42FB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pukum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w:t>
      </w:r>
      <w:r w:rsidR="008246A2">
        <w:rPr>
          <w:rFonts w:ascii="Gandhari Unicode" w:hAnsi="Gandhari Unicode" w:cs="e-Tamil OTC"/>
          <w:lang w:val="en-GB"/>
        </w:rPr>
        <w:t>tu</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tokup</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kuḻīi</w:t>
      </w:r>
      <w:proofErr w:type="spellEnd"/>
      <w:r w:rsidR="008246A2">
        <w:rPr>
          <w:rFonts w:ascii="Gandhari Unicode" w:hAnsi="Gandhari Unicode" w:cs="e-Tamil OTC"/>
          <w:i/>
          <w:iCs/>
          <w:lang w:val="en-GB"/>
        </w:rPr>
        <w:t>+</w:t>
      </w:r>
    </w:p>
    <w:p w14:paraId="5197283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piḷḷai</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w:t>
      </w:r>
      <w:r w:rsidR="008246A2">
        <w:rPr>
          <w:rFonts w:ascii="Gandhari Unicode" w:hAnsi="Gandhari Unicode" w:cs="e-Tamil OTC"/>
          <w:lang w:val="en-GB"/>
        </w:rPr>
        <w:t>ai</w:t>
      </w:r>
      <w:proofErr w:type="spellEnd"/>
      <w:r w:rsidR="008246A2">
        <w:rPr>
          <w:rFonts w:ascii="Gandhari Unicode" w:hAnsi="Gandhari Unicode" w:cs="e-Tamil OTC"/>
          <w:lang w:val="en-GB"/>
        </w:rPr>
        <w:t xml:space="preserve"> </w:t>
      </w:r>
      <w:proofErr w:type="spellStart"/>
      <w:r w:rsidR="008246A2">
        <w:rPr>
          <w:rFonts w:ascii="Gandhari Unicode" w:hAnsi="Gandhari Unicode" w:cs="e-Tamil OTC"/>
          <w:lang w:val="en-GB"/>
        </w:rPr>
        <w:t>payirnt</w:t>
      </w:r>
      <w:r w:rsidRPr="00542FF1">
        <w:rPr>
          <w:rFonts w:ascii="Gandhari Unicode" w:hAnsi="Gandhari Unicode" w:cs="e-Tamil OTC"/>
          <w:lang w:val="en-GB"/>
        </w:rPr>
        <w:t>āaṅ</w:t>
      </w:r>
      <w:r w:rsidR="008246A2">
        <w:rPr>
          <w:rFonts w:ascii="Gandhari Unicode" w:hAnsi="Gandhari Unicode" w:cs="e-Tamil OTC"/>
          <w:lang w:val="en-GB"/>
        </w:rPr>
        <w:t>k</w:t>
      </w:r>
      <w:proofErr w:type="spellEnd"/>
      <w:r w:rsidR="008246A2">
        <w:rPr>
          <w:rFonts w:ascii="Gandhari Unicode" w:hAnsi="Gandhari Unicode" w:cs="e-Tamil OTC"/>
          <w:lang w:val="en-GB"/>
        </w:rPr>
        <w:t>*</w:t>
      </w:r>
    </w:p>
    <w:p w14:paraId="2EEFA52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iṉṉ</w:t>
      </w:r>
      <w:r w:rsidR="008246A2">
        <w:rPr>
          <w:rFonts w:ascii="Gandhari Unicode" w:hAnsi="Gandhari Unicode" w:cs="e-Tamil OTC"/>
          <w:lang w:val="en-GB"/>
        </w:rPr>
        <w:t>āt</w:t>
      </w:r>
      <w:proofErr w:type="spellEnd"/>
      <w:r w:rsidR="008246A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ampaloṭu</w:t>
      </w:r>
      <w:proofErr w:type="spellEnd"/>
    </w:p>
    <w:p w14:paraId="3AA049D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vāral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8246A2">
        <w:rPr>
          <w:rFonts w:ascii="Gandhari Unicode" w:hAnsi="Gandhari Unicode" w:cs="e-Tamil OTC"/>
          <w:lang w:val="en-GB"/>
        </w:rPr>
        <w:t>~</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teruv</w:t>
      </w:r>
      <w:proofErr w:type="spellEnd"/>
      <w:r w:rsidR="008246A2">
        <w:rPr>
          <w:rFonts w:ascii="Gandhari Unicode" w:hAnsi="Gandhari Unicode" w:cs="e-Tamil OTC"/>
          <w:lang w:val="en-GB"/>
        </w:rPr>
        <w:t>*-</w:t>
      </w:r>
      <w:r w:rsidRPr="00542FF1">
        <w:rPr>
          <w:rFonts w:ascii="Gandhari Unicode" w:hAnsi="Gandhari Unicode" w:cs="e-Tamil OTC"/>
          <w:lang w:val="en-GB"/>
        </w:rPr>
        <w:t>ē.</w:t>
      </w:r>
    </w:p>
    <w:p w14:paraId="323ED564" w14:textId="77777777" w:rsidR="0092153D" w:rsidRPr="00542FF1" w:rsidRDefault="0092153D">
      <w:pPr>
        <w:pStyle w:val="Textbody"/>
        <w:spacing w:after="29" w:line="260" w:lineRule="exact"/>
        <w:rPr>
          <w:rFonts w:ascii="Gandhari Unicode" w:hAnsi="Gandhari Unicode" w:cs="e-Tamil OTC"/>
          <w:u w:val="single"/>
          <w:lang w:val="en-GB"/>
        </w:rPr>
      </w:pPr>
    </w:p>
    <w:p w14:paraId="2F8D2DF4" w14:textId="77777777" w:rsidR="0092153D" w:rsidRPr="00542FF1" w:rsidRDefault="0092153D">
      <w:pPr>
        <w:pStyle w:val="Textbody"/>
        <w:spacing w:after="29" w:line="260" w:lineRule="exact"/>
        <w:rPr>
          <w:rFonts w:ascii="Gandhari Unicode" w:hAnsi="Gandhari Unicode" w:cs="e-Tamil OTC"/>
          <w:u w:val="single"/>
          <w:lang w:val="en-GB"/>
        </w:rPr>
      </w:pPr>
    </w:p>
    <w:p w14:paraId="5628AE33" w14:textId="77777777" w:rsidR="0092153D" w:rsidRPr="00542FF1" w:rsidRDefault="0092153D">
      <w:pPr>
        <w:pStyle w:val="Textbody"/>
        <w:spacing w:after="29" w:line="260" w:lineRule="exact"/>
        <w:rPr>
          <w:rFonts w:ascii="Gandhari Unicode" w:hAnsi="Gandhari Unicode" w:cs="e-Tamil OTC"/>
          <w:u w:val="single"/>
          <w:lang w:val="en-GB"/>
        </w:rPr>
      </w:pPr>
    </w:p>
    <w:p w14:paraId="71AFBC1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Mediation/the door denied by the confidante to HIM who has entered wishing for mediation.</w:t>
      </w:r>
    </w:p>
    <w:p w14:paraId="7DCF5E7F" w14:textId="77777777" w:rsidR="0092153D" w:rsidRPr="00542FF1" w:rsidRDefault="0092153D">
      <w:pPr>
        <w:pStyle w:val="Textbody"/>
        <w:spacing w:after="29" w:line="260" w:lineRule="exact"/>
        <w:rPr>
          <w:rFonts w:ascii="Gandhari Unicode" w:hAnsi="Gandhari Unicode" w:cs="e-Tamil OTC"/>
          <w:lang w:val="en-GB"/>
        </w:rPr>
      </w:pPr>
    </w:p>
    <w:p w14:paraId="17692B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 remain-</w:t>
      </w:r>
      <w:r w:rsidRPr="00542FF1">
        <w:rPr>
          <w:rFonts w:ascii="Gandhari Unicode" w:hAnsi="Gandhari Unicode" w:cs="e-Tamil OTC"/>
        </w:rPr>
        <w:t xml:space="preserve"> </w:t>
      </w:r>
      <w:r w:rsidRPr="00542FF1">
        <w:rPr>
          <w:rFonts w:ascii="Gandhari Unicode" w:hAnsi="Gandhari Unicode" w:cs="e-Tamil OTC"/>
          <w:lang w:val="en-GB"/>
        </w:rPr>
        <w:t>fowl short leg she-</w:t>
      </w:r>
      <w:proofErr w:type="gramStart"/>
      <w:r w:rsidRPr="00542FF1">
        <w:rPr>
          <w:rFonts w:ascii="Gandhari Unicode" w:hAnsi="Gandhari Unicode" w:cs="e-Tamil OTC"/>
          <w:lang w:val="en-GB"/>
        </w:rPr>
        <w:t>bird</w:t>
      </w:r>
      <w:proofErr w:type="gramEnd"/>
    </w:p>
    <w:p w14:paraId="38B656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hedge wild-cat group evening had-</w:t>
      </w:r>
      <w:proofErr w:type="gramStart"/>
      <w:r w:rsidRPr="00542FF1">
        <w:rPr>
          <w:rFonts w:ascii="Gandhari Unicode" w:hAnsi="Gandhari Unicode" w:cs="e-Tamil OTC"/>
          <w:lang w:val="en-GB"/>
        </w:rPr>
        <w:t>say</w:t>
      </w:r>
      <w:proofErr w:type="gramEnd"/>
    </w:p>
    <w:p w14:paraId="4618523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entering- place know-not gathered together </w:t>
      </w:r>
      <w:proofErr w:type="gramStart"/>
      <w:r w:rsidRPr="00542FF1">
        <w:rPr>
          <w:rFonts w:ascii="Gandhari Unicode" w:hAnsi="Gandhari Unicode" w:cs="e-Tamil OTC"/>
          <w:lang w:val="en-GB"/>
        </w:rPr>
        <w:t>crowded</w:t>
      </w:r>
      <w:proofErr w:type="gramEnd"/>
    </w:p>
    <w:p w14:paraId="2E169D7C" w14:textId="77777777" w:rsidR="0092153D" w:rsidRPr="00542FF1" w:rsidRDefault="008246A2">
      <w:pPr>
        <w:pStyle w:val="Textbody"/>
        <w:spacing w:after="0" w:line="260" w:lineRule="exact"/>
        <w:rPr>
          <w:rFonts w:ascii="Gandhari Unicode" w:hAnsi="Gandhari Unicode" w:cs="e-Tamil OTC"/>
          <w:lang w:val="en-GB"/>
        </w:rPr>
      </w:pPr>
      <w:r>
        <w:rPr>
          <w:rFonts w:ascii="Gandhari Unicode" w:hAnsi="Gandhari Unicode" w:cs="e-Tamil OTC"/>
          <w:lang w:val="en-GB"/>
        </w:rPr>
        <w:t>trouble child relations called-</w:t>
      </w:r>
      <w:r w:rsidR="00014CDD" w:rsidRPr="00542FF1">
        <w:rPr>
          <w:rFonts w:ascii="Gandhari Unicode" w:hAnsi="Gandhari Unicode" w:cs="e-Tamil OTC"/>
          <w:lang w:val="en-GB"/>
        </w:rPr>
        <w:t>like</w:t>
      </w:r>
    </w:p>
    <w:p w14:paraId="34A47CE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unpleasant-it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scandal-with</w:t>
      </w:r>
    </w:p>
    <w:p w14:paraId="2558A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don't-come may-live</w:t>
      </w:r>
      <w:r w:rsidRPr="00542FF1">
        <w:rPr>
          <w:rFonts w:ascii="Gandhari Unicode" w:hAnsi="Gandhari Unicode" w:cs="e-Tamil OTC"/>
        </w:rPr>
        <w:t xml:space="preserve"> </w:t>
      </w:r>
      <w:r w:rsidRPr="00542FF1">
        <w:rPr>
          <w:rFonts w:ascii="Gandhari Unicode" w:hAnsi="Gandhari Unicode" w:cs="e-Tamil OTC"/>
          <w:lang w:val="en-GB"/>
        </w:rPr>
        <w:t>lord our- street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43FBC7" w14:textId="77777777" w:rsidR="0092153D" w:rsidRPr="00542FF1" w:rsidRDefault="0092153D">
      <w:pPr>
        <w:pStyle w:val="Textbody"/>
        <w:spacing w:after="29"/>
        <w:rPr>
          <w:rFonts w:ascii="Gandhari Unicode" w:hAnsi="Gandhari Unicode" w:cs="e-Tamil OTC"/>
        </w:rPr>
      </w:pPr>
    </w:p>
    <w:p w14:paraId="2C1EE89F" w14:textId="77777777" w:rsidR="0092153D" w:rsidRPr="00542FF1" w:rsidRDefault="0092153D">
      <w:pPr>
        <w:pStyle w:val="Textbody"/>
        <w:spacing w:after="29"/>
        <w:rPr>
          <w:rFonts w:ascii="Gandhari Unicode" w:hAnsi="Gandhari Unicode" w:cs="e-Tamil OTC"/>
          <w:lang w:val="en-GB"/>
        </w:rPr>
      </w:pPr>
    </w:p>
    <w:p w14:paraId="38CEE1B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come, sir, may you </w:t>
      </w:r>
      <w:proofErr w:type="gramStart"/>
      <w:r w:rsidRPr="00542FF1">
        <w:rPr>
          <w:rFonts w:ascii="Gandhari Unicode" w:hAnsi="Gandhari Unicode" w:cs="e-Tamil OTC"/>
          <w:lang w:val="en-GB"/>
        </w:rPr>
        <w:t>live,</w:t>
      </w:r>
      <w:proofErr w:type="gramEnd"/>
      <w:r w:rsidRPr="00542FF1">
        <w:rPr>
          <w:rFonts w:ascii="Gandhari Unicode" w:hAnsi="Gandhari Unicode" w:cs="e-Tamil OTC"/>
          <w:lang w:val="en-GB"/>
        </w:rPr>
        <w:t xml:space="preserve"> to our street</w:t>
      </w:r>
    </w:p>
    <w:p w14:paraId="73B728E3"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with the gossip sounding unpleasantly</w:t>
      </w:r>
    </w:p>
    <w:p w14:paraId="54A877C3"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as when the short-legged hens staying at the </w:t>
      </w:r>
      <w:proofErr w:type="gramStart"/>
      <w:r w:rsidRPr="00542FF1">
        <w:rPr>
          <w:rFonts w:ascii="Gandhari Unicode" w:hAnsi="Gandhari Unicode" w:cs="e-Tamil OTC"/>
          <w:lang w:val="en-GB"/>
        </w:rPr>
        <w:t>house</w:t>
      </w:r>
      <w:proofErr w:type="gramEnd"/>
    </w:p>
    <w:p w14:paraId="5E0751E0"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call [their] troubled flock of children,</w:t>
      </w:r>
    </w:p>
    <w:p w14:paraId="59DCD6A4" w14:textId="77777777" w:rsidR="0092153D" w:rsidRPr="00542FF1" w:rsidRDefault="00014CDD">
      <w:pPr>
        <w:pStyle w:val="Textbody"/>
        <w:tabs>
          <w:tab w:val="left" w:pos="288"/>
          <w:tab w:val="left" w:pos="1000"/>
        </w:tabs>
        <w:spacing w:after="0"/>
        <w:rPr>
          <w:rFonts w:ascii="Gandhari Unicode" w:hAnsi="Gandhari Unicode" w:cs="e-Tamil OTC"/>
          <w:lang w:val="en-GB"/>
        </w:rPr>
      </w:pPr>
      <w:r w:rsidRPr="00542FF1">
        <w:rPr>
          <w:rFonts w:ascii="Gandhari Unicode" w:hAnsi="Gandhari Unicode" w:cs="e-Tamil OTC"/>
          <w:lang w:val="en-GB"/>
        </w:rPr>
        <w:tab/>
        <w:t>crowding all together without knowing which place to enter,</w:t>
      </w:r>
    </w:p>
    <w:p w14:paraId="08232A5F"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because in the evening there is a group of wild cats</w:t>
      </w:r>
    </w:p>
    <w:p w14:paraId="481D3B5A" w14:textId="77777777" w:rsidR="0092153D" w:rsidRPr="00542FF1" w:rsidRDefault="00014CDD">
      <w:pPr>
        <w:pStyle w:val="Textbody"/>
        <w:tabs>
          <w:tab w:val="left" w:pos="4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at the hedge.</w:t>
      </w:r>
      <w:r w:rsidRPr="00542FF1">
        <w:rPr>
          <w:rStyle w:val="FootnoteReference"/>
          <w:rFonts w:ascii="Gandhari Unicode" w:hAnsi="Gandhari Unicode" w:cs="e-Tamil OTC"/>
          <w:lang w:val="en-GB"/>
        </w:rPr>
        <w:footnoteReference w:id="554"/>
      </w:r>
    </w:p>
    <w:p w14:paraId="247AD86B" w14:textId="77777777" w:rsidR="0092153D" w:rsidRPr="00542FF1" w:rsidRDefault="0092153D">
      <w:pPr>
        <w:pStyle w:val="Textbody"/>
        <w:spacing w:after="0"/>
        <w:rPr>
          <w:rFonts w:ascii="Gandhari Unicode" w:hAnsi="Gandhari Unicode" w:cs="e-Tamil OTC"/>
          <w:lang w:val="en-GB"/>
        </w:rPr>
      </w:pPr>
    </w:p>
    <w:p w14:paraId="17CD49D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9706E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அள்ளூர் நன்முல்லை</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71F012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பிரிந்தவிடத்து நீ ஆற்றுகின்றிலை என்ற தோழிக்குத் தலைமகள் சொல்லியது.</w:t>
      </w:r>
    </w:p>
    <w:p w14:paraId="21FDB389" w14:textId="77777777" w:rsidR="0092153D" w:rsidRPr="00542FF1" w:rsidRDefault="0092153D">
      <w:pPr>
        <w:pStyle w:val="Textbody"/>
        <w:spacing w:after="29"/>
        <w:rPr>
          <w:rFonts w:ascii="Gandhari Unicode" w:hAnsi="Gandhari Unicode" w:cs="e-Tamil OTC"/>
        </w:rPr>
      </w:pPr>
    </w:p>
    <w:p w14:paraId="1CDD4D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வேதின </w:t>
      </w:r>
      <w:r w:rsidRPr="00542FF1">
        <w:rPr>
          <w:rFonts w:ascii="Gandhari Unicode" w:hAnsi="Gandhari Unicode" w:cs="e-Tamil OTC"/>
          <w:u w:val="wave"/>
          <w:cs/>
        </w:rPr>
        <w:t>வெரிநி</w:t>
      </w:r>
      <w:r w:rsidRPr="00542FF1">
        <w:rPr>
          <w:rFonts w:ascii="Gandhari Unicode" w:hAnsi="Gandhari Unicode" w:cs="e-Tamil OTC"/>
          <w:cs/>
        </w:rPr>
        <w:t xml:space="preserve"> னோதி </w:t>
      </w:r>
      <w:r w:rsidRPr="00542FF1">
        <w:rPr>
          <w:rFonts w:ascii="Gandhari Unicode" w:hAnsi="Gandhari Unicode" w:cs="e-Tamil OTC"/>
          <w:u w:val="wave"/>
          <w:cs/>
        </w:rPr>
        <w:t>முதுபோத்</w:t>
      </w:r>
    </w:p>
    <w:p w14:paraId="70ECA9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தாறுசென் மாக்கள் புட்கொளப் </w:t>
      </w:r>
      <w:r w:rsidRPr="00542FF1">
        <w:rPr>
          <w:rFonts w:ascii="Gandhari Unicode" w:hAnsi="Gandhari Unicode" w:cs="e-Tamil OTC"/>
          <w:u w:val="wave"/>
          <w:cs/>
        </w:rPr>
        <w:t>பொருந்துஞ்</w:t>
      </w:r>
    </w:p>
    <w:p w14:paraId="422C4B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சுரனே சென்றனர் காதல ருரனழிந்</w:t>
      </w:r>
    </w:p>
    <w:p w14:paraId="384C1CE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தீங்கியான் றாங்கிய</w:t>
      </w:r>
      <w:r w:rsidRPr="00542FF1">
        <w:rPr>
          <w:rFonts w:ascii="Gandhari Unicode" w:hAnsi="Gandhari Unicode" w:cs="e-Tamil OTC"/>
          <w:cs/>
        </w:rPr>
        <w:t xml:space="preserve"> </w:t>
      </w:r>
      <w:r w:rsidRPr="00542FF1">
        <w:rPr>
          <w:rFonts w:ascii="Gandhari Unicode" w:hAnsi="Gandhari Unicode" w:cs="e-Tamil OTC"/>
          <w:u w:val="wave"/>
          <w:cs/>
        </w:rPr>
        <w:t>வெவ்வம்</w:t>
      </w:r>
    </w:p>
    <w:p w14:paraId="5AFE1F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யாங்கறிந்</w:t>
      </w:r>
      <w:r w:rsidRPr="00542FF1">
        <w:rPr>
          <w:rFonts w:ascii="Gandhari Unicode" w:hAnsi="Gandhari Unicode" w:cs="e-Tamil OTC"/>
          <w:cs/>
        </w:rPr>
        <w:t xml:space="preserve"> தன்றிவ் வழுங்க லூரே.</w:t>
      </w:r>
    </w:p>
    <w:p w14:paraId="620FA55F" w14:textId="77777777" w:rsidR="0092153D" w:rsidRPr="00542FF1" w:rsidRDefault="0092153D">
      <w:pPr>
        <w:pStyle w:val="Textbody"/>
        <w:spacing w:after="29"/>
        <w:rPr>
          <w:rFonts w:ascii="Gandhari Unicode" w:hAnsi="Gandhari Unicode" w:cs="e-Tamil OTC"/>
        </w:rPr>
      </w:pPr>
    </w:p>
    <w:p w14:paraId="0D4817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வெரிநி </w:t>
      </w:r>
      <w:r w:rsidRPr="00542FF1">
        <w:rPr>
          <w:rFonts w:ascii="Gandhari Unicode" w:eastAsia="URW Palladio UNI" w:hAnsi="Gandhari Unicode" w:cs="e-Tamil OTC"/>
        </w:rPr>
        <w:t xml:space="preserve">C2+5,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C3v, G1; </w:t>
      </w:r>
      <w:r w:rsidRPr="00542FF1">
        <w:rPr>
          <w:rFonts w:ascii="Gandhari Unicode" w:eastAsia="URW Palladio UNI" w:hAnsi="Gandhari Unicode" w:cs="e-Tamil OTC"/>
          <w:cs/>
        </w:rPr>
        <w:t xml:space="preserve">வெரின்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வேதிரின்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முதுபோத் </w:t>
      </w:r>
      <w:r w:rsidRPr="00542FF1">
        <w:rPr>
          <w:rFonts w:ascii="Gandhari Unicode" w:eastAsia="URW Palladio UNI" w:hAnsi="Gandhari Unicode" w:cs="e-Tamil OTC"/>
        </w:rPr>
        <w:t xml:space="preserve">L1, C1+2+5,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முதுபோஒத் </w:t>
      </w:r>
      <w:r w:rsidRPr="00542FF1">
        <w:rPr>
          <w:rFonts w:ascii="Gandhari Unicode" w:eastAsia="URW Palladio UNI" w:hAnsi="Gandhari Unicode" w:cs="e-Tamil OTC"/>
        </w:rPr>
        <w:t xml:space="preserve">G2, EA, I •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பொருந்துஞ்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பொகுருந்துஞ் </w:t>
      </w:r>
      <w:r w:rsidRPr="00542FF1">
        <w:rPr>
          <w:rFonts w:ascii="Gandhari Unicode" w:hAnsi="Gandhari Unicode" w:cs="e-Tamil OTC"/>
        </w:rPr>
        <w:t xml:space="preserve">C1; </w:t>
      </w:r>
      <w:r w:rsidRPr="00542FF1">
        <w:rPr>
          <w:rFonts w:ascii="Gandhari Unicode" w:hAnsi="Gandhari Unicode" w:cs="e-Tamil OTC"/>
          <w:cs/>
        </w:rPr>
        <w:t xml:space="preserve">போகும்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eastAsia="URW Palladio UNI"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காதல ருரனழிந்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காதலர் ஞானந்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தீங்கியான் றாங்கிய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தீங்கியா னழுங்கிய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வெவ்வம் </w:t>
      </w:r>
      <w:r w:rsidRPr="00542FF1">
        <w:rPr>
          <w:rFonts w:ascii="Gandhari Unicode" w:hAnsi="Gandhari Unicode" w:cs="e-Tamil OTC"/>
        </w:rPr>
        <w:t xml:space="preserve">| </w:t>
      </w:r>
      <w:r w:rsidRPr="00542FF1">
        <w:rPr>
          <w:rFonts w:ascii="Gandhari Unicode" w:hAnsi="Gandhari Unicode" w:cs="e-Tamil OTC"/>
          <w:cs/>
        </w:rPr>
        <w:t xml:space="preserve">யாங்கறிந் </w:t>
      </w:r>
      <w:r w:rsidRPr="00542FF1">
        <w:rPr>
          <w:rFonts w:ascii="Gandhari Unicode" w:hAnsi="Gandhari Unicode" w:cs="e-Tamil OTC"/>
        </w:rPr>
        <w:t xml:space="preserve">C2+3v+5,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 </w:t>
      </w:r>
      <w:r w:rsidRPr="00542FF1">
        <w:rPr>
          <w:rFonts w:ascii="Gandhari Unicode" w:hAnsi="Gandhari Unicode" w:cs="e-Tamil OTC"/>
        </w:rPr>
        <w:t xml:space="preserve">| </w:t>
      </w:r>
      <w:r w:rsidRPr="00542FF1">
        <w:rPr>
          <w:rFonts w:ascii="Gandhari Unicode" w:hAnsi="Gandhari Unicode" w:cs="e-Tamil OTC"/>
          <w:cs/>
        </w:rPr>
        <w:t xml:space="preserve">மாங்கறிந் </w:t>
      </w:r>
      <w:r w:rsidRPr="00542FF1">
        <w:rPr>
          <w:rFonts w:ascii="Gandhari Unicode" w:hAnsi="Gandhari Unicode" w:cs="e-Tamil OTC"/>
        </w:rPr>
        <w:t xml:space="preserve">L1, C1+2v+3, </w:t>
      </w:r>
      <w:proofErr w:type="spellStart"/>
      <w:r w:rsidRPr="00542FF1">
        <w:rPr>
          <w:rFonts w:ascii="Gandhari Unicode" w:hAnsi="Gandhari Unicode" w:cs="e-Tamil OTC"/>
        </w:rPr>
        <w:t>Cām.v</w:t>
      </w:r>
      <w:proofErr w:type="spellEnd"/>
    </w:p>
    <w:p w14:paraId="21B8DD90" w14:textId="77777777" w:rsidR="0092153D" w:rsidRPr="00542FF1" w:rsidRDefault="0092153D">
      <w:pPr>
        <w:pStyle w:val="Textbody"/>
        <w:spacing w:after="29"/>
        <w:rPr>
          <w:rFonts w:ascii="Gandhari Unicode" w:hAnsi="Gandhari Unicode" w:cs="e-Tamil OTC"/>
        </w:rPr>
      </w:pPr>
    </w:p>
    <w:p w14:paraId="4C18B3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vētiṉa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veriniṉ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mutu</w:t>
      </w:r>
      <w:proofErr w:type="spellEnd"/>
      <w:r w:rsidRPr="00542FF1">
        <w:rPr>
          <w:rFonts w:ascii="Gandhari Unicode" w:hAnsi="Gandhari Unicode" w:cs="e-Tamil OTC"/>
          <w:lang w:val="en-GB"/>
        </w:rPr>
        <w:t xml:space="preserve"> </w:t>
      </w:r>
      <w:proofErr w:type="spellStart"/>
      <w:r w:rsidR="00EB3D23">
        <w:rPr>
          <w:rFonts w:ascii="Gandhari Unicode" w:hAnsi="Gandhari Unicode" w:cs="e-Tamil OTC"/>
          <w:i/>
          <w:iCs/>
          <w:lang w:val="en-GB"/>
        </w:rPr>
        <w:t>pōtt</w:t>
      </w:r>
      <w:proofErr w:type="spellEnd"/>
      <w:r w:rsidR="00EB3D23">
        <w:rPr>
          <w:rFonts w:ascii="Gandhari Unicode" w:hAnsi="Gandhari Unicode" w:cs="e-Tamil OTC"/>
          <w:i/>
          <w:iCs/>
          <w:lang w:val="en-GB"/>
        </w:rPr>
        <w:t>*</w:t>
      </w:r>
    </w:p>
    <w:p w14:paraId="6A990B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mākkaḷ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koḷa</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poruntum</w:t>
      </w:r>
      <w:proofErr w:type="spellEnd"/>
    </w:p>
    <w:p w14:paraId="0C6C65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curaṉ</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ceṉṟaṉar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aḻ</w:t>
      </w:r>
      <w:r w:rsidR="00EB3D23">
        <w:rPr>
          <w:rFonts w:ascii="Gandhari Unicode" w:hAnsi="Gandhari Unicode" w:cs="e-Tamil OTC"/>
          <w:lang w:val="en-GB"/>
        </w:rPr>
        <w:t>int</w:t>
      </w:r>
      <w:proofErr w:type="spellEnd"/>
      <w:r w:rsidR="00EB3D23">
        <w:rPr>
          <w:rFonts w:ascii="Gandhari Unicode" w:hAnsi="Gandhari Unicode" w:cs="e-Tamil OTC"/>
          <w:lang w:val="en-GB"/>
        </w:rPr>
        <w:t>*</w:t>
      </w:r>
    </w:p>
    <w:p w14:paraId="357F0C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tāṅkiya</w:t>
      </w:r>
      <w:proofErr w:type="spellEnd"/>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evvam</w:t>
      </w:r>
      <w:proofErr w:type="spellEnd"/>
    </w:p>
    <w:p w14:paraId="6604413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yāṅ</w:t>
      </w:r>
      <w:r w:rsidR="00EB3D23">
        <w:rPr>
          <w:rFonts w:ascii="Gandhari Unicode" w:hAnsi="Gandhari Unicode" w:cs="e-Tamil OTC"/>
          <w:i/>
          <w:iCs/>
          <w:lang w:val="en-GB"/>
        </w:rPr>
        <w:t>k</w:t>
      </w:r>
      <w:proofErr w:type="spellEnd"/>
      <w:r w:rsidR="00EB3D23">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aṟintaṉṟ</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B3D23">
        <w:rPr>
          <w:rFonts w:ascii="Gandhari Unicode" w:hAnsi="Gandhari Unicode" w:cs="e-Tamil OTC"/>
          <w:lang w:val="en-GB"/>
        </w:rPr>
        <w:t>+</w:t>
      </w:r>
      <w:r w:rsidRPr="00542FF1">
        <w:rPr>
          <w:rFonts w:ascii="Gandhari Unicode" w:hAnsi="Gandhari Unicode" w:cs="e-Tamil OTC"/>
          <w:lang w:val="en-GB"/>
        </w:rPr>
        <w:t xml:space="preserve"> </w:t>
      </w:r>
      <w:r w:rsidR="00EB3D23">
        <w:rPr>
          <w:rFonts w:ascii="Gandhari Unicode" w:hAnsi="Gandhari Unicode" w:cs="e-Tamil OTC"/>
          <w:lang w:val="en-GB"/>
        </w:rPr>
        <w:t>~</w:t>
      </w:r>
      <w:proofErr w:type="spellStart"/>
      <w:r w:rsidRPr="00542FF1">
        <w:rPr>
          <w:rFonts w:ascii="Gandhari Unicode" w:hAnsi="Gandhari Unicode" w:cs="e-Tamil OTC"/>
          <w:lang w:val="en-GB"/>
        </w:rPr>
        <w:t>aḻuṅkal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EB3D23">
        <w:rPr>
          <w:rFonts w:ascii="Gandhari Unicode" w:hAnsi="Gandhari Unicode" w:cs="e-Tamil OTC"/>
          <w:lang w:val="en-GB"/>
        </w:rPr>
        <w:t>-</w:t>
      </w:r>
      <w:r w:rsidRPr="00542FF1">
        <w:rPr>
          <w:rFonts w:ascii="Gandhari Unicode" w:hAnsi="Gandhari Unicode" w:cs="e-Tamil OTC"/>
          <w:lang w:val="en-GB"/>
        </w:rPr>
        <w:t>ē.</w:t>
      </w:r>
    </w:p>
    <w:p w14:paraId="4C47C841" w14:textId="77777777" w:rsidR="0092153D" w:rsidRPr="00542FF1" w:rsidRDefault="0092153D">
      <w:pPr>
        <w:pStyle w:val="Textbody"/>
        <w:spacing w:after="29" w:line="260" w:lineRule="exact"/>
        <w:rPr>
          <w:rFonts w:ascii="Gandhari Unicode" w:hAnsi="Gandhari Unicode" w:cs="e-Tamil OTC"/>
          <w:lang w:val="en-GB"/>
        </w:rPr>
      </w:pPr>
    </w:p>
    <w:p w14:paraId="78DA528E" w14:textId="77777777" w:rsidR="0092153D" w:rsidRPr="00542FF1" w:rsidRDefault="0092153D">
      <w:pPr>
        <w:pStyle w:val="Textbody"/>
        <w:spacing w:after="29" w:line="260" w:lineRule="exact"/>
        <w:rPr>
          <w:rFonts w:ascii="Gandhari Unicode" w:hAnsi="Gandhari Unicode" w:cs="e-Tamil OTC"/>
          <w:lang w:val="en-GB"/>
        </w:rPr>
      </w:pPr>
    </w:p>
    <w:p w14:paraId="6A9E15D5" w14:textId="77777777" w:rsidR="0092153D" w:rsidRPr="00542FF1" w:rsidRDefault="0092153D">
      <w:pPr>
        <w:pStyle w:val="Textbody"/>
        <w:spacing w:after="29" w:line="260" w:lineRule="exact"/>
        <w:rPr>
          <w:rFonts w:ascii="Gandhari Unicode" w:hAnsi="Gandhari Unicode" w:cs="e-Tamil OTC"/>
          <w:lang w:val="en-GB"/>
        </w:rPr>
      </w:pPr>
    </w:p>
    <w:p w14:paraId="4DB87D2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to the confidante who had said </w:t>
      </w:r>
      <w:r w:rsidR="0060544D">
        <w:rPr>
          <w:rFonts w:ascii="Gandhari Unicode" w:hAnsi="Gandhari Unicode" w:cs="e-Tamil OTC"/>
          <w:lang w:val="en-GB"/>
        </w:rPr>
        <w:t>“you have not got the strength”</w:t>
      </w:r>
      <w:r w:rsidRPr="00542FF1">
        <w:rPr>
          <w:rFonts w:ascii="Gandhari Unicode" w:hAnsi="Gandhari Unicode" w:cs="e-Tamil OTC"/>
          <w:lang w:val="en-GB"/>
        </w:rPr>
        <w:t>, when [he] separated for the sake of wealth.</w:t>
      </w:r>
    </w:p>
    <w:p w14:paraId="39A5DC71" w14:textId="77777777" w:rsidR="0092153D" w:rsidRPr="00542FF1" w:rsidRDefault="0092153D">
      <w:pPr>
        <w:pStyle w:val="Textbody"/>
        <w:spacing w:after="29" w:line="260" w:lineRule="exact"/>
        <w:rPr>
          <w:rFonts w:ascii="Gandhari Unicode" w:hAnsi="Gandhari Unicode" w:cs="e-Tamil OTC"/>
          <w:lang w:val="en-GB"/>
        </w:rPr>
      </w:pPr>
    </w:p>
    <w:p w14:paraId="2B06B9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saw back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chameleon old </w:t>
      </w:r>
      <w:proofErr w:type="gramStart"/>
      <w:r w:rsidRPr="00542FF1">
        <w:rPr>
          <w:rFonts w:ascii="Gandhari Unicode" w:hAnsi="Gandhari Unicode" w:cs="e-Tamil OTC"/>
          <w:lang w:val="en-GB"/>
        </w:rPr>
        <w:t>male</w:t>
      </w:r>
      <w:proofErr w:type="gramEnd"/>
    </w:p>
    <w:p w14:paraId="3C02D8B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path go- people</w:t>
      </w:r>
      <w:r w:rsidRPr="00542FF1">
        <w:rPr>
          <w:rFonts w:ascii="Gandhari Unicode" w:hAnsi="Gandhari Unicode" w:cs="e-Tamil OTC"/>
        </w:rPr>
        <w:t xml:space="preserve"> </w:t>
      </w:r>
      <w:r w:rsidRPr="00542FF1">
        <w:rPr>
          <w:rFonts w:ascii="Gandhari Unicode" w:hAnsi="Gandhari Unicode" w:cs="e-Tamil OTC"/>
          <w:lang w:val="en-GB"/>
        </w:rPr>
        <w:t>bird/omen take being-suitable-</w:t>
      </w:r>
    </w:p>
    <w:p w14:paraId="5441B95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desert</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 xml:space="preserve">he-went(h.) lover(h.) strength </w:t>
      </w:r>
      <w:proofErr w:type="gramStart"/>
      <w:r w:rsidRPr="00542FF1">
        <w:rPr>
          <w:rFonts w:ascii="Gandhari Unicode" w:hAnsi="Gandhari Unicode" w:cs="e-Tamil OTC"/>
          <w:lang w:val="en-GB"/>
        </w:rPr>
        <w:t>perished</w:t>
      </w:r>
      <w:proofErr w:type="gramEnd"/>
    </w:p>
    <w:p w14:paraId="786FB03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so/here I endured- </w:t>
      </w:r>
      <w:proofErr w:type="gramStart"/>
      <w:r w:rsidRPr="00542FF1">
        <w:rPr>
          <w:rFonts w:ascii="Gandhari Unicode" w:hAnsi="Gandhari Unicode" w:cs="e-Tamil OTC"/>
          <w:lang w:val="en-GB"/>
        </w:rPr>
        <w:t>trouble</w:t>
      </w:r>
      <w:proofErr w:type="gramEnd"/>
    </w:p>
    <w:p w14:paraId="6FC832F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it-knew</w:t>
      </w:r>
      <w:r w:rsidRPr="00542FF1">
        <w:rPr>
          <w:rFonts w:ascii="Gandhari Unicode" w:hAnsi="Gandhari Unicode" w:cs="e-Tamil OTC"/>
        </w:rPr>
        <w:t xml:space="preserve"> </w:t>
      </w:r>
      <w:r w:rsidRPr="00542FF1">
        <w:rPr>
          <w:rFonts w:ascii="Gandhari Unicode" w:hAnsi="Gandhari Unicode" w:cs="e-Tamil OTC"/>
          <w:lang w:val="en-GB"/>
        </w:rPr>
        <w:t>this- noise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588A8B" w14:textId="77777777" w:rsidR="0092153D" w:rsidRPr="00542FF1" w:rsidRDefault="0092153D">
      <w:pPr>
        <w:pStyle w:val="Textbody"/>
        <w:spacing w:after="29"/>
        <w:rPr>
          <w:rFonts w:ascii="Gandhari Unicode" w:hAnsi="Gandhari Unicode" w:cs="e-Tamil OTC"/>
        </w:rPr>
      </w:pPr>
    </w:p>
    <w:p w14:paraId="55C7DBB9" w14:textId="77777777" w:rsidR="0092153D" w:rsidRPr="00542FF1" w:rsidRDefault="0092153D">
      <w:pPr>
        <w:pStyle w:val="Textbody"/>
        <w:spacing w:after="29"/>
        <w:rPr>
          <w:rFonts w:ascii="Gandhari Unicode" w:hAnsi="Gandhari Unicode" w:cs="e-Tamil OTC"/>
        </w:rPr>
      </w:pPr>
    </w:p>
    <w:p w14:paraId="6F4531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Into the desert the lover has gone,</w:t>
      </w:r>
    </w:p>
    <w:p w14:paraId="4C825DA6"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which is apt to make people walking the route take as an </w:t>
      </w:r>
      <w:proofErr w:type="gramStart"/>
      <w:r w:rsidRPr="00542FF1">
        <w:rPr>
          <w:rFonts w:ascii="Gandhari Unicode" w:hAnsi="Gandhari Unicode" w:cs="e-Tamil OTC"/>
          <w:lang w:val="en-GB"/>
        </w:rPr>
        <w:t>omen</w:t>
      </w:r>
      <w:proofErr w:type="gramEnd"/>
    </w:p>
    <w:p w14:paraId="404F8624"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the old male of the chameleon with [its] saw-back.</w:t>
      </w:r>
    </w:p>
    <w:p w14:paraId="45D9EE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does this noisy village know</w:t>
      </w:r>
      <w:r w:rsidRPr="00542FF1">
        <w:rPr>
          <w:rStyle w:val="FootnoteReference"/>
          <w:rFonts w:ascii="Gandhari Unicode" w:hAnsi="Gandhari Unicode" w:cs="e-Tamil OTC"/>
          <w:lang w:val="en-GB"/>
        </w:rPr>
        <w:footnoteReference w:id="555"/>
      </w:r>
    </w:p>
    <w:p w14:paraId="54B0618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the trouble I endured here, [my] strength perished?</w:t>
      </w:r>
    </w:p>
    <w:p w14:paraId="0D9B3B70" w14:textId="77777777" w:rsidR="0092153D" w:rsidRPr="00542FF1" w:rsidRDefault="0092153D">
      <w:pPr>
        <w:pStyle w:val="Textbody"/>
        <w:spacing w:after="0"/>
        <w:rPr>
          <w:rFonts w:ascii="Gandhari Unicode" w:hAnsi="Gandhari Unicode" w:cs="e-Tamil OTC"/>
          <w:lang w:val="en-GB"/>
        </w:rPr>
      </w:pPr>
    </w:p>
    <w:p w14:paraId="1743E9AB"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67FE85"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141</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மதுரைப் பெருங் கொல்லன்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79BED09"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இற்செறிக்கப்பட்டுழி இரவுக்குறி வந்தொழுகுந் தலைமகற்கு வரும் ஏதம் அஞ்சிப் பகற்குறி நேர்ந்த வாய்ப்பாட்டான் அதுவும் மறுத்துச் சிறைப்புறமாகத் தோழிக்குத் தலைமகள் சொல்லியது. (</w:t>
      </w:r>
      <w:r w:rsidRPr="00542FF1">
        <w:rPr>
          <w:rFonts w:ascii="Gandhari Unicode" w:hAnsi="Gandhari Unicode" w:cs="e-Tamil OTC"/>
          <w:lang w:val="en-GB"/>
        </w:rPr>
        <w:t>C</w:t>
      </w:r>
      <w:r w:rsidRPr="00542FF1">
        <w:rPr>
          <w:rFonts w:ascii="Gandhari Unicode" w:hAnsi="Gandhari Unicode" w:cs="e-Tamil OTC"/>
          <w:cs/>
          <w:lang w:val="en-GB"/>
        </w:rPr>
        <w:t>5: /)</w:t>
      </w:r>
    </w:p>
    <w:p w14:paraId="63E15F5D" w14:textId="77777777" w:rsidR="0092153D" w:rsidRPr="00542FF1" w:rsidRDefault="0092153D">
      <w:pPr>
        <w:pStyle w:val="Textbody"/>
        <w:spacing w:after="29"/>
        <w:rPr>
          <w:rFonts w:ascii="Gandhari Unicode" w:hAnsi="Gandhari Unicode" w:cs="e-Tamil OTC"/>
        </w:rPr>
      </w:pPr>
    </w:p>
    <w:p w14:paraId="58145E9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வளைவாய்ச் சிறுகிளி </w:t>
      </w:r>
      <w:r w:rsidRPr="00542FF1">
        <w:rPr>
          <w:rFonts w:ascii="Gandhari Unicode" w:hAnsi="Gandhari Unicode" w:cs="e-Tamil OTC"/>
          <w:u w:val="wave"/>
          <w:cs/>
        </w:rPr>
        <w:t>விளைதினைக் கடீஇயர்</w:t>
      </w:r>
    </w:p>
    <w:p w14:paraId="207E48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செல்கென் றோளே</w:t>
      </w:r>
      <w:r w:rsidRPr="00542FF1">
        <w:rPr>
          <w:rFonts w:ascii="Gandhari Unicode" w:hAnsi="Gandhari Unicode" w:cs="e-Tamil OTC"/>
          <w:cs/>
        </w:rPr>
        <w:t xml:space="preserve"> யன்னை </w:t>
      </w:r>
      <w:r w:rsidRPr="00542FF1">
        <w:rPr>
          <w:rFonts w:ascii="Gandhari Unicode" w:hAnsi="Gandhari Unicode" w:cs="e-Tamil OTC"/>
          <w:u w:val="wave"/>
          <w:cs/>
        </w:rPr>
        <w:t>யெனநீ</w:t>
      </w:r>
    </w:p>
    <w:p w14:paraId="27BA1C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சொல்லி </w:t>
      </w:r>
      <w:r w:rsidRPr="00542FF1">
        <w:rPr>
          <w:rFonts w:ascii="Gandhari Unicode" w:hAnsi="Gandhari Unicode" w:cs="e-Tamil OTC"/>
          <w:u w:val="wave"/>
          <w:cs/>
        </w:rPr>
        <w:t>னெவனாந்</w:t>
      </w:r>
      <w:r w:rsidRPr="00542FF1">
        <w:rPr>
          <w:rFonts w:ascii="Gandhari Unicode" w:hAnsi="Gandhari Unicode" w:cs="e-Tamil OTC"/>
          <w:cs/>
        </w:rPr>
        <w:t xml:space="preserve"> தோழி கொல்லை</w:t>
      </w:r>
    </w:p>
    <w:p w14:paraId="29DAEB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நெடுங்கை </w:t>
      </w:r>
      <w:r w:rsidRPr="00542FF1">
        <w:rPr>
          <w:rFonts w:ascii="Gandhari Unicode" w:hAnsi="Gandhari Unicode" w:cs="e-Tamil OTC"/>
          <w:u w:val="wave"/>
          <w:cs/>
        </w:rPr>
        <w:t>வன்மான்</w:t>
      </w:r>
      <w:r w:rsidRPr="00542FF1">
        <w:rPr>
          <w:rFonts w:ascii="Gandhari Unicode" w:hAnsi="Gandhari Unicode" w:cs="e-Tamil OTC"/>
          <w:cs/>
        </w:rPr>
        <w:t xml:space="preserve"> கடும்பகை யுழந்த</w:t>
      </w:r>
    </w:p>
    <w:p w14:paraId="4E8525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குறுங்கை யிரும்புலிக் </w:t>
      </w:r>
      <w:r w:rsidRPr="00542FF1">
        <w:rPr>
          <w:rFonts w:ascii="Gandhari Unicode" w:hAnsi="Gandhari Unicode" w:cs="e-Tamil OTC"/>
          <w:u w:val="wave"/>
          <w:cs/>
        </w:rPr>
        <w:t>கோள்வ</w:t>
      </w:r>
      <w:r w:rsidRPr="00542FF1">
        <w:rPr>
          <w:rFonts w:ascii="Gandhari Unicode" w:hAnsi="Gandhari Unicode" w:cs="e-Tamil OTC"/>
          <w:cs/>
        </w:rPr>
        <w:t xml:space="preserve"> லேற்றை</w:t>
      </w:r>
    </w:p>
    <w:p w14:paraId="650B1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பைங்கட் செந்நாய் </w:t>
      </w:r>
      <w:r w:rsidRPr="00542FF1">
        <w:rPr>
          <w:rFonts w:ascii="Gandhari Unicode" w:hAnsi="Gandhari Unicode" w:cs="e-Tamil OTC"/>
          <w:u w:val="wave"/>
          <w:cs/>
        </w:rPr>
        <w:t>படுபதம்</w:t>
      </w:r>
      <w:r w:rsidRPr="00542FF1">
        <w:rPr>
          <w:rFonts w:ascii="Gandhari Unicode" w:hAnsi="Gandhari Unicode" w:cs="e-Tamil OTC"/>
          <w:cs/>
        </w:rPr>
        <w:t xml:space="preserve"> பார்க்கு</w:t>
      </w:r>
    </w:p>
    <w:p w14:paraId="76A4A8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மாரிரு ணடுநாள் வருதி</w:t>
      </w:r>
    </w:p>
    <w:p w14:paraId="25F1F4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சார </w:t>
      </w:r>
      <w:r w:rsidRPr="00542FF1">
        <w:rPr>
          <w:rFonts w:ascii="Gandhari Unicode" w:hAnsi="Gandhari Unicode" w:cs="e-Tamil OTC"/>
          <w:u w:val="wave"/>
          <w:cs/>
        </w:rPr>
        <w:t>னாட</w:t>
      </w:r>
      <w:r w:rsidRPr="00542FF1">
        <w:rPr>
          <w:rFonts w:ascii="Gandhari Unicode" w:hAnsi="Gandhari Unicode" w:cs="e-Tamil OTC"/>
          <w:cs/>
        </w:rPr>
        <w:t xml:space="preserve"> வாரலோ வெனவே.</w:t>
      </w:r>
    </w:p>
    <w:p w14:paraId="4E2D6487" w14:textId="77777777" w:rsidR="0092153D" w:rsidRPr="00542FF1" w:rsidRDefault="0092153D">
      <w:pPr>
        <w:pStyle w:val="Textbody"/>
        <w:spacing w:after="29"/>
        <w:jc w:val="both"/>
        <w:rPr>
          <w:rFonts w:ascii="Gandhari Unicode" w:hAnsi="Gandhari Unicode" w:cs="e-Tamil OTC"/>
        </w:rPr>
      </w:pPr>
    </w:p>
    <w:p w14:paraId="3E7670E6" w14:textId="77777777" w:rsidR="0092153D" w:rsidRPr="00542FF1" w:rsidRDefault="00014CDD" w:rsidP="003E13FD">
      <w:pPr>
        <w:pStyle w:val="Textbody"/>
        <w:spacing w:after="0"/>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விளைதினைக் </w:t>
      </w:r>
      <w:r w:rsidRPr="00542FF1">
        <w:rPr>
          <w:rFonts w:ascii="Gandhari Unicode" w:hAnsi="Gandhari Unicode" w:cs="e-Tamil OTC"/>
        </w:rPr>
        <w:t xml:space="preserve">C1,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விளைதினை </w:t>
      </w:r>
      <w:r w:rsidRPr="00542FF1">
        <w:rPr>
          <w:rFonts w:ascii="Gandhari Unicode" w:hAnsi="Gandhari Unicode" w:cs="e-Tamil OTC"/>
        </w:rPr>
        <w:t xml:space="preserve">L1, C2+3+5,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EA, I, AT; </w:t>
      </w:r>
      <w:r w:rsidRPr="00542FF1">
        <w:rPr>
          <w:rFonts w:ascii="Gandhari Unicode" w:hAnsi="Gandhari Unicode" w:cs="e-Tamil OTC"/>
          <w:cs/>
        </w:rPr>
        <w:t xml:space="preserve">விழைதினை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1d </w:t>
      </w:r>
      <w:r w:rsidRPr="00542FF1">
        <w:rPr>
          <w:rFonts w:ascii="Gandhari Unicode" w:hAnsi="Gandhari Unicode" w:cs="e-Tamil OTC"/>
          <w:cs/>
        </w:rPr>
        <w:t xml:space="preserve">கடீஇயர்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Nam.,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கடியர் </w:t>
      </w:r>
      <w:r w:rsidRPr="00542FF1">
        <w:rPr>
          <w:rFonts w:ascii="Gandhari Unicode" w:hAnsi="Gandhari Unicode" w:cs="e-Tamil OTC"/>
        </w:rPr>
        <w:t xml:space="preserve">L1, C1+3; </w:t>
      </w:r>
      <w:bookmarkStart w:id="53" w:name="DDE_LINK10"/>
      <w:r w:rsidRPr="00542FF1">
        <w:rPr>
          <w:rFonts w:ascii="Gandhari Unicode" w:hAnsi="Gandhari Unicode" w:cs="e-Tamil OTC"/>
          <w:cs/>
        </w:rPr>
        <w:t>கடியாச்</w:t>
      </w:r>
      <w:bookmarkEnd w:id="53"/>
      <w:r w:rsidRPr="00542FF1">
        <w:rPr>
          <w:rFonts w:ascii="Gandhari Unicode" w:hAnsi="Gandhari Unicode" w:cs="e-Tamil OTC"/>
          <w:cs/>
        </w:rPr>
        <w:t xml:space="preserve">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கடியச்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செல்கின் றோளே</w:t>
      </w:r>
      <w:r w:rsidRPr="00542FF1">
        <w:rPr>
          <w:rStyle w:val="FootnoteReference"/>
          <w:rFonts w:ascii="Gandhari Unicode" w:hAnsi="Gandhari Unicode" w:cs="e-Tamil OTC"/>
          <w:cs/>
        </w:rPr>
        <w:footnoteReference w:id="556"/>
      </w:r>
      <w:r w:rsidRPr="00542FF1">
        <w:rPr>
          <w:rFonts w:ascii="Gandhari Unicode" w:hAnsi="Gandhari Unicode" w:cs="e-Tamil OTC"/>
        </w:rPr>
        <w:t xml:space="preserve"> </w:t>
      </w:r>
      <w:proofErr w:type="spellStart"/>
      <w:r w:rsidRPr="00542FF1">
        <w:rPr>
          <w:rFonts w:ascii="Gandhari Unicode" w:hAnsi="Gandhari Unicode" w:cs="e-Tamil OTC"/>
        </w:rPr>
        <w:t>Camv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செல்கென் றாளே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யன்னை யெனநீ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சேணெனச் </w:t>
      </w:r>
      <w:r w:rsidRPr="00542FF1">
        <w:rPr>
          <w:rFonts w:ascii="Gandhari Unicode" w:hAnsi="Gandhari Unicode" w:cs="e-Tamil OTC"/>
        </w:rPr>
        <w:t xml:space="preserve">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னெவனாந்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னெவனோ </w:t>
      </w:r>
      <w:r w:rsidRPr="00542FF1">
        <w:rPr>
          <w:rFonts w:ascii="Gandhari Unicode" w:hAnsi="Gandhari Unicode" w:cs="e-Tamil OTC"/>
        </w:rPr>
        <w:t xml:space="preserve">C2v+3v,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57"/>
      </w:r>
      <w:r w:rsidRPr="00542FF1">
        <w:rPr>
          <w:rFonts w:ascii="Gandhari Unicode" w:hAnsi="Gandhari Unicode" w:cs="e-Tamil OTC"/>
          <w:cs/>
        </w:rPr>
        <w:t xml:space="preserve"> வெனாந் </w:t>
      </w:r>
      <w:r w:rsidRPr="00542FF1">
        <w:rPr>
          <w:rFonts w:ascii="Gandhari Unicode" w:hAnsi="Gandhari Unicode" w:cs="e-Tamil OTC"/>
        </w:rPr>
        <w:t xml:space="preserve">G1; </w:t>
      </w:r>
      <w:r w:rsidRPr="00542FF1">
        <w:rPr>
          <w:rFonts w:ascii="Gandhari Unicode" w:hAnsi="Gandhari Unicode" w:cs="e-Tamil OTC"/>
          <w:cs/>
        </w:rPr>
        <w:t xml:space="preserve">லெவனோ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வன்மான் </w:t>
      </w:r>
      <w:r w:rsidRPr="00542FF1">
        <w:rPr>
          <w:rFonts w:ascii="Gandhari Unicode" w:hAnsi="Gandhari Unicode" w:cs="e-Tamil OTC"/>
        </w:rPr>
        <w:t xml:space="preserve">L1, C1+2+3+5,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வளமான் </w:t>
      </w:r>
      <w:r w:rsidRPr="00542FF1">
        <w:rPr>
          <w:rFonts w:ascii="Gandhari Unicode" w:hAnsi="Gandhari Unicode" w:cs="e-Tamil OTC"/>
        </w:rPr>
        <w:t xml:space="preserve">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கடும்பகை யுழந்த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கடும்பகை யுமந்த </w:t>
      </w:r>
      <w:r w:rsidRPr="00542FF1">
        <w:rPr>
          <w:rFonts w:ascii="Gandhari Unicode" w:hAnsi="Gandhari Unicode" w:cs="e-Tamil OTC"/>
        </w:rPr>
        <w:t xml:space="preserve">G1; </w:t>
      </w:r>
      <w:r w:rsidRPr="00542FF1">
        <w:rPr>
          <w:rFonts w:ascii="Gandhari Unicode" w:hAnsi="Gandhari Unicode" w:cs="e-Tamil OTC"/>
          <w:cs/>
        </w:rPr>
        <w:t xml:space="preserve">கடும்பக லுழந்த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கோள்வ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கோள்வல்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கொலைவ </w:t>
      </w:r>
      <w:r w:rsidRPr="00542FF1">
        <w:rPr>
          <w:rFonts w:ascii="Gandhari Unicode" w:hAnsi="Gandhari Unicode" w:cs="e-Tamil OTC"/>
        </w:rPr>
        <w:t xml:space="preserve">C3v,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கொலைவல் </w:t>
      </w:r>
      <w:r w:rsidRPr="00542FF1">
        <w:rPr>
          <w:rFonts w:ascii="Gandhari Unicode" w:hAnsi="Gandhari Unicode" w:cs="e-Tamil OTC"/>
        </w:rPr>
        <w:t xml:space="preserve">AT, VP </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லேற்றை </w:t>
      </w:r>
      <w:r w:rsidRPr="00542FF1">
        <w:rPr>
          <w:rFonts w:ascii="Gandhari Unicode" w:hAnsi="Gandhari Unicode" w:cs="e-Tamil OTC"/>
        </w:rPr>
        <w:t xml:space="preserve">L1, C1+2+3,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லேற்றைப் </w:t>
      </w:r>
      <w:r w:rsidRPr="00542FF1">
        <w:rPr>
          <w:rFonts w:ascii="Gandhari Unicode" w:hAnsi="Gandhari Unicode" w:cs="e-Tamil OTC"/>
        </w:rPr>
        <w:t xml:space="preserve">L1v, C5, G1+2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படுபதம்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படுமதம்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6df.</w:t>
      </w:r>
      <w:r w:rsidRPr="00542FF1">
        <w:rPr>
          <w:rFonts w:ascii="Gandhari Unicode" w:hAnsi="Gandhari Unicode" w:cs="e-Tamil OTC"/>
        </w:rPr>
        <w:t xml:space="preserve"> </w:t>
      </w:r>
      <w:r w:rsidRPr="00542FF1">
        <w:rPr>
          <w:rFonts w:ascii="Gandhari Unicode" w:hAnsi="Gandhari Unicode" w:cs="e-Tamil OTC"/>
          <w:cs/>
        </w:rPr>
        <w:t xml:space="preserve">பார்க்கு </w:t>
      </w:r>
      <w:r w:rsidRPr="00542FF1">
        <w:rPr>
          <w:rFonts w:ascii="Gandhari Unicode" w:hAnsi="Gandhari Unicode" w:cs="e-Tamil OTC"/>
        </w:rPr>
        <w:t xml:space="preserve">| </w:t>
      </w:r>
      <w:r w:rsidRPr="00542FF1">
        <w:rPr>
          <w:rFonts w:ascii="Gandhari Unicode" w:hAnsi="Gandhari Unicode" w:cs="e-Tamil OTC"/>
          <w:cs/>
        </w:rPr>
        <w:t xml:space="preserve">மாரிரு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பார்க்கும் </w:t>
      </w:r>
      <w:r w:rsidRPr="00542FF1">
        <w:rPr>
          <w:rFonts w:ascii="Gandhari Unicode" w:hAnsi="Gandhari Unicode" w:cs="e-Tamil OTC"/>
        </w:rPr>
        <w:t xml:space="preserve">| </w:t>
      </w:r>
      <w:r w:rsidRPr="00542FF1">
        <w:rPr>
          <w:rFonts w:ascii="Gandhari Unicode" w:hAnsi="Gandhari Unicode" w:cs="e-Tamil OTC"/>
          <w:cs/>
        </w:rPr>
        <w:t xml:space="preserve">ஆரிரு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8b</w:t>
      </w:r>
      <w:r w:rsidRPr="00542FF1">
        <w:rPr>
          <w:rFonts w:ascii="Gandhari Unicode" w:hAnsi="Gandhari Unicode" w:cs="e-Tamil OTC"/>
        </w:rPr>
        <w:t xml:space="preserve"> </w:t>
      </w:r>
      <w:r w:rsidRPr="00542FF1">
        <w:rPr>
          <w:rFonts w:ascii="Gandhari Unicode" w:hAnsi="Gandhari Unicode" w:cs="e-Tamil OTC"/>
          <w:cs/>
        </w:rPr>
        <w:t xml:space="preserve">னாட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னாடநீ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p>
    <w:p w14:paraId="60D609EF" w14:textId="77777777" w:rsidR="003E13FD" w:rsidRDefault="003E13FD">
      <w:pPr>
        <w:pStyle w:val="Textbody"/>
        <w:spacing w:after="29"/>
        <w:rPr>
          <w:rFonts w:ascii="Gandhari Unicode" w:hAnsi="Gandhari Unicode" w:cs="e-Tamil OTC"/>
          <w:lang w:val="en-GB"/>
        </w:rPr>
      </w:pPr>
    </w:p>
    <w:p w14:paraId="0E4802A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00923E06">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kaṭīiyar</w:t>
      </w:r>
      <w:proofErr w:type="spellEnd"/>
    </w:p>
    <w:p w14:paraId="7B995D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celk</w:t>
      </w:r>
      <w:proofErr w:type="spellEnd"/>
      <w:r w:rsidRPr="00542FF1">
        <w:rPr>
          <w:rFonts w:ascii="Gandhari Unicode" w:hAnsi="Gandhari Unicode" w:cs="e-Tamil OTC"/>
          <w:i/>
          <w:iCs/>
          <w:lang w:val="en-GB"/>
        </w:rPr>
        <w:t>(a)</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eṉṟōḷ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aṉṉai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i/>
          <w:iCs/>
          <w:lang w:val="en-GB"/>
        </w:rPr>
        <w:t>eṉa</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nī</w:t>
      </w:r>
      <w:proofErr w:type="spellEnd"/>
    </w:p>
    <w:p w14:paraId="45ACE1B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kollai</w:t>
      </w:r>
      <w:proofErr w:type="spellEnd"/>
    </w:p>
    <w:p w14:paraId="145AFD6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neṭum</w:t>
      </w:r>
      <w:proofErr w:type="spellEnd"/>
      <w:r w:rsidRPr="00542FF1">
        <w:rPr>
          <w:rFonts w:ascii="Gandhari Unicode" w:hAnsi="Gandhari Unicode" w:cs="e-Tamil OTC"/>
          <w:lang w:val="en-GB"/>
        </w:rPr>
        <w:t xml:space="preserve"> kai </w:t>
      </w:r>
      <w:proofErr w:type="spellStart"/>
      <w:r w:rsidRPr="00542FF1">
        <w:rPr>
          <w:rFonts w:ascii="Gandhari Unicode" w:hAnsi="Gandhari Unicode" w:cs="e-Tamil OTC"/>
          <w:i/>
          <w:iCs/>
          <w:lang w:val="en-GB"/>
        </w:rPr>
        <w:t>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pakai</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uḻanta</w:t>
      </w:r>
      <w:proofErr w:type="spellEnd"/>
    </w:p>
    <w:p w14:paraId="01B6F69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kai </w:t>
      </w:r>
      <w:r w:rsidR="003E13FD">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w:t>
      </w:r>
      <w:proofErr w:type="spellEnd"/>
      <w:r w:rsidRPr="00542FF1">
        <w:rPr>
          <w:rFonts w:ascii="Gandhari Unicode" w:hAnsi="Gandhari Unicode" w:cs="e-Tamil OTC"/>
          <w:lang w:val="en-GB"/>
        </w:rPr>
        <w:t xml:space="preserve"> </w:t>
      </w:r>
      <w:r w:rsidR="003E13FD">
        <w:rPr>
          <w:rFonts w:ascii="Gandhari Unicode" w:hAnsi="Gandhari Unicode" w:cs="e-Tamil OTC"/>
          <w:lang w:val="en-GB"/>
        </w:rPr>
        <w:t>+</w:t>
      </w:r>
      <w:proofErr w:type="spellStart"/>
      <w:r w:rsidRPr="00542FF1">
        <w:rPr>
          <w:rFonts w:ascii="Gandhari Unicode" w:hAnsi="Gandhari Unicode" w:cs="e-Tamil OTC"/>
          <w:lang w:val="en-GB"/>
        </w:rPr>
        <w:t>ēṟṟai</w:t>
      </w:r>
      <w:proofErr w:type="spellEnd"/>
    </w:p>
    <w:p w14:paraId="631EA07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cem-nāy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pārkkum</w:t>
      </w:r>
      <w:proofErr w:type="spellEnd"/>
    </w:p>
    <w:p w14:paraId="2900175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varuti</w:t>
      </w:r>
      <w:proofErr w:type="spellEnd"/>
    </w:p>
    <w:p w14:paraId="038BF7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eṉa</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BA8074D" w14:textId="77777777" w:rsidR="0060544D" w:rsidRDefault="0060544D">
      <w:pPr>
        <w:suppressAutoHyphens w:val="0"/>
        <w:rPr>
          <w:rFonts w:ascii="Gandhari Unicode" w:hAnsi="Gandhari Unicode" w:cs="e-Tamil OTC"/>
          <w:lang w:val="en-GB"/>
        </w:rPr>
      </w:pPr>
      <w:r>
        <w:rPr>
          <w:rFonts w:ascii="Gandhari Unicode" w:hAnsi="Gandhari Unicode" w:cs="e-Tamil OTC"/>
          <w:lang w:val="en-GB"/>
        </w:rPr>
        <w:br w:type="page"/>
      </w:r>
    </w:p>
    <w:p w14:paraId="682CDBB4" w14:textId="77777777" w:rsidR="0092153D" w:rsidRPr="00542FF1" w:rsidRDefault="00014CDD">
      <w:pPr>
        <w:pStyle w:val="Textbody"/>
        <w:spacing w:after="28"/>
        <w:jc w:val="both"/>
        <w:rPr>
          <w:rFonts w:ascii="Gandhari Unicode" w:hAnsi="Gandhari Unicode" w:cs="e-Tamil OTC"/>
          <w:lang w:val="en-GB"/>
        </w:rPr>
      </w:pPr>
      <w:r w:rsidRPr="00542FF1">
        <w:rPr>
          <w:rFonts w:ascii="Gandhari Unicode" w:hAnsi="Gandhari Unicode" w:cs="e-Tamil OTC"/>
          <w:lang w:val="en-GB"/>
        </w:rPr>
        <w:lastRenderedPageBreak/>
        <w:t>Uttered by HER to the confidante, when [he] was behind the hedge, as a denial of that [meeting at night], in words insinuating a granted meeting at day, fearing the danger for HIM, who comes to the meeting at night as appointed, as she is confined in the house.</w:t>
      </w:r>
    </w:p>
    <w:p w14:paraId="1BF57437" w14:textId="77777777" w:rsidR="0092153D" w:rsidRPr="00542FF1" w:rsidRDefault="0092153D">
      <w:pPr>
        <w:pStyle w:val="Textbody"/>
        <w:spacing w:after="28"/>
        <w:jc w:val="both"/>
        <w:rPr>
          <w:rFonts w:ascii="Gandhari Unicode" w:hAnsi="Gandhari Unicode" w:cs="e-Tamil OTC"/>
          <w:lang w:val="en-GB"/>
        </w:rPr>
      </w:pPr>
    </w:p>
    <w:p w14:paraId="3278241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bangle mouth</w:t>
      </w:r>
      <w:r w:rsidRPr="00542FF1">
        <w:rPr>
          <w:rFonts w:ascii="Gandhari Unicode" w:hAnsi="Gandhari Unicode" w:cs="e-Tamil OTC"/>
        </w:rPr>
        <w:t xml:space="preserve"> </w:t>
      </w:r>
      <w:r w:rsidRPr="00542FF1">
        <w:rPr>
          <w:rFonts w:ascii="Gandhari Unicode" w:hAnsi="Gandhari Unicode" w:cs="e-Tamil OTC"/>
          <w:lang w:val="en-GB"/>
        </w:rPr>
        <w:t>little parakeet ripen- millet chase(inf.)</w:t>
      </w:r>
    </w:p>
    <w:p w14:paraId="460C81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may-go</w:t>
      </w:r>
      <w:r w:rsidRPr="00542FF1">
        <w:rPr>
          <w:rStyle w:val="FootnoteReference"/>
          <w:rFonts w:ascii="Gandhari Unicode" w:hAnsi="Gandhari Unicode" w:cs="e-Tamil OTC"/>
          <w:lang w:val="en-GB"/>
        </w:rPr>
        <w:footnoteReference w:id="558"/>
      </w:r>
      <w:r w:rsidRPr="00542FF1">
        <w:rPr>
          <w:rFonts w:ascii="Gandhari Unicode" w:hAnsi="Gandhari Unicode" w:cs="e-Tamil OTC"/>
          <w:lang w:val="en-GB"/>
        </w:rPr>
        <w:t xml:space="preserve"> said-she</w:t>
      </w:r>
      <w:r w:rsidRPr="00542FF1">
        <w:rPr>
          <w:rFonts w:ascii="Gandhari Unicode" w:hAnsi="Gandhari Unicode" w:cs="e-Tamil OTC"/>
          <w:position w:val="6"/>
          <w:lang w:val="en-GB"/>
        </w:rPr>
        <w:t>ē</w:t>
      </w:r>
      <w:r w:rsidRPr="00542FF1">
        <w:rPr>
          <w:rFonts w:ascii="Gandhari Unicode" w:hAnsi="Gandhari Unicode" w:cs="e-Tamil OTC"/>
          <w:lang w:val="en-GB"/>
        </w:rPr>
        <w:t xml:space="preserve"> mother say(inf.)</w:t>
      </w:r>
      <w:r w:rsidRPr="00542FF1">
        <w:rPr>
          <w:rStyle w:val="FootnoteReference"/>
          <w:rFonts w:ascii="Gandhari Unicode" w:hAnsi="Gandhari Unicode" w:cs="e-Tamil OTC"/>
          <w:lang w:val="en-GB"/>
        </w:rPr>
        <w:footnoteReference w:id="559"/>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you</w:t>
      </w:r>
      <w:proofErr w:type="gramEnd"/>
    </w:p>
    <w:p w14:paraId="68E26F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say-if what becoming-</w:t>
      </w:r>
      <w:r w:rsidRPr="00542FF1">
        <w:rPr>
          <w:rFonts w:ascii="Gandhari Unicode" w:hAnsi="Gandhari Unicode" w:cs="e-Tamil OTC"/>
        </w:rPr>
        <w:t xml:space="preserve"> </w:t>
      </w:r>
      <w:r w:rsidRPr="00542FF1">
        <w:rPr>
          <w:rFonts w:ascii="Gandhari Unicode" w:hAnsi="Gandhari Unicode" w:cs="e-Tamil OTC"/>
          <w:lang w:val="en-GB"/>
        </w:rPr>
        <w:t>friend clearing</w:t>
      </w:r>
    </w:p>
    <w:p w14:paraId="51D9266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long hand strong stag quick enmity borne-</w:t>
      </w:r>
    </w:p>
    <w:p w14:paraId="12A3F32D"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short hand</w:t>
      </w:r>
      <w:proofErr w:type="gramEnd"/>
      <w:r w:rsidRPr="00542FF1">
        <w:rPr>
          <w:rFonts w:ascii="Gandhari Unicode" w:hAnsi="Gandhari Unicode" w:cs="e-Tamil OTC"/>
          <w:lang w:val="en-GB"/>
        </w:rPr>
        <w:t xml:space="preserve"> dark tiger taking strong male</w:t>
      </w:r>
    </w:p>
    <w:p w14:paraId="36B4B51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green eye</w:t>
      </w:r>
      <w:r w:rsidRPr="00542FF1">
        <w:rPr>
          <w:rFonts w:ascii="Gandhari Unicode" w:hAnsi="Gandhari Unicode" w:cs="e-Tamil OTC"/>
        </w:rPr>
        <w:t xml:space="preserve"> </w:t>
      </w:r>
      <w:r w:rsidRPr="00542FF1">
        <w:rPr>
          <w:rFonts w:ascii="Gandhari Unicode" w:hAnsi="Gandhari Unicode" w:cs="e-Tamil OTC"/>
          <w:lang w:val="en-GB"/>
        </w:rPr>
        <w:t>red dog happen- proper-consistency looking-</w:t>
      </w:r>
    </w:p>
    <w:p w14:paraId="4D938EC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middle-day you-come(sub.)</w:t>
      </w:r>
    </w:p>
    <w:p w14:paraId="30D9C3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land-he(voc.)</w:t>
      </w:r>
      <w:r w:rsidRPr="00542FF1">
        <w:rPr>
          <w:rFonts w:ascii="Gandhari Unicode" w:hAnsi="Gandhari Unicode" w:cs="e-Tamil OTC"/>
        </w:rPr>
        <w:t xml:space="preserve"> </w:t>
      </w:r>
      <w:r w:rsidRPr="00542FF1">
        <w:rPr>
          <w:rFonts w:ascii="Gandhari Unicode" w:hAnsi="Gandhari Unicode" w:cs="e-Tamil OTC"/>
          <w:lang w:val="en-GB"/>
        </w:rPr>
        <w:t>come-not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D1B0596" w14:textId="77777777" w:rsidR="0092153D" w:rsidRPr="00542FF1" w:rsidRDefault="0092153D">
      <w:pPr>
        <w:pStyle w:val="Textbody"/>
        <w:spacing w:after="0"/>
        <w:rPr>
          <w:rFonts w:ascii="Gandhari Unicode" w:hAnsi="Gandhari Unicode" w:cs="e-Tamil OTC"/>
        </w:rPr>
      </w:pPr>
    </w:p>
    <w:p w14:paraId="00B20784" w14:textId="77777777" w:rsidR="0092153D" w:rsidRPr="00542FF1" w:rsidRDefault="0092153D">
      <w:pPr>
        <w:pStyle w:val="Textbody"/>
        <w:spacing w:after="0"/>
        <w:rPr>
          <w:rFonts w:ascii="Gandhari Unicode" w:hAnsi="Gandhari Unicode" w:cs="e-Tamil OTC"/>
        </w:rPr>
      </w:pPr>
    </w:p>
    <w:p w14:paraId="48D6F30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would happen if you said, friend:</w:t>
      </w:r>
    </w:p>
    <w:p w14:paraId="7935FD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proofErr w:type="gramStart"/>
      <w:r w:rsidRPr="00542FF1">
        <w:rPr>
          <w:rFonts w:ascii="Gandhari Unicode" w:hAnsi="Gandhari Unicode" w:cs="e-Tamil OTC"/>
          <w:lang w:val="en-GB"/>
        </w:rPr>
        <w:t>mother</w:t>
      </w:r>
      <w:proofErr w:type="gramEnd"/>
      <w:r w:rsidRPr="00542FF1">
        <w:rPr>
          <w:rFonts w:ascii="Gandhari Unicode" w:hAnsi="Gandhari Unicode" w:cs="e-Tamil OTC"/>
          <w:lang w:val="en-GB"/>
        </w:rPr>
        <w:t xml:space="preserve"> said: go chasing away from the</w:t>
      </w:r>
    </w:p>
    <w:p w14:paraId="273CB906" w14:textId="77777777" w:rsidR="0060544D"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ripening millet little hook-b</w:t>
      </w:r>
      <w:r w:rsidR="0060544D">
        <w:rPr>
          <w:rFonts w:ascii="Gandhari Unicode" w:hAnsi="Gandhari Unicode" w:cs="e-Tamil OTC"/>
          <w:lang w:val="en-GB"/>
        </w:rPr>
        <w:t>eaked parakeets”</w:t>
      </w:r>
      <w:r w:rsidRPr="00542FF1">
        <w:rPr>
          <w:rFonts w:ascii="Gandhari Unicode" w:hAnsi="Gandhari Unicode" w:cs="e-Tamil OTC"/>
          <w:lang w:val="en-GB"/>
        </w:rPr>
        <w:tab/>
      </w:r>
    </w:p>
    <w:p w14:paraId="5F92F385"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[and]</w:t>
      </w:r>
    </w:p>
    <w:p w14:paraId="2395151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 xml:space="preserve">don't come, man from the </w:t>
      </w:r>
      <w:proofErr w:type="gramStart"/>
      <w:r w:rsidRPr="00542FF1">
        <w:rPr>
          <w:rFonts w:ascii="Gandhari Unicode" w:hAnsi="Gandhari Unicode" w:cs="e-Tamil OTC"/>
          <w:lang w:val="en-GB"/>
        </w:rPr>
        <w:t>slope</w:t>
      </w:r>
      <w:proofErr w:type="gramEnd"/>
    </w:p>
    <w:p w14:paraId="295658FD"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you would come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difficult darkness,</w:t>
      </w:r>
    </w:p>
    <w:p w14:paraId="70A0A8A4" w14:textId="77777777" w:rsidR="0092153D" w:rsidRPr="00542FF1" w:rsidRDefault="00014CDD">
      <w:pPr>
        <w:pStyle w:val="Textbody"/>
        <w:tabs>
          <w:tab w:val="left" w:pos="150"/>
        </w:tabs>
        <w:spacing w:after="0"/>
        <w:rPr>
          <w:rFonts w:ascii="Gandhari Unicode" w:hAnsi="Gandhari Unicode" w:cs="e-Tamil OTC"/>
        </w:rPr>
      </w:pPr>
      <w:r w:rsidRPr="00542FF1">
        <w:rPr>
          <w:rFonts w:ascii="Gandhari Unicode" w:hAnsi="Gandhari Unicode" w:cs="e-Tamil OTC"/>
          <w:lang w:val="en-GB"/>
        </w:rPr>
        <w:tab/>
        <w:t>where the green-eyed red dog looks out for the cadaver</w:t>
      </w:r>
      <w:r w:rsidRPr="00542FF1">
        <w:rPr>
          <w:rStyle w:val="FootnoteReference"/>
          <w:rFonts w:ascii="Gandhari Unicode" w:hAnsi="Gandhari Unicode" w:cs="e-Tamil OTC"/>
          <w:lang w:val="en-GB"/>
        </w:rPr>
        <w:footnoteReference w:id="560"/>
      </w:r>
    </w:p>
    <w:p w14:paraId="5E728766" w14:textId="77777777" w:rsidR="0092153D" w:rsidRPr="00542FF1" w:rsidRDefault="00014CDD">
      <w:pPr>
        <w:pStyle w:val="Textbody"/>
        <w:tabs>
          <w:tab w:val="left" w:pos="263"/>
          <w:tab w:val="left" w:pos="988"/>
        </w:tabs>
        <w:spacing w:after="0"/>
        <w:rPr>
          <w:rFonts w:ascii="Gandhari Unicode" w:hAnsi="Gandhari Unicode" w:cs="e-Tamil OTC"/>
          <w:lang w:val="en-GB"/>
        </w:rPr>
      </w:pPr>
      <w:r w:rsidRPr="00542FF1">
        <w:rPr>
          <w:rFonts w:ascii="Gandhari Unicode" w:hAnsi="Gandhari Unicode" w:cs="e-Tamil OTC"/>
          <w:lang w:val="en-GB"/>
        </w:rPr>
        <w:tab/>
        <w:t>of the male of the short-handed big tiger, strong in killing,</w:t>
      </w:r>
    </w:p>
    <w:p w14:paraId="6AC13C94" w14:textId="77777777" w:rsidR="0092153D" w:rsidRPr="00542FF1" w:rsidRDefault="00014CDD">
      <w:pPr>
        <w:pStyle w:val="Textbody"/>
        <w:tabs>
          <w:tab w:val="left" w:pos="413"/>
          <w:tab w:val="left" w:pos="975"/>
        </w:tabs>
        <w:spacing w:after="0"/>
        <w:rPr>
          <w:rFonts w:ascii="Gandhari Unicode" w:hAnsi="Gandhari Unicode" w:cs="e-Tamil OTC"/>
          <w:lang w:val="en-GB"/>
        </w:rPr>
      </w:pPr>
      <w:r w:rsidRPr="00542FF1">
        <w:rPr>
          <w:rFonts w:ascii="Gandhari Unicode" w:hAnsi="Gandhari Unicode" w:cs="e-Tamil OTC"/>
          <w:lang w:val="en-GB"/>
        </w:rPr>
        <w:tab/>
        <w:t xml:space="preserve">who bore the enmity of the long-handed mighty </w:t>
      </w:r>
      <w:proofErr w:type="gramStart"/>
      <w:r w:rsidRPr="00542FF1">
        <w:rPr>
          <w:rFonts w:ascii="Gandhari Unicode" w:hAnsi="Gandhari Unicode" w:cs="e-Tamil OTC"/>
          <w:lang w:val="en-GB"/>
        </w:rPr>
        <w:t>elephant</w:t>
      </w:r>
      <w:proofErr w:type="gramEnd"/>
    </w:p>
    <w:p w14:paraId="123DE285" w14:textId="77777777" w:rsidR="0092153D" w:rsidRPr="00542FF1" w:rsidRDefault="0060544D">
      <w:pPr>
        <w:pStyle w:val="Textbody"/>
        <w:tabs>
          <w:tab w:val="left" w:pos="413"/>
          <w:tab w:val="left" w:pos="975"/>
        </w:tabs>
        <w:spacing w:after="1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clearing”</w:t>
      </w:r>
      <w:r w:rsidR="00014CDD" w:rsidRPr="00542FF1">
        <w:rPr>
          <w:rFonts w:ascii="Gandhari Unicode" w:hAnsi="Gandhari Unicode" w:cs="e-Tamil OTC"/>
          <w:lang w:val="en-GB"/>
        </w:rPr>
        <w:t>?</w:t>
      </w:r>
    </w:p>
    <w:p w14:paraId="6B27B93E"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6DFA70D0" w14:textId="77777777" w:rsidR="0092153D" w:rsidRPr="00542FF1" w:rsidRDefault="0092153D">
      <w:pPr>
        <w:pStyle w:val="Textbody"/>
        <w:tabs>
          <w:tab w:val="left" w:pos="413"/>
          <w:tab w:val="left" w:pos="975"/>
        </w:tabs>
        <w:spacing w:after="0"/>
        <w:rPr>
          <w:rFonts w:ascii="Gandhari Unicode" w:hAnsi="Gandhari Unicode" w:cs="e-Tamil OTC"/>
          <w:lang w:val="en-GB"/>
        </w:rPr>
      </w:pPr>
    </w:p>
    <w:p w14:paraId="3BC6CDFB" w14:textId="77777777" w:rsidR="0092153D" w:rsidRPr="00542FF1" w:rsidRDefault="00014CDD">
      <w:pPr>
        <w:pStyle w:val="Textbody"/>
        <w:tabs>
          <w:tab w:val="left" w:pos="413"/>
          <w:tab w:val="left" w:pos="975"/>
        </w:tabs>
        <w:spacing w:after="0"/>
        <w:rPr>
          <w:rFonts w:ascii="Gandhari Unicode" w:hAnsi="Gandhari Unicode" w:cs="e-Tamil OTC"/>
        </w:rPr>
      </w:pPr>
      <w:r w:rsidRPr="00542FF1">
        <w:rPr>
          <w:rFonts w:ascii="Gandhari Unicode" w:hAnsi="Gandhari Unicode" w:cs="e-Tamil OTC"/>
          <w:lang w:val="en-GB"/>
        </w:rPr>
        <w:t xml:space="preserve">5b </w:t>
      </w:r>
      <w:r w:rsidRPr="00542FF1">
        <w:rPr>
          <w:rFonts w:ascii="Gandhari Unicode" w:hAnsi="Gandhari Unicode" w:cs="e-Tamil OTC"/>
          <w:lang w:val="en-GB"/>
        </w:rPr>
        <w:tab/>
        <w:t xml:space="preserve">come at midday! </w:t>
      </w:r>
      <w:r w:rsidRPr="00542FF1">
        <w:rPr>
          <w:rStyle w:val="FootnoteReference"/>
          <w:rFonts w:ascii="Gandhari Unicode" w:hAnsi="Gandhari Unicode" w:cs="e-Tamil OTC"/>
          <w:lang w:val="en-GB"/>
        </w:rPr>
        <w:footnoteReference w:id="561"/>
      </w:r>
    </w:p>
    <w:p w14:paraId="54D8D7BF" w14:textId="77777777" w:rsidR="0092153D" w:rsidRPr="00542FF1" w:rsidRDefault="0092153D">
      <w:pPr>
        <w:pStyle w:val="Textbody"/>
        <w:spacing w:after="0"/>
        <w:rPr>
          <w:rFonts w:ascii="Gandhari Unicode" w:hAnsi="Gandhari Unicode" w:cs="e-Tamil OTC"/>
          <w:b/>
          <w:lang w:val="en-GB"/>
        </w:rPr>
      </w:pPr>
    </w:p>
    <w:p w14:paraId="1DD991C1"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EB96B03"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142</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கபிலர்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6A4B1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இயற்கைப்புணர்ச்சி புணர்ந்து நீங்குந் தலைமகன் சொல்லியது.</w:t>
      </w:r>
    </w:p>
    <w:p w14:paraId="5E321A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தோழிக்குத் தலைமகன் தன் குறை கூறியதூஉமாம.</w:t>
      </w:r>
    </w:p>
    <w:p w14:paraId="431DE4DF" w14:textId="77777777" w:rsidR="0092153D" w:rsidRPr="00542FF1" w:rsidRDefault="0092153D">
      <w:pPr>
        <w:pStyle w:val="Textbody"/>
        <w:spacing w:after="29"/>
        <w:rPr>
          <w:rFonts w:ascii="Gandhari Unicode" w:hAnsi="Gandhari Unicode" w:cs="e-Tamil OTC"/>
        </w:rPr>
      </w:pPr>
    </w:p>
    <w:p w14:paraId="6CE226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சுனைப்பூக் குற்றுத் தொடலை </w:t>
      </w:r>
      <w:r w:rsidRPr="00542FF1">
        <w:rPr>
          <w:rFonts w:ascii="Gandhari Unicode" w:hAnsi="Gandhari Unicode" w:cs="e-Tamil OTC"/>
          <w:u w:val="wave"/>
          <w:cs/>
        </w:rPr>
        <w:t>தைஇப்</w:t>
      </w:r>
    </w:p>
    <w:p w14:paraId="3AF6DC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புனக்கிளி கடியும் பூங்கட் பேதை</w:t>
      </w:r>
    </w:p>
    <w:p w14:paraId="2B81F1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தானறிந் </w:t>
      </w:r>
      <w:r w:rsidRPr="00542FF1">
        <w:rPr>
          <w:rFonts w:ascii="Gandhari Unicode" w:hAnsi="Gandhari Unicode" w:cs="e-Tamil OTC"/>
          <w:u w:val="wave"/>
          <w:cs/>
        </w:rPr>
        <w:t>தன்றோ விலளோ</w:t>
      </w:r>
      <w:r w:rsidRPr="00542FF1">
        <w:rPr>
          <w:rFonts w:ascii="Gandhari Unicode" w:hAnsi="Gandhari Unicode" w:cs="e-Tamil OTC"/>
          <w:cs/>
        </w:rPr>
        <w:t xml:space="preserve"> பானாட்</w:t>
      </w:r>
    </w:p>
    <w:p w14:paraId="33224D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பள்ளி யானையி </w:t>
      </w:r>
      <w:r w:rsidRPr="00542FF1">
        <w:rPr>
          <w:rFonts w:ascii="Gandhari Unicode" w:hAnsi="Gandhari Unicode" w:cs="e-Tamil OTC"/>
          <w:u w:val="wave"/>
          <w:cs/>
        </w:rPr>
        <w:t>னுயிர்த்தென்</w:t>
      </w:r>
    </w:p>
    <w:p w14:paraId="4606C9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னுள்ளம் </w:t>
      </w:r>
      <w:r w:rsidRPr="00542FF1">
        <w:rPr>
          <w:rFonts w:ascii="Gandhari Unicode" w:hAnsi="Gandhari Unicode" w:cs="e-Tamil OTC"/>
          <w:u w:val="wave"/>
          <w:cs/>
        </w:rPr>
        <w:t>பின்னுந்</w:t>
      </w:r>
      <w:r w:rsidRPr="00542FF1">
        <w:rPr>
          <w:rFonts w:ascii="Gandhari Unicode" w:hAnsi="Gandhari Unicode" w:cs="e-Tamil OTC"/>
          <w:cs/>
        </w:rPr>
        <w:t xml:space="preserve"> தன்னுழை யதுவே.</w:t>
      </w:r>
    </w:p>
    <w:p w14:paraId="0D65AB6D" w14:textId="77777777" w:rsidR="0092153D" w:rsidRPr="00542FF1" w:rsidRDefault="0092153D">
      <w:pPr>
        <w:pStyle w:val="Textbody"/>
        <w:spacing w:after="29"/>
        <w:rPr>
          <w:rFonts w:ascii="Gandhari Unicode" w:hAnsi="Gandhari Unicode" w:cs="e-Tamil OTC"/>
        </w:rPr>
      </w:pPr>
    </w:p>
    <w:p w14:paraId="106E32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தைஇப்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தைஇயப்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கடியும்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கட்டியு</w:t>
      </w:r>
      <w:r w:rsidRPr="00542FF1">
        <w:rPr>
          <w:rFonts w:ascii="Gandhari Unicode" w:hAnsi="Gandhari Unicode" w:cs="e-Tamil OTC"/>
        </w:rPr>
        <w:t xml:space="preserve">_ C3; </w:t>
      </w:r>
      <w:r w:rsidRPr="00542FF1">
        <w:rPr>
          <w:rFonts w:ascii="Gandhari Unicode" w:hAnsi="Gandhari Unicode" w:cs="e-Tamil OTC"/>
          <w:cs/>
        </w:rPr>
        <w:t xml:space="preserve">கட்டியு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பூங்கட் </w:t>
      </w:r>
      <w:r w:rsidRPr="00542FF1">
        <w:rPr>
          <w:rFonts w:ascii="Gandhari Unicode" w:hAnsi="Gandhari Unicode" w:cs="e-Tamil OTC"/>
        </w:rPr>
        <w:t xml:space="preserve">L1, C1+2+3+5,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யூங்கட்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3a-c</w:t>
      </w:r>
      <w:r w:rsidRPr="00542FF1">
        <w:rPr>
          <w:rFonts w:ascii="Gandhari Unicode" w:hAnsi="Gandhari Unicode" w:cs="e-Tamil OTC"/>
        </w:rPr>
        <w:t xml:space="preserve">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C1+3, G1, AT; </w:t>
      </w:r>
      <w:r w:rsidRPr="00542FF1">
        <w:rPr>
          <w:rFonts w:ascii="Gandhari Unicode" w:hAnsi="Gandhari Unicode" w:cs="e-Tamil OTC"/>
          <w:cs/>
        </w:rPr>
        <w:t xml:space="preserve">தானறிந் தன்றோ விலளே </w:t>
      </w:r>
      <w:r w:rsidRPr="00542FF1">
        <w:rPr>
          <w:rFonts w:ascii="Gandhari Unicode" w:hAnsi="Gandhari Unicode" w:cs="e-Tamil OTC"/>
        </w:rPr>
        <w:t xml:space="preserve">C2+5, G2,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தானறிந் தன்றோ வில்லோர் </w:t>
      </w:r>
      <w:r w:rsidRPr="00542FF1">
        <w:rPr>
          <w:rFonts w:ascii="Gandhari Unicode" w:hAnsi="Gandhari Unicode" w:cs="e-Tamil OTC"/>
        </w:rPr>
        <w:t xml:space="preserve">L1; </w:t>
      </w:r>
      <w:r w:rsidRPr="00542FF1">
        <w:rPr>
          <w:rFonts w:ascii="Gandhari Unicode" w:hAnsi="Gandhari Unicode" w:cs="e-Tamil OTC"/>
          <w:cs/>
        </w:rPr>
        <w:t xml:space="preserve">தானறிந் தனளோ விலளோ </w:t>
      </w:r>
      <w:r w:rsidRPr="00542FF1">
        <w:rPr>
          <w:rFonts w:ascii="Gandhari Unicode" w:hAnsi="Gandhari Unicode" w:cs="e-Tamil OTC"/>
        </w:rPr>
        <w:t xml:space="preserve">C2v+3v,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lang w:val="en-GB"/>
        </w:rPr>
        <w:footnoteReference w:id="562"/>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4c</w:t>
      </w:r>
      <w:r w:rsidRPr="00542FF1">
        <w:rPr>
          <w:rFonts w:ascii="Gandhari Unicode" w:hAnsi="Gandhari Unicode" w:cs="e-Tamil OTC"/>
        </w:rPr>
        <w:t xml:space="preserve"> </w:t>
      </w:r>
      <w:r w:rsidRPr="00542FF1">
        <w:rPr>
          <w:rFonts w:ascii="Gandhari Unicode" w:hAnsi="Gandhari Unicode" w:cs="e-Tamil OTC"/>
          <w:cs/>
        </w:rPr>
        <w:t xml:space="preserve">னுயிர்த்தென்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னுயிர்த்தவெ </w:t>
      </w:r>
      <w:r w:rsidRPr="00542FF1">
        <w:rPr>
          <w:rFonts w:ascii="Gandhari Unicode" w:hAnsi="Gandhari Unicode" w:cs="e-Tamil OTC"/>
        </w:rPr>
        <w:t xml:space="preserve">C5, G2v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னுள்ளம் பின்னுந்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னுள்ளம் பின்னுழுந் </w:t>
      </w:r>
      <w:r w:rsidRPr="00542FF1">
        <w:rPr>
          <w:rFonts w:ascii="Gandhari Unicode" w:hAnsi="Gandhari Unicode" w:cs="e-Tamil OTC"/>
        </w:rPr>
        <w:t xml:space="preserve">L1, C1+3; </w:t>
      </w:r>
      <w:r w:rsidRPr="00542FF1">
        <w:rPr>
          <w:rFonts w:ascii="Gandhari Unicode" w:hAnsi="Gandhari Unicode" w:cs="e-Tamil OTC"/>
          <w:cs/>
        </w:rPr>
        <w:t xml:space="preserve">னுள்ள மின்னுந் </w:t>
      </w:r>
      <w:proofErr w:type="spellStart"/>
      <w:r w:rsidRPr="00542FF1">
        <w:rPr>
          <w:rFonts w:ascii="Gandhari Unicode" w:hAnsi="Gandhari Unicode" w:cs="e-Tamil OTC"/>
        </w:rPr>
        <w:t>Iḷ</w:t>
      </w:r>
      <w:proofErr w:type="spellEnd"/>
      <w:r w:rsidRPr="00542FF1">
        <w:rPr>
          <w:rFonts w:ascii="Gandhari Unicode" w:hAnsi="Gandhari Unicode" w:cs="e-Tamil OTC"/>
        </w:rPr>
        <w:t>.</w:t>
      </w:r>
    </w:p>
    <w:p w14:paraId="6E8B20FC" w14:textId="77777777" w:rsidR="0092153D" w:rsidRPr="00542FF1" w:rsidRDefault="0092153D">
      <w:pPr>
        <w:pStyle w:val="Textbody"/>
        <w:spacing w:after="29"/>
        <w:rPr>
          <w:rFonts w:ascii="Gandhari Unicode" w:hAnsi="Gandhari Unicode" w:cs="e-Tamil OTC"/>
          <w:lang w:val="en-GB"/>
        </w:rPr>
      </w:pPr>
    </w:p>
    <w:p w14:paraId="6A7D4BE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cuṉai</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w:t>
      </w:r>
      <w:proofErr w:type="spellEnd"/>
      <w:r w:rsidR="003E13F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taii</w:t>
      </w:r>
      <w:proofErr w:type="spellEnd"/>
      <w:r w:rsidR="003E13FD">
        <w:rPr>
          <w:rFonts w:ascii="Gandhari Unicode" w:hAnsi="Gandhari Unicode" w:cs="e-Tamil OTC"/>
          <w:i/>
          <w:iCs/>
          <w:lang w:val="en-GB"/>
        </w:rPr>
        <w:t>+</w:t>
      </w:r>
    </w:p>
    <w:p w14:paraId="63D677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5B7F54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aṟintaṉṟ</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 xml:space="preserve">ō </w:t>
      </w:r>
      <w:proofErr w:type="spellStart"/>
      <w:r w:rsidRPr="00542FF1">
        <w:rPr>
          <w:rFonts w:ascii="Gandhari Unicode" w:hAnsi="Gandhari Unicode" w:cs="e-Tamil OTC"/>
          <w:i/>
          <w:iCs/>
          <w:lang w:val="en-GB"/>
        </w:rPr>
        <w:t>ilaḷ</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pāl-nāḷ</w:t>
      </w:r>
      <w:proofErr w:type="spellEnd"/>
    </w:p>
    <w:p w14:paraId="6D48F7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yāṉaiyiṉ</w:t>
      </w:r>
      <w:proofErr w:type="spellEnd"/>
      <w:r w:rsidRPr="00542FF1">
        <w:rPr>
          <w:rFonts w:ascii="Gandhari Unicode" w:hAnsi="Gandhari Unicode" w:cs="e-Tamil OTC"/>
          <w:lang w:val="en-GB"/>
        </w:rPr>
        <w:t xml:space="preserve"> </w:t>
      </w:r>
      <w:proofErr w:type="spellStart"/>
      <w:r w:rsidR="003E13FD">
        <w:rPr>
          <w:rFonts w:ascii="Gandhari Unicode" w:hAnsi="Gandhari Unicode" w:cs="e-Tamil OTC"/>
          <w:i/>
          <w:iCs/>
          <w:lang w:val="en-GB"/>
        </w:rPr>
        <w:t>uyirtt</w:t>
      </w:r>
      <w:proofErr w:type="spellEnd"/>
      <w:r w:rsidR="003E13F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2355C75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uḷḷam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piṉ</w:t>
      </w:r>
      <w:proofErr w:type="spellEnd"/>
      <w:r w:rsidR="003E13FD">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uḻaiyatu</w:t>
      </w:r>
      <w:proofErr w:type="spellEnd"/>
      <w:r w:rsidR="003E13FD">
        <w:rPr>
          <w:rFonts w:ascii="Gandhari Unicode" w:hAnsi="Gandhari Unicode" w:cs="e-Tamil OTC"/>
          <w:lang w:val="en-GB"/>
        </w:rPr>
        <w:t>-~</w:t>
      </w:r>
      <w:r w:rsidRPr="00542FF1">
        <w:rPr>
          <w:rFonts w:ascii="Gandhari Unicode" w:hAnsi="Gandhari Unicode" w:cs="e-Tamil OTC"/>
          <w:lang w:val="en-GB"/>
        </w:rPr>
        <w:t>ē.</w:t>
      </w:r>
    </w:p>
    <w:p w14:paraId="2CCC0907" w14:textId="77777777" w:rsidR="0092153D" w:rsidRPr="00542FF1" w:rsidRDefault="0092153D">
      <w:pPr>
        <w:pStyle w:val="Textbody"/>
        <w:spacing w:after="29" w:line="260" w:lineRule="exact"/>
        <w:rPr>
          <w:rFonts w:ascii="Gandhari Unicode" w:hAnsi="Gandhari Unicode" w:cs="e-Tamil OTC"/>
          <w:lang w:val="en-GB"/>
        </w:rPr>
      </w:pPr>
    </w:p>
    <w:p w14:paraId="2A83178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1. Uttered by HIM who leaves [her] after having enjoyed natural union [with her].</w:t>
      </w:r>
    </w:p>
    <w:p w14:paraId="022A628D"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2. Spoken about [his] own request, by HIM to the confidante.</w:t>
      </w:r>
    </w:p>
    <w:p w14:paraId="2F1359CB" w14:textId="77777777" w:rsidR="0092153D" w:rsidRPr="00542FF1" w:rsidRDefault="0092153D">
      <w:pPr>
        <w:pStyle w:val="Textbody"/>
        <w:spacing w:after="29" w:line="260" w:lineRule="exact"/>
        <w:rPr>
          <w:rFonts w:ascii="Gandhari Unicode" w:hAnsi="Gandhari Unicode" w:cs="e-Tamil OTC"/>
          <w:lang w:val="en-GB"/>
        </w:rPr>
      </w:pPr>
    </w:p>
    <w:p w14:paraId="14689EC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mountain-pool flower plucked</w:t>
      </w:r>
      <w:r w:rsidRPr="00542FF1">
        <w:rPr>
          <w:rFonts w:ascii="Gandhari Unicode" w:hAnsi="Gandhari Unicode" w:cs="e-Tamil OTC"/>
        </w:rPr>
        <w:t xml:space="preserve"> </w:t>
      </w:r>
      <w:r w:rsidRPr="00542FF1">
        <w:rPr>
          <w:rFonts w:ascii="Gandhari Unicode" w:hAnsi="Gandhari Unicode" w:cs="e-Tamil OTC"/>
          <w:lang w:val="en-GB"/>
        </w:rPr>
        <w:t>garland</w:t>
      </w:r>
      <w:r w:rsidRPr="00542FF1">
        <w:rPr>
          <w:rFonts w:ascii="Gandhari Unicode" w:hAnsi="Gandhari Unicode" w:cs="e-Tamil OTC"/>
        </w:rPr>
        <w:t xml:space="preserve"> </w:t>
      </w:r>
      <w:proofErr w:type="gramStart"/>
      <w:r w:rsidRPr="00542FF1">
        <w:rPr>
          <w:rFonts w:ascii="Gandhari Unicode" w:hAnsi="Gandhari Unicode" w:cs="e-Tamil OTC"/>
          <w:lang w:val="en-GB"/>
        </w:rPr>
        <w:t>knitted</w:t>
      </w:r>
      <w:proofErr w:type="gramEnd"/>
    </w:p>
    <w:p w14:paraId="0CA04D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field</w:t>
      </w:r>
      <w:r w:rsidRPr="00542FF1">
        <w:rPr>
          <w:rFonts w:ascii="Gandhari Unicode" w:hAnsi="Gandhari Unicode" w:cs="e-Tamil OTC"/>
        </w:rPr>
        <w:t xml:space="preserve"> </w:t>
      </w:r>
      <w:r w:rsidRPr="00542FF1">
        <w:rPr>
          <w:rFonts w:ascii="Gandhari Unicode" w:hAnsi="Gandhari Unicode" w:cs="e-Tamil OTC"/>
          <w:lang w:val="en-GB"/>
        </w:rPr>
        <w:t>parakeet chasing-</w:t>
      </w:r>
      <w:r w:rsidRPr="00542FF1">
        <w:rPr>
          <w:rFonts w:ascii="Gandhari Unicode" w:hAnsi="Gandhari Unicode" w:cs="e-Tamil OTC"/>
        </w:rPr>
        <w:t xml:space="preserve"> </w:t>
      </w:r>
      <w:r w:rsidRPr="00542FF1">
        <w:rPr>
          <w:rFonts w:ascii="Gandhari Unicode" w:hAnsi="Gandhari Unicode" w:cs="e-Tamil OTC"/>
          <w:lang w:val="en-GB"/>
        </w:rPr>
        <w:t>flower eye innocence</w:t>
      </w:r>
    </w:p>
    <w:p w14:paraId="7CDA4CD1"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self known</w:t>
      </w:r>
      <w:proofErr w:type="spellEnd"/>
      <w:r w:rsidRPr="00542FF1">
        <w:rPr>
          <w:rFonts w:ascii="Gandhari Unicode" w:hAnsi="Gandhari Unicode" w:cs="e-Tamil OTC"/>
          <w:lang w:val="en-GB"/>
        </w:rPr>
        <w:t>-it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not-she</w:t>
      </w:r>
      <w:r w:rsidRPr="00542FF1">
        <w:rPr>
          <w:rFonts w:ascii="Gandhari Unicode" w:hAnsi="Gandhari Unicode" w:cs="e-Tamil OTC"/>
          <w:position w:val="6"/>
          <w:lang w:val="en-GB"/>
        </w:rPr>
        <w:t>ō</w:t>
      </w:r>
      <w:r w:rsidRPr="00542FF1">
        <w:rPr>
          <w:rFonts w:ascii="Gandhari Unicode" w:hAnsi="Gandhari Unicode" w:cs="e-Tamil OTC"/>
          <w:lang w:val="en-GB"/>
        </w:rPr>
        <w:t xml:space="preserve"> part-</w:t>
      </w:r>
      <w:proofErr w:type="gramStart"/>
      <w:r w:rsidRPr="00542FF1">
        <w:rPr>
          <w:rFonts w:ascii="Gandhari Unicode" w:hAnsi="Gandhari Unicode" w:cs="e-Tamil OTC"/>
          <w:lang w:val="en-GB"/>
        </w:rPr>
        <w:t>day</w:t>
      </w:r>
      <w:proofErr w:type="gramEnd"/>
    </w:p>
    <w:p w14:paraId="5DC1F8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resting-place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breathed</w:t>
      </w:r>
      <w:r w:rsidRPr="00542FF1">
        <w:rPr>
          <w:rFonts w:ascii="Gandhari Unicode" w:hAnsi="Gandhari Unicode" w:cs="e-Tamil OTC"/>
        </w:rPr>
        <w:t xml:space="preserve"> </w:t>
      </w:r>
      <w:r w:rsidRPr="00542FF1">
        <w:rPr>
          <w:rFonts w:ascii="Gandhari Unicode" w:hAnsi="Gandhari Unicode" w:cs="e-Tamil OTC"/>
          <w:lang w:val="en-GB"/>
        </w:rPr>
        <w:t>my-</w:t>
      </w:r>
    </w:p>
    <w:p w14:paraId="756028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inside after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self- proximity-it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4F102CA" w14:textId="77777777" w:rsidR="0092153D" w:rsidRPr="00542FF1" w:rsidRDefault="0092153D">
      <w:pPr>
        <w:pStyle w:val="Textbody"/>
        <w:spacing w:after="29"/>
        <w:rPr>
          <w:rFonts w:ascii="Gandhari Unicode" w:hAnsi="Gandhari Unicode" w:cs="e-Tamil OTC"/>
          <w:lang w:val="en-GB"/>
        </w:rPr>
      </w:pPr>
    </w:p>
    <w:p w14:paraId="2D04AFDD" w14:textId="77777777" w:rsidR="0092153D" w:rsidRPr="00542FF1" w:rsidRDefault="0092153D">
      <w:pPr>
        <w:pStyle w:val="Textbody"/>
        <w:spacing w:after="29"/>
        <w:rPr>
          <w:rFonts w:ascii="Gandhari Unicode" w:hAnsi="Gandhari Unicode" w:cs="e-Tamil OTC"/>
          <w:lang w:val="en-GB"/>
        </w:rPr>
      </w:pPr>
    </w:p>
    <w:p w14:paraId="27DB78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As for knowing [it] herself, doesn't she,</w:t>
      </w:r>
    </w:p>
    <w:p w14:paraId="29B4DBF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the flower-eyed innocence who chases parakeets from the field,</w:t>
      </w:r>
    </w:p>
    <w:p w14:paraId="1A6811CA" w14:textId="77777777" w:rsidR="0092153D" w:rsidRPr="00542FF1" w:rsidRDefault="00014CDD">
      <w:pPr>
        <w:pStyle w:val="Textbody"/>
        <w:tabs>
          <w:tab w:val="left" w:pos="0"/>
        </w:tabs>
        <w:spacing w:after="115"/>
        <w:rPr>
          <w:rFonts w:ascii="Gandhari Unicode" w:hAnsi="Gandhari Unicode" w:cs="e-Tamil OTC"/>
          <w:lang w:val="en-GB"/>
        </w:rPr>
      </w:pPr>
      <w:r w:rsidRPr="00542FF1">
        <w:rPr>
          <w:rFonts w:ascii="Gandhari Unicode" w:hAnsi="Gandhari Unicode" w:cs="e-Tamil OTC"/>
          <w:lang w:val="en-GB"/>
        </w:rPr>
        <w:tab/>
        <w:t>plucking flowers from mountain pools, knitting garlands?</w:t>
      </w:r>
    </w:p>
    <w:p w14:paraId="257F318D"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Sighing like an elephant [lying down to] rest, at midnight,</w:t>
      </w:r>
    </w:p>
    <w:p w14:paraId="1B9CA66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my mind [is] close to her even afterwards.</w:t>
      </w:r>
      <w:r w:rsidRPr="00542FF1">
        <w:rPr>
          <w:rStyle w:val="FootnoteReference"/>
          <w:rFonts w:ascii="Gandhari Unicode" w:hAnsi="Gandhari Unicode" w:cs="e-Tamil OTC"/>
          <w:lang w:val="en-GB"/>
        </w:rPr>
        <w:footnoteReference w:id="563"/>
      </w:r>
    </w:p>
    <w:p w14:paraId="63A9398D" w14:textId="77777777" w:rsidR="0092153D" w:rsidRPr="00542FF1" w:rsidRDefault="0092153D">
      <w:pPr>
        <w:pStyle w:val="Textbody"/>
        <w:spacing w:after="0"/>
        <w:rPr>
          <w:rFonts w:ascii="Gandhari Unicode" w:hAnsi="Gandhari Unicode" w:cs="e-Tamil OTC"/>
          <w:lang w:val="en-GB"/>
        </w:rPr>
      </w:pPr>
    </w:p>
    <w:p w14:paraId="6E11B887"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E0F8D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143</w:t>
      </w:r>
      <w:r w:rsidRPr="003A676F">
        <w:rPr>
          <w:rFonts w:ascii="e-Tamil OTC" w:hAnsi="e-Tamil OTC" w:cs="e-Tamil OTC"/>
          <w:i w:val="0"/>
          <w:iCs w:val="0"/>
          <w:color w:val="auto"/>
          <w:cs/>
        </w:rPr>
        <w:t xml:space="preserve"> மதுரை கணக்காயன் மகன் நக்கீரன்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w:t>
      </w:r>
    </w:p>
    <w:p w14:paraId="29B85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வைத்துப் பிரிந்தவிடத்துத் தலைமகட்குத் தோழி கூறியது.</w:t>
      </w:r>
    </w:p>
    <w:p w14:paraId="1FF472B3" w14:textId="77777777" w:rsidR="0092153D" w:rsidRPr="00542FF1" w:rsidRDefault="0092153D">
      <w:pPr>
        <w:pStyle w:val="Textbody"/>
        <w:spacing w:after="29"/>
        <w:rPr>
          <w:rFonts w:ascii="Gandhari Unicode" w:hAnsi="Gandhari Unicode" w:cs="e-Tamil OTC"/>
        </w:rPr>
      </w:pPr>
    </w:p>
    <w:p w14:paraId="7FE0F6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அழிய லாயிழை </w:t>
      </w:r>
      <w:r w:rsidRPr="00542FF1">
        <w:rPr>
          <w:rFonts w:ascii="Gandhari Unicode" w:hAnsi="Gandhari Unicode" w:cs="e-Tamil OTC"/>
          <w:u w:val="wave"/>
          <w:cs/>
        </w:rPr>
        <w:t>யழிபுபெரி</w:t>
      </w:r>
      <w:r w:rsidRPr="00542FF1">
        <w:rPr>
          <w:rFonts w:ascii="Gandhari Unicode" w:hAnsi="Gandhari Unicode" w:cs="e-Tamil OTC"/>
          <w:cs/>
        </w:rPr>
        <w:t xml:space="preserve"> துடையன்</w:t>
      </w:r>
    </w:p>
    <w:p w14:paraId="74578C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பழியு மஞ்சும் </w:t>
      </w:r>
      <w:r w:rsidRPr="00542FF1">
        <w:rPr>
          <w:rFonts w:ascii="Gandhari Unicode" w:hAnsi="Gandhari Unicode" w:cs="e-Tamil OTC"/>
          <w:u w:val="wave"/>
          <w:cs/>
        </w:rPr>
        <w:t>பயமலை</w:t>
      </w:r>
      <w:r w:rsidRPr="00542FF1">
        <w:rPr>
          <w:rFonts w:ascii="Gandhari Unicode" w:hAnsi="Gandhari Unicode" w:cs="e-Tamil OTC"/>
          <w:cs/>
        </w:rPr>
        <w:t xml:space="preserve"> நாட</w:t>
      </w:r>
    </w:p>
    <w:p w14:paraId="5DB3E2A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 மையே நிலையிற் றாகலி</w:t>
      </w:r>
    </w:p>
    <w:p w14:paraId="590A26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னல்லிசை வேட்ட நயனுடை நெஞ்சிற்</w:t>
      </w:r>
    </w:p>
    <w:p w14:paraId="75610D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கடப்பாட் டாள னுடைப்பொருள் போலத்</w:t>
      </w:r>
    </w:p>
    <w:p w14:paraId="275625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தங்குதற்</w:t>
      </w:r>
      <w:r w:rsidRPr="00542FF1">
        <w:rPr>
          <w:rFonts w:ascii="Gandhari Unicode" w:hAnsi="Gandhari Unicode" w:cs="e-Tamil OTC"/>
          <w:cs/>
        </w:rPr>
        <w:t xml:space="preserve"> குரிய தன்றுநின்</w:t>
      </w:r>
    </w:p>
    <w:p w14:paraId="2ED7312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னங்கலுழ் மேனிப் </w:t>
      </w:r>
      <w:r w:rsidRPr="00542FF1">
        <w:rPr>
          <w:rFonts w:ascii="Gandhari Unicode" w:hAnsi="Gandhari Unicode" w:cs="e-Tamil OTC"/>
          <w:u w:val="wave"/>
          <w:cs/>
        </w:rPr>
        <w:t>பாய</w:t>
      </w:r>
      <w:r w:rsidRPr="00542FF1">
        <w:rPr>
          <w:rFonts w:ascii="Gandhari Unicode" w:hAnsi="Gandhari Unicode" w:cs="e-Tamil OTC"/>
          <w:cs/>
        </w:rPr>
        <w:t xml:space="preserve"> பசப்பே.</w:t>
      </w:r>
    </w:p>
    <w:p w14:paraId="10861E3C" w14:textId="77777777" w:rsidR="0092153D" w:rsidRPr="00542FF1" w:rsidRDefault="0092153D">
      <w:pPr>
        <w:pStyle w:val="Textbody"/>
        <w:spacing w:after="29"/>
        <w:rPr>
          <w:rFonts w:ascii="Gandhari Unicode" w:hAnsi="Gandhari Unicode" w:cs="e-Tamil OTC"/>
        </w:rPr>
      </w:pPr>
    </w:p>
    <w:p w14:paraId="04428E9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C1+2,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யளிபுபெரி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யிழிபுபெரி </w:t>
      </w:r>
      <w:r w:rsidRPr="00542FF1">
        <w:rPr>
          <w:rFonts w:ascii="Gandhari Unicode" w:hAnsi="Gandhari Unicode" w:cs="e-Tamil OTC"/>
        </w:rPr>
        <w:t xml:space="preserve">L1, C3+5,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யன்புபெரி </w:t>
      </w:r>
      <w:r w:rsidRPr="00542FF1">
        <w:rPr>
          <w:rFonts w:ascii="Gandhari Unicode" w:hAnsi="Gandhari Unicode" w:cs="e-Tamil OTC"/>
        </w:rPr>
        <w:t xml:space="preserve">C2v,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பயமலை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பழமலை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 </w:t>
      </w:r>
      <w:r w:rsidRPr="00542FF1">
        <w:rPr>
          <w:rFonts w:ascii="Gandhari Unicode" w:hAnsi="Gandhari Unicode" w:cs="e-Tamil OTC"/>
          <w:cs/>
        </w:rPr>
        <w:t>னில்லா</w:t>
      </w:r>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நாடன் </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நில்லா </w:t>
      </w:r>
      <w:r w:rsidRPr="00542FF1">
        <w:rPr>
          <w:rFonts w:ascii="Gandhari Unicode" w:eastAsia="URW Palladio UNI" w:hAnsi="Gandhari Unicode" w:cs="e-Tamil OTC"/>
        </w:rPr>
        <w:t xml:space="preserve">C5 •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றாகலின் </w:t>
      </w:r>
      <w:r w:rsidRPr="00542FF1">
        <w:rPr>
          <w:rFonts w:ascii="Gandhari Unicode" w:eastAsia="URW Palladio UNI" w:hAnsi="Gandhari Unicode" w:cs="e-Tamil OTC"/>
        </w:rPr>
        <w:t xml:space="preserve">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டாள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கடப்பட் டரன் </w:t>
      </w:r>
      <w:r w:rsidRPr="00542FF1">
        <w:rPr>
          <w:rFonts w:ascii="Gandhari Unicode" w:eastAsia="URW Palladio UNI" w:hAnsi="Gandhari Unicode" w:cs="e-Tamil OTC"/>
        </w:rPr>
        <w:t xml:space="preserve">L1 •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L1, C1+2+3+5,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தூங்குதற் </w:t>
      </w:r>
      <w:r w:rsidRPr="00542FF1">
        <w:rPr>
          <w:rFonts w:ascii="Gandhari Unicode" w:hAnsi="Gandhari Unicode" w:cs="e-Tamil OTC"/>
        </w:rPr>
        <w:t xml:space="preserve">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eastAsia="URW Palladio UNI" w:hAnsi="Gandhari Unicode" w:cs="e-Tamil OTC"/>
        </w:rPr>
        <w:t xml:space="preserve"> •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G2</w:t>
      </w:r>
      <w:r w:rsidRPr="00542FF1">
        <w:rPr>
          <w:rFonts w:ascii="Gandhari Unicode" w:eastAsia="URW Palladio UNI" w:hAnsi="Gandhari Unicode" w:cs="e-Tamil OTC"/>
        </w:rPr>
        <w:t xml:space="preserve">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தன்றுநின்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தலைனறுநின் </w:t>
      </w:r>
      <w:r w:rsidRPr="00542FF1">
        <w:rPr>
          <w:rFonts w:ascii="Gandhari Unicode" w:hAnsi="Gandhari Unicode" w:cs="e-Tamil OTC"/>
        </w:rPr>
        <w:t xml:space="preserve">L1; </w:t>
      </w:r>
      <w:r w:rsidRPr="00542FF1">
        <w:rPr>
          <w:rFonts w:ascii="Gandhari Unicode" w:hAnsi="Gandhari Unicode" w:cs="e-Tamil OTC"/>
          <w:cs/>
        </w:rPr>
        <w:t xml:space="preserve">தலைவனின் </w:t>
      </w:r>
      <w:r w:rsidRPr="00542FF1">
        <w:rPr>
          <w:rFonts w:ascii="Gandhari Unicode" w:hAnsi="Gandhari Unicode" w:cs="e-Tamil OTC"/>
        </w:rPr>
        <w:t xml:space="preserve">L1v </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பாய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0864B91B" w14:textId="77777777" w:rsidR="0092153D" w:rsidRPr="00542FF1" w:rsidRDefault="0092153D">
      <w:pPr>
        <w:pStyle w:val="Textbody"/>
        <w:spacing w:after="29"/>
        <w:rPr>
          <w:rFonts w:ascii="Gandhari Unicode" w:hAnsi="Gandhari Unicode" w:cs="e-Tamil OTC"/>
        </w:rPr>
      </w:pPr>
    </w:p>
    <w:p w14:paraId="1B1E058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aḻiyal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i/>
          <w:iCs/>
          <w:lang w:val="en-GB"/>
        </w:rPr>
        <w:t>aḻipu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perit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uṭaiyaṉ</w:t>
      </w:r>
      <w:proofErr w:type="spellEnd"/>
    </w:p>
    <w:p w14:paraId="69C6887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paḻi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añcum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payam</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p>
    <w:p w14:paraId="006D62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nillāmai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nilaiyiṟṟ</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ākaliṉ</w:t>
      </w:r>
      <w:proofErr w:type="spellEnd"/>
    </w:p>
    <w:p w14:paraId="7F5717A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A7163D">
        <w:rPr>
          <w:rFonts w:ascii="Gandhari Unicode" w:hAnsi="Gandhari Unicode" w:cs="e-Tamil OTC"/>
          <w:lang w:val="en-GB"/>
        </w:rPr>
        <w:t>+</w:t>
      </w:r>
      <w:proofErr w:type="spellStart"/>
      <w:r w:rsidRPr="00542FF1">
        <w:rPr>
          <w:rFonts w:ascii="Gandhari Unicode" w:hAnsi="Gandhari Unicode" w:cs="e-Tamil OTC"/>
          <w:lang w:val="en-GB"/>
        </w:rPr>
        <w:t>icai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neñciṉ</w:t>
      </w:r>
      <w:proofErr w:type="spellEnd"/>
    </w:p>
    <w:p w14:paraId="4B339C2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pāṭṭ</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āḷaṉ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A7163D">
        <w:rPr>
          <w:rFonts w:ascii="Gandhari Unicode" w:hAnsi="Gandhari Unicode" w:cs="e-Tamil OTC"/>
          <w:lang w:val="en-GB"/>
        </w:rPr>
        <w:t>+</w:t>
      </w:r>
    </w:p>
    <w:p w14:paraId="15FAE0A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taṅkutaṟ</w:t>
      </w:r>
      <w:r w:rsidR="00A7163D">
        <w:rPr>
          <w:rFonts w:ascii="Gandhari Unicode" w:hAnsi="Gandhari Unicode" w:cs="e-Tamil OTC"/>
          <w:i/>
          <w:iCs/>
          <w:lang w:val="en-GB"/>
        </w:rPr>
        <w:t>k</w:t>
      </w:r>
      <w:proofErr w:type="spellEnd"/>
      <w:r w:rsidR="00A7163D">
        <w:rPr>
          <w:rFonts w:ascii="Gandhari Unicode" w:hAnsi="Gandhari Unicode" w:cs="e-Tamil OTC"/>
          <w:i/>
          <w:iCs/>
          <w:lang w:val="en-GB"/>
        </w:rPr>
        <w:t>*</w:t>
      </w:r>
      <w:r w:rsidR="00A7163D">
        <w:rPr>
          <w:rFonts w:ascii="Gandhari Unicode" w:hAnsi="Gandhari Unicode" w:cs="e-Tamil OTC"/>
          <w:lang w:val="en-GB"/>
        </w:rPr>
        <w:t xml:space="preserve"> </w:t>
      </w:r>
      <w:proofErr w:type="spellStart"/>
      <w:r w:rsidR="00A7163D">
        <w:rPr>
          <w:rFonts w:ascii="Gandhari Unicode" w:hAnsi="Gandhari Unicode" w:cs="e-Tamil OTC"/>
          <w:lang w:val="en-GB"/>
        </w:rPr>
        <w:t>uriyat</w:t>
      </w:r>
      <w:proofErr w:type="spellEnd"/>
      <w:r w:rsidR="00A7163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548A62DA" w14:textId="77777777" w:rsidR="0092153D" w:rsidRPr="00542FF1" w:rsidRDefault="00A7163D">
      <w:pPr>
        <w:pStyle w:val="Textbody"/>
        <w:spacing w:after="29" w:line="260" w:lineRule="exact"/>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kaluḻ</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mēṉi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pāya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pacapp</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5BFF37C2" w14:textId="77777777" w:rsidR="0092153D" w:rsidRPr="00542FF1" w:rsidRDefault="0092153D">
      <w:pPr>
        <w:pStyle w:val="Textbody"/>
        <w:spacing w:after="29" w:line="260" w:lineRule="exact"/>
        <w:rPr>
          <w:rFonts w:ascii="Gandhari Unicode" w:hAnsi="Gandhari Unicode" w:cs="e-Tamil OTC"/>
          <w:lang w:val="en-GB"/>
        </w:rPr>
      </w:pPr>
    </w:p>
    <w:p w14:paraId="690B0343" w14:textId="77777777" w:rsidR="0092153D" w:rsidRPr="00542FF1" w:rsidRDefault="0092153D">
      <w:pPr>
        <w:pStyle w:val="Textbody"/>
        <w:spacing w:after="29" w:line="260" w:lineRule="exact"/>
        <w:rPr>
          <w:rFonts w:ascii="Gandhari Unicode" w:hAnsi="Gandhari Unicode" w:cs="e-Tamil OTC"/>
          <w:lang w:val="en-GB"/>
        </w:rPr>
      </w:pPr>
    </w:p>
    <w:p w14:paraId="66890FDB" w14:textId="77777777" w:rsidR="0092153D" w:rsidRPr="00542FF1" w:rsidRDefault="0092153D">
      <w:pPr>
        <w:pStyle w:val="Textbody"/>
        <w:spacing w:after="29" w:line="260" w:lineRule="exact"/>
        <w:rPr>
          <w:rFonts w:ascii="Gandhari Unicode" w:hAnsi="Gandhari Unicode" w:cs="e-Tamil OTC"/>
          <w:lang w:val="en-GB"/>
        </w:rPr>
      </w:pPr>
    </w:p>
    <w:p w14:paraId="333241B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HER, when [he] separated after the time of marriage had been fixed.</w:t>
      </w:r>
    </w:p>
    <w:p w14:paraId="2A0EE3D1" w14:textId="77777777" w:rsidR="0092153D" w:rsidRPr="00542FF1" w:rsidRDefault="0092153D">
      <w:pPr>
        <w:pStyle w:val="Textbody"/>
        <w:spacing w:after="29" w:line="260" w:lineRule="exact"/>
        <w:rPr>
          <w:rFonts w:ascii="Gandhari Unicode" w:hAnsi="Gandhari Unicode" w:cs="e-Tamil OTC"/>
          <w:lang w:val="en-GB"/>
        </w:rPr>
      </w:pPr>
    </w:p>
    <w:p w14:paraId="18468B7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don't-perish select- ornament anxiety big-it possess-he</w:t>
      </w:r>
    </w:p>
    <w:p w14:paraId="6561131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blame</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fearing- yield mountain land-he</w:t>
      </w:r>
    </w:p>
    <w:p w14:paraId="582668C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impermanence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it-held-firm </w:t>
      </w:r>
      <w:proofErr w:type="gramStart"/>
      <w:r w:rsidRPr="00542FF1">
        <w:rPr>
          <w:rFonts w:ascii="Gandhari Unicode" w:hAnsi="Gandhari Unicode" w:cs="e-Tamil OTC"/>
          <w:lang w:val="en-GB"/>
        </w:rPr>
        <w:t>because</w:t>
      </w:r>
      <w:proofErr w:type="gramEnd"/>
    </w:p>
    <w:p w14:paraId="548E1A5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sound</w:t>
      </w:r>
      <w:r w:rsidRPr="00542FF1">
        <w:rPr>
          <w:rFonts w:ascii="Gandhari Unicode" w:hAnsi="Gandhari Unicode" w:cs="e-Tamil OTC"/>
        </w:rPr>
        <w:t xml:space="preserve"> </w:t>
      </w:r>
      <w:r w:rsidRPr="00542FF1">
        <w:rPr>
          <w:rFonts w:ascii="Gandhari Unicode" w:hAnsi="Gandhari Unicode" w:cs="e-Tamil OTC"/>
          <w:lang w:val="en-GB"/>
        </w:rPr>
        <w:t xml:space="preserve">wanted- longing possess- </w:t>
      </w:r>
      <w:proofErr w:type="gramStart"/>
      <w:r w:rsidRPr="00542FF1">
        <w:rPr>
          <w:rFonts w:ascii="Gandhari Unicode" w:hAnsi="Gandhari Unicode" w:cs="e-Tamil OTC"/>
          <w:lang w:val="en-GB"/>
        </w:rPr>
        <w:t>heart</w:t>
      </w:r>
      <w:proofErr w:type="spellStart"/>
      <w:r w:rsidRPr="00542FF1">
        <w:rPr>
          <w:rFonts w:ascii="Gandhari Unicode" w:hAnsi="Gandhari Unicode" w:cs="e-Tamil OTC"/>
          <w:position w:val="6"/>
          <w:lang w:val="en-GB"/>
        </w:rPr>
        <w:t>iṉ</w:t>
      </w:r>
      <w:proofErr w:type="spellEnd"/>
      <w:proofErr w:type="gramEnd"/>
    </w:p>
    <w:p w14:paraId="6A9668F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duty happening- man possess- wealth be-</w:t>
      </w:r>
      <w:proofErr w:type="gramStart"/>
      <w:r w:rsidRPr="00542FF1">
        <w:rPr>
          <w:rFonts w:ascii="Gandhari Unicode" w:hAnsi="Gandhari Unicode" w:cs="e-Tamil OTC"/>
          <w:lang w:val="en-GB"/>
        </w:rPr>
        <w:t>similar</w:t>
      </w:r>
      <w:proofErr w:type="gramEnd"/>
    </w:p>
    <w:p w14:paraId="27454C8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staying(dat.) suitable-it is-not-so your-</w:t>
      </w:r>
    </w:p>
    <w:p w14:paraId="2896BD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pretty dim-</w:t>
      </w:r>
      <w:r w:rsidRPr="00542FF1">
        <w:rPr>
          <w:rFonts w:ascii="Gandhari Unicode" w:hAnsi="Gandhari Unicode" w:cs="e-Tamil OTC"/>
        </w:rPr>
        <w:t xml:space="preserve"> </w:t>
      </w:r>
      <w:r w:rsidRPr="00542FF1">
        <w:rPr>
          <w:rFonts w:ascii="Gandhari Unicode" w:hAnsi="Gandhari Unicode" w:cs="e-Tamil OTC"/>
          <w:lang w:val="en-GB"/>
        </w:rPr>
        <w:t>body sprung- pallor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9EAF066" w14:textId="77777777" w:rsidR="0092153D" w:rsidRPr="00542FF1" w:rsidRDefault="0092153D">
      <w:pPr>
        <w:pStyle w:val="Textbody"/>
        <w:spacing w:after="29"/>
        <w:rPr>
          <w:rFonts w:ascii="Gandhari Unicode" w:hAnsi="Gandhari Unicode" w:cs="e-Tamil OTC"/>
          <w:lang w:val="en-GB"/>
        </w:rPr>
      </w:pPr>
    </w:p>
    <w:p w14:paraId="05155692" w14:textId="77777777" w:rsidR="0092153D" w:rsidRPr="00542FF1" w:rsidRDefault="0092153D">
      <w:pPr>
        <w:pStyle w:val="Textbody"/>
        <w:spacing w:after="29"/>
        <w:rPr>
          <w:rFonts w:ascii="Gandhari Unicode" w:hAnsi="Gandhari Unicode" w:cs="e-Tamil OTC"/>
          <w:lang w:val="en-GB"/>
        </w:rPr>
      </w:pPr>
    </w:p>
    <w:p w14:paraId="1EA6C68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Don't be desolate, [you of] of choice </w:t>
      </w:r>
      <w:proofErr w:type="gramStart"/>
      <w:r w:rsidRPr="00542FF1">
        <w:rPr>
          <w:rFonts w:ascii="Gandhari Unicode" w:hAnsi="Gandhari Unicode" w:cs="e-Tamil OTC"/>
          <w:lang w:val="en-GB"/>
        </w:rPr>
        <w:t>jewels;</w:t>
      </w:r>
      <w:proofErr w:type="gramEnd"/>
    </w:p>
    <w:p w14:paraId="7F1AF85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very anxious is he,</w:t>
      </w:r>
    </w:p>
    <w:p w14:paraId="48B51C02"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the man from the yielding mountain land, who also fears blame,</w:t>
      </w:r>
      <w:r w:rsidRPr="00542FF1">
        <w:rPr>
          <w:rStyle w:val="FootnoteReference"/>
          <w:rFonts w:ascii="Gandhari Unicode" w:hAnsi="Gandhari Unicode" w:cs="e-Tamil OTC"/>
          <w:lang w:val="en-GB"/>
        </w:rPr>
        <w:footnoteReference w:id="564"/>
      </w:r>
    </w:p>
    <w:p w14:paraId="670057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the pallor sprung up on your beautiful, [now] dimmed </w:t>
      </w:r>
      <w:proofErr w:type="gramStart"/>
      <w:r w:rsidRPr="00542FF1">
        <w:rPr>
          <w:rFonts w:ascii="Gandhari Unicode" w:hAnsi="Gandhari Unicode" w:cs="e-Tamil OTC"/>
          <w:lang w:val="en-GB"/>
        </w:rPr>
        <w:t>body</w:t>
      </w:r>
      <w:proofErr w:type="gramEnd"/>
    </w:p>
    <w:p w14:paraId="13358D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is not bound to stay,</w:t>
      </w:r>
    </w:p>
    <w:p w14:paraId="087A6212"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like wealth belonging to a man firm in duty</w:t>
      </w:r>
    </w:p>
    <w:p w14:paraId="5A110EA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 a longing heart</w:t>
      </w:r>
      <w:r w:rsidRPr="00542FF1">
        <w:rPr>
          <w:rStyle w:val="FootnoteReference"/>
          <w:rFonts w:ascii="Gandhari Unicode" w:hAnsi="Gandhari Unicode" w:cs="e-Tamil OTC"/>
          <w:lang w:val="en-GB"/>
        </w:rPr>
        <w:footnoteReference w:id="565"/>
      </w:r>
      <w:r w:rsidRPr="00542FF1">
        <w:rPr>
          <w:rFonts w:ascii="Gandhari Unicode" w:hAnsi="Gandhari Unicode" w:cs="e-Tamil OTC"/>
          <w:lang w:val="en-GB"/>
        </w:rPr>
        <w:t>, that wanted good fame</w:t>
      </w:r>
      <w:r w:rsidRPr="00542FF1">
        <w:rPr>
          <w:rStyle w:val="FootnoteReference"/>
          <w:rFonts w:ascii="Gandhari Unicode" w:hAnsi="Gandhari Unicode" w:cs="e-Tamil OTC"/>
          <w:lang w:val="en-GB"/>
        </w:rPr>
        <w:footnoteReference w:id="566"/>
      </w:r>
      <w:r w:rsidRPr="00542FF1">
        <w:rPr>
          <w:rFonts w:ascii="Gandhari Unicode" w:hAnsi="Gandhari Unicode" w:cs="e-Tamil OTC"/>
          <w:lang w:val="en-GB"/>
        </w:rPr>
        <w:t>,</w:t>
      </w:r>
    </w:p>
    <w:p w14:paraId="5B6AF1E8" w14:textId="77777777" w:rsidR="0092153D" w:rsidRPr="00542FF1" w:rsidRDefault="00014CDD">
      <w:pPr>
        <w:pStyle w:val="Textbody"/>
        <w:tabs>
          <w:tab w:val="left" w:pos="1025"/>
        </w:tabs>
        <w:spacing w:after="0"/>
        <w:rPr>
          <w:rFonts w:ascii="Gandhari Unicode" w:hAnsi="Gandhari Unicode" w:cs="e-Tamil OTC"/>
        </w:rPr>
      </w:pPr>
      <w:r w:rsidRPr="00542FF1">
        <w:rPr>
          <w:rFonts w:ascii="Gandhari Unicode" w:hAnsi="Gandhari Unicode" w:cs="e-Tamil OTC"/>
          <w:lang w:val="en-GB"/>
        </w:rPr>
        <w:tab/>
        <w:t>because only transience has permanence.</w:t>
      </w:r>
      <w:r w:rsidRPr="00542FF1">
        <w:rPr>
          <w:rStyle w:val="FootnoteReference"/>
          <w:rFonts w:ascii="Gandhari Unicode" w:hAnsi="Gandhari Unicode" w:cs="e-Tamil OTC"/>
          <w:lang w:val="en-GB"/>
        </w:rPr>
        <w:footnoteReference w:id="567"/>
      </w:r>
    </w:p>
    <w:p w14:paraId="30CF2CB2" w14:textId="77777777" w:rsidR="0092153D" w:rsidRPr="00542FF1" w:rsidRDefault="0092153D">
      <w:pPr>
        <w:pStyle w:val="Textbody"/>
        <w:spacing w:after="0"/>
        <w:rPr>
          <w:rFonts w:ascii="Gandhari Unicode" w:hAnsi="Gandhari Unicode" w:cs="e-Tamil OTC"/>
        </w:rPr>
      </w:pPr>
    </w:p>
    <w:p w14:paraId="16F27338" w14:textId="77777777" w:rsidR="0092153D" w:rsidRPr="00542FF1" w:rsidRDefault="0092153D">
      <w:pPr>
        <w:pStyle w:val="Textbody"/>
        <w:spacing w:after="0"/>
        <w:rPr>
          <w:rFonts w:ascii="Gandhari Unicode" w:hAnsi="Gandhari Unicode" w:cs="e-Tamil OTC"/>
        </w:rPr>
      </w:pPr>
    </w:p>
    <w:p w14:paraId="6E3AFAE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6+7b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pallor</w:t>
      </w:r>
      <w:r w:rsidRPr="00542FF1">
        <w:rPr>
          <w:rStyle w:val="FootnoteReference"/>
          <w:rFonts w:ascii="Gandhari Unicode" w:hAnsi="Gandhari Unicode" w:cs="e-Tamil OTC"/>
          <w:lang w:val="en-GB"/>
        </w:rPr>
        <w:footnoteReference w:id="568"/>
      </w:r>
      <w:r w:rsidRPr="00542FF1">
        <w:rPr>
          <w:rFonts w:ascii="Gandhari Unicode" w:hAnsi="Gandhari Unicode" w:cs="e-Tamil OTC"/>
          <w:lang w:val="en-GB"/>
        </w:rPr>
        <w:t xml:space="preserve"> sprung up on your beautiful, [now] ... body</w:t>
      </w:r>
    </w:p>
    <w:p w14:paraId="67B8DF7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doesn't possess permanence,</w:t>
      </w:r>
    </w:p>
    <w:p w14:paraId="3A61A6D5" w14:textId="77777777" w:rsidR="0092153D" w:rsidRPr="00542FF1" w:rsidRDefault="0092153D">
      <w:pPr>
        <w:pStyle w:val="Textbody"/>
        <w:spacing w:after="0"/>
        <w:rPr>
          <w:rFonts w:ascii="Gandhari Unicode" w:hAnsi="Gandhari Unicode" w:cs="e-Tamil OTC"/>
          <w:b/>
          <w:lang w:val="en-GB"/>
        </w:rPr>
      </w:pPr>
    </w:p>
    <w:p w14:paraId="4F4A019C"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52C9B68"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144</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மதுரை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proofErr w:type="gramStart"/>
      <w:r w:rsidRPr="003A676F">
        <w:rPr>
          <w:rFonts w:ascii="e-Tamil OTC" w:hAnsi="e-Tamil OTC" w:cs="e-Tamil OTC"/>
          <w:i w:val="0"/>
          <w:iCs w:val="0"/>
          <w:color w:val="auto"/>
          <w:cs/>
        </w:rPr>
        <w:t>நூல்)ஆசிரியன்</w:t>
      </w:r>
      <w:proofErr w:type="gramEnd"/>
      <w:r w:rsidRPr="003A676F">
        <w:rPr>
          <w:rFonts w:ascii="e-Tamil OTC" w:hAnsi="e-Tamil OTC" w:cs="e-Tamil OTC"/>
          <w:i w:val="0"/>
          <w:iCs w:val="0"/>
          <w:color w:val="auto"/>
          <w:cs/>
        </w:rPr>
        <w:t xml:space="preserve"> கோடங்கொற்றன்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foster-mother</w:t>
      </w:r>
    </w:p>
    <w:p w14:paraId="7B52C7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மகட்போக்கிய செவிலித்தாய் சொல்லியது.</w:t>
      </w:r>
    </w:p>
    <w:p w14:paraId="31BDBC0C" w14:textId="77777777" w:rsidR="0092153D" w:rsidRPr="00542FF1" w:rsidRDefault="0092153D">
      <w:pPr>
        <w:pStyle w:val="Textbody"/>
        <w:spacing w:after="29"/>
        <w:rPr>
          <w:rFonts w:ascii="Gandhari Unicode" w:hAnsi="Gandhari Unicode" w:cs="e-Tamil OTC"/>
        </w:rPr>
      </w:pPr>
    </w:p>
    <w:p w14:paraId="56E3D3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கழிய</w:t>
      </w:r>
      <w:r w:rsidRPr="00542FF1">
        <w:rPr>
          <w:rFonts w:ascii="Gandhari Unicode" w:hAnsi="Gandhari Unicode" w:cs="e-Tamil OTC"/>
          <w:cs/>
        </w:rPr>
        <w:t xml:space="preserve"> காவி குற்றுங் கடல</w:t>
      </w:r>
    </w:p>
    <w:p w14:paraId="7D4054B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வெண்டலைப் புணரி யாடியு நன்றே</w:t>
      </w:r>
    </w:p>
    <w:p w14:paraId="27FE6E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 லாய முரியதொன் றயர</w:t>
      </w:r>
    </w:p>
    <w:p w14:paraId="66DA9C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விவ்வழிப் படுதலு மொல்லா ளவ்வழிப்</w:t>
      </w:r>
    </w:p>
    <w:p w14:paraId="6BACDF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பரல்பாழ்</w:t>
      </w:r>
      <w:r w:rsidRPr="00542FF1">
        <w:rPr>
          <w:rFonts w:ascii="Gandhari Unicode" w:hAnsi="Gandhari Unicode" w:cs="e-Tamil OTC"/>
          <w:cs/>
        </w:rPr>
        <w:t xml:space="preserve"> படுப்பச் சென்றனண் மாதோ</w:t>
      </w:r>
    </w:p>
    <w:p w14:paraId="6202F0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சென்மழை</w:t>
      </w:r>
      <w:r w:rsidRPr="00542FF1">
        <w:rPr>
          <w:rFonts w:ascii="Gandhari Unicode" w:hAnsi="Gandhari Unicode" w:cs="e-Tamil OTC"/>
          <w:cs/>
        </w:rPr>
        <w:t xml:space="preserve"> தவழுஞ் சென்னி</w:t>
      </w:r>
    </w:p>
    <w:p w14:paraId="25C1B0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விண்ணுயர் பிறங்கல் விலங்குமலை நாடே.</w:t>
      </w:r>
    </w:p>
    <w:p w14:paraId="12A8410D" w14:textId="77777777" w:rsidR="0092153D" w:rsidRPr="00542FF1" w:rsidRDefault="0092153D">
      <w:pPr>
        <w:pStyle w:val="Textbody"/>
        <w:spacing w:after="29"/>
        <w:rPr>
          <w:rFonts w:ascii="Gandhari Unicode" w:hAnsi="Gandhari Unicode" w:cs="e-Tamil OTC"/>
        </w:rPr>
      </w:pPr>
    </w:p>
    <w:p w14:paraId="5BD4596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L1, C1+2+3+5,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கழியா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w:t>
      </w:r>
      <w:r w:rsidRPr="00542FF1">
        <w:rPr>
          <w:rFonts w:ascii="Gandhari Unicode" w:hAnsi="Gandhari Unicode" w:cs="e-Tamil OTC"/>
        </w:rPr>
        <w:t xml:space="preserve">G1v; </w:t>
      </w:r>
      <w:r w:rsidRPr="00542FF1">
        <w:rPr>
          <w:rFonts w:ascii="Gandhari Unicode" w:hAnsi="Gandhari Unicode" w:cs="e-Tamil OTC"/>
          <w:cs/>
        </w:rPr>
        <w:t xml:space="preserve">கழியின் </w:t>
      </w:r>
      <w:r w:rsidRPr="00542FF1">
        <w:rPr>
          <w:rFonts w:ascii="Gandhari Unicode" w:hAnsi="Gandhari Unicode" w:cs="e-Tamil OTC"/>
        </w:rPr>
        <w:t xml:space="preserve">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விவ்வழிப்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விவ்வப் </w:t>
      </w:r>
      <w:r w:rsidRPr="00542FF1">
        <w:rPr>
          <w:rFonts w:ascii="Gandhari Unicode" w:hAnsi="Gandhari Unicode" w:cs="e-Tamil OTC"/>
        </w:rPr>
        <w:t xml:space="preserve">L1; </w:t>
      </w:r>
      <w:r w:rsidRPr="00542FF1">
        <w:rPr>
          <w:rFonts w:ascii="Gandhari Unicode" w:hAnsi="Gandhari Unicode" w:cs="e-Tamil OTC"/>
          <w:cs/>
        </w:rPr>
        <w:t xml:space="preserve">வில்வழிப்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ளவ்வழிப்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ளவ்வழி </w:t>
      </w:r>
      <w:r w:rsidRPr="00542FF1">
        <w:rPr>
          <w:rFonts w:ascii="Gandhari Unicode" w:hAnsi="Gandhari Unicode" w:cs="e-Tamil OTC"/>
        </w:rPr>
        <w:t xml:space="preserve">L1, C1+3+5, G1+2, EA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பரல்பாழ் </w:t>
      </w:r>
      <w:r w:rsidRPr="00542FF1">
        <w:rPr>
          <w:rFonts w:ascii="Gandhari Unicode" w:hAnsi="Gandhari Unicode" w:cs="e-Tamil OTC"/>
        </w:rPr>
        <w:t xml:space="preserve">C2v,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பரல்பாறப் </w:t>
      </w:r>
      <w:r w:rsidRPr="00542FF1">
        <w:rPr>
          <w:rFonts w:ascii="Gandhari Unicode" w:hAnsi="Gandhari Unicode" w:cs="e-Tamil OTC"/>
        </w:rPr>
        <w:t xml:space="preserve">C1+3, G1; </w:t>
      </w:r>
      <w:r w:rsidRPr="00542FF1">
        <w:rPr>
          <w:rFonts w:ascii="Gandhari Unicode" w:hAnsi="Gandhari Unicode" w:cs="e-Tamil OTC"/>
          <w:cs/>
        </w:rPr>
        <w:t xml:space="preserve">பரல்பாற் </w:t>
      </w:r>
      <w:r w:rsidRPr="00542FF1">
        <w:rPr>
          <w:rFonts w:ascii="Gandhari Unicode" w:hAnsi="Gandhari Unicode" w:cs="e-Tamil OTC"/>
        </w:rPr>
        <w:t xml:space="preserve">C3v, G2,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பரற்பாற் </w:t>
      </w:r>
      <w:r w:rsidRPr="00542FF1">
        <w:rPr>
          <w:rFonts w:ascii="Gandhari Unicode" w:hAnsi="Gandhari Unicode" w:cs="e-Tamil OTC"/>
        </w:rPr>
        <w:t xml:space="preserve">C2; </w:t>
      </w:r>
      <w:r w:rsidRPr="00542FF1">
        <w:rPr>
          <w:rFonts w:ascii="Gandhari Unicode" w:hAnsi="Gandhari Unicode" w:cs="e-Tamil OTC"/>
          <w:cs/>
        </w:rPr>
        <w:t xml:space="preserve">பால்பரற்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பால்பாற் </w:t>
      </w:r>
      <w:r w:rsidRPr="00542FF1">
        <w:rPr>
          <w:rFonts w:ascii="Gandhari Unicode" w:hAnsi="Gandhari Unicode" w:cs="e-Tamil OTC"/>
        </w:rPr>
        <w:t xml:space="preserve">L1; </w:t>
      </w:r>
      <w:r w:rsidRPr="00542FF1">
        <w:rPr>
          <w:rFonts w:ascii="Gandhari Unicode" w:hAnsi="Gandhari Unicode" w:cs="e-Tamil OTC"/>
          <w:cs/>
        </w:rPr>
        <w:t xml:space="preserve">பரலலாற்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சென்றனண் </w:t>
      </w:r>
      <w:r w:rsidRPr="00542FF1">
        <w:rPr>
          <w:rFonts w:ascii="Gandhari Unicode" w:hAnsi="Gandhari Unicode" w:cs="e-Tamil OTC"/>
        </w:rPr>
        <w:t xml:space="preserve">C2+3v+5,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சென்றனள் </w:t>
      </w:r>
      <w:r w:rsidRPr="00542FF1">
        <w:rPr>
          <w:rFonts w:ascii="Gandhari Unicode" w:hAnsi="Gandhari Unicode" w:cs="e-Tamil OTC"/>
        </w:rPr>
        <w:t xml:space="preserve">G2v; </w:t>
      </w:r>
      <w:r w:rsidRPr="00542FF1">
        <w:rPr>
          <w:rFonts w:ascii="Gandhari Unicode" w:hAnsi="Gandhari Unicode" w:cs="e-Tamil OTC"/>
          <w:cs/>
        </w:rPr>
        <w:t xml:space="preserve">சென்றனன் </w:t>
      </w:r>
      <w:r w:rsidRPr="00542FF1">
        <w:rPr>
          <w:rFonts w:ascii="Gandhari Unicode" w:hAnsi="Gandhari Unicode" w:cs="e-Tamil OTC"/>
        </w:rPr>
        <w:t xml:space="preserve">L1, C1+3, G1+2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சென்மழை </w:t>
      </w:r>
      <w:r w:rsidRPr="00542FF1">
        <w:rPr>
          <w:rFonts w:ascii="Gandhari Unicode" w:hAnsi="Gandhari Unicode" w:cs="e-Tamil OTC"/>
        </w:rPr>
        <w:t xml:space="preserve">L1, C2v+3v+5,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சேண்மழை </w:t>
      </w:r>
      <w:r w:rsidRPr="00542FF1">
        <w:rPr>
          <w:rFonts w:ascii="Gandhari Unicode" w:hAnsi="Gandhari Unicode" w:cs="e-Tamil OTC"/>
        </w:rPr>
        <w:t xml:space="preserve">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நாடே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நாட்டே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569"/>
      </w:r>
    </w:p>
    <w:p w14:paraId="7C75A6EA" w14:textId="77777777" w:rsidR="0092153D" w:rsidRPr="00542FF1" w:rsidRDefault="0092153D">
      <w:pPr>
        <w:pStyle w:val="Textbody"/>
        <w:spacing w:after="29"/>
        <w:rPr>
          <w:rFonts w:ascii="Gandhari Unicode" w:hAnsi="Gandhari Unicode" w:cs="e-Tamil OTC"/>
        </w:rPr>
      </w:pPr>
    </w:p>
    <w:p w14:paraId="489166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kāvi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kaṭala</w:t>
      </w:r>
      <w:proofErr w:type="spellEnd"/>
    </w:p>
    <w:p w14:paraId="0D181F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puṇari</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āṭi</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naṉṟ</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7184956D" w14:textId="77777777" w:rsidR="0092153D" w:rsidRPr="00E56745" w:rsidRDefault="00E56745">
      <w:pPr>
        <w:pStyle w:val="Textbody"/>
        <w:spacing w:after="29"/>
        <w:rPr>
          <w:rFonts w:ascii="Gandhari Unicode" w:hAnsi="Gandhari Unicode" w:cs="e-Tamil OTC"/>
          <w:lang w:val="en-GB"/>
        </w:rPr>
      </w:pPr>
      <w:proofErr w:type="spellStart"/>
      <w:r w:rsidRPr="00E56745">
        <w:rPr>
          <w:rFonts w:ascii="Gandhari Unicode" w:hAnsi="Gandhari Unicode" w:cs="e-Tamil OTC"/>
          <w:lang w:val="en-GB"/>
        </w:rPr>
        <w:t>piriv</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il </w:t>
      </w:r>
      <w:proofErr w:type="spellStart"/>
      <w:r w:rsidR="00014CDD" w:rsidRPr="00E56745">
        <w:rPr>
          <w:rFonts w:ascii="Gandhari Unicode" w:hAnsi="Gandhari Unicode" w:cs="e-Tamil OTC"/>
          <w:lang w:val="en-GB"/>
        </w:rPr>
        <w:t>āyam</w:t>
      </w:r>
      <w:proofErr w:type="spellEnd"/>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uriyat</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oṉṟ</w:t>
      </w:r>
      <w:proofErr w:type="spellEnd"/>
      <w:r w:rsidRPr="00E56745">
        <w:rPr>
          <w:rFonts w:ascii="Gandhari Unicode" w:hAnsi="Gandhari Unicode" w:cs="e-Tamil OTC"/>
          <w:lang w:val="en-GB"/>
        </w:rPr>
        <w:t>*</w:t>
      </w:r>
      <w:r w:rsidR="00014CDD" w:rsidRPr="00E56745">
        <w:rPr>
          <w:rFonts w:ascii="Gandhari Unicode" w:hAnsi="Gandhari Unicode" w:cs="e-Tamil OTC"/>
          <w:lang w:val="en-GB"/>
        </w:rPr>
        <w:t xml:space="preserve"> </w:t>
      </w:r>
      <w:proofErr w:type="spellStart"/>
      <w:r w:rsidR="00014CDD" w:rsidRPr="00E56745">
        <w:rPr>
          <w:rFonts w:ascii="Gandhari Unicode" w:hAnsi="Gandhari Unicode" w:cs="e-Tamil OTC"/>
          <w:lang w:val="en-GB"/>
        </w:rPr>
        <w:t>ayara</w:t>
      </w:r>
      <w:proofErr w:type="spellEnd"/>
    </w:p>
    <w:p w14:paraId="0665656C" w14:textId="77777777" w:rsidR="0092153D" w:rsidRPr="00542FF1" w:rsidRDefault="00E56745">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paṭutal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ollāḷ</w:t>
      </w:r>
      <w:proofErr w:type="spellEnd"/>
      <w:r w:rsidR="00014CDD" w:rsidRPr="00542FF1">
        <w:rPr>
          <w:rFonts w:ascii="Gandhari Unicode" w:hAnsi="Gandhari Unicode" w:cs="e-Tamil OTC"/>
          <w:lang w:val="en-GB"/>
        </w:rPr>
        <w:t xml:space="preserve"> a</w:t>
      </w:r>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vaḻi</w:t>
      </w:r>
      <w:proofErr w:type="spellEnd"/>
    </w:p>
    <w:p w14:paraId="7AF0863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paral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paṭuppa</w:t>
      </w:r>
      <w:proofErr w:type="spellEnd"/>
      <w:r w:rsidR="00E5674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ceṉṟaṉaḷ</w:t>
      </w:r>
      <w:r w:rsidR="00E56745">
        <w:rPr>
          <w:rFonts w:ascii="Gandhari Unicode" w:hAnsi="Gandhari Unicode" w:cs="e-Tamil OTC"/>
          <w:lang w:val="en-GB"/>
        </w:rPr>
        <w:t>-</w:t>
      </w:r>
      <w:r w:rsidRPr="00542FF1">
        <w:rPr>
          <w:rFonts w:ascii="Gandhari Unicode" w:hAnsi="Gandhari Unicode" w:cs="e-Tamil OTC"/>
          <w:lang w:val="en-GB"/>
        </w:rPr>
        <w:t>mātō</w:t>
      </w:r>
      <w:proofErr w:type="spellEnd"/>
    </w:p>
    <w:p w14:paraId="785A16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tavaḻum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ceṉṉi</w:t>
      </w:r>
      <w:proofErr w:type="spellEnd"/>
    </w:p>
    <w:p w14:paraId="330D709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viṇ</w:t>
      </w:r>
      <w:proofErr w:type="spellEnd"/>
      <w:r w:rsidRPr="00542FF1">
        <w:rPr>
          <w:rFonts w:ascii="Gandhari Unicode" w:hAnsi="Gandhari Unicode" w:cs="e-Tamil OTC"/>
          <w:lang w:val="en-GB"/>
        </w:rPr>
        <w:t xml:space="preserve"> </w:t>
      </w:r>
      <w:r w:rsidR="00E56745">
        <w:rPr>
          <w:rFonts w:ascii="Gandhari Unicode" w:hAnsi="Gandhari Unicode" w:cs="e-Tamil OTC"/>
          <w:lang w:val="en-GB"/>
        </w:rPr>
        <w:t>+</w:t>
      </w:r>
      <w:proofErr w:type="spellStart"/>
      <w:r w:rsidRPr="00542FF1">
        <w:rPr>
          <w:rFonts w:ascii="Gandhari Unicode" w:hAnsi="Gandhari Unicode" w:cs="e-Tamil OTC"/>
          <w:lang w:val="en-GB"/>
        </w:rPr>
        <w:t>uyar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vilaṅku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w:t>
      </w:r>
      <w:proofErr w:type="spellEnd"/>
      <w:r w:rsidR="00E56745">
        <w:rPr>
          <w:rFonts w:ascii="Gandhari Unicode" w:hAnsi="Gandhari Unicode" w:cs="e-Tamil OTC"/>
          <w:lang w:val="en-GB"/>
        </w:rPr>
        <w:t>*-</w:t>
      </w:r>
      <w:r w:rsidRPr="00542FF1">
        <w:rPr>
          <w:rFonts w:ascii="Gandhari Unicode" w:hAnsi="Gandhari Unicode" w:cs="e-Tamil OTC"/>
          <w:lang w:val="en-GB"/>
        </w:rPr>
        <w:t>ē.</w:t>
      </w:r>
    </w:p>
    <w:p w14:paraId="25A5A97A" w14:textId="77777777" w:rsidR="0092153D" w:rsidRPr="00542FF1" w:rsidRDefault="0092153D">
      <w:pPr>
        <w:pStyle w:val="Textbody"/>
        <w:spacing w:after="29"/>
        <w:rPr>
          <w:rFonts w:ascii="Gandhari Unicode" w:hAnsi="Gandhari Unicode" w:cs="e-Tamil OTC"/>
        </w:rPr>
      </w:pPr>
    </w:p>
    <w:p w14:paraId="5F636584" w14:textId="77777777" w:rsidR="0092153D" w:rsidRPr="00542FF1" w:rsidRDefault="0092153D">
      <w:pPr>
        <w:pStyle w:val="Textbody"/>
        <w:spacing w:after="29"/>
        <w:rPr>
          <w:rFonts w:ascii="Gandhari Unicode" w:hAnsi="Gandhari Unicode" w:cs="e-Tamil OTC"/>
        </w:rPr>
      </w:pPr>
    </w:p>
    <w:p w14:paraId="033A5BA3" w14:textId="77777777" w:rsidR="0092153D" w:rsidRPr="00542FF1" w:rsidRDefault="0092153D">
      <w:pPr>
        <w:pStyle w:val="Textbody"/>
        <w:spacing w:after="29" w:line="260" w:lineRule="exact"/>
        <w:rPr>
          <w:rFonts w:ascii="Gandhari Unicode" w:hAnsi="Gandhari Unicode" w:cs="e-Tamil OTC"/>
          <w:lang w:val="en-GB"/>
        </w:rPr>
      </w:pPr>
    </w:p>
    <w:p w14:paraId="70DA382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the foster-mother who had let [her] daughter go.</w:t>
      </w:r>
    </w:p>
    <w:p w14:paraId="7EA93C5C" w14:textId="77777777" w:rsidR="0092153D" w:rsidRPr="00542FF1" w:rsidRDefault="0092153D">
      <w:pPr>
        <w:pStyle w:val="Textbody"/>
        <w:spacing w:after="29" w:line="260" w:lineRule="exact"/>
        <w:rPr>
          <w:rFonts w:ascii="Gandhari Unicode" w:hAnsi="Gandhari Unicode" w:cs="e-Tamil OTC"/>
          <w:lang w:val="en-GB"/>
        </w:rPr>
      </w:pPr>
    </w:p>
    <w:p w14:paraId="3D7D807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backwaters</w:t>
      </w:r>
      <w:r w:rsidRPr="00542FF1">
        <w:rPr>
          <w:rFonts w:ascii="Gandhari Unicode" w:hAnsi="Gandhari Unicode" w:cs="e-Tamil OTC"/>
          <w:position w:val="6"/>
          <w:lang w:val="en-GB"/>
        </w:rPr>
        <w:t>a</w:t>
      </w:r>
      <w:r w:rsidRPr="00542FF1">
        <w:rPr>
          <w:rFonts w:ascii="Gandhari Unicode" w:hAnsi="Gandhari Unicode" w:cs="e-Tamil OTC"/>
          <w:lang w:val="en-GB"/>
        </w:rPr>
        <w:t xml:space="preserve"> lotus plucked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sea</w:t>
      </w:r>
      <w:r w:rsidRPr="00542FF1">
        <w:rPr>
          <w:rFonts w:ascii="Gandhari Unicode" w:hAnsi="Gandhari Unicode" w:cs="e-Tamil OTC"/>
          <w:position w:val="6"/>
          <w:lang w:val="en-GB"/>
        </w:rPr>
        <w:t>a</w:t>
      </w:r>
    </w:p>
    <w:p w14:paraId="12B751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white head</w:t>
      </w:r>
      <w:r w:rsidRPr="00542FF1">
        <w:rPr>
          <w:rFonts w:ascii="Gandhari Unicode" w:hAnsi="Gandhari Unicode" w:cs="e-Tamil OTC"/>
        </w:rPr>
        <w:t xml:space="preserve"> </w:t>
      </w:r>
      <w:r w:rsidRPr="00542FF1">
        <w:rPr>
          <w:rFonts w:ascii="Gandhari Unicode" w:hAnsi="Gandhari Unicode" w:cs="e-Tamil OTC"/>
          <w:lang w:val="en-GB"/>
        </w:rPr>
        <w:t>wave played</w:t>
      </w:r>
      <w:r w:rsidRPr="00542FF1">
        <w:rPr>
          <w:rFonts w:ascii="Gandhari Unicode" w:hAnsi="Gandhari Unicode" w:cs="e-Tamil OTC"/>
          <w:position w:val="6"/>
          <w:lang w:val="en-GB"/>
        </w:rPr>
        <w:t>um</w:t>
      </w:r>
      <w:r w:rsidRPr="00542FF1">
        <w:rPr>
          <w:rFonts w:ascii="Gandhari Unicode" w:hAnsi="Gandhari Unicode" w:cs="e-Tamil OTC"/>
          <w:lang w:val="en-GB"/>
        </w:rPr>
        <w:t xml:space="preserve"> good-it</w:t>
      </w:r>
      <w:r w:rsidRPr="00542FF1">
        <w:rPr>
          <w:rFonts w:ascii="Gandhari Unicode" w:hAnsi="Gandhari Unicode" w:cs="e-Tamil OTC"/>
          <w:position w:val="6"/>
          <w:lang w:val="en-GB"/>
        </w:rPr>
        <w:t>ē</w:t>
      </w:r>
    </w:p>
    <w:p w14:paraId="1DB8623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separation-not attendant suitable-it one-it engage(inf.)</w:t>
      </w:r>
    </w:p>
    <w:p w14:paraId="459C387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 way happening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possible-not-to-her that- way</w:t>
      </w:r>
    </w:p>
    <w:p w14:paraId="152DE8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pebble ruin- let-happen(inf.) she-</w:t>
      </w:r>
      <w:proofErr w:type="gramStart"/>
      <w:r w:rsidRPr="00542FF1">
        <w:rPr>
          <w:rFonts w:ascii="Gandhari Unicode" w:hAnsi="Gandhari Unicode" w:cs="e-Tamil OTC"/>
          <w:lang w:val="en-GB"/>
        </w:rPr>
        <w:t>went</w:t>
      </w:r>
      <w:proofErr w:type="spellStart"/>
      <w:r w:rsidRPr="00542FF1">
        <w:rPr>
          <w:rFonts w:ascii="Gandhari Unicode" w:hAnsi="Gandhari Unicode" w:cs="e-Tamil OTC"/>
          <w:position w:val="6"/>
          <w:lang w:val="en-GB"/>
        </w:rPr>
        <w:t>mātō</w:t>
      </w:r>
      <w:proofErr w:type="spellEnd"/>
      <w:proofErr w:type="gramEnd"/>
    </w:p>
    <w:p w14:paraId="1D3C1DE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 cloud/rain covering- </w:t>
      </w:r>
      <w:proofErr w:type="gramStart"/>
      <w:r w:rsidRPr="00542FF1">
        <w:rPr>
          <w:rFonts w:ascii="Gandhari Unicode" w:hAnsi="Gandhari Unicode" w:cs="e-Tamil OTC"/>
          <w:lang w:val="en-GB"/>
        </w:rPr>
        <w:t>top</w:t>
      </w:r>
      <w:proofErr w:type="gramEnd"/>
    </w:p>
    <w:p w14:paraId="26533C39" w14:textId="77777777" w:rsidR="0092153D" w:rsidRPr="00542FF1" w:rsidRDefault="00014CDD">
      <w:pPr>
        <w:pStyle w:val="Hangingindent"/>
        <w:tabs>
          <w:tab w:val="clear" w:pos="567"/>
        </w:tabs>
        <w:spacing w:line="259" w:lineRule="exact"/>
        <w:ind w:left="0" w:firstLine="0"/>
        <w:rPr>
          <w:rFonts w:ascii="Gandhari Unicode" w:hAnsi="Gandhari Unicode" w:cs="e-Tamil OTC"/>
        </w:rPr>
      </w:pPr>
      <w:r w:rsidRPr="00542FF1">
        <w:rPr>
          <w:rFonts w:ascii="Gandhari Unicode" w:hAnsi="Gandhari Unicode" w:cs="e-Tamil OTC"/>
          <w:lang w:val="en-GB"/>
        </w:rPr>
        <w:t>sky height glistening</w:t>
      </w:r>
      <w:r w:rsidRPr="00542FF1">
        <w:rPr>
          <w:rFonts w:ascii="Gandhari Unicode" w:hAnsi="Gandhari Unicode" w:cs="e-Tamil OTC"/>
        </w:rPr>
        <w:t xml:space="preserve"> </w:t>
      </w:r>
      <w:r w:rsidRPr="00542FF1">
        <w:rPr>
          <w:rFonts w:ascii="Gandhari Unicode" w:hAnsi="Gandhari Unicode" w:cs="e-Tamil OTC"/>
          <w:lang w:val="en-GB"/>
        </w:rPr>
        <w:t>transverse- mountain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23A175E" w14:textId="77777777" w:rsidR="0092153D" w:rsidRPr="00542FF1" w:rsidRDefault="0092153D">
      <w:pPr>
        <w:pStyle w:val="Textbody"/>
        <w:spacing w:after="29"/>
        <w:ind w:left="5760" w:hanging="5760"/>
        <w:rPr>
          <w:rFonts w:ascii="Gandhari Unicode" w:hAnsi="Gandhari Unicode" w:cs="e-Tamil OTC"/>
        </w:rPr>
      </w:pPr>
    </w:p>
    <w:p w14:paraId="699F67FC" w14:textId="77777777" w:rsidR="0092153D" w:rsidRPr="00542FF1" w:rsidRDefault="0092153D">
      <w:pPr>
        <w:pStyle w:val="Textbody"/>
        <w:spacing w:after="29"/>
        <w:rPr>
          <w:rFonts w:ascii="Gandhari Unicode" w:hAnsi="Gandhari Unicode" w:cs="e-Tamil OTC"/>
        </w:rPr>
      </w:pPr>
    </w:p>
    <w:p w14:paraId="23650B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It [was] good that she plucked lotuses in the backwaters and</w:t>
      </w:r>
    </w:p>
    <w:p w14:paraId="76784A3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played in the white-headed sea waves.</w:t>
      </w:r>
    </w:p>
    <w:p w14:paraId="7FC3990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She who would on the one hand</w:t>
      </w:r>
      <w:r w:rsidRPr="00542FF1">
        <w:rPr>
          <w:rStyle w:val="FootnoteReference"/>
          <w:rFonts w:ascii="Gandhari Unicode" w:hAnsi="Gandhari Unicode" w:cs="e-Tamil OTC"/>
          <w:lang w:val="en-GB"/>
        </w:rPr>
        <w:footnoteReference w:id="570"/>
      </w:r>
      <w:r w:rsidRPr="00542FF1">
        <w:rPr>
          <w:rFonts w:ascii="Gandhari Unicode" w:hAnsi="Gandhari Unicode" w:cs="e-Tamil OTC"/>
          <w:lang w:val="en-GB"/>
        </w:rPr>
        <w:t xml:space="preserve"> not have</w:t>
      </w:r>
      <w:r w:rsidRPr="00542FF1">
        <w:rPr>
          <w:rStyle w:val="FootnoteReference"/>
          <w:rFonts w:ascii="Gandhari Unicode" w:hAnsi="Gandhari Unicode" w:cs="e-Tamil OTC"/>
          <w:lang w:val="en-GB"/>
        </w:rPr>
        <w:footnoteReference w:id="571"/>
      </w:r>
    </w:p>
    <w:p w14:paraId="0DD1E621"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[her] inseparable girl companions be engaged in something suitable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[without her],</w:t>
      </w:r>
      <w:r w:rsidRPr="00542FF1">
        <w:rPr>
          <w:rStyle w:val="FootnoteReference"/>
          <w:rFonts w:ascii="Gandhari Unicode" w:hAnsi="Gandhari Unicode" w:cs="e-Tamil OTC"/>
          <w:lang w:val="en-GB"/>
        </w:rPr>
        <w:footnoteReference w:id="572"/>
      </w:r>
    </w:p>
    <w:p w14:paraId="487631F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did she, on the other hand, really</w:t>
      </w:r>
      <w:r w:rsidRPr="00542FF1">
        <w:rPr>
          <w:rStyle w:val="FootnoteReference"/>
          <w:rFonts w:ascii="Gandhari Unicode" w:hAnsi="Gandhari Unicode" w:cs="e-Tamil OTC"/>
          <w:lang w:val="en-GB"/>
        </w:rPr>
        <w:footnoteReference w:id="573"/>
      </w:r>
      <w:r w:rsidRPr="00542FF1">
        <w:rPr>
          <w:rFonts w:ascii="Gandhari Unicode" w:hAnsi="Gandhari Unicode" w:cs="e-Tamil OTC"/>
          <w:lang w:val="en-GB"/>
        </w:rPr>
        <w:t xml:space="preserve"> go,</w:t>
      </w:r>
    </w:p>
    <w:p w14:paraId="7967B07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proofErr w:type="gramStart"/>
      <w:r w:rsidRPr="00542FF1">
        <w:rPr>
          <w:rFonts w:ascii="Gandhari Unicode" w:hAnsi="Gandhari Unicode" w:cs="e-Tamil OTC"/>
          <w:lang w:val="en-GB"/>
        </w:rPr>
        <w:t>to  suffer</w:t>
      </w:r>
      <w:proofErr w:type="gramEnd"/>
      <w:r w:rsidRPr="00542FF1">
        <w:rPr>
          <w:rFonts w:ascii="Gandhari Unicode" w:hAnsi="Gandhari Unicode" w:cs="e-Tamil OTC"/>
          <w:lang w:val="en-GB"/>
        </w:rPr>
        <w:t xml:space="preserve"> pebbles ruining [her feet],</w:t>
      </w:r>
    </w:p>
    <w:p w14:paraId="19EA8A7F"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into the land of transverse mountains, glistening high as the sky,</w:t>
      </w:r>
    </w:p>
    <w:p w14:paraId="55CFF0F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[their] tops covered in wandering clouds</w:t>
      </w:r>
      <w:r w:rsidRPr="00542FF1">
        <w:rPr>
          <w:rStyle w:val="FootnoteReference"/>
          <w:rFonts w:ascii="Gandhari Unicode" w:hAnsi="Gandhari Unicode" w:cs="e-Tamil OTC"/>
          <w:lang w:val="en-GB"/>
        </w:rPr>
        <w:footnoteReference w:id="574"/>
      </w:r>
      <w:r w:rsidRPr="00542FF1">
        <w:rPr>
          <w:rFonts w:ascii="Gandhari Unicode" w:hAnsi="Gandhari Unicode" w:cs="e-Tamil OTC"/>
          <w:lang w:val="en-GB"/>
        </w:rPr>
        <w:t>?</w:t>
      </w:r>
    </w:p>
    <w:p w14:paraId="255B4058" w14:textId="77777777" w:rsidR="0092153D" w:rsidRPr="00542FF1" w:rsidRDefault="0092153D">
      <w:pPr>
        <w:pStyle w:val="Textbody"/>
        <w:spacing w:after="0"/>
        <w:rPr>
          <w:rFonts w:ascii="Gandhari Unicode" w:hAnsi="Gandhari Unicode" w:cs="e-Tamil OTC"/>
        </w:rPr>
      </w:pPr>
    </w:p>
    <w:p w14:paraId="38C02DEF" w14:textId="77777777" w:rsidR="0092153D" w:rsidRPr="00542FF1" w:rsidRDefault="0092153D">
      <w:pPr>
        <w:pStyle w:val="Textbody"/>
        <w:spacing w:after="0"/>
        <w:rPr>
          <w:rFonts w:ascii="Gandhari Unicode" w:hAnsi="Gandhari Unicode" w:cs="e-Tamil OTC"/>
        </w:rPr>
      </w:pPr>
    </w:p>
    <w:p w14:paraId="3FAF0BFB" w14:textId="77777777" w:rsidR="0092153D" w:rsidRPr="00542FF1" w:rsidRDefault="0092153D">
      <w:pPr>
        <w:pStyle w:val="Textbody"/>
        <w:spacing w:after="0"/>
        <w:rPr>
          <w:rFonts w:ascii="Gandhari Unicode" w:hAnsi="Gandhari Unicode" w:cs="e-Tamil OTC"/>
          <w:lang w:val="en-GB"/>
        </w:rPr>
      </w:pPr>
    </w:p>
    <w:p w14:paraId="396B7413"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A50D936"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145</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கொல்லன் அழிசி</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3AA9E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ஆற்றாது தோழிக்குத் தலைமகள் சொல்லியது.</w:t>
      </w:r>
    </w:p>
    <w:p w14:paraId="22AD1473" w14:textId="77777777" w:rsidR="0092153D" w:rsidRPr="00542FF1" w:rsidRDefault="0092153D">
      <w:pPr>
        <w:pStyle w:val="Textbody"/>
        <w:spacing w:after="29"/>
        <w:rPr>
          <w:rFonts w:ascii="Gandhari Unicode" w:hAnsi="Gandhari Unicode" w:cs="e-Tamil OTC"/>
        </w:rPr>
      </w:pPr>
    </w:p>
    <w:p w14:paraId="64F6340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உறைபதி </w:t>
      </w:r>
      <w:r w:rsidRPr="00542FF1">
        <w:rPr>
          <w:rFonts w:ascii="Gandhari Unicode" w:hAnsi="Gandhari Unicode" w:cs="e-Tamil OTC"/>
          <w:u w:val="wave"/>
          <w:cs/>
        </w:rPr>
        <w:t>யன்றித்</w:t>
      </w:r>
      <w:r w:rsidRPr="00542FF1">
        <w:rPr>
          <w:rFonts w:ascii="Gandhari Unicode" w:hAnsi="Gandhari Unicode" w:cs="e-Tamil OTC"/>
          <w:cs/>
        </w:rPr>
        <w:t xml:space="preserve"> துறைகெழு சிறுகுடி</w:t>
      </w:r>
    </w:p>
    <w:p w14:paraId="5435D4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கானலஞ் </w:t>
      </w:r>
      <w:r w:rsidRPr="00542FF1">
        <w:rPr>
          <w:rFonts w:ascii="Gandhari Unicode" w:hAnsi="Gandhari Unicode" w:cs="e-Tamil OTC"/>
          <w:u w:val="wave"/>
          <w:cs/>
        </w:rPr>
        <w:t>சேர்ப்பன்</w:t>
      </w:r>
      <w:r w:rsidRPr="00542FF1">
        <w:rPr>
          <w:rFonts w:ascii="Gandhari Unicode" w:hAnsi="Gandhari Unicode" w:cs="e-Tamil OTC"/>
          <w:cs/>
        </w:rPr>
        <w:t xml:space="preserve"> கொடுமை </w:t>
      </w:r>
      <w:r w:rsidRPr="00542FF1">
        <w:rPr>
          <w:rFonts w:ascii="Gandhari Unicode" w:hAnsi="Gandhari Unicode" w:cs="e-Tamil OTC"/>
          <w:u w:val="wave"/>
          <w:cs/>
        </w:rPr>
        <w:t>யெற்றி</w:t>
      </w:r>
    </w:p>
    <w:p w14:paraId="3038EA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யானாத் துயரமொடு </w:t>
      </w:r>
      <w:r w:rsidRPr="00542FF1">
        <w:rPr>
          <w:rFonts w:ascii="Gandhari Unicode" w:hAnsi="Gandhari Unicode" w:cs="e-Tamil OTC"/>
          <w:u w:val="wave"/>
          <w:cs/>
        </w:rPr>
        <w:t>வருந்திப்</w:t>
      </w:r>
      <w:r w:rsidRPr="00542FF1">
        <w:rPr>
          <w:rFonts w:ascii="Gandhari Unicode" w:hAnsi="Gandhari Unicode" w:cs="e-Tamil OTC"/>
          <w:cs/>
        </w:rPr>
        <w:t xml:space="preserve"> பானாட்</w:t>
      </w:r>
    </w:p>
    <w:p w14:paraId="129525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டுஞ்சா </w:t>
      </w:r>
      <w:r w:rsidRPr="00542FF1">
        <w:rPr>
          <w:rFonts w:ascii="Gandhari Unicode" w:hAnsi="Gandhari Unicode" w:cs="e-Tamil OTC"/>
          <w:u w:val="wave"/>
          <w:cs/>
        </w:rPr>
        <w:t>துறைநரோ</w:t>
      </w:r>
      <w:r w:rsidRPr="00542FF1">
        <w:rPr>
          <w:rFonts w:ascii="Gandhari Unicode" w:hAnsi="Gandhari Unicode" w:cs="e-Tamil OTC"/>
          <w:cs/>
        </w:rPr>
        <w:t xml:space="preserve"> டுசாவாத்</w:t>
      </w:r>
    </w:p>
    <w:p w14:paraId="7EDBB77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துயிற்கண் மாக்களொடு நெட்டிரா வுடைத்தே.</w:t>
      </w:r>
    </w:p>
    <w:p w14:paraId="4E19C13F" w14:textId="77777777" w:rsidR="0092153D" w:rsidRPr="00542FF1" w:rsidRDefault="0092153D">
      <w:pPr>
        <w:pStyle w:val="Textbody"/>
        <w:spacing w:after="29"/>
        <w:rPr>
          <w:rFonts w:ascii="Gandhari Unicode" w:hAnsi="Gandhari Unicode" w:cs="e-Tamil OTC"/>
        </w:rPr>
      </w:pPr>
    </w:p>
    <w:p w14:paraId="4D175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யன்றித்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யன்று </w:t>
      </w:r>
      <w:r w:rsidRPr="00542FF1">
        <w:rPr>
          <w:rFonts w:ascii="Gandhari Unicode" w:eastAsia="URW Palladio UNI" w:hAnsi="Gandhari Unicode" w:cs="e-Tamil OTC"/>
        </w:rPr>
        <w:t xml:space="preserve">PP •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சிறுகுடிக் </w:t>
      </w:r>
      <w:r w:rsidRPr="00542FF1">
        <w:rPr>
          <w:rFonts w:ascii="Gandhari Unicode" w:hAnsi="Gandhari Unicode" w:cs="e-Tamil OTC"/>
        </w:rPr>
        <w:t xml:space="preserve">C2v+5,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கானலஞ்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காலஞ்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சேர்ப்பன்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cs/>
        </w:rPr>
        <w:t xml:space="preserve">சிலம்பன் </w:t>
      </w:r>
      <w:r w:rsidRPr="00542FF1">
        <w:rPr>
          <w:rFonts w:ascii="Gandhari Unicode" w:hAnsi="Gandhari Unicode" w:cs="e-Tamil OTC"/>
        </w:rPr>
        <w:t xml:space="preserve">IV </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C1+2v+3,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 </w:t>
      </w:r>
      <w:r w:rsidRPr="00542FF1">
        <w:rPr>
          <w:rFonts w:ascii="Gandhari Unicode" w:hAnsi="Gandhari Unicode" w:cs="e-Tamil OTC"/>
        </w:rPr>
        <w:t xml:space="preserve">L1, C5, G2, </w:t>
      </w:r>
      <w:proofErr w:type="spellStart"/>
      <w:r w:rsidRPr="00542FF1">
        <w:rPr>
          <w:rFonts w:ascii="Gandhari Unicode" w:hAnsi="Gandhari Unicode" w:cs="e-Tamil OTC"/>
        </w:rPr>
        <w:t>Cēṉ</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IV, I, AT; </w:t>
      </w:r>
      <w:r w:rsidRPr="00542FF1">
        <w:rPr>
          <w:rFonts w:ascii="Gandhari Unicode" w:hAnsi="Gandhari Unicode" w:cs="e-Tamil OTC"/>
          <w:cs/>
        </w:rPr>
        <w:t xml:space="preserve">மேற்றி </w:t>
      </w:r>
      <w:r w:rsidRPr="00542FF1">
        <w:rPr>
          <w:rFonts w:ascii="Gandhari Unicode" w:hAnsi="Gandhari Unicode" w:cs="e-Tamil OTC"/>
        </w:rPr>
        <w:t xml:space="preserve">C2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வருந்திப் </w:t>
      </w:r>
      <w:r w:rsidRPr="00542FF1">
        <w:rPr>
          <w:rFonts w:ascii="Gandhari Unicode" w:hAnsi="Gandhari Unicode" w:cs="e-Tamil OTC"/>
        </w:rPr>
        <w:t xml:space="preserve">L1, 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வருந்திய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டுஞ்சா </w:t>
      </w:r>
      <w:r w:rsidRPr="00542FF1">
        <w:rPr>
          <w:rFonts w:ascii="Gandhari Unicode" w:hAnsi="Gandhari Unicode" w:cs="e-Tamil OTC"/>
        </w:rPr>
        <w:t xml:space="preserve">L1, C1+2+3+5, G1,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டுஞ்சுந் </w:t>
      </w:r>
      <w:r w:rsidRPr="00542FF1">
        <w:rPr>
          <w:rFonts w:ascii="Gandhari Unicode" w:hAnsi="Gandhari Unicode" w:cs="e-Tamil OTC"/>
        </w:rPr>
        <w:t xml:space="preserve">G2 </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துறைநரொ (துறைநரோ) டுசாவாத் </w:t>
      </w:r>
      <w:r w:rsidRPr="00542FF1">
        <w:rPr>
          <w:rFonts w:ascii="Gandhari Unicode" w:hAnsi="Gandhari Unicode" w:cs="e-Tamil OTC"/>
        </w:rPr>
        <w:t xml:space="preserve">L1(), C1+2+3+5, G1+2v,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துறைவனோ டுசாவாத் </w:t>
      </w:r>
      <w:r w:rsidRPr="00542FF1">
        <w:rPr>
          <w:rFonts w:ascii="Gandhari Unicode" w:hAnsi="Gandhari Unicode" w:cs="e-Tamil OTC"/>
        </w:rPr>
        <w:t xml:space="preserve">G2; </w:t>
      </w:r>
      <w:r w:rsidRPr="00542FF1">
        <w:rPr>
          <w:rFonts w:ascii="Gandhari Unicode" w:hAnsi="Gandhari Unicode" w:cs="e-Tamil OTC"/>
          <w:cs/>
        </w:rPr>
        <w:t xml:space="preserve">துறைநரொடு சார்வாத்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p>
    <w:p w14:paraId="141031F9" w14:textId="77777777" w:rsidR="0092153D" w:rsidRPr="00542FF1" w:rsidRDefault="0092153D">
      <w:pPr>
        <w:pStyle w:val="Textbody"/>
        <w:spacing w:after="29"/>
        <w:rPr>
          <w:rFonts w:ascii="Gandhari Unicode" w:hAnsi="Gandhari Unicode" w:cs="e-Tamil OTC"/>
        </w:rPr>
      </w:pPr>
    </w:p>
    <w:p w14:paraId="4C59D24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pati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aṉṟ</w:t>
      </w:r>
      <w:proofErr w:type="spellEnd"/>
      <w:r w:rsidR="009B0E6C">
        <w:rPr>
          <w:rFonts w:ascii="Gandhari Unicode" w:hAnsi="Gandhari Unicode" w:cs="e-Tamil OTC"/>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w:t>
      </w:r>
      <w:proofErr w:type="spellEnd"/>
      <w:r w:rsidR="009B0E6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p>
    <w:p w14:paraId="2CE4F02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cērppaṉ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koṭumai</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i/>
          <w:iCs/>
          <w:lang w:val="en-GB"/>
        </w:rPr>
        <w:t>eṟṟi</w:t>
      </w:r>
      <w:proofErr w:type="spellEnd"/>
    </w:p>
    <w:p w14:paraId="65DE7D8E" w14:textId="77777777" w:rsidR="0092153D" w:rsidRPr="00542FF1" w:rsidRDefault="009B0E6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tuyaramoṭu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varunti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pāl-nāḷ</w:t>
      </w:r>
      <w:proofErr w:type="spellEnd"/>
    </w:p>
    <w:p w14:paraId="2383AB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tuñcāt</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uṟainarōṭ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9B0E6C">
        <w:rPr>
          <w:rFonts w:ascii="Gandhari Unicode" w:hAnsi="Gandhari Unicode" w:cs="e-Tamil OTC"/>
          <w:lang w:val="en-GB"/>
        </w:rPr>
        <w:t>+</w:t>
      </w:r>
    </w:p>
    <w:p w14:paraId="0D672F7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lang w:val="en-GB"/>
        </w:rPr>
        <w:t>mākkaḷoṭu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neṭṭ</w:t>
      </w:r>
      <w:proofErr w:type="spellEnd"/>
      <w:r w:rsidR="009B0E6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irā</w:t>
      </w:r>
      <w:proofErr w:type="spellEnd"/>
      <w:r w:rsidRPr="00542FF1">
        <w:rPr>
          <w:rFonts w:ascii="Gandhari Unicode" w:hAnsi="Gandhari Unicode" w:cs="e-Tamil OTC"/>
          <w:lang w:val="en-GB"/>
        </w:rPr>
        <w:t xml:space="preserve"> </w:t>
      </w:r>
      <w:r w:rsidR="009B0E6C">
        <w:rPr>
          <w:rFonts w:ascii="Gandhari Unicode" w:hAnsi="Gandhari Unicode" w:cs="e-Tamil OTC"/>
          <w:lang w:val="en-GB"/>
        </w:rPr>
        <w:t>~</w:t>
      </w:r>
      <w:proofErr w:type="spellStart"/>
      <w:r w:rsidRPr="00542FF1">
        <w:rPr>
          <w:rFonts w:ascii="Gandhari Unicode" w:hAnsi="Gandhari Unicode" w:cs="e-Tamil OTC"/>
          <w:lang w:val="en-GB"/>
        </w:rPr>
        <w:t>uṭaitt</w:t>
      </w:r>
      <w:proofErr w:type="spellEnd"/>
      <w:r w:rsidR="009B0E6C">
        <w:rPr>
          <w:rFonts w:ascii="Gandhari Unicode" w:hAnsi="Gandhari Unicode" w:cs="e-Tamil OTC"/>
          <w:lang w:val="en-GB"/>
        </w:rPr>
        <w:t>*-</w:t>
      </w:r>
      <w:r w:rsidRPr="00542FF1">
        <w:rPr>
          <w:rFonts w:ascii="Gandhari Unicode" w:hAnsi="Gandhari Unicode" w:cs="e-Tamil OTC"/>
          <w:lang w:val="en-GB"/>
        </w:rPr>
        <w:t>ē.</w:t>
      </w:r>
    </w:p>
    <w:p w14:paraId="4A949A95" w14:textId="77777777" w:rsidR="0092153D" w:rsidRPr="00542FF1" w:rsidRDefault="0092153D">
      <w:pPr>
        <w:pStyle w:val="Textbody"/>
        <w:spacing w:after="29" w:line="260" w:lineRule="exact"/>
        <w:rPr>
          <w:rFonts w:ascii="Gandhari Unicode" w:hAnsi="Gandhari Unicode" w:cs="e-Tamil OTC"/>
          <w:lang w:val="en-GB"/>
        </w:rPr>
      </w:pPr>
    </w:p>
    <w:p w14:paraId="41FB225E" w14:textId="77777777" w:rsidR="0092153D" w:rsidRPr="00542FF1" w:rsidRDefault="0092153D">
      <w:pPr>
        <w:pStyle w:val="Textbody"/>
        <w:spacing w:after="29" w:line="260" w:lineRule="exact"/>
        <w:rPr>
          <w:rFonts w:ascii="Gandhari Unicode" w:hAnsi="Gandhari Unicode" w:cs="e-Tamil OTC"/>
          <w:lang w:val="en-GB"/>
        </w:rPr>
      </w:pPr>
    </w:p>
    <w:p w14:paraId="5A623AA0" w14:textId="77777777" w:rsidR="0092153D" w:rsidRPr="00542FF1" w:rsidRDefault="0092153D">
      <w:pPr>
        <w:pStyle w:val="Textbody"/>
        <w:spacing w:after="29" w:line="260" w:lineRule="exact"/>
        <w:rPr>
          <w:rFonts w:ascii="Gandhari Unicode" w:hAnsi="Gandhari Unicode" w:cs="e-Tamil OTC"/>
          <w:lang w:val="en-GB"/>
        </w:rPr>
      </w:pPr>
    </w:p>
    <w:p w14:paraId="056FFB1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not having the strength [to await] the time of marriage.</w:t>
      </w:r>
    </w:p>
    <w:p w14:paraId="3400A1EF" w14:textId="77777777" w:rsidR="0092153D" w:rsidRPr="00542FF1" w:rsidRDefault="0092153D">
      <w:pPr>
        <w:pStyle w:val="Textbody"/>
        <w:spacing w:after="29" w:line="260" w:lineRule="exact"/>
        <w:rPr>
          <w:rFonts w:ascii="Gandhari Unicode" w:hAnsi="Gandhari Unicode" w:cs="e-Tamil OTC"/>
          <w:lang w:val="en-GB"/>
        </w:rPr>
      </w:pPr>
    </w:p>
    <w:p w14:paraId="17511B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remain- abode is-not-so this- ghat-possess little </w:t>
      </w:r>
      <w:proofErr w:type="gramStart"/>
      <w:r w:rsidRPr="00542FF1">
        <w:rPr>
          <w:rFonts w:ascii="Gandhari Unicode" w:hAnsi="Gandhari Unicode" w:cs="e-Tamil OTC"/>
          <w:lang w:val="en-GB"/>
        </w:rPr>
        <w:t>home</w:t>
      </w:r>
      <w:proofErr w:type="gramEnd"/>
    </w:p>
    <w:p w14:paraId="1DAB0A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seashore-grove</w:t>
      </w:r>
      <w:r w:rsidRPr="00542FF1">
        <w:rPr>
          <w:rFonts w:ascii="Gandhari Unicode" w:hAnsi="Gandhari Unicode" w:cs="e-Tamil OTC"/>
          <w:position w:val="6"/>
          <w:lang w:val="en-GB"/>
        </w:rPr>
        <w:t>am</w:t>
      </w:r>
      <w:r w:rsidRPr="00542FF1">
        <w:rPr>
          <w:rStyle w:val="FootnoteReference"/>
          <w:rFonts w:ascii="Gandhari Unicode" w:hAnsi="Gandhari Unicode" w:cs="e-Tamil OTC"/>
          <w:vertAlign w:val="baseline"/>
          <w:lang w:val="en-GB"/>
        </w:rPr>
        <w:footnoteReference w:id="575"/>
      </w:r>
      <w:r w:rsidRPr="00542FF1">
        <w:rPr>
          <w:rFonts w:ascii="Gandhari Unicode" w:hAnsi="Gandhari Unicode" w:cs="e-Tamil OTC"/>
          <w:lang w:val="en-GB"/>
        </w:rPr>
        <w:t xml:space="preserve"> coast-</w:t>
      </w:r>
      <w:proofErr w:type="gramStart"/>
      <w:r w:rsidRPr="00542FF1">
        <w:rPr>
          <w:rFonts w:ascii="Gandhari Unicode" w:hAnsi="Gandhari Unicode" w:cs="e-Tamil OTC"/>
          <w:lang w:val="en-GB"/>
        </w:rPr>
        <w:t>he</w:t>
      </w:r>
      <w:proofErr w:type="gramEnd"/>
      <w:r w:rsidRPr="00542FF1">
        <w:rPr>
          <w:rFonts w:ascii="Gandhari Unicode" w:hAnsi="Gandhari Unicode" w:cs="e-Tamil OTC"/>
          <w:lang w:val="en-GB"/>
        </w:rPr>
        <w:t xml:space="preserve"> cruelty struck</w:t>
      </w:r>
      <w:r w:rsidRPr="00542FF1">
        <w:rPr>
          <w:rStyle w:val="FootnoteReference"/>
          <w:rFonts w:ascii="Gandhari Unicode" w:hAnsi="Gandhari Unicode" w:cs="e-Tamil OTC"/>
          <w:lang w:val="en-GB"/>
        </w:rPr>
        <w:footnoteReference w:id="576"/>
      </w:r>
    </w:p>
    <w:p w14:paraId="45C2AC6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end-not- grief-with</w:t>
      </w:r>
      <w:r w:rsidRPr="00542FF1">
        <w:rPr>
          <w:rFonts w:ascii="Gandhari Unicode" w:hAnsi="Gandhari Unicode" w:cs="e-Tamil OTC"/>
        </w:rPr>
        <w:t xml:space="preserve"> </w:t>
      </w:r>
      <w:r w:rsidRPr="00542FF1">
        <w:rPr>
          <w:rFonts w:ascii="Gandhari Unicode" w:hAnsi="Gandhari Unicode" w:cs="e-Tamil OTC"/>
          <w:lang w:val="en-GB"/>
        </w:rPr>
        <w:t>troubled part-day</w:t>
      </w:r>
    </w:p>
    <w:p w14:paraId="585CF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sleep-not remain-he(h.)-with inquire-</w:t>
      </w:r>
      <w:proofErr w:type="gramStart"/>
      <w:r w:rsidRPr="00542FF1">
        <w:rPr>
          <w:rFonts w:ascii="Gandhari Unicode" w:hAnsi="Gandhari Unicode" w:cs="e-Tamil OTC"/>
          <w:lang w:val="en-GB"/>
        </w:rPr>
        <w:t>not</w:t>
      </w:r>
      <w:proofErr w:type="gramEnd"/>
    </w:p>
    <w:p w14:paraId="00C7D8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eye people-with long night possess-it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DD9BFFC" w14:textId="77777777" w:rsidR="0092153D" w:rsidRPr="00542FF1" w:rsidRDefault="0092153D">
      <w:pPr>
        <w:pStyle w:val="Textbody"/>
        <w:spacing w:after="0"/>
        <w:rPr>
          <w:rFonts w:ascii="Gandhari Unicode" w:hAnsi="Gandhari Unicode" w:cs="e-Tamil OTC"/>
        </w:rPr>
      </w:pPr>
    </w:p>
    <w:p w14:paraId="75A6EFC0" w14:textId="77777777" w:rsidR="0092153D" w:rsidRPr="00542FF1" w:rsidRDefault="0092153D">
      <w:pPr>
        <w:pStyle w:val="Textbody"/>
        <w:spacing w:after="29"/>
        <w:rPr>
          <w:rFonts w:ascii="Gandhari Unicode" w:hAnsi="Gandhari Unicode" w:cs="e-Tamil OTC"/>
        </w:rPr>
      </w:pPr>
    </w:p>
    <w:p w14:paraId="20488FD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This</w:t>
      </w:r>
      <w:r w:rsidRPr="00542FF1">
        <w:rPr>
          <w:rStyle w:val="FootnoteReference"/>
          <w:rFonts w:ascii="Gandhari Unicode" w:hAnsi="Gandhari Unicode" w:cs="e-Tamil OTC"/>
          <w:lang w:val="en-GB"/>
        </w:rPr>
        <w:footnoteReference w:id="577"/>
      </w:r>
      <w:r w:rsidRPr="00542FF1">
        <w:rPr>
          <w:rFonts w:ascii="Gandhari Unicode" w:hAnsi="Gandhari Unicode" w:cs="e-Tamil OTC"/>
          <w:lang w:val="en-GB"/>
        </w:rPr>
        <w:t xml:space="preserve"> little hamlet with [its] ghat is no place to stay,</w:t>
      </w:r>
    </w:p>
    <w:p w14:paraId="1AC35A1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its long nights, with sleepy-eyed people</w:t>
      </w:r>
    </w:p>
    <w:p w14:paraId="5362F6AC"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who do not inquire after those</w:t>
      </w:r>
      <w:r w:rsidRPr="00542FF1">
        <w:rPr>
          <w:rStyle w:val="FootnoteReference"/>
          <w:rFonts w:ascii="Gandhari Unicode" w:hAnsi="Gandhari Unicode" w:cs="e-Tamil OTC"/>
          <w:lang w:val="en-GB"/>
        </w:rPr>
        <w:footnoteReference w:id="578"/>
      </w:r>
      <w:r w:rsidRPr="00542FF1">
        <w:rPr>
          <w:rFonts w:ascii="Gandhari Unicode" w:hAnsi="Gandhari Unicode" w:cs="e-Tamil OTC"/>
          <w:lang w:val="en-GB"/>
        </w:rPr>
        <w:t xml:space="preserve"> that remain sleepless</w:t>
      </w:r>
      <w:r w:rsidRPr="00542FF1">
        <w:rPr>
          <w:rStyle w:val="FootnoteReference"/>
          <w:rFonts w:ascii="Gandhari Unicode" w:hAnsi="Gandhari Unicode" w:cs="e-Tamil OTC"/>
          <w:lang w:val="en-GB"/>
        </w:rPr>
        <w:footnoteReference w:id="579"/>
      </w:r>
    </w:p>
    <w:p w14:paraId="169DFCA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midnight, troubled by unending grief,</w:t>
      </w:r>
    </w:p>
    <w:p w14:paraId="45F34A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struck with the cruelty of the man from the coast of shore groves.</w:t>
      </w:r>
    </w:p>
    <w:p w14:paraId="21846973" w14:textId="77777777" w:rsidR="0092153D" w:rsidRPr="00542FF1" w:rsidRDefault="0092153D">
      <w:pPr>
        <w:pStyle w:val="Textbody"/>
        <w:spacing w:after="0"/>
        <w:rPr>
          <w:rFonts w:ascii="Gandhari Unicode" w:hAnsi="Gandhari Unicode" w:cs="e-Tamil OTC"/>
          <w:lang w:val="en-GB"/>
        </w:rPr>
      </w:pPr>
    </w:p>
    <w:p w14:paraId="6FCE26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2B1D35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146</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the confidante / SHE</w:t>
      </w:r>
      <w:r w:rsidRPr="003A676F">
        <w:rPr>
          <w:rStyle w:val="FootnoteReference"/>
          <w:rFonts w:ascii="Gandhari Unicode" w:hAnsi="Gandhari Unicode" w:cs="e-Tamil OTC"/>
          <w:i w:val="0"/>
          <w:iCs w:val="0"/>
          <w:color w:val="auto"/>
          <w:lang w:val="en-GB"/>
        </w:rPr>
        <w:footnoteReference w:id="580"/>
      </w:r>
    </w:p>
    <w:p w14:paraId="0B059B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தமர் வரைவொடு வந்து சொல்லாடுகின்றுழி (</w:t>
      </w:r>
      <w:r w:rsidRPr="00542FF1">
        <w:rPr>
          <w:rFonts w:ascii="Gandhari Unicode" w:hAnsi="Gandhari Unicode" w:cs="e-Tamil OTC"/>
          <w:lang w:val="en-GB"/>
        </w:rPr>
        <w:t>C</w:t>
      </w:r>
      <w:r w:rsidRPr="00542FF1">
        <w:rPr>
          <w:rFonts w:ascii="Gandhari Unicode" w:hAnsi="Gandhari Unicode" w:cs="e-Tamil OTC"/>
          <w:cs/>
          <w:lang w:val="en-GB"/>
        </w:rPr>
        <w:t>1+5: நின்றுழி) வரைவு மறுப்பவோ எனக் கவன்ற தலைமகட்குத் தோழி சொல்லியது.</w:t>
      </w:r>
    </w:p>
    <w:p w14:paraId="713DAAD2" w14:textId="77777777" w:rsidR="0092153D" w:rsidRPr="00542FF1" w:rsidRDefault="0092153D">
      <w:pPr>
        <w:pStyle w:val="Textbody"/>
        <w:spacing w:after="29"/>
        <w:rPr>
          <w:rFonts w:ascii="Gandhari Unicode" w:hAnsi="Gandhari Unicode" w:cs="e-Tamil OTC"/>
        </w:rPr>
      </w:pPr>
    </w:p>
    <w:p w14:paraId="65CF34C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அம்ம வாழி தோழி நம்மூர்ப்</w:t>
      </w:r>
    </w:p>
    <w:p w14:paraId="59294F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பிரிந்தோர்ப் </w:t>
      </w:r>
      <w:r w:rsidRPr="00542FF1">
        <w:rPr>
          <w:rFonts w:ascii="Gandhari Unicode" w:hAnsi="Gandhari Unicode" w:cs="e-Tamil OTC"/>
          <w:u w:val="wave"/>
          <w:cs/>
        </w:rPr>
        <w:t>புணர்ப்போ</w:t>
      </w:r>
      <w:r w:rsidRPr="00542FF1">
        <w:rPr>
          <w:rFonts w:ascii="Gandhari Unicode" w:hAnsi="Gandhari Unicode" w:cs="e-Tamil OTC"/>
          <w:cs/>
        </w:rPr>
        <w:t xml:space="preserve"> ரிருந்தனர் கொல்லோ</w:t>
      </w:r>
    </w:p>
    <w:p w14:paraId="20D5EF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தண்டுடைக் கையர் வெண்டலைச் சிதவலர்</w:t>
      </w:r>
    </w:p>
    <w:p w14:paraId="4A646A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நன்றுநன் றென்னு மாக்களோ</w:t>
      </w:r>
    </w:p>
    <w:p w14:paraId="09582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டின்றுபெரி தென்னு மாங்கண தவையே.</w:t>
      </w:r>
    </w:p>
    <w:p w14:paraId="15129E23" w14:textId="77777777" w:rsidR="0092153D" w:rsidRPr="00542FF1" w:rsidRDefault="0092153D">
      <w:pPr>
        <w:pStyle w:val="Textbody"/>
        <w:spacing w:after="29"/>
        <w:rPr>
          <w:rFonts w:ascii="Gandhari Unicode" w:hAnsi="Gandhari Unicode" w:cs="e-Tamil OTC"/>
        </w:rPr>
      </w:pPr>
    </w:p>
    <w:p w14:paraId="064955B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புணர்ப்போ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புணர்பவ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புணர்ப்பவ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KK,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w:t>
      </w:r>
      <w:r w:rsidRPr="00542FF1">
        <w:rPr>
          <w:rFonts w:ascii="Gandhari Unicode"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டின்றுபெரி தென்னு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டின்று </w:t>
      </w:r>
      <w:r w:rsidRPr="00542FF1">
        <w:rPr>
          <w:rFonts w:ascii="Gandhari Unicode" w:hAnsi="Gandhari Unicode" w:cs="e-Tamil OTC"/>
        </w:rPr>
        <w:t>L1</w:t>
      </w:r>
    </w:p>
    <w:p w14:paraId="466A45BE" w14:textId="77777777" w:rsidR="0092153D" w:rsidRPr="00542FF1" w:rsidRDefault="0092153D">
      <w:pPr>
        <w:pStyle w:val="Textbody"/>
        <w:spacing w:after="29"/>
        <w:rPr>
          <w:rFonts w:ascii="Gandhari Unicode" w:hAnsi="Gandhari Unicode" w:cs="e-Tamil OTC"/>
        </w:rPr>
      </w:pPr>
    </w:p>
    <w:p w14:paraId="760251F4" w14:textId="52B20832" w:rsidR="0092153D" w:rsidRPr="00542FF1" w:rsidRDefault="00383513">
      <w:pPr>
        <w:pStyle w:val="Textbody"/>
        <w:spacing w:after="29"/>
        <w:rPr>
          <w:rFonts w:ascii="Gandhari Unicode" w:hAnsi="Gandhari Unicode" w:cs="e-Tamil OTC"/>
          <w:lang w:val="en-GB"/>
        </w:rPr>
      </w:pPr>
      <w:ins w:id="54" w:author="Narmada Hansani Polgampalage" w:date="2023-12-04T17:07:00Z">
        <w:r>
          <w:rPr>
            <w:rFonts w:ascii="Gandhari Unicode" w:hAnsi="Gandhari Unicode" w:cs="e-Tamil OTC"/>
            <w:lang w:val="en-GB"/>
          </w:rPr>
          <w:t>a</w:t>
        </w:r>
      </w:ins>
      <w:del w:id="55" w:author="Narmada Hansani Polgampalage" w:date="2023-12-04T17:07:00Z">
        <w:r w:rsidRPr="00542FF1" w:rsidDel="00383513">
          <w:rPr>
            <w:rFonts w:ascii="Gandhari Unicode" w:hAnsi="Gandhari Unicode" w:cs="e-Tamil OTC"/>
            <w:lang w:val="en-GB"/>
          </w:rPr>
          <w:delText>A</w:delText>
        </w:r>
      </w:del>
      <w:r w:rsidR="00014CDD" w:rsidRPr="00542FF1">
        <w:rPr>
          <w:rFonts w:ascii="Gandhari Unicode" w:hAnsi="Gandhari Unicode" w:cs="e-Tamil OTC"/>
          <w:lang w:val="en-GB"/>
        </w:rPr>
        <w:t>mma</w:t>
      </w:r>
      <w:ins w:id="56" w:author="Narmada Hansani Polgampalage" w:date="2023-12-04T17:07:00Z">
        <w:r>
          <w:rPr>
            <w:rFonts w:ascii="Gandhari Unicode" w:hAnsi="Gandhari Unicode" w:cs="e-Tamil OTC"/>
            <w:lang w:val="en-GB"/>
          </w:rPr>
          <w:t>-</w:t>
        </w:r>
      </w:ins>
      <w:proofErr w:type="spellStart"/>
      <w:del w:id="57" w:author="Narmada Hansani Polgampalage" w:date="2023-12-04T17:07:00Z">
        <w:r w:rsidR="00014CDD" w:rsidRPr="00542FF1" w:rsidDel="00383513">
          <w:rPr>
            <w:rFonts w:ascii="Gandhari Unicode" w:hAnsi="Gandhari Unicode" w:cs="e-Tamil OTC"/>
            <w:lang w:val="en-GB"/>
          </w:rPr>
          <w:delText xml:space="preserve"> </w:delText>
        </w:r>
      </w:del>
      <w:r w:rsidR="00014CDD" w:rsidRPr="00542FF1">
        <w:rPr>
          <w:rFonts w:ascii="Gandhari Unicode" w:hAnsi="Gandhari Unicode" w:cs="e-Tamil OTC"/>
          <w:lang w:val="en-GB"/>
        </w:rPr>
        <w:t>vāḻi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tōḻi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nam</w:t>
      </w:r>
      <w:proofErr w:type="spellEnd"/>
      <w:r w:rsidR="00014CDD" w:rsidRPr="00542FF1">
        <w:rPr>
          <w:rFonts w:ascii="Gandhari Unicode" w:hAnsi="Gandhari Unicode" w:cs="e-Tamil OTC"/>
          <w:lang w:val="en-GB"/>
        </w:rPr>
        <w:t xml:space="preserve"> </w:t>
      </w:r>
      <w:r w:rsidR="002808C7">
        <w:rPr>
          <w:rFonts w:ascii="Gandhari Unicode" w:hAnsi="Gandhari Unicode" w:cs="e-Tamil OTC"/>
          <w:lang w:val="en-GB"/>
        </w:rPr>
        <w:t>+</w:t>
      </w:r>
      <w:proofErr w:type="spellStart"/>
      <w:r w:rsidR="00014CDD" w:rsidRPr="00542FF1">
        <w:rPr>
          <w:rFonts w:ascii="Gandhari Unicode" w:hAnsi="Gandhari Unicode" w:cs="e-Tamil OTC"/>
          <w:lang w:val="en-GB"/>
        </w:rPr>
        <w:t>ūr</w:t>
      </w:r>
      <w:proofErr w:type="spellEnd"/>
      <w:ins w:id="58" w:author="Narmada Hansani Polgampalage" w:date="2023-12-04T17:11:00Z">
        <w:r>
          <w:rPr>
            <w:rFonts w:ascii="Gandhari Unicode" w:hAnsi="Gandhari Unicode" w:cs="e-Tamil OTC"/>
            <w:lang w:val="en-GB"/>
          </w:rPr>
          <w:t>+</w:t>
        </w:r>
      </w:ins>
    </w:p>
    <w:p w14:paraId="520EE5DD" w14:textId="1B978578"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pirintōr</w:t>
      </w:r>
      <w:proofErr w:type="spellEnd"/>
      <w:ins w:id="59" w:author="Narmada Hansani Polgampalage" w:date="2023-12-04T17:10:00Z">
        <w:r w:rsidR="00383513">
          <w:rPr>
            <w:rFonts w:ascii="Gandhari Unicode" w:hAnsi="Gandhari Unicode" w:cs="e-Tamil OTC"/>
            <w:lang w:val="en-GB"/>
          </w:rPr>
          <w:t>+</w:t>
        </w:r>
      </w:ins>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puṇarppōr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iruntaṉ</w:t>
      </w:r>
      <w:r w:rsidR="002808C7">
        <w:rPr>
          <w:rFonts w:ascii="Gandhari Unicode" w:hAnsi="Gandhari Unicode" w:cs="e-Tamil OTC"/>
          <w:lang w:val="en-GB"/>
        </w:rPr>
        <w:t>ar-</w:t>
      </w:r>
      <w:r w:rsidRPr="00542FF1">
        <w:rPr>
          <w:rFonts w:ascii="Gandhari Unicode" w:hAnsi="Gandhari Unicode" w:cs="e-Tamil OTC"/>
          <w:lang w:val="en-GB"/>
        </w:rPr>
        <w:t>kollō</w:t>
      </w:r>
      <w:proofErr w:type="spellEnd"/>
    </w:p>
    <w:p w14:paraId="2095429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taṇṭ</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citavalar</w:t>
      </w:r>
      <w:proofErr w:type="spellEnd"/>
    </w:p>
    <w:p w14:paraId="1928D65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mākkaḷōṭ</w:t>
      </w:r>
      <w:proofErr w:type="spellEnd"/>
      <w:r w:rsidR="0060544D">
        <w:rPr>
          <w:rFonts w:ascii="Gandhari Unicode" w:hAnsi="Gandhari Unicode" w:cs="e-Tamil OTC"/>
          <w:lang w:val="en-GB"/>
        </w:rPr>
        <w:t>*</w:t>
      </w:r>
    </w:p>
    <w:p w14:paraId="4EB319D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w:t>
      </w:r>
      <w:r w:rsidR="002808C7">
        <w:rPr>
          <w:rFonts w:ascii="Gandhari Unicode" w:hAnsi="Gandhari Unicode" w:cs="e-Tamil OTC"/>
          <w:lang w:val="en-GB"/>
        </w:rPr>
        <w:t>u</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perit</w:t>
      </w:r>
      <w:proofErr w:type="spellEnd"/>
      <w:r w:rsidR="002808C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āṅkaṇ</w:t>
      </w:r>
      <w:r w:rsidR="002808C7">
        <w:rPr>
          <w:rFonts w:ascii="Gandhari Unicode" w:hAnsi="Gandhari Unicode" w:cs="e-Tamil OTC"/>
          <w:lang w:val="en-GB"/>
        </w:rPr>
        <w:t>at</w:t>
      </w:r>
      <w:proofErr w:type="spellEnd"/>
      <w:r w:rsidR="002808C7">
        <w:rPr>
          <w:rFonts w:ascii="Gandhari Unicode" w:hAnsi="Gandhari Unicode" w:cs="e-Tamil OTC"/>
          <w:lang w:val="en-GB"/>
        </w:rPr>
        <w:t xml:space="preserve">* </w:t>
      </w:r>
      <w:proofErr w:type="spellStart"/>
      <w:r w:rsidR="002808C7">
        <w:rPr>
          <w:rFonts w:ascii="Gandhari Unicode" w:hAnsi="Gandhari Unicode" w:cs="e-Tamil OTC"/>
          <w:lang w:val="en-GB"/>
        </w:rPr>
        <w:t>avai</w:t>
      </w:r>
      <w:proofErr w:type="spellEnd"/>
      <w:r w:rsidR="002808C7">
        <w:rPr>
          <w:rFonts w:ascii="Gandhari Unicode" w:hAnsi="Gandhari Unicode" w:cs="e-Tamil OTC"/>
          <w:lang w:val="en-GB"/>
        </w:rPr>
        <w:t>-~</w:t>
      </w:r>
      <w:r w:rsidRPr="00542FF1">
        <w:rPr>
          <w:rFonts w:ascii="Gandhari Unicode" w:hAnsi="Gandhari Unicode" w:cs="e-Tamil OTC"/>
          <w:lang w:val="en-GB"/>
        </w:rPr>
        <w:t>ē.</w:t>
      </w:r>
    </w:p>
    <w:p w14:paraId="47F28E2A" w14:textId="77777777" w:rsidR="0092153D" w:rsidRPr="00542FF1" w:rsidRDefault="0092153D">
      <w:pPr>
        <w:pStyle w:val="Textbody"/>
        <w:spacing w:after="29"/>
        <w:rPr>
          <w:rFonts w:ascii="Gandhari Unicode" w:hAnsi="Gandhari Unicode" w:cs="e-Tamil OTC"/>
          <w:lang w:val="en-GB"/>
        </w:rPr>
      </w:pPr>
    </w:p>
    <w:p w14:paraId="3F44CB48" w14:textId="77777777" w:rsidR="0092153D" w:rsidRPr="00542FF1" w:rsidRDefault="0092153D">
      <w:pPr>
        <w:pStyle w:val="Textbody"/>
        <w:spacing w:after="29"/>
        <w:rPr>
          <w:rFonts w:ascii="Gandhari Unicode" w:hAnsi="Gandhari Unicode" w:cs="e-Tamil OTC"/>
          <w:lang w:val="en-GB"/>
        </w:rPr>
      </w:pPr>
    </w:p>
    <w:p w14:paraId="4D3763D2" w14:textId="77777777" w:rsidR="0092153D" w:rsidRPr="00542FF1" w:rsidRDefault="0092153D">
      <w:pPr>
        <w:pStyle w:val="Textbody"/>
        <w:spacing w:after="29" w:line="260" w:lineRule="exact"/>
        <w:rPr>
          <w:rFonts w:ascii="Gandhari Unicode" w:hAnsi="Gandhari Unicode" w:cs="e-Tamil OTC"/>
          <w:u w:val="single"/>
          <w:lang w:val="en-GB"/>
        </w:rPr>
      </w:pPr>
    </w:p>
    <w:p w14:paraId="60FD40E2"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Uttered by the confidante to HER who was anxious they would deny marriage, while they were talking, after HIS relations had come with [an offer of] marriage.</w:t>
      </w:r>
    </w:p>
    <w:p w14:paraId="6EAF16E2" w14:textId="77777777" w:rsidR="0092153D" w:rsidRPr="00542FF1" w:rsidRDefault="0092153D">
      <w:pPr>
        <w:pStyle w:val="Textbody"/>
        <w:spacing w:after="29" w:line="260" w:lineRule="exact"/>
        <w:rPr>
          <w:rFonts w:ascii="Gandhari Unicode" w:hAnsi="Gandhari Unicode" w:cs="e-Tamil OTC"/>
          <w:lang w:val="en-GB"/>
        </w:rPr>
      </w:pPr>
    </w:p>
    <w:p w14:paraId="4E0DD4CF" w14:textId="3DA7E373" w:rsidR="0092153D" w:rsidRPr="00542FF1" w:rsidRDefault="00383513">
      <w:pPr>
        <w:pStyle w:val="Textbody"/>
        <w:spacing w:after="0" w:line="260" w:lineRule="exact"/>
        <w:rPr>
          <w:rFonts w:ascii="Gandhari Unicode" w:hAnsi="Gandhari Unicode" w:cs="e-Tamil OTC"/>
        </w:rPr>
      </w:pPr>
      <w:ins w:id="60" w:author="Narmada Hansani Polgampalage" w:date="2023-12-04T17:07:00Z">
        <w:r>
          <w:rPr>
            <w:rFonts w:ascii="Gandhari Unicode" w:hAnsi="Gandhari Unicode" w:cs="e-Tamil OTC"/>
            <w:position w:val="6"/>
            <w:lang w:val="en-GB"/>
          </w:rPr>
          <w:t>a</w:t>
        </w:r>
      </w:ins>
      <w:del w:id="61" w:author="Narmada Hansani Polgampalage" w:date="2023-12-04T17:07:00Z">
        <w:r w:rsidRPr="00542FF1" w:rsidDel="00383513">
          <w:rPr>
            <w:rFonts w:ascii="Gandhari Unicode" w:hAnsi="Gandhari Unicode" w:cs="e-Tamil OTC"/>
            <w:position w:val="6"/>
            <w:lang w:val="en-GB"/>
          </w:rPr>
          <w:delText>A</w:delText>
        </w:r>
      </w:del>
      <w:r w:rsidR="00014CDD" w:rsidRPr="00542FF1">
        <w:rPr>
          <w:rFonts w:ascii="Gandhari Unicode" w:hAnsi="Gandhari Unicode" w:cs="e-Tamil OTC"/>
          <w:position w:val="6"/>
          <w:lang w:val="en-GB"/>
        </w:rPr>
        <w:t>mma</w:t>
      </w:r>
      <w:ins w:id="62" w:author="Narmada Hansani Polgampalage" w:date="2023-12-04T17:07:00Z">
        <w:r>
          <w:rPr>
            <w:rFonts w:ascii="Gandhari Unicode" w:hAnsi="Gandhari Unicode" w:cs="e-Tamil OTC"/>
          </w:rPr>
          <w:t>-</w:t>
        </w:r>
      </w:ins>
      <w:del w:id="63" w:author="Narmada Hansani Polgampalage" w:date="2023-12-04T17:07:00Z">
        <w:r w:rsidR="00014CDD" w:rsidRPr="00542FF1" w:rsidDel="00383513">
          <w:rPr>
            <w:rFonts w:ascii="Gandhari Unicode" w:hAnsi="Gandhari Unicode" w:cs="e-Tamil OTC"/>
          </w:rPr>
          <w:delText xml:space="preserve"> </w:delText>
        </w:r>
      </w:del>
      <w:r w:rsidR="00014CDD" w:rsidRPr="00542FF1">
        <w:rPr>
          <w:rFonts w:ascii="Gandhari Unicode" w:hAnsi="Gandhari Unicode" w:cs="e-Tamil OTC"/>
          <w:lang w:val="en-GB"/>
        </w:rPr>
        <w:t>live friend</w:t>
      </w:r>
      <w:r w:rsidR="00014CDD" w:rsidRPr="00542FF1">
        <w:rPr>
          <w:rFonts w:ascii="Gandhari Unicode" w:hAnsi="Gandhari Unicode" w:cs="e-Tamil OTC"/>
        </w:rPr>
        <w:t xml:space="preserve"> </w:t>
      </w:r>
      <w:r w:rsidR="00014CDD" w:rsidRPr="00542FF1">
        <w:rPr>
          <w:rFonts w:ascii="Gandhari Unicode" w:hAnsi="Gandhari Unicode" w:cs="e-Tamil OTC"/>
          <w:lang w:val="en-GB"/>
        </w:rPr>
        <w:t>our- village</w:t>
      </w:r>
    </w:p>
    <w:p w14:paraId="03A9FB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separated-they(h.) connect-they(h.) they-were(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2B0F9EE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 possess- hand-they(h.) white head rag-they(h.)</w:t>
      </w:r>
    </w:p>
    <w:p w14:paraId="11508EB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good-it </w:t>
      </w:r>
      <w:proofErr w:type="spellStart"/>
      <w:r w:rsidRPr="00542FF1">
        <w:rPr>
          <w:rFonts w:ascii="Gandhari Unicode" w:hAnsi="Gandhari Unicode" w:cs="e-Tamil OTC"/>
          <w:lang w:val="en-GB"/>
        </w:rPr>
        <w:t>good-it</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people-with</w:t>
      </w:r>
    </w:p>
    <w:p w14:paraId="5A80BBA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today big-it </w:t>
      </w:r>
      <w:proofErr w:type="gramStart"/>
      <w:r w:rsidRPr="00542FF1">
        <w:rPr>
          <w:rFonts w:ascii="Gandhari Unicode" w:hAnsi="Gandhari Unicode" w:cs="e-Tamil OTC"/>
          <w:lang w:val="en-GB"/>
        </w:rPr>
        <w:t>saying</w:t>
      </w:r>
      <w:proofErr w:type="gramEnd"/>
      <w:r w:rsidRPr="00542FF1">
        <w:rPr>
          <w:rFonts w:ascii="Gandhari Unicode" w:hAnsi="Gandhari Unicode" w:cs="e-Tamil OTC"/>
          <w:lang w:val="en-GB"/>
        </w:rPr>
        <w:t>- there-that</w:t>
      </w:r>
      <w:r w:rsidRPr="00542FF1">
        <w:rPr>
          <w:rStyle w:val="FootnoteReference"/>
          <w:rFonts w:ascii="Gandhari Unicode" w:hAnsi="Gandhari Unicode" w:cs="e-Tamil OTC"/>
          <w:lang w:val="en-GB"/>
        </w:rPr>
        <w:footnoteReference w:id="581"/>
      </w:r>
      <w:r w:rsidRPr="00542FF1">
        <w:rPr>
          <w:rFonts w:ascii="Gandhari Unicode" w:hAnsi="Gandhari Unicode" w:cs="e-Tamil OTC"/>
          <w:lang w:val="en-GB"/>
        </w:rPr>
        <w:t xml:space="preserve"> assembly</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ACE5F1" w14:textId="77777777" w:rsidR="0092153D" w:rsidRPr="00542FF1" w:rsidRDefault="0092153D">
      <w:pPr>
        <w:pStyle w:val="Textbody"/>
        <w:spacing w:after="29"/>
        <w:rPr>
          <w:rFonts w:ascii="Gandhari Unicode" w:hAnsi="Gandhari Unicode" w:cs="e-Tamil OTC"/>
          <w:lang w:val="en-GB"/>
        </w:rPr>
      </w:pPr>
    </w:p>
    <w:p w14:paraId="5EFE1F52" w14:textId="77777777" w:rsidR="0092153D" w:rsidRPr="00542FF1" w:rsidRDefault="0092153D">
      <w:pPr>
        <w:pStyle w:val="Textbody"/>
        <w:spacing w:after="29"/>
        <w:rPr>
          <w:rFonts w:ascii="Gandhari Unicode" w:hAnsi="Gandhari Unicode" w:cs="e-Tamil OTC"/>
          <w:lang w:val="en-GB"/>
        </w:rPr>
      </w:pPr>
    </w:p>
    <w:p w14:paraId="560485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Alas, oh friend, in our village,</w:t>
      </w:r>
    </w:p>
    <w:p w14:paraId="06880A9F"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have there [once] been those who united the separated?</w:t>
      </w:r>
      <w:r w:rsidRPr="00542FF1">
        <w:rPr>
          <w:rStyle w:val="FootnoteReference"/>
          <w:rFonts w:ascii="Gandhari Unicode" w:hAnsi="Gandhari Unicode" w:cs="e-Tamil OTC"/>
          <w:lang w:val="en-GB"/>
        </w:rPr>
        <w:footnoteReference w:id="582"/>
      </w:r>
    </w:p>
    <w:p w14:paraId="2C0C3D0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assembly is a place where they say </w:t>
      </w:r>
      <w:r w:rsidR="0060544D">
        <w:rPr>
          <w:rFonts w:ascii="Gandhari Unicode" w:hAnsi="Gandhari Unicode" w:cs="e-Tamil OTC"/>
          <w:lang w:val="en-GB"/>
        </w:rPr>
        <w:t>“</w:t>
      </w:r>
      <w:r w:rsidRPr="00542FF1">
        <w:rPr>
          <w:rFonts w:ascii="Gandhari Unicode" w:hAnsi="Gandhari Unicode" w:cs="e-Tamil OTC"/>
          <w:lang w:val="en-GB"/>
        </w:rPr>
        <w:t>today [is] a big [day]</w:t>
      </w:r>
      <w:r w:rsidR="0060544D">
        <w:rPr>
          <w:rFonts w:ascii="Gandhari Unicode" w:hAnsi="Gandhari Unicode" w:cs="e-Tamil OTC"/>
          <w:lang w:val="en-GB"/>
        </w:rPr>
        <w:t>”</w:t>
      </w:r>
      <w:r w:rsidRPr="00542FF1">
        <w:rPr>
          <w:rFonts w:ascii="Gandhari Unicode" w:hAnsi="Gandhari Unicode" w:cs="e-Tamil OTC"/>
          <w:lang w:val="en-GB"/>
        </w:rPr>
        <w:t>,</w:t>
      </w:r>
    </w:p>
    <w:p w14:paraId="6C8DB8B0" w14:textId="77777777" w:rsidR="0092153D" w:rsidRPr="00542FF1" w:rsidRDefault="0060544D">
      <w:pPr>
        <w:pStyle w:val="Textbody"/>
        <w:tabs>
          <w:tab w:val="left" w:pos="288"/>
        </w:tabs>
        <w:spacing w:after="0"/>
        <w:rPr>
          <w:rFonts w:ascii="Gandhari Unicode" w:hAnsi="Gandhari Unicode" w:cs="e-Tamil OTC"/>
        </w:rPr>
      </w:pPr>
      <w:r>
        <w:rPr>
          <w:rFonts w:ascii="Gandhari Unicode" w:hAnsi="Gandhari Unicode" w:cs="e-Tamil OTC"/>
          <w:lang w:val="en-GB"/>
        </w:rPr>
        <w:tab/>
        <w:t>with people saying “good, good”</w:t>
      </w:r>
      <w:r w:rsidR="00014CDD" w:rsidRPr="00542FF1">
        <w:rPr>
          <w:rFonts w:ascii="Gandhari Unicode" w:hAnsi="Gandhari Unicode" w:cs="e-Tamil OTC"/>
          <w:lang w:val="en-GB"/>
        </w:rPr>
        <w:t>,</w:t>
      </w:r>
      <w:r w:rsidR="00014CDD" w:rsidRPr="00542FF1">
        <w:rPr>
          <w:rStyle w:val="FootnoteReference"/>
          <w:rFonts w:ascii="Gandhari Unicode" w:hAnsi="Gandhari Unicode" w:cs="e-Tamil OTC"/>
          <w:lang w:val="en-GB"/>
        </w:rPr>
        <w:footnoteReference w:id="583"/>
      </w:r>
    </w:p>
    <w:p w14:paraId="13F329E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ab/>
        <w:t>staffs in hand, well-worn clothes on [their] white heads.</w:t>
      </w:r>
      <w:r w:rsidRPr="00542FF1">
        <w:rPr>
          <w:rStyle w:val="FootnoteReference"/>
          <w:rFonts w:ascii="Gandhari Unicode" w:hAnsi="Gandhari Unicode" w:cs="e-Tamil OTC"/>
          <w:lang w:val="en-GB"/>
        </w:rPr>
        <w:footnoteReference w:id="584"/>
      </w:r>
    </w:p>
    <w:p w14:paraId="729B6765"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EDA7DC9"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147</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கோப்பெருங்சோழன்</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2F1857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பிரிந்தவிடத்துக் கனாக் கண்டு சொல்லியது.</w:t>
      </w:r>
    </w:p>
    <w:p w14:paraId="53E8182E" w14:textId="77777777" w:rsidR="0092153D" w:rsidRPr="00542FF1" w:rsidRDefault="0092153D">
      <w:pPr>
        <w:pStyle w:val="Textbody"/>
        <w:spacing w:after="29"/>
        <w:rPr>
          <w:rFonts w:ascii="Gandhari Unicode" w:hAnsi="Gandhari Unicode" w:cs="e-Tamil OTC"/>
        </w:rPr>
      </w:pPr>
    </w:p>
    <w:p w14:paraId="09F48D7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வேனிற் பாதிரிக் கூன்மல ரன்ன</w:t>
      </w:r>
    </w:p>
    <w:p w14:paraId="05E469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மயிரோ டொழுகிய</w:t>
      </w:r>
      <w:r w:rsidRPr="00542FF1">
        <w:rPr>
          <w:rFonts w:ascii="Gandhari Unicode" w:hAnsi="Gandhari Unicode" w:cs="e-Tamil OTC"/>
          <w:cs/>
        </w:rPr>
        <w:t xml:space="preserve"> வங்கலுழ் மாமை</w:t>
      </w:r>
    </w:p>
    <w:p w14:paraId="26A94D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நுண்பூண் மடந்தையைத் தந்தோய் போல</w:t>
      </w:r>
    </w:p>
    <w:p w14:paraId="480092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வின்றுயி </w:t>
      </w:r>
      <w:r w:rsidRPr="00542FF1">
        <w:rPr>
          <w:rFonts w:ascii="Gandhari Unicode" w:hAnsi="Gandhari Unicode" w:cs="e-Tamil OTC"/>
          <w:u w:val="wave"/>
          <w:cs/>
        </w:rPr>
        <w:t>லெடுப்புதி</w:t>
      </w:r>
      <w:r w:rsidRPr="00542FF1">
        <w:rPr>
          <w:rFonts w:ascii="Gandhari Unicode" w:hAnsi="Gandhari Unicode" w:cs="e-Tamil OTC"/>
          <w:cs/>
        </w:rPr>
        <w:t xml:space="preserve"> கனவே</w:t>
      </w:r>
    </w:p>
    <w:p w14:paraId="58FD41B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யெள்ளா ரம்ம துணைப்பிரிந் தோரே.</w:t>
      </w:r>
    </w:p>
    <w:p w14:paraId="06CF3AEA" w14:textId="77777777" w:rsidR="0092153D" w:rsidRPr="00542FF1" w:rsidRDefault="0092153D">
      <w:pPr>
        <w:pStyle w:val="Textbody"/>
        <w:spacing w:after="29"/>
        <w:rPr>
          <w:rFonts w:ascii="Gandhari Unicode" w:hAnsi="Gandhari Unicode" w:cs="e-Tamil OTC"/>
        </w:rPr>
      </w:pPr>
    </w:p>
    <w:p w14:paraId="5713DB4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மயிரோ டொழுகிய </w:t>
      </w:r>
      <w:r w:rsidRPr="00542FF1">
        <w:rPr>
          <w:rFonts w:ascii="Gandhari Unicode" w:hAnsi="Gandhari Unicode" w:cs="e-Tamil OTC"/>
        </w:rPr>
        <w:t xml:space="preserve">C5, G2v, </w:t>
      </w:r>
      <w:proofErr w:type="spellStart"/>
      <w:r w:rsidRPr="00542FF1">
        <w:rPr>
          <w:rFonts w:ascii="Gandhari Unicode" w:hAnsi="Gandhari Unicode" w:cs="e-Tamil OTC"/>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rPr>
        <w:t xml:space="preserve">மயிரேர் பொழுகிய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மயிரோ வொழுகிய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5"/>
      </w:r>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வங்கலுழ் மாமை </w:t>
      </w:r>
      <w:r w:rsidRPr="00542FF1">
        <w:rPr>
          <w:rFonts w:ascii="Gandhari Unicode" w:hAnsi="Gandhari Unicode" w:cs="e-Tamil OTC"/>
        </w:rPr>
        <w:t xml:space="preserve">C2+3+5, G1v+2,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வங்கலுழ் பாமை </w:t>
      </w:r>
      <w:r w:rsidRPr="00542FF1">
        <w:rPr>
          <w:rFonts w:ascii="Gandhari Unicode" w:hAnsi="Gandhari Unicode" w:cs="e-Tamil OTC"/>
        </w:rPr>
        <w:t xml:space="preserve">L1; </w:t>
      </w:r>
      <w:r w:rsidRPr="00542FF1">
        <w:rPr>
          <w:rFonts w:ascii="Gandhari Unicode" w:hAnsi="Gandhari Unicode" w:cs="e-Tamil OTC"/>
          <w:cs/>
        </w:rPr>
        <w:t xml:space="preserve">வங்கலுழ் மாயை </w:t>
      </w:r>
      <w:r w:rsidRPr="00542FF1">
        <w:rPr>
          <w:rFonts w:ascii="Gandhari Unicode" w:hAnsi="Gandhari Unicode" w:cs="e-Tamil OTC"/>
        </w:rPr>
        <w:t xml:space="preserve">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வங்கலு ழாமை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மடந்தையைத்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மடந்தையை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லெடுப்புதி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லெழுப்புதி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துணைப்பிரிந்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துனைப்பிரிந் </w:t>
      </w:r>
      <w:r w:rsidRPr="00542FF1">
        <w:rPr>
          <w:rFonts w:ascii="Gandhari Unicode" w:hAnsi="Gandhari Unicode" w:cs="e-Tamil OTC"/>
        </w:rPr>
        <w:t>C3</w:t>
      </w:r>
    </w:p>
    <w:p w14:paraId="2FD01C71" w14:textId="77777777" w:rsidR="0092153D" w:rsidRPr="00542FF1" w:rsidRDefault="0092153D">
      <w:pPr>
        <w:pStyle w:val="Textbody"/>
        <w:spacing w:after="29"/>
        <w:rPr>
          <w:rFonts w:ascii="Gandhari Unicode" w:hAnsi="Gandhari Unicode" w:cs="e-Tamil OTC"/>
        </w:rPr>
      </w:pPr>
    </w:p>
    <w:p w14:paraId="5DDFF93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vēṉil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pātiri</w:t>
      </w:r>
      <w:proofErr w:type="spellEnd"/>
      <w:r w:rsidR="00353DB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kūṉ</w:t>
      </w:r>
      <w:proofErr w:type="spellEnd"/>
      <w:r w:rsidRPr="00542FF1">
        <w:rPr>
          <w:rFonts w:ascii="Gandhari Unicode" w:hAnsi="Gandhari Unicode" w:cs="e-Tamil OTC"/>
          <w:lang w:val="en-GB"/>
        </w:rPr>
        <w:t xml:space="preserve"> malar </w:t>
      </w:r>
      <w:proofErr w:type="spellStart"/>
      <w:r w:rsidRPr="00542FF1">
        <w:rPr>
          <w:rFonts w:ascii="Gandhari Unicode" w:hAnsi="Gandhari Unicode" w:cs="e-Tamil OTC"/>
          <w:lang w:val="en-GB"/>
        </w:rPr>
        <w:t>aṉṉa</w:t>
      </w:r>
      <w:proofErr w:type="spellEnd"/>
    </w:p>
    <w:p w14:paraId="746958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mayirōṭ</w:t>
      </w:r>
      <w:proofErr w:type="spellEnd"/>
      <w:r w:rsidR="0060544D">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oḻukiya</w:t>
      </w:r>
      <w:proofErr w:type="spellEnd"/>
      <w:r w:rsidRPr="00542FF1">
        <w:rPr>
          <w:rFonts w:ascii="Gandhari Unicode" w:hAnsi="Gandhari Unicode" w:cs="e-Tamil OTC"/>
          <w:lang w:val="en-GB"/>
        </w:rPr>
        <w:t xml:space="preserve"> </w:t>
      </w:r>
      <w:r w:rsidR="00353DBD">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kaluḻ</w:t>
      </w:r>
      <w:proofErr w:type="spellEnd"/>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māmai</w:t>
      </w:r>
      <w:proofErr w:type="spellEnd"/>
      <w:proofErr w:type="gramEnd"/>
    </w:p>
    <w:p w14:paraId="0888258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maṭantaiyai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tantōy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p>
    <w:p w14:paraId="6A154FE3" w14:textId="77777777" w:rsidR="0092153D" w:rsidRPr="00542FF1" w:rsidRDefault="00353DB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tuyil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eṭupputi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kaṉav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4EA6A41C" w14:textId="77777777" w:rsidR="0092153D" w:rsidRPr="00542FF1" w:rsidRDefault="00353DBD">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eḷḷār</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amma </w:t>
      </w:r>
      <w:proofErr w:type="spellStart"/>
      <w:r w:rsidR="00014CDD" w:rsidRPr="00542FF1">
        <w:rPr>
          <w:rFonts w:ascii="Gandhari Unicode" w:hAnsi="Gandhari Unicode" w:cs="e-Tamil OTC"/>
          <w:lang w:val="en-GB"/>
        </w:rPr>
        <w:t>tuṇai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pirintōr</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9F2AE8B" w14:textId="77777777" w:rsidR="0092153D" w:rsidRPr="00542FF1" w:rsidRDefault="0092153D">
      <w:pPr>
        <w:pStyle w:val="Textbody"/>
        <w:spacing w:after="29" w:line="260" w:lineRule="exact"/>
        <w:rPr>
          <w:rFonts w:ascii="Gandhari Unicode" w:hAnsi="Gandhari Unicode" w:cs="e-Tamil OTC"/>
          <w:lang w:val="en-GB"/>
        </w:rPr>
      </w:pPr>
    </w:p>
    <w:p w14:paraId="1E1F0BAD" w14:textId="77777777" w:rsidR="0092153D" w:rsidRPr="00542FF1" w:rsidRDefault="0092153D">
      <w:pPr>
        <w:pStyle w:val="Textbody"/>
        <w:spacing w:after="29" w:line="260" w:lineRule="exact"/>
        <w:rPr>
          <w:rFonts w:ascii="Gandhari Unicode" w:hAnsi="Gandhari Unicode" w:cs="e-Tamil OTC"/>
          <w:lang w:val="en-GB"/>
        </w:rPr>
      </w:pPr>
    </w:p>
    <w:p w14:paraId="280FA505" w14:textId="77777777" w:rsidR="0092153D" w:rsidRPr="00542FF1" w:rsidRDefault="0092153D">
      <w:pPr>
        <w:pStyle w:val="Textbody"/>
        <w:spacing w:after="29" w:line="260" w:lineRule="exact"/>
        <w:rPr>
          <w:rFonts w:ascii="Gandhari Unicode" w:hAnsi="Gandhari Unicode" w:cs="e-Tamil OTC"/>
          <w:lang w:val="en-GB"/>
        </w:rPr>
      </w:pPr>
    </w:p>
    <w:p w14:paraId="7B3A7AFE"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at the sight of a dream when HE was separated [from her].</w:t>
      </w:r>
    </w:p>
    <w:p w14:paraId="0D8D5BBC" w14:textId="77777777" w:rsidR="0092153D" w:rsidRPr="00542FF1" w:rsidRDefault="0092153D">
      <w:pPr>
        <w:pStyle w:val="Textbody"/>
        <w:spacing w:after="29" w:line="260" w:lineRule="exact"/>
        <w:rPr>
          <w:rFonts w:ascii="Gandhari Unicode" w:hAnsi="Gandhari Unicode" w:cs="e-Tamil OTC"/>
          <w:lang w:val="en-GB"/>
        </w:rPr>
      </w:pPr>
    </w:p>
    <w:p w14:paraId="0304FFB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summer trumpet-flower-tree curve blossom like</w:t>
      </w:r>
    </w:p>
    <w:p w14:paraId="71D296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hair-with grown- pretty dim- blackness</w:t>
      </w:r>
    </w:p>
    <w:p w14:paraId="36DFAF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ornament girl(acc.) given-you be-</w:t>
      </w:r>
      <w:proofErr w:type="gramStart"/>
      <w:r w:rsidRPr="00542FF1">
        <w:rPr>
          <w:rFonts w:ascii="Gandhari Unicode" w:hAnsi="Gandhari Unicode" w:cs="e-Tamil OTC"/>
          <w:lang w:val="en-GB"/>
        </w:rPr>
        <w:t>similar</w:t>
      </w:r>
      <w:proofErr w:type="gramEnd"/>
    </w:p>
    <w:p w14:paraId="3E617A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pleasant sleep you-arouse(sub.)</w:t>
      </w:r>
      <w:r w:rsidRPr="00542FF1">
        <w:rPr>
          <w:rFonts w:ascii="Gandhari Unicode" w:hAnsi="Gandhari Unicode" w:cs="e-Tamil OTC"/>
        </w:rPr>
        <w:t xml:space="preserve"> </w:t>
      </w:r>
      <w:proofErr w:type="gramStart"/>
      <w:r w:rsidRPr="00542FF1">
        <w:rPr>
          <w:rFonts w:ascii="Gandhari Unicode" w:hAnsi="Gandhari Unicode" w:cs="e-Tamil OTC"/>
          <w:lang w:val="en-GB"/>
        </w:rPr>
        <w:t>dream</w:t>
      </w:r>
      <w:r w:rsidRPr="00542FF1">
        <w:rPr>
          <w:rFonts w:ascii="Gandhari Unicode" w:hAnsi="Gandhari Unicode" w:cs="e-Tamil OTC"/>
          <w:position w:val="6"/>
          <w:lang w:val="en-GB"/>
        </w:rPr>
        <w:t>ē</w:t>
      </w:r>
      <w:proofErr w:type="gramEnd"/>
    </w:p>
    <w:p w14:paraId="3C9D820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censure-not-they(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amma</w:t>
      </w:r>
      <w:proofErr w:type="gramEnd"/>
      <w:r w:rsidRPr="00542FF1">
        <w:rPr>
          <w:rFonts w:ascii="Gandhari Unicode" w:hAnsi="Gandhari Unicode" w:cs="e-Tamil OTC"/>
          <w:lang w:val="en-GB"/>
        </w:rPr>
        <w:t xml:space="preserve"> mate separated-they(h.)</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92779A" w14:textId="77777777" w:rsidR="0092153D" w:rsidRPr="00542FF1" w:rsidRDefault="0092153D">
      <w:pPr>
        <w:pStyle w:val="Textbody"/>
        <w:spacing w:after="29"/>
        <w:rPr>
          <w:rFonts w:ascii="Gandhari Unicode" w:hAnsi="Gandhari Unicode" w:cs="e-Tamil OTC"/>
        </w:rPr>
      </w:pPr>
    </w:p>
    <w:p w14:paraId="6B030ABC" w14:textId="77777777" w:rsidR="0092153D" w:rsidRPr="00542FF1" w:rsidRDefault="0092153D">
      <w:pPr>
        <w:pStyle w:val="Textbody"/>
        <w:spacing w:after="29"/>
        <w:rPr>
          <w:rFonts w:ascii="Gandhari Unicode" w:hAnsi="Gandhari Unicode" w:cs="e-Tamil OTC"/>
        </w:rPr>
      </w:pPr>
    </w:p>
    <w:p w14:paraId="6EBFCC8D"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O dream, you arouse [me] from sweet sleep,</w:t>
      </w:r>
    </w:p>
    <w:p w14:paraId="4F172526"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as if you had brought</w:t>
      </w:r>
      <w:r w:rsidRPr="00542FF1">
        <w:rPr>
          <w:rStyle w:val="FootnoteReference"/>
          <w:rFonts w:ascii="Gandhari Unicode" w:hAnsi="Gandhari Unicode" w:cs="e-Tamil OTC"/>
          <w:lang w:val="en-GB"/>
        </w:rPr>
        <w:footnoteReference w:id="586"/>
      </w:r>
      <w:r w:rsidRPr="00542FF1">
        <w:rPr>
          <w:rFonts w:ascii="Gandhari Unicode" w:hAnsi="Gandhari Unicode" w:cs="e-Tamil OTC"/>
          <w:lang w:val="en-GB"/>
        </w:rPr>
        <w:t xml:space="preserve"> the girl with fine ornaments,</w:t>
      </w:r>
    </w:p>
    <w:p w14:paraId="45F8FA3F"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of beautiful, [now] dimming darkness that was </w:t>
      </w:r>
      <w:proofErr w:type="gramStart"/>
      <w:r w:rsidRPr="00542FF1">
        <w:rPr>
          <w:rFonts w:ascii="Gandhari Unicode" w:hAnsi="Gandhari Unicode" w:cs="e-Tamil OTC"/>
          <w:lang w:val="en-GB"/>
        </w:rPr>
        <w:t>grown</w:t>
      </w:r>
      <w:proofErr w:type="gramEnd"/>
    </w:p>
    <w:p w14:paraId="7BA51B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a line of body-hair,</w:t>
      </w:r>
    </w:p>
    <w:p w14:paraId="08267EED" w14:textId="77777777" w:rsidR="0092153D" w:rsidRPr="00542FF1" w:rsidRDefault="00014CDD">
      <w:pPr>
        <w:pStyle w:val="Textbody"/>
        <w:tabs>
          <w:tab w:val="left" w:pos="150"/>
        </w:tabs>
        <w:spacing w:after="115"/>
        <w:rPr>
          <w:rFonts w:ascii="Gandhari Unicode" w:hAnsi="Gandhari Unicode" w:cs="e-Tamil OTC"/>
        </w:rPr>
      </w:pPr>
      <w:r w:rsidRPr="00542FF1">
        <w:rPr>
          <w:rFonts w:ascii="Gandhari Unicode" w:hAnsi="Gandhari Unicode" w:cs="e-Tamil OTC"/>
          <w:lang w:val="en-GB"/>
        </w:rPr>
        <w:tab/>
        <w:t>like on the curved blossom of the trumpet flower tree in summer.</w:t>
      </w:r>
      <w:r w:rsidRPr="00542FF1">
        <w:rPr>
          <w:rStyle w:val="FootnoteReference"/>
          <w:rFonts w:ascii="Gandhari Unicode" w:hAnsi="Gandhari Unicode" w:cs="e-Tamil OTC"/>
          <w:lang w:val="en-GB"/>
        </w:rPr>
        <w:footnoteReference w:id="587"/>
      </w:r>
    </w:p>
    <w:p w14:paraId="47E00C6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They won't censure [you], alas,</w:t>
      </w:r>
    </w:p>
    <w:p w14:paraId="7948E87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those who are separated from [their] mates.</w:t>
      </w:r>
    </w:p>
    <w:p w14:paraId="7D0B12A4" w14:textId="77777777" w:rsidR="0092153D" w:rsidRPr="00542FF1" w:rsidRDefault="0092153D">
      <w:pPr>
        <w:pStyle w:val="Textbody"/>
        <w:spacing w:after="0"/>
        <w:rPr>
          <w:rFonts w:ascii="Gandhari Unicode" w:hAnsi="Gandhari Unicode" w:cs="e-Tamil OTC"/>
          <w:lang w:val="en-GB"/>
        </w:rPr>
      </w:pPr>
    </w:p>
    <w:p w14:paraId="2CD70FB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181EBB7"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148</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இளங்கீரந்தையார்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003CB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தலைமகளைத் தோழி பருவம் அன்று என்று வற்புறுத்தத் தலைமகள் சொல்லியது.</w:t>
      </w:r>
    </w:p>
    <w:p w14:paraId="33B89447" w14:textId="77777777" w:rsidR="0092153D" w:rsidRPr="00542FF1" w:rsidRDefault="0092153D">
      <w:pPr>
        <w:pStyle w:val="Textbody"/>
        <w:spacing w:after="29"/>
        <w:rPr>
          <w:rFonts w:ascii="Gandhari Unicode" w:hAnsi="Gandhari Unicode" w:cs="e-Tamil OTC"/>
        </w:rPr>
      </w:pPr>
    </w:p>
    <w:p w14:paraId="4B1D3DD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செல்வச் சிறாஅர் சீறடிப் பொலிந்த</w:t>
      </w:r>
      <w:r w:rsidRPr="00542FF1">
        <w:rPr>
          <w:rFonts w:ascii="Gandhari Unicode" w:hAnsi="Gandhari Unicode" w:cs="e-Tamil OTC"/>
          <w:cs/>
        </w:rPr>
        <w:tab/>
      </w:r>
    </w:p>
    <w:p w14:paraId="3BD92A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தவளை </w:t>
      </w:r>
      <w:r w:rsidRPr="00542FF1">
        <w:rPr>
          <w:rFonts w:ascii="Gandhari Unicode" w:hAnsi="Gandhari Unicode" w:cs="e-Tamil OTC"/>
          <w:u w:val="wave"/>
          <w:cs/>
        </w:rPr>
        <w:t>வாய</w:t>
      </w:r>
      <w:r w:rsidRPr="00542FF1">
        <w:rPr>
          <w:rFonts w:ascii="Gandhari Unicode" w:hAnsi="Gandhari Unicode" w:cs="e-Tamil OTC"/>
          <w:cs/>
        </w:rPr>
        <w:t xml:space="preserve"> பொலஞ்செய் கிண்கிணிக்</w:t>
      </w:r>
    </w:p>
    <w:p w14:paraId="15407DD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காசி னன்ன போதீன் கொன்றை</w:t>
      </w:r>
    </w:p>
    <w:p w14:paraId="6627846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குருந்தோ</w:t>
      </w:r>
      <w:r w:rsidRPr="00542FF1">
        <w:rPr>
          <w:rFonts w:ascii="Gandhari Unicode" w:hAnsi="Gandhari Unicode" w:cs="e-Tamil OTC"/>
          <w:cs/>
        </w:rPr>
        <w:t xml:space="preserve"> </w:t>
      </w:r>
      <w:r w:rsidRPr="00542FF1">
        <w:rPr>
          <w:rFonts w:ascii="Gandhari Unicode" w:hAnsi="Gandhari Unicode" w:cs="e-Tamil OTC"/>
          <w:u w:val="wave"/>
          <w:cs/>
        </w:rPr>
        <w:t>டலம்வரும்</w:t>
      </w:r>
      <w:r w:rsidRPr="00542FF1">
        <w:rPr>
          <w:rFonts w:ascii="Gandhari Unicode" w:hAnsi="Gandhari Unicode" w:cs="e-Tamil OTC"/>
          <w:cs/>
        </w:rPr>
        <w:t xml:space="preserve"> பெருந்தண் </w:t>
      </w:r>
      <w:r w:rsidRPr="00542FF1">
        <w:rPr>
          <w:rFonts w:ascii="Gandhari Unicode" w:hAnsi="Gandhari Unicode" w:cs="e-Tamil OTC"/>
          <w:u w:val="wave"/>
          <w:cs/>
        </w:rPr>
        <w:t>காலையுங்</w:t>
      </w:r>
    </w:p>
    <w:p w14:paraId="151051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காரன் றென்றி</w:t>
      </w:r>
      <w:r w:rsidRPr="00542FF1">
        <w:rPr>
          <w:rFonts w:ascii="Gandhari Unicode" w:hAnsi="Gandhari Unicode" w:cs="e-Tamil OTC"/>
          <w:cs/>
        </w:rPr>
        <w:t xml:space="preserve"> யாயிற்</w:t>
      </w:r>
    </w:p>
    <w:p w14:paraId="2E02E2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கனவோ மற்றிது வினவுவல் யானே.</w:t>
      </w:r>
    </w:p>
    <w:p w14:paraId="3FBBF73A" w14:textId="77777777" w:rsidR="0092153D" w:rsidRPr="00542FF1" w:rsidRDefault="0092153D">
      <w:pPr>
        <w:pStyle w:val="Textbody"/>
        <w:spacing w:after="29"/>
        <w:rPr>
          <w:rFonts w:ascii="Gandhari Unicode" w:hAnsi="Gandhari Unicode" w:cs="e-Tamil OTC"/>
        </w:rPr>
      </w:pPr>
    </w:p>
    <w:p w14:paraId="2908384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சிறாஅர்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சிறாஅர்ச்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வாய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வாஅய </w:t>
      </w:r>
      <w:r w:rsidRPr="00542FF1">
        <w:rPr>
          <w:rFonts w:ascii="Gandhari Unicode" w:hAnsi="Gandhari Unicode" w:cs="e-Tamil OTC"/>
        </w:rPr>
        <w:t xml:space="preserve">EA, I, AT, ER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குருந்தோ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டலம்வரும் </w:t>
      </w:r>
      <w:r w:rsidRPr="00542FF1">
        <w:rPr>
          <w:rFonts w:ascii="Gandhari Unicode" w:hAnsi="Gandhari Unicode" w:cs="e-Tamil OTC"/>
        </w:rPr>
        <w:t xml:space="preserve">L1v, C1+2+3, G1+2,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டலவரும் </w:t>
      </w:r>
      <w:r w:rsidRPr="00542FF1">
        <w:rPr>
          <w:rFonts w:ascii="Gandhari Unicode" w:hAnsi="Gandhari Unicode" w:cs="e-Tamil OTC"/>
        </w:rPr>
        <w:t xml:space="preserve">L1; </w:t>
      </w:r>
      <w:r w:rsidRPr="00542FF1">
        <w:rPr>
          <w:rFonts w:ascii="Gandhari Unicode" w:hAnsi="Gandhari Unicode" w:cs="e-Tamil OTC"/>
          <w:cs/>
        </w:rPr>
        <w:t xml:space="preserve">டலரும்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டலமரும் </w:t>
      </w:r>
      <w:r w:rsidRPr="00542FF1">
        <w:rPr>
          <w:rFonts w:ascii="Gandhari Unicode" w:hAnsi="Gandhari Unicode" w:cs="e-Tamil OTC"/>
        </w:rPr>
        <w:t xml:space="preserve">C5,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காலையங் </w:t>
      </w:r>
      <w:r w:rsidRPr="00542FF1">
        <w:rPr>
          <w:rFonts w:ascii="Gandhari Unicode" w:hAnsi="Gandhari Unicode" w:cs="e-Tamil OTC"/>
        </w:rPr>
        <w:t xml:space="preserve">Nam. </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காரன் றென்றி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காரன் றேறி </w:t>
      </w:r>
      <w:r w:rsidRPr="00542FF1">
        <w:rPr>
          <w:rFonts w:ascii="Gandhari Unicode" w:hAnsi="Gandhari Unicode" w:cs="e-Tamil OTC"/>
        </w:rPr>
        <w:t xml:space="preserve">L1, C1+3, G1; </w:t>
      </w:r>
      <w:r w:rsidRPr="00542FF1">
        <w:rPr>
          <w:rFonts w:ascii="Gandhari Unicode" w:hAnsi="Gandhari Unicode" w:cs="e-Tamil OTC"/>
          <w:cs/>
        </w:rPr>
        <w:t xml:space="preserve">காரெனத் தேறா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588"/>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காரெனத் தேறி </w:t>
      </w:r>
      <w:r w:rsidRPr="00542FF1">
        <w:rPr>
          <w:rFonts w:ascii="Gandhari Unicode" w:hAnsi="Gandhari Unicode" w:cs="e-Tamil OTC"/>
          <w:lang w:val="en-GB"/>
        </w:rPr>
        <w:t xml:space="preserve">G1+2; </w:t>
      </w:r>
      <w:r w:rsidRPr="00542FF1">
        <w:rPr>
          <w:rFonts w:ascii="Gandhari Unicode" w:hAnsi="Gandhari Unicode" w:cs="e-Tamil OTC"/>
          <w:cs/>
          <w:lang w:val="en-GB"/>
        </w:rPr>
        <w:t xml:space="preserve">காரென் றேறி </w:t>
      </w:r>
      <w:r w:rsidRPr="00542FF1">
        <w:rPr>
          <w:rFonts w:ascii="Gandhari Unicode" w:hAnsi="Gandhari Unicode" w:cs="e-Tamil OTC"/>
          <w:lang w:val="en-GB"/>
        </w:rPr>
        <w:t xml:space="preserve">G2v; </w:t>
      </w:r>
      <w:r w:rsidRPr="00542FF1">
        <w:rPr>
          <w:rFonts w:ascii="Gandhari Unicode" w:hAnsi="Gandhari Unicode" w:cs="e-Tamil OTC"/>
          <w:cs/>
          <w:lang w:val="en-GB"/>
        </w:rPr>
        <w:t xml:space="preserve">காரென் றேறிலை </w:t>
      </w:r>
      <w:r w:rsidRPr="00542FF1">
        <w:rPr>
          <w:rFonts w:ascii="Gandhari Unicode" w:hAnsi="Gandhari Unicode" w:cs="e-Tamil OTC"/>
          <w:lang w:val="en-GB"/>
        </w:rPr>
        <w:t>C5</w:t>
      </w:r>
    </w:p>
    <w:p w14:paraId="3B63A4DB" w14:textId="77777777" w:rsidR="0092153D" w:rsidRPr="00542FF1" w:rsidRDefault="0092153D">
      <w:pPr>
        <w:pStyle w:val="Textbody"/>
        <w:spacing w:after="29"/>
        <w:jc w:val="both"/>
        <w:rPr>
          <w:rFonts w:ascii="Gandhari Unicode" w:hAnsi="Gandhari Unicode" w:cs="e-Tamil OTC"/>
          <w:lang w:val="en-GB"/>
        </w:rPr>
      </w:pPr>
    </w:p>
    <w:p w14:paraId="78B82DB6" w14:textId="77777777" w:rsidR="0092153D" w:rsidRPr="00542FF1" w:rsidRDefault="00B33D50">
      <w:pPr>
        <w:pStyle w:val="Textbody"/>
        <w:spacing w:after="29"/>
        <w:rPr>
          <w:rFonts w:ascii="Gandhari Unicode" w:hAnsi="Gandhari Unicode" w:cs="e-Tamil OTC"/>
          <w:lang w:val="en-GB"/>
        </w:rPr>
      </w:pPr>
      <w:proofErr w:type="spellStart"/>
      <w:r>
        <w:rPr>
          <w:rFonts w:ascii="Gandhari Unicode" w:hAnsi="Gandhari Unicode" w:cs="e-Tamil OTC"/>
          <w:lang w:val="en-GB"/>
        </w:rPr>
        <w:t>celva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ciṟāar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cīṟ</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aṭi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polinta</w:t>
      </w:r>
      <w:proofErr w:type="spellEnd"/>
    </w:p>
    <w:p w14:paraId="4CBE9C3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kiṇkiṇi</w:t>
      </w:r>
      <w:proofErr w:type="spellEnd"/>
      <w:r w:rsidR="00B33D50">
        <w:rPr>
          <w:rFonts w:ascii="Gandhari Unicode" w:hAnsi="Gandhari Unicode" w:cs="e-Tamil OTC"/>
          <w:lang w:val="en-GB"/>
        </w:rPr>
        <w:t>+</w:t>
      </w:r>
    </w:p>
    <w:p w14:paraId="477D03E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kāciṉ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w:t>
      </w:r>
      <w:proofErr w:type="spellEnd"/>
    </w:p>
    <w:p w14:paraId="220BF87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kuruntōṭ</w:t>
      </w:r>
      <w:proofErr w:type="spellEnd"/>
      <w:r w:rsidR="0060544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alamvarum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kālai</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um</w:t>
      </w:r>
    </w:p>
    <w:p w14:paraId="404863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aṉṟ</w:t>
      </w:r>
      <w:proofErr w:type="spellEnd"/>
      <w:r w:rsidR="00B33D50">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eṉṟi</w:t>
      </w:r>
      <w:proofErr w:type="spellEnd"/>
      <w:r w:rsidRPr="00542FF1">
        <w:rPr>
          <w:rFonts w:ascii="Gandhari Unicode" w:hAnsi="Gandhari Unicode" w:cs="e-Tamil OTC"/>
          <w:lang w:val="en-GB"/>
        </w:rPr>
        <w:t xml:space="preserve"> </w:t>
      </w:r>
      <w:r w:rsidR="00B33D50">
        <w:rPr>
          <w:rFonts w:ascii="Gandhari Unicode" w:hAnsi="Gandhari Unicode" w:cs="e-Tamil OTC"/>
          <w:lang w:val="en-GB"/>
        </w:rPr>
        <w:t>~</w:t>
      </w:r>
      <w:proofErr w:type="spellStart"/>
      <w:r w:rsidRPr="00542FF1">
        <w:rPr>
          <w:rFonts w:ascii="Gandhari Unicode" w:hAnsi="Gandhari Unicode" w:cs="e-Tamil OTC"/>
          <w:lang w:val="en-GB"/>
        </w:rPr>
        <w:t>āyiṉ</w:t>
      </w:r>
      <w:proofErr w:type="spellEnd"/>
    </w:p>
    <w:p w14:paraId="342480E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kaṉav</w:t>
      </w:r>
      <w:proofErr w:type="spellEnd"/>
      <w:r w:rsidR="00B33D50">
        <w:rPr>
          <w:rFonts w:ascii="Gandhari Unicode" w:hAnsi="Gandhari Unicode" w:cs="e-Tamil OTC"/>
          <w:lang w:val="en-GB"/>
        </w:rPr>
        <w:t>*-</w:t>
      </w:r>
      <w:r w:rsidRPr="00542FF1">
        <w:rPr>
          <w:rFonts w:ascii="Gandhari Unicode" w:hAnsi="Gandhari Unicode" w:cs="e-Tamil OTC"/>
          <w:lang w:val="en-GB"/>
        </w:rPr>
        <w:t>ō</w:t>
      </w:r>
      <w:r w:rsidR="00B33D50">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B33D5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viṉavuval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w:t>
      </w:r>
      <w:proofErr w:type="spellEnd"/>
      <w:r w:rsidR="00B33D50">
        <w:rPr>
          <w:rFonts w:ascii="Gandhari Unicode" w:hAnsi="Gandhari Unicode" w:cs="e-Tamil OTC"/>
          <w:lang w:val="en-GB"/>
        </w:rPr>
        <w:t>-</w:t>
      </w:r>
      <w:r w:rsidRPr="00542FF1">
        <w:rPr>
          <w:rFonts w:ascii="Gandhari Unicode" w:hAnsi="Gandhari Unicode" w:cs="e-Tamil OTC"/>
          <w:lang w:val="en-GB"/>
        </w:rPr>
        <w:t>ē.</w:t>
      </w:r>
    </w:p>
    <w:p w14:paraId="7772A37D" w14:textId="77777777" w:rsidR="0092153D" w:rsidRPr="00542FF1" w:rsidRDefault="0092153D">
      <w:pPr>
        <w:pStyle w:val="Textbody"/>
        <w:spacing w:after="29" w:line="260" w:lineRule="exact"/>
        <w:rPr>
          <w:rFonts w:ascii="Gandhari Unicode" w:hAnsi="Gandhari Unicode" w:cs="e-Tamil OTC"/>
          <w:lang w:val="en-GB"/>
        </w:rPr>
      </w:pPr>
    </w:p>
    <w:p w14:paraId="03F6F6BD" w14:textId="77777777" w:rsidR="0092153D" w:rsidRPr="00542FF1" w:rsidRDefault="0092153D">
      <w:pPr>
        <w:pStyle w:val="Textbody"/>
        <w:spacing w:after="29" w:line="260" w:lineRule="exact"/>
        <w:rPr>
          <w:rFonts w:ascii="Gandhari Unicode" w:hAnsi="Gandhari Unicode" w:cs="e-Tamil OTC"/>
          <w:lang w:val="en-GB"/>
        </w:rPr>
      </w:pPr>
    </w:p>
    <w:p w14:paraId="34645BBF" w14:textId="77777777" w:rsidR="0092153D" w:rsidRPr="00542FF1" w:rsidRDefault="0092153D">
      <w:pPr>
        <w:pStyle w:val="Textbody"/>
        <w:spacing w:after="29" w:line="260" w:lineRule="exact"/>
        <w:rPr>
          <w:rFonts w:ascii="Gandhari Unicode" w:hAnsi="Gandhari Unicode" w:cs="e-Tamil OTC"/>
          <w:lang w:val="en-GB"/>
        </w:rPr>
      </w:pPr>
    </w:p>
    <w:p w14:paraId="092072E0"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Uttered by HER who was encouraged by the confidante [with the words] </w:t>
      </w:r>
      <w:r w:rsidR="0060544D">
        <w:rPr>
          <w:rFonts w:ascii="Gandhari Unicode" w:hAnsi="Gandhari Unicode" w:cs="e-Tamil OTC"/>
          <w:lang w:val="en-GB"/>
        </w:rPr>
        <w:t>“</w:t>
      </w:r>
      <w:r w:rsidRPr="00542FF1">
        <w:rPr>
          <w:rFonts w:ascii="Gandhari Unicode" w:hAnsi="Gandhari Unicode" w:cs="e-Tamil OTC"/>
          <w:lang w:val="en-GB"/>
        </w:rPr>
        <w:t>that isn't the season</w:t>
      </w:r>
      <w:r w:rsidR="0060544D">
        <w:rPr>
          <w:rFonts w:ascii="Gandhari Unicode" w:hAnsi="Gandhari Unicode" w:cs="e-Tamil OTC"/>
          <w:lang w:val="en-GB"/>
        </w:rPr>
        <w:t>”</w:t>
      </w:r>
      <w:r w:rsidRPr="00542FF1">
        <w:rPr>
          <w:rFonts w:ascii="Gandhari Unicode" w:hAnsi="Gandhari Unicode" w:cs="e-Tamil OTC"/>
          <w:lang w:val="en-GB"/>
        </w:rPr>
        <w:t>, [namely] HER who is desolate at the sight of the season.</w:t>
      </w:r>
    </w:p>
    <w:p w14:paraId="3CE3AF9A" w14:textId="77777777" w:rsidR="0092153D" w:rsidRPr="00542FF1" w:rsidRDefault="0092153D">
      <w:pPr>
        <w:pStyle w:val="Textbody"/>
        <w:spacing w:after="29" w:line="260" w:lineRule="exact"/>
        <w:rPr>
          <w:rFonts w:ascii="Gandhari Unicode" w:hAnsi="Gandhari Unicode" w:cs="e-Tamil OTC"/>
          <w:lang w:val="en-GB"/>
        </w:rPr>
      </w:pPr>
    </w:p>
    <w:p w14:paraId="05D4719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prosperity little-they(h.) little foot glittered-</w:t>
      </w:r>
    </w:p>
    <w:p w14:paraId="4215EA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frog mouth</w:t>
      </w:r>
      <w:r w:rsidRPr="00542FF1">
        <w:rPr>
          <w:rFonts w:ascii="Gandhari Unicode" w:hAnsi="Gandhari Unicode" w:cs="e-Tamil OTC"/>
          <w:position w:val="6"/>
          <w:lang w:val="en-GB"/>
        </w:rPr>
        <w:t>a</w:t>
      </w:r>
      <w:r w:rsidRPr="00542FF1">
        <w:rPr>
          <w:rFonts w:ascii="Gandhari Unicode" w:hAnsi="Gandhari Unicode" w:cs="e-Tamil OTC"/>
          <w:lang w:val="en-GB"/>
        </w:rPr>
        <w:t xml:space="preserve"> gold make- anklet</w:t>
      </w:r>
      <w:r w:rsidRPr="00542FF1">
        <w:rPr>
          <w:rStyle w:val="FootnoteReference"/>
          <w:rFonts w:ascii="Gandhari Unicode" w:hAnsi="Gandhari Unicode" w:cs="e-Tamil OTC"/>
          <w:lang w:val="en-GB"/>
        </w:rPr>
        <w:footnoteReference w:id="589"/>
      </w:r>
    </w:p>
    <w:p w14:paraId="5DE317E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bead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bud bring-forth- Laburnum(-tree)</w:t>
      </w:r>
    </w:p>
    <w:p w14:paraId="6C182E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wild-lemon-with being-agitated- big cool </w:t>
      </w:r>
      <w:proofErr w:type="gramStart"/>
      <w:r w:rsidRPr="00542FF1">
        <w:rPr>
          <w:rFonts w:ascii="Gandhari Unicode" w:hAnsi="Gandhari Unicode" w:cs="e-Tamil OTC"/>
          <w:lang w:val="en-GB"/>
        </w:rPr>
        <w:t>time</w:t>
      </w:r>
      <w:r w:rsidRPr="00542FF1">
        <w:rPr>
          <w:rFonts w:ascii="Gandhari Unicode" w:hAnsi="Gandhari Unicode" w:cs="e-Tamil OTC"/>
          <w:position w:val="6"/>
          <w:lang w:val="en-GB"/>
        </w:rPr>
        <w:t>um</w:t>
      </w:r>
      <w:proofErr w:type="gramEnd"/>
    </w:p>
    <w:p w14:paraId="76B78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 is-not-so</w:t>
      </w:r>
      <w:r w:rsidRPr="00542FF1">
        <w:rPr>
          <w:rFonts w:ascii="Gandhari Unicode" w:hAnsi="Gandhari Unicode" w:cs="e-Tamil OTC"/>
        </w:rPr>
        <w:t xml:space="preserve"> </w:t>
      </w:r>
      <w:r w:rsidRPr="00542FF1">
        <w:rPr>
          <w:rFonts w:ascii="Gandhari Unicode" w:hAnsi="Gandhari Unicode" w:cs="e-Tamil OTC"/>
          <w:lang w:val="en-GB"/>
        </w:rPr>
        <w:t xml:space="preserve">you-say(sub.) </w:t>
      </w:r>
      <w:proofErr w:type="gramStart"/>
      <w:r w:rsidRPr="00542FF1">
        <w:rPr>
          <w:rFonts w:ascii="Gandhari Unicode" w:hAnsi="Gandhari Unicode" w:cs="e-Tamil OTC"/>
          <w:lang w:val="en-GB"/>
        </w:rPr>
        <w:t>if</w:t>
      </w:r>
      <w:proofErr w:type="gramEnd"/>
    </w:p>
    <w:p w14:paraId="7A31BD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dream</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I-ask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12F8C98" w14:textId="77777777" w:rsidR="0092153D" w:rsidRPr="00542FF1" w:rsidRDefault="0092153D">
      <w:pPr>
        <w:pStyle w:val="Textbody"/>
        <w:spacing w:after="29"/>
        <w:rPr>
          <w:rFonts w:ascii="Gandhari Unicode" w:hAnsi="Gandhari Unicode" w:cs="e-Tamil OTC"/>
        </w:rPr>
      </w:pPr>
    </w:p>
    <w:p w14:paraId="78318572" w14:textId="77777777" w:rsidR="0092153D" w:rsidRPr="00542FF1" w:rsidRDefault="0092153D">
      <w:pPr>
        <w:pStyle w:val="Textbody"/>
        <w:spacing w:after="29"/>
        <w:rPr>
          <w:rFonts w:ascii="Gandhari Unicode" w:hAnsi="Gandhari Unicode" w:cs="e-Tamil OTC"/>
        </w:rPr>
      </w:pPr>
    </w:p>
    <w:p w14:paraId="1ED96BA4"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If you are to say </w:t>
      </w:r>
      <w:r w:rsidR="0060544D">
        <w:rPr>
          <w:rFonts w:ascii="Gandhari Unicode" w:hAnsi="Gandhari Unicode" w:cs="e-Tamil OTC"/>
          <w:lang w:val="en-GB"/>
        </w:rPr>
        <w:t>“[this] is not the rainy season”</w:t>
      </w:r>
      <w:r w:rsidRPr="00542FF1">
        <w:rPr>
          <w:rFonts w:ascii="Gandhari Unicode" w:hAnsi="Gandhari Unicode" w:cs="e-Tamil OTC"/>
          <w:lang w:val="en-GB"/>
        </w:rPr>
        <w:t>,</w:t>
      </w:r>
    </w:p>
    <w:p w14:paraId="1603248F"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even at times when along with</w:t>
      </w:r>
      <w:r w:rsidRPr="00542FF1">
        <w:rPr>
          <w:rStyle w:val="FootnoteReference"/>
          <w:rFonts w:ascii="Gandhari Unicode" w:hAnsi="Gandhari Unicode" w:cs="e-Tamil OTC"/>
          <w:lang w:val="en-GB"/>
        </w:rPr>
        <w:footnoteReference w:id="590"/>
      </w:r>
      <w:r w:rsidRPr="00542FF1">
        <w:rPr>
          <w:rFonts w:ascii="Gandhari Unicode" w:hAnsi="Gandhari Unicode" w:cs="e-Tamil OTC"/>
          <w:lang w:val="en-GB"/>
        </w:rPr>
        <w:t xml:space="preserve"> the wild lemon</w:t>
      </w:r>
    </w:p>
    <w:p w14:paraId="119E3B59"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the Laburnum tree is agitated, bringing forth buds, like </w:t>
      </w:r>
      <w:proofErr w:type="gramStart"/>
      <w:r w:rsidRPr="00542FF1">
        <w:rPr>
          <w:rFonts w:ascii="Gandhari Unicode" w:hAnsi="Gandhari Unicode" w:cs="e-Tamil OTC"/>
          <w:lang w:val="en-GB"/>
        </w:rPr>
        <w:t>beads</w:t>
      </w:r>
      <w:proofErr w:type="gramEnd"/>
    </w:p>
    <w:p w14:paraId="7E577E0D"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on the golden anklets with frogs' voices</w:t>
      </w:r>
      <w:r w:rsidRPr="00542FF1">
        <w:rPr>
          <w:rStyle w:val="FootnoteReference"/>
          <w:rFonts w:ascii="Gandhari Unicode" w:hAnsi="Gandhari Unicode" w:cs="e-Tamil OTC"/>
          <w:lang w:val="en-GB"/>
        </w:rPr>
        <w:footnoteReference w:id="591"/>
      </w:r>
    </w:p>
    <w:p w14:paraId="7D8BA5D1" w14:textId="77777777" w:rsidR="0092153D" w:rsidRPr="00542FF1" w:rsidRDefault="00014CDD">
      <w:pPr>
        <w:pStyle w:val="Textbody"/>
        <w:tabs>
          <w:tab w:val="left" w:pos="275"/>
        </w:tabs>
        <w:spacing w:after="72"/>
        <w:rPr>
          <w:rFonts w:ascii="Gandhari Unicode" w:hAnsi="Gandhari Unicode" w:cs="e-Tamil OTC"/>
          <w:lang w:val="en-GB"/>
        </w:rPr>
      </w:pPr>
      <w:r w:rsidRPr="00542FF1">
        <w:rPr>
          <w:rFonts w:ascii="Gandhari Unicode" w:hAnsi="Gandhari Unicode" w:cs="e-Tamil OTC"/>
          <w:lang w:val="en-GB"/>
        </w:rPr>
        <w:tab/>
        <w:t xml:space="preserve">which glittered on the feet of prosperous </w:t>
      </w:r>
      <w:proofErr w:type="gramStart"/>
      <w:r w:rsidRPr="00542FF1">
        <w:rPr>
          <w:rFonts w:ascii="Gandhari Unicode" w:hAnsi="Gandhari Unicode" w:cs="e-Tamil OTC"/>
          <w:lang w:val="en-GB"/>
        </w:rPr>
        <w:t>children</w:t>
      </w:r>
      <w:proofErr w:type="gramEnd"/>
    </w:p>
    <w:p w14:paraId="71652EBF"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ask: [is] this just a dream?</w:t>
      </w:r>
    </w:p>
    <w:p w14:paraId="51BF3DE9" w14:textId="77777777" w:rsidR="0092153D" w:rsidRPr="00542FF1" w:rsidRDefault="0092153D">
      <w:pPr>
        <w:pStyle w:val="Textbody"/>
        <w:spacing w:after="0"/>
        <w:rPr>
          <w:rFonts w:ascii="Gandhari Unicode" w:hAnsi="Gandhari Unicode" w:cs="e-Tamil OTC"/>
          <w:b/>
          <w:lang w:val="en-GB"/>
        </w:rPr>
      </w:pPr>
    </w:p>
    <w:p w14:paraId="30B6FC78"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70065DA"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149</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வெள்ளி வீதியார்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SHE</w:t>
      </w:r>
    </w:p>
    <w:p w14:paraId="6550495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உடன்போக்கு உணர்த்திய தோழிக்குத் தலைமகள் சொல்லியது.</w:t>
      </w:r>
    </w:p>
    <w:p w14:paraId="541B67A6" w14:textId="77777777" w:rsidR="0092153D" w:rsidRPr="00542FF1" w:rsidRDefault="0092153D">
      <w:pPr>
        <w:pStyle w:val="Textbody"/>
        <w:spacing w:after="29"/>
        <w:rPr>
          <w:rFonts w:ascii="Gandhari Unicode" w:hAnsi="Gandhari Unicode" w:cs="e-Tamil OTC"/>
        </w:rPr>
      </w:pPr>
    </w:p>
    <w:p w14:paraId="3A6436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அளிதோ தானே நாணே நம்மொடு</w:t>
      </w:r>
    </w:p>
    <w:p w14:paraId="318F8F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நனிநீ டுழந்தன்று</w:t>
      </w:r>
      <w:r w:rsidRPr="00542FF1">
        <w:rPr>
          <w:rFonts w:ascii="Gandhari Unicode" w:hAnsi="Gandhari Unicode" w:cs="e-Tamil OTC"/>
          <w:cs/>
        </w:rPr>
        <w:t xml:space="preserve"> </w:t>
      </w:r>
      <w:r w:rsidRPr="00542FF1">
        <w:rPr>
          <w:rFonts w:ascii="Gandhari Unicode" w:hAnsi="Gandhari Unicode" w:cs="e-Tamil OTC"/>
          <w:u w:val="wave"/>
          <w:cs/>
        </w:rPr>
        <w:t>மன்னே</w:t>
      </w:r>
      <w:r w:rsidRPr="00542FF1">
        <w:rPr>
          <w:rFonts w:ascii="Gandhari Unicode" w:hAnsi="Gandhari Unicode" w:cs="e-Tamil OTC"/>
          <w:cs/>
        </w:rPr>
        <w:t xml:space="preserve"> யினியே</w:t>
      </w:r>
    </w:p>
    <w:p w14:paraId="6B93687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வான்பூங் </w:t>
      </w:r>
      <w:r w:rsidRPr="00542FF1">
        <w:rPr>
          <w:rFonts w:ascii="Gandhari Unicode" w:hAnsi="Gandhari Unicode" w:cs="e-Tamil OTC"/>
          <w:u w:val="wave"/>
          <w:cs/>
        </w:rPr>
        <w:t>கரும்பி</w:t>
      </w:r>
      <w:r w:rsidRPr="00542FF1">
        <w:rPr>
          <w:rFonts w:ascii="Gandhari Unicode" w:hAnsi="Gandhari Unicode" w:cs="e-Tamil OTC"/>
          <w:cs/>
        </w:rPr>
        <w:t xml:space="preserve"> னோங்குமணற் சிறுசிறைத்</w:t>
      </w:r>
    </w:p>
    <w:p w14:paraId="111ADC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தீம்புன </w:t>
      </w:r>
      <w:r w:rsidRPr="00542FF1">
        <w:rPr>
          <w:rFonts w:ascii="Gandhari Unicode" w:hAnsi="Gandhari Unicode" w:cs="e-Tamil OTC"/>
          <w:u w:val="wave"/>
          <w:cs/>
        </w:rPr>
        <w:t>னெரிதர</w:t>
      </w:r>
      <w:r w:rsidRPr="00542FF1">
        <w:rPr>
          <w:rFonts w:ascii="Gandhari Unicode" w:hAnsi="Gandhari Unicode" w:cs="e-Tamil OTC"/>
          <w:cs/>
        </w:rPr>
        <w:t xml:space="preserve"> </w:t>
      </w:r>
      <w:r w:rsidRPr="00542FF1">
        <w:rPr>
          <w:rFonts w:ascii="Gandhari Unicode" w:hAnsi="Gandhari Unicode" w:cs="e-Tamil OTC"/>
          <w:u w:val="wave"/>
          <w:cs/>
        </w:rPr>
        <w:t>வீய்ந்துக்</w:t>
      </w:r>
      <w:r w:rsidRPr="00542FF1">
        <w:rPr>
          <w:rFonts w:ascii="Gandhari Unicode" w:hAnsi="Gandhari Unicode" w:cs="e-Tamil OTC"/>
          <w:cs/>
        </w:rPr>
        <w:t xml:space="preserve"> </w:t>
      </w:r>
      <w:r w:rsidRPr="00542FF1">
        <w:rPr>
          <w:rFonts w:ascii="Gandhari Unicode" w:hAnsi="Gandhari Unicode" w:cs="e-Tamil OTC"/>
          <w:u w:val="wave"/>
          <w:cs/>
        </w:rPr>
        <w:t>காஅங்குத்</w:t>
      </w:r>
    </w:p>
    <w:p w14:paraId="4E8C89F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 மளவைத் தாங்கிக்</w:t>
      </w:r>
    </w:p>
    <w:p w14:paraId="009549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 நெரிதரக் கைந்நில் லாதே.</w:t>
      </w:r>
    </w:p>
    <w:p w14:paraId="7A2B06BC" w14:textId="77777777" w:rsidR="0092153D" w:rsidRPr="00542FF1" w:rsidRDefault="0092153D">
      <w:pPr>
        <w:pStyle w:val="Textbody"/>
        <w:spacing w:after="29"/>
        <w:rPr>
          <w:rFonts w:ascii="Gandhari Unicode" w:hAnsi="Gandhari Unicode" w:cs="e-Tamil OTC"/>
        </w:rPr>
      </w:pPr>
    </w:p>
    <w:p w14:paraId="5FAE57B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நனிநீ டுழந்தன்று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நனிநீ டுமந்தன்று </w:t>
      </w:r>
      <w:r w:rsidRPr="00542FF1">
        <w:rPr>
          <w:rFonts w:ascii="Gandhari Unicode" w:hAnsi="Gandhari Unicode" w:cs="e-Tamil OTC"/>
        </w:rPr>
        <w:t xml:space="preserve">L1, C1; </w:t>
      </w:r>
      <w:r w:rsidRPr="00542FF1">
        <w:rPr>
          <w:rFonts w:ascii="Gandhari Unicode" w:hAnsi="Gandhari Unicode" w:cs="e-Tamil OTC"/>
          <w:cs/>
        </w:rPr>
        <w:t xml:space="preserve">நனிநீட்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சனிநீ டமர்ந்தன்று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நனிடுழந் தன்று </w:t>
      </w:r>
      <w:r w:rsidRPr="00542FF1">
        <w:rPr>
          <w:rFonts w:ascii="Gandhari Unicode" w:hAnsi="Gandhari Unicode" w:cs="e-Tamil OTC"/>
        </w:rPr>
        <w:t xml:space="preserve">I </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கரும்பி </w:t>
      </w:r>
      <w:r w:rsidRPr="00542FF1">
        <w:rPr>
          <w:rFonts w:ascii="Gandhari Unicode" w:hAnsi="Gandhari Unicode" w:cs="e-Tamil OTC"/>
        </w:rPr>
        <w:t xml:space="preserve">L1, C1+2+3+5, G1+2,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கொம்பி </w:t>
      </w:r>
      <w:r w:rsidRPr="00542FF1">
        <w:rPr>
          <w:rFonts w:ascii="Gandhari Unicode" w:hAnsi="Gandhari Unicode" w:cs="e-Tamil OTC"/>
        </w:rPr>
        <w:t xml:space="preserve">KK </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னோங்குமணற்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நோங்குமன்ற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சிறுசிறைத் </w:t>
      </w:r>
      <w:r w:rsidRPr="00542FF1">
        <w:rPr>
          <w:rFonts w:ascii="Gandhari Unicode" w:hAnsi="Gandhari Unicode" w:cs="e-Tamil OTC"/>
        </w:rPr>
        <w:t xml:space="preserve">L1, C1+3+5, G1+2, Nakk., TV,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சிறுசிறை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னேர்தர </w:t>
      </w:r>
      <w:r w:rsidRPr="00542FF1">
        <w:rPr>
          <w:rFonts w:ascii="Gandhari Unicode" w:hAnsi="Gandhari Unicode" w:cs="e-Tamil OTC"/>
        </w:rPr>
        <w:t xml:space="preserve">TV </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வீய்ந்துக் </w:t>
      </w:r>
      <w:r w:rsidRPr="00542FF1">
        <w:rPr>
          <w:rFonts w:ascii="Gandhari Unicode" w:hAnsi="Gandhari Unicode" w:cs="e-Tamil OTC"/>
        </w:rPr>
        <w:t xml:space="preserve">L1, C1+2v+3, G1, KK,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வீந்துக் </w:t>
      </w:r>
      <w:r w:rsidRPr="00542FF1">
        <w:rPr>
          <w:rFonts w:ascii="Gandhari Unicode" w:hAnsi="Gandhari Unicode" w:cs="e-Tamil OTC"/>
        </w:rPr>
        <w:t xml:space="preserve">C5, G1v+2, Nakk.,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TV, EA, I, AT, VP, ER; </w:t>
      </w:r>
      <w:r w:rsidRPr="00542FF1">
        <w:rPr>
          <w:rFonts w:ascii="Gandhari Unicode" w:hAnsi="Gandhari Unicode" w:cs="e-Tamil OTC"/>
          <w:cs/>
        </w:rPr>
        <w:t xml:space="preserve">வீழ்ந்துக் </w:t>
      </w:r>
      <w:r w:rsidRPr="00542FF1">
        <w:rPr>
          <w:rFonts w:ascii="Gandhari Unicode" w:hAnsi="Gandhari Unicode" w:cs="e-Tamil OTC"/>
        </w:rPr>
        <w:t xml:space="preserve">C2+3v,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காஅங்குத் </w:t>
      </w:r>
      <w:r w:rsidRPr="00542FF1">
        <w:rPr>
          <w:rFonts w:ascii="Gandhari Unicode" w:hAnsi="Gandhari Unicode" w:cs="e-Tamil OTC"/>
        </w:rPr>
        <w:t xml:space="preserve">G2, </w:t>
      </w:r>
      <w:proofErr w:type="spellStart"/>
      <w:r w:rsidRPr="00542FF1">
        <w:rPr>
          <w:rFonts w:ascii="Gandhari Unicode" w:hAnsi="Gandhari Unicode" w:cs="e-Tamil OTC"/>
        </w:rPr>
        <w:t>KKv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காங்குத் </w:t>
      </w:r>
      <w:r w:rsidRPr="00542FF1">
        <w:rPr>
          <w:rFonts w:ascii="Gandhari Unicode" w:hAnsi="Gandhari Unicode" w:cs="e-Tamil OTC"/>
        </w:rPr>
        <w:t xml:space="preserve">L1, C1+2+3+5, G1, TV, </w:t>
      </w:r>
      <w:proofErr w:type="spellStart"/>
      <w:r w:rsidRPr="00542FF1">
        <w:rPr>
          <w:rFonts w:ascii="Gandhari Unicode" w:hAnsi="Gandhari Unicode" w:cs="e-Tamil OTC"/>
        </w:rPr>
        <w:t>Nacc</w:t>
      </w:r>
      <w:proofErr w:type="spellEnd"/>
      <w:r w:rsidRPr="00542FF1">
        <w:rPr>
          <w:rFonts w:ascii="Gandhari Unicode" w:hAnsi="Gandhari Unicode" w:cs="e-Tamil OTC"/>
        </w:rPr>
        <w:t>., KK</w:t>
      </w:r>
    </w:p>
    <w:p w14:paraId="3E68627F" w14:textId="77777777" w:rsidR="0092153D" w:rsidRPr="00542FF1" w:rsidRDefault="0092153D">
      <w:pPr>
        <w:pStyle w:val="Textbody"/>
        <w:spacing w:after="29"/>
        <w:rPr>
          <w:rFonts w:ascii="Gandhari Unicode" w:hAnsi="Gandhari Unicode" w:cs="e-Tamil OTC"/>
        </w:rPr>
      </w:pPr>
    </w:p>
    <w:p w14:paraId="4597798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aḷit</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nāṇ</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nammoṭu</w:t>
      </w:r>
      <w:proofErr w:type="spellEnd"/>
    </w:p>
    <w:p w14:paraId="5F1D1B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naṉi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nīṭ</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uḻantaṉṟu</w:t>
      </w:r>
      <w:proofErr w:type="spellEnd"/>
      <w:r w:rsidR="005A7221">
        <w:rPr>
          <w:rFonts w:ascii="Gandhari Unicode" w:hAnsi="Gandhari Unicode" w:cs="e-Tamil OTC"/>
          <w:i/>
          <w:iCs/>
          <w:lang w:val="en-GB"/>
        </w:rPr>
        <w:t>-</w:t>
      </w:r>
      <w:proofErr w:type="spellStart"/>
      <w:r w:rsidRPr="00542FF1">
        <w:rPr>
          <w:rFonts w:ascii="Gandhari Unicode" w:hAnsi="Gandhari Unicode" w:cs="e-Tamil OTC"/>
          <w:i/>
          <w:iCs/>
          <w:lang w:val="en-GB"/>
        </w:rPr>
        <w:t>maṉ</w:t>
      </w:r>
      <w:proofErr w:type="spellEnd"/>
      <w:r w:rsidR="005A7221">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7ABECF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ciṟai</w:t>
      </w:r>
      <w:proofErr w:type="spellEnd"/>
      <w:r w:rsidR="005A7221">
        <w:rPr>
          <w:rFonts w:ascii="Gandhari Unicode" w:hAnsi="Gandhari Unicode" w:cs="e-Tamil OTC"/>
          <w:lang w:val="en-GB"/>
        </w:rPr>
        <w:t>+</w:t>
      </w:r>
    </w:p>
    <w:p w14:paraId="0535A0C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 xml:space="preserve">tara </w:t>
      </w:r>
      <w:proofErr w:type="spellStart"/>
      <w:r w:rsidRPr="00542FF1">
        <w:rPr>
          <w:rFonts w:ascii="Gandhari Unicode" w:hAnsi="Gandhari Unicode" w:cs="e-Tamil OTC"/>
          <w:i/>
          <w:iCs/>
          <w:lang w:val="en-GB"/>
        </w:rPr>
        <w:t>vīynt</w:t>
      </w:r>
      <w:proofErr w:type="spellEnd"/>
      <w:r w:rsidR="005A7221">
        <w:rPr>
          <w:rFonts w:ascii="Gandhari Unicode" w:hAnsi="Gandhari Unicode" w:cs="e-Tamil OTC"/>
          <w:i/>
          <w:iCs/>
          <w:lang w:val="en-GB"/>
        </w:rPr>
        <w:t>*</w:t>
      </w:r>
      <w:r w:rsidR="005A7221">
        <w:rPr>
          <w:rFonts w:ascii="Gandhari Unicode" w:hAnsi="Gandhari Unicode" w:cs="e-Tamil OTC"/>
          <w:lang w:val="en-GB"/>
        </w:rPr>
        <w:t xml:space="preserve"> </w:t>
      </w:r>
      <w:proofErr w:type="spellStart"/>
      <w:r w:rsidR="005A7221">
        <w:rPr>
          <w:rFonts w:ascii="Gandhari Unicode" w:hAnsi="Gandhari Unicode" w:cs="e-Tamil OTC"/>
          <w:lang w:val="en-GB"/>
        </w:rPr>
        <w:t>ukk</w:t>
      </w:r>
      <w:r w:rsidRPr="00542FF1">
        <w:rPr>
          <w:rFonts w:ascii="Gandhari Unicode" w:hAnsi="Gandhari Unicode" w:cs="e-Tamil OTC"/>
          <w:i/>
          <w:iCs/>
          <w:lang w:val="en-GB"/>
        </w:rPr>
        <w:t>āaṅku</w:t>
      </w:r>
      <w:proofErr w:type="spellEnd"/>
      <w:r w:rsidR="005A7221">
        <w:rPr>
          <w:rFonts w:ascii="Gandhari Unicode" w:hAnsi="Gandhari Unicode" w:cs="e-Tamil OTC"/>
          <w:i/>
          <w:iCs/>
          <w:lang w:val="en-GB"/>
        </w:rPr>
        <w:t>+</w:t>
      </w:r>
    </w:p>
    <w:p w14:paraId="756658B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aḷavai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tāṅki</w:t>
      </w:r>
      <w:proofErr w:type="spellEnd"/>
      <w:r w:rsidR="005A7221">
        <w:rPr>
          <w:rFonts w:ascii="Gandhari Unicode" w:hAnsi="Gandhari Unicode" w:cs="e-Tamil OTC"/>
          <w:lang w:val="en-GB"/>
        </w:rPr>
        <w:t>+</w:t>
      </w:r>
    </w:p>
    <w:p w14:paraId="7265936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neri</w:t>
      </w:r>
      <w:proofErr w:type="spellEnd"/>
      <w:r w:rsidR="005A7221">
        <w:rPr>
          <w:rFonts w:ascii="Gandhari Unicode" w:hAnsi="Gandhari Unicode" w:cs="e-Tamil OTC"/>
          <w:lang w:val="en-GB"/>
        </w:rPr>
        <w:t>-</w:t>
      </w:r>
      <w:r w:rsidRPr="00542FF1">
        <w:rPr>
          <w:rFonts w:ascii="Gandhari Unicode" w:hAnsi="Gandhari Unicode" w:cs="e-Tamil OTC"/>
          <w:lang w:val="en-GB"/>
        </w:rPr>
        <w:t>tara</w:t>
      </w:r>
      <w:r w:rsidR="005A7221">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nillāt</w:t>
      </w:r>
      <w:proofErr w:type="spellEnd"/>
      <w:r w:rsidR="005A7221">
        <w:rPr>
          <w:rFonts w:ascii="Gandhari Unicode" w:hAnsi="Gandhari Unicode" w:cs="e-Tamil OTC"/>
          <w:lang w:val="en-GB"/>
        </w:rPr>
        <w:t>*-</w:t>
      </w:r>
      <w:r w:rsidRPr="00542FF1">
        <w:rPr>
          <w:rFonts w:ascii="Gandhari Unicode" w:hAnsi="Gandhari Unicode" w:cs="e-Tamil OTC"/>
          <w:lang w:val="en-GB"/>
        </w:rPr>
        <w:t>ē.</w:t>
      </w:r>
    </w:p>
    <w:p w14:paraId="3DD4E89B" w14:textId="77777777" w:rsidR="0092153D" w:rsidRPr="00542FF1" w:rsidRDefault="0092153D">
      <w:pPr>
        <w:pStyle w:val="Textbody"/>
        <w:spacing w:after="29" w:line="260" w:lineRule="exact"/>
        <w:rPr>
          <w:rFonts w:ascii="Gandhari Unicode" w:hAnsi="Gandhari Unicode" w:cs="e-Tamil OTC"/>
          <w:u w:val="single"/>
          <w:lang w:val="en-GB"/>
        </w:rPr>
      </w:pPr>
    </w:p>
    <w:p w14:paraId="2BEC4479" w14:textId="77777777" w:rsidR="0092153D" w:rsidRPr="00542FF1" w:rsidRDefault="0092153D">
      <w:pPr>
        <w:pStyle w:val="Textbody"/>
        <w:spacing w:after="29" w:line="260" w:lineRule="exact"/>
        <w:rPr>
          <w:rFonts w:ascii="Gandhari Unicode" w:hAnsi="Gandhari Unicode" w:cs="e-Tamil OTC"/>
          <w:u w:val="single"/>
          <w:lang w:val="en-GB"/>
        </w:rPr>
      </w:pPr>
    </w:p>
    <w:p w14:paraId="220B9858" w14:textId="77777777" w:rsidR="0092153D" w:rsidRPr="00542FF1" w:rsidRDefault="0092153D">
      <w:pPr>
        <w:pStyle w:val="Textbody"/>
        <w:spacing w:after="29" w:line="260" w:lineRule="exact"/>
        <w:rPr>
          <w:rFonts w:ascii="Gandhari Unicode" w:hAnsi="Gandhari Unicode" w:cs="e-Tamil OTC"/>
          <w:u w:val="single"/>
          <w:lang w:val="en-GB"/>
        </w:rPr>
      </w:pPr>
    </w:p>
    <w:p w14:paraId="31E03F4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suggested [their] going away together.</w:t>
      </w:r>
    </w:p>
    <w:p w14:paraId="02E7B846" w14:textId="77777777" w:rsidR="0092153D" w:rsidRPr="00542FF1" w:rsidRDefault="0092153D">
      <w:pPr>
        <w:pStyle w:val="Textbody"/>
        <w:spacing w:after="29" w:line="260" w:lineRule="exact"/>
        <w:rPr>
          <w:rFonts w:ascii="Gandhari Unicode" w:hAnsi="Gandhari Unicode" w:cs="e-Tamil OTC"/>
          <w:lang w:val="en-GB"/>
        </w:rPr>
      </w:pPr>
    </w:p>
    <w:p w14:paraId="0E94FB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pity-it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shame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us-with</w:t>
      </w:r>
    </w:p>
    <w:p w14:paraId="047295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abundant prolong-/long-time it-bore</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now</w:t>
      </w:r>
      <w:r w:rsidRPr="00542FF1">
        <w:rPr>
          <w:rFonts w:ascii="Gandhari Unicode" w:hAnsi="Gandhari Unicode" w:cs="e-Tamil OTC"/>
          <w:position w:val="6"/>
          <w:lang w:val="en-GB"/>
        </w:rPr>
        <w:t>ē</w:t>
      </w:r>
      <w:proofErr w:type="gramEnd"/>
    </w:p>
    <w:p w14:paraId="3AE7CE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flower</w:t>
      </w:r>
      <w:r w:rsidRPr="00542FF1">
        <w:rPr>
          <w:rFonts w:ascii="Gandhari Unicode" w:hAnsi="Gandhari Unicode" w:cs="e-Tamil OTC"/>
        </w:rPr>
        <w:t xml:space="preserve"> </w:t>
      </w:r>
      <w:r w:rsidRPr="00542FF1">
        <w:rPr>
          <w:rFonts w:ascii="Gandhari Unicode" w:hAnsi="Gandhari Unicode" w:cs="e-Tamil OTC"/>
          <w:lang w:val="en-GB"/>
        </w:rPr>
        <w:t>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sand little wing</w:t>
      </w:r>
    </w:p>
    <w:p w14:paraId="69DC7B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sweet flood cr</w:t>
      </w:r>
      <w:r w:rsidR="005A7221">
        <w:rPr>
          <w:rFonts w:ascii="Gandhari Unicode" w:hAnsi="Gandhari Unicode" w:cs="e-Tamil OTC"/>
          <w:lang w:val="en-GB"/>
        </w:rPr>
        <w:t>ush- give(inf.) destroyed shed-</w:t>
      </w:r>
      <w:r w:rsidRPr="00542FF1">
        <w:rPr>
          <w:rFonts w:ascii="Gandhari Unicode" w:hAnsi="Gandhari Unicode" w:cs="e-Tamil OTC"/>
          <w:lang w:val="en-GB"/>
        </w:rPr>
        <w:t>like</w:t>
      </w:r>
    </w:p>
    <w:p w14:paraId="4A6C1CA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enduring- measure </w:t>
      </w:r>
      <w:proofErr w:type="gramStart"/>
      <w:r w:rsidRPr="00542FF1">
        <w:rPr>
          <w:rFonts w:ascii="Gandhari Unicode" w:hAnsi="Gandhari Unicode" w:cs="e-Tamil OTC"/>
          <w:lang w:val="en-GB"/>
        </w:rPr>
        <w:t>endured</w:t>
      </w:r>
      <w:proofErr w:type="gramEnd"/>
    </w:p>
    <w:p w14:paraId="3093AB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desire crush- give(inf.) </w:t>
      </w:r>
      <w:proofErr w:type="gramStart"/>
      <w:r w:rsidRPr="00542FF1">
        <w:rPr>
          <w:rFonts w:ascii="Gandhari Unicode" w:hAnsi="Gandhari Unicode" w:cs="e-Tamil OTC"/>
          <w:lang w:val="en-GB"/>
        </w:rPr>
        <w:t>hand stand</w:t>
      </w:r>
      <w:proofErr w:type="gramEnd"/>
      <w:r w:rsidRPr="00542FF1">
        <w:rPr>
          <w:rFonts w:ascii="Gandhari Unicode" w:hAnsi="Gandhari Unicode" w:cs="e-Tamil OTC"/>
          <w:lang w:val="en-GB"/>
        </w:rPr>
        <w:t>-not-it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C1D90C4" w14:textId="77777777" w:rsidR="0092153D" w:rsidRPr="00542FF1" w:rsidRDefault="0092153D">
      <w:pPr>
        <w:pStyle w:val="Textbody"/>
        <w:spacing w:after="29"/>
        <w:rPr>
          <w:rFonts w:ascii="Gandhari Unicode" w:hAnsi="Gandhari Unicode" w:cs="e-Tamil OTC"/>
          <w:lang w:val="en-GB"/>
        </w:rPr>
      </w:pPr>
    </w:p>
    <w:p w14:paraId="054772DE" w14:textId="77777777" w:rsidR="0092153D" w:rsidRPr="00542FF1" w:rsidRDefault="0092153D">
      <w:pPr>
        <w:pStyle w:val="Textbody"/>
        <w:spacing w:after="29"/>
        <w:rPr>
          <w:rFonts w:ascii="Gandhari Unicode" w:hAnsi="Gandhari Unicode" w:cs="e-Tamil OTC"/>
          <w:lang w:val="en-GB"/>
        </w:rPr>
      </w:pPr>
    </w:p>
    <w:p w14:paraId="210E62F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Pitiable</w:t>
      </w:r>
      <w:r w:rsidRPr="00542FF1">
        <w:rPr>
          <w:rStyle w:val="FootnoteReference"/>
          <w:rFonts w:ascii="Gandhari Unicode" w:hAnsi="Gandhari Unicode" w:cs="e-Tamil OTC"/>
          <w:lang w:val="en-GB"/>
        </w:rPr>
        <w:footnoteReference w:id="592"/>
      </w:r>
      <w:r w:rsidRPr="00542FF1">
        <w:rPr>
          <w:rFonts w:ascii="Gandhari Unicode" w:hAnsi="Gandhari Unicode" w:cs="e-Tamil OTC"/>
          <w:lang w:val="en-GB"/>
        </w:rPr>
        <w:t xml:space="preserve"> it [is], shame. With us</w:t>
      </w:r>
    </w:p>
    <w:p w14:paraId="3FF6D5E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it has indeed borne [it] a </w:t>
      </w:r>
      <w:proofErr w:type="gramStart"/>
      <w:r w:rsidRPr="00542FF1">
        <w:rPr>
          <w:rFonts w:ascii="Gandhari Unicode" w:hAnsi="Gandhari Unicode" w:cs="e-Tamil OTC"/>
          <w:lang w:val="en-GB"/>
        </w:rPr>
        <w:t>fairly long</w:t>
      </w:r>
      <w:proofErr w:type="gramEnd"/>
      <w:r w:rsidRPr="00542FF1">
        <w:rPr>
          <w:rFonts w:ascii="Gandhari Unicode" w:hAnsi="Gandhari Unicode" w:cs="e-Tamil OTC"/>
          <w:lang w:val="en-GB"/>
        </w:rPr>
        <w:t xml:space="preserve"> time.</w:t>
      </w:r>
    </w:p>
    <w:p w14:paraId="7B77C4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[But] now</w:t>
      </w:r>
    </w:p>
    <w:p w14:paraId="3CC5987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it doesn't stand ground to the hand</w:t>
      </w:r>
      <w:r w:rsidRPr="00542FF1">
        <w:rPr>
          <w:rStyle w:val="FootnoteReference"/>
          <w:rFonts w:ascii="Gandhari Unicode" w:hAnsi="Gandhari Unicode" w:cs="e-Tamil OTC"/>
          <w:lang w:val="en-GB"/>
        </w:rPr>
        <w:footnoteReference w:id="593"/>
      </w:r>
      <w:r w:rsidRPr="00542FF1">
        <w:rPr>
          <w:rFonts w:ascii="Gandhari Unicode" w:hAnsi="Gandhari Unicode" w:cs="e-Tamil OTC"/>
          <w:lang w:val="en-GB"/>
        </w:rPr>
        <w:t>, as desire crushes [it],</w:t>
      </w:r>
    </w:p>
    <w:p w14:paraId="03768BF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having endured as long as it could,</w:t>
      </w:r>
    </w:p>
    <w:p w14:paraId="75E40C78"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like the little wings of high sand near the sky-flowered sugarcane,</w:t>
      </w:r>
    </w:p>
    <w:p w14:paraId="48BF48F6"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which give way, destroyed as the sweet flood crushes them.</w:t>
      </w:r>
    </w:p>
    <w:p w14:paraId="6D5ED876" w14:textId="77777777" w:rsidR="0092153D" w:rsidRPr="00542FF1" w:rsidRDefault="0092153D">
      <w:pPr>
        <w:pStyle w:val="Textbody"/>
        <w:spacing w:after="0"/>
        <w:rPr>
          <w:rFonts w:ascii="Gandhari Unicode" w:hAnsi="Gandhari Unicode" w:cs="e-Tamil OTC"/>
        </w:rPr>
      </w:pPr>
    </w:p>
    <w:p w14:paraId="6AA31190" w14:textId="77777777" w:rsidR="0092153D" w:rsidRPr="00542FF1" w:rsidRDefault="0092153D">
      <w:pPr>
        <w:pStyle w:val="Textbody"/>
        <w:spacing w:after="0"/>
        <w:rPr>
          <w:rFonts w:ascii="Gandhari Unicode" w:hAnsi="Gandhari Unicode" w:cs="e-Tamil OTC"/>
        </w:rPr>
      </w:pPr>
    </w:p>
    <w:p w14:paraId="0CE5B45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Is it not pitiable, [our] shame?</w:t>
      </w:r>
    </w:p>
    <w:p w14:paraId="6343CD62" w14:textId="77777777" w:rsidR="0092153D" w:rsidRPr="00542FF1" w:rsidRDefault="0092153D">
      <w:pPr>
        <w:pStyle w:val="Textbody"/>
        <w:spacing w:after="0"/>
        <w:rPr>
          <w:rFonts w:ascii="Gandhari Unicode" w:hAnsi="Gandhari Unicode" w:cs="e-Tamil OTC"/>
          <w:lang w:val="en-GB"/>
        </w:rPr>
      </w:pPr>
    </w:p>
    <w:p w14:paraId="3B2B24C2" w14:textId="77777777" w:rsidR="003A676F" w:rsidRDefault="003A676F">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2DFF7F" w14:textId="77777777" w:rsidR="0092153D" w:rsidRPr="003A676F" w:rsidRDefault="00014CDD" w:rsidP="003A676F">
      <w:pPr>
        <w:pStyle w:val="Heading4"/>
        <w:rPr>
          <w:rFonts w:ascii="Gandhari Unicode" w:hAnsi="Gandhari Unicode"/>
          <w:i w:val="0"/>
          <w:iCs w:val="0"/>
          <w:color w:val="auto"/>
        </w:rPr>
      </w:pPr>
      <w:r w:rsidRPr="003A676F">
        <w:rPr>
          <w:rFonts w:ascii="Gandhari Unicode" w:hAnsi="Gandhari Unicode"/>
          <w:b/>
          <w:i w:val="0"/>
          <w:iCs w:val="0"/>
          <w:color w:val="auto"/>
          <w:lang w:val="en-GB"/>
        </w:rPr>
        <w:lastRenderedPageBreak/>
        <w:t>KT 150</w:t>
      </w:r>
      <w:r w:rsidRPr="003A676F">
        <w:rPr>
          <w:rFonts w:ascii="e-Tamil OTC" w:hAnsi="e-Tamil OTC" w:cs="e-Tamil OTC"/>
          <w:b/>
          <w:i w:val="0"/>
          <w:iCs w:val="0"/>
          <w:color w:val="auto"/>
          <w:cs/>
          <w:lang w:val="en-GB"/>
        </w:rPr>
        <w:t xml:space="preserve"> </w:t>
      </w:r>
      <w:r w:rsidRPr="003A676F">
        <w:rPr>
          <w:rFonts w:ascii="e-Tamil OTC" w:hAnsi="e-Tamil OTC" w:cs="e-Tamil OTC"/>
          <w:i w:val="0"/>
          <w:iCs w:val="0"/>
          <w:color w:val="auto"/>
          <w:cs/>
        </w:rPr>
        <w:t>மாடலூர் (</w:t>
      </w:r>
      <w:r w:rsidRPr="003A676F">
        <w:rPr>
          <w:rFonts w:ascii="Gandhari Unicode" w:hAnsi="Gandhari Unicode"/>
          <w:i w:val="0"/>
          <w:iCs w:val="0"/>
          <w:color w:val="auto"/>
        </w:rPr>
        <w:t>C1</w:t>
      </w:r>
      <w:r w:rsidRPr="003A676F">
        <w:rPr>
          <w:rFonts w:ascii="e-Tamil OTC" w:hAnsi="e-Tamil OTC" w:cs="e-Tamil OTC"/>
          <w:i w:val="0"/>
          <w:iCs w:val="0"/>
          <w:color w:val="auto"/>
        </w:rPr>
        <w:t xml:space="preserve">: </w:t>
      </w:r>
      <w:r w:rsidRPr="003A676F">
        <w:rPr>
          <w:rFonts w:ascii="e-Tamil OTC" w:hAnsi="e-Tamil OTC" w:cs="e-Tamil OTC"/>
          <w:i w:val="0"/>
          <w:iCs w:val="0"/>
          <w:color w:val="auto"/>
          <w:cs/>
        </w:rPr>
        <w:t>மாடனார்) கிழார்</w:t>
      </w:r>
      <w:r w:rsidRPr="003A676F">
        <w:rPr>
          <w:rFonts w:ascii="e-Tamil OTC" w:hAnsi="e-Tamil OTC" w:cs="e-Tamil OTC"/>
          <w:i w:val="0"/>
          <w:iCs w:val="0"/>
          <w:color w:val="auto"/>
          <w:cs/>
          <w:lang w:val="en-GB"/>
        </w:rPr>
        <w:t xml:space="preserve">: </w:t>
      </w:r>
      <w:r w:rsidRPr="003A676F">
        <w:rPr>
          <w:rFonts w:ascii="Gandhari Unicode" w:hAnsi="Gandhari Unicode"/>
          <w:i w:val="0"/>
          <w:iCs w:val="0"/>
          <w:color w:val="auto"/>
          <w:lang w:val="en-GB"/>
        </w:rPr>
        <w:t>HE</w:t>
      </w:r>
    </w:p>
    <w:p w14:paraId="5CAF5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இரவுக்குறி நேர்ந்த தோழிக்குத் தலைமகள் கூறியது.</w:t>
      </w:r>
    </w:p>
    <w:p w14:paraId="4D970CAD" w14:textId="77777777" w:rsidR="0092153D" w:rsidRPr="00542FF1" w:rsidRDefault="0092153D">
      <w:pPr>
        <w:pStyle w:val="Textbody"/>
        <w:spacing w:after="29"/>
        <w:rPr>
          <w:rFonts w:ascii="Gandhari Unicode" w:hAnsi="Gandhari Unicode" w:cs="e-Tamil OTC"/>
        </w:rPr>
      </w:pPr>
    </w:p>
    <w:p w14:paraId="36CE1E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சேணோன் மாட்டிய நறும்புகை ஞெகிழி</w:t>
      </w:r>
    </w:p>
    <w:p w14:paraId="1C71B2F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w:t>
      </w:r>
      <w:r w:rsidRPr="00542FF1">
        <w:rPr>
          <w:rFonts w:ascii="Gandhari Unicode" w:hAnsi="Gandhari Unicode" w:cs="e-Tamil OTC"/>
          <w:cs/>
        </w:rPr>
        <w:t xml:space="preserve"> மீனின் வயின்வயி னிமைக்கு</w:t>
      </w:r>
    </w:p>
    <w:p w14:paraId="50EC25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மோங்குமலை நாடன் சாந்துபுல ரகல</w:t>
      </w:r>
    </w:p>
    <w:p w14:paraId="0E5F8D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முள்ளி னுண்ணோய் </w:t>
      </w:r>
      <w:r w:rsidRPr="00542FF1">
        <w:rPr>
          <w:rFonts w:ascii="Gandhari Unicode" w:hAnsi="Gandhari Unicode" w:cs="e-Tamil OTC"/>
          <w:u w:val="wave"/>
          <w:cs/>
        </w:rPr>
        <w:t>மல்கும்</w:t>
      </w:r>
    </w:p>
    <w:p w14:paraId="02C37C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மாய்வ தெவன்கொ லன்னாய்.</w:t>
      </w:r>
    </w:p>
    <w:p w14:paraId="20866C47" w14:textId="77777777" w:rsidR="0092153D" w:rsidRPr="00542FF1" w:rsidRDefault="0092153D">
      <w:pPr>
        <w:pStyle w:val="Textbody"/>
        <w:spacing w:after="29"/>
        <w:rPr>
          <w:rFonts w:ascii="Gandhari Unicode" w:hAnsi="Gandhari Unicode" w:cs="e-Tamil OTC"/>
        </w:rPr>
      </w:pPr>
    </w:p>
    <w:p w14:paraId="5FF4A2A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[KT 150 missing in C5] •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வான </w:t>
      </w:r>
      <w:r w:rsidRPr="00542FF1">
        <w:rPr>
          <w:rFonts w:ascii="Gandhari Unicode" w:hAnsi="Gandhari Unicode" w:cs="e-Tamil OTC"/>
        </w:rPr>
        <w:t xml:space="preserve">L1, C1+2+3,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வாஅன் </w:t>
      </w:r>
      <w:r w:rsidRPr="00542FF1">
        <w:rPr>
          <w:rFonts w:ascii="Gandhari Unicode" w:hAnsi="Gandhari Unicode" w:cs="e-Tamil OTC"/>
        </w:rPr>
        <w:t xml:space="preserve">G1v+2v,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மல்கும் </w:t>
      </w:r>
      <w:r w:rsidRPr="00542FF1">
        <w:rPr>
          <w:rFonts w:ascii="Gandhari Unicode" w:hAnsi="Gandhari Unicode" w:cs="e-Tamil OTC"/>
        </w:rPr>
        <w:t xml:space="preserve">C2,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மிகுமினி மல்கும்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594"/>
      </w:r>
    </w:p>
    <w:p w14:paraId="470FEC3B" w14:textId="77777777" w:rsidR="0092153D" w:rsidRPr="00542FF1" w:rsidRDefault="0092153D">
      <w:pPr>
        <w:pStyle w:val="Textbody"/>
        <w:spacing w:after="29"/>
        <w:rPr>
          <w:rFonts w:ascii="Gandhari Unicode" w:hAnsi="Gandhari Unicode" w:cs="e-Tamil OTC"/>
        </w:rPr>
      </w:pPr>
    </w:p>
    <w:p w14:paraId="48E662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cēṇōṉ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ñekiḻi</w:t>
      </w:r>
      <w:proofErr w:type="spellEnd"/>
    </w:p>
    <w:p w14:paraId="496E39F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mīṉiṉ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imaikkum</w:t>
      </w:r>
      <w:proofErr w:type="spellEnd"/>
    </w:p>
    <w:p w14:paraId="24B1F1E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malai </w:t>
      </w:r>
      <w:proofErr w:type="spellStart"/>
      <w:r w:rsidRPr="00542FF1">
        <w:rPr>
          <w:rFonts w:ascii="Gandhari Unicode" w:hAnsi="Gandhari Unicode" w:cs="e-Tamil OTC"/>
          <w:lang w:val="en-GB"/>
        </w:rPr>
        <w:t>nāṭaṉ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akalam</w:t>
      </w:r>
      <w:proofErr w:type="spellEnd"/>
    </w:p>
    <w:p w14:paraId="599AD1FC" w14:textId="77777777" w:rsidR="0092153D" w:rsidRPr="00542FF1" w:rsidRDefault="00014CDD" w:rsidP="0055771B">
      <w:pPr>
        <w:pStyle w:val="Textbody"/>
        <w:spacing w:after="29"/>
        <w:rPr>
          <w:rFonts w:ascii="Gandhari Unicode" w:hAnsi="Gandhari Unicode" w:cs="e-Tamil OTC"/>
        </w:rPr>
      </w:pPr>
      <w:proofErr w:type="spellStart"/>
      <w:r w:rsidRPr="00542FF1">
        <w:rPr>
          <w:rFonts w:ascii="Gandhari Unicode" w:hAnsi="Gandhari Unicode" w:cs="e-Tamil OTC"/>
          <w:lang w:val="en-GB"/>
        </w:rPr>
        <w:t>uḷḷiṉ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w:t>
      </w:r>
      <w:r w:rsidR="0055771B" w:rsidRPr="00542FF1">
        <w:rPr>
          <w:rFonts w:ascii="Gandhari Unicode" w:hAnsi="Gandhari Unicode" w:cs="e-Tamil OTC"/>
          <w:lang w:val="en-GB"/>
        </w:rPr>
        <w:t>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malkum</w:t>
      </w:r>
      <w:proofErr w:type="spellEnd"/>
    </w:p>
    <w:p w14:paraId="237695ED"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pulliṉ</w:t>
      </w:r>
      <w:proofErr w:type="spellEnd"/>
      <w:r w:rsidR="00E34269">
        <w:rPr>
          <w:rFonts w:ascii="Gandhari Unicode" w:hAnsi="Gandhari Unicode" w:cs="e-Tamil OTC"/>
        </w:rPr>
        <w:t xml:space="preserve"> </w:t>
      </w:r>
      <w:proofErr w:type="spellStart"/>
      <w:r w:rsidR="00E34269">
        <w:rPr>
          <w:rFonts w:ascii="Gandhari Unicode" w:hAnsi="Gandhari Unicode" w:cs="e-Tamil OTC"/>
        </w:rPr>
        <w:t>māyvat</w:t>
      </w:r>
      <w:proofErr w:type="spellEnd"/>
      <w:r w:rsidR="00E34269">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evaṉ-kol</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aṉṉāy</w:t>
      </w:r>
      <w:proofErr w:type="spellEnd"/>
      <w:r w:rsidRPr="00542FF1">
        <w:rPr>
          <w:rFonts w:ascii="Gandhari Unicode" w:hAnsi="Gandhari Unicode" w:cs="e-Tamil OTC"/>
        </w:rPr>
        <w:t>.</w:t>
      </w:r>
    </w:p>
    <w:p w14:paraId="176275B9" w14:textId="77777777" w:rsidR="0092153D" w:rsidRPr="00542FF1" w:rsidRDefault="0092153D">
      <w:pPr>
        <w:pStyle w:val="Textbody"/>
        <w:spacing w:after="29" w:line="260" w:lineRule="exact"/>
        <w:rPr>
          <w:rFonts w:ascii="Gandhari Unicode" w:hAnsi="Gandhari Unicode" w:cs="e-Tamil OTC"/>
          <w:lang w:val="en-GB"/>
        </w:rPr>
      </w:pPr>
    </w:p>
    <w:p w14:paraId="374AFEC4" w14:textId="77777777" w:rsidR="0092153D" w:rsidRPr="00542FF1" w:rsidRDefault="0092153D">
      <w:pPr>
        <w:pStyle w:val="Textbody"/>
        <w:spacing w:after="29" w:line="260" w:lineRule="exact"/>
        <w:rPr>
          <w:rFonts w:ascii="Gandhari Unicode" w:hAnsi="Gandhari Unicode" w:cs="e-Tamil OTC"/>
          <w:lang w:val="en-GB"/>
        </w:rPr>
      </w:pPr>
    </w:p>
    <w:p w14:paraId="531C86C2" w14:textId="77777777" w:rsidR="0092153D" w:rsidRPr="00542FF1" w:rsidRDefault="0092153D">
      <w:pPr>
        <w:pStyle w:val="Textbody"/>
        <w:spacing w:after="29" w:line="260" w:lineRule="exact"/>
        <w:rPr>
          <w:rFonts w:ascii="Gandhari Unicode" w:hAnsi="Gandhari Unicode" w:cs="e-Tamil OTC"/>
          <w:lang w:val="en-GB"/>
        </w:rPr>
      </w:pPr>
    </w:p>
    <w:p w14:paraId="086AAD5A"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had granted night trysts.</w:t>
      </w:r>
    </w:p>
    <w:p w14:paraId="7F89063F" w14:textId="77777777" w:rsidR="0092153D" w:rsidRPr="00542FF1" w:rsidRDefault="0092153D">
      <w:pPr>
        <w:pStyle w:val="Textbody"/>
        <w:spacing w:after="29" w:line="260" w:lineRule="exact"/>
        <w:rPr>
          <w:rFonts w:ascii="Gandhari Unicode" w:hAnsi="Gandhari Unicode" w:cs="e-Tamil OTC"/>
          <w:lang w:val="en-GB"/>
        </w:rPr>
      </w:pPr>
    </w:p>
    <w:p w14:paraId="46C193B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distance-he kindled- fragrant smoke fire-</w:t>
      </w:r>
      <w:proofErr w:type="gramStart"/>
      <w:r w:rsidRPr="00542FF1">
        <w:rPr>
          <w:rFonts w:ascii="Gandhari Unicode" w:hAnsi="Gandhari Unicode" w:cs="e-Tamil OTC"/>
          <w:lang w:val="en-GB"/>
        </w:rPr>
        <w:t>brand</w:t>
      </w:r>
      <w:proofErr w:type="gramEnd"/>
    </w:p>
    <w:p w14:paraId="0B4C1AC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star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place </w:t>
      </w:r>
      <w:proofErr w:type="spellStart"/>
      <w:r w:rsidRPr="00542FF1">
        <w:rPr>
          <w:rFonts w:ascii="Gandhari Unicode" w:hAnsi="Gandhari Unicode" w:cs="e-Tamil OTC"/>
          <w:lang w:val="en-GB"/>
        </w:rPr>
        <w:t>place</w:t>
      </w:r>
      <w:proofErr w:type="spellEnd"/>
      <w:r w:rsidRPr="00542FF1">
        <w:rPr>
          <w:rFonts w:ascii="Gandhari Unicode" w:hAnsi="Gandhari Unicode" w:cs="e-Tamil OTC"/>
          <w:lang w:val="en-GB"/>
        </w:rPr>
        <w:t xml:space="preserve"> twinkling-</w:t>
      </w:r>
    </w:p>
    <w:p w14:paraId="01AB71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land-he</w:t>
      </w:r>
      <w:r w:rsidRPr="00542FF1">
        <w:rPr>
          <w:rFonts w:ascii="Gandhari Unicode" w:hAnsi="Gandhari Unicode" w:cs="e-Tamil OTC"/>
        </w:rPr>
        <w:t xml:space="preserve"> </w:t>
      </w:r>
      <w:r w:rsidRPr="00542FF1">
        <w:rPr>
          <w:rFonts w:ascii="Gandhari Unicode" w:hAnsi="Gandhari Unicode" w:cs="e-Tamil OTC"/>
          <w:lang w:val="en-GB"/>
        </w:rPr>
        <w:t xml:space="preserve">sandal-paste dry- </w:t>
      </w:r>
      <w:proofErr w:type="gramStart"/>
      <w:r w:rsidRPr="00542FF1">
        <w:rPr>
          <w:rFonts w:ascii="Gandhari Unicode" w:hAnsi="Gandhari Unicode" w:cs="e-Tamil OTC"/>
          <w:lang w:val="en-GB"/>
        </w:rPr>
        <w:t>chest</w:t>
      </w:r>
      <w:proofErr w:type="gramEnd"/>
    </w:p>
    <w:p w14:paraId="292B1A1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remember-if inside</w:t>
      </w:r>
      <w:r w:rsidRPr="00542FF1">
        <w:rPr>
          <w:rFonts w:ascii="Gandhari Unicode" w:hAnsi="Gandhari Unicode" w:cs="e-Tamil OTC"/>
        </w:rPr>
        <w:t xml:space="preserve"> </w:t>
      </w:r>
      <w:r w:rsidRPr="00542FF1">
        <w:rPr>
          <w:rFonts w:ascii="Gandhari Unicode" w:hAnsi="Gandhari Unicode" w:cs="e-Tamil OTC"/>
          <w:lang w:val="en-GB"/>
        </w:rPr>
        <w:t>pain increasing-</w:t>
      </w:r>
    </w:p>
    <w:p w14:paraId="7595E1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embrace-if it-vanishes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mother(voc.?)</w:t>
      </w:r>
      <w:r w:rsidRPr="00542FF1">
        <w:rPr>
          <w:rStyle w:val="FootnoteReference"/>
          <w:rFonts w:ascii="Gandhari Unicode" w:hAnsi="Gandhari Unicode" w:cs="e-Tamil OTC"/>
          <w:lang w:val="en-GB"/>
        </w:rPr>
        <w:footnoteReference w:id="595"/>
      </w:r>
      <w:r w:rsidRPr="00542FF1">
        <w:rPr>
          <w:rFonts w:ascii="Gandhari Unicode" w:hAnsi="Gandhari Unicode" w:cs="e-Tamil OTC"/>
          <w:lang w:val="en-GB"/>
        </w:rPr>
        <w:t>.</w:t>
      </w:r>
    </w:p>
    <w:p w14:paraId="11FC55E5" w14:textId="77777777" w:rsidR="0092153D" w:rsidRPr="00542FF1" w:rsidRDefault="0092153D">
      <w:pPr>
        <w:pStyle w:val="Textbody"/>
        <w:spacing w:after="29"/>
        <w:rPr>
          <w:rFonts w:ascii="Gandhari Unicode" w:hAnsi="Gandhari Unicode" w:cs="e-Tamil OTC"/>
        </w:rPr>
      </w:pPr>
    </w:p>
    <w:p w14:paraId="1877E55F" w14:textId="77777777" w:rsidR="0092153D" w:rsidRPr="00542FF1" w:rsidRDefault="0092153D">
      <w:pPr>
        <w:pStyle w:val="Textbody"/>
        <w:spacing w:after="29"/>
        <w:rPr>
          <w:rFonts w:ascii="Gandhari Unicode" w:hAnsi="Gandhari Unicode" w:cs="e-Tamil OTC"/>
        </w:rPr>
      </w:pPr>
    </w:p>
    <w:p w14:paraId="4AA7234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The chest with drying sandal </w:t>
      </w:r>
      <w:proofErr w:type="gramStart"/>
      <w:r w:rsidRPr="00542FF1">
        <w:rPr>
          <w:rFonts w:ascii="Gandhari Unicode" w:hAnsi="Gandhari Unicode" w:cs="e-Tamil OTC"/>
          <w:lang w:val="en-GB"/>
        </w:rPr>
        <w:t>paste</w:t>
      </w:r>
      <w:proofErr w:type="gramEnd"/>
      <w:r w:rsidRPr="00542FF1">
        <w:rPr>
          <w:rFonts w:ascii="Gandhari Unicode" w:hAnsi="Gandhari Unicode" w:cs="e-Tamil OTC"/>
          <w:lang w:val="en-GB"/>
        </w:rPr>
        <w:t xml:space="preserve"> of the man from a land</w:t>
      </w:r>
    </w:p>
    <w:p w14:paraId="0902779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high mountains,</w:t>
      </w:r>
    </w:p>
    <w:p w14:paraId="3EB20F21"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flash forth in place after place like stars in the sky</w:t>
      </w:r>
    </w:p>
    <w:p w14:paraId="4FFB3ED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the </w:t>
      </w:r>
      <w:proofErr w:type="gramStart"/>
      <w:r w:rsidRPr="00542FF1">
        <w:rPr>
          <w:rFonts w:ascii="Gandhari Unicode" w:hAnsi="Gandhari Unicode" w:cs="e-Tamil OTC"/>
          <w:lang w:val="en-GB"/>
        </w:rPr>
        <w:t>fire-brands</w:t>
      </w:r>
      <w:proofErr w:type="gramEnd"/>
      <w:r w:rsidRPr="00542FF1">
        <w:rPr>
          <w:rFonts w:ascii="Gandhari Unicode" w:hAnsi="Gandhari Unicode" w:cs="e-Tamil OTC"/>
          <w:lang w:val="en-GB"/>
        </w:rPr>
        <w:t xml:space="preserve"> with fragrant smoke,</w:t>
      </w:r>
    </w:p>
    <w:p w14:paraId="74A61CAF"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kindled by the [field-]guardian</w:t>
      </w:r>
      <w:r w:rsidRPr="00542FF1">
        <w:rPr>
          <w:rStyle w:val="FootnoteReference"/>
          <w:rFonts w:ascii="Gandhari Unicode" w:hAnsi="Gandhari Unicode" w:cs="e-Tamil OTC"/>
          <w:lang w:val="en-GB"/>
        </w:rPr>
        <w:footnoteReference w:id="596"/>
      </w:r>
      <w:r w:rsidRPr="00542FF1">
        <w:rPr>
          <w:rFonts w:ascii="Gandhari Unicode" w:hAnsi="Gandhari Unicode" w:cs="e-Tamil OTC"/>
          <w:lang w:val="en-GB"/>
        </w:rPr>
        <w:t>;</w:t>
      </w:r>
    </w:p>
    <w:p w14:paraId="23A7655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remembering [it], [my] inner pain increases,</w:t>
      </w:r>
    </w:p>
    <w:p w14:paraId="67E715D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embracing, it vanishes. </w:t>
      </w:r>
      <w:r w:rsidRPr="00542FF1">
        <w:rPr>
          <w:rFonts w:ascii="Gandhari Unicode" w:hAnsi="Gandhari Unicode" w:cs="e-Tamil OTC"/>
          <w:lang w:val="en-GB"/>
        </w:rPr>
        <w:tab/>
      </w:r>
    </w:p>
    <w:p w14:paraId="273CC5A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this], mother?</w:t>
      </w:r>
      <w:r w:rsidRPr="00542FF1">
        <w:rPr>
          <w:rStyle w:val="FootnoteReference"/>
          <w:rFonts w:ascii="Gandhari Unicode" w:hAnsi="Gandhari Unicode" w:cs="e-Tamil OTC"/>
          <w:lang w:val="en-GB"/>
        </w:rPr>
        <w:footnoteReference w:id="597"/>
      </w:r>
    </w:p>
    <w:p w14:paraId="61773929" w14:textId="77777777" w:rsidR="0092153D" w:rsidRPr="00542FF1" w:rsidRDefault="0092153D">
      <w:pPr>
        <w:pStyle w:val="Textbody"/>
        <w:spacing w:after="0"/>
        <w:rPr>
          <w:rFonts w:ascii="Gandhari Unicode" w:hAnsi="Gandhari Unicode" w:cs="e-Tamil OTC"/>
          <w:lang w:val="en-GB"/>
        </w:rPr>
      </w:pPr>
    </w:p>
    <w:p w14:paraId="35D8BB2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690982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151</w:t>
      </w:r>
      <w:r w:rsidRPr="00AA4B84">
        <w:rPr>
          <w:rFonts w:ascii="e-Tamil OTC" w:hAnsi="e-Tamil OTC" w:cs="e-Tamil OTC"/>
          <w:i w:val="0"/>
          <w:iCs w:val="0"/>
          <w:color w:val="auto"/>
          <w:cs/>
        </w:rPr>
        <w:t xml:space="preserve"> தூங்கலோரி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சாங்கலோரி)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42A6AA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வலிக்கப்பட்ட நெஞ்சிற்குத் தலைமகன் (</w:t>
      </w:r>
      <w:r w:rsidRPr="00542FF1">
        <w:rPr>
          <w:rFonts w:ascii="Gandhari Unicode" w:hAnsi="Gandhari Unicode" w:cs="e-Tamil OTC"/>
          <w:lang w:val="en-GB"/>
        </w:rPr>
        <w:t>C</w:t>
      </w:r>
      <w:r w:rsidRPr="00542FF1">
        <w:rPr>
          <w:rFonts w:ascii="Gandhari Unicode" w:hAnsi="Gandhari Unicode" w:cs="e-Tamil OTC"/>
          <w:cs/>
          <w:lang w:val="en-GB"/>
        </w:rPr>
        <w:t>5: தலைவன்) சொல்லியது.</w:t>
      </w:r>
    </w:p>
    <w:p w14:paraId="6A4AA258" w14:textId="77777777" w:rsidR="0092153D" w:rsidRPr="00542FF1" w:rsidRDefault="0092153D">
      <w:pPr>
        <w:pStyle w:val="Textbody"/>
        <w:spacing w:after="29"/>
        <w:rPr>
          <w:rFonts w:ascii="Gandhari Unicode" w:hAnsi="Gandhari Unicode" w:cs="e-Tamil OTC"/>
        </w:rPr>
      </w:pPr>
    </w:p>
    <w:p w14:paraId="4C42F8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வங்காக்</w:t>
      </w:r>
      <w:r w:rsidRPr="00542FF1">
        <w:rPr>
          <w:rFonts w:ascii="Gandhari Unicode" w:hAnsi="Gandhari Unicode" w:cs="e-Tamil OTC"/>
          <w:cs/>
        </w:rPr>
        <w:t xml:space="preserve"> </w:t>
      </w:r>
      <w:r w:rsidRPr="00542FF1">
        <w:rPr>
          <w:rFonts w:ascii="Gandhari Unicode" w:hAnsi="Gandhari Unicode" w:cs="e-Tamil OTC"/>
          <w:u w:val="wave"/>
          <w:cs/>
        </w:rPr>
        <w:t>கடந்த</w:t>
      </w:r>
      <w:r w:rsidRPr="00542FF1">
        <w:rPr>
          <w:rFonts w:ascii="Gandhari Unicode" w:hAnsi="Gandhari Unicode" w:cs="e-Tamil OTC"/>
          <w:cs/>
        </w:rPr>
        <w:t xml:space="preserve"> செங்காற் பேடை</w:t>
      </w:r>
    </w:p>
    <w:p w14:paraId="404C49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யெழாலுற வீழ்ந்தெனக் கணவற் காணாது</w:t>
      </w:r>
    </w:p>
    <w:p w14:paraId="49B7A4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குழலிசைக் குரல குறும்பல </w:t>
      </w:r>
      <w:r w:rsidRPr="00542FF1">
        <w:rPr>
          <w:rFonts w:ascii="Gandhari Unicode" w:hAnsi="Gandhari Unicode" w:cs="e-Tamil OTC"/>
          <w:u w:val="wave"/>
          <w:cs/>
        </w:rPr>
        <w:t>வகவுங்</w:t>
      </w:r>
    </w:p>
    <w:p w14:paraId="253DCF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குன்றுகெழு</w:t>
      </w:r>
      <w:r w:rsidRPr="00542FF1">
        <w:rPr>
          <w:rFonts w:ascii="Gandhari Unicode" w:hAnsi="Gandhari Unicode" w:cs="e-Tamil OTC"/>
          <w:cs/>
        </w:rPr>
        <w:t xml:space="preserve"> சிறுநெறி யரிய வென்னாது</w:t>
      </w:r>
    </w:p>
    <w:p w14:paraId="4F434B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மறப்பருங் காதலி யொழிய</w:t>
      </w:r>
    </w:p>
    <w:p w14:paraId="63B9C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விறப்ப லென்பதீண் </w:t>
      </w:r>
      <w:bookmarkStart w:id="64" w:name="DDE_LINK12"/>
      <w:r w:rsidRPr="00542FF1">
        <w:rPr>
          <w:rFonts w:ascii="Gandhari Unicode" w:hAnsi="Gandhari Unicode" w:cs="e-Tamil OTC"/>
          <w:u w:val="wave"/>
          <w:cs/>
        </w:rPr>
        <w:t>டின்மைக்கு</w:t>
      </w:r>
      <w:bookmarkEnd w:id="64"/>
      <w:r w:rsidRPr="00542FF1">
        <w:rPr>
          <w:rFonts w:ascii="Gandhari Unicode" w:hAnsi="Gandhari Unicode" w:cs="e-Tamil OTC"/>
          <w:cs/>
        </w:rPr>
        <w:t xml:space="preserve"> முடிவே.</w:t>
      </w:r>
    </w:p>
    <w:p w14:paraId="699BE28D" w14:textId="77777777" w:rsidR="0092153D" w:rsidRPr="00542FF1" w:rsidRDefault="0092153D">
      <w:pPr>
        <w:pStyle w:val="Textbody"/>
        <w:spacing w:after="29"/>
        <w:rPr>
          <w:rFonts w:ascii="Gandhari Unicode" w:hAnsi="Gandhari Unicode" w:cs="e-Tamil OTC"/>
        </w:rPr>
      </w:pPr>
    </w:p>
    <w:p w14:paraId="1C4F33E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 xml:space="preserve">1a </w:t>
      </w:r>
      <w:r w:rsidRPr="00542FF1">
        <w:rPr>
          <w:rFonts w:ascii="Gandhari Unicode" w:hAnsi="Gandhari Unicode" w:cs="e-Tamil OTC"/>
          <w:cs/>
        </w:rPr>
        <w:t xml:space="preserve">வங்காக்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 </w:t>
      </w:r>
      <w:r w:rsidRPr="00542FF1">
        <w:rPr>
          <w:rFonts w:ascii="Gandhari Unicode" w:hAnsi="Gandhari Unicode" w:cs="e-Tamil OTC"/>
        </w:rPr>
        <w:t xml:space="preserve">C1+3,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 </w:t>
      </w:r>
      <w:r w:rsidRPr="00542FF1">
        <w:rPr>
          <w:rFonts w:ascii="Gandhari Unicode" w:hAnsi="Gandhari Unicode" w:cs="e-Tamil OTC"/>
        </w:rPr>
        <w:t xml:space="preserve">C1+3,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வங்கர்க் </w:t>
      </w:r>
      <w:r w:rsidRPr="00542FF1">
        <w:rPr>
          <w:rFonts w:ascii="Gandhari Unicode" w:hAnsi="Gandhari Unicode" w:cs="e-Tamil OTC"/>
        </w:rPr>
        <w:t xml:space="preserve">AT; </w:t>
      </w:r>
      <w:r w:rsidRPr="00542FF1">
        <w:rPr>
          <w:rFonts w:ascii="Gandhari Unicode" w:hAnsi="Gandhari Unicode" w:cs="e-Tamil OTC"/>
          <w:cs/>
        </w:rPr>
        <w:t xml:space="preserve">வாங்கர் </w:t>
      </w:r>
      <w:r w:rsidRPr="00542FF1">
        <w:rPr>
          <w:rFonts w:ascii="Gandhari Unicode" w:hAnsi="Gandhari Unicode" w:cs="e-Tamil OTC"/>
        </w:rPr>
        <w:t xml:space="preserve">L1; </w:t>
      </w:r>
      <w:r w:rsidRPr="00542FF1">
        <w:rPr>
          <w:rFonts w:ascii="Gandhari Unicode" w:hAnsi="Gandhari Unicode" w:cs="e-Tamil OTC"/>
          <w:cs/>
        </w:rPr>
        <w:t xml:space="preserve">வெங்காற்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விழந்தெனக்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குழலிசைக்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குழலிசை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வகவுங்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மிகவுங் </w:t>
      </w:r>
      <w:r w:rsidRPr="00542FF1">
        <w:rPr>
          <w:rFonts w:ascii="Gandhari Unicode" w:hAnsi="Gandhari Unicode" w:cs="e-Tamil OTC"/>
        </w:rPr>
        <w:t xml:space="preserve">C3v,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குன்றுகெழு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குன்று </w:t>
      </w:r>
      <w:r w:rsidRPr="00542FF1">
        <w:rPr>
          <w:rFonts w:ascii="Gandhari Unicode" w:hAnsi="Gandhari Unicode" w:cs="e-Tamil OTC"/>
        </w:rPr>
        <w:t xml:space="preserve">L1, C1+3, G1; </w:t>
      </w:r>
      <w:r w:rsidRPr="00542FF1">
        <w:rPr>
          <w:rFonts w:ascii="Gandhari Unicode" w:hAnsi="Gandhari Unicode" w:cs="e-Tamil OTC"/>
          <w:cs/>
        </w:rPr>
        <w:t xml:space="preserve">குன்றுறு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மறப்பெருங் </w:t>
      </w:r>
      <w:r w:rsidRPr="00542FF1">
        <w:rPr>
          <w:rFonts w:ascii="Gandhari Unicode" w:hAnsi="Gandhari Unicode" w:cs="e-Tamil OTC"/>
        </w:rPr>
        <w:t xml:space="preserve">L1 </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விறப்ப </w:t>
      </w:r>
      <w:r w:rsidRPr="00542FF1">
        <w:rPr>
          <w:rFonts w:ascii="Gandhari Unicode" w:hAnsi="Gandhari Unicode" w:cs="e-Tamil OTC"/>
        </w:rPr>
        <w:t xml:space="preserve">L1, C2+3,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டின்மைக்கு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டிளமைக்கு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598"/>
      </w:r>
    </w:p>
    <w:p w14:paraId="25882334" w14:textId="77777777" w:rsidR="0092153D" w:rsidRPr="00542FF1" w:rsidRDefault="0092153D">
      <w:pPr>
        <w:pStyle w:val="Textbody"/>
        <w:spacing w:after="29"/>
        <w:rPr>
          <w:rFonts w:ascii="Gandhari Unicode" w:hAnsi="Gandhari Unicode" w:cs="e-Tamil OTC"/>
        </w:rPr>
      </w:pPr>
    </w:p>
    <w:p w14:paraId="72BB516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vaṅkā</w:t>
      </w:r>
      <w:proofErr w:type="spellEnd"/>
      <w:r w:rsidR="000C5A11">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172E3875" w14:textId="77777777" w:rsidR="0092153D" w:rsidRPr="00542FF1" w:rsidRDefault="000C5A1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eḻāl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vīḻnteṉa</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kaṇavaṉ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kāṇātu</w:t>
      </w:r>
      <w:proofErr w:type="spellEnd"/>
    </w:p>
    <w:p w14:paraId="63388C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kuḻal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icai</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pala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i/>
          <w:iCs/>
          <w:lang w:val="en-GB"/>
        </w:rPr>
        <w:t>akavum</w:t>
      </w:r>
      <w:proofErr w:type="spellEnd"/>
    </w:p>
    <w:p w14:paraId="0B7DE24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eṉṉātu</w:t>
      </w:r>
      <w:proofErr w:type="spellEnd"/>
    </w:p>
    <w:p w14:paraId="775E567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maṟ</w:t>
      </w:r>
      <w:r w:rsidR="000C5A11">
        <w:rPr>
          <w:rFonts w:ascii="Gandhari Unicode" w:hAnsi="Gandhari Unicode" w:cs="e-Tamil OTC"/>
          <w:lang w:val="en-GB"/>
        </w:rPr>
        <w:t>app</w:t>
      </w:r>
      <w:proofErr w:type="spellEnd"/>
      <w:r w:rsidR="000C5A11">
        <w:rPr>
          <w:rFonts w:ascii="Gandhari Unicode" w:hAnsi="Gandhari Unicode" w:cs="e-Tamil OTC"/>
          <w:lang w:val="en-GB"/>
        </w:rPr>
        <w:t>*</w:t>
      </w:r>
      <w:r w:rsidRPr="00542FF1">
        <w:rPr>
          <w:rFonts w:ascii="Gandhari Unicode" w:hAnsi="Gandhari Unicode" w:cs="e-Tamil OTC"/>
          <w:lang w:val="en-GB"/>
        </w:rPr>
        <w:t xml:space="preserve"> arum </w:t>
      </w:r>
      <w:proofErr w:type="spellStart"/>
      <w:r w:rsidRPr="00542FF1">
        <w:rPr>
          <w:rFonts w:ascii="Gandhari Unicode" w:hAnsi="Gandhari Unicode" w:cs="e-Tamil OTC"/>
          <w:lang w:val="en-GB"/>
        </w:rPr>
        <w:t>kātali</w:t>
      </w:r>
      <w:proofErr w:type="spellEnd"/>
      <w:r w:rsidRPr="00542FF1">
        <w:rPr>
          <w:rFonts w:ascii="Gandhari Unicode" w:hAnsi="Gandhari Unicode" w:cs="e-Tamil OTC"/>
          <w:lang w:val="en-GB"/>
        </w:rPr>
        <w:t xml:space="preserve"> </w:t>
      </w:r>
      <w:r w:rsidR="000C5A11">
        <w:rPr>
          <w:rFonts w:ascii="Gandhari Unicode" w:hAnsi="Gandhari Unicode" w:cs="e-Tamil OTC"/>
          <w:lang w:val="en-GB"/>
        </w:rPr>
        <w:t>~</w:t>
      </w:r>
      <w:proofErr w:type="spellStart"/>
      <w:r w:rsidRPr="00542FF1">
        <w:rPr>
          <w:rFonts w:ascii="Gandhari Unicode" w:hAnsi="Gandhari Unicode" w:cs="e-Tamil OTC"/>
          <w:lang w:val="en-GB"/>
        </w:rPr>
        <w:t>oḻiya</w:t>
      </w:r>
      <w:proofErr w:type="spellEnd"/>
    </w:p>
    <w:p w14:paraId="79272409" w14:textId="77777777" w:rsidR="0092153D" w:rsidRPr="00542FF1" w:rsidRDefault="000C5A11">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iṟappal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eṉpat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īṇṭ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iṉmaikku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muṭiv</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9E5831" w14:textId="77777777" w:rsidR="0092153D" w:rsidRPr="00542FF1" w:rsidRDefault="0092153D">
      <w:pPr>
        <w:pStyle w:val="Textbody"/>
        <w:spacing w:after="29" w:line="260" w:lineRule="exact"/>
        <w:rPr>
          <w:rFonts w:ascii="Gandhari Unicode" w:hAnsi="Gandhari Unicode" w:cs="e-Tamil OTC"/>
          <w:lang w:val="en-GB"/>
        </w:rPr>
      </w:pPr>
    </w:p>
    <w:p w14:paraId="6EAA316E" w14:textId="77777777" w:rsidR="0092153D" w:rsidRPr="00542FF1" w:rsidRDefault="0092153D">
      <w:pPr>
        <w:pStyle w:val="Textbody"/>
        <w:spacing w:after="29" w:line="260" w:lineRule="exact"/>
        <w:rPr>
          <w:rFonts w:ascii="Gandhari Unicode" w:hAnsi="Gandhari Unicode" w:cs="e-Tamil OTC"/>
          <w:lang w:val="en-GB"/>
        </w:rPr>
      </w:pPr>
    </w:p>
    <w:p w14:paraId="12373CE1" w14:textId="77777777" w:rsidR="0092153D" w:rsidRPr="00542FF1" w:rsidRDefault="0092153D">
      <w:pPr>
        <w:pStyle w:val="Textbody"/>
        <w:spacing w:after="29" w:line="259" w:lineRule="exact"/>
        <w:rPr>
          <w:rFonts w:ascii="Gandhari Unicode" w:hAnsi="Gandhari Unicode" w:cs="e-Tamil OTC"/>
          <w:lang w:val="en-GB"/>
        </w:rPr>
      </w:pPr>
    </w:p>
    <w:p w14:paraId="6C273736"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Uttered by HIM to his heart that was keen on wealth.</w:t>
      </w:r>
    </w:p>
    <w:p w14:paraId="377E0AA7" w14:textId="77777777" w:rsidR="0092153D" w:rsidRPr="00542FF1" w:rsidRDefault="0092153D">
      <w:pPr>
        <w:pStyle w:val="Textbody"/>
        <w:spacing w:after="29" w:line="259" w:lineRule="exact"/>
        <w:rPr>
          <w:rFonts w:ascii="Gandhari Unicode" w:hAnsi="Gandhari Unicode" w:cs="e-Tamil OTC"/>
          <w:lang w:val="en-GB"/>
        </w:rPr>
      </w:pPr>
    </w:p>
    <w:p w14:paraId="796B8234"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(-bird) left-behind-</w:t>
      </w:r>
      <w:r w:rsidRPr="00542FF1">
        <w:rPr>
          <w:rStyle w:val="FootnoteReference"/>
          <w:rFonts w:ascii="Gandhari Unicode" w:hAnsi="Gandhari Unicode" w:cs="e-Tamil OTC"/>
          <w:lang w:val="en-GB"/>
        </w:rPr>
        <w:footnoteReference w:id="599"/>
      </w:r>
      <w:r w:rsidRPr="00542FF1">
        <w:rPr>
          <w:rFonts w:ascii="Gandhari Unicode" w:hAnsi="Gandhari Unicode" w:cs="e-Tamil OTC"/>
          <w:lang w:val="en-GB"/>
        </w:rPr>
        <w:t xml:space="preserve"> red leg female-</w:t>
      </w:r>
      <w:proofErr w:type="gramStart"/>
      <w:r w:rsidRPr="00542FF1">
        <w:rPr>
          <w:rFonts w:ascii="Gandhari Unicode" w:hAnsi="Gandhari Unicode" w:cs="e-Tamil OTC"/>
          <w:lang w:val="en-GB"/>
        </w:rPr>
        <w:t>bird</w:t>
      </w:r>
      <w:proofErr w:type="gramEnd"/>
    </w:p>
    <w:p w14:paraId="2C6F076B" w14:textId="77777777" w:rsidR="0092153D" w:rsidRPr="00542FF1" w:rsidRDefault="00014CDD">
      <w:pPr>
        <w:pStyle w:val="Textbody"/>
        <w:spacing w:after="0" w:line="259" w:lineRule="exact"/>
        <w:rPr>
          <w:rFonts w:ascii="Gandhari Unicode" w:hAnsi="Gandhari Unicode" w:cs="e-Tamil OTC"/>
          <w:lang w:val="en-GB"/>
        </w:rPr>
      </w:pP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(-bird) have(inf.) fallen-say husband see-</w:t>
      </w:r>
      <w:proofErr w:type="gramStart"/>
      <w:r w:rsidRPr="00542FF1">
        <w:rPr>
          <w:rFonts w:ascii="Gandhari Unicode" w:hAnsi="Gandhari Unicode" w:cs="e-Tamil OTC"/>
          <w:lang w:val="en-GB"/>
        </w:rPr>
        <w:t>not</w:t>
      </w:r>
      <w:proofErr w:type="gramEnd"/>
    </w:p>
    <w:p w14:paraId="3A7C5788"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flute sound voice</w:t>
      </w:r>
      <w:r w:rsidRPr="00542FF1">
        <w:rPr>
          <w:rFonts w:ascii="Gandhari Unicode" w:hAnsi="Gandhari Unicode" w:cs="e-Tamil OTC"/>
          <w:position w:val="6"/>
          <w:lang w:val="en-GB"/>
        </w:rPr>
        <w:t>a</w:t>
      </w:r>
      <w:r w:rsidRPr="00542FF1">
        <w:rPr>
          <w:rFonts w:ascii="Gandhari Unicode" w:hAnsi="Gandhari Unicode" w:cs="e-Tamil OTC"/>
          <w:lang w:val="en-GB"/>
        </w:rPr>
        <w:t xml:space="preserve"> short many(n.pl.) calling-</w:t>
      </w:r>
    </w:p>
    <w:p w14:paraId="4F36D712" w14:textId="77777777" w:rsidR="0092153D" w:rsidRPr="00542FF1" w:rsidRDefault="00014CDD">
      <w:pPr>
        <w:pStyle w:val="Textbody"/>
        <w:spacing w:after="0" w:line="259" w:lineRule="exact"/>
        <w:rPr>
          <w:rFonts w:ascii="Gandhari Unicode" w:hAnsi="Gandhari Unicode" w:cs="e-Tamil OTC"/>
        </w:rPr>
      </w:pPr>
      <w:proofErr w:type="gramStart"/>
      <w:r w:rsidRPr="00542FF1">
        <w:rPr>
          <w:rFonts w:ascii="Gandhari Unicode" w:hAnsi="Gandhari Unicode" w:cs="e-Tamil OTC"/>
          <w:lang w:val="en-GB"/>
        </w:rPr>
        <w:t>hill</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little way difficult-they(n.pl.) say-not</w:t>
      </w:r>
    </w:p>
    <w:p w14:paraId="05E59F24"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forgetting difficult lover(f.) stay-behind(inf.)</w:t>
      </w:r>
    </w:p>
    <w:p w14:paraId="5516D423"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I-traverse saying-it here destitution(dat.) end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7D5150F" w14:textId="77777777" w:rsidR="0092153D" w:rsidRPr="00542FF1" w:rsidRDefault="0092153D">
      <w:pPr>
        <w:pStyle w:val="Textbody"/>
        <w:spacing w:after="29"/>
        <w:rPr>
          <w:rFonts w:ascii="Gandhari Unicode" w:hAnsi="Gandhari Unicode" w:cs="e-Tamil OTC"/>
          <w:lang w:val="en-GB"/>
        </w:rPr>
      </w:pPr>
    </w:p>
    <w:p w14:paraId="7495D230" w14:textId="77777777" w:rsidR="0092153D" w:rsidRPr="00542FF1" w:rsidRDefault="0092153D">
      <w:pPr>
        <w:pStyle w:val="Textbody"/>
        <w:spacing w:after="29"/>
        <w:rPr>
          <w:rFonts w:ascii="Gandhari Unicode" w:hAnsi="Gandhari Unicode" w:cs="e-Tamil OTC"/>
          <w:lang w:val="en-GB"/>
        </w:rPr>
      </w:pPr>
    </w:p>
    <w:p w14:paraId="32AD71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Here</w:t>
      </w:r>
      <w:r w:rsidRPr="00542FF1">
        <w:rPr>
          <w:rStyle w:val="FootnoteReference"/>
          <w:rFonts w:ascii="Gandhari Unicode" w:hAnsi="Gandhari Unicode" w:cs="e-Tamil OTC"/>
          <w:lang w:val="en-GB"/>
        </w:rPr>
        <w:footnoteReference w:id="600"/>
      </w:r>
      <w:r w:rsidRPr="00542FF1">
        <w:rPr>
          <w:rFonts w:ascii="Gandhari Unicode" w:hAnsi="Gandhari Unicode" w:cs="e-Tamil OTC"/>
          <w:lang w:val="en-GB"/>
        </w:rPr>
        <w:t xml:space="preserve"> [is] the end to </w:t>
      </w:r>
      <w:proofErr w:type="gramStart"/>
      <w:r w:rsidRPr="00542FF1">
        <w:rPr>
          <w:rFonts w:ascii="Gandhari Unicode" w:hAnsi="Gandhari Unicode" w:cs="e-Tamil OTC"/>
          <w:lang w:val="en-GB"/>
        </w:rPr>
        <w:t>destitution</w:t>
      </w:r>
      <w:proofErr w:type="gramEnd"/>
    </w:p>
    <w:p w14:paraId="42E0662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to say: I traverse</w:t>
      </w:r>
      <w:r w:rsidRPr="00542FF1">
        <w:rPr>
          <w:rStyle w:val="FootnoteReference"/>
          <w:rFonts w:ascii="Gandhari Unicode" w:hAnsi="Gandhari Unicode" w:cs="e-Tamil OTC"/>
          <w:lang w:val="en-GB"/>
        </w:rPr>
        <w:footnoteReference w:id="601"/>
      </w:r>
      <w:r w:rsidRPr="00542FF1">
        <w:rPr>
          <w:rFonts w:ascii="Gandhari Unicode" w:hAnsi="Gandhari Unicode" w:cs="e-Tamil OTC"/>
          <w:lang w:val="en-GB"/>
        </w:rPr>
        <w:t>,</w:t>
      </w:r>
    </w:p>
    <w:p w14:paraId="35BC7F99"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while [my] love, who is difficult to forget, stays behind,</w:t>
      </w:r>
    </w:p>
    <w:p w14:paraId="1B77F3B7" w14:textId="77777777" w:rsidR="0092153D" w:rsidRPr="00542FF1" w:rsidRDefault="00014CDD">
      <w:pPr>
        <w:pStyle w:val="Textbody"/>
        <w:tabs>
          <w:tab w:val="left" w:pos="125"/>
        </w:tabs>
        <w:spacing w:after="72"/>
        <w:rPr>
          <w:rFonts w:ascii="Gandhari Unicode" w:hAnsi="Gandhari Unicode" w:cs="e-Tamil OTC"/>
          <w:lang w:val="en-GB"/>
        </w:rPr>
      </w:pPr>
      <w:r w:rsidRPr="00542FF1">
        <w:rPr>
          <w:rFonts w:ascii="Gandhari Unicode" w:hAnsi="Gandhari Unicode" w:cs="e-Tamil OTC"/>
          <w:lang w:val="en-GB"/>
        </w:rPr>
        <w:tab/>
        <w:t xml:space="preserve">without saying they are difficult, the small hilly </w:t>
      </w:r>
      <w:proofErr w:type="gramStart"/>
      <w:r w:rsidRPr="00542FF1">
        <w:rPr>
          <w:rFonts w:ascii="Gandhari Unicode" w:hAnsi="Gandhari Unicode" w:cs="e-Tamil OTC"/>
          <w:lang w:val="en-GB"/>
        </w:rPr>
        <w:t>ways</w:t>
      </w:r>
      <w:proofErr w:type="gramEnd"/>
    </w:p>
    <w:p w14:paraId="63CD72D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where the red-legged female left behind by the </w:t>
      </w:r>
      <w:proofErr w:type="spellStart"/>
      <w:r w:rsidRPr="00542FF1">
        <w:rPr>
          <w:rFonts w:ascii="Gandhari Unicode" w:hAnsi="Gandhari Unicode" w:cs="e-Tamil OTC"/>
          <w:lang w:val="en-GB"/>
        </w:rPr>
        <w:t>Vaṅkā</w:t>
      </w:r>
      <w:proofErr w:type="spellEnd"/>
      <w:r w:rsidRPr="00542FF1">
        <w:rPr>
          <w:rFonts w:ascii="Gandhari Unicode" w:hAnsi="Gandhari Unicode" w:cs="e-Tamil OTC"/>
          <w:lang w:val="en-GB"/>
        </w:rPr>
        <w:t xml:space="preserve"> bird</w:t>
      </w:r>
    </w:p>
    <w:p w14:paraId="5BBCA2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is calling many short flute-sound voiced [notes],</w:t>
      </w:r>
    </w:p>
    <w:p w14:paraId="6EA408DA"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without seeing [her] husband,</w:t>
      </w:r>
    </w:p>
    <w:p w14:paraId="25F476A1" w14:textId="77777777" w:rsidR="0092153D" w:rsidRPr="00542FF1" w:rsidRDefault="00014CDD">
      <w:pPr>
        <w:pStyle w:val="Textbody"/>
        <w:tabs>
          <w:tab w:val="left" w:pos="56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 xml:space="preserve">because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has descended to take her.</w:t>
      </w:r>
    </w:p>
    <w:p w14:paraId="2E77B377" w14:textId="77777777" w:rsidR="0092153D" w:rsidRPr="00542FF1" w:rsidRDefault="0092153D">
      <w:pPr>
        <w:pStyle w:val="Textbody"/>
        <w:spacing w:after="0"/>
        <w:rPr>
          <w:rFonts w:ascii="Gandhari Unicode" w:hAnsi="Gandhari Unicode" w:cs="e-Tamil OTC"/>
          <w:lang w:val="en-GB"/>
        </w:rPr>
      </w:pPr>
    </w:p>
    <w:p w14:paraId="412C9FD1" w14:textId="77777777" w:rsidR="0092153D" w:rsidRPr="00542FF1" w:rsidRDefault="0092153D">
      <w:pPr>
        <w:pStyle w:val="Textbody"/>
        <w:spacing w:after="0"/>
        <w:rPr>
          <w:rFonts w:ascii="Gandhari Unicode" w:hAnsi="Gandhari Unicode" w:cs="e-Tamil OTC"/>
          <w:lang w:val="en-GB"/>
        </w:rPr>
      </w:pPr>
    </w:p>
    <w:p w14:paraId="67FBE8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 because she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[her]</w:t>
      </w:r>
    </w:p>
    <w:p w14:paraId="4617F17B" w14:textId="77777777" w:rsidR="0092153D" w:rsidRPr="00542FF1" w:rsidRDefault="0092153D">
      <w:pPr>
        <w:pStyle w:val="Textbody"/>
        <w:spacing w:after="0"/>
        <w:rPr>
          <w:rFonts w:ascii="Gandhari Unicode" w:hAnsi="Gandhari Unicode" w:cs="e-Tamil OTC"/>
        </w:rPr>
      </w:pPr>
    </w:p>
    <w:p w14:paraId="1F97CD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2c </w:t>
      </w:r>
      <w:r w:rsidRPr="00542FF1">
        <w:rPr>
          <w:rFonts w:ascii="Gandhari Unicode" w:hAnsi="Gandhari Unicode" w:cs="e-Tamil OTC"/>
          <w:lang w:val="en-GB"/>
        </w:rPr>
        <w:tab/>
        <w:t xml:space="preserve">... because he has fallen so that the </w:t>
      </w:r>
      <w:proofErr w:type="spellStart"/>
      <w:r w:rsidRPr="00542FF1">
        <w:rPr>
          <w:rFonts w:ascii="Gandhari Unicode" w:hAnsi="Gandhari Unicode" w:cs="e-Tamil OTC"/>
          <w:lang w:val="en-GB"/>
        </w:rPr>
        <w:t>Eḻāl</w:t>
      </w:r>
      <w:proofErr w:type="spellEnd"/>
      <w:r w:rsidRPr="00542FF1">
        <w:rPr>
          <w:rFonts w:ascii="Gandhari Unicode" w:hAnsi="Gandhari Unicode" w:cs="e-Tamil OTC"/>
          <w:lang w:val="en-GB"/>
        </w:rPr>
        <w:t xml:space="preserve"> bird will take [him]</w:t>
      </w:r>
      <w:r w:rsidRPr="00542FF1">
        <w:rPr>
          <w:rStyle w:val="FootnoteReference"/>
          <w:rFonts w:ascii="Gandhari Unicode" w:hAnsi="Gandhari Unicode" w:cs="e-Tamil OTC"/>
          <w:lang w:val="en-GB"/>
        </w:rPr>
        <w:footnoteReference w:id="602"/>
      </w:r>
    </w:p>
    <w:p w14:paraId="1DBC54CE" w14:textId="77777777" w:rsidR="0092153D" w:rsidRPr="00542FF1" w:rsidRDefault="0092153D">
      <w:pPr>
        <w:pStyle w:val="Textbody"/>
        <w:spacing w:after="0"/>
        <w:rPr>
          <w:rFonts w:ascii="Gandhari Unicode" w:hAnsi="Gandhari Unicode" w:cs="e-Tamil OTC"/>
          <w:lang w:val="en-GB"/>
        </w:rPr>
      </w:pPr>
    </w:p>
    <w:p w14:paraId="5D0E1C74"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668222"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152</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கிளிமங்கலங்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49B0C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நீட்டித்தவழி ஆற்றாளாகிய தலைமகள் </w:t>
      </w:r>
      <w:r w:rsidR="0060544D">
        <w:rPr>
          <w:rFonts w:ascii="Gandhari Unicode" w:hAnsi="Gandhari Unicode" w:cs="e-Tamil OTC"/>
          <w:lang w:val="en-GB"/>
        </w:rPr>
        <w:t>“</w:t>
      </w:r>
      <w:r w:rsidRPr="00542FF1">
        <w:rPr>
          <w:rFonts w:ascii="Gandhari Unicode" w:hAnsi="Gandhari Unicode" w:cs="e-Tamil OTC"/>
          <w:cs/>
          <w:lang w:val="en-GB"/>
        </w:rPr>
        <w:t>நீ ஆற்றுகின்றிலை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 நெருங்கிய தோழிக்குச் சொல்லியது.</w:t>
      </w:r>
    </w:p>
    <w:p w14:paraId="5B43DBCA" w14:textId="77777777" w:rsidR="0092153D" w:rsidRPr="00542FF1" w:rsidRDefault="0092153D">
      <w:pPr>
        <w:pStyle w:val="Textbody"/>
        <w:spacing w:after="29"/>
        <w:rPr>
          <w:rFonts w:ascii="Gandhari Unicode" w:hAnsi="Gandhari Unicode" w:cs="e-Tamil OTC"/>
        </w:rPr>
      </w:pPr>
    </w:p>
    <w:p w14:paraId="5553BD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யாவது மறிகிலர் கழறு வோரே</w:t>
      </w:r>
    </w:p>
    <w:p w14:paraId="08A297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தாயின் முட்டை போல வுட்கிடந்து</w:t>
      </w:r>
    </w:p>
    <w:p w14:paraId="609F0BF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சாயி னல்லது பிறிதெவ </w:t>
      </w:r>
      <w:r w:rsidRPr="00542FF1">
        <w:rPr>
          <w:rFonts w:ascii="Gandhari Unicode" w:hAnsi="Gandhari Unicode" w:cs="e-Tamil OTC"/>
          <w:u w:val="wave"/>
          <w:cs/>
        </w:rPr>
        <w:t>னுடைத்தோ</w:t>
      </w:r>
    </w:p>
    <w:p w14:paraId="509C04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யாமைப் பார்ப்பி னன்ன</w:t>
      </w:r>
    </w:p>
    <w:p w14:paraId="0C6C9F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காமங் காதலர் கையற விடினே.</w:t>
      </w:r>
    </w:p>
    <w:p w14:paraId="3E343568" w14:textId="77777777" w:rsidR="0092153D" w:rsidRPr="00542FF1" w:rsidRDefault="0092153D">
      <w:pPr>
        <w:pStyle w:val="Textbody"/>
        <w:spacing w:after="29"/>
        <w:rPr>
          <w:rFonts w:ascii="Gandhari Unicode" w:hAnsi="Gandhari Unicode" w:cs="e-Tamil OTC"/>
        </w:rPr>
      </w:pPr>
    </w:p>
    <w:p w14:paraId="73F1BBC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சாயி </w:t>
      </w:r>
      <w:r w:rsidRPr="00542FF1">
        <w:rPr>
          <w:rFonts w:ascii="Gandhari Unicode" w:hAnsi="Gandhari Unicode" w:cs="e-Tamil OTC"/>
        </w:rPr>
        <w:t xml:space="preserve">L1, C1+2+3+5v,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சாயின்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னுடைத்தே </w:t>
      </w:r>
      <w:r w:rsidRPr="00542FF1">
        <w:rPr>
          <w:rFonts w:ascii="Gandhari Unicode" w:hAnsi="Gandhari Unicode" w:cs="e-Tamil OTC"/>
        </w:rPr>
        <w:t>C5v, IV, AT, VP, ER</w:t>
      </w:r>
    </w:p>
    <w:p w14:paraId="1BBDE22B" w14:textId="77777777" w:rsidR="0092153D" w:rsidRPr="00542FF1" w:rsidRDefault="0092153D">
      <w:pPr>
        <w:pStyle w:val="Textbody"/>
        <w:spacing w:after="29"/>
        <w:rPr>
          <w:rFonts w:ascii="Gandhari Unicode" w:hAnsi="Gandhari Unicode" w:cs="e-Tamil OTC"/>
        </w:rPr>
      </w:pPr>
    </w:p>
    <w:p w14:paraId="5E9A3E7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yāvat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aṟikilar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kaḻaṟuvōr</w:t>
      </w:r>
      <w:proofErr w:type="spellEnd"/>
      <w:r w:rsidR="00CA24EF">
        <w:rPr>
          <w:rFonts w:ascii="Gandhari Unicode" w:hAnsi="Gandhari Unicode" w:cs="e-Tamil OTC"/>
          <w:lang w:val="en-GB"/>
        </w:rPr>
        <w:t>-</w:t>
      </w:r>
      <w:r w:rsidRPr="00542FF1">
        <w:rPr>
          <w:rFonts w:ascii="Gandhari Unicode" w:hAnsi="Gandhari Unicode" w:cs="e-Tamil OTC"/>
          <w:lang w:val="en-GB"/>
        </w:rPr>
        <w:t>ē</w:t>
      </w:r>
    </w:p>
    <w:p w14:paraId="5E5C74C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tāy</w:t>
      </w:r>
      <w:proofErr w:type="spellEnd"/>
      <w:r w:rsidRPr="00542FF1">
        <w:rPr>
          <w:rFonts w:ascii="Gandhari Unicode" w:hAnsi="Gandhari Unicode" w:cs="e-Tamil OTC"/>
          <w:lang w:val="en-GB"/>
        </w:rPr>
        <w:t xml:space="preserve"> il </w:t>
      </w:r>
      <w:proofErr w:type="spellStart"/>
      <w:r w:rsidRPr="00542FF1">
        <w:rPr>
          <w:rFonts w:ascii="Gandhari Unicode" w:hAnsi="Gandhari Unicode" w:cs="e-Tamil OTC"/>
          <w:lang w:val="en-GB"/>
        </w:rPr>
        <w:t>muṭṭai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Pr="00542FF1">
        <w:rPr>
          <w:rFonts w:ascii="Gandhari Unicode" w:hAnsi="Gandhari Unicode" w:cs="e-Tamil OTC"/>
          <w:lang w:val="en-GB"/>
        </w:rPr>
        <w:t xml:space="preserve"> </w:t>
      </w:r>
      <w:r w:rsidR="00CA24EF">
        <w:rPr>
          <w:rFonts w:ascii="Gandhari Unicode" w:hAnsi="Gandhari Unicode" w:cs="e-Tamil OTC"/>
          <w:lang w:val="en-GB"/>
        </w:rPr>
        <w:t>~</w:t>
      </w:r>
      <w:proofErr w:type="spellStart"/>
      <w:r w:rsidRPr="00542FF1">
        <w:rPr>
          <w:rFonts w:ascii="Gandhari Unicode" w:hAnsi="Gandhari Unicode" w:cs="e-Tamil OTC"/>
          <w:lang w:val="en-GB"/>
        </w:rPr>
        <w:t>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p>
    <w:p w14:paraId="1BF93D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cāyiṉ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allatu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piṟit</w:t>
      </w:r>
      <w:proofErr w:type="spellEnd"/>
      <w:r w:rsidR="00CA24E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uṭaitt</w:t>
      </w:r>
      <w:proofErr w:type="spellEnd"/>
      <w:r w:rsidR="00CA24EF">
        <w:rPr>
          <w:rFonts w:ascii="Gandhari Unicode" w:hAnsi="Gandhari Unicode" w:cs="e-Tamil OTC"/>
          <w:i/>
          <w:iCs/>
          <w:lang w:val="en-GB"/>
        </w:rPr>
        <w:t>*-</w:t>
      </w:r>
      <w:r w:rsidRPr="00542FF1">
        <w:rPr>
          <w:rFonts w:ascii="Gandhari Unicode" w:hAnsi="Gandhari Unicode" w:cs="e-Tamil OTC"/>
          <w:i/>
          <w:iCs/>
          <w:lang w:val="en-GB"/>
        </w:rPr>
        <w:t>ō</w:t>
      </w:r>
    </w:p>
    <w:p w14:paraId="43B47D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7E3E2627" w14:textId="77777777" w:rsidR="0092153D" w:rsidRPr="00542FF1" w:rsidRDefault="0049108D">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kai-</w:t>
      </w:r>
      <w:r w:rsidR="00CA24EF">
        <w:rPr>
          <w:rFonts w:ascii="Gandhari Unicode" w:hAnsi="Gandhari Unicode" w:cs="e-Tamil OTC"/>
          <w:lang w:val="en-GB"/>
        </w:rPr>
        <w:t>~</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viṭiṉ</w:t>
      </w:r>
      <w:proofErr w:type="spellEnd"/>
      <w:r w:rsidR="00CA24EF">
        <w:rPr>
          <w:rFonts w:ascii="Gandhari Unicode" w:hAnsi="Gandhari Unicode" w:cs="e-Tamil OTC"/>
          <w:lang w:val="en-GB"/>
        </w:rPr>
        <w:t>-</w:t>
      </w:r>
      <w:r w:rsidR="00014CDD" w:rsidRPr="00542FF1">
        <w:rPr>
          <w:rFonts w:ascii="Gandhari Unicode" w:hAnsi="Gandhari Unicode" w:cs="e-Tamil OTC"/>
          <w:lang w:val="en-GB"/>
        </w:rPr>
        <w:t>ē.</w:t>
      </w:r>
    </w:p>
    <w:p w14:paraId="314AA3E6" w14:textId="77777777" w:rsidR="0092153D" w:rsidRPr="00542FF1" w:rsidRDefault="0092153D">
      <w:pPr>
        <w:pStyle w:val="Textbody"/>
        <w:spacing w:after="29" w:line="260" w:lineRule="exact"/>
        <w:rPr>
          <w:rFonts w:ascii="Gandhari Unicode" w:hAnsi="Gandhari Unicode" w:cs="e-Tamil OTC"/>
          <w:lang w:val="en-GB"/>
        </w:rPr>
      </w:pPr>
    </w:p>
    <w:p w14:paraId="177E809B" w14:textId="77777777" w:rsidR="0092153D" w:rsidRPr="00542FF1" w:rsidRDefault="0092153D">
      <w:pPr>
        <w:pStyle w:val="Textbody"/>
        <w:spacing w:after="29" w:line="260" w:lineRule="exact"/>
        <w:rPr>
          <w:rFonts w:ascii="Gandhari Unicode" w:hAnsi="Gandhari Unicode" w:cs="e-Tamil OTC"/>
          <w:lang w:val="en-GB"/>
        </w:rPr>
      </w:pPr>
    </w:p>
    <w:p w14:paraId="6B1869D0" w14:textId="77777777" w:rsidR="0092153D" w:rsidRPr="00542FF1" w:rsidRDefault="0092153D">
      <w:pPr>
        <w:pStyle w:val="Textbody"/>
        <w:spacing w:after="29" w:line="260" w:lineRule="exact"/>
        <w:rPr>
          <w:rFonts w:ascii="Gandhari Unicode" w:hAnsi="Gandhari Unicode" w:cs="e-Tamil OTC"/>
          <w:lang w:val="en-GB"/>
        </w:rPr>
      </w:pPr>
    </w:p>
    <w:p w14:paraId="22A0308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to the confidante who approached HER [with the words] </w:t>
      </w:r>
      <w:r w:rsidR="0060544D">
        <w:rPr>
          <w:rFonts w:ascii="Gandhari Unicode" w:hAnsi="Gandhari Unicode" w:cs="e-Tamil OTC"/>
          <w:lang w:val="en-GB"/>
        </w:rPr>
        <w:t>“</w:t>
      </w:r>
      <w:r w:rsidRPr="00542FF1">
        <w:rPr>
          <w:rFonts w:ascii="Gandhari Unicode" w:hAnsi="Gandhari Unicode" w:cs="e-Tamil OTC"/>
          <w:lang w:val="en-GB"/>
        </w:rPr>
        <w:t>you don't have the strength</w:t>
      </w:r>
      <w:r w:rsidR="0060544D">
        <w:rPr>
          <w:rFonts w:ascii="Gandhari Unicode" w:hAnsi="Gandhari Unicode" w:cs="e-Tamil OTC"/>
          <w:lang w:val="en-GB"/>
        </w:rPr>
        <w:t>”</w:t>
      </w:r>
      <w:r w:rsidRPr="00542FF1">
        <w:rPr>
          <w:rFonts w:ascii="Gandhari Unicode" w:hAnsi="Gandhari Unicode" w:cs="e-Tamil OTC"/>
          <w:lang w:val="en-GB"/>
        </w:rPr>
        <w:t>, when she didn't have strength [anymore] as [he] delayed marriage.</w:t>
      </w:r>
    </w:p>
    <w:p w14:paraId="7673388F" w14:textId="77777777" w:rsidR="0092153D" w:rsidRPr="00542FF1" w:rsidRDefault="0092153D">
      <w:pPr>
        <w:pStyle w:val="Textbody"/>
        <w:spacing w:after="29" w:line="260" w:lineRule="exact"/>
        <w:rPr>
          <w:rFonts w:ascii="Gandhari Unicode" w:hAnsi="Gandhari Unicode" w:cs="e-Tamil OTC"/>
          <w:lang w:val="en-GB"/>
        </w:rPr>
      </w:pPr>
    </w:p>
    <w:p w14:paraId="3D4DADA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anything knowing-not-they(h.)</w:t>
      </w:r>
      <w:r w:rsidRPr="00542FF1">
        <w:rPr>
          <w:rStyle w:val="FootnoteReference"/>
          <w:rFonts w:ascii="Gandhari Unicode" w:hAnsi="Gandhari Unicode" w:cs="e-Tamil OTC"/>
          <w:lang w:val="en-GB"/>
        </w:rPr>
        <w:footnoteReference w:id="603"/>
      </w:r>
      <w:r w:rsidRPr="00542FF1">
        <w:rPr>
          <w:rFonts w:ascii="Gandhari Unicode" w:hAnsi="Gandhari Unicode" w:cs="e-Tamil OTC"/>
          <w:lang w:val="en-GB"/>
        </w:rPr>
        <w:t xml:space="preserve"> murmuring-they(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p>
    <w:p w14:paraId="680BA22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mother-not egg be-similar inside </w:t>
      </w:r>
      <w:proofErr w:type="gramStart"/>
      <w:r w:rsidRPr="00542FF1">
        <w:rPr>
          <w:rFonts w:ascii="Gandhari Unicode" w:hAnsi="Gandhari Unicode" w:cs="e-Tamil OTC"/>
          <w:lang w:val="en-GB"/>
        </w:rPr>
        <w:t>rested</w:t>
      </w:r>
      <w:proofErr w:type="gramEnd"/>
    </w:p>
    <w:p w14:paraId="2157AA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be-emaciated-if besides other-it what possess-it</w:t>
      </w:r>
      <w:r w:rsidRPr="00542FF1">
        <w:rPr>
          <w:rFonts w:ascii="Gandhari Unicode" w:hAnsi="Gandhari Unicode" w:cs="e-Tamil OTC"/>
          <w:position w:val="6"/>
          <w:lang w:val="en-GB"/>
        </w:rPr>
        <w:t>ō</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3B2B200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tortoise young-one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w:t>
      </w:r>
    </w:p>
    <w:p w14:paraId="0079AB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 lover(h.) act cease(inf.) let-if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6C394B4" w14:textId="77777777" w:rsidR="0092153D" w:rsidRPr="00542FF1" w:rsidRDefault="0092153D">
      <w:pPr>
        <w:pStyle w:val="Textbody"/>
        <w:spacing w:after="29"/>
        <w:rPr>
          <w:rFonts w:ascii="Gandhari Unicode" w:hAnsi="Gandhari Unicode" w:cs="e-Tamil OTC"/>
        </w:rPr>
      </w:pPr>
    </w:p>
    <w:p w14:paraId="282C9F8D" w14:textId="77777777" w:rsidR="0092153D" w:rsidRPr="00542FF1" w:rsidRDefault="0092153D">
      <w:pPr>
        <w:pStyle w:val="Textbody"/>
        <w:spacing w:after="29"/>
        <w:rPr>
          <w:rFonts w:ascii="Gandhari Unicode" w:hAnsi="Gandhari Unicode" w:cs="e-Tamil OTC"/>
        </w:rPr>
      </w:pPr>
    </w:p>
    <w:p w14:paraId="52F1A13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 xml:space="preserve">Nothing </w:t>
      </w:r>
      <w:proofErr w:type="gramStart"/>
      <w:r w:rsidRPr="00542FF1">
        <w:rPr>
          <w:rFonts w:ascii="Gandhari Unicode" w:hAnsi="Gandhari Unicode" w:cs="e-Tamil OTC"/>
          <w:lang w:val="en-GB"/>
        </w:rPr>
        <w:t>do</w:t>
      </w:r>
      <w:proofErr w:type="gramEnd"/>
      <w:r w:rsidRPr="00542FF1">
        <w:rPr>
          <w:rFonts w:ascii="Gandhari Unicode" w:hAnsi="Gandhari Unicode" w:cs="e-Tamil OTC"/>
          <w:lang w:val="en-GB"/>
        </w:rPr>
        <w:t xml:space="preserve"> they know, those who murmur.</w:t>
      </w:r>
    </w:p>
    <w:p w14:paraId="1AC28F4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If the lover </w:t>
      </w:r>
      <w:proofErr w:type="gramStart"/>
      <w:r w:rsidRPr="00542FF1">
        <w:rPr>
          <w:rFonts w:ascii="Gandhari Unicode" w:hAnsi="Gandhari Unicode" w:cs="e-Tamil OTC"/>
          <w:lang w:val="en-GB"/>
        </w:rPr>
        <w:t>lets</w:t>
      </w:r>
      <w:proofErr w:type="gramEnd"/>
      <w:r w:rsidRPr="00542FF1">
        <w:rPr>
          <w:rFonts w:ascii="Gandhari Unicode" w:hAnsi="Gandhari Unicode" w:cs="e-Tamil OTC"/>
          <w:lang w:val="en-GB"/>
        </w:rPr>
        <w:t xml:space="preserve"> go of desire so that action ends</w:t>
      </w:r>
    </w:p>
    <w:p w14:paraId="34FF5788"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hAnsi="Gandhari Unicode" w:cs="e-Tamil OTC"/>
          <w:lang w:val="en-GB"/>
        </w:rPr>
        <w:t>like the young of the tortoise</w:t>
      </w:r>
      <w:r w:rsidRPr="00542FF1">
        <w:rPr>
          <w:rStyle w:val="FootnoteReference"/>
          <w:rFonts w:ascii="Gandhari Unicode" w:hAnsi="Gandhari Unicode" w:cs="e-Tamil OTC"/>
          <w:lang w:val="en-GB"/>
        </w:rPr>
        <w:footnoteReference w:id="604"/>
      </w:r>
      <w:r w:rsidRPr="00542FF1">
        <w:rPr>
          <w:rFonts w:ascii="Gandhari Unicode" w:hAnsi="Gandhari Unicode" w:cs="e-Tamil OTC"/>
          <w:lang w:val="en-GB"/>
        </w:rPr>
        <w:t>,</w:t>
      </w:r>
    </w:p>
    <w:p w14:paraId="42CDD3D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else has it got than to</w:t>
      </w:r>
      <w:r w:rsidRPr="00542FF1">
        <w:rPr>
          <w:rStyle w:val="FootnoteReference"/>
          <w:rFonts w:ascii="Gandhari Unicode" w:hAnsi="Gandhari Unicode" w:cs="e-Tamil OTC"/>
          <w:lang w:val="en-GB"/>
        </w:rPr>
        <w:footnoteReference w:id="605"/>
      </w:r>
      <w:r w:rsidRPr="00542FF1">
        <w:rPr>
          <w:rFonts w:ascii="Gandhari Unicode" w:hAnsi="Gandhari Unicode" w:cs="e-Tamil OTC"/>
          <w:lang w:val="en-GB"/>
        </w:rPr>
        <w:t xml:space="preserve"> grow thin</w:t>
      </w:r>
      <w:r w:rsidRPr="00542FF1">
        <w:rPr>
          <w:rStyle w:val="FootnoteReference"/>
          <w:rFonts w:ascii="Gandhari Unicode" w:hAnsi="Gandhari Unicode" w:cs="e-Tamil OTC"/>
          <w:lang w:val="en-GB"/>
        </w:rPr>
        <w:footnoteReference w:id="606"/>
      </w:r>
      <w:r w:rsidRPr="00542FF1">
        <w:rPr>
          <w:rFonts w:ascii="Gandhari Unicode" w:hAnsi="Gandhari Unicode" w:cs="e-Tamil OTC"/>
          <w:lang w:val="en-GB"/>
        </w:rPr>
        <w:t>,</w:t>
      </w:r>
    </w:p>
    <w:p w14:paraId="6D4504B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having come to rest inside</w:t>
      </w:r>
      <w:r w:rsidRPr="00542FF1">
        <w:rPr>
          <w:rStyle w:val="FootnoteReference"/>
          <w:rFonts w:ascii="Gandhari Unicode" w:hAnsi="Gandhari Unicode" w:cs="e-Tamil OTC"/>
          <w:lang w:val="en-GB"/>
        </w:rPr>
        <w:footnoteReference w:id="607"/>
      </w:r>
      <w:r w:rsidRPr="00542FF1">
        <w:rPr>
          <w:rFonts w:ascii="Gandhari Unicode" w:hAnsi="Gandhari Unicode" w:cs="e-Tamil OTC"/>
          <w:lang w:val="en-GB"/>
        </w:rPr>
        <w:t xml:space="preserve"> like an egg without mother?</w:t>
      </w:r>
    </w:p>
    <w:p w14:paraId="0BD20AD7" w14:textId="77777777" w:rsidR="0092153D" w:rsidRPr="00542FF1" w:rsidRDefault="0092153D">
      <w:pPr>
        <w:pStyle w:val="Textbody"/>
        <w:spacing w:after="0"/>
        <w:rPr>
          <w:rFonts w:ascii="Gandhari Unicode" w:hAnsi="Gandhari Unicode" w:cs="e-Tamil OTC"/>
          <w:lang w:val="en-GB"/>
        </w:rPr>
      </w:pPr>
    </w:p>
    <w:p w14:paraId="13F69C6C" w14:textId="77777777" w:rsidR="0092153D" w:rsidRPr="00542FF1" w:rsidRDefault="0092153D">
      <w:pPr>
        <w:pStyle w:val="Textbody"/>
        <w:spacing w:after="0"/>
        <w:rPr>
          <w:rFonts w:ascii="Gandhari Unicode" w:hAnsi="Gandhari Unicode" w:cs="e-Tamil OTC"/>
          <w:lang w:val="en-GB"/>
        </w:rPr>
      </w:pPr>
    </w:p>
    <w:p w14:paraId="76DB853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 xml:space="preserve">When the lover lets action desist by </w:t>
      </w:r>
      <w:proofErr w:type="gramStart"/>
      <w:r w:rsidRPr="00542FF1">
        <w:rPr>
          <w:rFonts w:ascii="Gandhari Unicode" w:hAnsi="Gandhari Unicode" w:cs="e-Tamil OTC"/>
          <w:lang w:val="en-GB"/>
        </w:rPr>
        <w:t>desire</w:t>
      </w:r>
      <w:proofErr w:type="gramEnd"/>
    </w:p>
    <w:p w14:paraId="5E919E3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like [that] of the young one for the tortoise,</w:t>
      </w:r>
    </w:p>
    <w:p w14:paraId="136F6FBC"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51E4B4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153</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கபிலர்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663A9D4F"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 xml:space="preserve">வரையாது நெடுங்காலம் வந்தொழுகின்றுழி </w:t>
      </w:r>
      <w:r w:rsidR="0060544D">
        <w:rPr>
          <w:rFonts w:ascii="Gandhari Unicode" w:hAnsi="Gandhari Unicode" w:cs="e-Tamil OTC"/>
          <w:lang w:val="en-GB"/>
        </w:rPr>
        <w:t>“</w:t>
      </w:r>
      <w:r w:rsidRPr="00542FF1">
        <w:rPr>
          <w:rFonts w:ascii="Gandhari Unicode" w:hAnsi="Gandhari Unicode" w:cs="e-Tamil OTC"/>
          <w:cs/>
          <w:lang w:val="en-GB"/>
        </w:rPr>
        <w:t>நாம் அவரை வேறுபடுத்தற்குக் காரணம் என்னை</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என்ற தோழிக்கு </w:t>
      </w:r>
      <w:r w:rsidR="0060544D">
        <w:rPr>
          <w:rFonts w:ascii="Gandhari Unicode" w:hAnsi="Gandhari Unicode" w:cs="e-Tamil OTC"/>
          <w:lang w:val="en-GB"/>
        </w:rPr>
        <w:t>“</w:t>
      </w:r>
      <w:r w:rsidRPr="00542FF1">
        <w:rPr>
          <w:rFonts w:ascii="Gandhari Unicode" w:hAnsi="Gandhari Unicode" w:cs="e-Tamil OTC"/>
          <w:cs/>
          <w:lang w:val="en-GB"/>
        </w:rPr>
        <w:t>அவர் வரவு நமக்கு (</w:t>
      </w:r>
      <w:r w:rsidRPr="00542FF1">
        <w:rPr>
          <w:rFonts w:ascii="Gandhari Unicode" w:hAnsi="Gandhari Unicode" w:cs="e-Tamil OTC"/>
          <w:lang w:val="en-GB"/>
        </w:rPr>
        <w:t>C</w:t>
      </w:r>
      <w:r w:rsidRPr="00542FF1">
        <w:rPr>
          <w:rFonts w:ascii="Gandhari Unicode" w:hAnsi="Gandhari Unicode" w:cs="e-Tamil OTC"/>
          <w:cs/>
          <w:lang w:val="en-GB"/>
        </w:rPr>
        <w:t>5: நமது) ஆற்றாமைக்குக் காரணம் ஆம் (</w:t>
      </w:r>
      <w:r w:rsidRPr="00542FF1">
        <w:rPr>
          <w:rFonts w:ascii="Gandhari Unicode" w:hAnsi="Gandhari Unicode" w:cs="e-Tamil OTC"/>
          <w:lang w:val="en-GB"/>
        </w:rPr>
        <w:t>C</w:t>
      </w:r>
      <w:r w:rsidRPr="00542FF1">
        <w:rPr>
          <w:rFonts w:ascii="Gandhari Unicode" w:hAnsi="Gandhari Unicode" w:cs="e-Tamil OTC"/>
          <w:cs/>
          <w:lang w:val="en-GB"/>
        </w:rPr>
        <w:t>5: /)</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எனத் தலைமகள் கூறியது.</w:t>
      </w:r>
    </w:p>
    <w:p w14:paraId="71B1DA94" w14:textId="77777777" w:rsidR="0092153D" w:rsidRPr="00542FF1" w:rsidRDefault="0092153D">
      <w:pPr>
        <w:pStyle w:val="Textbody"/>
        <w:spacing w:after="29"/>
        <w:rPr>
          <w:rFonts w:ascii="Gandhari Unicode" w:hAnsi="Gandhari Unicode" w:cs="e-Tamil OTC"/>
        </w:rPr>
      </w:pPr>
    </w:p>
    <w:p w14:paraId="4F1B5B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குன்றக் கூகை குழறினு முன்றிற்</w:t>
      </w:r>
    </w:p>
    <w:p w14:paraId="679C86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பலவி னிருஞ்சினைக் கலைபாய்ந் துகளினு</w:t>
      </w:r>
    </w:p>
    <w:p w14:paraId="7AD0B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மஞ்சும </w:t>
      </w:r>
      <w:r w:rsidRPr="00542FF1">
        <w:rPr>
          <w:rFonts w:ascii="Gandhari Unicode" w:hAnsi="Gandhari Unicode" w:cs="e-Tamil OTC"/>
          <w:u w:val="wave"/>
          <w:cs/>
        </w:rPr>
        <w:t>னளித்தெ</w:t>
      </w:r>
      <w:r w:rsidRPr="00542FF1">
        <w:rPr>
          <w:rFonts w:ascii="Gandhari Unicode" w:hAnsi="Gandhari Unicode" w:cs="e-Tamil OTC"/>
          <w:cs/>
        </w:rPr>
        <w:t xml:space="preserve"> னெஞ்ச மினியே</w:t>
      </w:r>
    </w:p>
    <w:p w14:paraId="33ACB9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யாரிருட் கங்கு </w:t>
      </w:r>
      <w:r w:rsidRPr="00542FF1">
        <w:rPr>
          <w:rFonts w:ascii="Gandhari Unicode" w:hAnsi="Gandhari Unicode" w:cs="e-Tamil OTC"/>
          <w:u w:val="wave"/>
          <w:cs/>
        </w:rPr>
        <w:t>லவர்வயிற்</w:t>
      </w:r>
    </w:p>
    <w:p w14:paraId="0467A3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சார</w:t>
      </w:r>
      <w:r w:rsidRPr="00542FF1">
        <w:rPr>
          <w:rFonts w:ascii="Gandhari Unicode" w:hAnsi="Gandhari Unicode" w:cs="e-Tamil OTC"/>
          <w:cs/>
        </w:rPr>
        <w:t xml:space="preserve"> னீளிடைச் செலவா னாதே.</w:t>
      </w:r>
    </w:p>
    <w:p w14:paraId="17030215" w14:textId="77777777" w:rsidR="0092153D" w:rsidRPr="00542FF1" w:rsidRDefault="0092153D">
      <w:pPr>
        <w:pStyle w:val="Textbody"/>
        <w:spacing w:after="29"/>
        <w:rPr>
          <w:rFonts w:ascii="Gandhari Unicode" w:hAnsi="Gandhari Unicode" w:cs="e-Tamil OTC"/>
        </w:rPr>
      </w:pPr>
    </w:p>
    <w:p w14:paraId="69738B9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 </w:t>
      </w:r>
      <w:r w:rsidRPr="00542FF1">
        <w:rPr>
          <w:rFonts w:ascii="Gandhari Unicode" w:eastAsia="URW Palladio UNI" w:hAnsi="Gandhari Unicode" w:cs="e-Tamil OTC"/>
        </w:rPr>
        <w:t xml:space="preserve">C2+3v+5,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கூகைக் </w:t>
      </w:r>
      <w:r w:rsidRPr="00542FF1">
        <w:rPr>
          <w:rFonts w:ascii="Gandhari Unicode" w:eastAsia="URW Palladio UNI" w:hAnsi="Gandhari Unicode" w:cs="e-Tamil OTC"/>
        </w:rPr>
        <w:t xml:space="preserve">L1, C1+3, G1 • </w:t>
      </w:r>
      <w:r w:rsidRPr="00542FF1">
        <w:rPr>
          <w:rFonts w:ascii="Gandhari Unicode" w:eastAsia="URW Palladio UNI" w:hAnsi="Gandhari Unicode" w:cs="e-Tamil OTC"/>
          <w:b/>
          <w:bCs/>
        </w:rPr>
        <w:t>2bc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னிருஞ்சினைக் கலைபாய்ந்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னிருஞ்சிளைக் கலையாய்ந் </w:t>
      </w:r>
      <w:r w:rsidRPr="00542FF1">
        <w:rPr>
          <w:rFonts w:ascii="Gandhari Unicode" w:eastAsia="URW Palladio UNI" w:hAnsi="Gandhari Unicode" w:cs="e-Tamil OTC"/>
        </w:rPr>
        <w:t xml:space="preserve">G1; </w:t>
      </w:r>
      <w:r w:rsidRPr="00542FF1">
        <w:rPr>
          <w:rFonts w:ascii="Gandhari Unicode" w:eastAsia="URW Palladio UNI" w:hAnsi="Gandhari Unicode" w:cs="e-Tamil OTC"/>
          <w:cs/>
        </w:rPr>
        <w:t xml:space="preserve">னிருஞ்சினைக் கலைபார்ந்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 </w:t>
      </w:r>
      <w:r w:rsidRPr="00542FF1">
        <w:rPr>
          <w:rFonts w:ascii="Gandhari Unicode" w:eastAsia="URW Palladio UNI" w:hAnsi="Gandhari Unicode" w:cs="e-Tamil OTC"/>
        </w:rPr>
        <w:t xml:space="preserve">C1v+2+3v+5, G2v,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னளித்தென் </w:t>
      </w:r>
      <w:r w:rsidRPr="00542FF1">
        <w:rPr>
          <w:rFonts w:ascii="Gandhari Unicode" w:eastAsia="URW Palladio UNI" w:hAnsi="Gandhari Unicode" w:cs="e-Tamil OTC"/>
        </w:rPr>
        <w:t xml:space="preserve">AT, VP; </w:t>
      </w:r>
      <w:r w:rsidRPr="00542FF1">
        <w:rPr>
          <w:rFonts w:ascii="Gandhari Unicode" w:eastAsia="URW Palladio UNI" w:hAnsi="Gandhari Unicode" w:cs="e-Tamil OTC"/>
          <w:cs/>
        </w:rPr>
        <w:t xml:space="preserve">னழித்தே </w:t>
      </w:r>
      <w:r w:rsidRPr="00542FF1">
        <w:rPr>
          <w:rFonts w:ascii="Gandhari Unicode" w:eastAsia="URW Palladio UNI" w:hAnsi="Gandhari Unicode" w:cs="e-Tamil OTC"/>
        </w:rPr>
        <w:t xml:space="preserve">L1, C1+3+5v, G1+2, EA, I •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லவர்வயிற் </w:t>
      </w:r>
      <w:r w:rsidRPr="00542FF1">
        <w:rPr>
          <w:rFonts w:ascii="Gandhari Unicode" w:hAnsi="Gandhari Unicode" w:cs="e-Tamil OTC"/>
        </w:rPr>
        <w:t xml:space="preserve">L1, C1+2v+3+5,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வவர்வயிற் </w:t>
      </w:r>
      <w:r w:rsidRPr="00542FF1">
        <w:rPr>
          <w:rFonts w:ascii="Gandhari Unicode" w:hAnsi="Gandhari Unicode" w:cs="e-Tamil OTC"/>
        </w:rPr>
        <w:t xml:space="preserve">G1; </w:t>
      </w:r>
      <w:r w:rsidRPr="00542FF1">
        <w:rPr>
          <w:rFonts w:ascii="Gandhari Unicode" w:hAnsi="Gandhari Unicode" w:cs="e-Tamil OTC"/>
          <w:cs/>
        </w:rPr>
        <w:t xml:space="preserve">லவர்வரிற் </w:t>
      </w:r>
      <w:r w:rsidRPr="00542FF1">
        <w:rPr>
          <w:rFonts w:ascii="Gandhari Unicode" w:hAnsi="Gandhari Unicode" w:cs="e-Tamil OTC"/>
        </w:rPr>
        <w:t xml:space="preserve">C2+3v, Nam.,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bookmarkStart w:id="65" w:name="DDE_LINK13"/>
      <w:r w:rsidRPr="00542FF1">
        <w:rPr>
          <w:rFonts w:ascii="Gandhari Unicode" w:hAnsi="Gandhari Unicode" w:cs="e-Tamil OTC"/>
          <w:cs/>
        </w:rPr>
        <w:t>செலவா</w:t>
      </w:r>
      <w:bookmarkEnd w:id="65"/>
      <w:r w:rsidRPr="00542FF1">
        <w:rPr>
          <w:rFonts w:ascii="Gandhari Unicode" w:hAnsi="Gandhari Unicode" w:cs="e-Tamil OTC"/>
          <w:cs/>
        </w:rPr>
        <w:t xml:space="preserve">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 </w:t>
      </w:r>
      <w:r w:rsidRPr="00542FF1">
        <w:rPr>
          <w:rFonts w:ascii="Gandhari Unicode" w:hAnsi="Gandhari Unicode" w:cs="e-Tamil OTC"/>
        </w:rPr>
        <w:t>C1</w:t>
      </w:r>
    </w:p>
    <w:p w14:paraId="10BFD16B" w14:textId="77777777" w:rsidR="0092153D" w:rsidRPr="00542FF1" w:rsidRDefault="0092153D">
      <w:pPr>
        <w:pStyle w:val="Textbody"/>
        <w:spacing w:after="29"/>
        <w:rPr>
          <w:rFonts w:ascii="Gandhari Unicode" w:hAnsi="Gandhari Unicode" w:cs="e-Tamil OTC"/>
        </w:rPr>
      </w:pPr>
    </w:p>
    <w:p w14:paraId="29D19F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kuṉṟa</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kuḻaṟiṉum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muṉṟil</w:t>
      </w:r>
      <w:proofErr w:type="spellEnd"/>
    </w:p>
    <w:p w14:paraId="69CDDED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pāynt</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ukaḷiṉum</w:t>
      </w:r>
      <w:proofErr w:type="spellEnd"/>
    </w:p>
    <w:p w14:paraId="19EB23D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añcum-maṉ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aḷitt</w:t>
      </w:r>
      <w:proofErr w:type="spellEnd"/>
      <w:r w:rsidR="0049108D">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6CCAD65B" w14:textId="77777777" w:rsidR="0092153D" w:rsidRPr="00542FF1" w:rsidRDefault="0049108D">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kaṅkul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r w:rsidR="00014CDD" w:rsidRPr="00542FF1">
        <w:rPr>
          <w:rFonts w:ascii="Gandhari Unicode" w:hAnsi="Gandhari Unicode" w:cs="e-Tamil OTC"/>
          <w:i/>
          <w:iCs/>
          <w:lang w:val="en-GB"/>
        </w:rPr>
        <w:t>vayiṉ</w:t>
      </w:r>
      <w:proofErr w:type="spellEnd"/>
    </w:p>
    <w:p w14:paraId="3C8E467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cāral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w:t>
      </w:r>
      <w:proofErr w:type="spellEnd"/>
      <w:r w:rsidR="0049108D">
        <w:rPr>
          <w:rFonts w:ascii="Gandhari Unicode" w:hAnsi="Gandhari Unicode" w:cs="e-Tamil OTC"/>
          <w:lang w:val="en-GB"/>
        </w:rPr>
        <w:t xml:space="preserve">+ </w:t>
      </w:r>
      <w:proofErr w:type="spellStart"/>
      <w:r w:rsidR="0049108D">
        <w:rPr>
          <w:rFonts w:ascii="Gandhari Unicode" w:hAnsi="Gandhari Unicode" w:cs="e-Tamil OTC"/>
          <w:lang w:val="en-GB"/>
        </w:rPr>
        <w:t>celav</w:t>
      </w:r>
      <w:proofErr w:type="spellEnd"/>
      <w:r w:rsidR="0049108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āṉāt</w:t>
      </w:r>
      <w:proofErr w:type="spellEnd"/>
      <w:r w:rsidR="0049108D">
        <w:rPr>
          <w:rFonts w:ascii="Gandhari Unicode" w:hAnsi="Gandhari Unicode" w:cs="e-Tamil OTC"/>
          <w:lang w:val="en-GB"/>
        </w:rPr>
        <w:t>*-</w:t>
      </w:r>
      <w:r w:rsidRPr="00542FF1">
        <w:rPr>
          <w:rFonts w:ascii="Gandhari Unicode" w:hAnsi="Gandhari Unicode" w:cs="e-Tamil OTC"/>
          <w:lang w:val="en-GB"/>
        </w:rPr>
        <w:t>ē.</w:t>
      </w:r>
    </w:p>
    <w:p w14:paraId="39310763" w14:textId="77777777" w:rsidR="0092153D" w:rsidRPr="00542FF1" w:rsidRDefault="0092153D">
      <w:pPr>
        <w:pStyle w:val="Textbody"/>
        <w:spacing w:after="29" w:line="260" w:lineRule="exact"/>
        <w:rPr>
          <w:rFonts w:ascii="Gandhari Unicode" w:hAnsi="Gandhari Unicode" w:cs="e-Tamil OTC"/>
          <w:lang w:val="en-GB"/>
        </w:rPr>
      </w:pPr>
    </w:p>
    <w:p w14:paraId="28F52C7F" w14:textId="77777777" w:rsidR="0092153D" w:rsidRPr="00542FF1" w:rsidRDefault="0092153D">
      <w:pPr>
        <w:pStyle w:val="Textbody"/>
        <w:spacing w:after="29" w:line="260" w:lineRule="exact"/>
        <w:rPr>
          <w:rFonts w:ascii="Gandhari Unicode" w:hAnsi="Gandhari Unicode" w:cs="e-Tamil OTC"/>
          <w:lang w:val="en-GB"/>
        </w:rPr>
      </w:pPr>
    </w:p>
    <w:p w14:paraId="60B8BB35" w14:textId="77777777" w:rsidR="0092153D" w:rsidRPr="00542FF1" w:rsidRDefault="0092153D">
      <w:pPr>
        <w:pStyle w:val="Textbody"/>
        <w:spacing w:after="29" w:line="260" w:lineRule="exact"/>
        <w:rPr>
          <w:rFonts w:ascii="Gandhari Unicode" w:hAnsi="Gandhari Unicode" w:cs="e-Tamil OTC"/>
          <w:lang w:val="en-GB"/>
        </w:rPr>
      </w:pPr>
    </w:p>
    <w:p w14:paraId="29F2CD80"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Spoken by HER, when a long time had passed without marrying, to the confidante who has said </w:t>
      </w:r>
      <w:r w:rsidR="0060544D">
        <w:rPr>
          <w:rFonts w:ascii="Gandhari Unicode" w:hAnsi="Gandhari Unicode" w:cs="e-Tamil OTC"/>
          <w:lang w:val="en-GB"/>
        </w:rPr>
        <w:t>“</w:t>
      </w:r>
      <w:r w:rsidRPr="00542FF1">
        <w:rPr>
          <w:rFonts w:ascii="Gandhari Unicode" w:hAnsi="Gandhari Unicode" w:cs="e-Tamil OTC"/>
          <w:lang w:val="en-GB"/>
        </w:rPr>
        <w:t xml:space="preserve">what [is] the reason for our changing him?', in order to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 xml:space="preserve"> 'his coming is the rea</w:t>
      </w:r>
      <w:r w:rsidR="0060544D">
        <w:rPr>
          <w:rFonts w:ascii="Gandhari Unicode" w:hAnsi="Gandhari Unicode" w:cs="e-Tamil OTC"/>
          <w:lang w:val="en-GB"/>
        </w:rPr>
        <w:t>son for our lack of strength”</w:t>
      </w:r>
      <w:r w:rsidRPr="00542FF1">
        <w:rPr>
          <w:rFonts w:ascii="Gandhari Unicode" w:hAnsi="Gandhari Unicode" w:cs="e-Tamil OTC"/>
          <w:lang w:val="en-GB"/>
        </w:rPr>
        <w:t>.</w:t>
      </w:r>
    </w:p>
    <w:p w14:paraId="62C27AE5" w14:textId="77777777" w:rsidR="0092153D" w:rsidRPr="00542FF1" w:rsidRDefault="0092153D">
      <w:pPr>
        <w:pStyle w:val="Textbody"/>
        <w:spacing w:after="29" w:line="260" w:lineRule="exact"/>
        <w:rPr>
          <w:rFonts w:ascii="Gandhari Unicode" w:hAnsi="Gandhari Unicode" w:cs="e-Tamil OTC"/>
          <w:lang w:val="en-GB"/>
        </w:rPr>
      </w:pPr>
    </w:p>
    <w:p w14:paraId="59F1836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 owl shriek-if</w:t>
      </w:r>
      <w:r w:rsidRPr="00542FF1">
        <w:rPr>
          <w:rFonts w:ascii="Gandhari Unicode" w:hAnsi="Gandhari Unicode" w:cs="e-Tamil OTC"/>
          <w:position w:val="6"/>
          <w:lang w:val="en-GB"/>
        </w:rPr>
        <w:t>um</w:t>
      </w:r>
      <w:r w:rsidRPr="00542FF1">
        <w:rPr>
          <w:rFonts w:ascii="Gandhari Unicode" w:hAnsi="Gandhari Unicode" w:cs="e-Tamil OTC"/>
          <w:lang w:val="en-GB"/>
        </w:rPr>
        <w:t xml:space="preserve"> front-yard</w:t>
      </w:r>
    </w:p>
    <w:p w14:paraId="214AC2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jackfruit-tree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twig male-monkey sprung leap-</w:t>
      </w:r>
      <w:proofErr w:type="gramStart"/>
      <w:r w:rsidRPr="00542FF1">
        <w:rPr>
          <w:rFonts w:ascii="Gandhari Unicode" w:hAnsi="Gandhari Unicode" w:cs="e-Tamil OTC"/>
          <w:lang w:val="en-GB"/>
        </w:rPr>
        <w:t>if</w:t>
      </w:r>
      <w:r w:rsidRPr="00542FF1">
        <w:rPr>
          <w:rFonts w:ascii="Gandhari Unicode" w:hAnsi="Gandhari Unicode" w:cs="e-Tamil OTC"/>
          <w:position w:val="6"/>
          <w:lang w:val="en-GB"/>
        </w:rPr>
        <w:t>um</w:t>
      </w:r>
      <w:proofErr w:type="gramEnd"/>
    </w:p>
    <w:p w14:paraId="4C17C8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fearing-</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love/pity-it my- heart now</w:t>
      </w:r>
      <w:r w:rsidRPr="00542FF1">
        <w:rPr>
          <w:rFonts w:ascii="Gandhari Unicode" w:hAnsi="Gandhari Unicode" w:cs="e-Tamil OTC"/>
          <w:position w:val="6"/>
          <w:lang w:val="en-GB"/>
        </w:rPr>
        <w:t>ē</w:t>
      </w:r>
    </w:p>
    <w:p w14:paraId="47818DF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darkness</w:t>
      </w:r>
      <w:r w:rsidRPr="00542FF1">
        <w:rPr>
          <w:rFonts w:ascii="Gandhari Unicode" w:hAnsi="Gandhari Unicode" w:cs="e-Tamil OTC"/>
        </w:rPr>
        <w:t xml:space="preserve"> </w:t>
      </w:r>
      <w:r w:rsidRPr="00542FF1">
        <w:rPr>
          <w:rFonts w:ascii="Gandhari Unicode" w:hAnsi="Gandhari Unicode" w:cs="e-Tamil OTC"/>
          <w:lang w:val="en-GB"/>
        </w:rPr>
        <w:t>night he(h.)-at</w:t>
      </w:r>
    </w:p>
    <w:p w14:paraId="50311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slope long way going end-not-it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722CC76" w14:textId="77777777" w:rsidR="0092153D" w:rsidRPr="00542FF1" w:rsidRDefault="0092153D">
      <w:pPr>
        <w:pStyle w:val="Textbody"/>
        <w:spacing w:after="29"/>
        <w:rPr>
          <w:rFonts w:ascii="Gandhari Unicode" w:hAnsi="Gandhari Unicode" w:cs="e-Tamil OTC"/>
        </w:rPr>
      </w:pPr>
    </w:p>
    <w:p w14:paraId="5D0A8B27" w14:textId="77777777" w:rsidR="0092153D" w:rsidRPr="00542FF1" w:rsidRDefault="0092153D">
      <w:pPr>
        <w:pStyle w:val="Textbody"/>
        <w:spacing w:after="29"/>
        <w:rPr>
          <w:rFonts w:ascii="Gandhari Unicode" w:hAnsi="Gandhari Unicode" w:cs="e-Tamil OTC"/>
        </w:rPr>
      </w:pPr>
    </w:p>
    <w:p w14:paraId="7889518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When the owl shrieks from the hills, and in the front-</w:t>
      </w:r>
      <w:proofErr w:type="gramStart"/>
      <w:r w:rsidRPr="00542FF1">
        <w:rPr>
          <w:rFonts w:ascii="Gandhari Unicode" w:hAnsi="Gandhari Unicode" w:cs="e-Tamil OTC"/>
          <w:lang w:val="en-GB"/>
        </w:rPr>
        <w:t>yard</w:t>
      </w:r>
      <w:proofErr w:type="gramEnd"/>
    </w:p>
    <w:p w14:paraId="47097345" w14:textId="77777777" w:rsidR="0092153D" w:rsidRPr="00542FF1" w:rsidRDefault="00014CDD">
      <w:pPr>
        <w:pStyle w:val="Textbody"/>
        <w:tabs>
          <w:tab w:val="left" w:pos="288"/>
        </w:tabs>
        <w:spacing w:after="72"/>
        <w:rPr>
          <w:rFonts w:ascii="Gandhari Unicode" w:hAnsi="Gandhari Unicode" w:cs="e-Tamil OTC"/>
        </w:rPr>
      </w:pPr>
      <w:r w:rsidRPr="00542FF1">
        <w:rPr>
          <w:rFonts w:ascii="Gandhari Unicode" w:hAnsi="Gandhari Unicode" w:cs="e-Tamil OTC"/>
          <w:lang w:val="en-GB"/>
        </w:rPr>
        <w:tab/>
        <w:t xml:space="preserve">the monkey jumps to and </w:t>
      </w:r>
      <w:proofErr w:type="spellStart"/>
      <w:r w:rsidRPr="00542FF1">
        <w:rPr>
          <w:rFonts w:ascii="Gandhari Unicode" w:hAnsi="Gandhari Unicode" w:cs="e-Tamil OTC"/>
          <w:lang w:val="en-GB"/>
        </w:rPr>
        <w:t>fro</w:t>
      </w:r>
      <w:proofErr w:type="spellEnd"/>
      <w:r w:rsidRPr="00542FF1">
        <w:rPr>
          <w:rStyle w:val="FootnoteReference"/>
          <w:rFonts w:ascii="Gandhari Unicode" w:hAnsi="Gandhari Unicode" w:cs="e-Tamil OTC"/>
          <w:lang w:val="en-GB"/>
        </w:rPr>
        <w:footnoteReference w:id="608"/>
      </w:r>
      <w:r w:rsidRPr="00542FF1">
        <w:rPr>
          <w:rFonts w:ascii="Gandhari Unicode" w:hAnsi="Gandhari Unicode" w:cs="e-Tamil OTC"/>
          <w:lang w:val="en-GB"/>
        </w:rPr>
        <w:t xml:space="preserve"> on the jackfruit tree’s big </w:t>
      </w:r>
      <w:proofErr w:type="gramStart"/>
      <w:r w:rsidRPr="00542FF1">
        <w:rPr>
          <w:rFonts w:ascii="Gandhari Unicode" w:hAnsi="Gandhari Unicode" w:cs="e-Tamil OTC"/>
          <w:lang w:val="en-GB"/>
        </w:rPr>
        <w:t>branches</w:t>
      </w:r>
      <w:proofErr w:type="gramEnd"/>
    </w:p>
    <w:p w14:paraId="509805FE"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fearful indeed [and] pitiable [is] my heart now</w:t>
      </w:r>
      <w:r w:rsidRPr="00542FF1">
        <w:rPr>
          <w:rStyle w:val="FootnoteReference"/>
          <w:rFonts w:ascii="Gandhari Unicode" w:hAnsi="Gandhari Unicode" w:cs="e-Tamil OTC"/>
          <w:lang w:val="en-GB"/>
        </w:rPr>
        <w:footnoteReference w:id="609"/>
      </w:r>
      <w:r w:rsidRPr="00542FF1">
        <w:rPr>
          <w:rFonts w:ascii="Gandhari Unicode" w:hAnsi="Gandhari Unicode" w:cs="e-Tamil OTC"/>
          <w:lang w:val="en-GB"/>
        </w:rPr>
        <w:t>:</w:t>
      </w:r>
    </w:p>
    <w:p w14:paraId="732AB8A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difficult darkness, at night for him</w:t>
      </w:r>
    </w:p>
    <w:p w14:paraId="48FA3D7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on the slope [it is] a long way unending to go.</w:t>
      </w:r>
    </w:p>
    <w:p w14:paraId="43153954" w14:textId="77777777" w:rsidR="00AA4B84" w:rsidRDefault="00AA4B84">
      <w:pPr>
        <w:suppressAutoHyphens w:val="0"/>
        <w:rPr>
          <w:rFonts w:ascii="Gandhari Unicode" w:eastAsiaTheme="majorEastAsia" w:hAnsi="Gandhari Unicode" w:cstheme="majorBidi"/>
          <w:lang w:val="en-GB"/>
        </w:rPr>
      </w:pPr>
      <w:r>
        <w:rPr>
          <w:rFonts w:ascii="Gandhari Unicode" w:hAnsi="Gandhari Unicode"/>
          <w:i/>
          <w:iCs/>
          <w:lang w:val="en-GB"/>
        </w:rPr>
        <w:br w:type="page"/>
      </w:r>
    </w:p>
    <w:p w14:paraId="2045145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i w:val="0"/>
          <w:iCs w:val="0"/>
          <w:color w:val="auto"/>
          <w:lang w:val="en-GB"/>
        </w:rPr>
        <w:lastRenderedPageBreak/>
        <w:t>KT 154</w:t>
      </w:r>
      <w:r w:rsidRPr="00AA4B84">
        <w:rPr>
          <w:rFonts w:ascii="e-Tamil OTC" w:hAnsi="e-Tamil OTC" w:cs="e-Tamil OTC"/>
          <w:i w:val="0"/>
          <w:iCs w:val="0"/>
          <w:color w:val="auto"/>
          <w:cs/>
          <w:lang w:val="en-GB"/>
        </w:rPr>
        <w:t xml:space="preserve"> மதுரைச் சீத்தலைச் (</w:t>
      </w:r>
      <w:r w:rsidRPr="00AA4B84">
        <w:rPr>
          <w:rFonts w:ascii="Gandhari Unicode" w:hAnsi="Gandhari Unicode"/>
          <w:i w:val="0"/>
          <w:iCs w:val="0"/>
          <w:color w:val="auto"/>
          <w:lang w:val="en-GB"/>
        </w:rPr>
        <w:t>C1+5</w:t>
      </w:r>
      <w:r w:rsidRPr="00AA4B84">
        <w:rPr>
          <w:rFonts w:ascii="e-Tamil OTC" w:hAnsi="e-Tamil OTC" w:cs="e-Tamil OTC"/>
          <w:i w:val="0"/>
          <w:iCs w:val="0"/>
          <w:color w:val="auto"/>
          <w:lang w:val="en-GB"/>
        </w:rPr>
        <w:t xml:space="preserve">: </w:t>
      </w:r>
      <w:r w:rsidRPr="00AA4B84">
        <w:rPr>
          <w:rFonts w:ascii="e-Tamil OTC" w:hAnsi="e-Tamil OTC" w:cs="e-Tamil OTC"/>
          <w:i w:val="0"/>
          <w:iCs w:val="0"/>
          <w:color w:val="auto"/>
          <w:cs/>
          <w:lang w:val="en-GB"/>
        </w:rPr>
        <w:t xml:space="preserve">சீதங்க) சாத்தன்: </w:t>
      </w:r>
      <w:r w:rsidRPr="00AA4B84">
        <w:rPr>
          <w:rFonts w:ascii="Gandhari Unicode" w:hAnsi="Gandhari Unicode"/>
          <w:i w:val="0"/>
          <w:iCs w:val="0"/>
          <w:color w:val="auto"/>
          <w:lang w:val="en-GB"/>
        </w:rPr>
        <w:t>SHE</w:t>
      </w:r>
    </w:p>
    <w:p w14:paraId="152A63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பொருள்வயிற் பிரிந்த தலைமகனை நினைந்து தலைமகள் தோழிக்கு உரைத்தது.</w:t>
      </w:r>
    </w:p>
    <w:p w14:paraId="16282B25" w14:textId="77777777" w:rsidR="0092153D" w:rsidRPr="00542FF1" w:rsidRDefault="0092153D">
      <w:pPr>
        <w:pStyle w:val="Textbody"/>
        <w:spacing w:after="29"/>
        <w:rPr>
          <w:rFonts w:ascii="Gandhari Unicode" w:hAnsi="Gandhari Unicode" w:cs="e-Tamil OTC"/>
        </w:rPr>
      </w:pPr>
    </w:p>
    <w:p w14:paraId="1E0BF0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யாங்கறிந் தனர்கொ றோழி பாம்பி</w:t>
      </w:r>
    </w:p>
    <w:p w14:paraId="4B1072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னுரிநிமிர்ந் தன்ன வுருப்பவி ரமையத்</w:t>
      </w:r>
    </w:p>
    <w:p w14:paraId="50FB0A7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திரைவேட் டெழுந்த சேவ </w:t>
      </w:r>
      <w:r w:rsidRPr="00542FF1">
        <w:rPr>
          <w:rFonts w:ascii="Gandhari Unicode" w:hAnsi="Gandhari Unicode" w:cs="e-Tamil OTC"/>
          <w:u w:val="wave"/>
          <w:cs/>
        </w:rPr>
        <w:t>லுன்னிப்</w:t>
      </w:r>
    </w:p>
    <w:p w14:paraId="49CE3B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பொறிமயி ரெருத்திற் குறுநடைப் பேடை</w:t>
      </w:r>
    </w:p>
    <w:p w14:paraId="07BCFD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பொரிகாற் கள்ளி விரிகா யங்கவட்டுத்</w:t>
      </w:r>
    </w:p>
    <w:p w14:paraId="784F468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தயங்க விருந்து புலம்பக் கூஉ</w:t>
      </w:r>
    </w:p>
    <w:p w14:paraId="14524A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மருஞ்சுர வைப்பிற் கானம்</w:t>
      </w:r>
    </w:p>
    <w:p w14:paraId="33F511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பிரிந்துசே ணுறைதல் வல்லு வோரே.</w:t>
      </w:r>
    </w:p>
    <w:p w14:paraId="5BBA4F5A" w14:textId="77777777" w:rsidR="0092153D" w:rsidRPr="00542FF1" w:rsidRDefault="0092153D">
      <w:pPr>
        <w:pStyle w:val="Textbody"/>
        <w:spacing w:after="29"/>
        <w:rPr>
          <w:rFonts w:ascii="Gandhari Unicode" w:hAnsi="Gandhari Unicode" w:cs="e-Tamil OTC"/>
        </w:rPr>
      </w:pPr>
    </w:p>
    <w:p w14:paraId="15831F4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பாம்பி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பாம்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L1v •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லுன்னிப் </w:t>
      </w:r>
      <w:r w:rsidRPr="00542FF1">
        <w:rPr>
          <w:rFonts w:ascii="Gandhari Unicode" w:hAnsi="Gandhari Unicode" w:cs="e-Tamil OTC"/>
        </w:rPr>
        <w:t xml:space="preserve">L1, 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லுள்ளிப்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பொரிகாற்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பொரிக்காற்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விரிகா யங்கவட்டுத் </w:t>
      </w:r>
      <w:r w:rsidRPr="00542FF1">
        <w:rPr>
          <w:rFonts w:ascii="Gandhari Unicode" w:hAnsi="Gandhari Unicode" w:cs="e-Tamil OTC"/>
        </w:rPr>
        <w:t xml:space="preserve">C2+5,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விரிகாய்ங் கவட்டுத் </w:t>
      </w:r>
      <w:r w:rsidRPr="00542FF1">
        <w:rPr>
          <w:rFonts w:ascii="Gandhari Unicode" w:hAnsi="Gandhari Unicode" w:cs="e-Tamil OTC"/>
        </w:rPr>
        <w:t xml:space="preserve">L1, G1, EA </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கூஉ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கூஉந </w:t>
      </w:r>
      <w:r w:rsidRPr="00542FF1">
        <w:rPr>
          <w:rFonts w:ascii="Gandhari Unicode" w:hAnsi="Gandhari Unicode" w:cs="e-Tamil OTC"/>
        </w:rPr>
        <w:t xml:space="preserve">L1, C3; </w:t>
      </w:r>
      <w:r w:rsidRPr="00542FF1">
        <w:rPr>
          <w:rFonts w:ascii="Gandhari Unicode" w:hAnsi="Gandhari Unicode" w:cs="e-Tamil OTC"/>
          <w:cs/>
        </w:rPr>
        <w:t xml:space="preserve">கூஉநம் </w:t>
      </w:r>
      <w:r w:rsidRPr="00542FF1">
        <w:rPr>
          <w:rFonts w:ascii="Gandhari Unicode" w:hAnsi="Gandhari Unicode" w:cs="e-Tamil OTC"/>
        </w:rPr>
        <w:t>G1</w:t>
      </w:r>
    </w:p>
    <w:p w14:paraId="625338EF" w14:textId="77777777" w:rsidR="0092153D" w:rsidRPr="00542FF1" w:rsidRDefault="0092153D">
      <w:pPr>
        <w:pStyle w:val="Textbody"/>
        <w:spacing w:after="29"/>
        <w:rPr>
          <w:rFonts w:ascii="Gandhari Unicode" w:hAnsi="Gandhari Unicode" w:cs="e-Tamil OTC"/>
        </w:rPr>
      </w:pPr>
    </w:p>
    <w:p w14:paraId="2DBC22B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yāṅ</w:t>
      </w:r>
      <w:r w:rsidR="00455A6B">
        <w:rPr>
          <w:rFonts w:ascii="Gandhari Unicode" w:hAnsi="Gandhari Unicode" w:cs="e-Tamil OTC"/>
          <w:lang w:val="en-GB"/>
        </w:rPr>
        <w:t>k</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aṟintaṉar-kol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pāmpiṉ</w:t>
      </w:r>
      <w:proofErr w:type="spellEnd"/>
    </w:p>
    <w:p w14:paraId="258D4E15" w14:textId="77777777" w:rsidR="0092153D" w:rsidRPr="00542FF1" w:rsidRDefault="00455A6B">
      <w:pPr>
        <w:pStyle w:val="Textbody"/>
        <w:spacing w:after="29"/>
        <w:rPr>
          <w:rFonts w:ascii="Gandhari Unicode" w:hAnsi="Gandhari Unicode" w:cs="e-Tamil OTC"/>
          <w:lang w:val="en-GB"/>
        </w:rPr>
      </w:pPr>
      <w:proofErr w:type="spellStart"/>
      <w:r>
        <w:rPr>
          <w:rFonts w:ascii="Gandhari Unicode" w:hAnsi="Gandhari Unicode" w:cs="e-Tamil OTC"/>
          <w:lang w:val="en-GB"/>
        </w:rPr>
        <w:t>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nimirnt</w:t>
      </w:r>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avir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amaiyatt</w:t>
      </w:r>
      <w:proofErr w:type="spellEnd"/>
      <w:r>
        <w:rPr>
          <w:rFonts w:ascii="Gandhari Unicode" w:hAnsi="Gandhari Unicode" w:cs="e-Tamil OTC"/>
          <w:lang w:val="en-GB"/>
        </w:rPr>
        <w:t>*</w:t>
      </w:r>
    </w:p>
    <w:p w14:paraId="38F92F8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eḻunta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uṉṉi</w:t>
      </w:r>
      <w:proofErr w:type="spellEnd"/>
      <w:r w:rsidR="00455A6B">
        <w:rPr>
          <w:rFonts w:ascii="Gandhari Unicode" w:hAnsi="Gandhari Unicode" w:cs="e-Tamil OTC"/>
          <w:i/>
          <w:iCs/>
          <w:lang w:val="en-GB"/>
        </w:rPr>
        <w:t>+</w:t>
      </w:r>
    </w:p>
    <w:p w14:paraId="4AA22F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pēṭai</w:t>
      </w:r>
      <w:proofErr w:type="spellEnd"/>
    </w:p>
    <w:p w14:paraId="4B0CF3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am </w:t>
      </w:r>
      <w:proofErr w:type="spellStart"/>
      <w:r w:rsidRPr="00542FF1">
        <w:rPr>
          <w:rFonts w:ascii="Gandhari Unicode" w:hAnsi="Gandhari Unicode" w:cs="e-Tamil OTC"/>
          <w:lang w:val="en-GB"/>
        </w:rPr>
        <w:t>kavaṭṭu</w:t>
      </w:r>
      <w:proofErr w:type="spellEnd"/>
      <w:r w:rsidR="00455A6B">
        <w:rPr>
          <w:rFonts w:ascii="Gandhari Unicode" w:hAnsi="Gandhari Unicode" w:cs="e-Tamil OTC"/>
          <w:lang w:val="en-GB"/>
        </w:rPr>
        <w:t>+</w:t>
      </w:r>
    </w:p>
    <w:p w14:paraId="4AE3205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tayaṅka</w:t>
      </w:r>
      <w:proofErr w:type="spellEnd"/>
      <w:r w:rsidRPr="00542FF1">
        <w:rPr>
          <w:rFonts w:ascii="Gandhari Unicode" w:hAnsi="Gandhari Unicode" w:cs="e-Tamil OTC"/>
          <w:lang w:val="en-GB"/>
        </w:rPr>
        <w:t xml:space="preserve"> </w:t>
      </w:r>
      <w:r w:rsidR="00455A6B">
        <w:rPr>
          <w:rFonts w:ascii="Gandhari Unicode" w:hAnsi="Gandhari Unicode" w:cs="e-Tamil OTC"/>
          <w:lang w:val="en-GB"/>
        </w:rPr>
        <w:t>~</w:t>
      </w:r>
      <w:proofErr w:type="spellStart"/>
      <w:r w:rsidRPr="00542FF1">
        <w:rPr>
          <w:rFonts w:ascii="Gandhari Unicode" w:hAnsi="Gandhari Unicode" w:cs="e-Tamil OTC"/>
          <w:lang w:val="en-GB"/>
        </w:rPr>
        <w:t>iruntu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pulampa</w:t>
      </w:r>
      <w:proofErr w:type="spellEnd"/>
      <w:r w:rsidR="00455A6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kūum</w:t>
      </w:r>
      <w:proofErr w:type="spellEnd"/>
    </w:p>
    <w:p w14:paraId="065CACF5"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aru</w:t>
      </w:r>
      <w:r w:rsidR="00455A6B">
        <w:rPr>
          <w:rFonts w:ascii="Gandhari Unicode" w:hAnsi="Gandhari Unicode" w:cs="e-Tamil OTC"/>
          <w:lang w:val="en-GB"/>
        </w:rPr>
        <w:t>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p>
    <w:p w14:paraId="2C63F671" w14:textId="77777777" w:rsidR="0092153D" w:rsidRPr="00787392" w:rsidRDefault="00014CDD">
      <w:pPr>
        <w:pStyle w:val="Textbody"/>
        <w:spacing w:after="29"/>
        <w:rPr>
          <w:rFonts w:ascii="Gandhari Unicode" w:hAnsi="Gandhari Unicode" w:cs="e-Tamil OTC"/>
          <w:lang w:val="fr-FR"/>
        </w:rPr>
      </w:pPr>
      <w:proofErr w:type="spellStart"/>
      <w:proofErr w:type="gramStart"/>
      <w:r w:rsidRPr="00787392">
        <w:rPr>
          <w:rFonts w:ascii="Gandhari Unicode" w:hAnsi="Gandhari Unicode" w:cs="e-Tamil OTC"/>
          <w:lang w:val="fr-FR"/>
        </w:rPr>
        <w:t>pirintu</w:t>
      </w:r>
      <w:proofErr w:type="spellEnd"/>
      <w:proofErr w:type="gram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cēṇ</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uṟaital</w:t>
      </w:r>
      <w:proofErr w:type="spellEnd"/>
      <w:r w:rsidRPr="00787392">
        <w:rPr>
          <w:rFonts w:ascii="Gandhari Unicode" w:hAnsi="Gandhari Unicode" w:cs="e-Tamil OTC"/>
          <w:lang w:val="fr-FR"/>
        </w:rPr>
        <w:t xml:space="preserve"> </w:t>
      </w:r>
      <w:proofErr w:type="spellStart"/>
      <w:r w:rsidRPr="00787392">
        <w:rPr>
          <w:rFonts w:ascii="Gandhari Unicode" w:hAnsi="Gandhari Unicode" w:cs="e-Tamil OTC"/>
          <w:lang w:val="fr-FR"/>
        </w:rPr>
        <w:t>valluvōr</w:t>
      </w:r>
      <w:proofErr w:type="spellEnd"/>
      <w:r w:rsidR="00455A6B" w:rsidRPr="00787392">
        <w:rPr>
          <w:rFonts w:ascii="Gandhari Unicode" w:hAnsi="Gandhari Unicode" w:cs="e-Tamil OTC"/>
          <w:lang w:val="fr-FR"/>
        </w:rPr>
        <w:t>-</w:t>
      </w:r>
      <w:r w:rsidRPr="00787392">
        <w:rPr>
          <w:rFonts w:ascii="Gandhari Unicode" w:hAnsi="Gandhari Unicode" w:cs="e-Tamil OTC"/>
          <w:lang w:val="fr-FR"/>
        </w:rPr>
        <w:t>ē.</w:t>
      </w:r>
    </w:p>
    <w:p w14:paraId="11F212D0" w14:textId="77777777" w:rsidR="0092153D" w:rsidRPr="00787392" w:rsidRDefault="0092153D">
      <w:pPr>
        <w:pStyle w:val="Textbody"/>
        <w:spacing w:after="29"/>
        <w:rPr>
          <w:rFonts w:ascii="Gandhari Unicode" w:hAnsi="Gandhari Unicode" w:cs="e-Tamil OTC"/>
          <w:lang w:val="fr-FR"/>
        </w:rPr>
      </w:pPr>
    </w:p>
    <w:p w14:paraId="0EC86D2A" w14:textId="77777777" w:rsidR="0092153D" w:rsidRPr="00787392" w:rsidRDefault="0092153D">
      <w:pPr>
        <w:pStyle w:val="Textbody"/>
        <w:spacing w:after="29"/>
        <w:rPr>
          <w:rFonts w:ascii="Gandhari Unicode" w:hAnsi="Gandhari Unicode" w:cs="e-Tamil OTC"/>
          <w:lang w:val="fr-FR"/>
        </w:rPr>
      </w:pPr>
    </w:p>
    <w:p w14:paraId="3A108F31" w14:textId="77777777" w:rsidR="0092153D" w:rsidRPr="00787392" w:rsidRDefault="0092153D">
      <w:pPr>
        <w:pStyle w:val="Textbody"/>
        <w:spacing w:after="29" w:line="260" w:lineRule="exact"/>
        <w:rPr>
          <w:rFonts w:ascii="Gandhari Unicode" w:hAnsi="Gandhari Unicode" w:cs="e-Tamil OTC"/>
          <w:u w:val="single"/>
          <w:lang w:val="fr-FR"/>
        </w:rPr>
      </w:pPr>
    </w:p>
    <w:p w14:paraId="285227B7"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when she thought of HIM who had separated because of wealth.</w:t>
      </w:r>
    </w:p>
    <w:p w14:paraId="72CA53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they-knew(</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friend</w:t>
      </w:r>
      <w:r w:rsidRPr="00542FF1">
        <w:rPr>
          <w:rFonts w:ascii="Gandhari Unicode" w:hAnsi="Gandhari Unicode" w:cs="e-Tamil OTC"/>
        </w:rPr>
        <w:t xml:space="preserve"> </w:t>
      </w:r>
      <w:r w:rsidRPr="00542FF1">
        <w:rPr>
          <w:rFonts w:ascii="Gandhari Unicode" w:hAnsi="Gandhari Unicode" w:cs="e-Tamil OTC"/>
          <w:lang w:val="en-GB"/>
        </w:rPr>
        <w:t>snake</w:t>
      </w:r>
      <w:proofErr w:type="spellStart"/>
      <w:r w:rsidRPr="00542FF1">
        <w:rPr>
          <w:rFonts w:ascii="Gandhari Unicode" w:hAnsi="Gandhari Unicode" w:cs="e-Tamil OTC"/>
          <w:position w:val="6"/>
          <w:lang w:val="en-GB"/>
        </w:rPr>
        <w:t>iṉ</w:t>
      </w:r>
      <w:proofErr w:type="spellEnd"/>
    </w:p>
    <w:p w14:paraId="57035B28" w14:textId="77777777" w:rsidR="0092153D" w:rsidRPr="00542FF1" w:rsidRDefault="00455A6B">
      <w:pPr>
        <w:pStyle w:val="Textbody"/>
        <w:spacing w:after="0" w:line="260" w:lineRule="exact"/>
        <w:rPr>
          <w:rFonts w:ascii="Gandhari Unicode" w:hAnsi="Gandhari Unicode" w:cs="e-Tamil OTC"/>
          <w:lang w:val="en-GB"/>
        </w:rPr>
      </w:pPr>
      <w:r>
        <w:rPr>
          <w:rFonts w:ascii="Gandhari Unicode" w:hAnsi="Gandhari Unicode" w:cs="e-Tamil OTC"/>
          <w:lang w:val="en-GB"/>
        </w:rPr>
        <w:t>skin stretched-out-</w:t>
      </w:r>
      <w:r w:rsidR="00014CDD" w:rsidRPr="00542FF1">
        <w:rPr>
          <w:rFonts w:ascii="Gandhari Unicode" w:hAnsi="Gandhari Unicode" w:cs="e-Tamil OTC"/>
          <w:lang w:val="en-GB"/>
        </w:rPr>
        <w:t>like heat shine- occasion-</w:t>
      </w:r>
    </w:p>
    <w:p w14:paraId="36CCEB4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prey wanted risen- cock </w:t>
      </w:r>
      <w:proofErr w:type="gramStart"/>
      <w:r w:rsidRPr="00542FF1">
        <w:rPr>
          <w:rFonts w:ascii="Gandhari Unicode" w:hAnsi="Gandhari Unicode" w:cs="e-Tamil OTC"/>
          <w:lang w:val="en-GB"/>
        </w:rPr>
        <w:t>thought</w:t>
      </w:r>
      <w:proofErr w:type="gramEnd"/>
    </w:p>
    <w:p w14:paraId="6E6A7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dot fur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short gait female-bird</w:t>
      </w:r>
    </w:p>
    <w:p w14:paraId="04B5DB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be-parched- foot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(-tree) expand- unripe-fruit</w:t>
      </w:r>
      <w:r w:rsidRPr="00542FF1">
        <w:rPr>
          <w:rFonts w:ascii="Gandhari Unicode" w:hAnsi="Gandhari Unicode" w:cs="e-Tamil OTC"/>
          <w:position w:val="6"/>
          <w:lang w:val="en-GB"/>
        </w:rPr>
        <w:t xml:space="preserve"> </w:t>
      </w:r>
      <w:r w:rsidRPr="00542FF1">
        <w:rPr>
          <w:rFonts w:ascii="Gandhari Unicode" w:hAnsi="Gandhari Unicode" w:cs="e-Tamil OTC"/>
          <w:lang w:val="en-GB"/>
        </w:rPr>
        <w:t xml:space="preserve">pretty </w:t>
      </w:r>
      <w:proofErr w:type="gramStart"/>
      <w:r w:rsidRPr="00542FF1">
        <w:rPr>
          <w:rFonts w:ascii="Gandhari Unicode" w:hAnsi="Gandhari Unicode" w:cs="e-Tamil OTC"/>
          <w:lang w:val="en-GB"/>
        </w:rPr>
        <w:t>twig</w:t>
      </w:r>
      <w:proofErr w:type="gramEnd"/>
    </w:p>
    <w:p w14:paraId="4FBD431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glitter(inf.) been become-lonely(inf.) crowing-</w:t>
      </w:r>
    </w:p>
    <w:p w14:paraId="2AC30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difficult desert</w:t>
      </w:r>
      <w:r w:rsidRPr="00542FF1">
        <w:rPr>
          <w:rFonts w:ascii="Gandhari Unicode" w:hAnsi="Gandhari Unicode" w:cs="e-Tamil OTC"/>
        </w:rPr>
        <w:t xml:space="preserve"> </w:t>
      </w:r>
      <w:r w:rsidRPr="00542FF1">
        <w:rPr>
          <w:rFonts w:ascii="Gandhari Unicode" w:hAnsi="Gandhari Unicode" w:cs="e-Tamil OTC"/>
          <w:lang w:val="en-GB"/>
        </w:rPr>
        <w:t>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forest</w:t>
      </w:r>
    </w:p>
    <w:p w14:paraId="1795EC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separated distance remaining able-he(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DB128C1" w14:textId="77777777" w:rsidR="0092153D" w:rsidRPr="00542FF1" w:rsidRDefault="0092153D">
      <w:pPr>
        <w:pStyle w:val="Textbody"/>
        <w:spacing w:after="29"/>
        <w:rPr>
          <w:rFonts w:ascii="Gandhari Unicode" w:hAnsi="Gandhari Unicode" w:cs="e-Tamil OTC"/>
        </w:rPr>
      </w:pPr>
    </w:p>
    <w:p w14:paraId="40757092" w14:textId="77777777" w:rsidR="0092153D" w:rsidRPr="00542FF1" w:rsidRDefault="0092153D">
      <w:pPr>
        <w:pStyle w:val="Textbody"/>
        <w:spacing w:after="29"/>
        <w:rPr>
          <w:rFonts w:ascii="Gandhari Unicode" w:hAnsi="Gandhari Unicode" w:cs="e-Tamil OTC"/>
        </w:rPr>
      </w:pPr>
    </w:p>
    <w:p w14:paraId="746C5FA3"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How has he known</w:t>
      </w:r>
      <w:r w:rsidRPr="00542FF1">
        <w:rPr>
          <w:rStyle w:val="FootnoteReference"/>
          <w:rFonts w:ascii="Gandhari Unicode" w:hAnsi="Gandhari Unicode" w:cs="e-Tamil OTC"/>
          <w:lang w:val="en-GB"/>
        </w:rPr>
        <w:footnoteReference w:id="610"/>
      </w:r>
      <w:r w:rsidRPr="00542FF1">
        <w:rPr>
          <w:rFonts w:ascii="Gandhari Unicode" w:hAnsi="Gandhari Unicode" w:cs="e-Tamil OTC"/>
          <w:lang w:val="en-GB"/>
        </w:rPr>
        <w:t>, friend,</w:t>
      </w:r>
    </w:p>
    <w:p w14:paraId="7C9DDE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w:t>
      </w:r>
      <w:proofErr w:type="gramStart"/>
      <w:r w:rsidRPr="00542FF1">
        <w:rPr>
          <w:rFonts w:ascii="Gandhari Unicode" w:hAnsi="Gandhari Unicode" w:cs="e-Tamil OTC"/>
          <w:lang w:val="en-GB"/>
        </w:rPr>
        <w:t>is able to</w:t>
      </w:r>
      <w:proofErr w:type="gramEnd"/>
      <w:r w:rsidRPr="00542FF1">
        <w:rPr>
          <w:rFonts w:ascii="Gandhari Unicode" w:hAnsi="Gandhari Unicode" w:cs="e-Tamil OTC"/>
          <w:lang w:val="en-GB"/>
        </w:rPr>
        <w:t xml:space="preserve"> remain distant, separated,</w:t>
      </w:r>
    </w:p>
    <w:p w14:paraId="4F7988E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in the forest of the difficult desert region,</w:t>
      </w:r>
    </w:p>
    <w:p w14:paraId="04871BA9"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where the short-gaited hen, with spotted plumage on the neck,</w:t>
      </w:r>
    </w:p>
    <w:p w14:paraId="4E3CC5E9"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is cooing while she is lonely, perched</w:t>
      </w:r>
      <w:r w:rsidRPr="00542FF1">
        <w:rPr>
          <w:rStyle w:val="FootnoteReference"/>
          <w:rFonts w:ascii="Gandhari Unicode" w:hAnsi="Gandhari Unicode" w:cs="e-Tamil OTC"/>
          <w:lang w:val="en-GB"/>
        </w:rPr>
        <w:footnoteReference w:id="611"/>
      </w:r>
      <w:r w:rsidRPr="00542FF1">
        <w:rPr>
          <w:rFonts w:ascii="Gandhari Unicode" w:hAnsi="Gandhari Unicode" w:cs="e-Tamil OTC"/>
          <w:lang w:val="en-GB"/>
        </w:rPr>
        <w:t xml:space="preserve"> so that she shines</w:t>
      </w:r>
      <w:r w:rsidRPr="00542FF1">
        <w:rPr>
          <w:rStyle w:val="FootnoteReference"/>
          <w:rFonts w:ascii="Gandhari Unicode" w:hAnsi="Gandhari Unicode" w:cs="e-Tamil OTC"/>
          <w:lang w:val="en-GB"/>
        </w:rPr>
        <w:footnoteReference w:id="612"/>
      </w:r>
    </w:p>
    <w:p w14:paraId="0C81593C"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t xml:space="preserve">on the pretty twig with broad unripe fruits of the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59490140" w14:textId="77777777" w:rsidR="0092153D" w:rsidRPr="00542FF1" w:rsidRDefault="00014CDD">
      <w:pPr>
        <w:pStyle w:val="Textbody"/>
        <w:tabs>
          <w:tab w:val="left" w:pos="400"/>
          <w:tab w:val="left" w:pos="102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parched trunk,</w:t>
      </w:r>
    </w:p>
    <w:p w14:paraId="60C1E5C4"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thinking of the cock who had risen for </w:t>
      </w:r>
      <w:proofErr w:type="gramStart"/>
      <w:r w:rsidRPr="00542FF1">
        <w:rPr>
          <w:rFonts w:ascii="Gandhari Unicode" w:hAnsi="Gandhari Unicode" w:cs="e-Tamil OTC"/>
          <w:lang w:val="en-GB"/>
        </w:rPr>
        <w:t>prey</w:t>
      </w:r>
      <w:proofErr w:type="gramEnd"/>
    </w:p>
    <w:p w14:paraId="0998712A" w14:textId="77777777" w:rsidR="0092153D" w:rsidRPr="00542FF1" w:rsidRDefault="00014CDD">
      <w:pPr>
        <w:pStyle w:val="Textbody"/>
        <w:tabs>
          <w:tab w:val="left" w:pos="400"/>
          <w:tab w:val="left" w:pos="1013"/>
        </w:tabs>
        <w:spacing w:after="0"/>
        <w:rPr>
          <w:rFonts w:ascii="Gandhari Unicode" w:hAnsi="Gandhari Unicode" w:cs="e-Tamil OTC"/>
        </w:rPr>
      </w:pPr>
      <w:r w:rsidRPr="00542FF1">
        <w:rPr>
          <w:rFonts w:ascii="Gandhari Unicode" w:hAnsi="Gandhari Unicode" w:cs="e-Tamil OTC"/>
          <w:lang w:val="en-GB"/>
        </w:rPr>
        <w:tab/>
        <w:t>in a time of heat shining like the outstretched</w:t>
      </w:r>
      <w:r w:rsidRPr="00542FF1">
        <w:rPr>
          <w:rStyle w:val="FootnoteReference"/>
          <w:rFonts w:ascii="Gandhari Unicode" w:hAnsi="Gandhari Unicode" w:cs="e-Tamil OTC"/>
          <w:lang w:val="en-GB"/>
        </w:rPr>
        <w:footnoteReference w:id="613"/>
      </w:r>
      <w:r w:rsidRPr="00542FF1">
        <w:rPr>
          <w:rFonts w:ascii="Gandhari Unicode" w:hAnsi="Gandhari Unicode" w:cs="e-Tamil OTC"/>
          <w:lang w:val="en-GB"/>
        </w:rPr>
        <w:t xml:space="preserve"> skin of a snake?</w:t>
      </w:r>
    </w:p>
    <w:p w14:paraId="383A0D62" w14:textId="77777777" w:rsidR="0092153D" w:rsidRPr="00542FF1" w:rsidRDefault="0092153D">
      <w:pPr>
        <w:pStyle w:val="Textbody"/>
        <w:spacing w:after="0"/>
        <w:rPr>
          <w:rFonts w:ascii="Gandhari Unicode" w:hAnsi="Gandhari Unicode" w:cs="e-Tamil OTC"/>
          <w:lang w:val="en-GB"/>
        </w:rPr>
      </w:pPr>
    </w:p>
    <w:p w14:paraId="26203A20" w14:textId="77777777" w:rsidR="0092153D" w:rsidRPr="00542FF1" w:rsidRDefault="0092153D">
      <w:pPr>
        <w:pStyle w:val="Textbody"/>
        <w:spacing w:after="0"/>
        <w:rPr>
          <w:rFonts w:ascii="Gandhari Unicode" w:hAnsi="Gandhari Unicode" w:cs="e-Tamil OTC"/>
          <w:lang w:val="en-GB"/>
        </w:rPr>
      </w:pPr>
    </w:p>
    <w:p w14:paraId="3D62A91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0CFD3AB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r>
      <w:proofErr w:type="gramStart"/>
      <w:r w:rsidRPr="00542FF1">
        <w:rPr>
          <w:rFonts w:ascii="Gandhari Unicode" w:hAnsi="Gandhari Unicode" w:cs="e-Tamil OTC"/>
          <w:lang w:val="en-GB"/>
        </w:rPr>
        <w:t>The</w:t>
      </w:r>
      <w:proofErr w:type="gramEnd"/>
      <w:r w:rsidRPr="00542FF1">
        <w:rPr>
          <w:rFonts w:ascii="Gandhari Unicode" w:hAnsi="Gandhari Unicode" w:cs="e-Tamil OTC"/>
          <w:lang w:val="en-GB"/>
        </w:rPr>
        <w:t xml:space="preserve"> forest is not [full of] wealth (</w:t>
      </w:r>
      <w:proofErr w:type="spellStart"/>
      <w:r w:rsidRPr="00542FF1">
        <w:rPr>
          <w:rFonts w:ascii="Gandhari Unicode" w:hAnsi="Gandhari Unicode" w:cs="e-Tamil OTC"/>
          <w:i/>
          <w:lang w:val="en-GB"/>
        </w:rPr>
        <w:t>vaippu</w:t>
      </w:r>
      <w:proofErr w:type="spellEnd"/>
      <w:r w:rsidRPr="00542FF1">
        <w:rPr>
          <w:rFonts w:ascii="Gandhari Unicode" w:hAnsi="Gandhari Unicode" w:cs="e-Tamil OTC"/>
          <w:lang w:val="en-GB"/>
        </w:rPr>
        <w:t xml:space="preserve"> + </w:t>
      </w:r>
      <w:r w:rsidRPr="00542FF1">
        <w:rPr>
          <w:rFonts w:ascii="Gandhari Unicode" w:hAnsi="Gandhari Unicode" w:cs="e-Tamil OTC"/>
          <w:i/>
          <w:lang w:val="en-GB"/>
        </w:rPr>
        <w:t>il</w:t>
      </w:r>
      <w:r w:rsidRPr="00542FF1">
        <w:rPr>
          <w:rFonts w:ascii="Gandhari Unicode" w:hAnsi="Gandhari Unicode" w:cs="e-Tamil OTC"/>
          <w:lang w:val="en-GB"/>
        </w:rPr>
        <w:t>), [it is full of]</w:t>
      </w:r>
    </w:p>
    <w:p w14:paraId="69C3094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ways difficult to go,</w:t>
      </w:r>
    </w:p>
    <w:p w14:paraId="7A48A1FD" w14:textId="77777777" w:rsidR="0092153D" w:rsidRPr="00542FF1" w:rsidRDefault="0092153D">
      <w:pPr>
        <w:pStyle w:val="Textbody"/>
        <w:spacing w:after="0"/>
        <w:rPr>
          <w:rFonts w:ascii="Gandhari Unicode" w:hAnsi="Gandhari Unicode" w:cs="e-Tamil OTC"/>
          <w:b/>
          <w:lang w:val="en-GB"/>
        </w:rPr>
      </w:pPr>
    </w:p>
    <w:p w14:paraId="4F7B710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DAB043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உரோடகத்துக் கந்தரத்தன்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4CD65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தலைமகள் பருவங் கண்டு அழிந்து சொல்லியது.</w:t>
      </w:r>
    </w:p>
    <w:p w14:paraId="46ABABD3" w14:textId="77777777" w:rsidR="0092153D" w:rsidRPr="00542FF1" w:rsidRDefault="0092153D">
      <w:pPr>
        <w:pStyle w:val="Textbody"/>
        <w:spacing w:after="29"/>
        <w:rPr>
          <w:rFonts w:ascii="Gandhari Unicode" w:hAnsi="Gandhari Unicode" w:cs="e-Tamil OTC"/>
        </w:rPr>
      </w:pPr>
    </w:p>
    <w:p w14:paraId="42EB85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முதைப்புனங் கொன்ற வார்கலி யுழவர்</w:t>
      </w:r>
    </w:p>
    <w:p w14:paraId="60650D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விதைக்குறு வட்டி போதொடு பொதுளப்</w:t>
      </w:r>
    </w:p>
    <w:p w14:paraId="1FD201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தான்வந் தன்றே மெழுகான்</w:t>
      </w:r>
    </w:p>
    <w:p w14:paraId="568B7F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றூதுலைப் பெய்த பகுவாய்த் தெண்மணி</w:t>
      </w:r>
    </w:p>
    <w:p w14:paraId="40B23F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மரம்பயி</w:t>
      </w:r>
      <w:r w:rsidRPr="00542FF1">
        <w:rPr>
          <w:rFonts w:ascii="Gandhari Unicode" w:hAnsi="Gandhari Unicode" w:cs="e-Tamil OTC"/>
          <w:cs/>
        </w:rPr>
        <w:t xml:space="preserve"> லிறும்பி னார்ப்பச் சுரனிழிபு</w:t>
      </w:r>
    </w:p>
    <w:p w14:paraId="114A3A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மாலை நனிவிருந் </w:t>
      </w:r>
      <w:r w:rsidRPr="00542FF1">
        <w:rPr>
          <w:rFonts w:ascii="Gandhari Unicode" w:hAnsi="Gandhari Unicode" w:cs="e-Tamil OTC"/>
          <w:u w:val="wave"/>
          <w:cs/>
        </w:rPr>
        <w:t>தயர்மார்</w:t>
      </w:r>
    </w:p>
    <w:p w14:paraId="67AECE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தேர்வரு மென்னு </w:t>
      </w:r>
      <w:r w:rsidRPr="00542FF1">
        <w:rPr>
          <w:rFonts w:ascii="Gandhari Unicode" w:hAnsi="Gandhari Unicode" w:cs="e-Tamil OTC"/>
          <w:u w:val="wave"/>
          <w:cs/>
        </w:rPr>
        <w:t>முரைவா</w:t>
      </w:r>
      <w:r w:rsidRPr="00542FF1">
        <w:rPr>
          <w:rFonts w:ascii="Gandhari Unicode" w:hAnsi="Gandhari Unicode" w:cs="e-Tamil OTC"/>
          <w:cs/>
        </w:rPr>
        <w:t xml:space="preserve"> ராதே.</w:t>
      </w:r>
    </w:p>
    <w:p w14:paraId="3822586E" w14:textId="77777777" w:rsidR="0092153D" w:rsidRPr="00542FF1" w:rsidRDefault="0092153D">
      <w:pPr>
        <w:pStyle w:val="Textbody"/>
        <w:spacing w:after="29"/>
        <w:rPr>
          <w:rFonts w:ascii="Gandhari Unicode" w:hAnsi="Gandhari Unicode" w:cs="e-Tamil OTC"/>
        </w:rPr>
      </w:pPr>
    </w:p>
    <w:p w14:paraId="18A739C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வார்கலி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பார்கலி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போதொடு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போபோதொடு </w:t>
      </w:r>
      <w:r w:rsidRPr="00542FF1">
        <w:rPr>
          <w:rFonts w:ascii="Gandhari Unicode" w:eastAsia="URW Palladio UNI" w:hAnsi="Gandhari Unicode" w:cs="e-Tamil OTC"/>
        </w:rPr>
        <w:t xml:space="preserve">C1 • </w:t>
      </w:r>
      <w:r w:rsidRPr="00542FF1">
        <w:rPr>
          <w:rFonts w:ascii="Gandhari Unicode" w:eastAsia="URW Palladio UNI" w:hAnsi="Gandhari Unicode" w:cs="e-Tamil OTC"/>
          <w:b/>
          <w:bCs/>
        </w:rPr>
        <w:t>4a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றூதுலைப் </w:t>
      </w:r>
      <w:r w:rsidRPr="00542FF1">
        <w:rPr>
          <w:rFonts w:ascii="Gandhari Unicode" w:eastAsia="URW Palladio UNI" w:hAnsi="Gandhari Unicode" w:cs="e-Tamil OTC"/>
        </w:rPr>
        <w:t xml:space="preserve">L1, C1+2+3+5, G1+2v,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தூதுலைப் </w:t>
      </w:r>
      <w:r w:rsidRPr="00542FF1">
        <w:rPr>
          <w:rFonts w:ascii="Gandhari Unicode" w:eastAsia="URW Palladio UNI" w:hAnsi="Gandhari Unicode" w:cs="e-Tamil OTC"/>
        </w:rPr>
        <w:t xml:space="preserve">G2 •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 </w:t>
      </w:r>
      <w:r w:rsidRPr="00542FF1">
        <w:rPr>
          <w:rFonts w:ascii="Gandhari Unicode" w:eastAsia="URW Palladio UNI" w:hAnsi="Gandhari Unicode" w:cs="e-Tamil OTC"/>
        </w:rPr>
        <w:t xml:space="preserve">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பெய்தப் </w:t>
      </w:r>
      <w:r w:rsidRPr="00542FF1">
        <w:rPr>
          <w:rFonts w:ascii="Gandhari Unicode" w:eastAsia="URW Palladio UNI" w:hAnsi="Gandhari Unicode" w:cs="e-Tamil OTC"/>
        </w:rPr>
        <w:t xml:space="preserve">L1, C3, G1 • </w:t>
      </w:r>
      <w:r w:rsidRPr="00542FF1">
        <w:rPr>
          <w:rFonts w:ascii="Gandhari Unicode" w:eastAsia="URW Palladio UNI" w:hAnsi="Gandhari Unicode" w:cs="e-Tamil OTC"/>
          <w:b/>
          <w:bCs/>
        </w:rPr>
        <w:t>5ab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L1, C1+3, G1; </w:t>
      </w:r>
      <w:r w:rsidRPr="00542FF1">
        <w:rPr>
          <w:rFonts w:ascii="Gandhari Unicode" w:eastAsia="URW Palladio UNI" w:hAnsi="Gandhari Unicode" w:cs="e-Tamil OTC"/>
          <w:cs/>
        </w:rPr>
        <w:t xml:space="preserve">மரம்பிய லிறும்பி </w:t>
      </w:r>
      <w:r w:rsidRPr="00542FF1">
        <w:rPr>
          <w:rFonts w:ascii="Gandhari Unicode" w:eastAsia="URW Palladio UNI" w:hAnsi="Gandhari Unicode" w:cs="e-Tamil OTC"/>
        </w:rPr>
        <w:t xml:space="preserve">G1v •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னார்ப்பச் </w:t>
      </w:r>
      <w:r w:rsidRPr="00542FF1">
        <w:rPr>
          <w:rFonts w:ascii="Gandhari Unicode" w:eastAsia="URW Palladio UNI" w:hAnsi="Gandhari Unicode" w:cs="e-Tamil OTC"/>
        </w:rPr>
        <w:t xml:space="preserve">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னார்பச் </w:t>
      </w:r>
      <w:r w:rsidRPr="00542FF1">
        <w:rPr>
          <w:rFonts w:ascii="Gandhari Unicode" w:eastAsia="URW Palladio UNI" w:hAnsi="Gandhari Unicode" w:cs="e-Tamil OTC"/>
        </w:rPr>
        <w:t xml:space="preserve">L1 • </w:t>
      </w:r>
      <w:r w:rsidRPr="00542FF1">
        <w:rPr>
          <w:rFonts w:ascii="Gandhari Unicode" w:eastAsia="URW Palladio UNI" w:hAnsi="Gandhari Unicode" w:cs="e-Tamil OTC"/>
          <w:b/>
          <w:bCs/>
        </w:rPr>
        <w:t>5d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சுரனிழிபு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சுரனிழியு </w:t>
      </w:r>
      <w:r w:rsidRPr="00542FF1">
        <w:rPr>
          <w:rFonts w:ascii="Gandhari Unicode" w:eastAsia="URW Palladio UNI" w:hAnsi="Gandhari Unicode" w:cs="e-Tamil OTC"/>
        </w:rPr>
        <w:t xml:space="preserve">C3 •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தயர்மார்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தயர்வர் </w:t>
      </w:r>
      <w:r w:rsidRPr="00542FF1">
        <w:rPr>
          <w:rFonts w:ascii="Gandhari Unicode" w:hAnsi="Gandhari Unicode" w:cs="e-Tamil OTC"/>
        </w:rPr>
        <w:t xml:space="preserve">L1, C1+2+3,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தயரவவர் </w:t>
      </w:r>
      <w:r w:rsidRPr="00542FF1">
        <w:rPr>
          <w:rFonts w:ascii="Gandhari Unicode" w:hAnsi="Gandhari Unicode" w:cs="e-Tamil OTC"/>
        </w:rPr>
        <w:t xml:space="preserve">G1 </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மென்னு முரைவா </w:t>
      </w:r>
      <w:r w:rsidRPr="00542FF1">
        <w:rPr>
          <w:rFonts w:ascii="Gandhari Unicode" w:hAnsi="Gandhari Unicode" w:cs="e-Tamil OTC"/>
        </w:rPr>
        <w:t xml:space="preserve">L1, C1+2v+3+5, G1,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 முரைவா </w:t>
      </w:r>
      <w:r w:rsidRPr="00542FF1">
        <w:rPr>
          <w:rFonts w:ascii="Gandhari Unicode" w:hAnsi="Gandhari Unicode" w:cs="e-Tamil OTC"/>
        </w:rPr>
        <w:t xml:space="preserve">G2; </w:t>
      </w:r>
      <w:r w:rsidRPr="00542FF1">
        <w:rPr>
          <w:rFonts w:ascii="Gandhari Unicode" w:hAnsi="Gandhari Unicode" w:cs="e-Tamil OTC"/>
          <w:cs/>
        </w:rPr>
        <w:t xml:space="preserve">மென்முன் னுரைவா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மென்னுமுன் னுரைவா </w:t>
      </w:r>
      <w:r w:rsidRPr="00542FF1">
        <w:rPr>
          <w:rFonts w:ascii="Gandhari Unicode" w:hAnsi="Gandhari Unicode" w:cs="e-Tamil OTC"/>
        </w:rPr>
        <w:t xml:space="preserve">C2, G1v, EA, I, </w:t>
      </w:r>
      <w:proofErr w:type="spellStart"/>
      <w:r w:rsidRPr="00542FF1">
        <w:rPr>
          <w:rFonts w:ascii="Gandhari Unicode" w:hAnsi="Gandhari Unicode" w:cs="e-Tamil OTC"/>
        </w:rPr>
        <w:t>ATv</w:t>
      </w:r>
      <w:proofErr w:type="spellEnd"/>
    </w:p>
    <w:p w14:paraId="626105AC" w14:textId="77777777" w:rsidR="0092153D" w:rsidRPr="00542FF1" w:rsidRDefault="0092153D">
      <w:pPr>
        <w:pStyle w:val="Textbody"/>
        <w:spacing w:after="29"/>
        <w:rPr>
          <w:rFonts w:ascii="Gandhari Unicode" w:hAnsi="Gandhari Unicode" w:cs="e-Tamil OTC"/>
        </w:rPr>
      </w:pPr>
    </w:p>
    <w:p w14:paraId="3F238B0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r w:rsidR="00787392">
        <w:rPr>
          <w:rFonts w:ascii="Gandhari Unicode" w:hAnsi="Gandhari Unicode" w:cs="e-Tamil OTC"/>
          <w:lang w:val="en-GB"/>
        </w:rPr>
        <w:t>~</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787392">
        <w:rPr>
          <w:rFonts w:ascii="Gandhari Unicode" w:hAnsi="Gandhari Unicode" w:cs="e-Tamil OTC"/>
          <w:lang w:val="en-GB"/>
        </w:rPr>
        <w:t>~</w:t>
      </w:r>
      <w:proofErr w:type="spellStart"/>
      <w:r w:rsidRPr="00542FF1">
        <w:rPr>
          <w:rFonts w:ascii="Gandhari Unicode" w:hAnsi="Gandhari Unicode" w:cs="e-Tamil OTC"/>
          <w:lang w:val="en-GB"/>
        </w:rPr>
        <w:t>uḻavar</w:t>
      </w:r>
      <w:proofErr w:type="spellEnd"/>
    </w:p>
    <w:p w14:paraId="5199427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vaṭṭi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pōtoṭu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potuḷa</w:t>
      </w:r>
      <w:proofErr w:type="spellEnd"/>
      <w:r w:rsidR="00787392">
        <w:rPr>
          <w:rFonts w:ascii="Gandhari Unicode" w:hAnsi="Gandhari Unicode" w:cs="e-Tamil OTC"/>
          <w:lang w:val="en-GB"/>
        </w:rPr>
        <w:t>+</w:t>
      </w:r>
    </w:p>
    <w:p w14:paraId="7F97AE8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poḻut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meḻ</w:t>
      </w:r>
      <w:r w:rsidR="00787392">
        <w:rPr>
          <w:rFonts w:ascii="Gandhari Unicode" w:hAnsi="Gandhari Unicode" w:cs="e-Tamil OTC"/>
          <w:lang w:val="en-GB"/>
        </w:rPr>
        <w:t>uk</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proofErr w:type="spellEnd"/>
      <w:r w:rsidR="00787392">
        <w:rPr>
          <w:rFonts w:ascii="Gandhari Unicode" w:hAnsi="Gandhari Unicode" w:cs="e-Tamil OTC"/>
          <w:lang w:val="en-GB"/>
        </w:rPr>
        <w:t>*</w:t>
      </w:r>
    </w:p>
    <w:p w14:paraId="790FBFC4" w14:textId="77777777" w:rsidR="0092153D" w:rsidRPr="00542FF1" w:rsidRDefault="00787392">
      <w:pPr>
        <w:pStyle w:val="Textbody"/>
        <w:spacing w:after="29"/>
        <w:rPr>
          <w:rFonts w:ascii="Gandhari Unicode" w:hAnsi="Gandhari Unicode" w:cs="e-Tamil OTC"/>
          <w:lang w:val="en-GB"/>
        </w:rPr>
      </w:pPr>
      <w:proofErr w:type="spellStart"/>
      <w:r>
        <w:rPr>
          <w:rFonts w:ascii="Gandhari Unicode" w:hAnsi="Gandhari Unicode" w:cs="e-Tamil OTC"/>
          <w:lang w:val="en-GB"/>
        </w:rPr>
        <w:t>ūt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ulai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peyta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teḷ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maṇi</w:t>
      </w:r>
      <w:proofErr w:type="spellEnd"/>
    </w:p>
    <w:p w14:paraId="6C3CC81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ārppa</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iḻipu</w:t>
      </w:r>
      <w:proofErr w:type="spellEnd"/>
    </w:p>
    <w:p w14:paraId="72D557B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w:t>
      </w:r>
      <w:r w:rsidR="00787392">
        <w:rPr>
          <w:rFonts w:ascii="Gandhari Unicode" w:hAnsi="Gandhari Unicode" w:cs="e-Tamil OTC"/>
          <w:lang w:val="en-GB"/>
        </w:rPr>
        <w:t>i</w:t>
      </w:r>
      <w:proofErr w:type="spellEnd"/>
      <w:r w:rsidR="00787392">
        <w:rPr>
          <w:rFonts w:ascii="Gandhari Unicode" w:hAnsi="Gandhari Unicode" w:cs="e-Tamil OTC"/>
          <w:lang w:val="en-GB"/>
        </w:rPr>
        <w:t xml:space="preserve"> </w:t>
      </w:r>
      <w:proofErr w:type="spellStart"/>
      <w:r w:rsidR="00787392">
        <w:rPr>
          <w:rFonts w:ascii="Gandhari Unicode" w:hAnsi="Gandhari Unicode" w:cs="e-Tamil OTC"/>
          <w:lang w:val="en-GB"/>
        </w:rPr>
        <w:t>virunt</w:t>
      </w:r>
      <w:proofErr w:type="spellEnd"/>
      <w:r w:rsidR="00787392">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ayarmār</w:t>
      </w:r>
      <w:proofErr w:type="spellEnd"/>
    </w:p>
    <w:p w14:paraId="7D92482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tēr</w:t>
      </w:r>
      <w:proofErr w:type="spellEnd"/>
      <w:r w:rsidRPr="00542FF1">
        <w:rPr>
          <w:rFonts w:ascii="Gandhari Unicode" w:hAnsi="Gandhari Unicode" w:cs="e-Tamil OTC"/>
        </w:rPr>
        <w:t xml:space="preserve"> varum </w:t>
      </w:r>
      <w:proofErr w:type="spellStart"/>
      <w:r w:rsidRPr="00542FF1">
        <w:rPr>
          <w:rFonts w:ascii="Gandhari Unicode" w:hAnsi="Gandhari Unicode" w:cs="e-Tamil OTC"/>
          <w:i/>
          <w:iCs/>
        </w:rPr>
        <w:t>eṉṉum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urai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vārāt</w:t>
      </w:r>
      <w:proofErr w:type="spellEnd"/>
      <w:r w:rsidR="00787392">
        <w:rPr>
          <w:rFonts w:ascii="Gandhari Unicode" w:hAnsi="Gandhari Unicode" w:cs="e-Tamil OTC"/>
        </w:rPr>
        <w:t>*-</w:t>
      </w:r>
      <w:r w:rsidRPr="00542FF1">
        <w:rPr>
          <w:rFonts w:ascii="Gandhari Unicode" w:hAnsi="Gandhari Unicode" w:cs="e-Tamil OTC"/>
        </w:rPr>
        <w:t>ē.</w:t>
      </w:r>
    </w:p>
    <w:p w14:paraId="6FE760E0" w14:textId="77777777" w:rsidR="0092153D" w:rsidRPr="00542FF1" w:rsidRDefault="0092153D">
      <w:pPr>
        <w:pStyle w:val="Textbody"/>
        <w:spacing w:after="29" w:line="260" w:lineRule="exact"/>
        <w:rPr>
          <w:rFonts w:ascii="Gandhari Unicode" w:hAnsi="Gandhari Unicode" w:cs="e-Tamil OTC"/>
          <w:lang w:val="en-GB"/>
        </w:rPr>
      </w:pPr>
    </w:p>
    <w:p w14:paraId="1A7C67B0" w14:textId="77777777" w:rsidR="0092153D" w:rsidRPr="00542FF1" w:rsidRDefault="0092153D">
      <w:pPr>
        <w:pStyle w:val="Textbody"/>
        <w:spacing w:after="29" w:line="260" w:lineRule="exact"/>
        <w:rPr>
          <w:rFonts w:ascii="Gandhari Unicode" w:hAnsi="Gandhari Unicode" w:cs="e-Tamil OTC"/>
          <w:lang w:val="en-GB"/>
        </w:rPr>
      </w:pPr>
    </w:p>
    <w:p w14:paraId="31A29D96" w14:textId="77777777" w:rsidR="0092153D" w:rsidRPr="00542FF1" w:rsidRDefault="0092153D">
      <w:pPr>
        <w:pStyle w:val="Textbody"/>
        <w:spacing w:after="29" w:line="260" w:lineRule="exact"/>
        <w:rPr>
          <w:rFonts w:ascii="Gandhari Unicode" w:hAnsi="Gandhari Unicode" w:cs="e-Tamil OTC"/>
          <w:lang w:val="en-GB"/>
        </w:rPr>
      </w:pPr>
    </w:p>
    <w:p w14:paraId="46844461"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being desolate at the sight of the season.</w:t>
      </w:r>
    </w:p>
    <w:p w14:paraId="5B40229D" w14:textId="77777777" w:rsidR="0092153D" w:rsidRPr="00542FF1" w:rsidRDefault="0092153D">
      <w:pPr>
        <w:pStyle w:val="Textbody"/>
        <w:spacing w:after="29" w:line="260" w:lineRule="exact"/>
        <w:rPr>
          <w:rFonts w:ascii="Gandhari Unicode" w:hAnsi="Gandhari Unicode" w:cs="e-Tamil OTC"/>
          <w:lang w:val="en-GB"/>
        </w:rPr>
      </w:pPr>
    </w:p>
    <w:p w14:paraId="467CD8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old field cleared- become-full- bustle ploughman(h.)</w:t>
      </w:r>
    </w:p>
    <w:p w14:paraId="3E7822B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seed short basket bud-with be-full(inf.)</w:t>
      </w:r>
    </w:p>
    <w:p w14:paraId="21D98E38" w14:textId="77777777" w:rsidR="0092153D" w:rsidRPr="00542FF1" w:rsidRDefault="00014CDD">
      <w:pPr>
        <w:pStyle w:val="Textbody"/>
        <w:tabs>
          <w:tab w:val="left" w:pos="3825"/>
        </w:tabs>
        <w:spacing w:after="0" w:line="260" w:lineRule="exact"/>
        <w:rPr>
          <w:rFonts w:ascii="Gandhari Unicode" w:hAnsi="Gandhari Unicode" w:cs="e-Tamil OTC"/>
        </w:rPr>
      </w:pPr>
      <w:r w:rsidRPr="00542FF1">
        <w:rPr>
          <w:rFonts w:ascii="Gandhari Unicode" w:hAnsi="Gandhari Unicode" w:cs="e-Tamil OTC"/>
          <w:lang w:val="en-GB"/>
        </w:rPr>
        <w:t>period</w:t>
      </w:r>
      <w:r w:rsidRPr="00542FF1">
        <w:rPr>
          <w:rFonts w:ascii="Gandhari Unicode" w:hAnsi="Gandhari Unicode" w:cs="e-Tamil OTC"/>
          <w:position w:val="6"/>
          <w:lang w:val="en-GB"/>
        </w:rPr>
        <w:t>ō</w:t>
      </w:r>
      <w:r w:rsidRPr="00542FF1">
        <w:rPr>
          <w:rFonts w:ascii="Gandhari Unicode" w:hAnsi="Gandhari Unicode" w:cs="e-Tamil OTC"/>
          <w:lang w:val="en-GB"/>
        </w:rPr>
        <w:t xml:space="preserve"> self it-came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wax </w:t>
      </w:r>
      <w:proofErr w:type="gramStart"/>
      <w:r w:rsidRPr="00542FF1">
        <w:rPr>
          <w:rFonts w:ascii="Gandhari Unicode" w:hAnsi="Gandhari Unicode" w:cs="e-Tamil OTC"/>
          <w:lang w:val="en-GB"/>
        </w:rPr>
        <w:t>ended</w:t>
      </w:r>
      <w:proofErr w:type="gramEnd"/>
    </w:p>
    <w:p w14:paraId="3231C0D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blow- smith's-furnace put-on- split- mouth clear bell</w:t>
      </w:r>
    </w:p>
    <w:p w14:paraId="39C042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 rustle-/be-dense-</w:t>
      </w:r>
      <w:r w:rsidRPr="00542FF1">
        <w:rPr>
          <w:rFonts w:ascii="Gandhari Unicode" w:hAnsi="Gandhari Unicode" w:cs="e-Tamil OTC"/>
        </w:rPr>
        <w:t xml:space="preserve"> </w:t>
      </w:r>
      <w:r w:rsidRPr="00542FF1">
        <w:rPr>
          <w:rFonts w:ascii="Gandhari Unicode" w:hAnsi="Gandhari Unicode" w:cs="e-Tamil OTC"/>
          <w:lang w:val="en-GB"/>
        </w:rPr>
        <w:t>thicket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 xml:space="preserve">roar(inf.) desert </w:t>
      </w:r>
      <w:proofErr w:type="gramStart"/>
      <w:r w:rsidRPr="00542FF1">
        <w:rPr>
          <w:rFonts w:ascii="Gandhari Unicode" w:hAnsi="Gandhari Unicode" w:cs="e-Tamil OTC"/>
          <w:lang w:val="en-GB"/>
        </w:rPr>
        <w:t>fallen</w:t>
      </w:r>
      <w:proofErr w:type="gramEnd"/>
    </w:p>
    <w:p w14:paraId="1FB520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evening abundant feast engage(inf.)</w:t>
      </w:r>
    </w:p>
    <w:p w14:paraId="02BF4435" w14:textId="77777777" w:rsidR="0092153D" w:rsidRPr="00542FF1" w:rsidRDefault="00014CDD">
      <w:pPr>
        <w:pStyle w:val="Textbody"/>
        <w:tabs>
          <w:tab w:val="left" w:pos="3850"/>
        </w:tabs>
        <w:spacing w:after="0" w:line="260" w:lineRule="exact"/>
        <w:rPr>
          <w:rFonts w:ascii="Gandhari Unicode" w:hAnsi="Gandhari Unicode" w:cs="e-Tamil OTC"/>
        </w:rPr>
      </w:pPr>
      <w:r w:rsidRPr="00542FF1">
        <w:rPr>
          <w:rFonts w:ascii="Gandhari Unicode" w:hAnsi="Gandhari Unicode" w:cs="e-Tamil OTC"/>
          <w:lang w:val="en-GB"/>
        </w:rPr>
        <w:t>chariot coming-</w:t>
      </w:r>
      <w:r w:rsidRPr="00542FF1">
        <w:rPr>
          <w:rFonts w:ascii="Gandhari Unicode" w:hAnsi="Gandhari Unicode" w:cs="e-Tamil OTC"/>
        </w:rPr>
        <w:t xml:space="preserve"> </w:t>
      </w:r>
      <w:r w:rsidRPr="00542FF1">
        <w:rPr>
          <w:rFonts w:ascii="Gandhari Unicode" w:hAnsi="Gandhari Unicode" w:cs="e-Tamil OTC"/>
          <w:lang w:val="en-GB"/>
        </w:rPr>
        <w:t>saying- word come-not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A864DD" w14:textId="77777777" w:rsidR="0092153D" w:rsidRPr="00542FF1" w:rsidRDefault="0092153D">
      <w:pPr>
        <w:pStyle w:val="Textbody"/>
        <w:spacing w:after="29"/>
        <w:rPr>
          <w:rFonts w:ascii="Gandhari Unicode" w:hAnsi="Gandhari Unicode" w:cs="e-Tamil OTC"/>
        </w:rPr>
      </w:pPr>
    </w:p>
    <w:p w14:paraId="1D327AA9" w14:textId="77777777" w:rsidR="0092153D" w:rsidRPr="00542FF1" w:rsidRDefault="0092153D">
      <w:pPr>
        <w:pStyle w:val="Textbody"/>
        <w:spacing w:after="29"/>
        <w:rPr>
          <w:rFonts w:ascii="Gandhari Unicode" w:hAnsi="Gandhari Unicode" w:cs="e-Tamil OTC"/>
        </w:rPr>
      </w:pPr>
    </w:p>
    <w:p w14:paraId="3498601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the time</w:t>
      </w:r>
      <w:r w:rsidRPr="00542FF1">
        <w:rPr>
          <w:rStyle w:val="FootnoteReference"/>
          <w:rFonts w:ascii="Gandhari Unicode" w:hAnsi="Gandhari Unicode" w:cs="e-Tamil OTC"/>
          <w:lang w:val="en-GB"/>
        </w:rPr>
        <w:footnoteReference w:id="614"/>
      </w:r>
      <w:r w:rsidRPr="00542FF1">
        <w:rPr>
          <w:rFonts w:ascii="Gandhari Unicode" w:hAnsi="Gandhari Unicode" w:cs="e-Tamil OTC"/>
          <w:lang w:val="en-GB"/>
        </w:rPr>
        <w:t xml:space="preserve">, when the small seed-baskets are full </w:t>
      </w:r>
      <w:proofErr w:type="gramStart"/>
      <w:r w:rsidRPr="00542FF1">
        <w:rPr>
          <w:rFonts w:ascii="Gandhari Unicode" w:hAnsi="Gandhari Unicode" w:cs="e-Tamil OTC"/>
          <w:lang w:val="en-GB"/>
        </w:rPr>
        <w:t>with</w:t>
      </w:r>
      <w:proofErr w:type="gramEnd"/>
      <w:r w:rsidRPr="00542FF1">
        <w:rPr>
          <w:rFonts w:ascii="Gandhari Unicode" w:hAnsi="Gandhari Unicode" w:cs="e-Tamil OTC"/>
          <w:lang w:val="en-GB"/>
        </w:rPr>
        <w:t xml:space="preserve"> buds</w:t>
      </w:r>
    </w:p>
    <w:p w14:paraId="54AA2844"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of the busy(?)</w:t>
      </w:r>
      <w:r w:rsidRPr="00542FF1">
        <w:rPr>
          <w:rStyle w:val="FootnoteReference"/>
          <w:rFonts w:ascii="Gandhari Unicode" w:hAnsi="Gandhari Unicode" w:cs="e-Tamil OTC"/>
          <w:lang w:val="en-GB"/>
        </w:rPr>
        <w:footnoteReference w:id="615"/>
      </w:r>
      <w:r w:rsidRPr="00542FF1">
        <w:rPr>
          <w:rFonts w:ascii="Gandhari Unicode" w:hAnsi="Gandhari Unicode" w:cs="e-Tamil OTC"/>
          <w:lang w:val="en-GB"/>
        </w:rPr>
        <w:t xml:space="preserve"> ploughmen</w:t>
      </w:r>
      <w:r w:rsidRPr="00542FF1">
        <w:rPr>
          <w:rStyle w:val="FootnoteReference"/>
          <w:rFonts w:ascii="Gandhari Unicode" w:hAnsi="Gandhari Unicode" w:cs="e-Tamil OTC"/>
          <w:lang w:val="en-GB"/>
        </w:rPr>
        <w:footnoteReference w:id="616"/>
      </w:r>
      <w:r w:rsidRPr="00542FF1">
        <w:rPr>
          <w:rFonts w:ascii="Gandhari Unicode" w:hAnsi="Gandhari Unicode" w:cs="e-Tamil OTC"/>
          <w:lang w:val="en-GB"/>
        </w:rPr>
        <w:t xml:space="preserve"> who have cleared</w:t>
      </w:r>
      <w:r w:rsidRPr="00542FF1">
        <w:rPr>
          <w:rStyle w:val="FootnoteReference"/>
          <w:rFonts w:ascii="Gandhari Unicode" w:hAnsi="Gandhari Unicode" w:cs="e-Tamil OTC"/>
          <w:lang w:val="en-GB"/>
        </w:rPr>
        <w:footnoteReference w:id="617"/>
      </w:r>
      <w:r w:rsidRPr="00542FF1">
        <w:rPr>
          <w:rFonts w:ascii="Gandhari Unicode" w:hAnsi="Gandhari Unicode" w:cs="e-Tamil OTC"/>
          <w:lang w:val="en-GB"/>
        </w:rPr>
        <w:t xml:space="preserve"> the old fields?</w:t>
      </w:r>
    </w:p>
    <w:p w14:paraId="1ED7AC7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It has </w:t>
      </w:r>
      <w:proofErr w:type="gramStart"/>
      <w:r w:rsidRPr="00542FF1">
        <w:rPr>
          <w:rFonts w:ascii="Gandhari Unicode" w:hAnsi="Gandhari Unicode" w:cs="e-Tamil OTC"/>
          <w:lang w:val="en-GB"/>
        </w:rPr>
        <w:t>come;</w:t>
      </w:r>
      <w:proofErr w:type="gramEnd"/>
    </w:p>
    <w:p w14:paraId="5300436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word has not come that the chariot is coming,</w:t>
      </w:r>
    </w:p>
    <w:p w14:paraId="4C27592E"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for us to engage in [preparing] an abundant feast for the evening,</w:t>
      </w:r>
    </w:p>
    <w:p w14:paraId="1C95167A"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 xml:space="preserve">coming down from the desert so that in the thicket of rustling </w:t>
      </w:r>
      <w:r w:rsidRPr="00542FF1">
        <w:rPr>
          <w:rFonts w:ascii="Gandhari Unicode" w:hAnsi="Gandhari Unicode" w:cs="e-Tamil OTC"/>
          <w:lang w:val="en-GB"/>
        </w:rPr>
        <w:tab/>
        <w:t>trees the clear wide-mouthed bells</w:t>
      </w:r>
      <w:r w:rsidRPr="00542FF1">
        <w:rPr>
          <w:rStyle w:val="FootnoteReference"/>
          <w:rFonts w:ascii="Gandhari Unicode" w:hAnsi="Gandhari Unicode" w:cs="e-Tamil OTC"/>
          <w:lang w:val="en-GB"/>
        </w:rPr>
        <w:footnoteReference w:id="618"/>
      </w:r>
      <w:r w:rsidRPr="00542FF1">
        <w:rPr>
          <w:rFonts w:ascii="Gandhari Unicode" w:hAnsi="Gandhari Unicode" w:cs="e-Tamil OTC"/>
          <w:lang w:val="en-GB"/>
        </w:rPr>
        <w:t xml:space="preserve"> are ringing,</w:t>
      </w:r>
    </w:p>
    <w:p w14:paraId="1E8BF4DA"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were] poured(?) [from/in] the furnace,</w:t>
      </w:r>
    </w:p>
    <w:p w14:paraId="7A3D2150"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[while the bellows were] blowing [into a mould]</w:t>
      </w:r>
    </w:p>
    <w:p w14:paraId="1633FD44"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causing the wax to disappear(?).</w:t>
      </w:r>
      <w:r w:rsidRPr="00542FF1">
        <w:rPr>
          <w:rStyle w:val="FootnoteReference"/>
          <w:rFonts w:ascii="Gandhari Unicode" w:hAnsi="Gandhari Unicode" w:cs="e-Tamil OTC"/>
          <w:lang w:val="en-GB"/>
        </w:rPr>
        <w:footnoteReference w:id="619"/>
      </w:r>
    </w:p>
    <w:p w14:paraId="6387CF46" w14:textId="77777777" w:rsidR="0092153D" w:rsidRPr="00542FF1" w:rsidRDefault="0092153D">
      <w:pPr>
        <w:pStyle w:val="Textbody"/>
        <w:spacing w:after="0"/>
        <w:rPr>
          <w:rFonts w:ascii="Gandhari Unicode" w:hAnsi="Gandhari Unicode" w:cs="e-Tamil OTC"/>
          <w:b/>
          <w:lang w:val="en-GB"/>
        </w:rPr>
      </w:pPr>
    </w:p>
    <w:p w14:paraId="6C27ABC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F530E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156</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பாண்டியன் ஏனாதி நெடுங்கண்ணன்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0162F3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அழிந்து கூறியது.</w:t>
      </w:r>
    </w:p>
    <w:p w14:paraId="4C1AC174" w14:textId="77777777" w:rsidR="0092153D" w:rsidRPr="00542FF1" w:rsidRDefault="0092153D">
      <w:pPr>
        <w:pStyle w:val="Textbody"/>
        <w:spacing w:after="29"/>
        <w:rPr>
          <w:rFonts w:ascii="Gandhari Unicode" w:hAnsi="Gandhari Unicode" w:cs="e-Tamil OTC"/>
        </w:rPr>
      </w:pPr>
    </w:p>
    <w:p w14:paraId="397C6BD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பார்ப்பன மகனே பார்ப்பன மகனே</w:t>
      </w:r>
    </w:p>
    <w:p w14:paraId="7542D1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செம்பூ முருக்கி னன்னார் களைந்து</w:t>
      </w:r>
    </w:p>
    <w:p w14:paraId="1F74C1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தண்டொடு பிடித்த </w:t>
      </w:r>
      <w:r w:rsidRPr="00542FF1">
        <w:rPr>
          <w:rFonts w:ascii="Gandhari Unicode" w:hAnsi="Gandhari Unicode" w:cs="e-Tamil OTC"/>
          <w:u w:val="wave"/>
          <w:cs/>
        </w:rPr>
        <w:t>தாழ்கமண் டலத்துப்</w:t>
      </w:r>
    </w:p>
    <w:p w14:paraId="5D344D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படிவ</w:t>
      </w:r>
      <w:r w:rsidRPr="00542FF1">
        <w:rPr>
          <w:rFonts w:ascii="Gandhari Unicode" w:hAnsi="Gandhari Unicode" w:cs="e-Tamil OTC"/>
          <w:cs/>
        </w:rPr>
        <w:t xml:space="preserve"> வுண்டிப் பார்ப்பன மகனே</w:t>
      </w:r>
    </w:p>
    <w:p w14:paraId="3A7BA0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யெழுதாக் கற்பி </w:t>
      </w:r>
      <w:r w:rsidRPr="00542FF1">
        <w:rPr>
          <w:rFonts w:ascii="Gandhari Unicode" w:hAnsi="Gandhari Unicode" w:cs="e-Tamil OTC"/>
          <w:u w:val="wave"/>
          <w:cs/>
        </w:rPr>
        <w:t>னின்சொ</w:t>
      </w:r>
      <w:r w:rsidRPr="00542FF1">
        <w:rPr>
          <w:rFonts w:ascii="Gandhari Unicode" w:hAnsi="Gandhari Unicode" w:cs="e-Tamil OTC"/>
          <w:cs/>
        </w:rPr>
        <w:t xml:space="preserve"> லுள்ளும்</w:t>
      </w:r>
    </w:p>
    <w:p w14:paraId="33C4110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பிரிந்தோர்ப் புணர்க்கும் பண்பின்</w:t>
      </w:r>
    </w:p>
    <w:p w14:paraId="03CE6C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மருந்து முண்டோ மயலோ விதுவே.</w:t>
      </w:r>
    </w:p>
    <w:p w14:paraId="212FADFD" w14:textId="77777777" w:rsidR="0092153D" w:rsidRPr="00542FF1" w:rsidRDefault="0092153D">
      <w:pPr>
        <w:pStyle w:val="Textbody"/>
        <w:spacing w:after="29"/>
        <w:rPr>
          <w:rFonts w:ascii="Gandhari Unicode" w:hAnsi="Gandhari Unicode" w:cs="e-Tamil OTC"/>
        </w:rPr>
      </w:pPr>
    </w:p>
    <w:p w14:paraId="3D3296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தாழ்கமண் டிலத்துப் </w:t>
      </w:r>
      <w:r w:rsidRPr="00542FF1">
        <w:rPr>
          <w:rFonts w:ascii="Gandhari Unicode" w:hAnsi="Gandhari Unicode" w:cs="e-Tamil OTC"/>
        </w:rPr>
        <w:t xml:space="preserve">C5, G2; </w:t>
      </w:r>
      <w:r w:rsidRPr="00542FF1">
        <w:rPr>
          <w:rFonts w:ascii="Gandhari Unicode" w:hAnsi="Gandhari Unicode" w:cs="e-Tamil OTC"/>
          <w:cs/>
        </w:rPr>
        <w:t xml:space="preserve">தாழ்மண் டிலத்துப்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படிவ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படிம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யெழுதாக் </w:t>
      </w:r>
      <w:r w:rsidRPr="00542FF1">
        <w:rPr>
          <w:rFonts w:ascii="Gandhari Unicode" w:hAnsi="Gandhari Unicode" w:cs="e-Tamil OTC"/>
        </w:rPr>
        <w:t xml:space="preserve">L1, 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யெழுத்தாக் </w:t>
      </w:r>
      <w:r w:rsidRPr="00542FF1">
        <w:rPr>
          <w:rFonts w:ascii="Gandhari Unicode" w:hAnsi="Gandhari Unicode" w:cs="e-Tamil OTC"/>
        </w:rPr>
        <w:t xml:space="preserve">C1 </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னின்சொ லுள்ளும்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னின்செ (னின்சே) லுள்ளும் </w:t>
      </w:r>
      <w:r w:rsidRPr="00542FF1">
        <w:rPr>
          <w:rFonts w:ascii="Gandhari Unicode" w:hAnsi="Gandhari Unicode" w:cs="e-Tamil OTC"/>
        </w:rPr>
        <w:t xml:space="preserve">L1(), C1+3, G1; </w:t>
      </w:r>
      <w:r w:rsidRPr="00542FF1">
        <w:rPr>
          <w:rFonts w:ascii="Gandhari Unicode" w:hAnsi="Gandhari Unicode" w:cs="e-Tamil OTC"/>
          <w:cs/>
        </w:rPr>
        <w:t xml:space="preserve">நின்செய </w:t>
      </w:r>
      <w:bookmarkStart w:id="66" w:name="DDE_LINK14"/>
      <w:r w:rsidRPr="00542FF1">
        <w:rPr>
          <w:rFonts w:ascii="Gandhari Unicode" w:hAnsi="Gandhari Unicode" w:cs="e-Tamil OTC"/>
          <w:cs/>
        </w:rPr>
        <w:t>லுள்ளும்</w:t>
      </w:r>
      <w:bookmarkEnd w:id="66"/>
      <w:r w:rsidRPr="00542FF1">
        <w:rPr>
          <w:rFonts w:ascii="Gandhari Unicode" w:hAnsi="Gandhari Unicode" w:cs="e-Tamil OTC"/>
          <w:cs/>
        </w:rPr>
        <w:t xml:space="preserve">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மயலோ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மபலோ </w:t>
      </w:r>
      <w:r w:rsidRPr="00542FF1">
        <w:rPr>
          <w:rFonts w:ascii="Gandhari Unicode" w:hAnsi="Gandhari Unicode" w:cs="e-Tamil OTC"/>
        </w:rPr>
        <w:t>C3v, G1</w:t>
      </w:r>
    </w:p>
    <w:p w14:paraId="58BFEE6A" w14:textId="77777777" w:rsidR="0092153D" w:rsidRPr="00542FF1" w:rsidRDefault="0092153D">
      <w:pPr>
        <w:pStyle w:val="Textbody"/>
        <w:spacing w:after="29"/>
        <w:rPr>
          <w:rFonts w:ascii="Gandhari Unicode" w:hAnsi="Gandhari Unicode" w:cs="e-Tamil OTC"/>
        </w:rPr>
      </w:pPr>
    </w:p>
    <w:p w14:paraId="562A36E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2C89AA1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murukkiṉ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kaḷaintu</w:t>
      </w:r>
      <w:proofErr w:type="spellEnd"/>
    </w:p>
    <w:p w14:paraId="3850051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taṇṭoṭu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kamaṇṭalattu</w:t>
      </w:r>
      <w:proofErr w:type="spellEnd"/>
      <w:r w:rsidR="00E67D7E">
        <w:rPr>
          <w:rFonts w:ascii="Gandhari Unicode" w:hAnsi="Gandhari Unicode" w:cs="e-Tamil OTC"/>
          <w:i/>
          <w:iCs/>
          <w:lang w:val="en-GB"/>
        </w:rPr>
        <w:t>+</w:t>
      </w:r>
    </w:p>
    <w:p w14:paraId="70DFDB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paṭivam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uṇṭi</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pārppaṉa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makaṉ</w:t>
      </w:r>
      <w:proofErr w:type="spellEnd"/>
      <w:r w:rsidR="00E67D7E">
        <w:rPr>
          <w:rFonts w:ascii="Gandhari Unicode" w:hAnsi="Gandhari Unicode" w:cs="e-Tamil OTC"/>
          <w:lang w:val="en-GB"/>
        </w:rPr>
        <w:t>-</w:t>
      </w:r>
      <w:r w:rsidRPr="00542FF1">
        <w:rPr>
          <w:rFonts w:ascii="Gandhari Unicode" w:hAnsi="Gandhari Unicode" w:cs="e-Tamil OTC"/>
          <w:lang w:val="en-GB"/>
        </w:rPr>
        <w:t>ē</w:t>
      </w:r>
    </w:p>
    <w:p w14:paraId="56FC89DE" w14:textId="77777777" w:rsidR="0092153D" w:rsidRPr="00542FF1" w:rsidRDefault="00E67D7E">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eḻutā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kaṟpiṉ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w:t>
      </w:r>
      <w:proofErr w:type="spellEnd"/>
      <w:r w:rsidR="00014CDD" w:rsidRPr="00542FF1">
        <w:rPr>
          <w:rFonts w:ascii="Gandhari Unicode" w:hAnsi="Gandhari Unicode" w:cs="e-Tamil OTC"/>
          <w:lang w:val="en-GB"/>
        </w:rPr>
        <w:t xml:space="preserve"> </w:t>
      </w:r>
      <w:r w:rsidR="00014CDD" w:rsidRPr="00542FF1">
        <w:rPr>
          <w:rFonts w:ascii="Gandhari Unicode" w:hAnsi="Gandhari Unicode" w:cs="e-Tamil OTC"/>
          <w:i/>
          <w:iCs/>
          <w:lang w:val="en-GB"/>
        </w:rPr>
        <w:t>col</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uḷḷum</w:t>
      </w:r>
      <w:proofErr w:type="spellEnd"/>
    </w:p>
    <w:p w14:paraId="3141DEB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pirintōr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puṇarkk</w:t>
      </w:r>
      <w:proofErr w:type="spellEnd"/>
      <w:r w:rsidR="00E67D7E">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paṇpiṉ</w:t>
      </w:r>
      <w:proofErr w:type="spellEnd"/>
    </w:p>
    <w:p w14:paraId="47090C5C" w14:textId="77777777" w:rsidR="0092153D" w:rsidRPr="008069F7" w:rsidRDefault="00014CDD">
      <w:pPr>
        <w:pStyle w:val="Textbody"/>
        <w:spacing w:after="29"/>
        <w:rPr>
          <w:rFonts w:ascii="Gandhari Unicode" w:hAnsi="Gandhari Unicode" w:cs="e-Tamil OTC"/>
          <w:lang w:val="de-DE"/>
        </w:rPr>
      </w:pPr>
      <w:proofErr w:type="spellStart"/>
      <w:r w:rsidRPr="008069F7">
        <w:rPr>
          <w:rFonts w:ascii="Gandhari Unicode" w:hAnsi="Gandhari Unicode" w:cs="e-Tamil OTC"/>
          <w:lang w:val="de-DE"/>
        </w:rPr>
        <w:t>marunt</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um </w:t>
      </w:r>
      <w:proofErr w:type="spellStart"/>
      <w:r w:rsidRPr="008069F7">
        <w:rPr>
          <w:rFonts w:ascii="Gandhari Unicode" w:hAnsi="Gandhari Unicode" w:cs="e-Tamil OTC"/>
          <w:lang w:val="de-DE"/>
        </w:rPr>
        <w:t>uṇṭ</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mayal</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 xml:space="preserve">ō </w:t>
      </w:r>
      <w:proofErr w:type="spellStart"/>
      <w:r w:rsidRPr="008069F7">
        <w:rPr>
          <w:rFonts w:ascii="Gandhari Unicode" w:hAnsi="Gandhari Unicode" w:cs="e-Tamil OTC"/>
          <w:lang w:val="de-DE"/>
        </w:rPr>
        <w:t>itu</w:t>
      </w:r>
      <w:proofErr w:type="spellEnd"/>
      <w:r w:rsidR="00E67D7E" w:rsidRPr="008069F7">
        <w:rPr>
          <w:rFonts w:ascii="Gandhari Unicode" w:hAnsi="Gandhari Unicode" w:cs="e-Tamil OTC"/>
          <w:lang w:val="de-DE"/>
        </w:rPr>
        <w:t>-~</w:t>
      </w:r>
      <w:r w:rsidRPr="008069F7">
        <w:rPr>
          <w:rFonts w:ascii="Gandhari Unicode" w:hAnsi="Gandhari Unicode" w:cs="e-Tamil OTC"/>
          <w:lang w:val="de-DE"/>
        </w:rPr>
        <w:t>ē.</w:t>
      </w:r>
    </w:p>
    <w:p w14:paraId="412BFA04" w14:textId="77777777" w:rsidR="0092153D" w:rsidRPr="008069F7" w:rsidRDefault="0092153D">
      <w:pPr>
        <w:pStyle w:val="Textbody"/>
        <w:spacing w:after="29"/>
        <w:rPr>
          <w:rFonts w:ascii="Gandhari Unicode" w:hAnsi="Gandhari Unicode" w:cs="e-Tamil OTC"/>
          <w:lang w:val="de-DE"/>
        </w:rPr>
      </w:pPr>
    </w:p>
    <w:p w14:paraId="4F234810" w14:textId="77777777" w:rsidR="0092153D" w:rsidRPr="008069F7" w:rsidRDefault="0092153D">
      <w:pPr>
        <w:pStyle w:val="Textbody"/>
        <w:spacing w:after="29" w:line="260" w:lineRule="exact"/>
        <w:rPr>
          <w:rFonts w:ascii="Gandhari Unicode" w:hAnsi="Gandhari Unicode" w:cs="e-Tamil OTC"/>
          <w:u w:val="single"/>
          <w:lang w:val="de-DE"/>
        </w:rPr>
      </w:pPr>
    </w:p>
    <w:p w14:paraId="17907B23" w14:textId="77777777" w:rsidR="0092153D" w:rsidRPr="008069F7" w:rsidRDefault="0092153D">
      <w:pPr>
        <w:pStyle w:val="Textbody"/>
        <w:spacing w:after="29" w:line="260" w:lineRule="exact"/>
        <w:rPr>
          <w:rFonts w:ascii="Gandhari Unicode" w:hAnsi="Gandhari Unicode" w:cs="e-Tamil OTC"/>
          <w:u w:val="single"/>
          <w:lang w:val="de-DE"/>
        </w:rPr>
      </w:pPr>
    </w:p>
    <w:p w14:paraId="1CD0A1B8"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 xml:space="preserve">Spoken by HIM in desolation, to the companion who </w:t>
      </w:r>
      <w:proofErr w:type="gramStart"/>
      <w:r w:rsidRPr="00542FF1">
        <w:rPr>
          <w:rFonts w:ascii="Gandhari Unicode" w:hAnsi="Gandhari Unicode" w:cs="e-Tamil OTC"/>
          <w:lang w:val="en-GB"/>
        </w:rPr>
        <w:t>urged ]him</w:t>
      </w:r>
      <w:proofErr w:type="gramEnd"/>
      <w:r w:rsidRPr="00542FF1">
        <w:rPr>
          <w:rFonts w:ascii="Gandhari Unicode" w:hAnsi="Gandhari Unicode" w:cs="e-Tamil OTC"/>
          <w:lang w:val="en-GB"/>
        </w:rPr>
        <w:t>].</w:t>
      </w:r>
    </w:p>
    <w:p w14:paraId="0AD8C592" w14:textId="77777777" w:rsidR="0092153D" w:rsidRPr="00542FF1" w:rsidRDefault="0092153D">
      <w:pPr>
        <w:pStyle w:val="Textbody"/>
        <w:spacing w:after="28" w:line="260" w:lineRule="exact"/>
        <w:rPr>
          <w:rFonts w:ascii="Gandhari Unicode" w:hAnsi="Gandhari Unicode" w:cs="e-Tamil OTC"/>
          <w:lang w:val="en-GB"/>
        </w:rPr>
      </w:pPr>
    </w:p>
    <w:p w14:paraId="39202E9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rPr>
        <w:t>brahmin</w:t>
      </w:r>
      <w:r w:rsidRPr="00542FF1">
        <w:rPr>
          <w:rStyle w:val="FootnoteReference"/>
          <w:rFonts w:ascii="Gandhari Unicode" w:hAnsi="Gandhari Unicode" w:cs="e-Tamil OTC"/>
          <w:lang w:val="de-DE"/>
        </w:rPr>
        <w:footnoteReference w:id="620"/>
      </w:r>
      <w:r w:rsidRPr="00542FF1">
        <w:rPr>
          <w:rFonts w:ascii="Gandhari Unicode" w:hAnsi="Gandhari Unicode" w:cs="e-Tamil OTC"/>
        </w:rPr>
        <w:t xml:space="preserve"> son</w:t>
      </w:r>
      <w:r w:rsidRPr="00542FF1">
        <w:rPr>
          <w:rFonts w:ascii="Gandhari Unicode" w:hAnsi="Gandhari Unicode" w:cs="e-Tamil OTC"/>
          <w:position w:val="6"/>
        </w:rPr>
        <w:t>ē</w:t>
      </w:r>
      <w:r w:rsidRPr="00542FF1">
        <w:rPr>
          <w:rFonts w:ascii="Gandhari Unicode" w:hAnsi="Gandhari Unicode" w:cs="e-Tamil OTC"/>
        </w:rPr>
        <w:t xml:space="preserve"> brahmin son</w:t>
      </w:r>
      <w:r w:rsidRPr="00542FF1">
        <w:rPr>
          <w:rFonts w:ascii="Gandhari Unicode" w:hAnsi="Gandhari Unicode" w:cs="e-Tamil OTC"/>
          <w:position w:val="6"/>
        </w:rPr>
        <w:t>ē</w:t>
      </w:r>
    </w:p>
    <w:p w14:paraId="22A7DA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flower coral-tree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good bark </w:t>
      </w:r>
      <w:proofErr w:type="gramStart"/>
      <w:r w:rsidRPr="00542FF1">
        <w:rPr>
          <w:rFonts w:ascii="Gandhari Unicode" w:hAnsi="Gandhari Unicode" w:cs="e-Tamil OTC"/>
          <w:lang w:val="en-GB"/>
        </w:rPr>
        <w:t>removed</w:t>
      </w:r>
      <w:proofErr w:type="gramEnd"/>
    </w:p>
    <w:p w14:paraId="1C8882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staff-with gripped- hang-down water jar</w:t>
      </w:r>
    </w:p>
    <w:p w14:paraId="3BFAFFB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austerity food brahmin son</w:t>
      </w:r>
      <w:r w:rsidRPr="00542FF1">
        <w:rPr>
          <w:rFonts w:ascii="Gandhari Unicode" w:hAnsi="Gandhari Unicode" w:cs="e-Tamil OTC"/>
          <w:position w:val="6"/>
          <w:lang w:val="en-GB"/>
        </w:rPr>
        <w:t>ē</w:t>
      </w:r>
    </w:p>
    <w:p w14:paraId="2730D71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write-not teaching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your- word </w:t>
      </w:r>
      <w:proofErr w:type="gramStart"/>
      <w:r w:rsidRPr="00542FF1">
        <w:rPr>
          <w:rFonts w:ascii="Gandhari Unicode" w:hAnsi="Gandhari Unicode" w:cs="e-Tamil OTC"/>
          <w:lang w:val="en-GB"/>
        </w:rPr>
        <w:t>inside</w:t>
      </w:r>
      <w:r w:rsidRPr="00542FF1">
        <w:rPr>
          <w:rFonts w:ascii="Gandhari Unicode" w:hAnsi="Gandhari Unicode" w:cs="e-Tamil OTC"/>
          <w:position w:val="6"/>
          <w:lang w:val="en-GB"/>
        </w:rPr>
        <w:t>um</w:t>
      </w:r>
      <w:proofErr w:type="gramEnd"/>
    </w:p>
    <w:p w14:paraId="17B93F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separated-they(h.) connecting- </w:t>
      </w:r>
      <w:proofErr w:type="gramStart"/>
      <w:r w:rsidRPr="00542FF1">
        <w:rPr>
          <w:rFonts w:ascii="Gandhari Unicode" w:hAnsi="Gandhari Unicode" w:cs="e-Tamil OTC"/>
          <w:lang w:val="en-GB"/>
        </w:rPr>
        <w:t>nature</w:t>
      </w:r>
      <w:proofErr w:type="spellStart"/>
      <w:r w:rsidRPr="00542FF1">
        <w:rPr>
          <w:rFonts w:ascii="Gandhari Unicode" w:hAnsi="Gandhari Unicode" w:cs="e-Tamil OTC"/>
          <w:position w:val="6"/>
          <w:lang w:val="en-GB"/>
        </w:rPr>
        <w:t>iṉ</w:t>
      </w:r>
      <w:proofErr w:type="spellEnd"/>
      <w:proofErr w:type="gramEnd"/>
    </w:p>
    <w:p w14:paraId="38D4C4D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remedy</w:t>
      </w:r>
      <w:r w:rsidRPr="00542FF1">
        <w:rPr>
          <w:rFonts w:ascii="Gandhari Unicode" w:hAnsi="Gandhari Unicode" w:cs="e-Tamil OTC"/>
          <w:position w:val="6"/>
          <w:lang w:val="en-GB"/>
        </w:rPr>
        <w:t>um</w:t>
      </w:r>
      <w:r w:rsidRPr="00542FF1">
        <w:rPr>
          <w:rFonts w:ascii="Gandhari Unicode" w:hAnsi="Gandhari Unicode" w:cs="e-Tamil OTC"/>
          <w:lang w:val="en-GB"/>
        </w:rPr>
        <w:t xml:space="preserve"> it-is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madness/illusion</w:t>
      </w:r>
      <w:r w:rsidRPr="00542FF1">
        <w:rPr>
          <w:rFonts w:ascii="Gandhari Unicode" w:hAnsi="Gandhari Unicode" w:cs="e-Tamil OTC"/>
          <w:position w:val="6"/>
          <w:lang w:val="en-GB"/>
        </w:rPr>
        <w:t>ō</w:t>
      </w:r>
      <w:r w:rsidRPr="00542FF1">
        <w:rPr>
          <w:rFonts w:ascii="Gandhari Unicode" w:hAnsi="Gandhari Unicode" w:cs="e-Tamil OTC"/>
          <w:lang w:val="en-GB"/>
        </w:rPr>
        <w:t xml:space="preserve"> this</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58FB8EE" w14:textId="77777777" w:rsidR="0092153D" w:rsidRPr="00542FF1" w:rsidRDefault="0092153D">
      <w:pPr>
        <w:pStyle w:val="Textbody"/>
        <w:spacing w:after="0"/>
        <w:rPr>
          <w:rFonts w:ascii="Gandhari Unicode" w:hAnsi="Gandhari Unicode" w:cs="e-Tamil OTC"/>
          <w:lang w:val="en-GB"/>
        </w:rPr>
      </w:pPr>
    </w:p>
    <w:p w14:paraId="05B659FB" w14:textId="77777777" w:rsidR="0092153D" w:rsidRPr="00542FF1" w:rsidRDefault="0092153D">
      <w:pPr>
        <w:pStyle w:val="Textbody"/>
        <w:spacing w:after="0"/>
        <w:rPr>
          <w:rFonts w:ascii="Gandhari Unicode" w:hAnsi="Gandhari Unicode" w:cs="e-Tamil OTC"/>
          <w:lang w:val="en-GB"/>
        </w:rPr>
      </w:pPr>
    </w:p>
    <w:p w14:paraId="3FA6ABA7" w14:textId="77777777" w:rsidR="0092153D" w:rsidRPr="00542FF1" w:rsidRDefault="00014CDD">
      <w:pPr>
        <w:pStyle w:val="Textbody"/>
        <w:spacing w:after="28"/>
        <w:rPr>
          <w:rFonts w:ascii="Gandhari Unicode" w:hAnsi="Gandhari Unicode" w:cs="e-Tamil OTC"/>
        </w:rPr>
      </w:pPr>
      <w:r w:rsidRPr="00542FF1">
        <w:rPr>
          <w:rFonts w:ascii="Gandhari Unicode" w:hAnsi="Gandhari Unicode" w:cs="e-Tamil OTC"/>
          <w:lang w:val="en-GB"/>
        </w:rPr>
        <w:t>Brahmin's son! Brahmin's son!</w:t>
      </w:r>
      <w:r w:rsidRPr="00542FF1">
        <w:rPr>
          <w:rStyle w:val="FootnoteReference"/>
          <w:rFonts w:ascii="Gandhari Unicode" w:hAnsi="Gandhari Unicode" w:cs="e-Tamil OTC"/>
          <w:lang w:val="en-GB"/>
        </w:rPr>
        <w:footnoteReference w:id="621"/>
      </w:r>
    </w:p>
    <w:p w14:paraId="78140BB8"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Holding a dangling water jar by means of a </w:t>
      </w:r>
      <w:proofErr w:type="gramStart"/>
      <w:r w:rsidRPr="00542FF1">
        <w:rPr>
          <w:rFonts w:ascii="Gandhari Unicode" w:hAnsi="Gandhari Unicode" w:cs="e-Tamil OTC"/>
          <w:lang w:val="en-GB"/>
        </w:rPr>
        <w:t>stick</w:t>
      </w:r>
      <w:proofErr w:type="gramEnd"/>
    </w:p>
    <w:p w14:paraId="34127AD2"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red-flowered coral tree, having stripped it of the good bark,</w:t>
      </w:r>
    </w:p>
    <w:p w14:paraId="43FE9032"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[eating] austere food, brahmin's son!</w:t>
      </w:r>
    </w:p>
    <w:p w14:paraId="17EEBA1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Is there also a remedy of the </w:t>
      </w:r>
      <w:proofErr w:type="gramStart"/>
      <w:r w:rsidRPr="00542FF1">
        <w:rPr>
          <w:rFonts w:ascii="Gandhari Unicode" w:hAnsi="Gandhari Unicode" w:cs="e-Tamil OTC"/>
          <w:lang w:val="en-GB"/>
        </w:rPr>
        <w:t>kind</w:t>
      </w:r>
      <w:proofErr w:type="gramEnd"/>
    </w:p>
    <w:p w14:paraId="3C64C0DE"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that unites those who are separated, among all</w:t>
      </w:r>
      <w:r w:rsidRPr="00542FF1">
        <w:rPr>
          <w:rStyle w:val="FootnoteReference"/>
          <w:rFonts w:ascii="Gandhari Unicode" w:hAnsi="Gandhari Unicode" w:cs="e-Tamil OTC"/>
          <w:lang w:val="en-GB"/>
        </w:rPr>
        <w:footnoteReference w:id="622"/>
      </w:r>
      <w:r w:rsidRPr="00542FF1">
        <w:rPr>
          <w:rFonts w:ascii="Gandhari Unicode" w:hAnsi="Gandhari Unicode" w:cs="e-Tamil OTC"/>
          <w:lang w:val="en-GB"/>
        </w:rPr>
        <w:t xml:space="preserve"> your </w:t>
      </w:r>
      <w:proofErr w:type="gramStart"/>
      <w:r w:rsidRPr="00542FF1">
        <w:rPr>
          <w:rFonts w:ascii="Gandhari Unicode" w:hAnsi="Gandhari Unicode" w:cs="e-Tamil OTC"/>
          <w:lang w:val="en-GB"/>
        </w:rPr>
        <w:t>words</w:t>
      </w:r>
      <w:proofErr w:type="gramEnd"/>
    </w:p>
    <w:p w14:paraId="0047E2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unwritten teachings?</w:t>
      </w:r>
    </w:p>
    <w:p w14:paraId="60C1CC7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Is this madness?</w:t>
      </w:r>
    </w:p>
    <w:p w14:paraId="05CE9E73" w14:textId="77777777" w:rsidR="0092153D" w:rsidRPr="00542FF1" w:rsidRDefault="0092153D">
      <w:pPr>
        <w:pStyle w:val="Textbody"/>
        <w:tabs>
          <w:tab w:val="left" w:pos="288"/>
        </w:tabs>
        <w:spacing w:after="0"/>
        <w:rPr>
          <w:rFonts w:ascii="Gandhari Unicode" w:hAnsi="Gandhari Unicode" w:cs="e-Tamil OTC"/>
          <w:lang w:val="en-GB"/>
        </w:rPr>
      </w:pPr>
    </w:p>
    <w:p w14:paraId="62A144C4" w14:textId="77777777" w:rsidR="0092153D" w:rsidRPr="00542FF1" w:rsidRDefault="0092153D">
      <w:pPr>
        <w:pStyle w:val="Textbody"/>
        <w:tabs>
          <w:tab w:val="left" w:pos="288"/>
        </w:tabs>
        <w:spacing w:after="0"/>
        <w:rPr>
          <w:rFonts w:ascii="Gandhari Unicode" w:hAnsi="Gandhari Unicode" w:cs="e-Tamil OTC"/>
          <w:lang w:val="en-GB"/>
        </w:rPr>
      </w:pPr>
    </w:p>
    <w:p w14:paraId="5FD80CBC"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 xml:space="preserve">7b </w:t>
      </w:r>
      <w:r w:rsidRPr="00542FF1">
        <w:rPr>
          <w:rFonts w:ascii="Gandhari Unicode" w:hAnsi="Gandhari Unicode" w:cs="e-Tamil OTC"/>
          <w:lang w:val="en-GB"/>
        </w:rPr>
        <w:tab/>
        <w:t>Is there also a remedy ..., or [is] this illusion?</w:t>
      </w:r>
      <w:r w:rsidRPr="00542FF1">
        <w:rPr>
          <w:rStyle w:val="FootnoteReference"/>
          <w:rFonts w:ascii="Gandhari Unicode" w:hAnsi="Gandhari Unicode" w:cs="e-Tamil OTC"/>
          <w:lang w:val="en-GB"/>
        </w:rPr>
        <w:footnoteReference w:id="623"/>
      </w:r>
    </w:p>
    <w:p w14:paraId="7E6D79F6"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8ECC14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அள்ளூர் நன்முல்லை(யார்) (</w:t>
      </w:r>
      <w:r w:rsidRPr="00AA4B84">
        <w:rPr>
          <w:rFonts w:ascii="Gandhari Unicode" w:hAnsi="Gandhari Unicode"/>
          <w:i w:val="0"/>
          <w:iCs w:val="0"/>
          <w:color w:val="auto"/>
        </w:rPr>
        <w:t>C1</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நன்மூலன்)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3DBEFA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பூப்பெய்திய தலைமகள் உரைத்தது.</w:t>
      </w:r>
    </w:p>
    <w:p w14:paraId="62A01EC3" w14:textId="77777777" w:rsidR="0092153D" w:rsidRPr="00542FF1" w:rsidRDefault="0092153D">
      <w:pPr>
        <w:pStyle w:val="Textbody"/>
        <w:spacing w:after="29"/>
        <w:rPr>
          <w:rFonts w:ascii="Gandhari Unicode" w:hAnsi="Gandhari Unicode" w:cs="e-Tamil OTC"/>
        </w:rPr>
      </w:pPr>
    </w:p>
    <w:p w14:paraId="33C9099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குக்கூ வென்றது கோழி யதனெதிர்</w:t>
      </w:r>
    </w:p>
    <w:p w14:paraId="42829F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துட்கென் </w:t>
      </w:r>
      <w:r w:rsidRPr="00542FF1">
        <w:rPr>
          <w:rFonts w:ascii="Gandhari Unicode" w:hAnsi="Gandhari Unicode" w:cs="e-Tamil OTC"/>
          <w:u w:val="wave"/>
          <w:cs/>
        </w:rPr>
        <w:t>றன்றென்</w:t>
      </w:r>
      <w:r w:rsidRPr="00542FF1">
        <w:rPr>
          <w:rFonts w:ascii="Gandhari Unicode" w:hAnsi="Gandhari Unicode" w:cs="e-Tamil OTC"/>
          <w:cs/>
        </w:rPr>
        <w:t xml:space="preserve"> </w:t>
      </w:r>
      <w:r w:rsidRPr="00542FF1">
        <w:rPr>
          <w:rFonts w:ascii="Gandhari Unicode" w:hAnsi="Gandhari Unicode" w:cs="e-Tamil OTC"/>
          <w:u w:val="wave"/>
          <w:cs/>
        </w:rPr>
        <w:t>றூய</w:t>
      </w:r>
      <w:r w:rsidRPr="00542FF1">
        <w:rPr>
          <w:rFonts w:ascii="Gandhari Unicode" w:hAnsi="Gandhari Unicode" w:cs="e-Tamil OTC"/>
          <w:cs/>
        </w:rPr>
        <w:t xml:space="preserve"> நெஞ்சந்</w:t>
      </w:r>
    </w:p>
    <w:p w14:paraId="2833BE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தோடோய் </w:t>
      </w:r>
      <w:r w:rsidRPr="00542FF1">
        <w:rPr>
          <w:rFonts w:ascii="Gandhari Unicode" w:hAnsi="Gandhari Unicode" w:cs="e-Tamil OTC"/>
          <w:u w:val="wave"/>
          <w:cs/>
        </w:rPr>
        <w:t>காதலர்ப்</w:t>
      </w:r>
      <w:r w:rsidRPr="00542FF1">
        <w:rPr>
          <w:rFonts w:ascii="Gandhari Unicode" w:hAnsi="Gandhari Unicode" w:cs="e-Tamil OTC"/>
          <w:cs/>
        </w:rPr>
        <w:t xml:space="preserve"> பிரிக்கும்</w:t>
      </w:r>
    </w:p>
    <w:p w14:paraId="642AD4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வாள்போல்</w:t>
      </w:r>
      <w:r w:rsidRPr="00542FF1">
        <w:rPr>
          <w:rFonts w:ascii="Gandhari Unicode" w:hAnsi="Gandhari Unicode" w:cs="e-Tamil OTC"/>
          <w:cs/>
        </w:rPr>
        <w:t xml:space="preserve"> வைகறை வந்தன்றா லெனவே.</w:t>
      </w:r>
    </w:p>
    <w:p w14:paraId="5A337825" w14:textId="77777777" w:rsidR="0092153D" w:rsidRPr="00542FF1" w:rsidRDefault="0092153D">
      <w:pPr>
        <w:pStyle w:val="Textbody"/>
        <w:spacing w:after="29"/>
        <w:rPr>
          <w:rFonts w:ascii="Gandhari Unicode" w:hAnsi="Gandhari Unicode" w:cs="e-Tamil OTC"/>
        </w:rPr>
      </w:pPr>
    </w:p>
    <w:p w14:paraId="039506F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துட்கென்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துட்</w:t>
      </w:r>
      <w:r w:rsidRPr="00542FF1">
        <w:rPr>
          <w:rFonts w:ascii="Gandhari Unicode" w:eastAsia="URW Palladio UNI" w:hAnsi="Gandhari Unicode" w:cs="e-Tamil OTC"/>
        </w:rPr>
        <w:t xml:space="preserve">___ C3 •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றன்றென் </w:t>
      </w:r>
      <w:r w:rsidRPr="00542FF1">
        <w:rPr>
          <w:rFonts w:ascii="Gandhari Unicode" w:hAnsi="Gandhari Unicode" w:cs="e-Tamil OTC"/>
        </w:rPr>
        <w:t xml:space="preserve">L1, C1+2+3+5,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றற்றென் </w:t>
      </w:r>
      <w:r w:rsidRPr="00542FF1">
        <w:rPr>
          <w:rFonts w:ascii="Gandhari Unicode" w:hAnsi="Gandhari Unicode" w:cs="e-Tamil OTC"/>
        </w:rPr>
        <w:t xml:space="preserve">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2cd </w:t>
      </w:r>
      <w:r w:rsidRPr="00542FF1">
        <w:rPr>
          <w:rFonts w:ascii="Gandhari Unicode" w:hAnsi="Gandhari Unicode" w:cs="e-Tamil OTC"/>
          <w:cs/>
        </w:rPr>
        <w:t xml:space="preserve">றூய நெஞ்சந்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றூஉய நெஞ்சந்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றூஉ நெஞ்சந் </w:t>
      </w:r>
      <w:r w:rsidRPr="00542FF1">
        <w:rPr>
          <w:rFonts w:ascii="Gandhari Unicode" w:hAnsi="Gandhari Unicode" w:cs="e-Tamil OTC"/>
        </w:rPr>
        <w:t xml:space="preserve">C5, G2,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AT, VP, ER; </w:t>
      </w:r>
      <w:r w:rsidRPr="00542FF1">
        <w:rPr>
          <w:rFonts w:ascii="Gandhari Unicode" w:hAnsi="Gandhari Unicode" w:cs="e-Tamil OTC"/>
          <w:cs/>
        </w:rPr>
        <w:t xml:space="preserve">றூ னெஞ்சந்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தோடோய்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தோடுபாய்க் </w:t>
      </w:r>
      <w:r w:rsidRPr="00542FF1">
        <w:rPr>
          <w:rFonts w:ascii="Gandhari Unicode" w:hAnsi="Gandhari Unicode" w:cs="e-Tamil OTC"/>
        </w:rPr>
        <w:t xml:space="preserve">L1, C1+3, G1 </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 xml:space="preserve">C5 </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4a </w:t>
      </w:r>
      <w:r w:rsidRPr="00542FF1">
        <w:rPr>
          <w:rFonts w:ascii="Gandhari Unicode" w:hAnsi="Gandhari Unicode" w:cs="e-Tamil OTC"/>
          <w:cs/>
        </w:rPr>
        <w:t xml:space="preserve">வாள்போல்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வந்தன்றா லெனவே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வந்தாலன்றா லெனவே </w:t>
      </w:r>
      <w:r w:rsidRPr="00542FF1">
        <w:rPr>
          <w:rFonts w:ascii="Gandhari Unicode" w:hAnsi="Gandhari Unicode" w:cs="e-Tamil OTC"/>
        </w:rPr>
        <w:t xml:space="preserve">L1; </w:t>
      </w:r>
      <w:r w:rsidRPr="00542FF1">
        <w:rPr>
          <w:rFonts w:ascii="Gandhari Unicode" w:hAnsi="Gandhari Unicode" w:cs="e-Tamil OTC"/>
          <w:cs/>
        </w:rPr>
        <w:t xml:space="preserve">வந்தன்ற லெனவே </w:t>
      </w:r>
      <w:r w:rsidRPr="00542FF1">
        <w:rPr>
          <w:rFonts w:ascii="Gandhari Unicode" w:hAnsi="Gandhari Unicode" w:cs="e-Tamil OTC"/>
        </w:rPr>
        <w:t>C1</w:t>
      </w:r>
    </w:p>
    <w:p w14:paraId="07385426" w14:textId="77777777" w:rsidR="0092153D" w:rsidRPr="00542FF1" w:rsidRDefault="0092153D">
      <w:pPr>
        <w:pStyle w:val="Textbody"/>
        <w:spacing w:after="29"/>
        <w:rPr>
          <w:rFonts w:ascii="Gandhari Unicode" w:hAnsi="Gandhari Unicode" w:cs="e-Tamil OTC"/>
        </w:rPr>
      </w:pPr>
    </w:p>
    <w:p w14:paraId="1700EE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eṉṟatu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kōḻi</w:t>
      </w:r>
      <w:proofErr w:type="spellEnd"/>
      <w:r w:rsidRPr="00542FF1">
        <w:rPr>
          <w:rFonts w:ascii="Gandhari Unicode" w:hAnsi="Gandhari Unicode" w:cs="e-Tamil OTC"/>
          <w:lang w:val="en-GB"/>
        </w:rPr>
        <w:t xml:space="preserve"> </w:t>
      </w:r>
      <w:r w:rsidR="003C5D31">
        <w:rPr>
          <w:rFonts w:ascii="Gandhari Unicode" w:hAnsi="Gandhari Unicode" w:cs="e-Tamil OTC"/>
          <w:lang w:val="en-GB"/>
        </w:rPr>
        <w:t>~</w:t>
      </w:r>
      <w:proofErr w:type="spellStart"/>
      <w:r w:rsidRPr="00542FF1">
        <w:rPr>
          <w:rFonts w:ascii="Gandhari Unicode" w:hAnsi="Gandhari Unicode" w:cs="e-Tamil OTC"/>
          <w:lang w:val="en-GB"/>
        </w:rPr>
        <w:t>ataṉ-etir</w:t>
      </w:r>
      <w:proofErr w:type="spellEnd"/>
    </w:p>
    <w:p w14:paraId="19C2D82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tuṭk</w:t>
      </w:r>
      <w:proofErr w:type="spellEnd"/>
      <w:r w:rsidR="003C5D3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eṉṟaṉṟ</w:t>
      </w:r>
      <w:proofErr w:type="spellEnd"/>
      <w:r w:rsidR="003C5D3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tūya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62EB95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pirikkum</w:t>
      </w:r>
      <w:proofErr w:type="spellEnd"/>
    </w:p>
    <w:p w14:paraId="02C30799"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vaikaṟai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3C5D31">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3C5D31">
        <w:rPr>
          <w:rFonts w:ascii="Gandhari Unicode" w:hAnsi="Gandhari Unicode" w:cs="e-Tamil OTC"/>
          <w:lang w:val="en-GB"/>
        </w:rPr>
        <w:t>-~</w:t>
      </w:r>
      <w:r w:rsidRPr="00542FF1">
        <w:rPr>
          <w:rFonts w:ascii="Gandhari Unicode" w:hAnsi="Gandhari Unicode" w:cs="e-Tamil OTC"/>
          <w:lang w:val="en-GB"/>
        </w:rPr>
        <w:t>ē.</w:t>
      </w:r>
    </w:p>
    <w:p w14:paraId="0F071835" w14:textId="77777777" w:rsidR="0092153D" w:rsidRPr="00542FF1" w:rsidRDefault="0092153D">
      <w:pPr>
        <w:pStyle w:val="Textbody"/>
        <w:spacing w:after="29" w:line="260" w:lineRule="exact"/>
        <w:rPr>
          <w:rFonts w:ascii="Gandhari Unicode" w:hAnsi="Gandhari Unicode" w:cs="e-Tamil OTC"/>
          <w:lang w:val="en-GB"/>
        </w:rPr>
      </w:pPr>
    </w:p>
    <w:p w14:paraId="1E384F66" w14:textId="77777777" w:rsidR="0092153D" w:rsidRPr="00542FF1" w:rsidRDefault="0092153D">
      <w:pPr>
        <w:pStyle w:val="Textbody"/>
        <w:spacing w:after="29" w:line="260" w:lineRule="exact"/>
        <w:rPr>
          <w:rFonts w:ascii="Gandhari Unicode" w:hAnsi="Gandhari Unicode" w:cs="e-Tamil OTC"/>
          <w:lang w:val="en-GB"/>
        </w:rPr>
      </w:pPr>
    </w:p>
    <w:p w14:paraId="714AB1A0" w14:textId="77777777" w:rsidR="0092153D" w:rsidRPr="00542FF1" w:rsidRDefault="0092153D">
      <w:pPr>
        <w:pStyle w:val="Textbody"/>
        <w:spacing w:after="29" w:line="260" w:lineRule="exact"/>
        <w:rPr>
          <w:rFonts w:ascii="Gandhari Unicode" w:hAnsi="Gandhari Unicode" w:cs="e-Tamil OTC"/>
          <w:lang w:val="en-GB"/>
        </w:rPr>
      </w:pPr>
    </w:p>
    <w:p w14:paraId="598D4275"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HER who had reached her (monthly) menstruation.</w:t>
      </w:r>
    </w:p>
    <w:p w14:paraId="1B3B5BBF" w14:textId="77777777" w:rsidR="0092153D" w:rsidRPr="00542FF1" w:rsidRDefault="0092153D">
      <w:pPr>
        <w:pStyle w:val="Textbody"/>
        <w:spacing w:after="29" w:line="260" w:lineRule="exact"/>
        <w:rPr>
          <w:rFonts w:ascii="Gandhari Unicode" w:hAnsi="Gandhari Unicode" w:cs="e-Tamil OTC"/>
          <w:lang w:val="en-GB"/>
        </w:rPr>
      </w:pPr>
    </w:p>
    <w:p w14:paraId="4F3B6EA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w:t>
      </w:r>
      <w:proofErr w:type="spellStart"/>
      <w:r w:rsidRPr="00542FF1">
        <w:rPr>
          <w:rFonts w:ascii="Gandhari Unicode" w:hAnsi="Gandhari Unicode" w:cs="e-Tamil OTC"/>
          <w:lang w:val="en-GB"/>
        </w:rPr>
        <w:t>kukkū</w:t>
      </w:r>
      <w:proofErr w:type="spellEnd"/>
      <w:r w:rsidRPr="00542FF1">
        <w:rPr>
          <w:rFonts w:ascii="Gandhari Unicode" w:hAnsi="Gandhari Unicode" w:cs="e-Tamil OTC"/>
          <w:lang w:val="en-GB"/>
        </w:rPr>
        <w:t xml:space="preserve">' said-it fowl that(obl.) </w:t>
      </w:r>
      <w:proofErr w:type="gramStart"/>
      <w:r w:rsidRPr="00542FF1">
        <w:rPr>
          <w:rFonts w:ascii="Gandhari Unicode" w:hAnsi="Gandhari Unicode" w:cs="e-Tamil OTC"/>
          <w:lang w:val="en-GB"/>
        </w:rPr>
        <w:t>opposite</w:t>
      </w:r>
      <w:proofErr w:type="gramEnd"/>
    </w:p>
    <w:p w14:paraId="3611B6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t>
      </w:r>
      <w:proofErr w:type="spellStart"/>
      <w:r w:rsidRPr="00542FF1">
        <w:rPr>
          <w:rFonts w:ascii="Gandhari Unicode" w:hAnsi="Gandhari Unicode" w:cs="e-Tamil OTC"/>
          <w:lang w:val="en-GB"/>
        </w:rPr>
        <w:t>tuṭku</w:t>
      </w:r>
      <w:proofErr w:type="spellEnd"/>
      <w:r w:rsidRPr="00542FF1">
        <w:rPr>
          <w:rFonts w:ascii="Gandhari Unicode" w:hAnsi="Gandhari Unicode" w:cs="e-Tamil OTC"/>
          <w:lang w:val="en-GB"/>
        </w:rPr>
        <w:t>'</w:t>
      </w:r>
      <w:r w:rsidRPr="00542FF1">
        <w:rPr>
          <w:rFonts w:ascii="Gandhari Unicode" w:hAnsi="Gandhari Unicode" w:cs="e-Tamil OTC"/>
        </w:rPr>
        <w:t xml:space="preserve"> it-</w:t>
      </w:r>
      <w:r w:rsidRPr="00542FF1">
        <w:rPr>
          <w:rFonts w:ascii="Gandhari Unicode" w:hAnsi="Gandhari Unicode" w:cs="e-Tamil OTC"/>
          <w:lang w:val="en-GB"/>
        </w:rPr>
        <w:t>said</w:t>
      </w:r>
      <w:r w:rsidRPr="00542FF1">
        <w:rPr>
          <w:rFonts w:ascii="Gandhari Unicode" w:hAnsi="Gandhari Unicode" w:cs="e-Tamil OTC"/>
        </w:rPr>
        <w:t xml:space="preserve"> </w:t>
      </w:r>
      <w:r w:rsidRPr="00542FF1">
        <w:rPr>
          <w:rFonts w:ascii="Gandhari Unicode" w:hAnsi="Gandhari Unicode" w:cs="e-Tamil OTC"/>
          <w:lang w:val="en-GB"/>
        </w:rPr>
        <w:t xml:space="preserve">my- pure </w:t>
      </w:r>
      <w:proofErr w:type="gramStart"/>
      <w:r w:rsidRPr="00542FF1">
        <w:rPr>
          <w:rFonts w:ascii="Gandhari Unicode" w:hAnsi="Gandhari Unicode" w:cs="e-Tamil OTC"/>
          <w:lang w:val="en-GB"/>
        </w:rPr>
        <w:t>heart</w:t>
      </w:r>
      <w:proofErr w:type="gramEnd"/>
    </w:p>
    <w:p w14:paraId="60A047B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shoulder touch- lover(h.) separating-</w:t>
      </w:r>
    </w:p>
    <w:p w14:paraId="7FEB5F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sword similar</w:t>
      </w:r>
      <w:r w:rsidRPr="00542FF1">
        <w:rPr>
          <w:rFonts w:ascii="Gandhari Unicode" w:hAnsi="Gandhari Unicode" w:cs="e-Tamil OTC"/>
        </w:rPr>
        <w:t xml:space="preserve"> </w:t>
      </w:r>
      <w:r w:rsidRPr="00542FF1">
        <w:rPr>
          <w:rFonts w:ascii="Gandhari Unicode" w:hAnsi="Gandhari Unicode" w:cs="e-Tamil OTC"/>
          <w:lang w:val="en-GB"/>
        </w:rPr>
        <w:t>dawn it-came</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say(</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3BEFB3A" w14:textId="77777777" w:rsidR="0092153D" w:rsidRPr="00542FF1" w:rsidRDefault="0092153D">
      <w:pPr>
        <w:pStyle w:val="Textbody"/>
        <w:spacing w:after="29"/>
        <w:rPr>
          <w:rFonts w:ascii="Gandhari Unicode" w:hAnsi="Gandhari Unicode" w:cs="e-Tamil OTC"/>
        </w:rPr>
      </w:pPr>
    </w:p>
    <w:p w14:paraId="50B88BC1" w14:textId="77777777" w:rsidR="0092153D" w:rsidRPr="00542FF1" w:rsidRDefault="0092153D">
      <w:pPr>
        <w:pStyle w:val="Textbody"/>
        <w:spacing w:after="29"/>
        <w:rPr>
          <w:rFonts w:ascii="Gandhari Unicode" w:hAnsi="Gandhari Unicode" w:cs="e-Tamil OTC"/>
        </w:rPr>
      </w:pPr>
    </w:p>
    <w:p w14:paraId="52D640FB" w14:textId="77777777" w:rsidR="0092153D" w:rsidRPr="00542FF1" w:rsidRDefault="0060544D">
      <w:pPr>
        <w:pStyle w:val="Textbody"/>
        <w:spacing w:after="72"/>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 [just] to say:</w:t>
      </w:r>
    </w:p>
    <w:p w14:paraId="0087BD2C"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Separating [you] from [your] lover who touches [your] shoulder,</w:t>
      </w:r>
    </w:p>
    <w:p w14:paraId="7270E83E" w14:textId="77777777" w:rsidR="0092153D" w:rsidRPr="00542FF1" w:rsidRDefault="00014CDD">
      <w:pPr>
        <w:pStyle w:val="Textbody"/>
        <w:spacing w:after="0"/>
        <w:rPr>
          <w:rFonts w:ascii="Gandhari Unicode" w:hAnsi="Gandhari Unicode" w:cs="e-Tamil OTC"/>
          <w:lang w:val="en-GB"/>
        </w:rPr>
      </w:pPr>
      <w:proofErr w:type="gramStart"/>
      <w:r w:rsidRPr="00542FF1">
        <w:rPr>
          <w:rFonts w:ascii="Gandhari Unicode" w:hAnsi="Gandhari Unicode" w:cs="e-Tamil OTC"/>
          <w:lang w:val="en-GB"/>
        </w:rPr>
        <w:t>indeed</w:t>
      </w:r>
      <w:proofErr w:type="gramEnd"/>
      <w:r w:rsidRPr="00542FF1">
        <w:rPr>
          <w:rFonts w:ascii="Gandhari Unicode" w:hAnsi="Gandhari Unicode" w:cs="e-Tamil OTC"/>
          <w:lang w:val="en-GB"/>
        </w:rPr>
        <w:t xml:space="preserve"> like a sword dawn has come.</w:t>
      </w:r>
    </w:p>
    <w:p w14:paraId="708A999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10343AF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my pure heart was racing '</w:t>
      </w:r>
      <w:proofErr w:type="spellStart"/>
      <w:r w:rsidRPr="00542FF1">
        <w:rPr>
          <w:rFonts w:ascii="Gandhari Unicode" w:hAnsi="Gandhari Unicode" w:cs="e-Tamil OTC"/>
          <w:lang w:val="en-GB"/>
        </w:rPr>
        <w:t>toktok</w:t>
      </w:r>
      <w:proofErr w:type="spellEnd"/>
      <w:r w:rsidRPr="00542FF1">
        <w:rPr>
          <w:rFonts w:ascii="Gandhari Unicode" w:hAnsi="Gandhari Unicode" w:cs="e-Tamil OTC"/>
          <w:lang w:val="en-GB"/>
        </w:rPr>
        <w:t>'.</w:t>
      </w:r>
    </w:p>
    <w:p w14:paraId="3EC6ACE2" w14:textId="77777777" w:rsidR="0092153D" w:rsidRPr="00542FF1" w:rsidRDefault="0092153D">
      <w:pPr>
        <w:pStyle w:val="Textbody"/>
        <w:spacing w:after="0"/>
        <w:rPr>
          <w:rFonts w:ascii="Gandhari Unicode" w:hAnsi="Gandhari Unicode" w:cs="e-Tamil OTC"/>
          <w:i/>
          <w:lang w:val="en-GB"/>
        </w:rPr>
      </w:pPr>
    </w:p>
    <w:p w14:paraId="66E338CF" w14:textId="77777777" w:rsidR="0092153D" w:rsidRPr="00542FF1" w:rsidRDefault="0092153D">
      <w:pPr>
        <w:pStyle w:val="Textbody"/>
        <w:spacing w:after="0"/>
        <w:rPr>
          <w:rFonts w:ascii="Gandhari Unicode" w:hAnsi="Gandhari Unicode" w:cs="e-Tamil OTC"/>
          <w:i/>
          <w:lang w:val="en-GB"/>
        </w:rPr>
      </w:pPr>
    </w:p>
    <w:p w14:paraId="36074DD1" w14:textId="77777777" w:rsidR="0092153D" w:rsidRPr="00542FF1" w:rsidRDefault="0092153D">
      <w:pPr>
        <w:pStyle w:val="Textbody"/>
        <w:spacing w:after="0"/>
        <w:rPr>
          <w:rFonts w:ascii="Gandhari Unicode" w:hAnsi="Gandhari Unicode" w:cs="e-Tamil OTC"/>
          <w:i/>
          <w:lang w:val="en-GB"/>
        </w:rPr>
      </w:pPr>
    </w:p>
    <w:p w14:paraId="514124FD" w14:textId="77777777" w:rsidR="0092153D" w:rsidRPr="00542FF1" w:rsidRDefault="0060544D">
      <w:pPr>
        <w:pStyle w:val="Textbody"/>
        <w:spacing w:after="0"/>
        <w:rPr>
          <w:rFonts w:ascii="Gandhari Unicode" w:hAnsi="Gandhari Unicode" w:cs="e-Tamil OTC"/>
        </w:rPr>
      </w:pPr>
      <w:r>
        <w:rPr>
          <w:rFonts w:ascii="Gandhari Unicode" w:hAnsi="Gandhari Unicode" w:cs="e-Tamil OTC"/>
          <w:lang w:val="en-GB"/>
        </w:rPr>
        <w:t>“</w:t>
      </w:r>
      <w:proofErr w:type="spellStart"/>
      <w:r>
        <w:rPr>
          <w:rFonts w:ascii="Gandhari Unicode" w:hAnsi="Gandhari Unicode" w:cs="e-Tamil OTC"/>
          <w:lang w:val="en-GB"/>
        </w:rPr>
        <w:t>Kukkū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said the cock.</w:t>
      </w:r>
    </w:p>
    <w:p w14:paraId="4B34E47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At that</w:t>
      </w:r>
    </w:p>
    <w:p w14:paraId="472E5C7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my pure heart stopped beating:</w:t>
      </w:r>
      <w:r w:rsidRPr="00542FF1">
        <w:rPr>
          <w:rStyle w:val="FootnoteReference"/>
          <w:rFonts w:ascii="Gandhari Unicode" w:hAnsi="Gandhari Unicode" w:cs="e-Tamil OTC"/>
          <w:lang w:val="en-GB"/>
        </w:rPr>
        <w:footnoteReference w:id="624"/>
      </w:r>
    </w:p>
    <w:p w14:paraId="589D040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To separate [me] from the lover at my shoulder</w:t>
      </w:r>
    </w:p>
    <w:p w14:paraId="1AB0B4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just like a sword dawn has come,</w:t>
      </w:r>
    </w:p>
    <w:p w14:paraId="0815B72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says he.</w:t>
      </w:r>
    </w:p>
    <w:p w14:paraId="44211FDA" w14:textId="77777777" w:rsidR="0092153D" w:rsidRPr="00542FF1" w:rsidRDefault="0092153D">
      <w:pPr>
        <w:pStyle w:val="Textbody"/>
        <w:spacing w:after="0"/>
        <w:rPr>
          <w:rFonts w:ascii="Gandhari Unicode" w:hAnsi="Gandhari Unicode" w:cs="e-Tamil OTC"/>
          <w:lang w:val="en-GB"/>
        </w:rPr>
      </w:pPr>
    </w:p>
    <w:p w14:paraId="45CFB441" w14:textId="77777777" w:rsidR="00AA4B84" w:rsidRDefault="00AA4B84">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4C42F51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bCs/>
          <w:i w:val="0"/>
          <w:iCs w:val="0"/>
          <w:color w:val="auto"/>
          <w:lang w:val="en-GB"/>
        </w:rPr>
        <w:lastRenderedPageBreak/>
        <w:t>KT 158</w:t>
      </w:r>
      <w:r w:rsidRPr="00AA4B84">
        <w:rPr>
          <w:rFonts w:ascii="e-Tamil OTC" w:hAnsi="e-Tamil OTC" w:cs="e-Tamil OTC"/>
          <w:i w:val="0"/>
          <w:iCs w:val="0"/>
          <w:color w:val="auto"/>
          <w:cs/>
          <w:lang w:val="en-GB"/>
        </w:rPr>
        <w:t xml:space="preserve"> அவ்வையார் (ஔவையார்): </w:t>
      </w:r>
      <w:r w:rsidRPr="00AA4B84">
        <w:rPr>
          <w:rFonts w:ascii="Gandhari Unicode" w:hAnsi="Gandhari Unicode"/>
          <w:i w:val="0"/>
          <w:iCs w:val="0"/>
          <w:color w:val="auto"/>
          <w:lang w:val="en-GB"/>
        </w:rPr>
        <w:t>SHE</w:t>
      </w:r>
    </w:p>
    <w:p w14:paraId="3FC10D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தலைமகன் இரவுக்குறி வந்துழி அவன் கேட்பத் தோழிக்குச் சொல்லுவாளாய்ச் சொல்லியது.</w:t>
      </w:r>
    </w:p>
    <w:p w14:paraId="6C3B763E" w14:textId="77777777" w:rsidR="0092153D" w:rsidRPr="00542FF1" w:rsidRDefault="0092153D">
      <w:pPr>
        <w:pStyle w:val="Textbody"/>
        <w:spacing w:after="29"/>
        <w:rPr>
          <w:rFonts w:ascii="Gandhari Unicode" w:hAnsi="Gandhari Unicode" w:cs="e-Tamil OTC"/>
        </w:rPr>
      </w:pPr>
    </w:p>
    <w:p w14:paraId="40342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நெடுவரை மருங்கிற் பாம்புபட விடிக்குங்</w:t>
      </w:r>
    </w:p>
    <w:p w14:paraId="2B47C2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கடுவிசை யுருமின் </w:t>
      </w:r>
      <w:r w:rsidRPr="00542FF1">
        <w:rPr>
          <w:rFonts w:ascii="Gandhari Unicode" w:hAnsi="Gandhari Unicode" w:cs="e-Tamil OTC"/>
          <w:u w:val="wave"/>
          <w:cs/>
        </w:rPr>
        <w:t>கழறுகுர லளைஇக்</w:t>
      </w:r>
    </w:p>
    <w:p w14:paraId="7AEE98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காலொடு வந்த கமஞ்சூன் மாமழை</w:t>
      </w:r>
    </w:p>
    <w:p w14:paraId="2E5273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யாரளி </w:t>
      </w:r>
      <w:r w:rsidRPr="00542FF1">
        <w:rPr>
          <w:rFonts w:ascii="Gandhari Unicode" w:hAnsi="Gandhari Unicode" w:cs="e-Tamil OTC"/>
          <w:u w:val="wave"/>
          <w:cs/>
        </w:rPr>
        <w:t>யிலையோ</w:t>
      </w:r>
      <w:r w:rsidRPr="00542FF1">
        <w:rPr>
          <w:rFonts w:ascii="Gandhari Unicode" w:hAnsi="Gandhari Unicode" w:cs="e-Tamil OTC"/>
          <w:cs/>
        </w:rPr>
        <w:t xml:space="preserve"> நீயே பேரிசை</w:t>
      </w:r>
    </w:p>
    <w:p w14:paraId="2C1F7F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யிமையமுந்</w:t>
      </w:r>
      <w:r w:rsidRPr="00542FF1">
        <w:rPr>
          <w:rFonts w:ascii="Gandhari Unicode" w:hAnsi="Gandhari Unicode" w:cs="e-Tamil OTC"/>
          <w:cs/>
        </w:rPr>
        <w:t xml:space="preserve"> துளக்கும் பண்பினை</w:t>
      </w:r>
    </w:p>
    <w:p w14:paraId="4F7432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துணையில ரளியர்</w:t>
      </w:r>
      <w:r w:rsidRPr="00542FF1">
        <w:rPr>
          <w:rFonts w:ascii="Gandhari Unicode" w:hAnsi="Gandhari Unicode" w:cs="e-Tamil OTC"/>
          <w:cs/>
        </w:rPr>
        <w:t xml:space="preserve"> பெண்டிரிஃ </w:t>
      </w:r>
      <w:bookmarkStart w:id="67" w:name="DDE_LINK16"/>
      <w:r w:rsidRPr="00542FF1">
        <w:rPr>
          <w:rFonts w:ascii="Gandhari Unicode" w:hAnsi="Gandhari Unicode" w:cs="e-Tamil OTC"/>
          <w:cs/>
        </w:rPr>
        <w:t>தெவனே</w:t>
      </w:r>
      <w:bookmarkEnd w:id="67"/>
      <w:r w:rsidRPr="00542FF1">
        <w:rPr>
          <w:rFonts w:ascii="Gandhari Unicode" w:hAnsi="Gandhari Unicode" w:cs="e-Tamil OTC"/>
          <w:cs/>
        </w:rPr>
        <w:t>.</w:t>
      </w:r>
    </w:p>
    <w:p w14:paraId="37CDC4B4" w14:textId="77777777" w:rsidR="0092153D" w:rsidRPr="00542FF1" w:rsidRDefault="0092153D">
      <w:pPr>
        <w:pStyle w:val="Textbody"/>
        <w:spacing w:after="29"/>
        <w:rPr>
          <w:rFonts w:ascii="Gandhari Unicode" w:hAnsi="Gandhari Unicode" w:cs="e-Tamil OTC"/>
        </w:rPr>
      </w:pPr>
    </w:p>
    <w:p w14:paraId="6C000C3F" w14:textId="77777777" w:rsidR="0092153D" w:rsidRPr="00542FF1" w:rsidRDefault="00014CDD">
      <w:pPr>
        <w:pStyle w:val="Textbody"/>
        <w:spacing w:after="29"/>
        <w:jc w:val="both"/>
        <w:rPr>
          <w:rFonts w:ascii="Gandhari Unicode" w:hAnsi="Gandhari Unicode" w:cs="e-Tamil OTC"/>
        </w:rPr>
      </w:pPr>
      <w:bookmarkStart w:id="68" w:name="DDE_LINK15"/>
      <w:r w:rsidRPr="00542FF1">
        <w:rPr>
          <w:rFonts w:ascii="Gandhari Unicode" w:eastAsia="URW Palladio UNI" w:hAnsi="Gandhari Unicode" w:cs="e-Tamil OTC"/>
          <w:lang w:val="en-GB"/>
        </w:rPr>
        <w:t>•</w:t>
      </w:r>
      <w:bookmarkEnd w:id="68"/>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லளைஇக் </w:t>
      </w:r>
      <w:r w:rsidRPr="00542FF1">
        <w:rPr>
          <w:rFonts w:ascii="Gandhari Unicode" w:hAnsi="Gandhari Unicode" w:cs="e-Tamil OTC"/>
          <w:lang w:val="en-GB"/>
        </w:rPr>
        <w:t xml:space="preserve">L1, C1+2+3, G2v,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கழறுகுர லஇக் </w:t>
      </w:r>
      <w:r w:rsidRPr="00542FF1">
        <w:rPr>
          <w:rFonts w:ascii="Gandhari Unicode" w:hAnsi="Gandhari Unicode" w:cs="e-Tamil OTC"/>
          <w:lang w:val="en-GB"/>
        </w:rPr>
        <w:t xml:space="preserve">G1; </w:t>
      </w:r>
      <w:r w:rsidRPr="00542FF1">
        <w:rPr>
          <w:rFonts w:ascii="Gandhari Unicode" w:hAnsi="Gandhari Unicode" w:cs="e-Tamil OTC"/>
          <w:cs/>
          <w:lang w:val="en-GB"/>
        </w:rPr>
        <w:t xml:space="preserve">கதழ்குர லளைஇக் </w:t>
      </w:r>
      <w:r w:rsidRPr="00542FF1">
        <w:rPr>
          <w:rFonts w:ascii="Gandhari Unicode" w:hAnsi="Gandhari Unicode" w:cs="e-Tamil OTC"/>
          <w:lang w:val="en-GB"/>
        </w:rPr>
        <w:t xml:space="preserve">C5; </w:t>
      </w:r>
      <w:r w:rsidRPr="00542FF1">
        <w:rPr>
          <w:rFonts w:ascii="Gandhari Unicode" w:hAnsi="Gandhari Unicode" w:cs="e-Tamil OTC"/>
          <w:cs/>
          <w:lang w:val="en-GB"/>
        </w:rPr>
        <w:t xml:space="preserve">கழறுகுரல் செலீஇக் </w:t>
      </w:r>
      <w:r w:rsidRPr="00542FF1">
        <w:rPr>
          <w:rFonts w:ascii="Gandhari Unicode" w:hAnsi="Gandhari Unicode" w:cs="e-Tamil OTC"/>
          <w:lang w:val="en-GB"/>
        </w:rPr>
        <w:t xml:space="preserve">G2,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3c</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கமஞ்சூன்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கமஞ்சூழ்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L1, C2+3+5,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யிலையே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L1, C1+2+3+4, G1+2, EA; </w:t>
      </w:r>
      <w:r w:rsidRPr="00542FF1">
        <w:rPr>
          <w:rFonts w:ascii="Gandhari Unicode" w:hAnsi="Gandhari Unicode" w:cs="e-Tamil OTC"/>
          <w:cs/>
          <w:lang w:val="en-GB"/>
        </w:rPr>
        <w:t xml:space="preserve">யிமயமுந் </w:t>
      </w:r>
      <w:r w:rsidRPr="00542FF1">
        <w:rPr>
          <w:rFonts w:ascii="Gandhari Unicode" w:hAnsi="Gandhari Unicode" w:cs="e-Tamil OTC"/>
          <w:lang w:val="en-GB"/>
        </w:rPr>
        <w:t xml:space="preserve">C2v, IV,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ER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6ab </w:t>
      </w:r>
      <w:r w:rsidRPr="00542FF1">
        <w:rPr>
          <w:rFonts w:ascii="Gandhari Unicode" w:hAnsi="Gandhari Unicode" w:cs="e-Tamil OTC"/>
          <w:cs/>
          <w:lang w:val="en-GB"/>
        </w:rPr>
        <w:t xml:space="preserve">துணையில ரளியர்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துணையி லாளர்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தெவனோ </w:t>
      </w:r>
      <w:proofErr w:type="spellStart"/>
      <w:r w:rsidRPr="00542FF1">
        <w:rPr>
          <w:rFonts w:ascii="Gandhari Unicode" w:hAnsi="Gandhari Unicode" w:cs="e-Tamil OTC"/>
          <w:lang w:val="en-GB"/>
        </w:rPr>
        <w:t>Pēr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Style w:val="FootnoteReference"/>
          <w:rFonts w:ascii="Gandhari Unicode" w:hAnsi="Gandhari Unicode" w:cs="e-Tamil OTC"/>
          <w:lang w:val="en-GB"/>
        </w:rPr>
        <w:footnoteReference w:id="625"/>
      </w:r>
    </w:p>
    <w:p w14:paraId="58E2CB70" w14:textId="77777777" w:rsidR="0092153D" w:rsidRPr="00542FF1" w:rsidRDefault="0092153D">
      <w:pPr>
        <w:pStyle w:val="Textbody"/>
        <w:spacing w:after="29"/>
        <w:rPr>
          <w:rFonts w:ascii="Gandhari Unicode" w:hAnsi="Gandhari Unicode" w:cs="e-Tamil OTC"/>
        </w:rPr>
      </w:pPr>
    </w:p>
    <w:p w14:paraId="0FA37FF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maruṅkiṉ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viṭikkum</w:t>
      </w:r>
      <w:proofErr w:type="spellEnd"/>
    </w:p>
    <w:p w14:paraId="0E70553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vicai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lang w:val="en-GB"/>
        </w:rPr>
        <w:t>urumiṉ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aḷaii</w:t>
      </w:r>
      <w:proofErr w:type="spellEnd"/>
      <w:r w:rsidR="0068776B">
        <w:rPr>
          <w:rFonts w:ascii="Gandhari Unicode" w:hAnsi="Gandhari Unicode" w:cs="e-Tamil OTC"/>
          <w:i/>
          <w:iCs/>
          <w:lang w:val="en-GB"/>
        </w:rPr>
        <w:t>+</w:t>
      </w:r>
    </w:p>
    <w:p w14:paraId="0681BA7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kāloṭu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39DBCD90" w14:textId="77777777" w:rsidR="0092153D" w:rsidRPr="00542FF1" w:rsidRDefault="0068776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ār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ilai</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ō</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nī</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ē </w:t>
      </w:r>
      <w:proofErr w:type="spellStart"/>
      <w:r w:rsidR="00014CDD" w:rsidRPr="00542FF1">
        <w:rPr>
          <w:rFonts w:ascii="Gandhari Unicode" w:hAnsi="Gandhari Unicode" w:cs="e-Tamil OTC"/>
          <w:lang w:val="en-GB"/>
        </w:rPr>
        <w:t>pēr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icai</w:t>
      </w:r>
      <w:proofErr w:type="spellEnd"/>
    </w:p>
    <w:p w14:paraId="4069CEBA" w14:textId="77777777" w:rsidR="0092153D" w:rsidRPr="00542FF1" w:rsidRDefault="0068776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imaiyam</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tuḷakkum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paṇpiṉai</w:t>
      </w:r>
      <w:proofErr w:type="spellEnd"/>
    </w:p>
    <w:p w14:paraId="362C7F00"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r w:rsidR="0068776B">
        <w:rPr>
          <w:rFonts w:ascii="Gandhari Unicode" w:hAnsi="Gandhari Unicode" w:cs="e-Tamil OTC"/>
          <w:lang w:val="en-GB"/>
        </w:rPr>
        <w:t>~</w:t>
      </w:r>
      <w:proofErr w:type="spellStart"/>
      <w:r w:rsidRPr="00542FF1">
        <w:rPr>
          <w:rFonts w:ascii="Gandhari Unicode" w:hAnsi="Gandhari Unicode" w:cs="e-Tamil OTC"/>
          <w:i/>
          <w:iCs/>
          <w:lang w:val="en-GB"/>
        </w:rPr>
        <w:t>ilar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aḷiyar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peṇṭir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iḵt</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68776B">
        <w:rPr>
          <w:rFonts w:ascii="Gandhari Unicode" w:hAnsi="Gandhari Unicode" w:cs="e-Tamil OTC"/>
          <w:lang w:val="en-GB"/>
        </w:rPr>
        <w:t>-</w:t>
      </w:r>
      <w:r w:rsidRPr="00542FF1">
        <w:rPr>
          <w:rFonts w:ascii="Gandhari Unicode" w:hAnsi="Gandhari Unicode" w:cs="e-Tamil OTC"/>
          <w:lang w:val="en-GB"/>
        </w:rPr>
        <w:t>ē.</w:t>
      </w:r>
    </w:p>
    <w:p w14:paraId="6410FD23" w14:textId="77777777" w:rsidR="0092153D" w:rsidRPr="00542FF1" w:rsidRDefault="0092153D">
      <w:pPr>
        <w:pStyle w:val="Textbody"/>
        <w:spacing w:after="29" w:line="260" w:lineRule="exact"/>
        <w:rPr>
          <w:rFonts w:ascii="Gandhari Unicode" w:hAnsi="Gandhari Unicode" w:cs="e-Tamil OTC"/>
          <w:u w:val="single"/>
          <w:lang w:val="en-GB"/>
        </w:rPr>
      </w:pPr>
    </w:p>
    <w:p w14:paraId="7ACC1542" w14:textId="77777777" w:rsidR="0092153D" w:rsidRPr="00542FF1" w:rsidRDefault="0092153D">
      <w:pPr>
        <w:pStyle w:val="Textbody"/>
        <w:spacing w:after="29" w:line="260" w:lineRule="exact"/>
        <w:rPr>
          <w:rFonts w:ascii="Gandhari Unicode" w:hAnsi="Gandhari Unicode" w:cs="e-Tamil OTC"/>
          <w:u w:val="single"/>
          <w:lang w:val="en-GB"/>
        </w:rPr>
      </w:pPr>
    </w:p>
    <w:p w14:paraId="02587440" w14:textId="77777777" w:rsidR="0092153D" w:rsidRPr="00542FF1" w:rsidRDefault="0092153D">
      <w:pPr>
        <w:pStyle w:val="Textbody"/>
        <w:spacing w:after="29" w:line="260" w:lineRule="exact"/>
        <w:rPr>
          <w:rFonts w:ascii="Gandhari Unicode" w:hAnsi="Gandhari Unicode" w:cs="e-Tamil OTC"/>
          <w:u w:val="single"/>
          <w:lang w:val="en-GB"/>
        </w:rPr>
      </w:pPr>
    </w:p>
    <w:p w14:paraId="167064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while speaking to the confidante, for him to hear, when he had come to the night tryst.</w:t>
      </w:r>
    </w:p>
    <w:p w14:paraId="70D37892" w14:textId="77777777" w:rsidR="0092153D" w:rsidRPr="00542FF1" w:rsidRDefault="0092153D">
      <w:pPr>
        <w:pStyle w:val="Textbody"/>
        <w:spacing w:after="29" w:line="260" w:lineRule="exact"/>
        <w:rPr>
          <w:rFonts w:ascii="Gandhari Unicode" w:hAnsi="Gandhari Unicode" w:cs="e-Tamil OTC"/>
          <w:lang w:val="en-GB"/>
        </w:rPr>
      </w:pPr>
    </w:p>
    <w:p w14:paraId="7BC578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mountain 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snake happen(inf.) thundering-</w:t>
      </w:r>
    </w:p>
    <w:p w14:paraId="61AF32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quick speed</w:t>
      </w:r>
      <w:r w:rsidRPr="00542FF1">
        <w:rPr>
          <w:rFonts w:ascii="Gandhari Unicode" w:hAnsi="Gandhari Unicode" w:cs="e-Tamil OTC"/>
        </w:rPr>
        <w:t xml:space="preserve"> </w:t>
      </w:r>
      <w:r w:rsidRPr="00542FF1">
        <w:rPr>
          <w:rFonts w:ascii="Gandhari Unicode" w:hAnsi="Gandhari Unicode" w:cs="e-Tamil OTC"/>
          <w:lang w:val="en-GB"/>
        </w:rPr>
        <w:t>thunder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murmur- voice </w:t>
      </w:r>
      <w:proofErr w:type="gramStart"/>
      <w:r w:rsidRPr="00542FF1">
        <w:rPr>
          <w:rFonts w:ascii="Gandhari Unicode" w:hAnsi="Gandhari Unicode" w:cs="e-Tamil OTC"/>
          <w:lang w:val="en-GB"/>
        </w:rPr>
        <w:t>mingled</w:t>
      </w:r>
      <w:proofErr w:type="gramEnd"/>
    </w:p>
    <w:p w14:paraId="19318B5B"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wind-with come(p.)-</w:t>
      </w:r>
      <w:r w:rsidRPr="00542FF1">
        <w:rPr>
          <w:rFonts w:ascii="Gandhari Unicode" w:hAnsi="Gandhari Unicode" w:cs="e-Tamil OTC"/>
        </w:rPr>
        <w:t xml:space="preserve"> </w:t>
      </w:r>
      <w:r w:rsidRPr="00542FF1">
        <w:rPr>
          <w:rFonts w:ascii="Gandhari Unicode" w:hAnsi="Gandhari Unicode" w:cs="e-Tamil OTC"/>
          <w:lang w:val="en-GB"/>
        </w:rPr>
        <w:t xml:space="preserve">fullness pregnancy big/black </w:t>
      </w:r>
      <w:proofErr w:type="gramStart"/>
      <w:r w:rsidRPr="00542FF1">
        <w:rPr>
          <w:rFonts w:ascii="Gandhari Unicode" w:hAnsi="Gandhari Unicode" w:cs="e-Tamil OTC"/>
          <w:lang w:val="en-GB"/>
        </w:rPr>
        <w:t>cloud</w:t>
      </w:r>
      <w:proofErr w:type="gramEnd"/>
    </w:p>
    <w:p w14:paraId="1CBBEBA4"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rPr>
        <w:t>become-full- love/pity not-you</w:t>
      </w:r>
      <w:r w:rsidRPr="00542FF1">
        <w:rPr>
          <w:rFonts w:ascii="Gandhari Unicode" w:hAnsi="Gandhari Unicode" w:cs="e-Tamil OTC"/>
          <w:position w:val="6"/>
        </w:rPr>
        <w:t>ō</w:t>
      </w:r>
      <w:r w:rsidRPr="00542FF1">
        <w:rPr>
          <w:rFonts w:ascii="Gandhari Unicode" w:hAnsi="Gandhari Unicode" w:cs="e-Tamil OTC"/>
        </w:rPr>
        <w:t xml:space="preserve"> you</w:t>
      </w:r>
      <w:r w:rsidRPr="00542FF1">
        <w:rPr>
          <w:rFonts w:ascii="Gandhari Unicode" w:hAnsi="Gandhari Unicode" w:cs="e-Tamil OTC"/>
          <w:position w:val="6"/>
        </w:rPr>
        <w:t>ē</w:t>
      </w:r>
      <w:r w:rsidRPr="00542FF1">
        <w:rPr>
          <w:rFonts w:ascii="Gandhari Unicode" w:hAnsi="Gandhari Unicode" w:cs="e-Tamil OTC"/>
        </w:rPr>
        <w:t xml:space="preserve"> big </w:t>
      </w:r>
      <w:proofErr w:type="gramStart"/>
      <w:r w:rsidRPr="00542FF1">
        <w:rPr>
          <w:rFonts w:ascii="Gandhari Unicode" w:hAnsi="Gandhari Unicode" w:cs="e-Tamil OTC"/>
        </w:rPr>
        <w:t>sound</w:t>
      </w:r>
      <w:proofErr w:type="gramEnd"/>
    </w:p>
    <w:p w14:paraId="704BB44A"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Himālaya</w:t>
      </w:r>
      <w:proofErr w:type="spellEnd"/>
      <w:r w:rsidRPr="00542FF1">
        <w:rPr>
          <w:rFonts w:ascii="Gandhari Unicode" w:hAnsi="Gandhari Unicode" w:cs="e-Tamil OTC"/>
          <w:position w:val="6"/>
          <w:lang w:val="en-GB"/>
        </w:rPr>
        <w:t>um</w:t>
      </w:r>
      <w:r w:rsidRPr="00542FF1">
        <w:rPr>
          <w:rFonts w:ascii="Gandhari Unicode" w:hAnsi="Gandhari Unicode" w:cs="e-Tamil OTC"/>
          <w:lang w:val="en-GB"/>
        </w:rPr>
        <w:t xml:space="preserve"> shaking- nature-</w:t>
      </w:r>
      <w:proofErr w:type="gramStart"/>
      <w:r w:rsidRPr="00542FF1">
        <w:rPr>
          <w:rFonts w:ascii="Gandhari Unicode" w:hAnsi="Gandhari Unicode" w:cs="e-Tamil OTC"/>
          <w:lang w:val="en-GB"/>
        </w:rPr>
        <w:t>you</w:t>
      </w:r>
      <w:proofErr w:type="gramEnd"/>
    </w:p>
    <w:p w14:paraId="2350603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mate not-they(h.)</w:t>
      </w:r>
      <w:r w:rsidRPr="00542FF1">
        <w:rPr>
          <w:rFonts w:ascii="Gandhari Unicode" w:hAnsi="Gandhari Unicode" w:cs="e-Tamil OTC"/>
        </w:rPr>
        <w:t xml:space="preserve"> </w:t>
      </w:r>
      <w:r w:rsidRPr="00542FF1">
        <w:rPr>
          <w:rFonts w:ascii="Gandhari Unicode" w:hAnsi="Gandhari Unicode" w:cs="e-Tamil OTC"/>
          <w:lang w:val="en-GB"/>
        </w:rPr>
        <w:t>love/pity-they(h.) women this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D86DB17" w14:textId="77777777" w:rsidR="0092153D" w:rsidRPr="00542FF1" w:rsidRDefault="0092153D">
      <w:pPr>
        <w:pStyle w:val="Textbody"/>
        <w:spacing w:after="29"/>
        <w:rPr>
          <w:rFonts w:ascii="Gandhari Unicode" w:hAnsi="Gandhari Unicode" w:cs="e-Tamil OTC"/>
        </w:rPr>
      </w:pPr>
    </w:p>
    <w:p w14:paraId="198FF067" w14:textId="77777777" w:rsidR="0092153D" w:rsidRPr="00542FF1" w:rsidRDefault="0092153D">
      <w:pPr>
        <w:pStyle w:val="Textbody"/>
        <w:spacing w:after="29"/>
        <w:rPr>
          <w:rFonts w:ascii="Gandhari Unicode" w:hAnsi="Gandhari Unicode" w:cs="e-Tamil OTC"/>
        </w:rPr>
      </w:pPr>
    </w:p>
    <w:p w14:paraId="42065A3D"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Black cloud, fully pregnant, come with the wind,</w:t>
      </w:r>
    </w:p>
    <w:p w14:paraId="08C0A03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mingled with the murmuring voice of heavy</w:t>
      </w:r>
      <w:r w:rsidRPr="00542FF1">
        <w:rPr>
          <w:rStyle w:val="FootnoteReference"/>
          <w:rFonts w:ascii="Gandhari Unicode" w:hAnsi="Gandhari Unicode" w:cs="e-Tamil OTC"/>
          <w:lang w:val="en-GB"/>
        </w:rPr>
        <w:footnoteReference w:id="626"/>
      </w:r>
      <w:r w:rsidRPr="00542FF1">
        <w:rPr>
          <w:rFonts w:ascii="Gandhari Unicode" w:hAnsi="Gandhari Unicode" w:cs="e-Tamil OTC"/>
          <w:lang w:val="en-GB"/>
        </w:rPr>
        <w:t xml:space="preserve"> thunder</w:t>
      </w:r>
      <w:r w:rsidRPr="00542FF1">
        <w:rPr>
          <w:rStyle w:val="FootnoteReference"/>
          <w:rFonts w:ascii="Gandhari Unicode" w:hAnsi="Gandhari Unicode" w:cs="e-Tamil OTC"/>
          <w:lang w:val="en-GB"/>
        </w:rPr>
        <w:footnoteReference w:id="627"/>
      </w:r>
      <w:r w:rsidRPr="00542FF1">
        <w:rPr>
          <w:rFonts w:ascii="Gandhari Unicode" w:hAnsi="Gandhari Unicode" w:cs="e-Tamil OTC"/>
          <w:lang w:val="en-GB"/>
        </w:rPr>
        <w:t>,</w:t>
      </w:r>
    </w:p>
    <w:p w14:paraId="60CE3CF5"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t>roaring so that snakes suffer</w:t>
      </w:r>
      <w:r w:rsidRPr="00542FF1">
        <w:rPr>
          <w:rStyle w:val="FootnoteReference"/>
          <w:rFonts w:ascii="Gandhari Unicode" w:hAnsi="Gandhari Unicode" w:cs="e-Tamil OTC"/>
          <w:lang w:val="en-GB"/>
        </w:rPr>
        <w:footnoteReference w:id="628"/>
      </w:r>
      <w:r w:rsidRPr="00542FF1">
        <w:rPr>
          <w:rFonts w:ascii="Gandhari Unicode" w:hAnsi="Gandhari Unicode" w:cs="e-Tamil OTC"/>
          <w:lang w:val="en-GB"/>
        </w:rPr>
        <w:t xml:space="preserve"> on the long mountain side:</w:t>
      </w:r>
    </w:p>
    <w:p w14:paraId="630575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are you not full of pity, you,</w:t>
      </w:r>
    </w:p>
    <w:p w14:paraId="638A90D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shaker even of the wide-famed </w:t>
      </w:r>
      <w:proofErr w:type="spellStart"/>
      <w:r w:rsidRPr="00542FF1">
        <w:rPr>
          <w:rFonts w:ascii="Gandhari Unicode" w:hAnsi="Gandhari Unicode" w:cs="e-Tamil OTC"/>
          <w:lang w:val="en-GB"/>
        </w:rPr>
        <w:t>Himalāya</w:t>
      </w:r>
      <w:proofErr w:type="spellEnd"/>
      <w:r w:rsidRPr="00542FF1">
        <w:rPr>
          <w:rFonts w:ascii="Gandhari Unicode" w:hAnsi="Gandhari Unicode" w:cs="e-Tamil OTC"/>
          <w:lang w:val="en-GB"/>
        </w:rPr>
        <w:t>?</w:t>
      </w:r>
    </w:p>
    <w:p w14:paraId="55E27B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Pitiable women without mates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what [is] this?</w:t>
      </w:r>
    </w:p>
    <w:p w14:paraId="6CB5BFBE" w14:textId="77777777" w:rsidR="0092153D" w:rsidRPr="00542FF1" w:rsidRDefault="0092153D">
      <w:pPr>
        <w:pStyle w:val="Textbody"/>
        <w:spacing w:after="0"/>
        <w:rPr>
          <w:rFonts w:ascii="Gandhari Unicode" w:hAnsi="Gandhari Unicode" w:cs="e-Tamil OTC"/>
          <w:lang w:val="en-GB"/>
        </w:rPr>
      </w:pPr>
    </w:p>
    <w:p w14:paraId="1389D7A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2316C8"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159</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வடமவண்ணகன் பேரிசாத்தன்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w:t>
      </w:r>
    </w:p>
    <w:p w14:paraId="1F2DCC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தலைமகன் சிறைப்புறமாகத் தோழி செறிப்பறிவுறுத்தது.</w:t>
      </w:r>
    </w:p>
    <w:p w14:paraId="3B1790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உயிர் செல வேற்று வரைவு வரினும் அது மாற்றுடற்கு நிகழ்த்ததூஉமாம்.</w:t>
      </w:r>
    </w:p>
    <w:p w14:paraId="1201BEF3" w14:textId="77777777" w:rsidR="0092153D" w:rsidRPr="00542FF1" w:rsidRDefault="0092153D">
      <w:pPr>
        <w:pStyle w:val="Textbody"/>
        <w:spacing w:after="29"/>
        <w:rPr>
          <w:rFonts w:ascii="Gandhari Unicode" w:hAnsi="Gandhari Unicode" w:cs="e-Tamil OTC"/>
        </w:rPr>
      </w:pPr>
    </w:p>
    <w:p w14:paraId="68072C2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தழையணி யல்கு </w:t>
      </w:r>
      <w:r w:rsidRPr="00542FF1">
        <w:rPr>
          <w:rFonts w:ascii="Gandhari Unicode" w:hAnsi="Gandhari Unicode" w:cs="e-Tamil OTC"/>
          <w:u w:val="wave"/>
          <w:cs/>
        </w:rPr>
        <w:t>றாங்கல்</w:t>
      </w:r>
      <w:r w:rsidRPr="00542FF1">
        <w:rPr>
          <w:rFonts w:ascii="Gandhari Unicode" w:hAnsi="Gandhari Unicode" w:cs="e-Tamil OTC"/>
          <w:cs/>
        </w:rPr>
        <w:t xml:space="preserve"> செல்லா</w:t>
      </w:r>
    </w:p>
    <w:p w14:paraId="763566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நுழைசிறு நுசுப்பிற் கெவ்வ மாக</w:t>
      </w:r>
    </w:p>
    <w:p w14:paraId="79A270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வமமெல் லாக நிறைய </w:t>
      </w:r>
      <w:r w:rsidRPr="00542FF1">
        <w:rPr>
          <w:rFonts w:ascii="Gandhari Unicode" w:hAnsi="Gandhari Unicode" w:cs="e-Tamil OTC"/>
          <w:u w:val="wave"/>
          <w:cs/>
        </w:rPr>
        <w:t>வீங்கிக்</w:t>
      </w:r>
    </w:p>
    <w:p w14:paraId="67B5CD2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கொம்மை </w:t>
      </w:r>
      <w:r w:rsidRPr="00542FF1">
        <w:rPr>
          <w:rFonts w:ascii="Gandhari Unicode" w:hAnsi="Gandhari Unicode" w:cs="e-Tamil OTC"/>
          <w:u w:val="wave"/>
          <w:cs/>
        </w:rPr>
        <w:t>வரிமுலை</w:t>
      </w:r>
      <w:r w:rsidRPr="00542FF1">
        <w:rPr>
          <w:rFonts w:ascii="Gandhari Unicode" w:hAnsi="Gandhari Unicode" w:cs="e-Tamil OTC"/>
          <w:cs/>
        </w:rPr>
        <w:t xml:space="preserve"> செப்புட னெதிரின</w:t>
      </w:r>
    </w:p>
    <w:p w14:paraId="448C3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யாங்கா</w:t>
      </w:r>
      <w:r w:rsidRPr="00542FF1">
        <w:rPr>
          <w:rFonts w:ascii="Gandhari Unicode" w:hAnsi="Gandhari Unicode" w:cs="e-Tamil OTC"/>
          <w:cs/>
        </w:rPr>
        <w:t xml:space="preserve"> குவள்கொல் பூங்குழை யென்னு</w:t>
      </w:r>
    </w:p>
    <w:p w14:paraId="536E59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மவல நெஞ்சமோ டுசாவாக்</w:t>
      </w:r>
    </w:p>
    <w:p w14:paraId="4B7E21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கவலை மாக்கட்டிப் பேதை யூரே.</w:t>
      </w:r>
    </w:p>
    <w:p w14:paraId="40D77A33" w14:textId="77777777" w:rsidR="0092153D" w:rsidRPr="00542FF1" w:rsidRDefault="0092153D">
      <w:pPr>
        <w:pStyle w:val="Textbody"/>
        <w:spacing w:after="29"/>
        <w:rPr>
          <w:rFonts w:ascii="Gandhari Unicode" w:hAnsi="Gandhari Unicode" w:cs="e-Tamil OTC"/>
        </w:rPr>
      </w:pPr>
    </w:p>
    <w:p w14:paraId="2577BC7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1bc</w:t>
      </w:r>
      <w:r w:rsidRPr="00542FF1">
        <w:rPr>
          <w:rFonts w:ascii="Gandhari Unicode" w:hAnsi="Gandhari Unicode" w:cs="e-Tamil OTC"/>
        </w:rPr>
        <w:t xml:space="preserve"> </w:t>
      </w:r>
      <w:r w:rsidRPr="00542FF1">
        <w:rPr>
          <w:rFonts w:ascii="Gandhari Unicode" w:hAnsi="Gandhari Unicode" w:cs="e-Tamil OTC"/>
          <w:cs/>
        </w:rPr>
        <w:t xml:space="preserve">யல்கு றாங்கல் </w:t>
      </w:r>
      <w:r w:rsidRPr="00542FF1">
        <w:rPr>
          <w:rFonts w:ascii="Gandhari Unicode" w:hAnsi="Gandhari Unicode" w:cs="e-Tamil OTC"/>
        </w:rPr>
        <w:t xml:space="preserve">C2+5,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யல்கு றாங்க(ச்) </w:t>
      </w:r>
      <w:r w:rsidRPr="00542FF1">
        <w:rPr>
          <w:rFonts w:ascii="Gandhari Unicode" w:hAnsi="Gandhari Unicode" w:cs="e-Tamil OTC"/>
        </w:rPr>
        <w:t xml:space="preserve">L1, C1(); </w:t>
      </w:r>
      <w:r w:rsidRPr="00542FF1">
        <w:rPr>
          <w:rFonts w:ascii="Gandhari Unicode" w:hAnsi="Gandhari Unicode" w:cs="e-Tamil OTC"/>
          <w:cs/>
        </w:rPr>
        <w:t>யல்கு றாங்</w:t>
      </w:r>
      <w:r w:rsidRPr="00542FF1">
        <w:rPr>
          <w:rFonts w:ascii="Gandhari Unicode" w:eastAsia="URW Palladio UNI" w:hAnsi="Gandhari Unicode" w:cs="e-Tamil OTC"/>
        </w:rPr>
        <w:t>‡‡</w:t>
      </w:r>
      <w:r w:rsidRPr="00542FF1">
        <w:rPr>
          <w:rFonts w:ascii="Gandhari Unicode" w:hAnsi="Gandhari Unicode" w:cs="e-Tamil OTC"/>
        </w:rPr>
        <w:t xml:space="preserve"> C3; </w:t>
      </w:r>
      <w:r w:rsidRPr="00542FF1">
        <w:rPr>
          <w:rFonts w:ascii="Gandhari Unicode" w:hAnsi="Gandhari Unicode" w:cs="e-Tamil OTC"/>
          <w:cs/>
        </w:rPr>
        <w:t xml:space="preserve">யல்கு லுருங்கல்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யாடை கங்குல் </w:t>
      </w:r>
      <w:r w:rsidRPr="00542FF1">
        <w:rPr>
          <w:rFonts w:ascii="Gandhari Unicode" w:hAnsi="Gandhari Unicode" w:cs="e-Tamil OTC"/>
        </w:rPr>
        <w:t xml:space="preserve">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bookmarkStart w:id="69" w:name="DDE_LINK59"/>
      <w:r w:rsidRPr="00542FF1">
        <w:rPr>
          <w:rFonts w:ascii="Gandhari Unicode" w:hAnsi="Gandhari Unicode" w:cs="e-Tamil OTC"/>
          <w:cs/>
        </w:rPr>
        <w:t>நிறைய</w:t>
      </w:r>
      <w:bookmarkEnd w:id="69"/>
      <w:r w:rsidRPr="00542FF1">
        <w:rPr>
          <w:rFonts w:ascii="Gandhari Unicode" w:hAnsi="Gandhari Unicode" w:cs="e-Tamil OTC"/>
          <w:cs/>
        </w:rPr>
        <w:t xml:space="preserve"> </w:t>
      </w:r>
      <w:r w:rsidRPr="00542FF1">
        <w:rPr>
          <w:rFonts w:ascii="Gandhari Unicode" w:hAnsi="Gandhari Unicode" w:cs="e-Tamil OTC"/>
        </w:rPr>
        <w:t xml:space="preserve">L1v,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வீங்கிக் </w:t>
      </w:r>
      <w:r w:rsidRPr="00542FF1">
        <w:rPr>
          <w:rFonts w:ascii="Gandhari Unicode" w:hAnsi="Gandhari Unicode" w:cs="e-Tamil OTC"/>
        </w:rPr>
        <w:t xml:space="preserve">L1, C1+2+3+5, G1v+2,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வீங்கிய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C2+3+5, G2,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கொம்மை வருமுலை </w:t>
      </w:r>
      <w:r w:rsidRPr="00542FF1">
        <w:rPr>
          <w:rFonts w:ascii="Gandhari Unicode" w:hAnsi="Gandhari Unicode" w:cs="e-Tamil OTC"/>
        </w:rPr>
        <w:t xml:space="preserve">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w:t>
      </w:r>
      <w:r w:rsidRPr="00542FF1">
        <w:rPr>
          <w:rFonts w:ascii="Gandhari Unicode" w:hAnsi="Gandhari Unicode" w:cs="e-Tamil OTC"/>
          <w:cs/>
        </w:rPr>
        <w:t xml:space="preserve">கொம்மை யரிமுலை </w:t>
      </w:r>
      <w:r w:rsidRPr="00542FF1">
        <w:rPr>
          <w:rFonts w:ascii="Gandhari Unicode" w:hAnsi="Gandhari Unicode" w:cs="e-Tamil OTC"/>
        </w:rPr>
        <w:t xml:space="preserve">C1; </w:t>
      </w:r>
      <w:r w:rsidRPr="00542FF1">
        <w:rPr>
          <w:rFonts w:ascii="Gandhari Unicode" w:hAnsi="Gandhari Unicode" w:cs="e-Tamil OTC"/>
          <w:cs/>
        </w:rPr>
        <w:t xml:space="preserve">கொம்மைய ரிளமுலை </w:t>
      </w:r>
      <w:r w:rsidRPr="00542FF1">
        <w:rPr>
          <w:rFonts w:ascii="Gandhari Unicode" w:hAnsi="Gandhari Unicode" w:cs="e-Tamil OTC"/>
        </w:rPr>
        <w:t xml:space="preserve">L1; </w:t>
      </w:r>
      <w:r w:rsidRPr="00542FF1">
        <w:rPr>
          <w:rFonts w:ascii="Gandhari Unicode" w:hAnsi="Gandhari Unicode" w:cs="e-Tamil OTC"/>
          <w:cs/>
        </w:rPr>
        <w:t xml:space="preserve">கொம்மை வெம்முலை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b/>
          <w:bCs/>
        </w:rPr>
        <w:t xml:space="preserve"> </w:t>
      </w:r>
      <w:r w:rsidRPr="00542FF1">
        <w:rPr>
          <w:rFonts w:ascii="Gandhari Unicode" w:hAnsi="Gandhari Unicode" w:cs="e-Tamil OTC"/>
          <w:b/>
          <w:bCs/>
        </w:rPr>
        <w:t xml:space="preserve">4c </w:t>
      </w:r>
      <w:r w:rsidRPr="00542FF1">
        <w:rPr>
          <w:rFonts w:ascii="Gandhari Unicode" w:hAnsi="Gandhari Unicode" w:cs="e-Tamil OTC"/>
          <w:cs/>
        </w:rPr>
        <w:t xml:space="preserve">செப்புட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செய்புட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யாங்கா குவள்கொல் </w:t>
      </w:r>
      <w:r w:rsidRPr="00542FF1">
        <w:rPr>
          <w:rFonts w:ascii="Gandhari Unicode" w:hAnsi="Gandhari Unicode" w:cs="e-Tamil OTC"/>
        </w:rPr>
        <w:t xml:space="preserve">C2+3v+5, G1v+2,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யாங்காக் குவன்கொல் </w:t>
      </w:r>
      <w:r w:rsidRPr="00542FF1">
        <w:rPr>
          <w:rFonts w:ascii="Gandhari Unicode" w:hAnsi="Gandhari Unicode" w:cs="e-Tamil OTC"/>
        </w:rPr>
        <w:t xml:space="preserve">L1, C1+3, G1,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பூங்கழை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நெஞ்சமோ </w:t>
      </w:r>
      <w:r w:rsidRPr="00542FF1">
        <w:rPr>
          <w:rFonts w:ascii="Gandhari Unicode" w:hAnsi="Gandhari Unicode" w:cs="e-Tamil OTC"/>
        </w:rPr>
        <w:t xml:space="preserve">C5, G2; </w:t>
      </w:r>
      <w:r w:rsidRPr="00542FF1">
        <w:rPr>
          <w:rFonts w:ascii="Gandhari Unicode" w:hAnsi="Gandhari Unicode" w:cs="e-Tamil OTC"/>
          <w:cs/>
        </w:rPr>
        <w:t xml:space="preserve">நெஞ்சமொ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டுசாவாக்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சேர்வர்க் </w:t>
      </w:r>
      <w:r w:rsidRPr="00542FF1">
        <w:rPr>
          <w:rFonts w:ascii="Gandhari Unicode" w:hAnsi="Gandhari Unicode" w:cs="e-Tamil OTC"/>
        </w:rPr>
        <w:t>L1</w:t>
      </w:r>
    </w:p>
    <w:p w14:paraId="7D84DA38" w14:textId="77777777" w:rsidR="0092153D" w:rsidRPr="00542FF1" w:rsidRDefault="0092153D">
      <w:pPr>
        <w:pStyle w:val="Textbody"/>
        <w:spacing w:after="29"/>
        <w:rPr>
          <w:rFonts w:ascii="Gandhari Unicode" w:hAnsi="Gandhari Unicode" w:cs="e-Tamil OTC"/>
        </w:rPr>
      </w:pPr>
    </w:p>
    <w:p w14:paraId="6CB485C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alkul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tāṅkal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cellā</w:t>
      </w:r>
      <w:proofErr w:type="spellEnd"/>
    </w:p>
    <w:p w14:paraId="647C679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nucuppiṟ</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p>
    <w:p w14:paraId="139E553C" w14:textId="77777777" w:rsidR="0092153D" w:rsidRPr="00542FF1" w:rsidRDefault="003B5E85">
      <w:pPr>
        <w:pStyle w:val="Textbody"/>
        <w:spacing w:after="29"/>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 xml:space="preserve">am </w:t>
      </w:r>
      <w:proofErr w:type="spellStart"/>
      <w:r w:rsidR="00014CDD" w:rsidRPr="00542FF1">
        <w:rPr>
          <w:rFonts w:ascii="Gandhari Unicode" w:hAnsi="Gandhari Unicode" w:cs="e-Tamil OTC"/>
          <w:lang w:val="en-GB"/>
        </w:rPr>
        <w:t>mel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ākam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niṟaiya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vīṅki</w:t>
      </w:r>
      <w:proofErr w:type="spellEnd"/>
      <w:r>
        <w:rPr>
          <w:rFonts w:ascii="Gandhari Unicode" w:hAnsi="Gandhari Unicode" w:cs="e-Tamil OTC"/>
          <w:i/>
          <w:iCs/>
          <w:lang w:val="en-GB"/>
        </w:rPr>
        <w:t>+</w:t>
      </w:r>
    </w:p>
    <w:p w14:paraId="3C38A8A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kommai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ceppuṭaṉ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etiriṉa</w:t>
      </w:r>
      <w:proofErr w:type="spellEnd"/>
    </w:p>
    <w:p w14:paraId="64ABD26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yāṅ</w:t>
      </w:r>
      <w:r w:rsidR="003B5E85">
        <w:rPr>
          <w:rFonts w:ascii="Gandhari Unicode" w:hAnsi="Gandhari Unicode" w:cs="e-Tamil OTC"/>
          <w:lang w:val="en-GB"/>
        </w:rPr>
        <w:t>k</w:t>
      </w:r>
      <w:proofErr w:type="spellEnd"/>
      <w:r w:rsidR="003B5E85">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ākuvaḷ-kol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kuḻai</w:t>
      </w:r>
      <w:proofErr w:type="spellEnd"/>
      <w:r w:rsidRPr="00542FF1">
        <w:rPr>
          <w:rFonts w:ascii="Gandhari Unicode" w:hAnsi="Gandhari Unicode" w:cs="e-Tamil OTC"/>
          <w:lang w:val="en-GB"/>
        </w:rPr>
        <w:t xml:space="preserve"> </w:t>
      </w:r>
      <w:r w:rsidR="003B5E85">
        <w:rPr>
          <w:rFonts w:ascii="Gandhari Unicode" w:hAnsi="Gandhari Unicode" w:cs="e-Tamil OTC"/>
          <w:lang w:val="en-GB"/>
        </w:rPr>
        <w:t>~</w:t>
      </w:r>
      <w:proofErr w:type="spellStart"/>
      <w:r w:rsidRPr="00542FF1">
        <w:rPr>
          <w:rFonts w:ascii="Gandhari Unicode" w:hAnsi="Gandhari Unicode" w:cs="e-Tamil OTC"/>
          <w:lang w:val="en-GB"/>
        </w:rPr>
        <w:t>eṉṉum</w:t>
      </w:r>
      <w:proofErr w:type="spellEnd"/>
    </w:p>
    <w:p w14:paraId="2EB4C12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avalam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neñcamōṭ</w:t>
      </w:r>
      <w:proofErr w:type="spellEnd"/>
      <w:r w:rsidR="0060544D">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ucāvā</w:t>
      </w:r>
      <w:proofErr w:type="spellEnd"/>
      <w:r w:rsidR="003B5E85">
        <w:rPr>
          <w:rFonts w:ascii="Gandhari Unicode" w:hAnsi="Gandhari Unicode" w:cs="e-Tamil OTC"/>
          <w:lang w:val="en-GB"/>
        </w:rPr>
        <w:t>+</w:t>
      </w:r>
    </w:p>
    <w:p w14:paraId="6762739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kavalai</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mākkaṭṭi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i</w:t>
      </w:r>
      <w:proofErr w:type="spellEnd"/>
      <w:r w:rsidR="003B5E85">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pētai</w:t>
      </w:r>
      <w:proofErr w:type="spellEnd"/>
      <w:r w:rsidRPr="00542FF1">
        <w:rPr>
          <w:rFonts w:ascii="Gandhari Unicode" w:hAnsi="Gandhari Unicode" w:cs="e-Tamil OTC"/>
        </w:rPr>
        <w:t xml:space="preserve"> </w:t>
      </w:r>
      <w:r w:rsidR="003B5E85">
        <w:rPr>
          <w:rFonts w:ascii="Gandhari Unicode" w:hAnsi="Gandhari Unicode" w:cs="e-Tamil OTC"/>
        </w:rPr>
        <w:t>~</w:t>
      </w:r>
      <w:proofErr w:type="spellStart"/>
      <w:r w:rsidRPr="00542FF1">
        <w:rPr>
          <w:rFonts w:ascii="Gandhari Unicode" w:hAnsi="Gandhari Unicode" w:cs="e-Tamil OTC"/>
        </w:rPr>
        <w:t>ūr</w:t>
      </w:r>
      <w:proofErr w:type="spellEnd"/>
      <w:r w:rsidR="003B5E85">
        <w:rPr>
          <w:rFonts w:ascii="Gandhari Unicode" w:hAnsi="Gandhari Unicode" w:cs="e-Tamil OTC"/>
        </w:rPr>
        <w:t>-</w:t>
      </w:r>
      <w:r w:rsidRPr="00542FF1">
        <w:rPr>
          <w:rFonts w:ascii="Gandhari Unicode" w:hAnsi="Gandhari Unicode" w:cs="e-Tamil OTC"/>
        </w:rPr>
        <w:t>ē.</w:t>
      </w:r>
    </w:p>
    <w:p w14:paraId="46F96F2D" w14:textId="77777777" w:rsidR="0092153D" w:rsidRPr="00542FF1" w:rsidRDefault="0092153D">
      <w:pPr>
        <w:pStyle w:val="Textbody"/>
        <w:spacing w:after="29" w:line="260" w:lineRule="exact"/>
        <w:rPr>
          <w:rFonts w:ascii="Gandhari Unicode" w:hAnsi="Gandhari Unicode" w:cs="e-Tamil OTC"/>
          <w:u w:val="single"/>
          <w:lang w:val="en-GB"/>
        </w:rPr>
      </w:pPr>
    </w:p>
    <w:p w14:paraId="6A2AECD5" w14:textId="77777777" w:rsidR="0092153D" w:rsidRPr="00542FF1" w:rsidRDefault="0092153D">
      <w:pPr>
        <w:pStyle w:val="Textbody"/>
        <w:spacing w:after="29" w:line="260" w:lineRule="exact"/>
        <w:rPr>
          <w:rFonts w:ascii="Gandhari Unicode" w:hAnsi="Gandhari Unicode" w:cs="e-Tamil OTC"/>
          <w:u w:val="single"/>
          <w:lang w:val="en-GB"/>
        </w:rPr>
      </w:pPr>
    </w:p>
    <w:p w14:paraId="0BCC9F45" w14:textId="77777777" w:rsidR="0092153D" w:rsidRPr="00542FF1" w:rsidRDefault="0092153D">
      <w:pPr>
        <w:pStyle w:val="Textbody"/>
        <w:spacing w:after="29" w:line="260" w:lineRule="exact"/>
        <w:rPr>
          <w:rFonts w:ascii="Gandhari Unicode" w:hAnsi="Gandhari Unicode" w:cs="e-Tamil OTC"/>
          <w:u w:val="single"/>
          <w:lang w:val="en-GB"/>
        </w:rPr>
      </w:pPr>
    </w:p>
    <w:p w14:paraId="4406BF28"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The confidante informing of confinement, while HE is behind the hedge.</w:t>
      </w:r>
    </w:p>
    <w:p w14:paraId="51E037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2. Undertaken, even when another marriage comes while live </w:t>
      </w:r>
      <w:proofErr w:type="gramStart"/>
      <w:r w:rsidRPr="00542FF1">
        <w:rPr>
          <w:rFonts w:ascii="Gandhari Unicode" w:hAnsi="Gandhari Unicode" w:cs="e-Tamil OTC"/>
          <w:lang w:val="en-GB"/>
        </w:rPr>
        <w:t>passes,  to</w:t>
      </w:r>
      <w:proofErr w:type="gramEnd"/>
      <w:r w:rsidRPr="00542FF1">
        <w:rPr>
          <w:rFonts w:ascii="Gandhari Unicode" w:hAnsi="Gandhari Unicode" w:cs="e-Tamil OTC"/>
          <w:lang w:val="en-GB"/>
        </w:rPr>
        <w:t xml:space="preserve"> prevent that. (TP 109, l.14))</w:t>
      </w:r>
    </w:p>
    <w:p w14:paraId="21D12301" w14:textId="77777777" w:rsidR="0092153D" w:rsidRPr="00542FF1" w:rsidRDefault="0092153D">
      <w:pPr>
        <w:pStyle w:val="Textbody"/>
        <w:spacing w:after="29" w:line="260" w:lineRule="exact"/>
        <w:rPr>
          <w:rFonts w:ascii="Gandhari Unicode" w:hAnsi="Gandhari Unicode" w:cs="e-Tamil OTC"/>
          <w:lang w:val="en-GB"/>
        </w:rPr>
      </w:pPr>
    </w:p>
    <w:p w14:paraId="6F38B06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foliage adorn- hip</w:t>
      </w:r>
      <w:r w:rsidRPr="00542FF1">
        <w:rPr>
          <w:rFonts w:ascii="Gandhari Unicode" w:hAnsi="Gandhari Unicode" w:cs="e-Tamil OTC"/>
        </w:rPr>
        <w:t xml:space="preserve"> </w:t>
      </w:r>
      <w:r w:rsidRPr="00542FF1">
        <w:rPr>
          <w:rFonts w:ascii="Gandhari Unicode" w:hAnsi="Gandhari Unicode" w:cs="e-Tamil OTC"/>
          <w:lang w:val="en-GB"/>
        </w:rPr>
        <w:t>enduring go-</w:t>
      </w:r>
      <w:proofErr w:type="gramStart"/>
      <w:r w:rsidRPr="00542FF1">
        <w:rPr>
          <w:rFonts w:ascii="Gandhari Unicode" w:hAnsi="Gandhari Unicode" w:cs="e-Tamil OTC"/>
          <w:lang w:val="en-GB"/>
        </w:rPr>
        <w:t>not</w:t>
      </w:r>
      <w:proofErr w:type="gramEnd"/>
    </w:p>
    <w:p w14:paraId="6CD383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little waist(dat.) trouble become(inf.)</w:t>
      </w:r>
    </w:p>
    <w:p w14:paraId="096224B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pretty soft breast fill(inf.) </w:t>
      </w:r>
      <w:proofErr w:type="gramStart"/>
      <w:r w:rsidRPr="00542FF1">
        <w:rPr>
          <w:rFonts w:ascii="Gandhari Unicode" w:hAnsi="Gandhari Unicode" w:cs="e-Tamil OTC"/>
          <w:lang w:val="en-GB"/>
        </w:rPr>
        <w:t>swollen</w:t>
      </w:r>
      <w:proofErr w:type="gramEnd"/>
    </w:p>
    <w:p w14:paraId="1527CD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roundness line breast vessel-with opposite-they(n.pl.)</w:t>
      </w:r>
    </w:p>
    <w:p w14:paraId="32F487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how she-becomes</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rPr>
        <w:t xml:space="preserve"> </w:t>
      </w:r>
      <w:r w:rsidRPr="00542FF1">
        <w:rPr>
          <w:rFonts w:ascii="Gandhari Unicode" w:hAnsi="Gandhari Unicode" w:cs="e-Tamil OTC"/>
          <w:lang w:val="en-GB"/>
        </w:rPr>
        <w:t>flower earring saying-</w:t>
      </w:r>
    </w:p>
    <w:p w14:paraId="69F8B1C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affliction heart-with inquire-</w:t>
      </w:r>
      <w:proofErr w:type="gramStart"/>
      <w:r w:rsidRPr="00542FF1">
        <w:rPr>
          <w:rFonts w:ascii="Gandhari Unicode" w:hAnsi="Gandhari Unicode" w:cs="e-Tamil OTC"/>
          <w:lang w:val="en-GB"/>
        </w:rPr>
        <w:t>not</w:t>
      </w:r>
      <w:proofErr w:type="gramEnd"/>
    </w:p>
    <w:p w14:paraId="04C805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distress people-it this- folly village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894E2F3" w14:textId="77777777" w:rsidR="0092153D" w:rsidRPr="00542FF1" w:rsidRDefault="0092153D">
      <w:pPr>
        <w:pStyle w:val="Textbody"/>
        <w:spacing w:after="29"/>
        <w:rPr>
          <w:rFonts w:ascii="Gandhari Unicode" w:hAnsi="Gandhari Unicode" w:cs="e-Tamil OTC"/>
        </w:rPr>
      </w:pPr>
    </w:p>
    <w:p w14:paraId="52D32F96" w14:textId="77777777" w:rsidR="0092153D" w:rsidRPr="00542FF1" w:rsidRDefault="0092153D">
      <w:pPr>
        <w:pStyle w:val="Textbody"/>
        <w:spacing w:after="29"/>
        <w:rPr>
          <w:rFonts w:ascii="Gandhari Unicode" w:hAnsi="Gandhari Unicode" w:cs="e-Tamil OTC"/>
        </w:rPr>
      </w:pPr>
    </w:p>
    <w:p w14:paraId="0AD566E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This foolish village has people in </w:t>
      </w:r>
      <w:proofErr w:type="gramStart"/>
      <w:r w:rsidRPr="00542FF1">
        <w:rPr>
          <w:rFonts w:ascii="Gandhari Unicode" w:hAnsi="Gandhari Unicode" w:cs="e-Tamil OTC"/>
          <w:lang w:val="en-GB"/>
        </w:rPr>
        <w:t>distress</w:t>
      </w:r>
      <w:proofErr w:type="gramEnd"/>
    </w:p>
    <w:p w14:paraId="37D8BA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who do not inquire after afflicted hearts</w:t>
      </w:r>
      <w:r w:rsidRPr="00542FF1">
        <w:rPr>
          <w:rStyle w:val="FootnoteReference"/>
          <w:rFonts w:ascii="Gandhari Unicode" w:hAnsi="Gandhari Unicode" w:cs="e-Tamil OTC"/>
          <w:lang w:val="en-GB"/>
        </w:rPr>
        <w:footnoteReference w:id="629"/>
      </w:r>
      <w:r w:rsidRPr="00542FF1">
        <w:rPr>
          <w:rFonts w:ascii="Gandhari Unicode" w:hAnsi="Gandhari Unicode" w:cs="e-Tamil OTC"/>
          <w:lang w:val="en-GB"/>
        </w:rPr>
        <w:t>:</w:t>
      </w:r>
    </w:p>
    <w:p w14:paraId="1070F44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[she with the] flower earring, what will become of her?</w:t>
      </w:r>
    </w:p>
    <w:p w14:paraId="5857C70B"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round-shaped breasts, surpassing pots</w:t>
      </w:r>
      <w:r w:rsidRPr="00542FF1">
        <w:rPr>
          <w:rStyle w:val="FootnoteReference"/>
          <w:rFonts w:ascii="Gandhari Unicode" w:hAnsi="Gandhari Unicode" w:cs="e-Tamil OTC"/>
          <w:lang w:val="en-GB"/>
        </w:rPr>
        <w:footnoteReference w:id="630"/>
      </w:r>
      <w:r w:rsidRPr="00542FF1">
        <w:rPr>
          <w:rFonts w:ascii="Gandhari Unicode" w:hAnsi="Gandhari Unicode" w:cs="e-Tamil OTC"/>
          <w:lang w:val="en-GB"/>
        </w:rPr>
        <w:t>,</w:t>
      </w:r>
    </w:p>
    <w:p w14:paraId="3A7BD1E1"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fully</w:t>
      </w:r>
      <w:r w:rsidRPr="00542FF1">
        <w:rPr>
          <w:rStyle w:val="FootnoteReference"/>
          <w:rFonts w:ascii="Gandhari Unicode" w:hAnsi="Gandhari Unicode" w:cs="e-Tamil OTC"/>
          <w:lang w:val="en-GB"/>
        </w:rPr>
        <w:footnoteReference w:id="631"/>
      </w:r>
      <w:r w:rsidRPr="00542FF1">
        <w:rPr>
          <w:rFonts w:ascii="Gandhari Unicode" w:hAnsi="Gandhari Unicode" w:cs="e-Tamil OTC"/>
          <w:lang w:val="en-GB"/>
        </w:rPr>
        <w:t xml:space="preserve"> swollen the pretty soft bosom</w:t>
      </w:r>
      <w:r w:rsidRPr="00542FF1">
        <w:rPr>
          <w:rStyle w:val="FootnoteReference"/>
          <w:rFonts w:ascii="Gandhari Unicode" w:hAnsi="Gandhari Unicode" w:cs="e-Tamil OTC"/>
          <w:lang w:val="en-GB"/>
        </w:rPr>
        <w:footnoteReference w:id="632"/>
      </w:r>
      <w:r w:rsidRPr="00542FF1">
        <w:rPr>
          <w:rFonts w:ascii="Gandhari Unicode" w:hAnsi="Gandhari Unicode" w:cs="e-Tamil OTC"/>
          <w:lang w:val="en-GB"/>
        </w:rPr>
        <w:t>,</w:t>
      </w:r>
    </w:p>
    <w:p w14:paraId="3B2F7942"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while the leaf-adorned hips, unbearably</w:t>
      </w:r>
      <w:r w:rsidRPr="00542FF1">
        <w:rPr>
          <w:rStyle w:val="FootnoteReference"/>
          <w:rFonts w:ascii="Gandhari Unicode" w:hAnsi="Gandhari Unicode" w:cs="e-Tamil OTC"/>
          <w:lang w:val="en-GB"/>
        </w:rPr>
        <w:footnoteReference w:id="633"/>
      </w:r>
      <w:r w:rsidRPr="00542FF1">
        <w:rPr>
          <w:rFonts w:ascii="Gandhari Unicode" w:hAnsi="Gandhari Unicode" w:cs="e-Tamil OTC"/>
          <w:lang w:val="en-GB"/>
        </w:rPr>
        <w:t>,</w:t>
      </w:r>
    </w:p>
    <w:p w14:paraId="274BAE9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become troublesome to the narrow small waist?</w:t>
      </w:r>
    </w:p>
    <w:p w14:paraId="1D76D4D8" w14:textId="77777777" w:rsidR="0092153D" w:rsidRPr="00542FF1" w:rsidRDefault="0092153D">
      <w:pPr>
        <w:pStyle w:val="Textbody"/>
        <w:spacing w:after="0"/>
        <w:rPr>
          <w:rFonts w:ascii="Gandhari Unicode" w:hAnsi="Gandhari Unicode" w:cs="e-Tamil OTC"/>
          <w:lang w:val="en-GB"/>
        </w:rPr>
      </w:pPr>
    </w:p>
    <w:p w14:paraId="72D01617"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3EC765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160</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மதுரை மருதன் இளநாகன்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18445A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வரைவு நீட்டிப்ப ஆறறாளாகிய தலைமகளை நோக்கித் தோழி </w:t>
      </w:r>
      <w:r w:rsidR="0060544D">
        <w:rPr>
          <w:rFonts w:ascii="Gandhari Unicode" w:hAnsi="Gandhari Unicode" w:cs="e-Tamil OTC"/>
          <w:lang w:val="en-GB"/>
        </w:rPr>
        <w:t>“</w:t>
      </w:r>
      <w:r w:rsidRPr="00542FF1">
        <w:rPr>
          <w:rFonts w:ascii="Gandhari Unicode" w:hAnsi="Gandhari Unicode" w:cs="e-Tamil OTC"/>
          <w:cs/>
          <w:lang w:val="en-GB"/>
        </w:rPr>
        <w:t>வரைவர்</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 ஆற்றுவிபபுழித் தலைமகள் கூறியது.</w:t>
      </w:r>
    </w:p>
    <w:p w14:paraId="1A7159BC" w14:textId="77777777" w:rsidR="0092153D" w:rsidRPr="00542FF1" w:rsidRDefault="0092153D">
      <w:pPr>
        <w:pStyle w:val="Textbody"/>
        <w:spacing w:after="29"/>
        <w:rPr>
          <w:rFonts w:ascii="Gandhari Unicode" w:hAnsi="Gandhari Unicode" w:cs="e-Tamil OTC"/>
        </w:rPr>
      </w:pPr>
    </w:p>
    <w:p w14:paraId="098C46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நெருப்பி னன்ன </w:t>
      </w:r>
      <w:r w:rsidRPr="00542FF1">
        <w:rPr>
          <w:rFonts w:ascii="Gandhari Unicode" w:hAnsi="Gandhari Unicode" w:cs="e-Tamil OTC"/>
          <w:u w:val="wave"/>
          <w:cs/>
        </w:rPr>
        <w:t>செந்தலை யன்றி</w:t>
      </w:r>
    </w:p>
    <w:p w14:paraId="656683D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லிறவி</w:t>
      </w:r>
      <w:r w:rsidRPr="00542FF1">
        <w:rPr>
          <w:rFonts w:ascii="Gandhari Unicode" w:hAnsi="Gandhari Unicode" w:cs="e-Tamil OTC"/>
          <w:cs/>
        </w:rPr>
        <w:t xml:space="preserve"> னன்ன கொடுவாய்ப் பெடையொடு</w:t>
      </w:r>
    </w:p>
    <w:p w14:paraId="28DD4D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தடவி னோங்குசினைக் கட்சியிற் பிரிந்தோர்</w:t>
      </w:r>
    </w:p>
    <w:p w14:paraId="4CE702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கையற நரலு நள்ளென் யாமத்துப்</w:t>
      </w:r>
    </w:p>
    <w:p w14:paraId="55488D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பெருந்தண் வாடையும் வாரா</w:t>
      </w:r>
    </w:p>
    <w:p w14:paraId="5B5E54C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ரிஃதோ தோழிநங் காதலர் </w:t>
      </w:r>
      <w:r w:rsidRPr="00542FF1">
        <w:rPr>
          <w:rFonts w:ascii="Gandhari Unicode" w:hAnsi="Gandhari Unicode" w:cs="e-Tamil OTC"/>
          <w:u w:val="wave"/>
          <w:cs/>
        </w:rPr>
        <w:t>வரவே</w:t>
      </w:r>
      <w:r w:rsidRPr="00542FF1">
        <w:rPr>
          <w:rFonts w:ascii="Gandhari Unicode" w:hAnsi="Gandhari Unicode" w:cs="e-Tamil OTC"/>
          <w:cs/>
        </w:rPr>
        <w:t>.</w:t>
      </w:r>
    </w:p>
    <w:p w14:paraId="4CE7B31B" w14:textId="77777777" w:rsidR="0092153D" w:rsidRPr="00542FF1" w:rsidRDefault="0092153D">
      <w:pPr>
        <w:pStyle w:val="Textbody"/>
        <w:spacing w:after="29"/>
        <w:rPr>
          <w:rFonts w:ascii="Gandhari Unicode" w:hAnsi="Gandhari Unicode" w:cs="e-Tamil OTC"/>
        </w:rPr>
      </w:pPr>
    </w:p>
    <w:p w14:paraId="6FCEF7F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b/>
          <w:bCs/>
          <w:lang w:val="en-GB"/>
        </w:rPr>
        <w:t xml:space="preserve"> 1cd</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செந்தலை யன்றி </w:t>
      </w:r>
      <w:r w:rsidRPr="00542FF1">
        <w:rPr>
          <w:rFonts w:ascii="Gandhari Unicode" w:eastAsia="URW Palladio UNI" w:hAnsi="Gandhari Unicode" w:cs="e-Tamil OTC"/>
          <w:lang w:val="en-GB"/>
        </w:rPr>
        <w:t xml:space="preserve">L1, 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சிறுகட் பன்றி </w:t>
      </w:r>
      <w:proofErr w:type="spellStart"/>
      <w:r w:rsidRPr="00542FF1">
        <w:rPr>
          <w:rFonts w:ascii="Gandhari Unicode" w:eastAsia="URW Palladio UNI" w:hAnsi="Gandhari Unicode" w:cs="e-Tamil OTC"/>
          <w:lang w:val="en-GB"/>
        </w:rPr>
        <w:t>Cēṉ</w:t>
      </w:r>
      <w:proofErr w:type="spellEnd"/>
      <w:r w:rsidRPr="00542FF1">
        <w:rPr>
          <w:rFonts w:ascii="Gandhari Unicode" w:eastAsia="URW Palladio UNI" w:hAnsi="Gandhari Unicode" w:cs="e-Tamil OTC"/>
          <w:lang w:val="en-GB"/>
        </w:rPr>
        <w:t>., PP •</w:t>
      </w:r>
      <w:r w:rsidRPr="00542FF1">
        <w:rPr>
          <w:rFonts w:ascii="Gandhari Unicode" w:eastAsia="URW Palladio UNI" w:hAnsi="Gandhari Unicode" w:cs="e-Tamil OTC"/>
          <w:b/>
          <w:bCs/>
          <w:lang w:val="en-GB"/>
        </w:rPr>
        <w:t xml:space="preserve"> </w:t>
      </w:r>
      <w:r w:rsidRPr="00542FF1">
        <w:rPr>
          <w:rFonts w:ascii="Gandhari Unicode" w:hAnsi="Gandhari Unicode" w:cs="e-Tamil OTC"/>
          <w:b/>
          <w:bCs/>
          <w:lang w:val="en-GB"/>
        </w:rPr>
        <w:t>2a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லிறவி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L1, C1+3v,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லரவி </w:t>
      </w:r>
      <w:r w:rsidRPr="00542FF1">
        <w:rPr>
          <w:rFonts w:ascii="Gandhari Unicode" w:hAnsi="Gandhari Unicode" w:cs="e-Tamil OTC"/>
          <w:lang w:val="en-GB"/>
        </w:rPr>
        <w:t xml:space="preserve">C3,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3b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L1, C1+2+3+5,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னோங்குசினக் </w:t>
      </w:r>
      <w:r w:rsidRPr="00542FF1">
        <w:rPr>
          <w:rFonts w:ascii="Gandhari Unicode" w:hAnsi="Gandhari Unicode" w:cs="e-Tamil OTC"/>
          <w:lang w:val="en-GB"/>
        </w:rPr>
        <w:t xml:space="preserve">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கையற </w:t>
      </w:r>
      <w:r w:rsidRPr="00542FF1">
        <w:rPr>
          <w:rFonts w:ascii="Gandhari Unicode" w:hAnsi="Gandhari Unicode" w:cs="e-Tamil OTC"/>
          <w:lang w:val="en-GB"/>
        </w:rPr>
        <w:t xml:space="preserve">C2+3v+5,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கைய்யற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r w:rsidRPr="00542FF1">
        <w:rPr>
          <w:rFonts w:ascii="Gandhari Unicode" w:hAnsi="Gandhari Unicode" w:cs="e-Tamil OTC"/>
          <w:lang w:val="en-GB"/>
        </w:rPr>
        <w:t xml:space="preserve">L1, C1+2+3+5, G1+2, EA,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வரைவே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r w:rsidRPr="00542FF1">
        <w:rPr>
          <w:rStyle w:val="FootnoteReference"/>
          <w:rFonts w:ascii="Gandhari Unicode" w:hAnsi="Gandhari Unicode" w:cs="e-Tamil OTC"/>
          <w:lang w:val="en-GB"/>
        </w:rPr>
        <w:footnoteReference w:id="634"/>
      </w:r>
    </w:p>
    <w:p w14:paraId="720B7A72" w14:textId="77777777" w:rsidR="0092153D" w:rsidRPr="00542FF1" w:rsidRDefault="0092153D">
      <w:pPr>
        <w:pStyle w:val="Textbody"/>
        <w:spacing w:after="29"/>
        <w:rPr>
          <w:rFonts w:ascii="Gandhari Unicode" w:hAnsi="Gandhari Unicode" w:cs="e-Tamil OTC"/>
        </w:rPr>
      </w:pPr>
    </w:p>
    <w:p w14:paraId="3D655EC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neruppiṉ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cem</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talai</w:t>
      </w:r>
      <w:proofErr w:type="spellEnd"/>
      <w:r w:rsidRPr="00542FF1">
        <w:rPr>
          <w:rFonts w:ascii="Gandhari Unicode" w:hAnsi="Gandhari Unicode" w:cs="e-Tamil OTC"/>
          <w:i/>
          <w:iCs/>
          <w:lang w:val="en-GB"/>
        </w:rPr>
        <w:t xml:space="preserve"> </w:t>
      </w:r>
      <w:r w:rsidR="00A851E8">
        <w:rPr>
          <w:rFonts w:ascii="Gandhari Unicode" w:hAnsi="Gandhari Unicode" w:cs="e-Tamil OTC"/>
          <w:i/>
          <w:iCs/>
          <w:lang w:val="en-GB"/>
        </w:rPr>
        <w:t>~</w:t>
      </w:r>
      <w:proofErr w:type="spellStart"/>
      <w:r w:rsidRPr="00542FF1">
        <w:rPr>
          <w:rFonts w:ascii="Gandhari Unicode" w:hAnsi="Gandhari Unicode" w:cs="e-Tamil OTC"/>
          <w:i/>
          <w:iCs/>
          <w:lang w:val="en-GB"/>
        </w:rPr>
        <w:t>aṉṟil</w:t>
      </w:r>
      <w:proofErr w:type="spellEnd"/>
    </w:p>
    <w:p w14:paraId="74F1B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iṟaviṉ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peṭaiyoṭu</w:t>
      </w:r>
      <w:proofErr w:type="spellEnd"/>
    </w:p>
    <w:p w14:paraId="78629E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kaṭciyiṉ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
    <w:p w14:paraId="7A6F23A6" w14:textId="77777777" w:rsidR="0092153D" w:rsidRPr="00542FF1" w:rsidRDefault="0049108D">
      <w:pPr>
        <w:pStyle w:val="Textbody"/>
        <w:spacing w:after="29"/>
        <w:rPr>
          <w:rFonts w:ascii="Gandhari Unicode" w:hAnsi="Gandhari Unicode" w:cs="e-Tamil OTC"/>
          <w:lang w:val="en-GB"/>
        </w:rPr>
      </w:pPr>
      <w:r>
        <w:rPr>
          <w:rFonts w:ascii="Gandhari Unicode" w:hAnsi="Gandhari Unicode" w:cs="e-Tamil OTC"/>
          <w:lang w:val="en-GB"/>
        </w:rPr>
        <w:t>kai-~</w:t>
      </w:r>
      <w:proofErr w:type="spellStart"/>
      <w:r w:rsidR="00014CDD" w:rsidRPr="00542FF1">
        <w:rPr>
          <w:rFonts w:ascii="Gandhari Unicode" w:hAnsi="Gandhari Unicode" w:cs="e-Tamil OTC"/>
          <w:lang w:val="en-GB"/>
        </w:rPr>
        <w:t>aṟa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naḷḷeṉ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yāmattu</w:t>
      </w:r>
      <w:proofErr w:type="spellEnd"/>
      <w:r w:rsidR="00A851E8">
        <w:rPr>
          <w:rFonts w:ascii="Gandhari Unicode" w:hAnsi="Gandhari Unicode" w:cs="e-Tamil OTC"/>
          <w:lang w:val="en-GB"/>
        </w:rPr>
        <w:t>+</w:t>
      </w:r>
    </w:p>
    <w:p w14:paraId="14B783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vāṭai</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vārār</w:t>
      </w:r>
      <w:proofErr w:type="spellEnd"/>
    </w:p>
    <w:p w14:paraId="5F39CAA2"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iḵt</w:t>
      </w:r>
      <w:proofErr w:type="spellEnd"/>
      <w:r w:rsidR="00A851E8">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varav</w:t>
      </w:r>
      <w:proofErr w:type="spellEnd"/>
      <w:r w:rsidR="00A851E8">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471F811E" w14:textId="77777777" w:rsidR="0092153D" w:rsidRPr="00542FF1" w:rsidRDefault="0092153D">
      <w:pPr>
        <w:pStyle w:val="Textbody"/>
        <w:spacing w:after="29" w:line="260" w:lineRule="exact"/>
        <w:rPr>
          <w:rFonts w:ascii="Gandhari Unicode" w:hAnsi="Gandhari Unicode" w:cs="e-Tamil OTC"/>
          <w:lang w:val="en-GB"/>
        </w:rPr>
      </w:pPr>
    </w:p>
    <w:p w14:paraId="1EA934B1" w14:textId="77777777" w:rsidR="0092153D" w:rsidRPr="00542FF1" w:rsidRDefault="0092153D">
      <w:pPr>
        <w:pStyle w:val="Textbody"/>
        <w:spacing w:after="29" w:line="260" w:lineRule="exact"/>
        <w:rPr>
          <w:rFonts w:ascii="Gandhari Unicode" w:hAnsi="Gandhari Unicode" w:cs="e-Tamil OTC"/>
          <w:lang w:val="en-GB"/>
        </w:rPr>
      </w:pPr>
    </w:p>
    <w:p w14:paraId="5C572724" w14:textId="77777777" w:rsidR="0092153D" w:rsidRPr="00542FF1" w:rsidRDefault="0092153D">
      <w:pPr>
        <w:pStyle w:val="Textbody"/>
        <w:spacing w:after="29" w:line="260" w:lineRule="exact"/>
        <w:rPr>
          <w:rFonts w:ascii="Gandhari Unicode" w:hAnsi="Gandhari Unicode" w:cs="e-Tamil OTC"/>
          <w:lang w:val="en-GB"/>
        </w:rPr>
      </w:pPr>
    </w:p>
    <w:p w14:paraId="16857CCD"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is reassuring HER [with the words] </w:t>
      </w:r>
      <w:r w:rsidR="0060544D">
        <w:rPr>
          <w:rFonts w:ascii="Gandhari Unicode" w:hAnsi="Gandhari Unicode" w:cs="e-Tamil OTC"/>
          <w:lang w:val="en-GB"/>
        </w:rPr>
        <w:t>“he will marry [you]”</w:t>
      </w:r>
      <w:r w:rsidRPr="00542FF1">
        <w:rPr>
          <w:rFonts w:ascii="Gandhari Unicode" w:hAnsi="Gandhari Unicode" w:cs="e-Tamil OTC"/>
          <w:lang w:val="en-GB"/>
        </w:rPr>
        <w:t>, who didn't have the strength [anymore] when [he] delayed marriage.</w:t>
      </w:r>
    </w:p>
    <w:p w14:paraId="1A118D75" w14:textId="77777777" w:rsidR="0092153D" w:rsidRPr="00542FF1" w:rsidRDefault="0092153D">
      <w:pPr>
        <w:pStyle w:val="Textbody"/>
        <w:spacing w:after="29" w:line="260" w:lineRule="exact"/>
        <w:rPr>
          <w:rFonts w:ascii="Gandhari Unicode" w:hAnsi="Gandhari Unicode" w:cs="e-Tamil OTC"/>
          <w:lang w:val="en-GB"/>
        </w:rPr>
      </w:pPr>
    </w:p>
    <w:p w14:paraId="2E6C71D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fire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red head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(-bird)</w:t>
      </w:r>
    </w:p>
    <w:p w14:paraId="1157D8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prawn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like curved mouth female-bird-with</w:t>
      </w:r>
    </w:p>
    <w:p w14:paraId="7211558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tree</w:t>
      </w:r>
      <w:r w:rsidRPr="00542FF1">
        <w:rPr>
          <w:rStyle w:val="FootnoteReference"/>
          <w:rFonts w:ascii="Gandhari Unicode" w:hAnsi="Gandhari Unicode" w:cs="e-Tamil OTC"/>
          <w:lang w:val="en-GB"/>
        </w:rPr>
        <w:footnoteReference w:id="635"/>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high twig nest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separated-they(h.)</w:t>
      </w:r>
    </w:p>
    <w:p w14:paraId="1E0B73F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action end</w:t>
      </w:r>
      <w:r w:rsidRPr="00542FF1">
        <w:rPr>
          <w:rFonts w:ascii="Gandhari Unicode" w:hAnsi="Gandhari Unicode" w:cs="e-Tamil OTC"/>
        </w:rPr>
        <w:t xml:space="preserve"> </w:t>
      </w:r>
      <w:r w:rsidRPr="00542FF1">
        <w:rPr>
          <w:rFonts w:ascii="Gandhari Unicode" w:hAnsi="Gandhari Unicode" w:cs="e-Tamil OTC"/>
          <w:lang w:val="en-GB"/>
        </w:rPr>
        <w:t>calling- middle-say- midnight-</w:t>
      </w:r>
    </w:p>
    <w:p w14:paraId="386D774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cool</w:t>
      </w:r>
      <w:r w:rsidRPr="00542FF1">
        <w:rPr>
          <w:rFonts w:ascii="Gandhari Unicode" w:hAnsi="Gandhari Unicode" w:cs="e-Tamil OTC"/>
        </w:rPr>
        <w:t xml:space="preserve"> </w:t>
      </w:r>
      <w:r w:rsidRPr="00542FF1">
        <w:rPr>
          <w:rFonts w:ascii="Gandhari Unicode" w:hAnsi="Gandhari Unicode" w:cs="e-Tamil OTC"/>
          <w:lang w:val="en-GB"/>
        </w:rPr>
        <w:t>north wind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w:t>
      </w:r>
    </w:p>
    <w:p w14:paraId="5A855B0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 our- lover(h.)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902B20D" w14:textId="77777777" w:rsidR="0092153D" w:rsidRPr="00542FF1" w:rsidRDefault="0092153D">
      <w:pPr>
        <w:pStyle w:val="Textbody"/>
        <w:spacing w:after="29"/>
        <w:rPr>
          <w:rFonts w:ascii="Gandhari Unicode" w:hAnsi="Gandhari Unicode" w:cs="e-Tamil OTC"/>
        </w:rPr>
      </w:pPr>
    </w:p>
    <w:p w14:paraId="07757CA2" w14:textId="77777777" w:rsidR="0092153D" w:rsidRPr="00542FF1" w:rsidRDefault="0092153D">
      <w:pPr>
        <w:pStyle w:val="Textbody"/>
        <w:spacing w:after="29"/>
        <w:rPr>
          <w:rFonts w:ascii="Gandhari Unicode" w:hAnsi="Gandhari Unicode" w:cs="e-Tamil OTC"/>
        </w:rPr>
      </w:pPr>
    </w:p>
    <w:p w14:paraId="413B1982"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[Is] this, friend, the coming [promised by] our lover,</w:t>
      </w:r>
    </w:p>
    <w:p w14:paraId="134E75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who has not come even with the great, cool north </w:t>
      </w:r>
      <w:proofErr w:type="gramStart"/>
      <w:r w:rsidRPr="00542FF1">
        <w:rPr>
          <w:rFonts w:ascii="Gandhari Unicode" w:hAnsi="Gandhari Unicode" w:cs="e-Tamil OTC"/>
          <w:lang w:val="en-GB"/>
        </w:rPr>
        <w:t>wind</w:t>
      </w:r>
      <w:proofErr w:type="gramEnd"/>
    </w:p>
    <w:p w14:paraId="43EE6CD6"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at deepest midnight, where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bird, [its] head red like fire,</w:t>
      </w:r>
    </w:p>
    <w:p w14:paraId="2CD22F2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with</w:t>
      </w:r>
      <w:r w:rsidRPr="00542FF1">
        <w:rPr>
          <w:rStyle w:val="FootnoteReference"/>
          <w:rFonts w:ascii="Gandhari Unicode" w:hAnsi="Gandhari Unicode" w:cs="e-Tamil OTC"/>
          <w:lang w:val="en-GB"/>
        </w:rPr>
        <w:footnoteReference w:id="636"/>
      </w:r>
      <w:r w:rsidRPr="00542FF1">
        <w:rPr>
          <w:rFonts w:ascii="Gandhari Unicode" w:hAnsi="Gandhari Unicode" w:cs="e-Tamil OTC"/>
          <w:lang w:val="en-GB"/>
        </w:rPr>
        <w:t xml:space="preserve"> its female, [its] beak bent like a prawn,</w:t>
      </w:r>
    </w:p>
    <w:p w14:paraId="1667A3BE"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calls out, such that activity </w:t>
      </w:r>
      <w:proofErr w:type="gramStart"/>
      <w:r w:rsidRPr="00542FF1">
        <w:rPr>
          <w:rFonts w:ascii="Gandhari Unicode" w:hAnsi="Gandhari Unicode" w:cs="e-Tamil OTC"/>
          <w:lang w:val="en-GB"/>
        </w:rPr>
        <w:t>ends</w:t>
      </w:r>
      <w:proofErr w:type="gramEnd"/>
    </w:p>
    <w:p w14:paraId="210168D2"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in those who are separated, in the nest on a twig high in the </w:t>
      </w:r>
      <w:proofErr w:type="gramStart"/>
      <w:r w:rsidRPr="00542FF1">
        <w:rPr>
          <w:rFonts w:ascii="Gandhari Unicode" w:hAnsi="Gandhari Unicode" w:cs="e-Tamil OTC"/>
          <w:lang w:val="en-GB"/>
        </w:rPr>
        <w:t>tree?</w:t>
      </w:r>
      <w:proofErr w:type="gramEnd"/>
    </w:p>
    <w:p w14:paraId="4E1F0DFD" w14:textId="77777777" w:rsidR="0092153D" w:rsidRPr="00542FF1" w:rsidRDefault="0092153D">
      <w:pPr>
        <w:pStyle w:val="Textbody"/>
        <w:spacing w:after="0"/>
        <w:rPr>
          <w:rFonts w:ascii="Gandhari Unicode" w:hAnsi="Gandhari Unicode" w:cs="e-Tamil OTC"/>
          <w:b/>
          <w:lang w:val="en-GB"/>
        </w:rPr>
      </w:pPr>
    </w:p>
    <w:p w14:paraId="18688A9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D9A6B7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161</w:t>
      </w:r>
      <w:r w:rsidRPr="00AA4B84">
        <w:rPr>
          <w:rFonts w:ascii="e-Tamil OTC" w:hAnsi="e-Tamil OTC" w:cs="e-Tamil OTC"/>
          <w:i w:val="0"/>
          <w:iCs w:val="0"/>
          <w:color w:val="auto"/>
          <w:cs/>
        </w:rPr>
        <w:t xml:space="preserve"> நக்கீரர்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81AC566"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இரவுக்குறிக்கண் வந்த தலைமகனைக் காப்பு மிகுதியான் எதிர்படப் பெறாத தலைமகள் பிற்றைஞான்று தலைமகன் சிறைபுறத்தானாகத் தோழிக்குச் சொல்லுவாளாய்ச் சொல்லியது.</w:t>
      </w:r>
    </w:p>
    <w:p w14:paraId="2613A104" w14:textId="77777777" w:rsidR="0092153D" w:rsidRPr="00542FF1" w:rsidRDefault="0092153D">
      <w:pPr>
        <w:pStyle w:val="Textbody"/>
        <w:spacing w:after="29"/>
        <w:rPr>
          <w:rFonts w:ascii="Gandhari Unicode" w:hAnsi="Gandhari Unicode" w:cs="e-Tamil OTC"/>
        </w:rPr>
      </w:pPr>
    </w:p>
    <w:p w14:paraId="5A14CA7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பொழுது மெல்லின்று பெயலு மோவாது</w:t>
      </w:r>
    </w:p>
    <w:p w14:paraId="6AA7A0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கழுதுகண் பனிப்ப </w:t>
      </w:r>
      <w:r w:rsidRPr="00542FF1">
        <w:rPr>
          <w:rFonts w:ascii="Gandhari Unicode" w:hAnsi="Gandhari Unicode" w:cs="e-Tamil OTC"/>
          <w:u w:val="wave"/>
          <w:cs/>
        </w:rPr>
        <w:t>வீசு</w:t>
      </w:r>
      <w:r w:rsidRPr="00542FF1">
        <w:rPr>
          <w:rFonts w:ascii="Gandhari Unicode" w:hAnsi="Gandhari Unicode" w:cs="e-Tamil OTC"/>
          <w:cs/>
        </w:rPr>
        <w:t xml:space="preserve"> மதன்றலைப்</w:t>
      </w:r>
    </w:p>
    <w:p w14:paraId="3BBAB3F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புலிப்பற் றாலிப் </w:t>
      </w:r>
      <w:r w:rsidRPr="00542FF1">
        <w:rPr>
          <w:rFonts w:ascii="Gandhari Unicode" w:hAnsi="Gandhari Unicode" w:cs="e-Tamil OTC"/>
          <w:u w:val="wave"/>
          <w:cs/>
        </w:rPr>
        <w:t>புதல்வர்ப்</w:t>
      </w:r>
      <w:r w:rsidRPr="00542FF1">
        <w:rPr>
          <w:rFonts w:ascii="Gandhari Unicode" w:hAnsi="Gandhari Unicode" w:cs="e-Tamil OTC"/>
          <w:cs/>
        </w:rPr>
        <w:t xml:space="preserve"> புல்லி</w:t>
      </w:r>
    </w:p>
    <w:p w14:paraId="04974E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யன்னா </w:t>
      </w:r>
      <w:r w:rsidRPr="00542FF1">
        <w:rPr>
          <w:rFonts w:ascii="Gandhari Unicode" w:hAnsi="Gandhari Unicode" w:cs="e-Tamil OTC"/>
          <w:u w:val="wave"/>
          <w:cs/>
        </w:rPr>
        <w:t>வென்னு</w:t>
      </w:r>
      <w:r w:rsidRPr="00542FF1">
        <w:rPr>
          <w:rFonts w:ascii="Gandhari Unicode" w:hAnsi="Gandhari Unicode" w:cs="e-Tamil OTC"/>
          <w:cs/>
        </w:rPr>
        <w:t xml:space="preserve"> மன்னையு மன்னோ</w:t>
      </w:r>
    </w:p>
    <w:p w14:paraId="3BB1C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வென்மலைந் தனன்கொ றானே </w:t>
      </w:r>
      <w:r w:rsidRPr="00542FF1">
        <w:rPr>
          <w:rFonts w:ascii="Gandhari Unicode" w:hAnsi="Gandhari Unicode" w:cs="e-Tamil OTC"/>
          <w:u w:val="wave"/>
          <w:cs/>
        </w:rPr>
        <w:t>தன்மலை</w:t>
      </w:r>
    </w:p>
    <w:p w14:paraId="2F7582B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 நாறு மார்பினன்</w:t>
      </w:r>
    </w:p>
    <w:p w14:paraId="4A23619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மாரி யானையின் வந்துநின் </w:t>
      </w:r>
      <w:r w:rsidRPr="00542FF1">
        <w:rPr>
          <w:rFonts w:ascii="Gandhari Unicode" w:hAnsi="Gandhari Unicode" w:cs="e-Tamil OTC"/>
          <w:u w:val="wave"/>
          <w:cs/>
        </w:rPr>
        <w:t>றனனே</w:t>
      </w:r>
      <w:r w:rsidRPr="00542FF1">
        <w:rPr>
          <w:rFonts w:ascii="Gandhari Unicode" w:hAnsi="Gandhari Unicode" w:cs="e-Tamil OTC"/>
          <w:cs/>
        </w:rPr>
        <w:t>.</w:t>
      </w:r>
    </w:p>
    <w:p w14:paraId="4A62EA64" w14:textId="77777777" w:rsidR="0092153D" w:rsidRPr="00542FF1" w:rsidRDefault="0092153D">
      <w:pPr>
        <w:pStyle w:val="Textbody"/>
        <w:spacing w:after="29"/>
        <w:rPr>
          <w:rFonts w:ascii="Gandhari Unicode" w:hAnsi="Gandhari Unicode" w:cs="e-Tamil OTC"/>
        </w:rPr>
      </w:pPr>
    </w:p>
    <w:p w14:paraId="4FC6DBB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2cd</w:t>
      </w:r>
      <w:r w:rsidRPr="00542FF1">
        <w:rPr>
          <w:rFonts w:ascii="Gandhari Unicode" w:hAnsi="Gandhari Unicode" w:cs="e-Tamil OTC"/>
        </w:rPr>
        <w:t xml:space="preserve"> </w:t>
      </w:r>
      <w:r w:rsidRPr="00542FF1">
        <w:rPr>
          <w:rFonts w:ascii="Gandhari Unicode" w:hAnsi="Gandhari Unicode" w:cs="e-Tamil OTC"/>
          <w:cs/>
        </w:rPr>
        <w:t xml:space="preserve">வீசு மதன்றலைப்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தன்றலை </w:t>
      </w:r>
      <w:r w:rsidRPr="00542FF1">
        <w:rPr>
          <w:rFonts w:ascii="Gandhari Unicode" w:hAnsi="Gandhari Unicode" w:cs="e-Tamil OTC"/>
        </w:rPr>
        <w:t xml:space="preserve">L1, 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வீசுந் தனலை </w:t>
      </w:r>
      <w:r w:rsidRPr="00542FF1">
        <w:rPr>
          <w:rFonts w:ascii="Gandhari Unicode" w:hAnsi="Gandhari Unicode" w:cs="e-Tamil OTC"/>
        </w:rPr>
        <w:t xml:space="preserve">C1; </w:t>
      </w:r>
      <w:r w:rsidRPr="00542FF1">
        <w:rPr>
          <w:rFonts w:ascii="Gandhari Unicode" w:hAnsi="Gandhari Unicode" w:cs="e-Tamil OTC"/>
          <w:cs/>
        </w:rPr>
        <w:t xml:space="preserve">வீழு மதன்றலைப் </w:t>
      </w:r>
      <w:r w:rsidRPr="00542FF1">
        <w:rPr>
          <w:rFonts w:ascii="Gandhari Unicode" w:hAnsi="Gandhari Unicode" w:cs="e-Tamil OTC"/>
        </w:rPr>
        <w:t xml:space="preserve">C2v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புதல்வர்ப் </w:t>
      </w:r>
      <w:r w:rsidRPr="00542FF1">
        <w:rPr>
          <w:rFonts w:ascii="Gandhari Unicode" w:hAnsi="Gandhari Unicode" w:cs="e-Tamil OTC"/>
        </w:rPr>
        <w:t xml:space="preserve">L1, 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புதல்வற் </w:t>
      </w:r>
      <w:r w:rsidRPr="00542FF1">
        <w:rPr>
          <w:rFonts w:ascii="Gandhari Unicode" w:hAnsi="Gandhari Unicode" w:cs="e-Tamil OTC"/>
        </w:rPr>
        <w:t xml:space="preserve">C2v, I,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யன்னா வென்னு </w:t>
      </w:r>
      <w:r w:rsidRPr="00542FF1">
        <w:rPr>
          <w:rFonts w:ascii="Gandhari Unicode" w:hAnsi="Gandhari Unicode" w:cs="e-Tamil OTC"/>
        </w:rPr>
        <w:t xml:space="preserve">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யன்னா யென்னு </w:t>
      </w:r>
      <w:r w:rsidRPr="00542FF1">
        <w:rPr>
          <w:rFonts w:ascii="Gandhari Unicode" w:hAnsi="Gandhari Unicode" w:cs="e-Tamil OTC"/>
        </w:rPr>
        <w:t xml:space="preserve">L1, C2+3v,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வென்மலைந் தனன்கொ </w:t>
      </w:r>
      <w:r w:rsidRPr="00542FF1">
        <w:rPr>
          <w:rFonts w:ascii="Gandhari Unicode" w:hAnsi="Gandhari Unicode" w:cs="e-Tamil OTC"/>
        </w:rPr>
        <w:t xml:space="preserve">C2+5,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என்மலைந் </w:t>
      </w:r>
      <w:r w:rsidRPr="00542FF1">
        <w:rPr>
          <w:rFonts w:ascii="Gandhari Unicode" w:hAnsi="Gandhari Unicode" w:cs="e-Tamil OTC"/>
        </w:rPr>
        <w:t xml:space="preserve">C1+3v; </w:t>
      </w:r>
      <w:r w:rsidRPr="00542FF1">
        <w:rPr>
          <w:rFonts w:ascii="Gandhari Unicode" w:hAnsi="Gandhari Unicode" w:cs="e-Tamil OTC"/>
          <w:cs/>
        </w:rPr>
        <w:t xml:space="preserve">எனமு மலைந்தகொ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தன்மலை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L1v, 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யார </w:t>
      </w:r>
      <w:r w:rsidRPr="00542FF1">
        <w:rPr>
          <w:rFonts w:ascii="Gandhari Unicode" w:hAnsi="Gandhari Unicode" w:cs="e-Tamil OTC"/>
        </w:rPr>
        <w:t xml:space="preserve">L1, C1+3, G1; </w:t>
      </w:r>
      <w:r w:rsidRPr="00542FF1">
        <w:rPr>
          <w:rFonts w:ascii="Gandhari Unicode" w:hAnsi="Gandhari Unicode" w:cs="e-Tamil OTC"/>
          <w:cs/>
        </w:rPr>
        <w:t xml:space="preserve">தன்மலைய </w:t>
      </w:r>
      <w:r w:rsidRPr="00542FF1">
        <w:rPr>
          <w:rFonts w:ascii="Gandhari Unicode" w:hAnsi="Gandhari Unicode" w:cs="e-Tamil OTC"/>
        </w:rPr>
        <w:t xml:space="preserve">| </w:t>
      </w:r>
      <w:r w:rsidRPr="00542FF1">
        <w:rPr>
          <w:rFonts w:ascii="Gandhari Unicode" w:hAnsi="Gandhari Unicode" w:cs="e-Tamil OTC"/>
          <w:cs/>
        </w:rPr>
        <w:t xml:space="preserve">வார </w:t>
      </w:r>
      <w:r w:rsidRPr="00542FF1">
        <w:rPr>
          <w:rFonts w:ascii="Gandhari Unicode" w:hAnsi="Gandhari Unicode" w:cs="e-Tamil OTC"/>
        </w:rPr>
        <w:t xml:space="preserve">C2v+5v, 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வந்துநின் றனனே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வந்துநின் றனவே </w:t>
      </w:r>
      <w:proofErr w:type="spellStart"/>
      <w:r w:rsidRPr="00542FF1">
        <w:rPr>
          <w:rFonts w:ascii="Gandhari Unicode" w:hAnsi="Gandhari Unicode" w:cs="e-Tamil OTC"/>
        </w:rPr>
        <w:t>Nacc</w:t>
      </w:r>
      <w:proofErr w:type="spellEnd"/>
      <w:r w:rsidRPr="00542FF1">
        <w:rPr>
          <w:rFonts w:ascii="Gandhari Unicode" w:hAnsi="Gandhari Unicode" w:cs="e-Tamil OTC"/>
        </w:rPr>
        <w:t>.</w:t>
      </w:r>
    </w:p>
    <w:p w14:paraId="1AE6D538" w14:textId="77777777" w:rsidR="0092153D" w:rsidRPr="00542FF1" w:rsidRDefault="0092153D">
      <w:pPr>
        <w:pStyle w:val="Textbody"/>
        <w:spacing w:after="29"/>
        <w:rPr>
          <w:rFonts w:ascii="Gandhari Unicode" w:hAnsi="Gandhari Unicode" w:cs="e-Tamil OTC"/>
        </w:rPr>
      </w:pPr>
    </w:p>
    <w:p w14:paraId="248E7680"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poḻut</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el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iṉṟu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peyal</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um </w:t>
      </w:r>
      <w:proofErr w:type="spellStart"/>
      <w:r w:rsidRPr="005B6FB1">
        <w:rPr>
          <w:rFonts w:ascii="Gandhari Unicode" w:hAnsi="Gandhari Unicode" w:cs="e-Tamil OTC"/>
          <w:lang w:val="de-DE"/>
        </w:rPr>
        <w:t>ōvātu</w:t>
      </w:r>
      <w:proofErr w:type="spellEnd"/>
    </w:p>
    <w:p w14:paraId="0864C5F9"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kaḻutu</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kaṇ</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paṉippa</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vīcum</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ataṉ-talai</w:t>
      </w:r>
      <w:proofErr w:type="spellEnd"/>
      <w:r w:rsidR="005B6FB1" w:rsidRPr="005B6FB1">
        <w:rPr>
          <w:rFonts w:ascii="Gandhari Unicode" w:hAnsi="Gandhari Unicode" w:cs="e-Tamil OTC"/>
          <w:lang w:val="de-DE"/>
        </w:rPr>
        <w:t>+</w:t>
      </w:r>
    </w:p>
    <w:p w14:paraId="1D0BA126" w14:textId="77777777" w:rsidR="0092153D" w:rsidRPr="005B6FB1" w:rsidRDefault="00014CDD">
      <w:pPr>
        <w:pStyle w:val="Textbody"/>
        <w:spacing w:after="29"/>
        <w:rPr>
          <w:rFonts w:ascii="Gandhari Unicode" w:hAnsi="Gandhari Unicode" w:cs="e-Tamil OTC"/>
          <w:lang w:val="de-DE"/>
        </w:rPr>
      </w:pPr>
      <w:proofErr w:type="spellStart"/>
      <w:r w:rsidRPr="005B6FB1">
        <w:rPr>
          <w:rFonts w:ascii="Gandhari Unicode" w:hAnsi="Gandhari Unicode" w:cs="e-Tamil OTC"/>
          <w:lang w:val="de-DE"/>
        </w:rPr>
        <w:t>puli</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pal</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tāli</w:t>
      </w:r>
      <w:proofErr w:type="spellEnd"/>
      <w:r w:rsidR="005B6FB1" w:rsidRPr="005B6FB1">
        <w:rPr>
          <w:rFonts w:ascii="Gandhari Unicode" w:hAnsi="Gandhari Unicode" w:cs="e-Tamil OTC"/>
          <w:lang w:val="de-DE"/>
        </w:rPr>
        <w:t>+</w:t>
      </w:r>
      <w:r w:rsidRPr="005B6FB1">
        <w:rPr>
          <w:rFonts w:ascii="Gandhari Unicode" w:hAnsi="Gandhari Unicode" w:cs="e-Tamil OTC"/>
          <w:lang w:val="de-DE"/>
        </w:rPr>
        <w:t xml:space="preserve"> </w:t>
      </w:r>
      <w:proofErr w:type="spellStart"/>
      <w:r w:rsidRPr="005B6FB1">
        <w:rPr>
          <w:rFonts w:ascii="Gandhari Unicode" w:hAnsi="Gandhari Unicode" w:cs="e-Tamil OTC"/>
          <w:i/>
          <w:iCs/>
          <w:lang w:val="de-DE"/>
        </w:rPr>
        <w:t>putalvar</w:t>
      </w:r>
      <w:proofErr w:type="spellEnd"/>
      <w:r w:rsidRPr="005B6FB1">
        <w:rPr>
          <w:rFonts w:ascii="Gandhari Unicode" w:hAnsi="Gandhari Unicode" w:cs="e-Tamil OTC"/>
          <w:lang w:val="de-DE"/>
        </w:rPr>
        <w:t xml:space="preserve"> </w:t>
      </w:r>
      <w:proofErr w:type="spellStart"/>
      <w:r w:rsidRPr="005B6FB1">
        <w:rPr>
          <w:rFonts w:ascii="Gandhari Unicode" w:hAnsi="Gandhari Unicode" w:cs="e-Tamil OTC"/>
          <w:lang w:val="de-DE"/>
        </w:rPr>
        <w:t>pulli</w:t>
      </w:r>
      <w:proofErr w:type="spellEnd"/>
    </w:p>
    <w:p w14:paraId="6231F16A"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i/>
          <w:iCs/>
          <w:lang w:val="de-DE"/>
        </w:rPr>
        <w:t>~</w:t>
      </w:r>
      <w:proofErr w:type="spellStart"/>
      <w:r w:rsidR="00014CDD" w:rsidRPr="005B6FB1">
        <w:rPr>
          <w:rFonts w:ascii="Gandhari Unicode" w:hAnsi="Gandhari Unicode" w:cs="e-Tamil OTC"/>
          <w:i/>
          <w:iCs/>
          <w:lang w:val="de-DE"/>
        </w:rPr>
        <w:t>aṉṉā</w:t>
      </w:r>
      <w:proofErr w:type="spellEnd"/>
      <w:r w:rsidR="00014CDD" w:rsidRPr="005B6FB1">
        <w:rPr>
          <w:rFonts w:ascii="Gandhari Unicode" w:hAnsi="Gandhari Unicode" w:cs="e-Tamil OTC"/>
          <w:lang w:val="de-DE"/>
        </w:rPr>
        <w:t xml:space="preserve"> </w:t>
      </w: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eṉṉum</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aṉṉai</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um </w:t>
      </w:r>
      <w:proofErr w:type="spellStart"/>
      <w:r w:rsidR="00014CDD" w:rsidRPr="005B6FB1">
        <w:rPr>
          <w:rFonts w:ascii="Gandhari Unicode" w:hAnsi="Gandhari Unicode" w:cs="e-Tamil OTC"/>
          <w:lang w:val="de-DE"/>
        </w:rPr>
        <w:t>aṉṉō</w:t>
      </w:r>
      <w:proofErr w:type="spellEnd"/>
    </w:p>
    <w:p w14:paraId="31075BB5" w14:textId="77777777" w:rsidR="0092153D" w:rsidRPr="005B6FB1" w:rsidRDefault="005B6FB1">
      <w:pPr>
        <w:pStyle w:val="Textbody"/>
        <w:spacing w:after="29"/>
        <w:rPr>
          <w:rFonts w:ascii="Gandhari Unicode" w:hAnsi="Gandhari Unicode" w:cs="e-Tamil OTC"/>
          <w:lang w:val="de-DE"/>
        </w:rPr>
      </w:pPr>
      <w:r w:rsidRPr="005B6FB1">
        <w:rPr>
          <w:rFonts w:ascii="Gandhari Unicode" w:hAnsi="Gandhari Unicode" w:cs="e-Tamil OTC"/>
          <w:lang w:val="de-DE"/>
        </w:rPr>
        <w:t>~</w:t>
      </w:r>
      <w:proofErr w:type="spellStart"/>
      <w:r w:rsidR="00014CDD" w:rsidRPr="005B6FB1">
        <w:rPr>
          <w:rFonts w:ascii="Gandhari Unicode" w:hAnsi="Gandhari Unicode" w:cs="e-Tamil OTC"/>
          <w:lang w:val="de-DE"/>
        </w:rPr>
        <w:t>eṉ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malaintaṉaṉ-kol</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lang w:val="de-DE"/>
        </w:rPr>
        <w:t>tāṉ</w:t>
      </w:r>
      <w:proofErr w:type="spellEnd"/>
      <w:r w:rsidRPr="005B6FB1">
        <w:rPr>
          <w:rFonts w:ascii="Gandhari Unicode" w:hAnsi="Gandhari Unicode" w:cs="e-Tamil OTC"/>
          <w:lang w:val="de-DE"/>
        </w:rPr>
        <w:t>-</w:t>
      </w:r>
      <w:r w:rsidR="00014CDD" w:rsidRPr="005B6FB1">
        <w:rPr>
          <w:rFonts w:ascii="Gandhari Unicode" w:hAnsi="Gandhari Unicode" w:cs="e-Tamil OTC"/>
          <w:lang w:val="de-DE"/>
        </w:rPr>
        <w:t xml:space="preserve">ē </w:t>
      </w:r>
      <w:proofErr w:type="spellStart"/>
      <w:r w:rsidR="00014CDD" w:rsidRPr="005B6FB1">
        <w:rPr>
          <w:rFonts w:ascii="Gandhari Unicode" w:hAnsi="Gandhari Unicode" w:cs="e-Tamil OTC"/>
          <w:lang w:val="de-DE"/>
        </w:rPr>
        <w:t>taṉ</w:t>
      </w:r>
      <w:proofErr w:type="spellEnd"/>
      <w:r w:rsidR="00014CDD" w:rsidRPr="005B6FB1">
        <w:rPr>
          <w:rFonts w:ascii="Gandhari Unicode" w:hAnsi="Gandhari Unicode" w:cs="e-Tamil OTC"/>
          <w:lang w:val="de-DE"/>
        </w:rPr>
        <w:t xml:space="preserve"> </w:t>
      </w:r>
      <w:proofErr w:type="spellStart"/>
      <w:r w:rsidR="00014CDD" w:rsidRPr="005B6FB1">
        <w:rPr>
          <w:rFonts w:ascii="Gandhari Unicode" w:hAnsi="Gandhari Unicode" w:cs="e-Tamil OTC"/>
          <w:i/>
          <w:iCs/>
          <w:lang w:val="de-DE"/>
        </w:rPr>
        <w:t>malai</w:t>
      </w:r>
      <w:proofErr w:type="spellEnd"/>
    </w:p>
    <w:p w14:paraId="0255ED53" w14:textId="77777777" w:rsidR="0092153D" w:rsidRPr="00445B47" w:rsidRDefault="005B6FB1">
      <w:pPr>
        <w:pStyle w:val="Textbody"/>
        <w:spacing w:after="29"/>
        <w:rPr>
          <w:rFonts w:ascii="Gandhari Unicode" w:hAnsi="Gandhari Unicode" w:cs="e-Tamil OTC"/>
          <w:lang w:val="de-DE"/>
        </w:rPr>
      </w:pPr>
      <w:r w:rsidRPr="00445B47">
        <w:rPr>
          <w:rFonts w:ascii="Gandhari Unicode" w:hAnsi="Gandhari Unicode" w:cs="e-Tamil OTC"/>
          <w:lang w:val="de-DE"/>
        </w:rPr>
        <w:t>~</w:t>
      </w:r>
      <w:proofErr w:type="spellStart"/>
      <w:r w:rsidR="00014CDD" w:rsidRPr="00445B47">
        <w:rPr>
          <w:rFonts w:ascii="Gandhari Unicode" w:hAnsi="Gandhari Unicode" w:cs="e-Tamil OTC"/>
          <w:lang w:val="de-DE"/>
        </w:rPr>
        <w:t>āram</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nāṟu</w:t>
      </w:r>
      <w:proofErr w:type="spellEnd"/>
      <w:r w:rsidR="00014CDD" w:rsidRPr="00445B47">
        <w:rPr>
          <w:rFonts w:ascii="Gandhari Unicode" w:hAnsi="Gandhari Unicode" w:cs="e-Tamil OTC"/>
          <w:lang w:val="de-DE"/>
        </w:rPr>
        <w:t xml:space="preserve"> </w:t>
      </w:r>
      <w:proofErr w:type="spellStart"/>
      <w:r w:rsidR="00014CDD" w:rsidRPr="00445B47">
        <w:rPr>
          <w:rFonts w:ascii="Gandhari Unicode" w:hAnsi="Gandhari Unicode" w:cs="e-Tamil OTC"/>
          <w:lang w:val="de-DE"/>
        </w:rPr>
        <w:t>mārpiṉaṉ</w:t>
      </w:r>
      <w:proofErr w:type="spellEnd"/>
    </w:p>
    <w:p w14:paraId="357E2FF7" w14:textId="77777777" w:rsidR="0092153D" w:rsidRPr="00445B47" w:rsidRDefault="00014CDD">
      <w:pPr>
        <w:pStyle w:val="Textbody"/>
        <w:spacing w:after="29" w:line="260" w:lineRule="exact"/>
        <w:rPr>
          <w:rFonts w:ascii="Gandhari Unicode" w:hAnsi="Gandhari Unicode" w:cs="e-Tamil OTC"/>
          <w:lang w:val="de-DE"/>
        </w:rPr>
      </w:pPr>
      <w:proofErr w:type="spellStart"/>
      <w:r w:rsidRPr="00445B47">
        <w:rPr>
          <w:rFonts w:ascii="Gandhari Unicode" w:hAnsi="Gandhari Unicode" w:cs="e-Tamil OTC"/>
          <w:lang w:val="de-DE"/>
        </w:rPr>
        <w:t>māri</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yāṉaiyiṉ</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lang w:val="de-DE"/>
        </w:rPr>
        <w:t>vantu</w:t>
      </w:r>
      <w:proofErr w:type="spellEnd"/>
      <w:r w:rsidRPr="00445B47">
        <w:rPr>
          <w:rFonts w:ascii="Gandhari Unicode" w:hAnsi="Gandhari Unicode" w:cs="e-Tamil OTC"/>
          <w:lang w:val="de-DE"/>
        </w:rPr>
        <w:t xml:space="preserve"> </w:t>
      </w:r>
      <w:proofErr w:type="spellStart"/>
      <w:r w:rsidRPr="00445B47">
        <w:rPr>
          <w:rFonts w:ascii="Gandhari Unicode" w:hAnsi="Gandhari Unicode" w:cs="e-Tamil OTC"/>
          <w:i/>
          <w:iCs/>
          <w:lang w:val="de-DE"/>
        </w:rPr>
        <w:t>niṉṟaṉaṉ</w:t>
      </w:r>
      <w:proofErr w:type="spellEnd"/>
      <w:r w:rsidR="005B6FB1" w:rsidRPr="00445B47">
        <w:rPr>
          <w:rFonts w:ascii="Gandhari Unicode" w:hAnsi="Gandhari Unicode" w:cs="e-Tamil OTC"/>
          <w:i/>
          <w:iCs/>
          <w:lang w:val="de-DE"/>
        </w:rPr>
        <w:t>-</w:t>
      </w:r>
      <w:r w:rsidRPr="00445B47">
        <w:rPr>
          <w:rFonts w:ascii="Gandhari Unicode" w:hAnsi="Gandhari Unicode" w:cs="e-Tamil OTC"/>
          <w:i/>
          <w:iCs/>
          <w:lang w:val="de-DE"/>
        </w:rPr>
        <w:t>ē</w:t>
      </w:r>
      <w:r w:rsidRPr="00445B47">
        <w:rPr>
          <w:rFonts w:ascii="Gandhari Unicode" w:hAnsi="Gandhari Unicode" w:cs="e-Tamil OTC"/>
          <w:lang w:val="de-DE"/>
        </w:rPr>
        <w:t>.</w:t>
      </w:r>
    </w:p>
    <w:p w14:paraId="4502F405" w14:textId="77777777" w:rsidR="0092153D" w:rsidRPr="00445B47" w:rsidRDefault="0092153D">
      <w:pPr>
        <w:pStyle w:val="Textbody"/>
        <w:spacing w:after="29" w:line="260" w:lineRule="exact"/>
        <w:rPr>
          <w:rFonts w:ascii="Gandhari Unicode" w:hAnsi="Gandhari Unicode" w:cs="e-Tamil OTC"/>
          <w:lang w:val="de-DE"/>
        </w:rPr>
      </w:pPr>
    </w:p>
    <w:p w14:paraId="1D5833C4" w14:textId="77777777" w:rsidR="0092153D" w:rsidRPr="00445B47" w:rsidRDefault="0092153D">
      <w:pPr>
        <w:pStyle w:val="Textbody"/>
        <w:spacing w:after="29" w:line="260" w:lineRule="exact"/>
        <w:rPr>
          <w:rFonts w:ascii="Gandhari Unicode" w:hAnsi="Gandhari Unicode" w:cs="e-Tamil OTC"/>
          <w:lang w:val="de-DE"/>
        </w:rPr>
      </w:pPr>
    </w:p>
    <w:p w14:paraId="5BC6B8C6" w14:textId="77777777" w:rsidR="0092153D" w:rsidRPr="00445B47" w:rsidRDefault="0092153D">
      <w:pPr>
        <w:pStyle w:val="Textbody"/>
        <w:spacing w:after="29" w:line="260" w:lineRule="exact"/>
        <w:rPr>
          <w:rFonts w:ascii="Gandhari Unicode" w:hAnsi="Gandhari Unicode" w:cs="e-Tamil OTC"/>
          <w:lang w:val="de-DE"/>
        </w:rPr>
      </w:pPr>
    </w:p>
    <w:p w14:paraId="71AB6436"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 xml:space="preserve">She speaking as if speaking to the confidante, while HE is behind the hedge </w:t>
      </w:r>
      <w:proofErr w:type="gramStart"/>
      <w:r w:rsidRPr="00542FF1">
        <w:rPr>
          <w:rFonts w:ascii="Gandhari Unicode" w:hAnsi="Gandhari Unicode" w:cs="e-Tamil OTC"/>
          <w:lang w:val="en-GB"/>
        </w:rPr>
        <w:t>at a later time</w:t>
      </w:r>
      <w:proofErr w:type="gramEnd"/>
      <w:r w:rsidRPr="00542FF1">
        <w:rPr>
          <w:rFonts w:ascii="Gandhari Unicode" w:hAnsi="Gandhari Unicode" w:cs="e-Tamil OTC"/>
          <w:lang w:val="en-GB"/>
        </w:rPr>
        <w:t>, [that is, she] who had not managed, because of the number of guards, to appear near HIM who had come to the night tryst.</w:t>
      </w:r>
    </w:p>
    <w:p w14:paraId="5730551D" w14:textId="77777777" w:rsidR="0092153D" w:rsidRPr="00542FF1" w:rsidRDefault="0092153D">
      <w:pPr>
        <w:pStyle w:val="Textbody"/>
        <w:spacing w:after="29" w:line="260" w:lineRule="exact"/>
        <w:rPr>
          <w:rFonts w:ascii="Gandhari Unicode" w:hAnsi="Gandhari Unicode" w:cs="e-Tamil OTC"/>
          <w:lang w:val="en-GB"/>
        </w:rPr>
      </w:pPr>
    </w:p>
    <w:p w14:paraId="743E30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 raining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stop-not-</w:t>
      </w:r>
      <w:proofErr w:type="gramStart"/>
      <w:r w:rsidRPr="00542FF1">
        <w:rPr>
          <w:rFonts w:ascii="Gandhari Unicode" w:hAnsi="Gandhari Unicode" w:cs="e-Tamil OTC"/>
          <w:lang w:val="en-GB"/>
        </w:rPr>
        <w:t>it</w:t>
      </w:r>
      <w:proofErr w:type="gramEnd"/>
    </w:p>
    <w:p w14:paraId="10C9E9E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demon eye shiver flinging- that-top</w:t>
      </w:r>
    </w:p>
    <w:p w14:paraId="2D1E79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tiger tooth necklace son(h.) </w:t>
      </w:r>
      <w:proofErr w:type="gramStart"/>
      <w:r w:rsidRPr="00542FF1">
        <w:rPr>
          <w:rFonts w:ascii="Gandhari Unicode" w:hAnsi="Gandhari Unicode" w:cs="e-Tamil OTC"/>
          <w:lang w:val="en-GB"/>
        </w:rPr>
        <w:t>embraced</w:t>
      </w:r>
      <w:proofErr w:type="gramEnd"/>
    </w:p>
    <w:p w14:paraId="0524AA1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mother(voc.) saying- mother</w:t>
      </w:r>
      <w:r w:rsidRPr="00542FF1">
        <w:rPr>
          <w:rFonts w:ascii="Gandhari Unicode" w:hAnsi="Gandhari Unicode" w:cs="e-Tamil OTC"/>
          <w:position w:val="6"/>
          <w:lang w:val="en-GB"/>
        </w:rPr>
        <w:t>um</w:t>
      </w:r>
      <w:r w:rsidRPr="00542FF1">
        <w:rPr>
          <w:rFonts w:ascii="Gandhari Unicode" w:hAnsi="Gandhari Unicode" w:cs="e-Tamil OTC"/>
          <w:lang w:val="en-GB"/>
        </w:rPr>
        <w:t xml:space="preserve"> alas!</w:t>
      </w:r>
    </w:p>
    <w:p w14:paraId="6A9DA1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my- he-was-opposed</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self</w:t>
      </w:r>
      <w:r w:rsidRPr="00542FF1">
        <w:rPr>
          <w:rFonts w:ascii="Gandhari Unicode" w:hAnsi="Gandhari Unicode" w:cs="e-Tamil OTC"/>
          <w:position w:val="6"/>
          <w:lang w:val="en-GB"/>
        </w:rPr>
        <w:t>ē</w:t>
      </w:r>
      <w:r w:rsidRPr="00542FF1">
        <w:rPr>
          <w:rFonts w:ascii="Gandhari Unicode" w:hAnsi="Gandhari Unicode" w:cs="e-Tamil OTC"/>
          <w:lang w:val="en-GB"/>
        </w:rPr>
        <w:t xml:space="preserve"> self- </w:t>
      </w:r>
      <w:proofErr w:type="gramStart"/>
      <w:r w:rsidRPr="00542FF1">
        <w:rPr>
          <w:rFonts w:ascii="Gandhari Unicode" w:hAnsi="Gandhari Unicode" w:cs="e-Tamil OTC"/>
          <w:lang w:val="en-GB"/>
        </w:rPr>
        <w:t>mountain</w:t>
      </w:r>
      <w:proofErr w:type="gramEnd"/>
    </w:p>
    <w:p w14:paraId="3C4B615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smelling- chest-he</w:t>
      </w:r>
    </w:p>
    <w:p w14:paraId="32E2D6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elephant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come(abs.) he-stood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524C91" w14:textId="77777777" w:rsidR="0092153D" w:rsidRPr="00542FF1" w:rsidRDefault="0092153D">
      <w:pPr>
        <w:pStyle w:val="Textbody"/>
        <w:spacing w:after="0"/>
        <w:rPr>
          <w:rFonts w:ascii="Gandhari Unicode" w:hAnsi="Gandhari Unicode" w:cs="e-Tamil OTC"/>
        </w:rPr>
      </w:pPr>
    </w:p>
    <w:p w14:paraId="47502679" w14:textId="77777777" w:rsidR="0092153D" w:rsidRPr="00542FF1" w:rsidRDefault="0092153D">
      <w:pPr>
        <w:pStyle w:val="Textbody"/>
        <w:spacing w:after="29"/>
        <w:rPr>
          <w:rFonts w:ascii="Gandhari Unicode" w:hAnsi="Gandhari Unicode" w:cs="e-Tamil OTC"/>
        </w:rPr>
      </w:pPr>
    </w:p>
    <w:p w14:paraId="68E0DAF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Time without light and the rain, incessantly,</w:t>
      </w:r>
    </w:p>
    <w:p w14:paraId="153CAB2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splashing to make demons' eyes quiver,</w:t>
      </w:r>
    </w:p>
    <w:p w14:paraId="537F5302"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on top of that</w:t>
      </w:r>
      <w:r w:rsidRPr="00542FF1">
        <w:rPr>
          <w:rStyle w:val="FootnoteReference"/>
          <w:rFonts w:ascii="Gandhari Unicode" w:hAnsi="Gandhari Unicode" w:cs="e-Tamil OTC"/>
          <w:lang w:val="en-GB"/>
        </w:rPr>
        <w:footnoteReference w:id="637"/>
      </w:r>
      <w:r w:rsidRPr="00542FF1">
        <w:rPr>
          <w:rFonts w:ascii="Gandhari Unicode" w:hAnsi="Gandhari Unicode" w:cs="e-Tamil OTC"/>
          <w:lang w:val="en-GB"/>
        </w:rPr>
        <w:t>,</w:t>
      </w:r>
    </w:p>
    <w:p w14:paraId="56A04B0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mother who</w:t>
      </w:r>
      <w:r w:rsidRPr="00542FF1">
        <w:rPr>
          <w:rStyle w:val="FootnoteReference"/>
          <w:rFonts w:ascii="Gandhari Unicode" w:hAnsi="Gandhari Unicode" w:cs="e-Tamil OTC"/>
          <w:lang w:val="en-GB"/>
        </w:rPr>
        <w:footnoteReference w:id="638"/>
      </w:r>
      <w:r w:rsidRPr="00542FF1">
        <w:rPr>
          <w:rFonts w:ascii="Gandhari Unicode" w:hAnsi="Gandhari Unicode" w:cs="e-Tamil OTC"/>
          <w:lang w:val="en-GB"/>
        </w:rPr>
        <w:t xml:space="preserve"> says </w:t>
      </w:r>
      <w:r w:rsidR="0060544D">
        <w:rPr>
          <w:rFonts w:ascii="Gandhari Unicode" w:hAnsi="Gandhari Unicode" w:cs="e-Tamil OTC"/>
          <w:lang w:val="en-GB"/>
        </w:rPr>
        <w:t>“</w:t>
      </w:r>
      <w:r w:rsidRPr="00542FF1">
        <w:rPr>
          <w:rFonts w:ascii="Gandhari Unicode" w:hAnsi="Gandhari Unicode" w:cs="e-Tamil OTC"/>
          <w:lang w:val="en-GB"/>
        </w:rPr>
        <w:t>mother!</w:t>
      </w:r>
      <w:r w:rsidR="0060544D">
        <w:rPr>
          <w:rFonts w:ascii="Gandhari Unicode" w:hAnsi="Gandhari Unicode" w:cs="e-Tamil OTC"/>
          <w:lang w:val="en-GB"/>
        </w:rPr>
        <w:t>”</w:t>
      </w:r>
      <w:r w:rsidRPr="00542FF1">
        <w:rPr>
          <w:rFonts w:ascii="Gandhari Unicode" w:hAnsi="Gandhari Unicode" w:cs="e-Tamil OTC"/>
          <w:lang w:val="en-GB"/>
        </w:rPr>
        <w:t xml:space="preserve">, holding </w:t>
      </w:r>
      <w:proofErr w:type="gramStart"/>
      <w:r w:rsidRPr="00542FF1">
        <w:rPr>
          <w:rFonts w:ascii="Gandhari Unicode" w:hAnsi="Gandhari Unicode" w:cs="e-Tamil OTC"/>
          <w:lang w:val="en-GB"/>
        </w:rPr>
        <w:t>tight</w:t>
      </w:r>
      <w:proofErr w:type="gramEnd"/>
    </w:p>
    <w:p w14:paraId="5E6AC9B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the son with [his] tiger-tooth amulet(?).</w:t>
      </w:r>
    </w:p>
    <w:p w14:paraId="41CA707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Alas!</w:t>
      </w:r>
    </w:p>
    <w:p w14:paraId="0E48608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Was he opposed to me?</w:t>
      </w:r>
      <w:r w:rsidRPr="00542FF1">
        <w:rPr>
          <w:rStyle w:val="FootnoteReference"/>
          <w:rFonts w:ascii="Gandhari Unicode" w:hAnsi="Gandhari Unicode" w:cs="e-Tamil OTC"/>
          <w:lang w:val="en-GB"/>
        </w:rPr>
        <w:footnoteReference w:id="639"/>
      </w:r>
    </w:p>
    <w:p w14:paraId="09AC5E8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He,</w:t>
      </w:r>
    </w:p>
    <w:p w14:paraId="34B35D6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with a chest fragrant from sandal paste of his mountain,</w:t>
      </w:r>
    </w:p>
    <w:p w14:paraId="6013E6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like an elephant in a shower,</w:t>
      </w:r>
    </w:p>
    <w:p w14:paraId="767151E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came [and] stood [there].</w:t>
      </w:r>
    </w:p>
    <w:p w14:paraId="74605F7D"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3C2464"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162</w:t>
      </w:r>
      <w:r w:rsidRPr="00AA4B84">
        <w:rPr>
          <w:rFonts w:ascii="e-Tamil OTC" w:hAnsi="e-Tamil OTC" w:cs="e-Tamil OTC"/>
          <w:i w:val="0"/>
          <w:iCs w:val="0"/>
          <w:color w:val="auto"/>
          <w:cs/>
        </w:rPr>
        <w:t xml:space="preserve"> கருவூர்ப் பவுத்திரன்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 / SHE</w:t>
      </w:r>
    </w:p>
    <w:p w14:paraId="0E4CCC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வினைமுற்றி மீளுந் தலைமகன் முல்லைக்கு உரைப்பானாய் உரைத்தது.</w:t>
      </w:r>
    </w:p>
    <w:p w14:paraId="333CB948" w14:textId="77777777" w:rsidR="0092153D" w:rsidRPr="00542FF1" w:rsidRDefault="0092153D">
      <w:pPr>
        <w:pStyle w:val="Textbody"/>
        <w:spacing w:after="29"/>
        <w:rPr>
          <w:rFonts w:ascii="Gandhari Unicode" w:hAnsi="Gandhari Unicode" w:cs="e-Tamil OTC"/>
        </w:rPr>
      </w:pPr>
    </w:p>
    <w:p w14:paraId="3B9CDF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கார்புறந் தந்த</w:t>
      </w:r>
      <w:r w:rsidRPr="00542FF1">
        <w:rPr>
          <w:rFonts w:ascii="Gandhari Unicode" w:hAnsi="Gandhari Unicode" w:cs="e-Tamil OTC"/>
          <w:cs/>
        </w:rPr>
        <w:t xml:space="preserve"> நீருடை </w:t>
      </w:r>
      <w:r w:rsidRPr="00542FF1">
        <w:rPr>
          <w:rFonts w:ascii="Gandhari Unicode" w:hAnsi="Gandhari Unicode" w:cs="e-Tamil OTC"/>
          <w:u w:val="wave"/>
          <w:cs/>
        </w:rPr>
        <w:t>வியன்புலத்துப்</w:t>
      </w:r>
    </w:p>
    <w:p w14:paraId="0C3A74E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பலர்புகு தரூஉம்</w:t>
      </w:r>
      <w:r w:rsidRPr="00542FF1">
        <w:rPr>
          <w:rFonts w:ascii="Gandhari Unicode" w:hAnsi="Gandhari Unicode" w:cs="e-Tamil OTC"/>
          <w:cs/>
        </w:rPr>
        <w:t xml:space="preserve"> புல்லென் மாலை</w:t>
      </w:r>
    </w:p>
    <w:p w14:paraId="39A4967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முல்லை வாழியோ முல்லை நீநின்</w:t>
      </w:r>
    </w:p>
    <w:p w14:paraId="7A2D426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சிறுவெண் முகையின் முறுவல் கொண்டனை</w:t>
      </w:r>
    </w:p>
    <w:p w14:paraId="355A185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நகுவை போலக் காட்ட</w:t>
      </w:r>
    </w:p>
    <w:p w14:paraId="5C651C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றகுமோ மற்றிது தமியோர் மாட்டே.</w:t>
      </w:r>
    </w:p>
    <w:p w14:paraId="2E13569D" w14:textId="77777777" w:rsidR="0092153D" w:rsidRPr="00542FF1" w:rsidRDefault="0092153D">
      <w:pPr>
        <w:pStyle w:val="Textbody"/>
        <w:spacing w:after="29"/>
        <w:rPr>
          <w:rFonts w:ascii="Gandhari Unicode" w:hAnsi="Gandhari Unicode" w:cs="e-Tamil OTC"/>
        </w:rPr>
      </w:pPr>
    </w:p>
    <w:p w14:paraId="36EE867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r w:rsidRPr="00542FF1">
        <w:rPr>
          <w:rFonts w:ascii="Gandhari Unicode" w:hAnsi="Gandhari Unicode" w:cs="e-Tamil OTC"/>
          <w:cs/>
        </w:rPr>
        <w:t xml:space="preserve">கார்புறந் தந்த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கார்புனந் தந்த </w:t>
      </w:r>
      <w:r w:rsidRPr="00542FF1">
        <w:rPr>
          <w:rFonts w:ascii="Gandhari Unicode" w:hAnsi="Gandhari Unicode" w:cs="e-Tamil OTC"/>
        </w:rPr>
        <w:t xml:space="preserve">L1, C1+2+3,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கார்ப்புனந் தந்த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கார்புன றந்த </w:t>
      </w:r>
      <w:r w:rsidRPr="00542FF1">
        <w:rPr>
          <w:rFonts w:ascii="Gandhari Unicode" w:hAnsi="Gandhari Unicode" w:cs="e-Tamil OTC"/>
        </w:rPr>
        <w:t>C5</w:t>
      </w:r>
      <w:r w:rsidRPr="00542FF1">
        <w:rPr>
          <w:rStyle w:val="FootnoteReference"/>
          <w:rFonts w:ascii="Gandhari Unicode" w:hAnsi="Gandhari Unicode" w:cs="e-Tamil OTC"/>
        </w:rPr>
        <w:footnoteReference w:id="640"/>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வியன்புலத்துப் </w:t>
      </w:r>
      <w:r w:rsidRPr="00542FF1">
        <w:rPr>
          <w:rFonts w:ascii="Gandhari Unicode" w:hAnsi="Gandhari Unicode" w:cs="e-Tamil OTC"/>
        </w:rPr>
        <w:t xml:space="preserve">C2v, G2,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வியன்புனத்துப் </w:t>
      </w:r>
      <w:r w:rsidRPr="00542FF1">
        <w:rPr>
          <w:rFonts w:ascii="Gandhari Unicode" w:hAnsi="Gandhari Unicode" w:cs="e-Tamil OTC"/>
        </w:rPr>
        <w:t xml:space="preserve">L1, C1+2+3+5,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பலர்புகு தரூஉம்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பலர்புகு தரும் </w:t>
      </w:r>
      <w:r w:rsidRPr="00542FF1">
        <w:rPr>
          <w:rFonts w:ascii="Gandhari Unicode" w:hAnsi="Gandhari Unicode" w:cs="e-Tamil OTC"/>
        </w:rPr>
        <w:t xml:space="preserve">L1, C1+3, G1; </w:t>
      </w:r>
      <w:r w:rsidRPr="00542FF1">
        <w:rPr>
          <w:rFonts w:ascii="Gandhari Unicode" w:hAnsi="Gandhari Unicode" w:cs="e-Tamil OTC"/>
          <w:cs/>
        </w:rPr>
        <w:t xml:space="preserve">பல்லா புகுதரும்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பல்லா புகுதரூஉம்  </w:t>
      </w:r>
      <w:r w:rsidRPr="00542FF1">
        <w:rPr>
          <w:rFonts w:ascii="Gandhari Unicode" w:hAnsi="Gandhari Unicode" w:cs="e-Tamil OTC"/>
        </w:rPr>
        <w:t xml:space="preserve">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மாலை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மாமலை </w:t>
      </w:r>
      <w:r w:rsidRPr="00542FF1">
        <w:rPr>
          <w:rFonts w:ascii="Gandhari Unicode" w:hAnsi="Gandhari Unicode" w:cs="e-Tamil OTC"/>
        </w:rPr>
        <w:t>L1, G1</w:t>
      </w:r>
    </w:p>
    <w:p w14:paraId="77A8B334" w14:textId="77777777" w:rsidR="0092153D" w:rsidRPr="00542FF1" w:rsidRDefault="0092153D">
      <w:pPr>
        <w:pStyle w:val="Textbody"/>
        <w:spacing w:after="29"/>
        <w:rPr>
          <w:rFonts w:ascii="Gandhari Unicode" w:hAnsi="Gandhari Unicode" w:cs="e-Tamil OTC"/>
        </w:rPr>
      </w:pPr>
    </w:p>
    <w:p w14:paraId="1DEFD26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puṟam</w:t>
      </w:r>
      <w:r w:rsidRPr="00542FF1">
        <w:rPr>
          <w:rFonts w:ascii="Gandhari Unicode" w:hAnsi="Gandhari Unicode" w:cs="e-Tamil OTC"/>
          <w:lang w:val="en-GB"/>
        </w:rPr>
        <w:t>-tanta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pulattu</w:t>
      </w:r>
      <w:proofErr w:type="spellEnd"/>
      <w:r w:rsidR="00445B47">
        <w:rPr>
          <w:rFonts w:ascii="Gandhari Unicode" w:hAnsi="Gandhari Unicode" w:cs="e-Tamil OTC"/>
          <w:i/>
          <w:iCs/>
          <w:lang w:val="en-GB"/>
        </w:rPr>
        <w:t>+</w:t>
      </w:r>
    </w:p>
    <w:p w14:paraId="146733F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tarūum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640C1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p>
    <w:p w14:paraId="0D3EC0C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muṟuval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koṇṭaṉai</w:t>
      </w:r>
      <w:proofErr w:type="spellEnd"/>
    </w:p>
    <w:p w14:paraId="3B7629F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nakuvai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kāṭṭal</w:t>
      </w:r>
      <w:proofErr w:type="spellEnd"/>
    </w:p>
    <w:p w14:paraId="3F34F83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takum</w:t>
      </w:r>
      <w:proofErr w:type="spellEnd"/>
      <w:r w:rsidR="00445B47">
        <w:rPr>
          <w:rFonts w:ascii="Gandhari Unicode" w:hAnsi="Gandhari Unicode" w:cs="e-Tamil OTC"/>
          <w:lang w:val="en-GB"/>
        </w:rPr>
        <w:t>-</w:t>
      </w:r>
      <w:r w:rsidRPr="00542FF1">
        <w:rPr>
          <w:rFonts w:ascii="Gandhari Unicode" w:hAnsi="Gandhari Unicode" w:cs="e-Tamil OTC"/>
          <w:lang w:val="en-GB"/>
        </w:rPr>
        <w:t>ō</w:t>
      </w:r>
      <w:r w:rsidR="00445B47">
        <w:rPr>
          <w:rFonts w:ascii="Gandhari Unicode" w:hAnsi="Gandhari Unicode" w:cs="e-Tamil OTC"/>
          <w:lang w:val="en-GB"/>
        </w:rPr>
        <w:t>-</w:t>
      </w:r>
      <w:proofErr w:type="spellStart"/>
      <w:r w:rsidRPr="00542FF1">
        <w:rPr>
          <w:rFonts w:ascii="Gandhari Unicode" w:hAnsi="Gandhari Unicode" w:cs="e-Tamil OTC"/>
          <w:lang w:val="en-GB"/>
        </w:rPr>
        <w:t>maṟṟ</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tamiyōr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māṭṭ</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6E23501C" w14:textId="77777777" w:rsidR="0092153D" w:rsidRPr="00542FF1" w:rsidRDefault="0092153D">
      <w:pPr>
        <w:pStyle w:val="Textbody"/>
        <w:spacing w:after="29" w:line="260" w:lineRule="exact"/>
        <w:rPr>
          <w:rFonts w:ascii="Gandhari Unicode" w:hAnsi="Gandhari Unicode" w:cs="e-Tamil OTC"/>
          <w:u w:val="single"/>
          <w:lang w:val="en-GB"/>
        </w:rPr>
      </w:pPr>
    </w:p>
    <w:p w14:paraId="5BC54538" w14:textId="77777777" w:rsidR="0092153D" w:rsidRPr="00542FF1" w:rsidRDefault="0092153D">
      <w:pPr>
        <w:pStyle w:val="Textbody"/>
        <w:spacing w:after="29" w:line="260" w:lineRule="exact"/>
        <w:rPr>
          <w:rFonts w:ascii="Gandhari Unicode" w:hAnsi="Gandhari Unicode" w:cs="e-Tamil OTC"/>
          <w:u w:val="single"/>
          <w:lang w:val="en-GB"/>
        </w:rPr>
      </w:pPr>
    </w:p>
    <w:p w14:paraId="39FD69B5" w14:textId="77777777" w:rsidR="0092153D" w:rsidRPr="00542FF1" w:rsidRDefault="0092153D">
      <w:pPr>
        <w:pStyle w:val="Textbody"/>
        <w:spacing w:after="29" w:line="260" w:lineRule="exact"/>
        <w:rPr>
          <w:rFonts w:ascii="Gandhari Unicode" w:hAnsi="Gandhari Unicode" w:cs="e-Tamil OTC"/>
          <w:u w:val="single"/>
          <w:lang w:val="en-GB"/>
        </w:rPr>
      </w:pPr>
    </w:p>
    <w:p w14:paraId="49CD21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as if talking to the jasmine by HIM who returns after [his] work has been completed.</w:t>
      </w:r>
    </w:p>
    <w:p w14:paraId="5D9CD912" w14:textId="77777777" w:rsidR="0092153D" w:rsidRPr="00542FF1" w:rsidRDefault="0092153D">
      <w:pPr>
        <w:pStyle w:val="Textbody"/>
        <w:spacing w:after="29" w:line="260" w:lineRule="exact"/>
        <w:rPr>
          <w:rFonts w:ascii="Gandhari Unicode" w:hAnsi="Gandhari Unicode" w:cs="e-Tamil OTC"/>
          <w:lang w:val="en-GB"/>
        </w:rPr>
      </w:pPr>
    </w:p>
    <w:p w14:paraId="6540674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rainy-season</w:t>
      </w:r>
      <w:r w:rsidRPr="00542FF1">
        <w:rPr>
          <w:rFonts w:ascii="Gandhari Unicode" w:hAnsi="Gandhari Unicode" w:cs="e-Tamil OTC"/>
        </w:rPr>
        <w:t xml:space="preserve"> defied</w:t>
      </w:r>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water possess- width field-</w:t>
      </w:r>
    </w:p>
    <w:p w14:paraId="72C7ADB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many(h.) enter- giving- grass say- </w:t>
      </w:r>
      <w:proofErr w:type="gramStart"/>
      <w:r w:rsidRPr="00542FF1">
        <w:rPr>
          <w:rFonts w:ascii="Gandhari Unicode" w:hAnsi="Gandhari Unicode" w:cs="e-Tamil OTC"/>
          <w:lang w:val="en-GB"/>
        </w:rPr>
        <w:t>evening</w:t>
      </w:r>
      <w:proofErr w:type="gramEnd"/>
    </w:p>
    <w:p w14:paraId="715F4C6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jasmine live</w:t>
      </w:r>
      <w:r w:rsidRPr="00542FF1">
        <w:rPr>
          <w:rFonts w:ascii="Gandhari Unicode" w:hAnsi="Gandhari Unicode" w:cs="e-Tamil OTC"/>
          <w:position w:val="6"/>
          <w:lang w:val="en-GB"/>
        </w:rPr>
        <w:t>ō</w:t>
      </w:r>
      <w:r w:rsidRPr="00542FF1">
        <w:rPr>
          <w:rFonts w:ascii="Gandhari Unicode" w:hAnsi="Gandhari Unicode" w:cs="e-Tamil OTC"/>
          <w:lang w:val="en-GB"/>
        </w:rPr>
        <w:t xml:space="preserve"> jasmine you your-</w:t>
      </w:r>
    </w:p>
    <w:p w14:paraId="7002AA8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white bud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smile you-</w:t>
      </w:r>
      <w:proofErr w:type="gramStart"/>
      <w:r w:rsidRPr="00542FF1">
        <w:rPr>
          <w:rFonts w:ascii="Gandhari Unicode" w:hAnsi="Gandhari Unicode" w:cs="e-Tamil OTC"/>
          <w:lang w:val="en-GB"/>
        </w:rPr>
        <w:t>took</w:t>
      </w:r>
      <w:proofErr w:type="gramEnd"/>
    </w:p>
    <w:p w14:paraId="31544C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you-laugh be-similar </w:t>
      </w:r>
      <w:proofErr w:type="gramStart"/>
      <w:r w:rsidRPr="00542FF1">
        <w:rPr>
          <w:rFonts w:ascii="Gandhari Unicode" w:hAnsi="Gandhari Unicode" w:cs="e-Tamil OTC"/>
          <w:lang w:val="en-GB"/>
        </w:rPr>
        <w:t>showing</w:t>
      </w:r>
      <w:proofErr w:type="gramEnd"/>
    </w:p>
    <w:p w14:paraId="09F8D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fitting-</w:t>
      </w:r>
      <w:r w:rsidRPr="00542FF1">
        <w:rPr>
          <w:rFonts w:ascii="Gandhari Unicode" w:hAnsi="Gandhari Unicode" w:cs="e-Tamil OTC"/>
          <w:position w:val="6"/>
          <w:lang w:val="en-GB"/>
        </w:rPr>
        <w:t xml:space="preserve">ō </w:t>
      </w:r>
      <w:proofErr w:type="spellStart"/>
      <w:r w:rsidRPr="00542FF1">
        <w:rPr>
          <w:rFonts w:ascii="Gandhari Unicode" w:hAnsi="Gandhari Unicode" w:cs="e-Tamil OTC"/>
          <w:position w:val="6"/>
          <w:lang w:val="en-GB"/>
        </w:rPr>
        <w:t>maṟṟu</w:t>
      </w:r>
      <w:proofErr w:type="spellEnd"/>
      <w:r w:rsidR="00CF31E4" w:rsidRPr="00542FF1">
        <w:rPr>
          <w:rFonts w:ascii="Gandhari Unicode" w:hAnsi="Gandhari Unicode" w:cs="e-Tamil OTC"/>
          <w:position w:val="6"/>
          <w:lang w:val="en-GB"/>
        </w:rPr>
        <w:t xml:space="preserve"> </w:t>
      </w:r>
      <w:r w:rsidRPr="00542FF1">
        <w:rPr>
          <w:rFonts w:ascii="Gandhari Unicode" w:hAnsi="Gandhari Unicode" w:cs="e-Tamil OTC"/>
          <w:lang w:val="en-GB"/>
        </w:rPr>
        <w:t>this</w:t>
      </w:r>
      <w:r w:rsidRPr="00542FF1">
        <w:rPr>
          <w:rFonts w:ascii="Gandhari Unicode" w:hAnsi="Gandhari Unicode" w:cs="e-Tamil OTC"/>
        </w:rPr>
        <w:t xml:space="preserve"> </w:t>
      </w:r>
      <w:r w:rsidRPr="00542FF1">
        <w:rPr>
          <w:rFonts w:ascii="Gandhari Unicode" w:hAnsi="Gandhari Unicode" w:cs="e-Tamil OTC"/>
          <w:lang w:val="en-GB"/>
        </w:rPr>
        <w:t>alone-they(</w:t>
      </w:r>
      <w:proofErr w:type="spellStart"/>
      <w:r w:rsidRPr="00542FF1">
        <w:rPr>
          <w:rFonts w:ascii="Gandhari Unicode" w:hAnsi="Gandhari Unicode" w:cs="e-Tamil OTC"/>
          <w:lang w:val="en-GB"/>
        </w:rPr>
        <w:t>h.loc</w:t>
      </w:r>
      <w:proofErr w:type="spellEnd"/>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r w:rsidRPr="00542FF1">
        <w:rPr>
          <w:rFonts w:ascii="Gandhari Unicode" w:hAnsi="Gandhari Unicode" w:cs="e-Tamil OTC"/>
          <w:lang w:val="en-GB"/>
        </w:rPr>
        <w:t>.</w:t>
      </w:r>
      <w:proofErr w:type="gramEnd"/>
    </w:p>
    <w:p w14:paraId="2B50F0AF" w14:textId="77777777" w:rsidR="0092153D" w:rsidRPr="00542FF1" w:rsidRDefault="0092153D">
      <w:pPr>
        <w:pStyle w:val="Textbody"/>
        <w:spacing w:after="29"/>
        <w:rPr>
          <w:rFonts w:ascii="Gandhari Unicode" w:hAnsi="Gandhari Unicode" w:cs="e-Tamil OTC"/>
        </w:rPr>
      </w:pPr>
    </w:p>
    <w:p w14:paraId="5B2E3061" w14:textId="77777777" w:rsidR="0092153D" w:rsidRPr="00542FF1" w:rsidRDefault="0092153D">
      <w:pPr>
        <w:pStyle w:val="Textbody"/>
        <w:spacing w:after="29"/>
        <w:rPr>
          <w:rFonts w:ascii="Gandhari Unicode" w:hAnsi="Gandhari Unicode" w:cs="e-Tamil OTC"/>
        </w:rPr>
      </w:pPr>
    </w:p>
    <w:p w14:paraId="1602EC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Jasmine, defying the rain, in the wide fields full of water,</w:t>
      </w:r>
    </w:p>
    <w:p w14:paraId="0925ACE0"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hAnsi="Gandhari Unicode" w:cs="e-Tamil OTC"/>
          <w:lang w:val="en-GB"/>
        </w:rPr>
        <w:tab/>
        <w:t xml:space="preserve">on </w:t>
      </w:r>
      <w:r w:rsidR="000872B9">
        <w:rPr>
          <w:rFonts w:ascii="Gandhari Unicode" w:hAnsi="Gandhari Unicode" w:cs="e-Tamil OTC"/>
          <w:lang w:val="en-GB"/>
        </w:rPr>
        <w:t>a bleak</w:t>
      </w:r>
      <w:r w:rsidRPr="00542FF1">
        <w:rPr>
          <w:rFonts w:ascii="Gandhari Unicode" w:hAnsi="Gandhari Unicode" w:cs="e-Tamil OTC"/>
          <w:lang w:val="en-GB"/>
        </w:rPr>
        <w:t xml:space="preserve"> evening, when many go home</w:t>
      </w:r>
      <w:r w:rsidRPr="00542FF1">
        <w:rPr>
          <w:rStyle w:val="FootnoteReference"/>
          <w:rFonts w:ascii="Gandhari Unicode" w:hAnsi="Gandhari Unicode" w:cs="e-Tamil OTC"/>
          <w:lang w:val="en-GB"/>
        </w:rPr>
        <w:footnoteReference w:id="641"/>
      </w:r>
      <w:r w:rsidRPr="00542FF1">
        <w:rPr>
          <w:rFonts w:ascii="Gandhari Unicode" w:hAnsi="Gandhari Unicode" w:cs="e-Tamil OTC"/>
          <w:lang w:val="en-GB"/>
        </w:rPr>
        <w:t>,</w:t>
      </w:r>
    </w:p>
    <w:p w14:paraId="0565C92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live, jasmine, you took </w:t>
      </w:r>
      <w:proofErr w:type="gramStart"/>
      <w:r w:rsidRPr="00542FF1">
        <w:rPr>
          <w:rFonts w:ascii="Gandhari Unicode" w:hAnsi="Gandhari Unicode" w:cs="e-Tamil OTC"/>
          <w:lang w:val="en-GB"/>
        </w:rPr>
        <w:t>on</w:t>
      </w:r>
      <w:proofErr w:type="gramEnd"/>
    </w:p>
    <w:p w14:paraId="2CE34E83" w14:textId="77777777" w:rsidR="0092153D" w:rsidRPr="00542FF1" w:rsidRDefault="00014CDD">
      <w:pPr>
        <w:pStyle w:val="Textbody"/>
        <w:tabs>
          <w:tab w:val="left" w:pos="175"/>
        </w:tabs>
        <w:spacing w:after="72"/>
        <w:rPr>
          <w:rFonts w:ascii="Gandhari Unicode" w:hAnsi="Gandhari Unicode" w:cs="e-Tamil OTC"/>
          <w:lang w:val="en-GB"/>
        </w:rPr>
      </w:pPr>
      <w:r w:rsidRPr="00542FF1">
        <w:rPr>
          <w:rFonts w:ascii="Gandhari Unicode" w:hAnsi="Gandhari Unicode" w:cs="e-Tamil OTC"/>
          <w:lang w:val="en-GB"/>
        </w:rPr>
        <w:tab/>
        <w:t>a smile with [your] little white buds.</w:t>
      </w:r>
    </w:p>
    <w:p w14:paraId="2747D3E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 show yourself as if laughing</w:t>
      </w:r>
    </w:p>
    <w:p w14:paraId="0999165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is this what is befitting</w:t>
      </w:r>
      <w:r w:rsidRPr="00542FF1">
        <w:rPr>
          <w:rStyle w:val="FootnoteReference"/>
          <w:rFonts w:ascii="Gandhari Unicode" w:hAnsi="Gandhari Unicode" w:cs="e-Tamil OTC"/>
          <w:lang w:val="en-GB"/>
        </w:rPr>
        <w:footnoteReference w:id="642"/>
      </w:r>
      <w:r w:rsidRPr="00542FF1">
        <w:rPr>
          <w:rFonts w:ascii="Gandhari Unicode" w:hAnsi="Gandhari Unicode" w:cs="e-Tamil OTC"/>
          <w:lang w:val="en-GB"/>
        </w:rPr>
        <w:t xml:space="preserve"> in front of those who are alone?</w:t>
      </w:r>
    </w:p>
    <w:p w14:paraId="50FBD8A2" w14:textId="77777777" w:rsidR="0092153D" w:rsidRPr="00542FF1" w:rsidRDefault="0092153D">
      <w:pPr>
        <w:pStyle w:val="Textbody"/>
        <w:spacing w:after="0"/>
        <w:rPr>
          <w:rFonts w:ascii="Gandhari Unicode" w:hAnsi="Gandhari Unicode" w:cs="e-Tamil OTC"/>
          <w:lang w:val="en-GB"/>
        </w:rPr>
      </w:pPr>
    </w:p>
    <w:p w14:paraId="68B2997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6B54EAE"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163</w:t>
      </w:r>
      <w:r w:rsidRPr="00AA4B84">
        <w:rPr>
          <w:rFonts w:ascii="e-Tamil OTC" w:hAnsi="e-Tamil OTC" w:cs="e-Tamil OTC"/>
          <w:i w:val="0"/>
          <w:iCs w:val="0"/>
          <w:color w:val="auto"/>
          <w:cs/>
        </w:rPr>
        <w:t xml:space="preserve"> அம்மூவன(</w:t>
      </w:r>
      <w:r w:rsidR="00AA4B84">
        <w:rPr>
          <w:rFonts w:ascii="e-Tamil OTC" w:hAnsi="e-Tamil OTC" w:cs="e-Tamil OTC"/>
          <w:i w:val="0"/>
          <w:iCs w:val="0"/>
          <w:color w:val="auto"/>
          <w:cs/>
        </w:rPr>
        <w:t>ா</w:t>
      </w:r>
      <w:r w:rsidRPr="00AA4B84">
        <w:rPr>
          <w:rFonts w:ascii="e-Tamil OTC" w:hAnsi="e-Tamil OTC" w:cs="e-Tamil OTC"/>
          <w:i w:val="0"/>
          <w:iCs w:val="0"/>
          <w:color w:val="auto"/>
          <w:cs/>
        </w:rPr>
        <w:t>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14983F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தன்னுடை (</w:t>
      </w:r>
      <w:r w:rsidRPr="00542FF1">
        <w:rPr>
          <w:rFonts w:ascii="Gandhari Unicode" w:hAnsi="Gandhari Unicode" w:cs="e-Tamil OTC"/>
          <w:lang w:val="en-GB"/>
        </w:rPr>
        <w:t>C</w:t>
      </w:r>
      <w:r w:rsidRPr="00542FF1">
        <w:rPr>
          <w:rFonts w:ascii="Gandhari Unicode" w:hAnsi="Gandhari Unicode" w:cs="e-Tamil OTC"/>
          <w:cs/>
          <w:lang w:val="en-GB"/>
        </w:rPr>
        <w:t>2+5</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தன்னுட்) கையாறு எய்திடு கிளவி.</w:t>
      </w:r>
    </w:p>
    <w:p w14:paraId="2FD2A116" w14:textId="77777777" w:rsidR="0092153D" w:rsidRPr="00542FF1" w:rsidRDefault="0092153D">
      <w:pPr>
        <w:pStyle w:val="Textbody"/>
        <w:spacing w:after="29"/>
        <w:rPr>
          <w:rFonts w:ascii="Gandhari Unicode" w:hAnsi="Gandhari Unicode" w:cs="e-Tamil OTC"/>
        </w:rPr>
      </w:pPr>
    </w:p>
    <w:p w14:paraId="3E7A97E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யாரணங் குற்றனை கடலே </w:t>
      </w:r>
      <w:r w:rsidRPr="00542FF1">
        <w:rPr>
          <w:rFonts w:ascii="Gandhari Unicode" w:hAnsi="Gandhari Unicode" w:cs="e-Tamil OTC"/>
          <w:u w:val="wave"/>
          <w:cs/>
        </w:rPr>
        <w:t>பூழியர்</w:t>
      </w:r>
    </w:p>
    <w:p w14:paraId="0021E9F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 வெள்ளைத் தோடுபரந் தன்ன</w:t>
      </w:r>
    </w:p>
    <w:p w14:paraId="301843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மீனார் குருகின் கானலம் பெருந்துறை</w:t>
      </w:r>
    </w:p>
    <w:p w14:paraId="2DD2142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வெள்வீத் தாழைத் திரையலை</w:t>
      </w:r>
    </w:p>
    <w:p w14:paraId="6F5C2C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நள்ளென் கங்குலுங் </w:t>
      </w:r>
      <w:r w:rsidRPr="00542FF1">
        <w:rPr>
          <w:rFonts w:ascii="Gandhari Unicode" w:hAnsi="Gandhari Unicode" w:cs="e-Tamil OTC"/>
          <w:u w:val="wave"/>
          <w:cs/>
        </w:rPr>
        <w:t>கேட்குநின்</w:t>
      </w:r>
      <w:r w:rsidRPr="00542FF1">
        <w:rPr>
          <w:rFonts w:ascii="Gandhari Unicode" w:hAnsi="Gandhari Unicode" w:cs="e-Tamil OTC"/>
          <w:cs/>
        </w:rPr>
        <w:t xml:space="preserve"> குரலே.</w:t>
      </w:r>
    </w:p>
    <w:p w14:paraId="3E14DF07" w14:textId="77777777" w:rsidR="0092153D" w:rsidRPr="00542FF1" w:rsidRDefault="0092153D">
      <w:pPr>
        <w:pStyle w:val="Textbody"/>
        <w:spacing w:after="29"/>
        <w:rPr>
          <w:rFonts w:ascii="Gandhari Unicode" w:hAnsi="Gandhari Unicode" w:cs="e-Tamil OTC"/>
        </w:rPr>
      </w:pPr>
    </w:p>
    <w:p w14:paraId="41BCD38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1cd</w:t>
      </w:r>
      <w:r w:rsidRPr="00542FF1">
        <w:rPr>
          <w:rFonts w:ascii="Gandhari Unicode" w:hAnsi="Gandhari Unicode" w:cs="e-Tamil OTC"/>
        </w:rPr>
        <w:t xml:space="preserve"> </w:t>
      </w:r>
      <w:r w:rsidRPr="00542FF1">
        <w:rPr>
          <w:rFonts w:ascii="Gandhari Unicode" w:hAnsi="Gandhari Unicode" w:cs="e-Tamil OTC"/>
          <w:cs/>
        </w:rPr>
        <w:t xml:space="preserve">கடலே பூழியர் </w:t>
      </w:r>
      <w:r w:rsidRPr="00542FF1">
        <w:rPr>
          <w:rFonts w:ascii="Gandhari Unicode" w:hAnsi="Gandhari Unicode" w:cs="e-Tamil OTC"/>
        </w:rPr>
        <w:t xml:space="preserve">L1, C1+2+3+5, G2, AT,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டலே யூழி </w:t>
      </w:r>
      <w:r w:rsidRPr="00542FF1">
        <w:rPr>
          <w:rFonts w:ascii="Gandhari Unicode" w:hAnsi="Gandhari Unicode" w:cs="e-Tamil OTC"/>
        </w:rPr>
        <w:t xml:space="preserve">G1; </w:t>
      </w:r>
      <w:r w:rsidRPr="00542FF1">
        <w:rPr>
          <w:rFonts w:ascii="Gandhari Unicode" w:hAnsi="Gandhari Unicode" w:cs="e-Tamil OTC"/>
          <w:cs/>
        </w:rPr>
        <w:t xml:space="preserve">கடலே யூழி </w:t>
      </w:r>
      <w:r w:rsidRPr="00542FF1">
        <w:rPr>
          <w:rFonts w:ascii="Gandhari Unicode" w:hAnsi="Gandhari Unicode" w:cs="e-Tamil OTC"/>
        </w:rPr>
        <w:t xml:space="preserve">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மீனார்க்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வெள்வித்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தாழைத்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நள்ளெனக்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கேட்குநின் </w:t>
      </w:r>
      <w:r w:rsidRPr="00542FF1">
        <w:rPr>
          <w:rFonts w:ascii="Gandhari Unicode" w:hAnsi="Gandhari Unicode" w:cs="e-Tamil OTC"/>
        </w:rPr>
        <w:t xml:space="preserve">C1+2+3,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கேட்டுநின் </w:t>
      </w:r>
      <w:r w:rsidRPr="00542FF1">
        <w:rPr>
          <w:rFonts w:ascii="Gandhari Unicode" w:hAnsi="Gandhari Unicode" w:cs="e-Tamil OTC"/>
        </w:rPr>
        <w:t>L1, C5, G2, PP, VP</w:t>
      </w:r>
    </w:p>
    <w:p w14:paraId="040ACC0A" w14:textId="77777777" w:rsidR="0092153D" w:rsidRPr="00542FF1" w:rsidRDefault="0092153D">
      <w:pPr>
        <w:pStyle w:val="Textbody"/>
        <w:spacing w:after="29"/>
        <w:rPr>
          <w:rFonts w:ascii="Gandhari Unicode" w:hAnsi="Gandhari Unicode" w:cs="e-Tamil OTC"/>
        </w:rPr>
      </w:pPr>
    </w:p>
    <w:p w14:paraId="2D425C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yār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w:t>
      </w:r>
      <w:r w:rsidR="00445B47">
        <w:rPr>
          <w:rFonts w:ascii="Gandhari Unicode" w:hAnsi="Gandhari Unicode" w:cs="e-Tamil OTC"/>
          <w:lang w:val="en-GB"/>
        </w:rPr>
        <w:t>k</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i/>
          <w:iCs/>
          <w:lang w:val="en-GB"/>
        </w:rPr>
        <w:t>pūḻiyar</w:t>
      </w:r>
      <w:proofErr w:type="spellEnd"/>
    </w:p>
    <w:p w14:paraId="65ECDF4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veḷḷai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w:t>
      </w:r>
      <w:r w:rsidR="00445B47">
        <w:rPr>
          <w:rFonts w:ascii="Gandhari Unicode" w:hAnsi="Gandhari Unicode" w:cs="e-Tamil OTC"/>
          <w:lang w:val="en-GB"/>
        </w:rPr>
        <w:t>u</w:t>
      </w:r>
      <w:proofErr w:type="spellEnd"/>
      <w:r w:rsidR="00445B47">
        <w:rPr>
          <w:rFonts w:ascii="Gandhari Unicode" w:hAnsi="Gandhari Unicode" w:cs="e-Tamil OTC"/>
          <w:lang w:val="en-GB"/>
        </w:rPr>
        <w:t xml:space="preserve"> </w:t>
      </w:r>
      <w:proofErr w:type="spellStart"/>
      <w:r w:rsidR="00445B47">
        <w:rPr>
          <w:rFonts w:ascii="Gandhari Unicode" w:hAnsi="Gandhari Unicode" w:cs="e-Tamil OTC"/>
          <w:lang w:val="en-GB"/>
        </w:rPr>
        <w:t>parant</w:t>
      </w:r>
      <w:r w:rsidRPr="00542FF1">
        <w:rPr>
          <w:rFonts w:ascii="Gandhari Unicode" w:hAnsi="Gandhari Unicode" w:cs="e-Tamil OTC"/>
          <w:lang w:val="en-GB"/>
        </w:rPr>
        <w:t>aṉṉa</w:t>
      </w:r>
      <w:proofErr w:type="spellEnd"/>
    </w:p>
    <w:p w14:paraId="4B3F9DF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kurukiṉ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tuṟai</w:t>
      </w:r>
      <w:proofErr w:type="spellEnd"/>
    </w:p>
    <w:p w14:paraId="629BAC0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vī</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tāḻai</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r w:rsidR="00445B47">
        <w:rPr>
          <w:rFonts w:ascii="Gandhari Unicode" w:hAnsi="Gandhari Unicode" w:cs="e-Tamil OTC"/>
          <w:lang w:val="en-GB"/>
        </w:rPr>
        <w:t>~</w:t>
      </w:r>
      <w:r w:rsidRPr="00542FF1">
        <w:rPr>
          <w:rFonts w:ascii="Gandhari Unicode" w:hAnsi="Gandhari Unicode" w:cs="e-Tamil OTC"/>
          <w:lang w:val="en-GB"/>
        </w:rPr>
        <w:t>alai</w:t>
      </w:r>
    </w:p>
    <w:p w14:paraId="09244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naḷḷeṉ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kaṅkul</w:t>
      </w:r>
      <w:proofErr w:type="spellEnd"/>
      <w:r w:rsidR="00445B47">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i/>
          <w:iCs/>
          <w:lang w:val="en-GB"/>
        </w:rPr>
        <w:t>kēṭku</w:t>
      </w:r>
      <w:r w:rsidR="00445B47">
        <w:rPr>
          <w:rFonts w:ascii="Gandhari Unicode" w:hAnsi="Gandhari Unicode" w:cs="e-Tamil OTC"/>
          <w:i/>
          <w:iCs/>
          <w:lang w:val="en-GB"/>
        </w:rPr>
        <w:t>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445B47">
        <w:rPr>
          <w:rFonts w:ascii="Gandhari Unicode" w:hAnsi="Gandhari Unicode" w:cs="e-Tamil OTC"/>
          <w:lang w:val="en-GB"/>
        </w:rPr>
        <w:t>-</w:t>
      </w:r>
      <w:r w:rsidRPr="00542FF1">
        <w:rPr>
          <w:rFonts w:ascii="Gandhari Unicode" w:hAnsi="Gandhari Unicode" w:cs="e-Tamil OTC"/>
          <w:lang w:val="en-GB"/>
        </w:rPr>
        <w:t>ē.</w:t>
      </w:r>
    </w:p>
    <w:p w14:paraId="4F9352E6" w14:textId="77777777" w:rsidR="0092153D" w:rsidRPr="00542FF1" w:rsidRDefault="0092153D">
      <w:pPr>
        <w:pStyle w:val="Textbody"/>
        <w:spacing w:after="29" w:line="260" w:lineRule="exact"/>
        <w:rPr>
          <w:rFonts w:ascii="Gandhari Unicode" w:hAnsi="Gandhari Unicode" w:cs="e-Tamil OTC"/>
          <w:lang w:val="en-GB"/>
        </w:rPr>
      </w:pPr>
    </w:p>
    <w:p w14:paraId="61E01E17" w14:textId="77777777" w:rsidR="0092153D" w:rsidRPr="00542FF1" w:rsidRDefault="0092153D">
      <w:pPr>
        <w:pStyle w:val="Textbody"/>
        <w:spacing w:after="29" w:line="260" w:lineRule="exact"/>
        <w:rPr>
          <w:rFonts w:ascii="Gandhari Unicode" w:hAnsi="Gandhari Unicode" w:cs="e-Tamil OTC"/>
          <w:lang w:val="en-GB"/>
        </w:rPr>
      </w:pPr>
    </w:p>
    <w:p w14:paraId="6DEF3EB4" w14:textId="77777777" w:rsidR="0092153D" w:rsidRPr="00542FF1" w:rsidRDefault="0092153D">
      <w:pPr>
        <w:pStyle w:val="Textbody"/>
        <w:spacing w:after="29" w:line="259" w:lineRule="exact"/>
        <w:rPr>
          <w:rFonts w:ascii="Gandhari Unicode" w:hAnsi="Gandhari Unicode" w:cs="e-Tamil OTC"/>
          <w:lang w:val="en-GB"/>
        </w:rPr>
      </w:pPr>
    </w:p>
    <w:p w14:paraId="0E45843E"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Words addressing her helplessness/motionlessness.</w:t>
      </w:r>
    </w:p>
    <w:p w14:paraId="1BEEF3F3" w14:textId="77777777" w:rsidR="0092153D" w:rsidRPr="00542FF1" w:rsidRDefault="0092153D">
      <w:pPr>
        <w:pStyle w:val="Textbody"/>
        <w:spacing w:after="29" w:line="259" w:lineRule="exact"/>
        <w:rPr>
          <w:rFonts w:ascii="Gandhari Unicode" w:hAnsi="Gandhari Unicode" w:cs="e-Tamil OTC"/>
          <w:lang w:val="en-GB"/>
        </w:rPr>
      </w:pPr>
    </w:p>
    <w:p w14:paraId="3911784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 xml:space="preserve">who </w:t>
      </w:r>
      <w:r w:rsidR="00466F72">
        <w:rPr>
          <w:rFonts w:ascii="Gandhari Unicode" w:hAnsi="Gandhari Unicode" w:cs="e-Tamil OTC"/>
          <w:lang w:val="en-GB"/>
        </w:rPr>
        <w:t>torment</w:t>
      </w:r>
      <w:r w:rsidRPr="00542FF1">
        <w:rPr>
          <w:rFonts w:ascii="Gandhari Unicode" w:hAnsi="Gandhari Unicode" w:cs="e-Tamil OTC"/>
          <w:lang w:val="en-GB"/>
        </w:rPr>
        <w:t xml:space="preserve"> you-had sea</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(h.)</w:t>
      </w:r>
    </w:p>
    <w:p w14:paraId="6E415007"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goat</w:t>
      </w:r>
      <w:r w:rsidRPr="00542FF1">
        <w:rPr>
          <w:rStyle w:val="FootnoteReference"/>
          <w:rFonts w:ascii="Gandhari Unicode" w:hAnsi="Gandhari Unicode" w:cs="e-Tamil OTC"/>
          <w:lang w:val="en-GB"/>
        </w:rPr>
        <w:footnoteReference w:id="643"/>
      </w:r>
      <w:r w:rsidRPr="00542FF1">
        <w:rPr>
          <w:rFonts w:ascii="Gandhari Unicode" w:hAnsi="Gandhari Unicode" w:cs="e-Tamil OTC"/>
          <w:lang w:val="en-GB"/>
        </w:rPr>
        <w:t xml:space="preserve"> mass spread</w:t>
      </w:r>
      <w:r w:rsidR="00445B47">
        <w:rPr>
          <w:rFonts w:ascii="Gandhari Unicode" w:hAnsi="Gandhari Unicode" w:cs="e-Tamil OTC"/>
          <w:lang w:val="en-GB"/>
        </w:rPr>
        <w:t>-</w:t>
      </w:r>
      <w:r w:rsidRPr="00542FF1">
        <w:rPr>
          <w:rFonts w:ascii="Gandhari Unicode" w:hAnsi="Gandhari Unicode" w:cs="e-Tamil OTC"/>
          <w:lang w:val="en-GB"/>
        </w:rPr>
        <w:t>like</w:t>
      </w:r>
    </w:p>
    <w:p w14:paraId="5AA81ADF"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fish become-full- wader</w:t>
      </w:r>
      <w:proofErr w:type="spellStart"/>
      <w:r w:rsidRPr="00542FF1">
        <w:rPr>
          <w:rFonts w:ascii="Gandhari Unicode" w:hAnsi="Gandhari Unicode" w:cs="e-Tamil OTC"/>
          <w:position w:val="6"/>
          <w:lang w:val="en-GB"/>
        </w:rPr>
        <w:t>iṉ</w:t>
      </w:r>
      <w:proofErr w:type="spellEnd"/>
      <w:r w:rsidR="007009C1" w:rsidRPr="00542FF1">
        <w:rPr>
          <w:rFonts w:ascii="Gandhari Unicode" w:hAnsi="Gandhari Unicode" w:cs="e-Tamil OTC"/>
          <w:lang w:val="en-GB"/>
        </w:rPr>
        <w:t xml:space="preserve"> seashore-</w:t>
      </w:r>
      <w:proofErr w:type="spellStart"/>
      <w:r w:rsidR="007009C1" w:rsidRPr="00542FF1">
        <w:rPr>
          <w:rFonts w:ascii="Gandhari Unicode" w:hAnsi="Gandhari Unicode" w:cs="e-Tamil OTC"/>
          <w:lang w:val="en-GB"/>
        </w:rPr>
        <w:t>grove</w:t>
      </w:r>
      <w:r w:rsidR="007009C1" w:rsidRPr="00542FF1">
        <w:rPr>
          <w:rFonts w:ascii="Gandhari Unicode" w:hAnsi="Gandhari Unicode" w:cs="e-Tamil OTC"/>
          <w:vertAlign w:val="superscript"/>
          <w:lang w:val="en-GB"/>
        </w:rPr>
        <w:t>am</w:t>
      </w:r>
      <w:proofErr w:type="spellEnd"/>
      <w:r w:rsidRPr="00542FF1">
        <w:rPr>
          <w:rFonts w:ascii="Gandhari Unicode" w:hAnsi="Gandhari Unicode" w:cs="e-Tamil OTC"/>
          <w:lang w:val="en-GB"/>
        </w:rPr>
        <w:t xml:space="preserve"> big </w:t>
      </w:r>
      <w:proofErr w:type="gramStart"/>
      <w:r w:rsidRPr="00542FF1">
        <w:rPr>
          <w:rFonts w:ascii="Gandhari Unicode" w:hAnsi="Gandhari Unicode" w:cs="e-Tamil OTC"/>
          <w:lang w:val="en-GB"/>
        </w:rPr>
        <w:t>ghat</w:t>
      </w:r>
      <w:proofErr w:type="gramEnd"/>
    </w:p>
    <w:p w14:paraId="7E1BC070"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white blossom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(-tree) wave slap</w:t>
      </w:r>
    </w:p>
    <w:p w14:paraId="09B28A5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middle-say- night</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we-hear(sub.) your- voice</w:t>
      </w:r>
      <w:r w:rsidRPr="00542FF1">
        <w:rPr>
          <w:rFonts w:ascii="Gandhari Unicode" w:hAnsi="Gandhari Unicode" w:cs="e-Tamil OTC"/>
          <w:position w:val="6"/>
          <w:lang w:val="en-GB"/>
        </w:rPr>
        <w:t>ē</w:t>
      </w:r>
      <w:r w:rsidRPr="00542FF1">
        <w:rPr>
          <w:rFonts w:ascii="Gandhari Unicode" w:hAnsi="Gandhari Unicode" w:cs="e-Tamil OTC"/>
          <w:lang w:val="en-GB"/>
        </w:rPr>
        <w:t xml:space="preserve">. </w:t>
      </w:r>
      <w:r w:rsidRPr="00542FF1">
        <w:rPr>
          <w:rFonts w:ascii="Gandhari Unicode" w:hAnsi="Gandhari Unicode" w:cs="e-Tamil OTC"/>
          <w:lang w:val="en-GB"/>
        </w:rPr>
        <w:tab/>
      </w:r>
    </w:p>
    <w:p w14:paraId="21710232" w14:textId="77777777" w:rsidR="0092153D" w:rsidRPr="00542FF1" w:rsidRDefault="0092153D">
      <w:pPr>
        <w:pStyle w:val="Textbody"/>
        <w:spacing w:after="29" w:line="259" w:lineRule="exact"/>
        <w:rPr>
          <w:rFonts w:ascii="Gandhari Unicode" w:hAnsi="Gandhari Unicode" w:cs="e-Tamil OTC"/>
        </w:rPr>
      </w:pPr>
    </w:p>
    <w:p w14:paraId="076DF78F" w14:textId="77777777" w:rsidR="0092153D" w:rsidRPr="00542FF1" w:rsidRDefault="0092153D">
      <w:pPr>
        <w:pStyle w:val="Textbody"/>
        <w:spacing w:after="29" w:line="259" w:lineRule="exact"/>
        <w:rPr>
          <w:rFonts w:ascii="Gandhari Unicode" w:hAnsi="Gandhari Unicode" w:cs="e-Tamil OTC"/>
        </w:rPr>
      </w:pPr>
    </w:p>
    <w:p w14:paraId="20BECFB0" w14:textId="77777777" w:rsidR="0092153D" w:rsidRPr="00542FF1" w:rsidRDefault="00014CDD">
      <w:pPr>
        <w:pStyle w:val="Textbody"/>
        <w:spacing w:after="74"/>
        <w:rPr>
          <w:rFonts w:ascii="Gandhari Unicode" w:hAnsi="Gandhari Unicode" w:cs="e-Tamil OTC"/>
        </w:rPr>
      </w:pPr>
      <w:r w:rsidRPr="00542FF1">
        <w:rPr>
          <w:rFonts w:ascii="Gandhari Unicode" w:hAnsi="Gandhari Unicode" w:cs="e-Tamil OTC"/>
          <w:lang w:val="en-GB"/>
        </w:rPr>
        <w:t>Who troubled you, ocean?</w:t>
      </w:r>
      <w:r w:rsidRPr="00542FF1">
        <w:rPr>
          <w:rStyle w:val="FootnoteReference"/>
          <w:rFonts w:ascii="Gandhari Unicode" w:hAnsi="Gandhari Unicode" w:cs="e-Tamil OTC"/>
          <w:lang w:val="en-GB"/>
        </w:rPr>
        <w:footnoteReference w:id="644"/>
      </w:r>
    </w:p>
    <w:p w14:paraId="5332694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can hear your voice all through the deep night,</w:t>
      </w:r>
    </w:p>
    <w:p w14:paraId="4FFCC60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when waves slap</w:t>
      </w:r>
      <w:r w:rsidRPr="00542FF1">
        <w:rPr>
          <w:rStyle w:val="FootnoteReference"/>
          <w:rFonts w:ascii="Gandhari Unicode" w:hAnsi="Gandhari Unicode" w:cs="e-Tamil OTC"/>
          <w:lang w:val="en-GB"/>
        </w:rPr>
        <w:footnoteReference w:id="645"/>
      </w:r>
      <w:r w:rsidRPr="00542FF1">
        <w:rPr>
          <w:rFonts w:ascii="Gandhari Unicode" w:hAnsi="Gandhari Unicode" w:cs="e-Tamil OTC"/>
          <w:lang w:val="en-GB"/>
        </w:rPr>
        <w:t xml:space="preserve"> the white-blossomed </w:t>
      </w:r>
      <w:proofErr w:type="spellStart"/>
      <w:r w:rsidRPr="00542FF1">
        <w:rPr>
          <w:rFonts w:ascii="Gandhari Unicode" w:hAnsi="Gandhari Unicode" w:cs="e-Tamil OTC"/>
          <w:lang w:val="en-GB"/>
        </w:rPr>
        <w:t>Tāḻai</w:t>
      </w:r>
      <w:proofErr w:type="spellEnd"/>
      <w:r w:rsidRPr="00542FF1">
        <w:rPr>
          <w:rFonts w:ascii="Gandhari Unicode" w:hAnsi="Gandhari Unicode" w:cs="e-Tamil OTC"/>
          <w:lang w:val="en-GB"/>
        </w:rPr>
        <w:t xml:space="preserve"> trees</w:t>
      </w:r>
    </w:p>
    <w:p w14:paraId="2F466F4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ghat of seashore groves with fish-eating herons,</w:t>
      </w:r>
    </w:p>
    <w:p w14:paraId="3C2719F5" w14:textId="77777777" w:rsidR="0092153D" w:rsidRPr="00542FF1" w:rsidRDefault="00014CDD">
      <w:pPr>
        <w:pStyle w:val="Textbodyindent"/>
        <w:tabs>
          <w:tab w:val="left" w:pos="988"/>
        </w:tabs>
        <w:ind w:left="0"/>
        <w:rPr>
          <w:rFonts w:ascii="Gandhari Unicode" w:hAnsi="Gandhari Unicode" w:cs="e-Tamil OTC"/>
          <w:lang w:val="en-GB"/>
        </w:rPr>
      </w:pPr>
      <w:r w:rsidRPr="00542FF1">
        <w:rPr>
          <w:rFonts w:ascii="Gandhari Unicode" w:hAnsi="Gandhari Unicode" w:cs="e-Tamil OTC"/>
          <w:lang w:val="en-GB"/>
        </w:rPr>
        <w:tab/>
        <w:t xml:space="preserve">spread like a flock of small-headed goats of the </w:t>
      </w:r>
      <w:proofErr w:type="spellStart"/>
      <w:r w:rsidRPr="00542FF1">
        <w:rPr>
          <w:rFonts w:ascii="Gandhari Unicode" w:hAnsi="Gandhari Unicode" w:cs="e-Tamil OTC"/>
          <w:lang w:val="en-GB"/>
        </w:rPr>
        <w:t>Pūḻiyar</w:t>
      </w:r>
      <w:proofErr w:type="spellEnd"/>
      <w:r w:rsidRPr="00542FF1">
        <w:rPr>
          <w:rFonts w:ascii="Gandhari Unicode" w:hAnsi="Gandhari Unicode" w:cs="e-Tamil OTC"/>
          <w:lang w:val="en-GB"/>
        </w:rPr>
        <w:t>.</w:t>
      </w:r>
    </w:p>
    <w:p w14:paraId="431BA3D2" w14:textId="77777777" w:rsidR="0092153D" w:rsidRPr="00542FF1" w:rsidRDefault="0092153D">
      <w:pPr>
        <w:pStyle w:val="Textbodyindent"/>
        <w:ind w:left="0"/>
        <w:rPr>
          <w:rFonts w:ascii="Gandhari Unicode" w:hAnsi="Gandhari Unicode" w:cs="e-Tamil OTC"/>
          <w:lang w:val="en-GB"/>
        </w:rPr>
      </w:pPr>
    </w:p>
    <w:p w14:paraId="166884A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2B5106B"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164</w:t>
      </w:r>
      <w:r w:rsidRPr="00AA4B84">
        <w:rPr>
          <w:rFonts w:ascii="e-Tamil OTC" w:hAnsi="e-Tamil OTC" w:cs="e-Tamil OTC"/>
          <w:i w:val="0"/>
          <w:iCs w:val="0"/>
          <w:color w:val="auto"/>
          <w:cs/>
        </w:rPr>
        <w:t xml:space="preserve"> மாங்குடி மருதன்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 xml:space="preserve">The love-courtesan/beloved </w:t>
      </w:r>
      <w:proofErr w:type="gramStart"/>
      <w:r w:rsidRPr="00AA4B84">
        <w:rPr>
          <w:rFonts w:ascii="Gandhari Unicode" w:hAnsi="Gandhari Unicode"/>
          <w:i w:val="0"/>
          <w:iCs w:val="0"/>
          <w:color w:val="auto"/>
          <w:lang w:val="en-GB"/>
        </w:rPr>
        <w:t>other</w:t>
      </w:r>
      <w:proofErr w:type="gramEnd"/>
      <w:r w:rsidRPr="00AA4B84">
        <w:rPr>
          <w:rFonts w:ascii="Gandhari Unicode" w:hAnsi="Gandhari Unicode"/>
          <w:i w:val="0"/>
          <w:iCs w:val="0"/>
          <w:color w:val="auto"/>
          <w:lang w:val="en-GB"/>
        </w:rPr>
        <w:t xml:space="preserve"> woman</w:t>
      </w:r>
    </w:p>
    <w:p w14:paraId="3743C35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காதற்பரத்தை தலைமகட்குப் பாங்காயினார் கேட்ப உரைத்தது.</w:t>
      </w:r>
    </w:p>
    <w:p w14:paraId="3DA9E514" w14:textId="77777777" w:rsidR="0092153D" w:rsidRPr="00542FF1" w:rsidRDefault="0092153D">
      <w:pPr>
        <w:pStyle w:val="Textbody"/>
        <w:spacing w:after="29"/>
        <w:rPr>
          <w:rFonts w:ascii="Gandhari Unicode" w:hAnsi="Gandhari Unicode" w:cs="e-Tamil OTC"/>
        </w:rPr>
      </w:pPr>
    </w:p>
    <w:p w14:paraId="39C60F8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கணைக்கோட்டு</w:t>
      </w:r>
      <w:r w:rsidRPr="00542FF1">
        <w:rPr>
          <w:rFonts w:ascii="Gandhari Unicode" w:hAnsi="Gandhari Unicode" w:cs="e-Tamil OTC"/>
          <w:cs/>
        </w:rPr>
        <w:t xml:space="preserve"> வாளைக் கமஞ்சூன் மடநாகு</w:t>
      </w:r>
    </w:p>
    <w:p w14:paraId="7E4D76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துணர்த்தேக்</w:t>
      </w:r>
      <w:r w:rsidRPr="00542FF1">
        <w:rPr>
          <w:rFonts w:ascii="Gandhari Unicode" w:hAnsi="Gandhari Unicode" w:cs="e-Tamil OTC"/>
          <w:cs/>
        </w:rPr>
        <w:t xml:space="preserve"> கொக்கின் றீம்பழங் கதூஉந்</w:t>
      </w:r>
    </w:p>
    <w:p w14:paraId="7CBB333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தொன்றுமுது</w:t>
      </w:r>
      <w:r w:rsidRPr="00542FF1">
        <w:rPr>
          <w:rFonts w:ascii="Gandhari Unicode" w:hAnsi="Gandhari Unicode" w:cs="e-Tamil OTC"/>
          <w:cs/>
        </w:rPr>
        <w:t xml:space="preserve"> வேளிர் குன்றூர்க் குணாது</w:t>
      </w:r>
    </w:p>
    <w:p w14:paraId="34A814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தண்பெரும் </w:t>
      </w:r>
      <w:r w:rsidRPr="00542FF1">
        <w:rPr>
          <w:rFonts w:ascii="Gandhari Unicode" w:hAnsi="Gandhari Unicode" w:cs="e-Tamil OTC"/>
          <w:u w:val="wave"/>
          <w:cs/>
        </w:rPr>
        <w:t>பவ்வ</w:t>
      </w:r>
      <w:r w:rsidRPr="00542FF1">
        <w:rPr>
          <w:rFonts w:ascii="Gandhari Unicode" w:hAnsi="Gandhari Unicode" w:cs="e-Tamil OTC"/>
          <w:cs/>
        </w:rPr>
        <w:t xml:space="preserve"> மணங்குக தோழி</w:t>
      </w:r>
    </w:p>
    <w:p w14:paraId="2F32DE4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மனையோண் மடமையிற் புலக்கு</w:t>
      </w:r>
    </w:p>
    <w:p w14:paraId="4D853F0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மனையே மகிழ்நற்கியா மாயின மெனினே.</w:t>
      </w:r>
    </w:p>
    <w:p w14:paraId="0BCFBA1A" w14:textId="77777777" w:rsidR="0092153D" w:rsidRPr="00542FF1" w:rsidRDefault="0092153D">
      <w:pPr>
        <w:pStyle w:val="Textbody"/>
        <w:spacing w:after="29"/>
        <w:rPr>
          <w:rFonts w:ascii="Gandhari Unicode" w:hAnsi="Gandhari Unicode" w:cs="e-Tamil OTC"/>
        </w:rPr>
      </w:pPr>
    </w:p>
    <w:p w14:paraId="3B2320A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கணைக்கோட்டு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கனைக்கோட்டு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துணர்த்தேக் கொக்கின் </w:t>
      </w:r>
      <w:r w:rsidRPr="00542FF1">
        <w:rPr>
          <w:rFonts w:ascii="Gandhari Unicode" w:hAnsi="Gandhari Unicode" w:cs="e-Tamil OTC"/>
        </w:rPr>
        <w:t xml:space="preserve">C1+2+3+5v,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துணர்த்தேங் கொக்கின்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துணர்தேன் கொக்கின் </w:t>
      </w:r>
      <w:r w:rsidRPr="00542FF1">
        <w:rPr>
          <w:rFonts w:ascii="Gandhari Unicode" w:hAnsi="Gandhari Unicode" w:cs="e-Tamil OTC"/>
        </w:rPr>
        <w:t xml:space="preserve">EA; </w:t>
      </w:r>
      <w:r w:rsidRPr="00542FF1">
        <w:rPr>
          <w:rFonts w:ascii="Gandhari Unicode" w:hAnsi="Gandhari Unicode" w:cs="e-Tamil OTC"/>
          <w:cs/>
        </w:rPr>
        <w:t xml:space="preserve">துணர்த்தேண் கொக்கின் </w:t>
      </w:r>
      <w:r w:rsidRPr="00542FF1">
        <w:rPr>
          <w:rFonts w:ascii="Gandhari Unicode" w:hAnsi="Gandhari Unicode" w:cs="e-Tamil OTC"/>
        </w:rPr>
        <w:t xml:space="preserve">C5v, G2v, I; </w:t>
      </w:r>
      <w:r w:rsidRPr="00542FF1">
        <w:rPr>
          <w:rFonts w:ascii="Gandhari Unicode" w:hAnsi="Gandhari Unicode" w:cs="e-Tamil OTC"/>
          <w:cs/>
        </w:rPr>
        <w:t xml:space="preserve">துணர்த்தெனக் கொக்கின் </w:t>
      </w:r>
      <w:r w:rsidRPr="00542FF1">
        <w:rPr>
          <w:rFonts w:ascii="Gandhari Unicode" w:hAnsi="Gandhari Unicode" w:cs="e-Tamil OTC"/>
        </w:rPr>
        <w:t xml:space="preserve">C5, G2;  </w:t>
      </w:r>
      <w:r w:rsidRPr="00542FF1">
        <w:rPr>
          <w:rFonts w:ascii="Gandhari Unicode" w:hAnsi="Gandhari Unicode" w:cs="e-Tamil OTC"/>
          <w:cs/>
        </w:rPr>
        <w:t xml:space="preserve">துணர்த்தெக் கொன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தொன்றுமுது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தொன்றுமுதிர் </w:t>
      </w:r>
      <w:r w:rsidRPr="00542FF1">
        <w:rPr>
          <w:rFonts w:ascii="Gandhari Unicode" w:hAnsi="Gandhari Unicode" w:cs="e-Tamil OTC"/>
        </w:rPr>
        <w:t xml:space="preserve">EA, I,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64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வேளிர்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 </w:t>
      </w:r>
      <w:r w:rsidRPr="00542FF1">
        <w:rPr>
          <w:rFonts w:ascii="Gandhari Unicode" w:hAnsi="Gandhari Unicode" w:cs="e-Tamil OTC"/>
        </w:rPr>
        <w:t xml:space="preserve">C3, G1; </w:t>
      </w:r>
      <w:r w:rsidRPr="00542FF1">
        <w:rPr>
          <w:rFonts w:ascii="Gandhari Unicode" w:hAnsi="Gandhari Unicode" w:cs="e-Tamil OTC"/>
          <w:cs/>
        </w:rPr>
        <w:t xml:space="preserve">வெளி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பவ்வ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பௌவ </w:t>
      </w:r>
      <w:r w:rsidRPr="00542FF1">
        <w:rPr>
          <w:rFonts w:ascii="Gandhari Unicode" w:hAnsi="Gandhari Unicode" w:cs="e-Tamil OTC"/>
        </w:rPr>
        <w:t xml:space="preserve">C5, G2, EA, I, AT, </w:t>
      </w:r>
      <w:r w:rsidRPr="00542FF1">
        <w:rPr>
          <w:rFonts w:ascii="Gandhari Unicode" w:hAnsi="Gandhari Unicode" w:cs="e-Tamil OTC"/>
          <w:color w:val="000000"/>
        </w:rPr>
        <w:t>VP</w:t>
      </w:r>
      <w:r w:rsidRPr="00542FF1">
        <w:rPr>
          <w:rFonts w:ascii="Gandhari Unicode" w:hAnsi="Gandhari Unicode" w:cs="e-Tamil OTC"/>
        </w:rPr>
        <w:t>, ER</w:t>
      </w:r>
    </w:p>
    <w:p w14:paraId="4DA8A320" w14:textId="77777777" w:rsidR="0092153D" w:rsidRPr="00542FF1" w:rsidRDefault="0092153D">
      <w:pPr>
        <w:pStyle w:val="Textbody"/>
        <w:spacing w:after="29"/>
        <w:rPr>
          <w:rFonts w:ascii="Gandhari Unicode" w:hAnsi="Gandhari Unicode" w:cs="e-Tamil OTC"/>
        </w:rPr>
      </w:pPr>
    </w:p>
    <w:p w14:paraId="5986D12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kaṇai</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cūl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nāku</w:t>
      </w:r>
      <w:proofErr w:type="spellEnd"/>
    </w:p>
    <w:p w14:paraId="2412866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tuṇar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kokkiṉ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katūum</w:t>
      </w:r>
      <w:proofErr w:type="spellEnd"/>
    </w:p>
    <w:p w14:paraId="75BC0BD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kuṇātu</w:t>
      </w:r>
      <w:proofErr w:type="spellEnd"/>
    </w:p>
    <w:p w14:paraId="4A1E33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pavvam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aṇaṅkuka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p>
    <w:p w14:paraId="03A324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maṉaiyōḷ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pulakkum</w:t>
      </w:r>
      <w:proofErr w:type="spellEnd"/>
    </w:p>
    <w:p w14:paraId="24B0DC2C"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aṉaiyēm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makiḻnaṟk</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eṉiṉ</w:t>
      </w:r>
      <w:proofErr w:type="spellEnd"/>
      <w:r w:rsidR="001C36B8">
        <w:rPr>
          <w:rFonts w:ascii="Gandhari Unicode" w:hAnsi="Gandhari Unicode" w:cs="e-Tamil OTC"/>
          <w:lang w:val="en-GB"/>
        </w:rPr>
        <w:t>-</w:t>
      </w:r>
      <w:r w:rsidRPr="00542FF1">
        <w:rPr>
          <w:rFonts w:ascii="Gandhari Unicode" w:hAnsi="Gandhari Unicode" w:cs="e-Tamil OTC"/>
          <w:lang w:val="en-GB"/>
        </w:rPr>
        <w:t>ē.</w:t>
      </w:r>
    </w:p>
    <w:p w14:paraId="2FFB5270" w14:textId="77777777" w:rsidR="0092153D" w:rsidRPr="00542FF1" w:rsidRDefault="0092153D">
      <w:pPr>
        <w:pStyle w:val="Textbody"/>
        <w:spacing w:after="29" w:line="260" w:lineRule="exact"/>
        <w:rPr>
          <w:rFonts w:ascii="Gandhari Unicode" w:hAnsi="Gandhari Unicode" w:cs="e-Tamil OTC"/>
          <w:lang w:val="en-GB"/>
        </w:rPr>
      </w:pPr>
    </w:p>
    <w:p w14:paraId="57964CFB" w14:textId="77777777" w:rsidR="0092153D" w:rsidRPr="00542FF1" w:rsidRDefault="0092153D">
      <w:pPr>
        <w:pStyle w:val="Textbody"/>
        <w:spacing w:after="29" w:line="260" w:lineRule="exact"/>
        <w:rPr>
          <w:rFonts w:ascii="Gandhari Unicode" w:hAnsi="Gandhari Unicode" w:cs="e-Tamil OTC"/>
          <w:lang w:val="en-GB"/>
        </w:rPr>
      </w:pPr>
    </w:p>
    <w:p w14:paraId="3C141F29" w14:textId="77777777" w:rsidR="0092153D" w:rsidRPr="00542FF1" w:rsidRDefault="0092153D">
      <w:pPr>
        <w:pStyle w:val="Textbody"/>
        <w:spacing w:after="29" w:line="260" w:lineRule="exact"/>
        <w:rPr>
          <w:rFonts w:ascii="Gandhari Unicode" w:hAnsi="Gandhari Unicode" w:cs="e-Tamil OTC"/>
          <w:lang w:val="en-GB"/>
        </w:rPr>
      </w:pPr>
    </w:p>
    <w:p w14:paraId="6AFC49E6" w14:textId="77777777" w:rsidR="0092153D" w:rsidRPr="00542FF1" w:rsidRDefault="00014CDD">
      <w:pPr>
        <w:pStyle w:val="Textbody"/>
        <w:pageBreakBefore/>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by the love-courtesan/the beloved other woman so that it was heard by those close to HER.</w:t>
      </w:r>
    </w:p>
    <w:p w14:paraId="6BABECD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cylinder horn</w:t>
      </w:r>
      <w:r w:rsidR="003C221C" w:rsidRPr="00542FF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(-fish) fullness pregnancy inexperience youth</w:t>
      </w:r>
    </w:p>
    <w:p w14:paraId="3DAB0BA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bunch honey mango</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sweet fruit seizing-</w:t>
      </w:r>
    </w:p>
    <w:p w14:paraId="65EA6A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old-it old </w:t>
      </w:r>
      <w:proofErr w:type="spellStart"/>
      <w:r w:rsidRPr="00542FF1">
        <w:rPr>
          <w:rFonts w:ascii="Gandhari Unicode" w:hAnsi="Gandhari Unicode" w:cs="e-Tamil OTC"/>
          <w:lang w:val="en-GB"/>
        </w:rPr>
        <w:t>Vēḷir</w:t>
      </w:r>
      <w:proofErr w:type="spellEnd"/>
      <w:r w:rsidRPr="00542FF1">
        <w:rPr>
          <w:rFonts w:ascii="Gandhari Unicode" w:hAnsi="Gandhari Unicode" w:cs="e-Tamil OTC"/>
          <w:lang w:val="en-GB"/>
        </w:rPr>
        <w:t>(h.) hill village east-it</w:t>
      </w:r>
    </w:p>
    <w:p w14:paraId="6CFD9A2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big</w:t>
      </w:r>
      <w:r w:rsidRPr="00542FF1">
        <w:rPr>
          <w:rFonts w:ascii="Gandhari Unicode" w:hAnsi="Gandhari Unicode" w:cs="e-Tamil OTC"/>
        </w:rPr>
        <w:t xml:space="preserve"> </w:t>
      </w:r>
      <w:r w:rsidRPr="00542FF1">
        <w:rPr>
          <w:rFonts w:ascii="Gandhari Unicode" w:hAnsi="Gandhari Unicode" w:cs="e-Tamil OTC"/>
          <w:lang w:val="en-GB"/>
        </w:rPr>
        <w:t>ocean may-</w:t>
      </w:r>
      <w:r w:rsidR="00466F72">
        <w:rPr>
          <w:rFonts w:ascii="Gandhari Unicode" w:hAnsi="Gandhari Unicode" w:cs="e-Tamil OTC"/>
          <w:lang w:val="en-GB"/>
        </w:rPr>
        <w:t>torment</w:t>
      </w:r>
      <w:r w:rsidRPr="00542FF1">
        <w:rPr>
          <w:rFonts w:ascii="Gandhari Unicode" w:hAnsi="Gandhari Unicode" w:cs="e-Tamil OTC"/>
          <w:lang w:val="en-GB"/>
        </w:rPr>
        <w:t xml:space="preserve"> friend</w:t>
      </w:r>
    </w:p>
    <w:p w14:paraId="581016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house-she inexperience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being-vexed-</w:t>
      </w:r>
    </w:p>
    <w:p w14:paraId="7C4D2C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such-we delight-he(dat.) we we-became say-if</w:t>
      </w:r>
      <w:r w:rsidRPr="00542FF1">
        <w:rPr>
          <w:rFonts w:ascii="Gandhari Unicode" w:hAnsi="Gandhari Unicode" w:cs="e-Tamil OTC"/>
          <w:position w:val="6"/>
          <w:lang w:val="en-GB"/>
        </w:rPr>
        <w:t>ē</w:t>
      </w:r>
      <w:r w:rsidRPr="00542FF1">
        <w:rPr>
          <w:rFonts w:ascii="Gandhari Unicode" w:hAnsi="Gandhari Unicode" w:cs="e-Tamil OTC"/>
          <w:i/>
          <w:lang w:val="en-GB"/>
        </w:rPr>
        <w:t>.</w:t>
      </w:r>
    </w:p>
    <w:p w14:paraId="37A13098" w14:textId="77777777" w:rsidR="0092153D" w:rsidRPr="00542FF1" w:rsidRDefault="0092153D">
      <w:pPr>
        <w:pStyle w:val="Textbody"/>
        <w:spacing w:after="29"/>
        <w:rPr>
          <w:rFonts w:ascii="Gandhari Unicode" w:hAnsi="Gandhari Unicode" w:cs="e-Tamil OTC"/>
        </w:rPr>
      </w:pPr>
    </w:p>
    <w:p w14:paraId="3DD20093" w14:textId="77777777" w:rsidR="0092153D" w:rsidRPr="00542FF1" w:rsidRDefault="0092153D">
      <w:pPr>
        <w:pStyle w:val="Textbody"/>
        <w:spacing w:after="29"/>
        <w:rPr>
          <w:rFonts w:ascii="Gandhari Unicode" w:hAnsi="Gandhari Unicode" w:cs="e-Tamil OTC"/>
        </w:rPr>
      </w:pPr>
    </w:p>
    <w:p w14:paraId="3C6CDA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When they</w:t>
      </w:r>
      <w:r w:rsidRPr="00542FF1">
        <w:rPr>
          <w:rStyle w:val="FootnoteReference"/>
          <w:rFonts w:ascii="Gandhari Unicode" w:hAnsi="Gandhari Unicode" w:cs="e-Tamil OTC"/>
          <w:lang w:val="en-GB"/>
        </w:rPr>
        <w:footnoteReference w:id="647"/>
      </w:r>
      <w:r w:rsidRPr="00542FF1">
        <w:rPr>
          <w:rFonts w:ascii="Gandhari Unicode" w:hAnsi="Gandhari Unicode" w:cs="e-Tamil OTC"/>
          <w:lang w:val="en-GB"/>
        </w:rPr>
        <w:t xml:space="preserve"> say we have become such for the delightful man,</w:t>
      </w:r>
    </w:p>
    <w:p w14:paraId="370A04B5"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t>that she of the house is vexed in [her] inexperience,</w:t>
      </w:r>
    </w:p>
    <w:p w14:paraId="16635C4A"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may the cool great ocean trouble [them], friend</w:t>
      </w:r>
      <w:r w:rsidRPr="00542FF1">
        <w:rPr>
          <w:rStyle w:val="FootnoteReference"/>
          <w:rFonts w:ascii="Gandhari Unicode" w:hAnsi="Gandhari Unicode" w:cs="e-Tamil OTC"/>
          <w:lang w:val="en-GB"/>
        </w:rPr>
        <w:footnoteReference w:id="648"/>
      </w:r>
      <w:r w:rsidRPr="00542FF1">
        <w:rPr>
          <w:rFonts w:ascii="Gandhari Unicode" w:hAnsi="Gandhari Unicode" w:cs="e-Tamil OTC"/>
          <w:lang w:val="en-GB"/>
        </w:rPr>
        <w:t>,</w:t>
      </w:r>
    </w:p>
    <w:p w14:paraId="7CD82FC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east of the venerable</w:t>
      </w:r>
      <w:r w:rsidRPr="00542FF1">
        <w:rPr>
          <w:rStyle w:val="FootnoteReference"/>
          <w:rFonts w:ascii="Gandhari Unicode" w:hAnsi="Gandhari Unicode" w:cs="e-Tamil OTC"/>
          <w:lang w:val="en-GB"/>
        </w:rPr>
        <w:footnoteReference w:id="649"/>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Vēḷir's</w:t>
      </w:r>
      <w:proofErr w:type="spellEnd"/>
      <w:r w:rsidRPr="00542FF1">
        <w:rPr>
          <w:rFonts w:ascii="Gandhari Unicode" w:hAnsi="Gandhari Unicode" w:cs="e-Tamil OTC"/>
          <w:lang w:val="en-GB"/>
        </w:rPr>
        <w:t xml:space="preserve"> hill village</w:t>
      </w:r>
      <w:r w:rsidRPr="00542FF1">
        <w:rPr>
          <w:rStyle w:val="FootnoteReference"/>
          <w:rFonts w:ascii="Gandhari Unicode" w:hAnsi="Gandhari Unicode" w:cs="e-Tamil OTC"/>
          <w:lang w:val="en-GB"/>
        </w:rPr>
        <w:footnoteReference w:id="650"/>
      </w:r>
      <w:r w:rsidRPr="00542FF1">
        <w:rPr>
          <w:rFonts w:ascii="Gandhari Unicode" w:hAnsi="Gandhari Unicode" w:cs="e-Tamil OTC"/>
          <w:lang w:val="en-GB"/>
        </w:rPr>
        <w:t>,</w:t>
      </w:r>
    </w:p>
    <w:p w14:paraId="0CAD447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where the fully pregnant, inexperienced youth</w:t>
      </w:r>
    </w:p>
    <w:p w14:paraId="6E28C0E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round-finned</w:t>
      </w:r>
      <w:r w:rsidRPr="00542FF1">
        <w:rPr>
          <w:rStyle w:val="FootnoteReference"/>
          <w:rFonts w:ascii="Gandhari Unicode" w:hAnsi="Gandhari Unicode" w:cs="e-Tamil OTC"/>
          <w:lang w:val="en-GB"/>
        </w:rPr>
        <w:footnoteReference w:id="651"/>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Vāḷai</w:t>
      </w:r>
      <w:proofErr w:type="spellEnd"/>
      <w:r w:rsidRPr="00542FF1">
        <w:rPr>
          <w:rFonts w:ascii="Gandhari Unicode" w:hAnsi="Gandhari Unicode" w:cs="e-Tamil OTC"/>
          <w:lang w:val="en-GB"/>
        </w:rPr>
        <w:t xml:space="preserve"> fish</w:t>
      </w:r>
    </w:p>
    <w:p w14:paraId="2C7C594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seizes the sweet fruit of the bundled honey mango.</w:t>
      </w:r>
    </w:p>
    <w:p w14:paraId="397A7F44" w14:textId="77777777" w:rsidR="0092153D" w:rsidRPr="00542FF1" w:rsidRDefault="0092153D">
      <w:pPr>
        <w:pStyle w:val="Textbody"/>
        <w:spacing w:after="0"/>
        <w:rPr>
          <w:rFonts w:ascii="Gandhari Unicode" w:hAnsi="Gandhari Unicode" w:cs="e-Tamil OTC"/>
          <w:lang w:val="en-GB"/>
        </w:rPr>
      </w:pPr>
    </w:p>
    <w:p w14:paraId="2B71388F" w14:textId="77777777" w:rsidR="0092153D" w:rsidRPr="00542FF1" w:rsidRDefault="0092153D">
      <w:pPr>
        <w:pStyle w:val="Textbody"/>
        <w:spacing w:after="0"/>
        <w:rPr>
          <w:rFonts w:ascii="Gandhari Unicode" w:hAnsi="Gandhari Unicode" w:cs="e-Tamil OTC"/>
          <w:lang w:val="en-GB"/>
        </w:rPr>
      </w:pPr>
    </w:p>
    <w:p w14:paraId="31938C2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0474BBF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4+5b </w:t>
      </w:r>
      <w:r w:rsidRPr="00542FF1">
        <w:rPr>
          <w:rFonts w:ascii="Gandhari Unicode" w:hAnsi="Gandhari Unicode" w:cs="e-Tamil OTC"/>
          <w:lang w:val="en-GB"/>
        </w:rPr>
        <w:tab/>
        <w:t>that [his] wife suffers in [her] innocence,</w:t>
      </w:r>
    </w:p>
    <w:p w14:paraId="0D5AC52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[then] may the cool big ocean trouble [us], ...</w:t>
      </w:r>
    </w:p>
    <w:p w14:paraId="6E49156B" w14:textId="77777777" w:rsidR="0092153D" w:rsidRPr="00542FF1" w:rsidRDefault="0092153D">
      <w:pPr>
        <w:pStyle w:val="Textbody"/>
        <w:spacing w:after="0"/>
        <w:rPr>
          <w:rFonts w:ascii="Gandhari Unicode" w:hAnsi="Gandhari Unicode" w:cs="e-Tamil OTC"/>
          <w:b/>
          <w:lang w:val="en-GB"/>
        </w:rPr>
      </w:pPr>
    </w:p>
    <w:p w14:paraId="04C79DF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902C19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165</w:t>
      </w:r>
      <w:r w:rsidRPr="00AA4B84">
        <w:rPr>
          <w:rFonts w:ascii="e-Tamil OTC" w:hAnsi="e-Tamil OTC" w:cs="e-Tamil OTC"/>
          <w:i w:val="0"/>
          <w:iCs w:val="0"/>
          <w:color w:val="auto"/>
          <w:cs/>
        </w:rPr>
        <w:t xml:space="preserve"> பரணர்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79C9FA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பின்னின்ற தலைமகன் மறுக்கப்பட்டுப் பெயர்ந்துங் (</w:t>
      </w:r>
      <w:r w:rsidRPr="00542FF1">
        <w:rPr>
          <w:rFonts w:ascii="Gandhari Unicode" w:hAnsi="Gandhari Unicode" w:cs="e-Tamil OTC"/>
          <w:lang w:val="en-GB"/>
        </w:rPr>
        <w:t>C</w:t>
      </w:r>
      <w:r w:rsidRPr="00542FF1">
        <w:rPr>
          <w:rFonts w:ascii="Gandhari Unicode" w:hAnsi="Gandhari Unicode" w:cs="e-Tamil OTC"/>
          <w:cs/>
          <w:lang w:val="en-GB"/>
        </w:rPr>
        <w:t>5: பெயர்த்துங்) கூடலுறு நெஞ்சிற்குச் சொல்லியது.</w:t>
      </w:r>
    </w:p>
    <w:p w14:paraId="54970F03" w14:textId="77777777" w:rsidR="0092153D" w:rsidRPr="00542FF1" w:rsidRDefault="0092153D">
      <w:pPr>
        <w:pStyle w:val="Textbody"/>
        <w:spacing w:after="29"/>
        <w:rPr>
          <w:rFonts w:ascii="Gandhari Unicode" w:hAnsi="Gandhari Unicode" w:cs="e-Tamil OTC"/>
        </w:rPr>
      </w:pPr>
    </w:p>
    <w:p w14:paraId="4227D3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மகிழ்ந்ததன் றலையு நறவுண் டாங்கு</w:t>
      </w:r>
    </w:p>
    <w:p w14:paraId="0CF1BC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விழைந்ததன் றலையு நீவெய் துற்றனை</w:t>
      </w:r>
    </w:p>
    <w:p w14:paraId="30EC27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யருங்கரை</w:t>
      </w:r>
      <w:r w:rsidRPr="00542FF1">
        <w:rPr>
          <w:rFonts w:ascii="Gandhari Unicode" w:hAnsi="Gandhari Unicode" w:cs="e-Tamil OTC"/>
          <w:cs/>
        </w:rPr>
        <w:t xml:space="preserve"> நின்ற வுப்பொய் சகடம்</w:t>
      </w:r>
    </w:p>
    <w:p w14:paraId="6EC2A0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பெரும்பெயற்</w:t>
      </w:r>
      <w:r w:rsidRPr="00542FF1">
        <w:rPr>
          <w:rFonts w:ascii="Gandhari Unicode" w:hAnsi="Gandhari Unicode" w:cs="e-Tamil OTC"/>
          <w:cs/>
        </w:rPr>
        <w:t xml:space="preserve"> </w:t>
      </w:r>
      <w:r w:rsidRPr="00542FF1">
        <w:rPr>
          <w:rFonts w:ascii="Gandhari Unicode" w:hAnsi="Gandhari Unicode" w:cs="e-Tamil OTC"/>
          <w:u w:val="wave"/>
          <w:cs/>
        </w:rPr>
        <w:t>றலையவிந் தாங்கிவ</w:t>
      </w:r>
    </w:p>
    <w:p w14:paraId="3B9EDB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ளிரும்பல் கூந்த லியலணி கண்டே.</w:t>
      </w:r>
    </w:p>
    <w:p w14:paraId="58546BB7" w14:textId="77777777" w:rsidR="0092153D" w:rsidRPr="00542FF1" w:rsidRDefault="0092153D">
      <w:pPr>
        <w:pStyle w:val="Textbody"/>
        <w:spacing w:after="29"/>
        <w:rPr>
          <w:rFonts w:ascii="Gandhari Unicode" w:hAnsi="Gandhari Unicode" w:cs="e-Tamil OTC"/>
        </w:rPr>
      </w:pPr>
    </w:p>
    <w:p w14:paraId="39B52F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விழைந்ததன் </w:t>
      </w:r>
      <w:r w:rsidRPr="00542FF1">
        <w:rPr>
          <w:rFonts w:ascii="Gandhari Unicode" w:hAnsi="Gandhari Unicode" w:cs="e-Tamil OTC"/>
        </w:rPr>
        <w:t xml:space="preserve">C2+3+5,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விளந்ததன் </w:t>
      </w:r>
      <w:r w:rsidRPr="00542FF1">
        <w:rPr>
          <w:rFonts w:ascii="Gandhari Unicode" w:hAnsi="Gandhari Unicode" w:cs="e-Tamil OTC"/>
        </w:rPr>
        <w:t xml:space="preserve">L1, C1; </w:t>
      </w:r>
      <w:r w:rsidRPr="00542FF1">
        <w:rPr>
          <w:rFonts w:ascii="Gandhari Unicode" w:hAnsi="Gandhari Unicode" w:cs="e-Tamil OTC"/>
          <w:cs/>
        </w:rPr>
        <w:t xml:space="preserve">விழைத்ததன்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5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யிருங்கரை </w:t>
      </w:r>
      <w:r w:rsidRPr="00542FF1">
        <w:rPr>
          <w:rFonts w:ascii="Gandhari Unicode" w:hAnsi="Gandhari Unicode" w:cs="e-Tamil OTC"/>
        </w:rPr>
        <w:t xml:space="preserve">AT,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L1, C1+2+3v+5, G1+2, EA; </w:t>
      </w:r>
      <w:r w:rsidRPr="00542FF1">
        <w:rPr>
          <w:rFonts w:ascii="Gandhari Unicode" w:hAnsi="Gandhari Unicode" w:cs="e-Tamil OTC"/>
          <w:cs/>
        </w:rPr>
        <w:t xml:space="preserve">பெரும்பெய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பெரும்பயற் </w:t>
      </w:r>
      <w:r w:rsidRPr="00542FF1">
        <w:rPr>
          <w:rFonts w:ascii="Gandhari Unicode" w:hAnsi="Gandhari Unicode" w:cs="e-Tamil OTC"/>
        </w:rPr>
        <w:t xml:space="preserve">C3; </w:t>
      </w:r>
      <w:r w:rsidRPr="00542FF1">
        <w:rPr>
          <w:rFonts w:ascii="Gandhari Unicode" w:hAnsi="Gandhari Unicode" w:cs="e-Tamil OTC"/>
          <w:cs/>
        </w:rPr>
        <w:t xml:space="preserve">பெரும்புயற்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4bc</w:t>
      </w:r>
      <w:r w:rsidRPr="00542FF1">
        <w:rPr>
          <w:rFonts w:ascii="Gandhari Unicode" w:hAnsi="Gandhari Unicode" w:cs="e-Tamil OTC"/>
        </w:rPr>
        <w:t xml:space="preserve"> </w:t>
      </w:r>
      <w:r w:rsidRPr="00542FF1">
        <w:rPr>
          <w:rFonts w:ascii="Gandhari Unicode" w:hAnsi="Gandhari Unicode" w:cs="e-Tamil OTC"/>
          <w:cs/>
        </w:rPr>
        <w:t xml:space="preserve">றலையவிந் தாங்கிவ </w:t>
      </w:r>
      <w:r w:rsidRPr="00542FF1">
        <w:rPr>
          <w:rFonts w:ascii="Gandhari Unicode" w:hAnsi="Gandhari Unicode" w:cs="e-Tamil OTC"/>
        </w:rPr>
        <w:t xml:space="preserve">L1, C1+2+3+5,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றலையவிந் தாஅங்கிவ </w:t>
      </w:r>
      <w:r w:rsidRPr="00542FF1">
        <w:rPr>
          <w:rFonts w:ascii="Gandhari Unicode" w:hAnsi="Gandhari Unicode" w:cs="e-Tamil OTC"/>
        </w:rPr>
        <w:t xml:space="preserve">G2v, EA; </w:t>
      </w:r>
      <w:r w:rsidRPr="00542FF1">
        <w:rPr>
          <w:rFonts w:ascii="Gandhari Unicode" w:hAnsi="Gandhari Unicode" w:cs="e-Tamil OTC"/>
          <w:cs/>
        </w:rPr>
        <w:t xml:space="preserve">றலைவீந் தாங்கிவ </w:t>
      </w:r>
      <w:r w:rsidRPr="00542FF1">
        <w:rPr>
          <w:rFonts w:ascii="Gandhari Unicode" w:hAnsi="Gandhari Unicode" w:cs="e-Tamil OTC"/>
        </w:rPr>
        <w:t xml:space="preserve">C3v,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றலையவீஇந் தாங்கிவ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ER</w:t>
      </w:r>
    </w:p>
    <w:p w14:paraId="76DE1B84" w14:textId="77777777" w:rsidR="0092153D" w:rsidRPr="00542FF1" w:rsidRDefault="0092153D">
      <w:pPr>
        <w:pStyle w:val="Textbody"/>
        <w:spacing w:after="29"/>
        <w:rPr>
          <w:rFonts w:ascii="Gandhari Unicode" w:hAnsi="Gandhari Unicode" w:cs="e-Tamil OTC"/>
        </w:rPr>
      </w:pPr>
    </w:p>
    <w:p w14:paraId="41D293E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makiḻntataṉ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naṟ</w:t>
      </w:r>
      <w:r w:rsidR="001C36B8">
        <w:rPr>
          <w:rFonts w:ascii="Gandhari Unicode" w:hAnsi="Gandhari Unicode" w:cs="e-Tamil OTC"/>
          <w:lang w:val="en-GB"/>
        </w:rPr>
        <w:t>av</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uṇṭāṅku</w:t>
      </w:r>
      <w:proofErr w:type="spellEnd"/>
    </w:p>
    <w:p w14:paraId="468210C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viḻaintataṉ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talai</w:t>
      </w:r>
      <w:proofErr w:type="spellEnd"/>
      <w:r w:rsidR="001C36B8">
        <w:rPr>
          <w:rFonts w:ascii="Gandhari Unicode" w:hAnsi="Gandhari Unicode" w:cs="e-Tamil OTC"/>
          <w:lang w:val="en-GB"/>
        </w:rPr>
        <w:t xml:space="preserve">-~um </w:t>
      </w:r>
      <w:proofErr w:type="spellStart"/>
      <w:r w:rsidR="001C36B8">
        <w:rPr>
          <w:rFonts w:ascii="Gandhari Unicode" w:hAnsi="Gandhari Unicode" w:cs="e-Tamil OTC"/>
          <w:lang w:val="en-GB"/>
        </w:rPr>
        <w:t>nī</w:t>
      </w:r>
      <w:proofErr w:type="spellEnd"/>
      <w:r w:rsidR="001C36B8">
        <w:rPr>
          <w:rFonts w:ascii="Gandhari Unicode" w:hAnsi="Gandhari Unicode" w:cs="e-Tamil OTC"/>
          <w:lang w:val="en-GB"/>
        </w:rPr>
        <w:t xml:space="preserve"> </w:t>
      </w:r>
      <w:proofErr w:type="spellStart"/>
      <w:r w:rsidR="001C36B8">
        <w:rPr>
          <w:rFonts w:ascii="Gandhari Unicode" w:hAnsi="Gandhari Unicode" w:cs="e-Tamil OTC"/>
          <w:lang w:val="en-GB"/>
        </w:rPr>
        <w:t>veyt</w:t>
      </w:r>
      <w:proofErr w:type="spellEnd"/>
      <w:r w:rsidR="001C36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uṟṟaṉai</w:t>
      </w:r>
      <w:proofErr w:type="spellEnd"/>
    </w:p>
    <w:p w14:paraId="06C9F9FC" w14:textId="77777777" w:rsidR="0092153D" w:rsidRPr="00542FF1" w:rsidRDefault="001C36B8">
      <w:pPr>
        <w:pStyle w:val="Textbody"/>
        <w:spacing w:after="29"/>
        <w:rPr>
          <w:rFonts w:ascii="Gandhari Unicode" w:hAnsi="Gandhari Unicode" w:cs="e-Tamil OTC"/>
        </w:rPr>
      </w:pPr>
      <w:r>
        <w:rPr>
          <w:rFonts w:ascii="Gandhari Unicode" w:hAnsi="Gandhari Unicode" w:cs="e-Tamil OTC"/>
          <w:i/>
          <w:iCs/>
          <w:lang w:val="en-GB"/>
        </w:rPr>
        <w:t>~</w:t>
      </w:r>
      <w:r w:rsidR="00014CDD" w:rsidRPr="00542FF1">
        <w:rPr>
          <w:rFonts w:ascii="Gandhari Unicode" w:hAnsi="Gandhari Unicode" w:cs="e-Tamil OTC"/>
          <w:i/>
          <w:iCs/>
          <w:lang w:val="en-GB"/>
        </w:rPr>
        <w:t>arum</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karai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niṉṟa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Pr>
          <w:rFonts w:ascii="Gandhari Unicode" w:hAnsi="Gandhari Unicode" w:cs="e-Tamil OTC"/>
          <w:lang w:val="en-GB"/>
        </w:rPr>
        <w:t>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oy </w:t>
      </w:r>
      <w:proofErr w:type="spellStart"/>
      <w:r w:rsidR="00014CDD" w:rsidRPr="00542FF1">
        <w:rPr>
          <w:rFonts w:ascii="Gandhari Unicode" w:hAnsi="Gandhari Unicode" w:cs="e-Tamil OTC"/>
          <w:lang w:val="en-GB"/>
        </w:rPr>
        <w:t>cakaṭam</w:t>
      </w:r>
      <w:proofErr w:type="spellEnd"/>
    </w:p>
    <w:p w14:paraId="0D87F6AA" w14:textId="77777777" w:rsidR="0092153D" w:rsidRPr="001C36B8" w:rsidRDefault="00014CDD">
      <w:pPr>
        <w:pStyle w:val="Textbody"/>
        <w:spacing w:after="29"/>
        <w:rPr>
          <w:rFonts w:ascii="Gandhari Unicode" w:hAnsi="Gandhari Unicode" w:cs="e-Tamil OTC"/>
        </w:rPr>
      </w:pPr>
      <w:proofErr w:type="spellStart"/>
      <w:r w:rsidRPr="001C36B8">
        <w:rPr>
          <w:rFonts w:ascii="Gandhari Unicode" w:hAnsi="Gandhari Unicode" w:cs="e-Tamil OTC"/>
        </w:rPr>
        <w:t>perum</w:t>
      </w:r>
      <w:proofErr w:type="spellEnd"/>
      <w:r w:rsidRPr="001C36B8">
        <w:rPr>
          <w:rFonts w:ascii="Gandhari Unicode" w:hAnsi="Gandhari Unicode" w:cs="e-Tamil OTC"/>
        </w:rPr>
        <w:t xml:space="preserve"> </w:t>
      </w:r>
      <w:proofErr w:type="spellStart"/>
      <w:r w:rsidRPr="001C36B8">
        <w:rPr>
          <w:rFonts w:ascii="Gandhari Unicode" w:hAnsi="Gandhari Unicode" w:cs="e-Tamil OTC"/>
          <w:i/>
          <w:iCs/>
        </w:rPr>
        <w:t>peyal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talai</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001C36B8" w:rsidRPr="001C36B8">
        <w:rPr>
          <w:rFonts w:ascii="Gandhari Unicode" w:hAnsi="Gandhari Unicode" w:cs="e-Tamil OTC"/>
          <w:i/>
          <w:iCs/>
        </w:rPr>
        <w:t>avint</w:t>
      </w:r>
      <w:r w:rsidRPr="001C36B8">
        <w:rPr>
          <w:rFonts w:ascii="Gandhari Unicode" w:hAnsi="Gandhari Unicode" w:cs="e-Tamil OTC"/>
          <w:i/>
          <w:iCs/>
        </w:rPr>
        <w:t>āṅku</w:t>
      </w:r>
      <w:proofErr w:type="spellEnd"/>
      <w:r w:rsidRPr="001C36B8">
        <w:rPr>
          <w:rFonts w:ascii="Gandhari Unicode" w:hAnsi="Gandhari Unicode" w:cs="e-Tamil OTC"/>
        </w:rPr>
        <w:t xml:space="preserve"> </w:t>
      </w:r>
      <w:r w:rsidR="001C36B8" w:rsidRPr="001C36B8">
        <w:rPr>
          <w:rFonts w:ascii="Gandhari Unicode" w:hAnsi="Gandhari Unicode" w:cs="e-Tamil OTC"/>
        </w:rPr>
        <w:t>~</w:t>
      </w:r>
      <w:proofErr w:type="spellStart"/>
      <w:r w:rsidRPr="001C36B8">
        <w:rPr>
          <w:rFonts w:ascii="Gandhari Unicode" w:hAnsi="Gandhari Unicode" w:cs="e-Tamil OTC"/>
        </w:rPr>
        <w:t>ivaḷ</w:t>
      </w:r>
      <w:proofErr w:type="spellEnd"/>
    </w:p>
    <w:p w14:paraId="340EA17D" w14:textId="77777777" w:rsidR="0092153D" w:rsidRPr="001C36B8" w:rsidRDefault="00014CDD">
      <w:pPr>
        <w:pStyle w:val="Textbody"/>
        <w:spacing w:after="29" w:line="260" w:lineRule="exact"/>
        <w:rPr>
          <w:rFonts w:ascii="Gandhari Unicode" w:hAnsi="Gandhari Unicode" w:cs="e-Tamil OTC"/>
        </w:rPr>
      </w:pPr>
      <w:proofErr w:type="spellStart"/>
      <w:r w:rsidRPr="001C36B8">
        <w:rPr>
          <w:rFonts w:ascii="Gandhari Unicode" w:hAnsi="Gandhari Unicode" w:cs="e-Tamil OTC"/>
        </w:rPr>
        <w:t>irum</w:t>
      </w:r>
      <w:proofErr w:type="spellEnd"/>
      <w:r w:rsidRPr="001C36B8">
        <w:rPr>
          <w:rFonts w:ascii="Gandhari Unicode" w:hAnsi="Gandhari Unicode" w:cs="e-Tamil OTC"/>
        </w:rPr>
        <w:t xml:space="preserve"> pal </w:t>
      </w:r>
      <w:proofErr w:type="spellStart"/>
      <w:r w:rsidRPr="001C36B8">
        <w:rPr>
          <w:rFonts w:ascii="Gandhari Unicode" w:hAnsi="Gandhari Unicode" w:cs="e-Tamil OTC"/>
        </w:rPr>
        <w:t>kūntal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iyal</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aṇi</w:t>
      </w:r>
      <w:proofErr w:type="spellEnd"/>
      <w:r w:rsidRPr="001C36B8">
        <w:rPr>
          <w:rFonts w:ascii="Gandhari Unicode" w:hAnsi="Gandhari Unicode" w:cs="e-Tamil OTC"/>
        </w:rPr>
        <w:t xml:space="preserve"> </w:t>
      </w:r>
      <w:proofErr w:type="spellStart"/>
      <w:r w:rsidRPr="001C36B8">
        <w:rPr>
          <w:rFonts w:ascii="Gandhari Unicode" w:hAnsi="Gandhari Unicode" w:cs="e-Tamil OTC"/>
        </w:rPr>
        <w:t>kaṇṭ</w:t>
      </w:r>
      <w:proofErr w:type="spellEnd"/>
      <w:r w:rsidR="001C36B8" w:rsidRPr="001C36B8">
        <w:rPr>
          <w:rFonts w:ascii="Gandhari Unicode" w:hAnsi="Gandhari Unicode" w:cs="e-Tamil OTC"/>
        </w:rPr>
        <w:t>*-</w:t>
      </w:r>
      <w:r w:rsidRPr="001C36B8">
        <w:rPr>
          <w:rFonts w:ascii="Gandhari Unicode" w:hAnsi="Gandhari Unicode" w:cs="e-Tamil OTC"/>
        </w:rPr>
        <w:t>ē.</w:t>
      </w:r>
    </w:p>
    <w:p w14:paraId="3056080F" w14:textId="77777777" w:rsidR="0092153D" w:rsidRPr="001C36B8" w:rsidRDefault="0092153D">
      <w:pPr>
        <w:pStyle w:val="Textbody"/>
        <w:spacing w:after="29" w:line="260" w:lineRule="exact"/>
        <w:rPr>
          <w:rFonts w:ascii="Gandhari Unicode" w:hAnsi="Gandhari Unicode" w:cs="e-Tamil OTC"/>
        </w:rPr>
      </w:pPr>
    </w:p>
    <w:p w14:paraId="6F800482" w14:textId="77777777" w:rsidR="0092153D" w:rsidRPr="001C36B8" w:rsidRDefault="0092153D">
      <w:pPr>
        <w:pStyle w:val="Textbody"/>
        <w:spacing w:after="29" w:line="260" w:lineRule="exact"/>
        <w:rPr>
          <w:rFonts w:ascii="Gandhari Unicode" w:hAnsi="Gandhari Unicode" w:cs="e-Tamil OTC"/>
        </w:rPr>
      </w:pPr>
    </w:p>
    <w:p w14:paraId="1D39DFFF" w14:textId="77777777" w:rsidR="0092153D" w:rsidRPr="001C36B8" w:rsidRDefault="0092153D">
      <w:pPr>
        <w:pStyle w:val="Textbody"/>
        <w:spacing w:after="29" w:line="260" w:lineRule="exact"/>
        <w:rPr>
          <w:rFonts w:ascii="Gandhari Unicode" w:hAnsi="Gandhari Unicode" w:cs="e-Tamil OTC"/>
        </w:rPr>
      </w:pPr>
    </w:p>
    <w:p w14:paraId="5052FB5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HIM, who had begged, to the heart which wanted cohabitation, after he had been refused [meetings] several times.</w:t>
      </w:r>
    </w:p>
    <w:p w14:paraId="1A816AA3" w14:textId="77777777" w:rsidR="0092153D" w:rsidRPr="00542FF1" w:rsidRDefault="0092153D">
      <w:pPr>
        <w:pStyle w:val="Textbody"/>
        <w:spacing w:after="29" w:line="260" w:lineRule="exact"/>
        <w:rPr>
          <w:rFonts w:ascii="Gandhari Unicode" w:hAnsi="Gandhari Unicode" w:cs="e-Tamil OTC"/>
          <w:lang w:val="en-GB"/>
        </w:rPr>
      </w:pPr>
    </w:p>
    <w:p w14:paraId="71E4B8D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delighted-it-top</w:t>
      </w:r>
      <w:r w:rsidRPr="00542FF1">
        <w:rPr>
          <w:rFonts w:ascii="Gandhari Unicode" w:hAnsi="Gandhari Unicode" w:cs="e-Tamil OTC"/>
          <w:position w:val="6"/>
          <w:lang w:val="en-GB"/>
        </w:rPr>
        <w:t>um</w:t>
      </w:r>
      <w:r w:rsidR="001C36B8">
        <w:rPr>
          <w:rFonts w:ascii="Gandhari Unicode" w:hAnsi="Gandhari Unicode" w:cs="e-Tamil OTC"/>
          <w:lang w:val="en-GB"/>
        </w:rPr>
        <w:t xml:space="preserve"> toddy eaten-</w:t>
      </w:r>
      <w:r w:rsidRPr="00542FF1">
        <w:rPr>
          <w:rFonts w:ascii="Gandhari Unicode" w:hAnsi="Gandhari Unicode" w:cs="e-Tamil OTC"/>
          <w:lang w:val="en-GB"/>
        </w:rPr>
        <w:t>like</w:t>
      </w:r>
    </w:p>
    <w:p w14:paraId="6E950BB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desired-it-top</w:t>
      </w:r>
      <w:r w:rsidRPr="00542FF1">
        <w:rPr>
          <w:rFonts w:ascii="Gandhari Unicode" w:hAnsi="Gandhari Unicode" w:cs="e-Tamil OTC"/>
          <w:position w:val="6"/>
          <w:lang w:val="en-GB"/>
        </w:rPr>
        <w:t>um</w:t>
      </w:r>
      <w:r w:rsidRPr="00542FF1">
        <w:rPr>
          <w:rFonts w:ascii="Gandhari Unicode" w:hAnsi="Gandhari Unicode" w:cs="e-Tamil OTC"/>
          <w:lang w:val="en-GB"/>
        </w:rPr>
        <w:t xml:space="preserve"> you hot-it you-had</w:t>
      </w:r>
    </w:p>
    <w:p w14:paraId="66EE66A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difficult shore stood- salt carry- </w:t>
      </w:r>
      <w:proofErr w:type="gramStart"/>
      <w:r w:rsidRPr="00542FF1">
        <w:rPr>
          <w:rFonts w:ascii="Gandhari Unicode" w:hAnsi="Gandhari Unicode" w:cs="e-Tamil OTC"/>
          <w:lang w:val="en-GB"/>
        </w:rPr>
        <w:t>cart</w:t>
      </w:r>
      <w:proofErr w:type="gramEnd"/>
    </w:p>
    <w:p w14:paraId="62E42C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001C36B8">
        <w:rPr>
          <w:rFonts w:ascii="Gandhari Unicode" w:hAnsi="Gandhari Unicode" w:cs="e-Tamil OTC"/>
          <w:lang w:val="en-GB"/>
        </w:rPr>
        <w:t>offer- ceased-</w:t>
      </w:r>
      <w:r w:rsidRPr="00542FF1">
        <w:rPr>
          <w:rFonts w:ascii="Gandhari Unicode" w:hAnsi="Gandhari Unicode" w:cs="e-Tamil OTC"/>
          <w:lang w:val="en-GB"/>
        </w:rPr>
        <w:t>like she</w:t>
      </w:r>
    </w:p>
    <w:p w14:paraId="669B11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many tresses</w:t>
      </w:r>
      <w:r w:rsidRPr="00542FF1">
        <w:rPr>
          <w:rFonts w:ascii="Gandhari Unicode" w:hAnsi="Gandhari Unicode" w:cs="e-Tamil OTC"/>
        </w:rPr>
        <w:t xml:space="preserve"> </w:t>
      </w:r>
      <w:r w:rsidRPr="00542FF1">
        <w:rPr>
          <w:rFonts w:ascii="Gandhari Unicode" w:hAnsi="Gandhari Unicode" w:cs="e-Tamil OTC"/>
          <w:lang w:val="en-GB"/>
        </w:rPr>
        <w:t>nature adornment seen</w:t>
      </w:r>
      <w:r w:rsidRPr="00542FF1">
        <w:rPr>
          <w:rFonts w:ascii="Gandhari Unicode" w:hAnsi="Gandhari Unicode" w:cs="e-Tamil OTC"/>
          <w:position w:val="6"/>
          <w:lang w:val="en-GB"/>
        </w:rPr>
        <w:t>ē</w:t>
      </w:r>
      <w:r w:rsidRPr="00542FF1">
        <w:rPr>
          <w:rFonts w:ascii="Gandhari Unicode" w:hAnsi="Gandhari Unicode" w:cs="e-Tamil OTC"/>
          <w:lang w:val="en-GB"/>
        </w:rPr>
        <w:t>∞</w:t>
      </w:r>
      <w:r w:rsidRPr="00542FF1">
        <w:rPr>
          <w:rFonts w:ascii="Gandhari Unicode" w:hAnsi="Gandhari Unicode" w:cs="e-Tamil OTC"/>
        </w:rPr>
        <w:t></w:t>
      </w:r>
    </w:p>
    <w:p w14:paraId="65EAF578" w14:textId="77777777" w:rsidR="0092153D" w:rsidRPr="00542FF1" w:rsidRDefault="0092153D">
      <w:pPr>
        <w:pStyle w:val="Textbody"/>
        <w:spacing w:after="29"/>
        <w:rPr>
          <w:rFonts w:ascii="Gandhari Unicode" w:hAnsi="Gandhari Unicode" w:cs="e-Tamil OTC"/>
        </w:rPr>
      </w:pPr>
    </w:p>
    <w:p w14:paraId="01D7E832" w14:textId="77777777" w:rsidR="0092153D" w:rsidRPr="00542FF1" w:rsidRDefault="0092153D">
      <w:pPr>
        <w:pStyle w:val="Textbody"/>
        <w:spacing w:after="29"/>
        <w:rPr>
          <w:rFonts w:ascii="Gandhari Unicode" w:hAnsi="Gandhari Unicode" w:cs="e-Tamil OTC"/>
        </w:rPr>
      </w:pPr>
    </w:p>
    <w:p w14:paraId="52F3735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Seeing [once] her natural adornment, many dark tresses</w:t>
      </w:r>
    </w:p>
    <w:p w14:paraId="609CE51D"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proofErr w:type="spellStart"/>
      <w:r w:rsidRPr="00542FF1">
        <w:rPr>
          <w:rFonts w:ascii="Gandhari Unicode" w:hAnsi="Gandhari Unicode" w:cs="e-Tamil OTC"/>
        </w:rPr>
        <w:t>dissolv</w:t>
      </w:r>
      <w:r w:rsidRPr="00542FF1">
        <w:rPr>
          <w:rFonts w:ascii="Gandhari Unicode" w:hAnsi="Gandhari Unicode" w:cs="e-Tamil OTC"/>
          <w:lang w:val="en-GB"/>
        </w:rPr>
        <w:t>ing</w:t>
      </w:r>
      <w:proofErr w:type="spellEnd"/>
      <w:r w:rsidRPr="00542FF1">
        <w:rPr>
          <w:rFonts w:ascii="Gandhari Unicode" w:hAnsi="Gandhari Unicode" w:cs="e-Tamil OTC"/>
          <w:lang w:val="en-GB"/>
        </w:rPr>
        <w:t xml:space="preserve"> like a cartload of salt</w:t>
      </w:r>
      <w:r w:rsidRPr="00542FF1">
        <w:rPr>
          <w:rStyle w:val="FootnoteReference"/>
          <w:rFonts w:ascii="Gandhari Unicode" w:hAnsi="Gandhari Unicode" w:cs="e-Tamil OTC"/>
          <w:lang w:val="en-GB"/>
        </w:rPr>
        <w:footnoteReference w:id="653"/>
      </w:r>
      <w:r w:rsidRPr="00542FF1">
        <w:rPr>
          <w:rFonts w:ascii="Gandhari Unicode" w:hAnsi="Gandhari Unicode" w:cs="e-Tamil OTC"/>
          <w:lang w:val="en-GB"/>
        </w:rPr>
        <w:t xml:space="preserve"> which stood</w:t>
      </w:r>
    </w:p>
    <w:p w14:paraId="7E0E7A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on the difficult shore</w:t>
      </w:r>
      <w:r w:rsidRPr="00542FF1">
        <w:rPr>
          <w:rStyle w:val="FootnoteReference"/>
          <w:rFonts w:ascii="Gandhari Unicode" w:hAnsi="Gandhari Unicode" w:cs="e-Tamil OTC"/>
          <w:lang w:val="en-GB"/>
        </w:rPr>
        <w:footnoteReference w:id="654"/>
      </w:r>
    </w:p>
    <w:p w14:paraId="0C8AE312" w14:textId="77777777" w:rsidR="0092153D" w:rsidRPr="00542FF1" w:rsidRDefault="00014CDD">
      <w:pPr>
        <w:pStyle w:val="Textbody"/>
        <w:tabs>
          <w:tab w:val="left" w:pos="1013"/>
        </w:tabs>
        <w:spacing w:after="72"/>
        <w:rPr>
          <w:rFonts w:ascii="Gandhari Unicode" w:hAnsi="Gandhari Unicode" w:cs="e-Tamil OTC"/>
          <w:lang w:val="en-GB"/>
        </w:rPr>
      </w:pPr>
      <w:r w:rsidRPr="00542FF1">
        <w:rPr>
          <w:rFonts w:ascii="Gandhari Unicode" w:hAnsi="Gandhari Unicode" w:cs="e-Tamil OTC"/>
          <w:lang w:val="en-GB"/>
        </w:rPr>
        <w:tab/>
        <w:t>when the great raining came,</w:t>
      </w:r>
    </w:p>
    <w:p w14:paraId="4735EB1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were keen on what you desired,</w:t>
      </w:r>
      <w:r w:rsidRPr="00542FF1">
        <w:rPr>
          <w:rStyle w:val="FootnoteReference"/>
          <w:rFonts w:ascii="Gandhari Unicode" w:hAnsi="Gandhari Unicode" w:cs="e-Tamil OTC"/>
          <w:lang w:val="en-GB"/>
        </w:rPr>
        <w:footnoteReference w:id="655"/>
      </w:r>
    </w:p>
    <w:p w14:paraId="7A891BC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a toddy-drinker on what had [already] delighted [him].</w:t>
      </w:r>
    </w:p>
    <w:p w14:paraId="78FCCC75" w14:textId="77777777" w:rsidR="0092153D" w:rsidRPr="00542FF1" w:rsidRDefault="0092153D">
      <w:pPr>
        <w:pStyle w:val="Textbody"/>
        <w:spacing w:after="0"/>
        <w:rPr>
          <w:rFonts w:ascii="Gandhari Unicode" w:hAnsi="Gandhari Unicode" w:cs="e-Tamil OTC"/>
          <w:lang w:val="en-GB"/>
        </w:rPr>
      </w:pPr>
    </w:p>
    <w:p w14:paraId="153C92E0" w14:textId="77777777" w:rsidR="0092153D" w:rsidRPr="00542FF1" w:rsidRDefault="0092153D">
      <w:pPr>
        <w:pStyle w:val="Textbody"/>
        <w:spacing w:after="0"/>
        <w:rPr>
          <w:rFonts w:ascii="Gandhari Unicode" w:hAnsi="Gandhari Unicode" w:cs="e-Tamil OTC"/>
          <w:lang w:val="en-GB"/>
        </w:rPr>
      </w:pPr>
    </w:p>
    <w:p w14:paraId="4FDB644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2EA2EDE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1+2b </w:t>
      </w:r>
      <w:r w:rsidRPr="00542FF1">
        <w:rPr>
          <w:rFonts w:ascii="Gandhari Unicode" w:hAnsi="Gandhari Unicode" w:cs="e-Tamil OTC"/>
          <w:lang w:val="en-GB"/>
        </w:rPr>
        <w:tab/>
        <w:t xml:space="preserve">Even after you had delighted [in her], even after desiring [her </w:t>
      </w:r>
      <w:proofErr w:type="gramStart"/>
      <w:r w:rsidRPr="00542FF1">
        <w:rPr>
          <w:rFonts w:ascii="Gandhari Unicode" w:hAnsi="Gandhari Unicode" w:cs="e-Tamil OTC"/>
          <w:lang w:val="en-GB"/>
        </w:rPr>
        <w:t>again</w:t>
      </w:r>
      <w:proofErr w:type="gramEnd"/>
    </w:p>
    <w:p w14:paraId="3B8CB4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and again] as if you had drunk toddy, you were [still] keen [on her],</w:t>
      </w:r>
    </w:p>
    <w:p w14:paraId="1FFFAFD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as soon as you saw ....</w:t>
      </w:r>
    </w:p>
    <w:p w14:paraId="2F0A0035" w14:textId="77777777" w:rsidR="0092153D" w:rsidRPr="00542FF1" w:rsidRDefault="0092153D">
      <w:pPr>
        <w:pStyle w:val="Textbody"/>
        <w:spacing w:after="0"/>
        <w:rPr>
          <w:rFonts w:ascii="Gandhari Unicode" w:hAnsi="Gandhari Unicode" w:cs="e-Tamil OTC"/>
          <w:lang w:val="en-GB"/>
        </w:rPr>
      </w:pPr>
    </w:p>
    <w:p w14:paraId="2DB6CC12"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BF87B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166</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confidante / SHE</w:t>
      </w:r>
    </w:p>
    <w:p w14:paraId="46C61B4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காப்பு மிகுதிக்கண் தோழி தலைமகட்கு உரைத்தது.</w:t>
      </w:r>
    </w:p>
    <w:p w14:paraId="391205B5" w14:textId="77777777" w:rsidR="0092153D" w:rsidRPr="00542FF1" w:rsidRDefault="0092153D">
      <w:pPr>
        <w:pStyle w:val="Textbody"/>
        <w:spacing w:after="29"/>
        <w:rPr>
          <w:rFonts w:ascii="Gandhari Unicode" w:hAnsi="Gandhari Unicode" w:cs="e-Tamil OTC"/>
        </w:rPr>
      </w:pPr>
    </w:p>
    <w:p w14:paraId="0371B5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தண்கடற் படுதிரை பெயர்த்தலின் வெண்பறை</w:t>
      </w:r>
    </w:p>
    <w:p w14:paraId="3C3D00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நாரை </w:t>
      </w:r>
      <w:r w:rsidRPr="00542FF1">
        <w:rPr>
          <w:rFonts w:ascii="Gandhari Unicode" w:hAnsi="Gandhari Unicode" w:cs="e-Tamil OTC"/>
          <w:u w:val="wave"/>
          <w:cs/>
        </w:rPr>
        <w:t>நிரைபெயர்ந்</w:t>
      </w:r>
      <w:r w:rsidRPr="00542FF1">
        <w:rPr>
          <w:rFonts w:ascii="Gandhari Unicode" w:hAnsi="Gandhari Unicode" w:cs="e-Tamil OTC"/>
          <w:cs/>
        </w:rPr>
        <w:t xml:space="preserve"> தயிரை யாரு</w:t>
      </w:r>
    </w:p>
    <w:p w14:paraId="0B361F9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மூரோ</w:t>
      </w:r>
      <w:r w:rsidRPr="00542FF1">
        <w:rPr>
          <w:rFonts w:ascii="Gandhari Unicode" w:hAnsi="Gandhari Unicode" w:cs="e-Tamil OTC"/>
          <w:cs/>
        </w:rPr>
        <w:t xml:space="preserve"> நன்றுமன் </w:t>
      </w:r>
      <w:r w:rsidRPr="00542FF1">
        <w:rPr>
          <w:rFonts w:ascii="Gandhari Unicode" w:hAnsi="Gandhari Unicode" w:cs="e-Tamil OTC"/>
          <w:u w:val="wave"/>
          <w:cs/>
        </w:rPr>
        <w:t>மாந்தை</w:t>
      </w:r>
    </w:p>
    <w:p w14:paraId="366706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யொருதனி வைகிற் புலம்பா கின்றே.</w:t>
      </w:r>
    </w:p>
    <w:p w14:paraId="296C69E4" w14:textId="77777777" w:rsidR="0092153D" w:rsidRPr="00542FF1" w:rsidRDefault="0092153D">
      <w:pPr>
        <w:pStyle w:val="Textbody"/>
        <w:spacing w:after="29"/>
        <w:rPr>
          <w:rFonts w:ascii="Gandhari Unicode" w:hAnsi="Gandhari Unicode" w:cs="e-Tamil OTC"/>
        </w:rPr>
      </w:pPr>
    </w:p>
    <w:p w14:paraId="3F27219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தண்கடற்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தண்ட</w:t>
      </w:r>
      <w:r w:rsidRPr="00542FF1">
        <w:rPr>
          <w:rFonts w:ascii="Gandhari Unicode" w:eastAsia="URW Palladio UNI" w:hAnsi="Gandhari Unicode" w:cs="e-Tamil OTC"/>
        </w:rPr>
        <w:t>¸</w:t>
      </w:r>
      <w:r w:rsidRPr="00542FF1">
        <w:rPr>
          <w:rFonts w:ascii="Gandhari Unicode" w:eastAsia="URW Palladio UNI" w:hAnsi="Gandhari Unicode" w:cs="e-Tamil OTC"/>
          <w:cs/>
        </w:rPr>
        <w:t xml:space="preserve">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நிரைபெயர்ந்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நிரைபெயர்த் </w:t>
      </w:r>
      <w:r w:rsidRPr="00542FF1">
        <w:rPr>
          <w:rFonts w:ascii="Gandhari Unicode" w:hAnsi="Gandhari Unicode" w:cs="e-Tamil OTC"/>
        </w:rPr>
        <w:t xml:space="preserve">L1, C3,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நிரைபோத்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நிறைபெயர்த் </w:t>
      </w:r>
      <w:r w:rsidRPr="00542FF1">
        <w:rPr>
          <w:rFonts w:ascii="Gandhari Unicode" w:hAnsi="Gandhari Unicode" w:cs="e-Tamil OTC"/>
        </w:rPr>
        <w:t xml:space="preserve">G1; </w:t>
      </w:r>
      <w:r w:rsidRPr="00542FF1">
        <w:rPr>
          <w:rFonts w:ascii="Gandhari Unicode" w:hAnsi="Gandhari Unicode" w:cs="e-Tamil OTC"/>
          <w:cs/>
        </w:rPr>
        <w:t xml:space="preserve">நிறைபோத்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நன்றுமன்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மாந்தை </w:t>
      </w:r>
      <w:r w:rsidRPr="00542FF1">
        <w:rPr>
          <w:rFonts w:ascii="Gandhari Unicode" w:hAnsi="Gandhari Unicode" w:cs="e-Tamil OTC"/>
        </w:rPr>
        <w:t xml:space="preserve">L1, C2, G1,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மரந்தை </w:t>
      </w:r>
      <w:r w:rsidRPr="00542FF1">
        <w:rPr>
          <w:rFonts w:ascii="Gandhari Unicode" w:hAnsi="Gandhari Unicode" w:cs="e-Tamil OTC"/>
        </w:rPr>
        <w:t xml:space="preserve">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மாநகை </w:t>
      </w:r>
      <w:r w:rsidRPr="00542FF1">
        <w:rPr>
          <w:rFonts w:ascii="Gandhari Unicode" w:hAnsi="Gandhari Unicode" w:cs="e-Tamil OTC"/>
        </w:rPr>
        <w:t xml:space="preserve">C5, G1v+2,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5B3FE4C2" w14:textId="77777777" w:rsidR="0092153D" w:rsidRPr="00542FF1" w:rsidRDefault="0092153D">
      <w:pPr>
        <w:pStyle w:val="Textbody"/>
        <w:spacing w:after="29"/>
        <w:rPr>
          <w:rFonts w:ascii="Gandhari Unicode" w:hAnsi="Gandhari Unicode" w:cs="e-Tamil OTC"/>
        </w:rPr>
      </w:pPr>
    </w:p>
    <w:p w14:paraId="3D37D6F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peyarttaliṉ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p>
    <w:p w14:paraId="223DCE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nārai</w:t>
      </w:r>
      <w:proofErr w:type="spellEnd"/>
      <w:r w:rsidRPr="00542FF1">
        <w:rPr>
          <w:rFonts w:ascii="Gandhari Unicode" w:hAnsi="Gandhari Unicode" w:cs="e-Tamil OTC"/>
          <w:lang w:val="en-GB"/>
        </w:rPr>
        <w:t xml:space="preserve"> </w:t>
      </w:r>
      <w:proofErr w:type="spellStart"/>
      <w:r w:rsidR="001C36B8">
        <w:rPr>
          <w:rFonts w:ascii="Gandhari Unicode" w:hAnsi="Gandhari Unicode" w:cs="e-Tamil OTC"/>
          <w:i/>
          <w:iCs/>
          <w:lang w:val="en-GB"/>
        </w:rPr>
        <w:t>nirai</w:t>
      </w:r>
      <w:proofErr w:type="spellEnd"/>
      <w:r w:rsidR="001C36B8">
        <w:rPr>
          <w:rFonts w:ascii="Gandhari Unicode" w:hAnsi="Gandhari Unicode" w:cs="e-Tamil OTC"/>
          <w:i/>
          <w:iCs/>
          <w:lang w:val="en-GB"/>
        </w:rPr>
        <w:t xml:space="preserve"> </w:t>
      </w:r>
      <w:proofErr w:type="spellStart"/>
      <w:r w:rsidR="001C36B8">
        <w:rPr>
          <w:rFonts w:ascii="Gandhari Unicode" w:hAnsi="Gandhari Unicode" w:cs="e-Tamil OTC"/>
          <w:i/>
          <w:iCs/>
          <w:lang w:val="en-GB"/>
        </w:rPr>
        <w:t>peyarnt</w:t>
      </w:r>
      <w:proofErr w:type="spellEnd"/>
      <w:r w:rsidR="001C36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r w:rsidR="001C36B8">
        <w:rPr>
          <w:rFonts w:ascii="Gandhari Unicode" w:hAnsi="Gandhari Unicode" w:cs="e-Tamil OTC"/>
          <w:lang w:val="en-GB"/>
        </w:rPr>
        <w:t>~</w:t>
      </w:r>
      <w:proofErr w:type="spellStart"/>
      <w:r w:rsidRPr="00542FF1">
        <w:rPr>
          <w:rFonts w:ascii="Gandhari Unicode" w:hAnsi="Gandhari Unicode" w:cs="e-Tamil OTC"/>
          <w:lang w:val="en-GB"/>
        </w:rPr>
        <w:t>ārum</w:t>
      </w:r>
      <w:proofErr w:type="spellEnd"/>
    </w:p>
    <w:p w14:paraId="3816447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ūr</w:t>
      </w:r>
      <w:proofErr w:type="spellEnd"/>
      <w:r w:rsidR="001C36B8">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naṉṟu-maṉ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māntai</w:t>
      </w:r>
      <w:proofErr w:type="spellEnd"/>
    </w:p>
    <w:p w14:paraId="494CE26B" w14:textId="77777777" w:rsidR="0092153D" w:rsidRPr="00542FF1" w:rsidRDefault="001C36B8">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taṉi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vaiki</w:t>
      </w:r>
      <w:r>
        <w:rPr>
          <w:rFonts w:ascii="Gandhari Unicode" w:hAnsi="Gandhari Unicode" w:cs="e-Tamil OTC"/>
          <w:lang w:val="en-GB"/>
        </w:rPr>
        <w:t>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ākiṉṟ</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2596F944" w14:textId="77777777" w:rsidR="0092153D" w:rsidRPr="00542FF1" w:rsidRDefault="0092153D">
      <w:pPr>
        <w:pStyle w:val="Textbody"/>
        <w:spacing w:after="29" w:line="260" w:lineRule="exact"/>
        <w:rPr>
          <w:rFonts w:ascii="Gandhari Unicode" w:hAnsi="Gandhari Unicode" w:cs="e-Tamil OTC"/>
          <w:u w:val="single"/>
          <w:lang w:val="en-GB"/>
        </w:rPr>
      </w:pPr>
    </w:p>
    <w:p w14:paraId="2BE569BD" w14:textId="77777777" w:rsidR="0092153D" w:rsidRPr="00542FF1" w:rsidRDefault="0092153D">
      <w:pPr>
        <w:pStyle w:val="Textbody"/>
        <w:spacing w:after="29" w:line="260" w:lineRule="exact"/>
        <w:rPr>
          <w:rFonts w:ascii="Gandhari Unicode" w:hAnsi="Gandhari Unicode" w:cs="e-Tamil OTC"/>
          <w:u w:val="single"/>
          <w:lang w:val="en-GB"/>
        </w:rPr>
      </w:pPr>
    </w:p>
    <w:p w14:paraId="1B164ECE" w14:textId="77777777" w:rsidR="0092153D" w:rsidRPr="00542FF1" w:rsidRDefault="0092153D">
      <w:pPr>
        <w:pStyle w:val="Textbody"/>
        <w:spacing w:after="29" w:line="260" w:lineRule="exact"/>
        <w:rPr>
          <w:rFonts w:ascii="Gandhari Unicode" w:hAnsi="Gandhari Unicode" w:cs="e-Tamil OTC"/>
          <w:u w:val="single"/>
          <w:lang w:val="en-GB"/>
        </w:rPr>
      </w:pPr>
    </w:p>
    <w:p w14:paraId="41D9F1D4"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during an increase in guarding.</w:t>
      </w:r>
    </w:p>
    <w:p w14:paraId="611F264F" w14:textId="77777777" w:rsidR="0092153D" w:rsidRPr="00542FF1" w:rsidRDefault="0092153D">
      <w:pPr>
        <w:pStyle w:val="Textbody"/>
        <w:spacing w:after="29" w:line="260" w:lineRule="exact"/>
        <w:rPr>
          <w:rFonts w:ascii="Gandhari Unicode" w:hAnsi="Gandhari Unicode" w:cs="e-Tamil OTC"/>
          <w:lang w:val="en-GB"/>
        </w:rPr>
      </w:pPr>
    </w:p>
    <w:p w14:paraId="030D8BC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cool sea</w:t>
      </w:r>
      <w:r w:rsidRPr="00542FF1">
        <w:rPr>
          <w:rFonts w:ascii="Gandhari Unicode" w:hAnsi="Gandhari Unicode" w:cs="e-Tamil OTC"/>
        </w:rPr>
        <w:t xml:space="preserve"> </w:t>
      </w:r>
      <w:r w:rsidRPr="00542FF1">
        <w:rPr>
          <w:rFonts w:ascii="Gandhari Unicode" w:hAnsi="Gandhari Unicode" w:cs="e-Tamil OTC"/>
          <w:lang w:val="en-GB"/>
        </w:rPr>
        <w:t>happen- wave removing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white </w:t>
      </w:r>
      <w:proofErr w:type="gramStart"/>
      <w:r w:rsidRPr="00542FF1">
        <w:rPr>
          <w:rFonts w:ascii="Gandhari Unicode" w:hAnsi="Gandhari Unicode" w:cs="e-Tamil OTC"/>
          <w:lang w:val="en-GB"/>
        </w:rPr>
        <w:t>wing</w:t>
      </w:r>
      <w:proofErr w:type="gramEnd"/>
    </w:p>
    <w:p w14:paraId="39B90EE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wader row moved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(-fish) becoming-full-</w:t>
      </w:r>
    </w:p>
    <w:p w14:paraId="0B7DFFE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village</w:t>
      </w:r>
      <w:r w:rsidRPr="00542FF1">
        <w:rPr>
          <w:rFonts w:ascii="Gandhari Unicode" w:hAnsi="Gandhari Unicode" w:cs="e-Tamil OTC"/>
          <w:position w:val="6"/>
          <w:lang w:val="en-GB"/>
        </w:rPr>
        <w:t>ō</w:t>
      </w:r>
      <w:r w:rsidRPr="00542FF1">
        <w:rPr>
          <w:rFonts w:ascii="Gandhari Unicode" w:hAnsi="Gandhari Unicode" w:cs="e-Tamil OTC"/>
          <w:lang w:val="en-GB"/>
        </w:rPr>
        <w:t xml:space="preserve"> good-it</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Māntai</w:t>
      </w:r>
      <w:proofErr w:type="spellEnd"/>
    </w:p>
    <w:p w14:paraId="7BCE0F2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alone keep-if loneliness it-became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B2983F9" w14:textId="77777777" w:rsidR="0092153D" w:rsidRPr="00542FF1" w:rsidRDefault="0092153D">
      <w:pPr>
        <w:pStyle w:val="Textbody"/>
        <w:spacing w:after="29"/>
        <w:rPr>
          <w:rFonts w:ascii="Gandhari Unicode" w:hAnsi="Gandhari Unicode" w:cs="e-Tamil OTC"/>
          <w:lang w:val="en-GB"/>
        </w:rPr>
      </w:pPr>
    </w:p>
    <w:p w14:paraId="72B8B1B5" w14:textId="77777777" w:rsidR="0092153D" w:rsidRPr="00542FF1" w:rsidRDefault="0092153D">
      <w:pPr>
        <w:pStyle w:val="Textbody"/>
        <w:spacing w:after="29"/>
        <w:rPr>
          <w:rFonts w:ascii="Gandhari Unicode" w:hAnsi="Gandhari Unicode" w:cs="e-Tamil OTC"/>
          <w:lang w:val="en-GB"/>
        </w:rPr>
      </w:pPr>
    </w:p>
    <w:p w14:paraId="32866D2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For a place</w:t>
      </w:r>
      <w:r w:rsidRPr="00542FF1">
        <w:rPr>
          <w:rStyle w:val="FootnoteReference"/>
          <w:rFonts w:ascii="Gandhari Unicode" w:hAnsi="Gandhari Unicode" w:cs="e-Tamil OTC"/>
          <w:lang w:val="en-GB"/>
        </w:rPr>
        <w:footnoteReference w:id="656"/>
      </w:r>
      <w:r w:rsidRPr="00542FF1">
        <w:rPr>
          <w:rFonts w:ascii="Gandhari Unicode" w:hAnsi="Gandhari Unicode" w:cs="e-Tamil OTC"/>
          <w:lang w:val="en-GB"/>
        </w:rPr>
        <w:t xml:space="preserve"> good, to be sure, [is] </w:t>
      </w:r>
      <w:proofErr w:type="spellStart"/>
      <w:r w:rsidRPr="00542FF1">
        <w:rPr>
          <w:rFonts w:ascii="Gandhari Unicode" w:hAnsi="Gandhari Unicode" w:cs="e-Tamil OTC"/>
          <w:lang w:val="en-GB"/>
        </w:rPr>
        <w:t>Māntai</w:t>
      </w:r>
      <w:proofErr w:type="spellEnd"/>
      <w:r w:rsidRPr="00542FF1">
        <w:rPr>
          <w:rFonts w:ascii="Gandhari Unicode" w:hAnsi="Gandhari Unicode" w:cs="e-Tamil OTC"/>
          <w:i/>
          <w:lang w:val="en-GB"/>
        </w:rPr>
        <w:t>,</w:t>
      </w:r>
    </w:p>
    <w:p w14:paraId="6A17646F"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where, when</w:t>
      </w:r>
      <w:r w:rsidRPr="00542FF1">
        <w:rPr>
          <w:rStyle w:val="FootnoteReference"/>
          <w:rFonts w:ascii="Gandhari Unicode" w:hAnsi="Gandhari Unicode" w:cs="e-Tamil OTC"/>
          <w:lang w:val="en-GB"/>
        </w:rPr>
        <w:footnoteReference w:id="657"/>
      </w:r>
      <w:r w:rsidRPr="00542FF1">
        <w:rPr>
          <w:rFonts w:ascii="Gandhari Unicode" w:hAnsi="Gandhari Unicode" w:cs="e-Tamil OTC"/>
          <w:lang w:val="en-GB"/>
        </w:rPr>
        <w:t xml:space="preserve"> the rolling</w:t>
      </w:r>
      <w:r w:rsidRPr="00542FF1">
        <w:rPr>
          <w:rStyle w:val="FootnoteReference"/>
          <w:rFonts w:ascii="Gandhari Unicode" w:hAnsi="Gandhari Unicode" w:cs="e-Tamil OTC"/>
          <w:lang w:val="en-GB"/>
        </w:rPr>
        <w:footnoteReference w:id="658"/>
      </w:r>
      <w:r w:rsidRPr="00542FF1">
        <w:rPr>
          <w:rFonts w:ascii="Gandhari Unicode" w:hAnsi="Gandhari Unicode" w:cs="e-Tamil OTC"/>
          <w:lang w:val="en-GB"/>
        </w:rPr>
        <w:t xml:space="preserve"> waves of the cool sea displace [them],</w:t>
      </w:r>
    </w:p>
    <w:p w14:paraId="1E74F7A7" w14:textId="77777777" w:rsidR="0092153D" w:rsidRPr="00542FF1" w:rsidRDefault="00014CDD">
      <w:pPr>
        <w:pStyle w:val="Textbody"/>
        <w:tabs>
          <w:tab w:val="left" w:pos="263"/>
        </w:tabs>
        <w:spacing w:after="115"/>
        <w:rPr>
          <w:rFonts w:ascii="Gandhari Unicode" w:hAnsi="Gandhari Unicode" w:cs="e-Tamil OTC"/>
          <w:lang w:val="en-GB"/>
        </w:rPr>
      </w:pPr>
      <w:r w:rsidRPr="00542FF1">
        <w:rPr>
          <w:rFonts w:ascii="Gandhari Unicode" w:hAnsi="Gandhari Unicode" w:cs="e-Tamil OTC"/>
          <w:lang w:val="en-GB"/>
        </w:rPr>
        <w:tab/>
        <w:t xml:space="preserve">white-winged egrets move from the row [and] feed on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w:t>
      </w:r>
    </w:p>
    <w:p w14:paraId="084D88C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w:t>
      </w:r>
      <w:r w:rsidRPr="00542FF1">
        <w:rPr>
          <w:rStyle w:val="FootnoteReference"/>
          <w:rFonts w:ascii="Gandhari Unicode" w:hAnsi="Gandhari Unicode" w:cs="e-Tamil OTC"/>
          <w:lang w:val="en-GB"/>
        </w:rPr>
        <w:footnoteReference w:id="659"/>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lonely, when</w:t>
      </w:r>
      <w:proofErr w:type="gramEnd"/>
      <w:r w:rsidRPr="00542FF1">
        <w:rPr>
          <w:rFonts w:ascii="Gandhari Unicode" w:hAnsi="Gandhari Unicode" w:cs="e-Tamil OTC"/>
          <w:lang w:val="en-GB"/>
        </w:rPr>
        <w:t xml:space="preserve"> one is kept alone [there].</w:t>
      </w:r>
    </w:p>
    <w:p w14:paraId="2184FC3B" w14:textId="77777777" w:rsidR="0092153D" w:rsidRPr="00542FF1" w:rsidRDefault="0092153D">
      <w:pPr>
        <w:pStyle w:val="Textbody"/>
        <w:spacing w:after="0"/>
        <w:rPr>
          <w:rFonts w:ascii="Gandhari Unicode" w:hAnsi="Gandhari Unicode" w:cs="e-Tamil OTC"/>
          <w:lang w:val="en-GB"/>
        </w:rPr>
      </w:pPr>
    </w:p>
    <w:p w14:paraId="05CD374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CE8273"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167</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கூடலூர்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the foster-mother / the confidante</w:t>
      </w:r>
    </w:p>
    <w:p w14:paraId="096F3F9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கடிநகர் சென்ற செவிலித்தாய் நற்றாய்க்கு உரைத்தது.</w:t>
      </w:r>
    </w:p>
    <w:p w14:paraId="0BE70DC0" w14:textId="77777777" w:rsidR="0092153D" w:rsidRPr="00542FF1" w:rsidRDefault="0092153D">
      <w:pPr>
        <w:pStyle w:val="Textbody"/>
        <w:spacing w:after="29"/>
        <w:rPr>
          <w:rFonts w:ascii="Gandhari Unicode" w:hAnsi="Gandhari Unicode" w:cs="e-Tamil OTC"/>
        </w:rPr>
      </w:pPr>
    </w:p>
    <w:p w14:paraId="3A0731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முளிதயிர் பிசைந்த காந்தண் மெல்விரல்</w:t>
      </w:r>
    </w:p>
    <w:p w14:paraId="40FC2E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கழுவுறு கலிங்கங் கழாஅ </w:t>
      </w:r>
      <w:r w:rsidRPr="00542FF1">
        <w:rPr>
          <w:rFonts w:ascii="Gandhari Unicode" w:hAnsi="Gandhari Unicode" w:cs="e-Tamil OTC"/>
          <w:u w:val="wave"/>
          <w:cs/>
        </w:rPr>
        <w:t>துடீஇக்</w:t>
      </w:r>
    </w:p>
    <w:p w14:paraId="2588D7B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குவளை யுண்கண் குய்ப்புகை </w:t>
      </w:r>
      <w:r w:rsidRPr="00542FF1">
        <w:rPr>
          <w:rFonts w:ascii="Gandhari Unicode" w:hAnsi="Gandhari Unicode" w:cs="e-Tamil OTC"/>
          <w:u w:val="wave"/>
          <w:cs/>
        </w:rPr>
        <w:t>கமழத்</w:t>
      </w:r>
    </w:p>
    <w:p w14:paraId="0DC8C44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தான்றுழந் தட்ட தீம்புளிப் பாக</w:t>
      </w:r>
    </w:p>
    <w:p w14:paraId="6A1F8D9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ரினிதெனக் கணவ னுண்டலி</w:t>
      </w:r>
    </w:p>
    <w:p w14:paraId="5788E9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னுண்ணிதின் மகிழ்ந்தன் றொண்ணுதன் முகனே.</w:t>
      </w:r>
    </w:p>
    <w:p w14:paraId="3A7F0E0F" w14:textId="77777777" w:rsidR="0092153D" w:rsidRPr="00542FF1" w:rsidRDefault="0092153D">
      <w:pPr>
        <w:pStyle w:val="Textbody"/>
        <w:spacing w:after="29"/>
        <w:rPr>
          <w:rFonts w:ascii="Gandhari Unicode" w:hAnsi="Gandhari Unicode" w:cs="e-Tamil OTC"/>
        </w:rPr>
      </w:pPr>
    </w:p>
    <w:p w14:paraId="374B171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துடீஇக் </w:t>
      </w:r>
      <w:r w:rsidRPr="00542FF1">
        <w:rPr>
          <w:rFonts w:ascii="Gandhari Unicode" w:hAnsi="Gandhari Unicode" w:cs="e-Tamil OTC"/>
          <w:lang w:val="en-GB"/>
        </w:rPr>
        <w:t xml:space="preserve">C2,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துரீஇக் </w:t>
      </w:r>
      <w:r w:rsidRPr="00542FF1">
        <w:rPr>
          <w:rFonts w:ascii="Gandhari Unicode" w:hAnsi="Gandhari Unicode" w:cs="e-Tamil OTC"/>
          <w:lang w:val="en-GB"/>
        </w:rPr>
        <w:t xml:space="preserve">C5, G1v+2,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துரீஇயக் </w:t>
      </w:r>
      <w:r w:rsidRPr="00542FF1">
        <w:rPr>
          <w:rFonts w:ascii="Gandhari Unicode" w:hAnsi="Gandhari Unicode" w:cs="e-Tamil OTC"/>
          <w:lang w:val="en-GB"/>
        </w:rPr>
        <w:t xml:space="preserve">L1, C1+3, G1; </w:t>
      </w:r>
      <w:r w:rsidRPr="00542FF1">
        <w:rPr>
          <w:rFonts w:ascii="Gandhari Unicode" w:hAnsi="Gandhari Unicode" w:cs="e-Tamil OTC"/>
          <w:cs/>
          <w:lang w:val="en-GB"/>
        </w:rPr>
        <w:t xml:space="preserve">துறீஇ </w:t>
      </w:r>
      <w:proofErr w:type="spellStart"/>
      <w:r w:rsidRPr="00542FF1">
        <w:rPr>
          <w:rFonts w:ascii="Gandhari Unicode" w:hAnsi="Gandhari Unicode" w:cs="e-Tamil OTC"/>
          <w:lang w:val="en-GB"/>
        </w:rPr>
        <w:t>Nacc</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3b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யுண்கண் </w:t>
      </w:r>
      <w:r w:rsidRPr="00542FF1">
        <w:rPr>
          <w:rFonts w:ascii="Gandhari Unicode" w:hAnsi="Gandhari Unicode" w:cs="e-Tamil OTC"/>
          <w:lang w:val="en-GB"/>
        </w:rPr>
        <w:t xml:space="preserve">L1, C2+3+5,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யுண் </w:t>
      </w:r>
      <w:r w:rsidRPr="00542FF1">
        <w:rPr>
          <w:rFonts w:ascii="Gandhari Unicode" w:hAnsi="Gandhari Unicode" w:cs="e-Tamil OTC"/>
          <w:lang w:val="en-GB"/>
        </w:rPr>
        <w:t xml:space="preserve">C1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3c </w:t>
      </w:r>
      <w:r w:rsidRPr="00542FF1">
        <w:rPr>
          <w:rFonts w:ascii="Gandhari Unicode" w:hAnsi="Gandhari Unicode" w:cs="e-Tamil OTC"/>
          <w:cs/>
          <w:lang w:val="en-GB"/>
        </w:rPr>
        <w:t xml:space="preserve">குய்ப்புகை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குய்புகை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 xml:space="preserve">3d </w:t>
      </w:r>
      <w:r w:rsidRPr="00542FF1">
        <w:rPr>
          <w:rFonts w:ascii="Gandhari Unicode" w:hAnsi="Gandhari Unicode" w:cs="e-Tamil OTC"/>
          <w:cs/>
          <w:lang w:val="en-GB"/>
        </w:rPr>
        <w:t xml:space="preserve">கமழத் </w:t>
      </w:r>
      <w:r w:rsidRPr="00542FF1">
        <w:rPr>
          <w:rFonts w:ascii="Gandhari Unicode" w:hAnsi="Gandhari Unicode" w:cs="e-Tamil OTC"/>
          <w:lang w:val="en-GB"/>
        </w:rPr>
        <w:t xml:space="preserve">L1, C1+2+3+5, G1+2, </w:t>
      </w:r>
      <w:proofErr w:type="spellStart"/>
      <w:r w:rsidRPr="00542FF1">
        <w:rPr>
          <w:rFonts w:ascii="Gandhari Unicode" w:hAnsi="Gandhari Unicode" w:cs="e-Tamil OTC"/>
          <w:lang w:val="en-GB"/>
        </w:rPr>
        <w:t>Iḷ.v</w:t>
      </w:r>
      <w:proofErr w:type="spellEnd"/>
      <w:r w:rsidRPr="00542FF1">
        <w:rPr>
          <w:rFonts w:ascii="Gandhari Unicode" w:hAnsi="Gandhari Unicode" w:cs="e-Tamil OTC"/>
          <w:lang w:val="en-GB"/>
        </w:rPr>
        <w:t xml:space="preserve">, KK,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கழுமத் </w:t>
      </w:r>
      <w:r w:rsidRPr="00542FF1">
        <w:rPr>
          <w:rFonts w:ascii="Gandhari Unicode" w:hAnsi="Gandhari Unicode" w:cs="e-Tamil OTC"/>
          <w:lang w:val="en-GB"/>
        </w:rPr>
        <w:t xml:space="preserve">C2v, </w:t>
      </w:r>
      <w:proofErr w:type="spellStart"/>
      <w:r w:rsidRPr="00542FF1">
        <w:rPr>
          <w:rFonts w:ascii="Gandhari Unicode" w:hAnsi="Gandhari Unicode" w:cs="e-Tamil OTC"/>
          <w:lang w:val="en-GB"/>
        </w:rPr>
        <w:t>Iḷ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KKv</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olor w:val="000000"/>
          <w:lang w:val="en-GB"/>
        </w:rPr>
        <w:t>VP</w:t>
      </w:r>
      <w:r w:rsidRPr="00542FF1">
        <w:rPr>
          <w:rFonts w:ascii="Gandhari Unicode" w:hAnsi="Gandhari Unicode" w:cs="e-Tamil OTC"/>
          <w:lang w:val="en-GB"/>
        </w:rPr>
        <w:t>, ER</w:t>
      </w:r>
      <w:r w:rsidRPr="00542FF1">
        <w:rPr>
          <w:rStyle w:val="FootnoteReference"/>
          <w:rFonts w:ascii="Gandhari Unicode" w:hAnsi="Gandhari Unicode" w:cs="e-Tamil OTC"/>
          <w:lang w:val="en-GB"/>
        </w:rPr>
        <w:footnoteReference w:id="660"/>
      </w:r>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தான்றுழந் </w:t>
      </w:r>
      <w:r w:rsidRPr="00542FF1">
        <w:rPr>
          <w:rFonts w:ascii="Gandhari Unicode" w:hAnsi="Gandhari Unicode" w:cs="e-Tamil OTC"/>
          <w:lang w:val="en-GB"/>
        </w:rPr>
        <w:t xml:space="preserve">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தான்றுளந் </w:t>
      </w:r>
      <w:r w:rsidRPr="00542FF1">
        <w:rPr>
          <w:rFonts w:ascii="Gandhari Unicode" w:hAnsi="Gandhari Unicode" w:cs="e-Tamil OTC"/>
          <w:lang w:val="en-GB"/>
        </w:rPr>
        <w:t xml:space="preserve">L1, C1+3, G1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5a</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L1, C2+3v+5, G1v+2,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ரினீதெனக் </w:t>
      </w:r>
      <w:r w:rsidRPr="00542FF1">
        <w:rPr>
          <w:rFonts w:ascii="Gandhari Unicode" w:hAnsi="Gandhari Unicode" w:cs="e-Tamil OTC"/>
          <w:lang w:val="en-GB"/>
        </w:rPr>
        <w:t xml:space="preserve">C1+3; </w:t>
      </w:r>
      <w:r w:rsidRPr="00542FF1">
        <w:rPr>
          <w:rFonts w:ascii="Gandhari Unicode" w:hAnsi="Gandhari Unicode" w:cs="e-Tamil OTC"/>
          <w:cs/>
          <w:lang w:val="en-GB"/>
        </w:rPr>
        <w:t xml:space="preserve">ரினீறெனக் </w:t>
      </w:r>
      <w:r w:rsidRPr="00542FF1">
        <w:rPr>
          <w:rFonts w:ascii="Gandhari Unicode" w:hAnsi="Gandhari Unicode" w:cs="e-Tamil OTC"/>
          <w:lang w:val="en-GB"/>
        </w:rPr>
        <w:t>G1</w:t>
      </w:r>
    </w:p>
    <w:p w14:paraId="56C18553" w14:textId="77777777" w:rsidR="0092153D" w:rsidRPr="00542FF1" w:rsidRDefault="0092153D">
      <w:pPr>
        <w:pStyle w:val="Textbody"/>
        <w:spacing w:after="29"/>
        <w:rPr>
          <w:rFonts w:ascii="Gandhari Unicode" w:hAnsi="Gandhari Unicode" w:cs="e-Tamil OTC"/>
        </w:rPr>
      </w:pPr>
    </w:p>
    <w:p w14:paraId="5924B54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picainta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mel</w:t>
      </w:r>
      <w:proofErr w:type="spellEnd"/>
      <w:r w:rsidRPr="00542FF1">
        <w:rPr>
          <w:rFonts w:ascii="Gandhari Unicode" w:hAnsi="Gandhari Unicode" w:cs="e-Tamil OTC"/>
          <w:lang w:val="en-GB"/>
        </w:rPr>
        <w:t xml:space="preserve"> viral</w:t>
      </w:r>
    </w:p>
    <w:p w14:paraId="704BC68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kaḻ</w:t>
      </w:r>
      <w:r w:rsidR="002C465C">
        <w:rPr>
          <w:rFonts w:ascii="Gandhari Unicode" w:hAnsi="Gandhari Unicode" w:cs="e-Tamil OTC"/>
          <w:lang w:val="en-GB"/>
        </w:rPr>
        <w:t>uv</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kaliṅkam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w:t>
      </w:r>
      <w:r w:rsidR="002C465C">
        <w:rPr>
          <w:rFonts w:ascii="Gandhari Unicode" w:hAnsi="Gandhari Unicode" w:cs="e-Tamil OTC"/>
          <w:lang w:val="en-GB"/>
        </w:rPr>
        <w:t>āat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uṭīi</w:t>
      </w:r>
      <w:proofErr w:type="spellEnd"/>
      <w:r w:rsidR="002C465C">
        <w:rPr>
          <w:rFonts w:ascii="Gandhari Unicode" w:hAnsi="Gandhari Unicode" w:cs="e-Tamil OTC"/>
          <w:i/>
          <w:iCs/>
          <w:lang w:val="en-GB"/>
        </w:rPr>
        <w:t>+</w:t>
      </w:r>
    </w:p>
    <w:p w14:paraId="260CF3E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kuvaḷai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kamaḻa</w:t>
      </w:r>
      <w:proofErr w:type="spellEnd"/>
      <w:r w:rsidR="002C465C">
        <w:rPr>
          <w:rFonts w:ascii="Gandhari Unicode" w:hAnsi="Gandhari Unicode" w:cs="e-Tamil OTC"/>
          <w:i/>
          <w:iCs/>
          <w:lang w:val="en-GB"/>
        </w:rPr>
        <w:t>+</w:t>
      </w:r>
    </w:p>
    <w:p w14:paraId="59F6A9B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tuḻ</w:t>
      </w:r>
      <w:r w:rsidR="002C465C">
        <w:rPr>
          <w:rFonts w:ascii="Gandhari Unicode" w:hAnsi="Gandhari Unicode" w:cs="e-Tamil OTC"/>
          <w:lang w:val="en-GB"/>
        </w:rPr>
        <w:t>ant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pākar</w:t>
      </w:r>
      <w:proofErr w:type="spellEnd"/>
    </w:p>
    <w:p w14:paraId="66DA549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w:t>
      </w:r>
      <w:r w:rsidR="002C465C">
        <w:rPr>
          <w:rFonts w:ascii="Gandhari Unicode" w:hAnsi="Gandhari Unicode" w:cs="e-Tamil OTC"/>
          <w:lang w:val="en-GB"/>
        </w:rPr>
        <w:t>it</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uṇṭaliṉ</w:t>
      </w:r>
      <w:proofErr w:type="spellEnd"/>
    </w:p>
    <w:p w14:paraId="60EBB650"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nuṇṇitiṉ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makiḻntaṉṟ</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mukaṉ</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4DBE0144" w14:textId="77777777" w:rsidR="0092153D" w:rsidRPr="00542FF1" w:rsidRDefault="0092153D">
      <w:pPr>
        <w:pStyle w:val="Textbody"/>
        <w:spacing w:after="29" w:line="260" w:lineRule="exact"/>
        <w:rPr>
          <w:rFonts w:ascii="Gandhari Unicode" w:hAnsi="Gandhari Unicode" w:cs="e-Tamil OTC"/>
          <w:lang w:val="en-GB"/>
        </w:rPr>
      </w:pPr>
    </w:p>
    <w:p w14:paraId="0D435E41" w14:textId="77777777" w:rsidR="0092153D" w:rsidRPr="00542FF1" w:rsidRDefault="0092153D">
      <w:pPr>
        <w:pStyle w:val="Textbody"/>
        <w:spacing w:after="29" w:line="260" w:lineRule="exact"/>
        <w:rPr>
          <w:rFonts w:ascii="Gandhari Unicode" w:hAnsi="Gandhari Unicode" w:cs="e-Tamil OTC"/>
          <w:lang w:val="en-GB"/>
        </w:rPr>
      </w:pPr>
    </w:p>
    <w:p w14:paraId="6C83A134" w14:textId="77777777" w:rsidR="0092153D" w:rsidRPr="00542FF1" w:rsidRDefault="0092153D">
      <w:pPr>
        <w:pStyle w:val="Textbody"/>
        <w:spacing w:after="29" w:line="259" w:lineRule="exact"/>
        <w:rPr>
          <w:rFonts w:ascii="Gandhari Unicode" w:hAnsi="Gandhari Unicode" w:cs="e-Tamil OTC"/>
          <w:lang w:val="en-GB"/>
        </w:rPr>
      </w:pPr>
    </w:p>
    <w:p w14:paraId="10CC2D92"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real mother by the foster-mother who had gone to the marriage house.</w:t>
      </w:r>
    </w:p>
    <w:p w14:paraId="03FD0040" w14:textId="77777777" w:rsidR="0092153D" w:rsidRPr="00542FF1" w:rsidRDefault="0092153D">
      <w:pPr>
        <w:pStyle w:val="Textbody"/>
        <w:spacing w:after="29" w:line="259" w:lineRule="exact"/>
        <w:rPr>
          <w:rFonts w:ascii="Gandhari Unicode" w:hAnsi="Gandhari Unicode" w:cs="e-Tamil OTC"/>
          <w:lang w:val="en-GB"/>
        </w:rPr>
      </w:pPr>
    </w:p>
    <w:p w14:paraId="1BFF524C"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dry- </w:t>
      </w:r>
      <w:proofErr w:type="spellStart"/>
      <w:r w:rsidRPr="00542FF1">
        <w:rPr>
          <w:rFonts w:ascii="Gandhari Unicode" w:hAnsi="Gandhari Unicode" w:cs="e-Tamil OTC"/>
          <w:lang w:val="en-GB"/>
        </w:rPr>
        <w:t>curd</w:t>
      </w:r>
      <w:proofErr w:type="spellEnd"/>
      <w:r w:rsidRPr="00542FF1">
        <w:rPr>
          <w:rFonts w:ascii="Gandhari Unicode" w:hAnsi="Gandhari Unicode" w:cs="e-Tamil OTC"/>
          <w:lang w:val="en-GB"/>
        </w:rPr>
        <w:t xml:space="preserve"> kneaded- Malabar-lily tender </w:t>
      </w:r>
      <w:proofErr w:type="gramStart"/>
      <w:r w:rsidRPr="00542FF1">
        <w:rPr>
          <w:rFonts w:ascii="Gandhari Unicode" w:hAnsi="Gandhari Unicode" w:cs="e-Tamil OTC"/>
          <w:lang w:val="en-GB"/>
        </w:rPr>
        <w:t>finger</w:t>
      </w:r>
      <w:proofErr w:type="gramEnd"/>
    </w:p>
    <w:p w14:paraId="2D04E62F" w14:textId="77777777" w:rsidR="0092153D" w:rsidRPr="00542FF1" w:rsidRDefault="00014CDD">
      <w:pPr>
        <w:pStyle w:val="Textbody"/>
        <w:spacing w:after="0" w:line="259" w:lineRule="exact"/>
        <w:rPr>
          <w:rFonts w:ascii="Gandhari Unicode" w:hAnsi="Gandhari Unicode" w:cs="e-Tamil OTC"/>
          <w:lang w:val="en-GB"/>
        </w:rPr>
      </w:pPr>
      <w:r w:rsidRPr="00542FF1">
        <w:rPr>
          <w:rFonts w:ascii="Gandhari Unicode" w:hAnsi="Gandhari Unicode" w:cs="e-Tamil OTC"/>
          <w:lang w:val="en-GB"/>
        </w:rPr>
        <w:t xml:space="preserve">wash- have- cloth wash-not </w:t>
      </w:r>
      <w:proofErr w:type="gramStart"/>
      <w:r w:rsidRPr="00542FF1">
        <w:rPr>
          <w:rFonts w:ascii="Gandhari Unicode" w:hAnsi="Gandhari Unicode" w:cs="e-Tamil OTC"/>
          <w:lang w:val="en-GB"/>
        </w:rPr>
        <w:t>worn</w:t>
      </w:r>
      <w:proofErr w:type="gramEnd"/>
    </w:p>
    <w:p w14:paraId="2FFF51DF" w14:textId="77777777" w:rsidR="0092153D" w:rsidRPr="00542FF1" w:rsidRDefault="00467674">
      <w:pPr>
        <w:pStyle w:val="Textbody"/>
        <w:spacing w:after="0" w:line="259" w:lineRule="exact"/>
        <w:rPr>
          <w:rFonts w:ascii="Gandhari Unicode" w:hAnsi="Gandhari Unicode" w:cs="e-Tamil OTC"/>
        </w:rPr>
      </w:pPr>
      <w:r>
        <w:rPr>
          <w:rFonts w:ascii="Gandhari Unicode" w:hAnsi="Gandhari Unicode" w:cs="e-Tamil OTC"/>
          <w:lang w:val="en-GB"/>
        </w:rPr>
        <w:t>waterlil</w:t>
      </w:r>
      <w:r w:rsidR="00014CDD" w:rsidRPr="00542FF1">
        <w:rPr>
          <w:rFonts w:ascii="Gandhari Unicode" w:hAnsi="Gandhari Unicode" w:cs="e-Tamil OTC"/>
          <w:lang w:val="en-GB"/>
        </w:rPr>
        <w:t>y collyrium eye</w:t>
      </w:r>
      <w:r w:rsidR="00014CDD" w:rsidRPr="00542FF1">
        <w:rPr>
          <w:rFonts w:ascii="Gandhari Unicode" w:hAnsi="Gandhari Unicode" w:cs="e-Tamil OTC"/>
        </w:rPr>
        <w:t xml:space="preserve"> </w:t>
      </w:r>
      <w:r w:rsidR="00014CDD" w:rsidRPr="00542FF1">
        <w:rPr>
          <w:rFonts w:ascii="Gandhari Unicode" w:hAnsi="Gandhari Unicode" w:cs="e-Tamil OTC"/>
          <w:lang w:val="en-GB"/>
        </w:rPr>
        <w:t>spicy smoke be-fragrant(inf.)</w:t>
      </w:r>
    </w:p>
    <w:p w14:paraId="70F4A5B6" w14:textId="77777777" w:rsidR="0092153D" w:rsidRPr="00542FF1" w:rsidRDefault="00014CDD">
      <w:pPr>
        <w:pStyle w:val="Textbody"/>
        <w:spacing w:after="0" w:line="259" w:lineRule="exact"/>
        <w:rPr>
          <w:rFonts w:ascii="Gandhari Unicode" w:hAnsi="Gandhari Unicode" w:cs="e-Tamil OTC"/>
        </w:rPr>
      </w:pPr>
      <w:proofErr w:type="spellStart"/>
      <w:r w:rsidRPr="00542FF1">
        <w:rPr>
          <w:rFonts w:ascii="Gandhari Unicode" w:hAnsi="Gandhari Unicode" w:cs="e-Tamil OTC"/>
          <w:lang w:val="en-GB"/>
        </w:rPr>
        <w:t>self stirred</w:t>
      </w:r>
      <w:proofErr w:type="spellEnd"/>
      <w:r w:rsidRPr="00542FF1">
        <w:rPr>
          <w:rFonts w:ascii="Gandhari Unicode" w:hAnsi="Gandhari Unicode" w:cs="e-Tamil OTC"/>
          <w:lang w:val="en-GB"/>
        </w:rPr>
        <w:t xml:space="preserve"> cooked- sweet sour dish</w:t>
      </w:r>
      <w:r w:rsidRPr="00542FF1">
        <w:rPr>
          <w:rStyle w:val="FootnoteReference"/>
          <w:rFonts w:ascii="Gandhari Unicode" w:hAnsi="Gandhari Unicode" w:cs="e-Tamil OTC"/>
          <w:lang w:val="en-GB"/>
        </w:rPr>
        <w:footnoteReference w:id="661"/>
      </w:r>
    </w:p>
    <w:p w14:paraId="74861ED1"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pleasant-it say(inf.)</w:t>
      </w:r>
      <w:r w:rsidRPr="00542FF1">
        <w:rPr>
          <w:rFonts w:ascii="Gandhari Unicode" w:hAnsi="Gandhari Unicode" w:cs="e-Tamil OTC"/>
        </w:rPr>
        <w:t xml:space="preserve"> </w:t>
      </w:r>
      <w:r w:rsidRPr="00542FF1">
        <w:rPr>
          <w:rFonts w:ascii="Gandhari Unicode" w:hAnsi="Gandhari Unicode" w:cs="e-Tamil OTC"/>
          <w:lang w:val="en-GB"/>
        </w:rPr>
        <w:t xml:space="preserve">husband </w:t>
      </w:r>
      <w:proofErr w:type="gramStart"/>
      <w:r w:rsidRPr="00542FF1">
        <w:rPr>
          <w:rFonts w:ascii="Gandhari Unicode" w:hAnsi="Gandhari Unicode" w:cs="e-Tamil OTC"/>
          <w:lang w:val="en-GB"/>
        </w:rPr>
        <w:t>eating</w:t>
      </w:r>
      <w:proofErr w:type="spellStart"/>
      <w:r w:rsidRPr="00542FF1">
        <w:rPr>
          <w:rFonts w:ascii="Gandhari Unicode" w:hAnsi="Gandhari Unicode" w:cs="e-Tamil OTC"/>
          <w:position w:val="6"/>
          <w:lang w:val="en-GB"/>
        </w:rPr>
        <w:t>iṉ</w:t>
      </w:r>
      <w:proofErr w:type="spellEnd"/>
      <w:proofErr w:type="gramEnd"/>
    </w:p>
    <w:p w14:paraId="585920C0"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fine-it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it-delighted bright forehead face</w:t>
      </w:r>
      <w:r w:rsidRPr="00542FF1">
        <w:rPr>
          <w:rStyle w:val="FootnoteReference"/>
          <w:rFonts w:ascii="Gandhari Unicode" w:hAnsi="Gandhari Unicode" w:cs="e-Tamil OTC"/>
          <w:lang w:val="en-GB"/>
        </w:rPr>
        <w:footnoteReference w:id="662"/>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E4A4415" w14:textId="77777777" w:rsidR="0092153D" w:rsidRPr="00542FF1" w:rsidRDefault="0092153D">
      <w:pPr>
        <w:pStyle w:val="Textbody"/>
        <w:spacing w:after="29"/>
        <w:rPr>
          <w:rFonts w:ascii="Gandhari Unicode" w:hAnsi="Gandhari Unicode" w:cs="e-Tamil OTC"/>
          <w:lang w:val="en-GB"/>
        </w:rPr>
      </w:pPr>
    </w:p>
    <w:p w14:paraId="3222CDC5" w14:textId="77777777" w:rsidR="0092153D" w:rsidRPr="00542FF1" w:rsidRDefault="0092153D">
      <w:pPr>
        <w:pStyle w:val="Textbody"/>
        <w:spacing w:after="29"/>
        <w:rPr>
          <w:rFonts w:ascii="Gandhari Unicode" w:hAnsi="Gandhari Unicode" w:cs="e-Tamil OTC"/>
          <w:lang w:val="en-GB"/>
        </w:rPr>
      </w:pPr>
    </w:p>
    <w:p w14:paraId="7C3CC70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face of [her with] bright forehead was delighted a little</w:t>
      </w:r>
      <w:r w:rsidRPr="00542FF1">
        <w:rPr>
          <w:rStyle w:val="FootnoteReference"/>
          <w:rFonts w:ascii="Gandhari Unicode" w:hAnsi="Gandhari Unicode" w:cs="e-Tamil OTC"/>
          <w:lang w:val="en-GB"/>
        </w:rPr>
        <w:footnoteReference w:id="663"/>
      </w:r>
      <w:r w:rsidRPr="00542FF1">
        <w:rPr>
          <w:rFonts w:ascii="Gandhari Unicode" w:hAnsi="Gandhari Unicode" w:cs="e-Tamil OTC"/>
          <w:lang w:val="en-GB"/>
        </w:rPr>
        <w:t>,</w:t>
      </w:r>
    </w:p>
    <w:p w14:paraId="42ABFD75"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when, on eating</w:t>
      </w:r>
      <w:r w:rsidRPr="00542FF1">
        <w:rPr>
          <w:rStyle w:val="FootnoteReference"/>
          <w:rFonts w:ascii="Gandhari Unicode" w:hAnsi="Gandhari Unicode" w:cs="e-Tamil OTC"/>
          <w:lang w:val="en-GB"/>
        </w:rPr>
        <w:footnoteReference w:id="664"/>
      </w:r>
      <w:r w:rsidRPr="00542FF1">
        <w:rPr>
          <w:rFonts w:ascii="Gandhari Unicode" w:hAnsi="Gandhari Unicode" w:cs="e-Tamil OTC"/>
          <w:lang w:val="en-GB"/>
        </w:rPr>
        <w:t xml:space="preserve"> the sweet-sour dish she herself had </w:t>
      </w:r>
      <w:proofErr w:type="gramStart"/>
      <w:r w:rsidRPr="00542FF1">
        <w:rPr>
          <w:rFonts w:ascii="Gandhari Unicode" w:hAnsi="Gandhari Unicode" w:cs="e-Tamil OTC"/>
          <w:lang w:val="en-GB"/>
        </w:rPr>
        <w:t>stirred</w:t>
      </w:r>
      <w:proofErr w:type="gramEnd"/>
    </w:p>
    <w:p w14:paraId="5B27480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 xml:space="preserve">[and] cooked, the husband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it is delicious</w:t>
      </w:r>
      <w:r w:rsidR="0060544D">
        <w:rPr>
          <w:rFonts w:ascii="Gandhari Unicode" w:hAnsi="Gandhari Unicode" w:cs="e-Tamil OTC"/>
          <w:lang w:val="en-GB"/>
        </w:rPr>
        <w:t>”</w:t>
      </w:r>
      <w:r w:rsidRPr="00542FF1">
        <w:rPr>
          <w:rFonts w:ascii="Gandhari Unicode" w:hAnsi="Gandhari Unicode" w:cs="e-Tamil OTC"/>
          <w:lang w:val="en-GB"/>
        </w:rPr>
        <w:t>,</w:t>
      </w:r>
    </w:p>
    <w:p w14:paraId="0D03C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while the spicy smoke spread into [her] </w:t>
      </w:r>
      <w:r w:rsidR="00467674">
        <w:rPr>
          <w:rFonts w:ascii="Gandhari Unicode" w:hAnsi="Gandhari Unicode" w:cs="e-Tamil OTC"/>
          <w:lang w:val="en-GB"/>
        </w:rPr>
        <w:t>waterlil</w:t>
      </w:r>
      <w:r w:rsidRPr="00542FF1">
        <w:rPr>
          <w:rFonts w:ascii="Gandhari Unicode" w:hAnsi="Gandhari Unicode" w:cs="e-Tamil OTC"/>
          <w:lang w:val="en-GB"/>
        </w:rPr>
        <w:t>y eyes</w:t>
      </w:r>
    </w:p>
    <w:p w14:paraId="64DC79C7"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[lined with] </w:t>
      </w:r>
      <w:proofErr w:type="gramStart"/>
      <w:r w:rsidRPr="00542FF1">
        <w:rPr>
          <w:rFonts w:ascii="Gandhari Unicode" w:hAnsi="Gandhari Unicode" w:cs="e-Tamil OTC"/>
          <w:lang w:val="en-GB"/>
        </w:rPr>
        <w:t>collyrium</w:t>
      </w:r>
      <w:proofErr w:type="gramEnd"/>
    </w:p>
    <w:p w14:paraId="7938AB6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[and she] wore an unwashed garment, touched</w:t>
      </w:r>
      <w:r w:rsidRPr="00542FF1">
        <w:rPr>
          <w:rStyle w:val="FootnoteReference"/>
          <w:rFonts w:ascii="Gandhari Unicode" w:hAnsi="Gandhari Unicode" w:cs="e-Tamil OTC"/>
          <w:lang w:val="en-GB"/>
        </w:rPr>
        <w:footnoteReference w:id="665"/>
      </w:r>
      <w:r w:rsidRPr="00542FF1">
        <w:rPr>
          <w:rFonts w:ascii="Gandhari Unicode" w:hAnsi="Gandhari Unicode" w:cs="e-Tamil OTC"/>
          <w:lang w:val="en-GB"/>
        </w:rPr>
        <w:t xml:space="preserve"> by</w:t>
      </w:r>
    </w:p>
    <w:p w14:paraId="0E14354F"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ab/>
        <w:t>fingers tender as Malabar lilies, which had mixed drying curd.</w:t>
      </w:r>
    </w:p>
    <w:p w14:paraId="384DD5AA" w14:textId="77777777" w:rsidR="0092153D" w:rsidRPr="00542FF1" w:rsidRDefault="0092153D">
      <w:pPr>
        <w:pStyle w:val="Textbody"/>
        <w:spacing w:after="0"/>
        <w:rPr>
          <w:rFonts w:ascii="Gandhari Unicode" w:hAnsi="Gandhari Unicode" w:cs="e-Tamil OTC"/>
          <w:lang w:val="en-GB"/>
        </w:rPr>
      </w:pPr>
    </w:p>
    <w:p w14:paraId="1D0ABCEB"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FFE34E6"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168</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சிறைக்குடியாந்தையார்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64037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பொருள் வலிக்கு நெஞ்சிற்குக் கிழவன் உரைத்தது.</w:t>
      </w:r>
    </w:p>
    <w:p w14:paraId="38AC1119" w14:textId="77777777" w:rsidR="0092153D" w:rsidRPr="00542FF1" w:rsidRDefault="0092153D">
      <w:pPr>
        <w:pStyle w:val="Textbody"/>
        <w:spacing w:after="29"/>
        <w:rPr>
          <w:rFonts w:ascii="Gandhari Unicode" w:hAnsi="Gandhari Unicode" w:cs="e-Tamil OTC"/>
        </w:rPr>
      </w:pPr>
    </w:p>
    <w:p w14:paraId="3C18B0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மாரிப் பித்திகத்து நீர்வார் கொழுமுகை</w:t>
      </w:r>
    </w:p>
    <w:p w14:paraId="1A3A85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யிரும்பனம் </w:t>
      </w:r>
      <w:r w:rsidRPr="00542FF1">
        <w:rPr>
          <w:rFonts w:ascii="Gandhari Unicode" w:hAnsi="Gandhari Unicode" w:cs="e-Tamil OTC"/>
          <w:u w:val="wave"/>
          <w:cs/>
        </w:rPr>
        <w:t>பசுங்குடைப்</w:t>
      </w:r>
      <w:r w:rsidRPr="00542FF1">
        <w:rPr>
          <w:rFonts w:ascii="Gandhari Unicode" w:hAnsi="Gandhari Unicode" w:cs="e-Tamil OTC"/>
          <w:cs/>
        </w:rPr>
        <w:t xml:space="preserve"> பலவுடன் பொதிந்து</w:t>
      </w:r>
    </w:p>
    <w:p w14:paraId="52174C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பெரும்பெயல்</w:t>
      </w:r>
      <w:r w:rsidRPr="00542FF1">
        <w:rPr>
          <w:rFonts w:ascii="Gandhari Unicode" w:hAnsi="Gandhari Unicode" w:cs="e-Tamil OTC"/>
          <w:cs/>
        </w:rPr>
        <w:t xml:space="preserve"> விடியல் விரித்துவிட் டன்ன</w:t>
      </w:r>
    </w:p>
    <w:p w14:paraId="62D82F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நறுந்தண் ணியளே நன்மா மேனி</w:t>
      </w:r>
    </w:p>
    <w:p w14:paraId="1AA014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புனற்புணை யன்ன சாயிறைப் </w:t>
      </w:r>
      <w:r w:rsidRPr="00542FF1">
        <w:rPr>
          <w:rFonts w:ascii="Gandhari Unicode" w:hAnsi="Gandhari Unicode" w:cs="e-Tamil OTC"/>
          <w:u w:val="wave"/>
          <w:cs/>
        </w:rPr>
        <w:t>பணைத்தோண்</w:t>
      </w:r>
    </w:p>
    <w:p w14:paraId="0A3404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மணத்தொறுந்</w:t>
      </w:r>
      <w:r w:rsidRPr="00542FF1">
        <w:rPr>
          <w:rFonts w:ascii="Gandhari Unicode" w:hAnsi="Gandhari Unicode" w:cs="e-Tamil OTC"/>
          <w:cs/>
        </w:rPr>
        <w:t xml:space="preserve"> தணத்தலு மிலமே</w:t>
      </w:r>
    </w:p>
    <w:p w14:paraId="0890304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பிரியின் வாழ்த லதனினு மிலமே.</w:t>
      </w:r>
    </w:p>
    <w:p w14:paraId="1E98BAAF" w14:textId="77777777" w:rsidR="0092153D" w:rsidRPr="00542FF1" w:rsidRDefault="0092153D">
      <w:pPr>
        <w:pStyle w:val="Textbody"/>
        <w:spacing w:after="29"/>
        <w:rPr>
          <w:rFonts w:ascii="Gandhari Unicode" w:hAnsi="Gandhari Unicode" w:cs="e-Tamil OTC"/>
        </w:rPr>
      </w:pPr>
    </w:p>
    <w:p w14:paraId="643E897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பித்துகத்து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பசுங்கொடைப்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பெரும்பெயல்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பெரும்புலர்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நன்மா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 </w:t>
      </w:r>
      <w:r w:rsidRPr="00542FF1">
        <w:rPr>
          <w:rFonts w:ascii="Gandhari Unicode" w:hAnsi="Gandhari Unicode" w:cs="e-Tamil OTC"/>
        </w:rPr>
        <w:t xml:space="preserve">C1; </w:t>
      </w:r>
      <w:r w:rsidRPr="00542FF1">
        <w:rPr>
          <w:rFonts w:ascii="Gandhari Unicode" w:hAnsi="Gandhari Unicode" w:cs="e-Tamil OTC"/>
          <w:cs/>
        </w:rPr>
        <w:t xml:space="preserve">நணர் </w:t>
      </w:r>
      <w:r w:rsidRPr="00542FF1">
        <w:rPr>
          <w:rFonts w:ascii="Gandhari Unicode" w:hAnsi="Gandhari Unicode" w:cs="e-Tamil OTC"/>
        </w:rPr>
        <w:t xml:space="preserve">L1; </w:t>
      </w:r>
      <w:r w:rsidRPr="00542FF1">
        <w:rPr>
          <w:rFonts w:ascii="Gandhari Unicode" w:hAnsi="Gandhari Unicode" w:cs="e-Tamil OTC"/>
          <w:cs/>
        </w:rPr>
        <w:t xml:space="preserve">நண்ணர் </w:t>
      </w:r>
      <w:r w:rsidRPr="00542FF1">
        <w:rPr>
          <w:rFonts w:ascii="Gandhari Unicode" w:hAnsi="Gandhari Unicode" w:cs="e-Tamil OTC"/>
        </w:rPr>
        <w:t xml:space="preserve">L1v; </w:t>
      </w:r>
      <w:r w:rsidRPr="00542FF1">
        <w:rPr>
          <w:rFonts w:ascii="Gandhari Unicode" w:hAnsi="Gandhari Unicode" w:cs="e-Tamil OTC"/>
          <w:cs/>
        </w:rPr>
        <w:t xml:space="preserve">நண்மா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புனற்புணை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புனற்புனை </w:t>
      </w:r>
      <w:r w:rsidRPr="00542FF1">
        <w:rPr>
          <w:rFonts w:ascii="Gandhari Unicode" w:hAnsi="Gandhari Unicode" w:cs="e-Tamil OTC"/>
        </w:rPr>
        <w:t xml:space="preserve">G1; </w:t>
      </w:r>
      <w:r w:rsidRPr="00542FF1">
        <w:rPr>
          <w:rFonts w:ascii="Gandhari Unicode" w:hAnsi="Gandhari Unicode" w:cs="e-Tamil OTC"/>
          <w:cs/>
        </w:rPr>
        <w:t xml:space="preserve">புனற்புளை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5cd</w:t>
      </w:r>
      <w:r w:rsidRPr="00542FF1">
        <w:rPr>
          <w:rFonts w:ascii="Gandhari Unicode" w:hAnsi="Gandhari Unicode" w:cs="e-Tamil OTC"/>
        </w:rPr>
        <w:t xml:space="preserve"> </w:t>
      </w:r>
      <w:r w:rsidRPr="00542FF1">
        <w:rPr>
          <w:rFonts w:ascii="Gandhari Unicode" w:hAnsi="Gandhari Unicode" w:cs="e-Tamil OTC"/>
          <w:cs/>
        </w:rPr>
        <w:t xml:space="preserve">சாயிறைப் பணைத்தோண் </w:t>
      </w:r>
      <w:r w:rsidRPr="00542FF1">
        <w:rPr>
          <w:rFonts w:ascii="Gandhari Unicode" w:hAnsi="Gandhari Unicode" w:cs="e-Tamil OTC"/>
        </w:rPr>
        <w:t xml:space="preserve">C1+2+3,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பணைத்தோண் </w:t>
      </w:r>
      <w:r w:rsidRPr="00542FF1">
        <w:rPr>
          <w:rFonts w:ascii="Gandhari Unicode" w:hAnsi="Gandhari Unicode" w:cs="e-Tamil OTC"/>
        </w:rPr>
        <w:t xml:space="preserve">C5; </w:t>
      </w:r>
      <w:r w:rsidRPr="00542FF1">
        <w:rPr>
          <w:rFonts w:ascii="Gandhari Unicode" w:hAnsi="Gandhari Unicode" w:cs="e-Tamil OTC"/>
          <w:cs/>
        </w:rPr>
        <w:t xml:space="preserve">சாயிறை யணைத்தோண்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சாயிறை யணைத்தோஒண்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மணத்தொறுந் </w:t>
      </w:r>
      <w:r w:rsidRPr="00542FF1">
        <w:rPr>
          <w:rFonts w:ascii="Gandhari Unicode" w:hAnsi="Gandhari Unicode" w:cs="e-Tamil OTC"/>
        </w:rPr>
        <w:t xml:space="preserve">C2+3v+5, G1v+2,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மணலத்தொறுந் </w:t>
      </w:r>
      <w:r w:rsidRPr="00542FF1">
        <w:rPr>
          <w:rFonts w:ascii="Gandhari Unicode" w:hAnsi="Gandhari Unicode" w:cs="e-Tamil OTC"/>
        </w:rPr>
        <w:t xml:space="preserve">L1, C1+3, G1; </w:t>
      </w:r>
      <w:r w:rsidRPr="00542FF1">
        <w:rPr>
          <w:rFonts w:ascii="Gandhari Unicode" w:hAnsi="Gandhari Unicode" w:cs="e-Tamil OTC"/>
          <w:cs/>
        </w:rPr>
        <w:t xml:space="preserve">மணத்தலுந்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6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மிலமே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__</w:t>
      </w:r>
      <w:r w:rsidRPr="00542FF1">
        <w:rPr>
          <w:rFonts w:ascii="Gandhari Unicode" w:hAnsi="Gandhari Unicode" w:cs="e-Tamil OTC"/>
          <w:cs/>
        </w:rPr>
        <w:t xml:space="preserve">லமே </w:t>
      </w:r>
      <w:r w:rsidRPr="00542FF1">
        <w:rPr>
          <w:rFonts w:ascii="Gandhari Unicode" w:hAnsi="Gandhari Unicode" w:cs="e-Tamil OTC"/>
        </w:rPr>
        <w:t>C3</w:t>
      </w:r>
    </w:p>
    <w:p w14:paraId="4E2C756B" w14:textId="77777777" w:rsidR="0092153D" w:rsidRPr="00542FF1" w:rsidRDefault="0092153D">
      <w:pPr>
        <w:pStyle w:val="Textbody"/>
        <w:spacing w:after="29"/>
        <w:rPr>
          <w:rFonts w:ascii="Gandhari Unicode" w:hAnsi="Gandhari Unicode" w:cs="e-Tamil OTC"/>
        </w:rPr>
      </w:pPr>
    </w:p>
    <w:p w14:paraId="1AA165E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pittikattu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p>
    <w:p w14:paraId="3CCE6B0A" w14:textId="77777777" w:rsidR="0092153D" w:rsidRPr="00542FF1" w:rsidRDefault="002C465C">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pacum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kuṭai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pala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uṭaṉ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potintu</w:t>
      </w:r>
      <w:proofErr w:type="spellEnd"/>
    </w:p>
    <w:p w14:paraId="55ED339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virittu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viṭṭaṉṉa</w:t>
      </w:r>
      <w:proofErr w:type="spellEnd"/>
    </w:p>
    <w:p w14:paraId="07E1740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taṇṇiyaḷ</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p>
    <w:p w14:paraId="6F2D55F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puṇai</w:t>
      </w:r>
      <w:proofErr w:type="spellEnd"/>
      <w:r w:rsidRPr="00542FF1">
        <w:rPr>
          <w:rFonts w:ascii="Gandhari Unicode" w:hAnsi="Gandhari Unicode" w:cs="e-Tamil OTC"/>
          <w:lang w:val="en-GB"/>
        </w:rPr>
        <w:t xml:space="preserve"> </w:t>
      </w:r>
      <w:r w:rsidR="002C465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paṇai</w:t>
      </w:r>
      <w:proofErr w:type="spellEnd"/>
      <w:r w:rsidR="002C465C">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p>
    <w:p w14:paraId="394880C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maṇattoṟum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taṇattal</w:t>
      </w:r>
      <w:proofErr w:type="spellEnd"/>
      <w:r w:rsidR="002C465C">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2D816993"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piriyiṉ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ilam</w:t>
      </w:r>
      <w:proofErr w:type="spellEnd"/>
      <w:r w:rsidR="002C465C">
        <w:rPr>
          <w:rFonts w:ascii="Gandhari Unicode" w:hAnsi="Gandhari Unicode" w:cs="e-Tamil OTC"/>
          <w:lang w:val="en-GB"/>
        </w:rPr>
        <w:t>-</w:t>
      </w:r>
      <w:r w:rsidRPr="00542FF1">
        <w:rPr>
          <w:rFonts w:ascii="Gandhari Unicode" w:hAnsi="Gandhari Unicode" w:cs="e-Tamil OTC"/>
          <w:lang w:val="en-GB"/>
        </w:rPr>
        <w:t>ē.</w:t>
      </w:r>
    </w:p>
    <w:p w14:paraId="58BBFBFA" w14:textId="77777777" w:rsidR="0092153D" w:rsidRPr="00542FF1" w:rsidRDefault="0092153D">
      <w:pPr>
        <w:pStyle w:val="Textbody"/>
        <w:spacing w:after="29" w:line="260" w:lineRule="exact"/>
        <w:rPr>
          <w:rFonts w:ascii="Gandhari Unicode" w:hAnsi="Gandhari Unicode" w:cs="e-Tamil OTC"/>
          <w:u w:val="single"/>
          <w:lang w:val="en-GB"/>
        </w:rPr>
      </w:pPr>
    </w:p>
    <w:p w14:paraId="3EBE7BEA" w14:textId="77777777" w:rsidR="0092153D" w:rsidRPr="00542FF1" w:rsidRDefault="0092153D">
      <w:pPr>
        <w:pStyle w:val="Textbody"/>
        <w:spacing w:after="29" w:line="260" w:lineRule="exact"/>
        <w:rPr>
          <w:rFonts w:ascii="Gandhari Unicode" w:hAnsi="Gandhari Unicode" w:cs="e-Tamil OTC"/>
          <w:u w:val="single"/>
          <w:lang w:val="en-GB"/>
        </w:rPr>
      </w:pPr>
    </w:p>
    <w:p w14:paraId="2CA48E89" w14:textId="77777777" w:rsidR="0092153D" w:rsidRPr="00542FF1" w:rsidRDefault="0092153D">
      <w:pPr>
        <w:pStyle w:val="Textbody"/>
        <w:spacing w:after="29" w:line="260" w:lineRule="exact"/>
        <w:rPr>
          <w:rFonts w:ascii="Gandhari Unicode" w:hAnsi="Gandhari Unicode" w:cs="e-Tamil OTC"/>
          <w:lang w:val="en-GB"/>
        </w:rPr>
      </w:pPr>
    </w:p>
    <w:p w14:paraId="3FFCDF0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heart that was keen on wealth.</w:t>
      </w:r>
    </w:p>
    <w:p w14:paraId="630517C3" w14:textId="77777777" w:rsidR="0092153D" w:rsidRPr="00542FF1" w:rsidRDefault="0092153D">
      <w:pPr>
        <w:pStyle w:val="Textbody"/>
        <w:spacing w:after="29" w:line="260" w:lineRule="exact"/>
        <w:rPr>
          <w:rFonts w:ascii="Gandhari Unicode" w:hAnsi="Gandhari Unicode" w:cs="e-Tamil OTC"/>
          <w:lang w:val="en-GB"/>
        </w:rPr>
      </w:pPr>
    </w:p>
    <w:p w14:paraId="556D763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shower large-flowered-jasmine- water overflow- rich bud</w:t>
      </w:r>
    </w:p>
    <w:p w14:paraId="635D2F2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dark Palmyra-leaf green basket many(n.pl.) together </w:t>
      </w:r>
      <w:proofErr w:type="gramStart"/>
      <w:r w:rsidRPr="00542FF1">
        <w:rPr>
          <w:rFonts w:ascii="Gandhari Unicode" w:hAnsi="Gandhari Unicode" w:cs="e-Tamil OTC"/>
          <w:lang w:val="en-GB"/>
        </w:rPr>
        <w:t>bundled</w:t>
      </w:r>
      <w:proofErr w:type="gramEnd"/>
    </w:p>
    <w:p w14:paraId="08E648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raining</w:t>
      </w:r>
      <w:r w:rsidRPr="00542FF1">
        <w:rPr>
          <w:rFonts w:ascii="Gandhari Unicode" w:hAnsi="Gandhari Unicode" w:cs="e-Tamil OTC"/>
        </w:rPr>
        <w:t xml:space="preserve"> </w:t>
      </w:r>
      <w:r w:rsidRPr="00542FF1">
        <w:rPr>
          <w:rFonts w:ascii="Gandhari Unicode" w:hAnsi="Gandhari Unicode" w:cs="e-Tamil OTC"/>
          <w:lang w:val="en-GB"/>
        </w:rPr>
        <w:t>dusk</w:t>
      </w:r>
      <w:r w:rsidRPr="00542FF1">
        <w:rPr>
          <w:rFonts w:ascii="Gandhari Unicode" w:hAnsi="Gandhari Unicode" w:cs="e-Tamil OTC"/>
        </w:rPr>
        <w:t xml:space="preserve"> </w:t>
      </w:r>
      <w:r w:rsidRPr="00542FF1">
        <w:rPr>
          <w:rFonts w:ascii="Gandhari Unicode" w:hAnsi="Gandhari Unicode" w:cs="e-Tamil OTC"/>
          <w:lang w:val="en-GB"/>
        </w:rPr>
        <w:t>spread let(abs.)</w:t>
      </w:r>
      <w:r w:rsidR="002C465C">
        <w:rPr>
          <w:rFonts w:ascii="Gandhari Unicode" w:hAnsi="Gandhari Unicode" w:cs="e-Tamil OTC"/>
          <w:lang w:val="en-GB"/>
        </w:rPr>
        <w:t>-</w:t>
      </w:r>
      <w:r w:rsidRPr="00542FF1">
        <w:rPr>
          <w:rFonts w:ascii="Gandhari Unicode" w:hAnsi="Gandhari Unicode" w:cs="e-Tamil OTC"/>
          <w:lang w:val="en-GB"/>
        </w:rPr>
        <w:t>like</w:t>
      </w:r>
    </w:p>
    <w:p w14:paraId="0566071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cool-she</w:t>
      </w:r>
      <w:r w:rsidRPr="00542FF1">
        <w:rPr>
          <w:rFonts w:ascii="Gandhari Unicode" w:hAnsi="Gandhari Unicode" w:cs="e-Tamil OTC"/>
          <w:position w:val="6"/>
          <w:lang w:val="en-GB"/>
        </w:rPr>
        <w:t>ē</w:t>
      </w:r>
      <w:r w:rsidRPr="00542FF1">
        <w:rPr>
          <w:rFonts w:ascii="Gandhari Unicode" w:hAnsi="Gandhari Unicode" w:cs="e-Tamil OTC"/>
        </w:rPr>
        <w:t xml:space="preserve"> </w:t>
      </w:r>
      <w:r w:rsidRPr="00542FF1">
        <w:rPr>
          <w:rFonts w:ascii="Gandhari Unicode" w:hAnsi="Gandhari Unicode" w:cs="e-Tamil OTC"/>
          <w:lang w:val="en-GB"/>
        </w:rPr>
        <w:t>good black body</w:t>
      </w:r>
    </w:p>
    <w:p w14:paraId="362BC3D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flood raft like bow- joint bamboo shoulder</w:t>
      </w:r>
    </w:p>
    <w:p w14:paraId="4804126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unite-ever departing</w:t>
      </w:r>
      <w:r w:rsidRPr="00542FF1">
        <w:rPr>
          <w:rFonts w:ascii="Gandhari Unicode" w:hAnsi="Gandhari Unicode" w:cs="e-Tamil OTC"/>
          <w:position w:val="6"/>
          <w:lang w:val="en-GB"/>
        </w:rPr>
        <w:t>um</w:t>
      </w:r>
      <w:r w:rsidRPr="00542FF1">
        <w:rPr>
          <w:rFonts w:ascii="Gandhari Unicode" w:hAnsi="Gandhari Unicode" w:cs="e-Tamil OTC"/>
          <w:lang w:val="en-GB"/>
        </w:rPr>
        <w:t xml:space="preserve"> not-</w:t>
      </w:r>
      <w:proofErr w:type="gramStart"/>
      <w:r w:rsidRPr="00542FF1">
        <w:rPr>
          <w:rFonts w:ascii="Gandhari Unicode" w:hAnsi="Gandhari Unicode" w:cs="e-Tamil OTC"/>
          <w:lang w:val="en-GB"/>
        </w:rPr>
        <w:t>we</w:t>
      </w:r>
      <w:r w:rsidRPr="00542FF1">
        <w:rPr>
          <w:rFonts w:ascii="Gandhari Unicode" w:hAnsi="Gandhari Unicode" w:cs="e-Tamil OTC"/>
          <w:position w:val="6"/>
          <w:lang w:val="en-GB"/>
        </w:rPr>
        <w:t>ē</w:t>
      </w:r>
      <w:proofErr w:type="gramEnd"/>
    </w:p>
    <w:p w14:paraId="5F43AFD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separate-if living that(</w:t>
      </w:r>
      <w:proofErr w:type="gramStart"/>
      <w:r w:rsidRPr="00542FF1">
        <w:rPr>
          <w:rFonts w:ascii="Gandhari Unicode" w:hAnsi="Gandhari Unicode" w:cs="e-Tamil OTC"/>
          <w:lang w:val="en-GB"/>
        </w:rPr>
        <w:t>obl.)</w:t>
      </w:r>
      <w:proofErr w:type="spellStart"/>
      <w:r w:rsidRPr="00542FF1">
        <w:rPr>
          <w:rFonts w:ascii="Gandhari Unicode" w:hAnsi="Gandhari Unicode" w:cs="e-Tamil OTC"/>
          <w:position w:val="6"/>
          <w:lang w:val="en-GB"/>
        </w:rPr>
        <w:t>iṉum</w:t>
      </w:r>
      <w:proofErr w:type="spellEnd"/>
      <w:proofErr w:type="gramEnd"/>
      <w:r w:rsidRPr="00542FF1">
        <w:rPr>
          <w:rFonts w:ascii="Gandhari Unicode" w:hAnsi="Gandhari Unicode" w:cs="e-Tamil OTC"/>
          <w:lang w:val="en-GB"/>
        </w:rPr>
        <w:t xml:space="preserve"> not-we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2BDDFEA" w14:textId="77777777" w:rsidR="0092153D" w:rsidRPr="00542FF1" w:rsidRDefault="0092153D">
      <w:pPr>
        <w:pStyle w:val="Textbody"/>
        <w:spacing w:after="29"/>
        <w:rPr>
          <w:rFonts w:ascii="Gandhari Unicode" w:hAnsi="Gandhari Unicode" w:cs="e-Tamil OTC"/>
          <w:lang w:val="en-GB"/>
        </w:rPr>
      </w:pPr>
    </w:p>
    <w:p w14:paraId="0943E3CF" w14:textId="77777777" w:rsidR="0092153D" w:rsidRPr="00542FF1" w:rsidRDefault="0092153D">
      <w:pPr>
        <w:pStyle w:val="Textbody"/>
        <w:spacing w:after="29"/>
        <w:rPr>
          <w:rFonts w:ascii="Gandhari Unicode" w:hAnsi="Gandhari Unicode" w:cs="e-Tamil OTC"/>
          <w:lang w:val="en-GB"/>
        </w:rPr>
      </w:pPr>
    </w:p>
    <w:p w14:paraId="0C8740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Whenever we unite [with her] we cannot get away:</w:t>
      </w:r>
    </w:p>
    <w:p w14:paraId="3BCF13E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bamboo shoulder with supple joints, like a raft on the flood</w:t>
      </w:r>
      <w:r w:rsidRPr="00542FF1">
        <w:rPr>
          <w:rStyle w:val="FootnoteReference"/>
          <w:rFonts w:ascii="Gandhari Unicode" w:hAnsi="Gandhari Unicode" w:cs="e-Tamil OTC"/>
          <w:lang w:val="en-GB"/>
        </w:rPr>
        <w:footnoteReference w:id="667"/>
      </w:r>
      <w:r w:rsidRPr="00542FF1">
        <w:rPr>
          <w:rFonts w:ascii="Gandhari Unicode" w:hAnsi="Gandhari Unicode" w:cs="e-Tamil OTC"/>
          <w:lang w:val="en-GB"/>
        </w:rPr>
        <w:t>,</w:t>
      </w:r>
    </w:p>
    <w:p w14:paraId="123B6DA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good dark body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fragrant [and] cool she [is],</w:t>
      </w:r>
    </w:p>
    <w:p w14:paraId="0CEB106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water-dripping rich buds of the large-flowered jasmine</w:t>
      </w:r>
    </w:p>
    <w:p w14:paraId="30E17D7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the shower,</w:t>
      </w:r>
    </w:p>
    <w:p w14:paraId="5595FDBD"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bundled,</w:t>
      </w:r>
      <w:r w:rsidRPr="00542FF1">
        <w:rPr>
          <w:rFonts w:ascii="Gandhari Unicode" w:hAnsi="Gandhari Unicode" w:cs="e-Tamil OTC"/>
        </w:rPr>
        <w:t xml:space="preserve"> </w:t>
      </w:r>
      <w:r w:rsidRPr="00542FF1">
        <w:rPr>
          <w:rFonts w:ascii="Gandhari Unicode" w:hAnsi="Gandhari Unicode" w:cs="e-Tamil OTC"/>
          <w:lang w:val="en-GB"/>
        </w:rPr>
        <w:t>many together,</w:t>
      </w:r>
      <w:r w:rsidRPr="00542FF1">
        <w:rPr>
          <w:rFonts w:ascii="Gandhari Unicode" w:hAnsi="Gandhari Unicode" w:cs="e-Tamil OTC"/>
        </w:rPr>
        <w:t xml:space="preserve"> </w:t>
      </w:r>
      <w:r w:rsidRPr="00542FF1">
        <w:rPr>
          <w:rFonts w:ascii="Gandhari Unicode" w:hAnsi="Gandhari Unicode" w:cs="e-Tamil OTC"/>
          <w:lang w:val="en-GB"/>
        </w:rPr>
        <w:t xml:space="preserve">in a green basket of dark Palmyra </w:t>
      </w:r>
      <w:proofErr w:type="gramStart"/>
      <w:r w:rsidRPr="00542FF1">
        <w:rPr>
          <w:rFonts w:ascii="Gandhari Unicode" w:hAnsi="Gandhari Unicode" w:cs="e-Tamil OTC"/>
          <w:lang w:val="en-GB"/>
        </w:rPr>
        <w:t>leaves</w:t>
      </w:r>
      <w:proofErr w:type="gramEnd"/>
    </w:p>
    <w:p w14:paraId="76342382" w14:textId="77777777" w:rsidR="0092153D" w:rsidRPr="00542FF1" w:rsidRDefault="00014CDD">
      <w:pPr>
        <w:pStyle w:val="Textbody"/>
        <w:tabs>
          <w:tab w:val="left" w:pos="288"/>
        </w:tabs>
        <w:spacing w:after="115"/>
        <w:rPr>
          <w:rFonts w:ascii="Gandhari Unicode" w:hAnsi="Gandhari Unicode" w:cs="e-Tamil OTC"/>
        </w:rPr>
      </w:pPr>
      <w:r w:rsidRPr="00542FF1">
        <w:rPr>
          <w:rFonts w:ascii="Gandhari Unicode" w:hAnsi="Gandhari Unicode" w:cs="e-Tamil OTC"/>
          <w:lang w:val="en-GB"/>
        </w:rPr>
        <w:tab/>
        <w:t>[and] spread again</w:t>
      </w:r>
      <w:r w:rsidRPr="00542FF1">
        <w:rPr>
          <w:rStyle w:val="FootnoteReference"/>
          <w:rFonts w:ascii="Gandhari Unicode" w:hAnsi="Gandhari Unicode" w:cs="e-Tamil OTC"/>
          <w:lang w:val="en-GB"/>
        </w:rPr>
        <w:footnoteReference w:id="668"/>
      </w:r>
      <w:r w:rsidRPr="00542FF1">
        <w:rPr>
          <w:rFonts w:ascii="Gandhari Unicode" w:hAnsi="Gandhari Unicode" w:cs="e-Tamil OTC"/>
          <w:lang w:val="en-GB"/>
        </w:rPr>
        <w:t xml:space="preserve"> in the dusk with great raining.</w:t>
      </w:r>
    </w:p>
    <w:p w14:paraId="494328F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And more than that</w:t>
      </w:r>
      <w:r w:rsidRPr="00542FF1">
        <w:rPr>
          <w:rStyle w:val="FootnoteReference"/>
          <w:rFonts w:ascii="Gandhari Unicode" w:hAnsi="Gandhari Unicode" w:cs="e-Tamil OTC"/>
          <w:lang w:val="en-GB"/>
        </w:rPr>
        <w:footnoteReference w:id="669"/>
      </w:r>
      <w:r w:rsidRPr="00542FF1">
        <w:rPr>
          <w:rFonts w:ascii="Gandhari Unicode" w:hAnsi="Gandhari Unicode" w:cs="e-Tamil OTC"/>
          <w:lang w:val="en-GB"/>
        </w:rPr>
        <w:t xml:space="preserve"> we cannot live when separated.</w:t>
      </w:r>
      <w:r w:rsidRPr="00542FF1">
        <w:rPr>
          <w:rStyle w:val="FootnoteReference"/>
          <w:rFonts w:ascii="Gandhari Unicode" w:hAnsi="Gandhari Unicode" w:cs="e-Tamil OTC"/>
          <w:lang w:val="en-GB"/>
        </w:rPr>
        <w:footnoteReference w:id="670"/>
      </w:r>
    </w:p>
    <w:p w14:paraId="30884801" w14:textId="77777777" w:rsidR="0092153D" w:rsidRPr="00542FF1" w:rsidRDefault="0092153D">
      <w:pPr>
        <w:pStyle w:val="Textbody"/>
        <w:spacing w:after="0"/>
        <w:rPr>
          <w:rFonts w:ascii="Gandhari Unicode" w:hAnsi="Gandhari Unicode" w:cs="e-Tamil OTC"/>
          <w:lang w:val="en-GB"/>
        </w:rPr>
      </w:pPr>
    </w:p>
    <w:p w14:paraId="773F1CE3"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B441817"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169</w:t>
      </w:r>
      <w:bookmarkStart w:id="70" w:name="DDE_LINK17"/>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வெள்ளி</w:t>
      </w:r>
      <w:bookmarkEnd w:id="70"/>
      <w:r w:rsidRPr="00AA4B84">
        <w:rPr>
          <w:rFonts w:ascii="e-Tamil OTC" w:hAnsi="e-Tamil OTC" w:cs="e-Tamil OTC"/>
          <w:i w:val="0"/>
          <w:iCs w:val="0"/>
          <w:color w:val="auto"/>
          <w:cs/>
        </w:rPr>
        <w:t xml:space="preserve"> வீதியர்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E5D0C4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1. </w:t>
      </w:r>
      <w:r w:rsidRPr="00542FF1">
        <w:rPr>
          <w:rFonts w:ascii="Gandhari Unicode" w:hAnsi="Gandhari Unicode" w:cs="e-Tamil OTC"/>
          <w:cs/>
          <w:lang w:val="en-GB"/>
        </w:rPr>
        <w:t>கற்புக்காலத்துத் தெளிவிடை விலங்கியது.</w:t>
      </w:r>
    </w:p>
    <w:p w14:paraId="22AD35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2. </w:t>
      </w:r>
      <w:r w:rsidRPr="00542FF1">
        <w:rPr>
          <w:rFonts w:ascii="Gandhari Unicode" w:hAnsi="Gandhari Unicode" w:cs="e-Tamil OTC"/>
          <w:cs/>
          <w:lang w:val="en-GB"/>
        </w:rPr>
        <w:t>இனித் தோழி வரைவு நீட்டித்தவழி வரைவு கடாயதூஉமாம்.</w:t>
      </w:r>
    </w:p>
    <w:p w14:paraId="69F86E52" w14:textId="77777777" w:rsidR="0092153D" w:rsidRPr="00542FF1" w:rsidRDefault="0092153D">
      <w:pPr>
        <w:pStyle w:val="Textbody"/>
        <w:spacing w:after="29"/>
        <w:rPr>
          <w:rFonts w:ascii="Gandhari Unicode" w:hAnsi="Gandhari Unicode" w:cs="e-Tamil OTC"/>
        </w:rPr>
      </w:pPr>
    </w:p>
    <w:p w14:paraId="7AAD36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சுரஞ்செல் யானைக் கல்லுறு கோட்டிற்</w:t>
      </w:r>
    </w:p>
    <w:p w14:paraId="620FB55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றெற்றென விறீஇயரோ வைய மற்றியா</w:t>
      </w:r>
    </w:p>
    <w:p w14:paraId="0FADC94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நும்மொடு</w:t>
      </w:r>
      <w:r w:rsidRPr="00542FF1">
        <w:rPr>
          <w:rFonts w:ascii="Gandhari Unicode" w:hAnsi="Gandhari Unicode" w:cs="e-Tamil OTC"/>
          <w:cs/>
        </w:rPr>
        <w:t xml:space="preserve"> நக்க வால்வெள் ளெயிறே</w:t>
      </w:r>
    </w:p>
    <w:p w14:paraId="190F01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பாணர் பசுமீன் சொரிந்த </w:t>
      </w:r>
      <w:r w:rsidRPr="00542FF1">
        <w:rPr>
          <w:rFonts w:ascii="Gandhari Unicode" w:hAnsi="Gandhari Unicode" w:cs="e-Tamil OTC"/>
          <w:cs/>
          <w:lang w:val="en-GB"/>
        </w:rPr>
        <w:t xml:space="preserve">மண்டை </w:t>
      </w:r>
      <w:r w:rsidRPr="00542FF1">
        <w:rPr>
          <w:rFonts w:ascii="Gandhari Unicode" w:hAnsi="Gandhari Unicode" w:cs="e-Tamil OTC"/>
          <w:u w:val="wave"/>
          <w:cs/>
          <w:lang w:val="en-GB"/>
        </w:rPr>
        <w:t>போல</w:t>
      </w:r>
    </w:p>
    <w:p w14:paraId="6FC051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வெமக்கும் பெரும்புல வாகி</w:t>
      </w:r>
    </w:p>
    <w:p w14:paraId="3FF3DA3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நும்மும் பெறேஎ மிறீஇயரெம் முயிரே.</w:t>
      </w:r>
    </w:p>
    <w:p w14:paraId="09082BCF" w14:textId="77777777" w:rsidR="0092153D" w:rsidRPr="00542FF1" w:rsidRDefault="0092153D">
      <w:pPr>
        <w:pStyle w:val="Textbody"/>
        <w:spacing w:after="29"/>
        <w:rPr>
          <w:rFonts w:ascii="Gandhari Unicode" w:hAnsi="Gandhari Unicode" w:cs="e-Tamil OTC"/>
        </w:rPr>
      </w:pPr>
    </w:p>
    <w:p w14:paraId="198548EB"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1ab</w:t>
      </w:r>
      <w:r w:rsidRPr="00542FF1">
        <w:rPr>
          <w:rFonts w:ascii="Gandhari Unicode" w:hAnsi="Gandhari Unicode" w:cs="e-Tamil OTC"/>
        </w:rPr>
        <w:t xml:space="preserve"> </w:t>
      </w:r>
      <w:bookmarkStart w:id="71" w:name="DDE_LINK57"/>
      <w:r w:rsidRPr="00542FF1">
        <w:rPr>
          <w:rFonts w:ascii="Gandhari Unicode" w:hAnsi="Gandhari Unicode" w:cs="e-Tamil OTC"/>
          <w:cs/>
        </w:rPr>
        <w:t>சுரஞ்செல் யானைக்</w:t>
      </w:r>
      <w:bookmarkEnd w:id="71"/>
      <w:r w:rsidRPr="00542FF1">
        <w:rPr>
          <w:rFonts w:ascii="Gandhari Unicode" w:hAnsi="Gandhari Unicode" w:cs="e-Tamil OTC"/>
          <w:cs/>
        </w:rPr>
        <w:t xml:space="preserve">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proofErr w:type="gramStart"/>
      <w:r w:rsidRPr="00542FF1">
        <w:rPr>
          <w:rFonts w:ascii="Gandhari Unicode" w:hAnsi="Gandhari Unicode" w:cs="e-Tamil OTC"/>
        </w:rPr>
        <w:t>.;</w:t>
      </w:r>
      <w:r w:rsidRPr="00542FF1">
        <w:rPr>
          <w:rFonts w:ascii="Gandhari Unicode" w:hAnsi="Gandhari Unicode" w:cs="e-Tamil OTC"/>
          <w:cs/>
        </w:rPr>
        <w:t>சுரஞ்செல்</w:t>
      </w:r>
      <w:proofErr w:type="gramEnd"/>
      <w:r w:rsidRPr="00542FF1">
        <w:rPr>
          <w:rFonts w:ascii="Gandhari Unicode" w:hAnsi="Gandhari Unicode" w:cs="e-Tamil OTC"/>
          <w:cs/>
        </w:rPr>
        <w:t xml:space="preserve"> லியானைக்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விறீஇயரோ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விறீயரோ </w:t>
      </w:r>
      <w:r w:rsidRPr="00542FF1">
        <w:rPr>
          <w:rFonts w:ascii="Gandhari Unicode" w:hAnsi="Gandhari Unicode" w:cs="e-Tamil OTC"/>
        </w:rPr>
        <w:t xml:space="preserve">C1+3, G1; </w:t>
      </w:r>
      <w:r w:rsidRPr="00542FF1">
        <w:rPr>
          <w:rFonts w:ascii="Gandhari Unicode" w:hAnsi="Gandhari Unicode" w:cs="e-Tamil OTC"/>
          <w:cs/>
        </w:rPr>
        <w:t xml:space="preserve">விரியரோ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நும்மொடு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மற்றியா </w:t>
      </w:r>
      <w:r w:rsidRPr="00542FF1">
        <w:rPr>
          <w:rFonts w:ascii="Gandhari Unicode" w:hAnsi="Gandhari Unicode" w:cs="e-Tamil OTC"/>
        </w:rPr>
        <w:t xml:space="preserve">| </w:t>
      </w:r>
      <w:r w:rsidRPr="00542FF1">
        <w:rPr>
          <w:rFonts w:ascii="Gandhari Unicode" w:hAnsi="Gandhari Unicode" w:cs="e-Tamil OTC"/>
          <w:cs/>
        </w:rPr>
        <w:t xml:space="preserve">னும்மொடு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வால்வெள் ளெயிறே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வால்வெள வெயிறே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4df.</w:t>
      </w:r>
      <w:r w:rsidRPr="00542FF1">
        <w:rPr>
          <w:rFonts w:ascii="Gandhari Unicode" w:hAnsi="Gandhari Unicode" w:cs="e-Tamil OTC"/>
        </w:rPr>
        <w:t xml:space="preserve"> </w:t>
      </w:r>
      <w:r w:rsidRPr="00542FF1">
        <w:rPr>
          <w:rFonts w:ascii="Gandhari Unicode" w:hAnsi="Gandhari Unicode" w:cs="e-Tamil OTC"/>
          <w:cs/>
        </w:rPr>
        <w:t xml:space="preserve">மண்டை போல </w:t>
      </w:r>
      <w:r w:rsidRPr="00542FF1">
        <w:rPr>
          <w:rFonts w:ascii="Gandhari Unicode" w:hAnsi="Gandhari Unicode" w:cs="e-Tamil OTC"/>
        </w:rPr>
        <w:t xml:space="preserve">| </w:t>
      </w:r>
      <w:r w:rsidRPr="00542FF1">
        <w:rPr>
          <w:rFonts w:ascii="Gandhari Unicode" w:hAnsi="Gandhari Unicode" w:cs="e-Tamil OTC"/>
          <w:cs/>
        </w:rPr>
        <w:t xml:space="preserve">வெமக்கும் (வெமக்குப்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L1, C1+2v+3+5, G1+2,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மந்தைபோ </w:t>
      </w:r>
      <w:r w:rsidRPr="00542FF1">
        <w:rPr>
          <w:rFonts w:ascii="Gandhari Unicode" w:hAnsi="Gandhari Unicode" w:cs="e-Tamil OTC"/>
        </w:rPr>
        <w:t xml:space="preserve">| </w:t>
      </w:r>
      <w:r w:rsidRPr="00542FF1">
        <w:rPr>
          <w:rFonts w:ascii="Gandhari Unicode" w:hAnsi="Gandhari Unicode" w:cs="e-Tamil OTC"/>
          <w:cs/>
        </w:rPr>
        <w:t xml:space="preserve">லெமக்கும் </w:t>
      </w:r>
      <w:r w:rsidRPr="00542FF1">
        <w:rPr>
          <w:rFonts w:ascii="Gandhari Unicode" w:hAnsi="Gandhari Unicode" w:cs="e-Tamil OTC"/>
        </w:rPr>
        <w:t>EA, I</w:t>
      </w:r>
      <w:r w:rsidRPr="00542FF1">
        <w:rPr>
          <w:rStyle w:val="FootnoteReference"/>
          <w:rFonts w:ascii="Gandhari Unicode" w:hAnsi="Gandhari Unicode" w:cs="e-Tamil OTC"/>
          <w:lang w:val="en-GB"/>
        </w:rPr>
        <w:footnoteReference w:id="67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நும்மும்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னும்மும் </w:t>
      </w:r>
      <w:r w:rsidRPr="00542FF1">
        <w:rPr>
          <w:rFonts w:ascii="Gandhari Unicode" w:hAnsi="Gandhari Unicode" w:cs="e-Tamil OTC"/>
        </w:rPr>
        <w:t xml:space="preserve">L1; </w:t>
      </w:r>
      <w:r w:rsidRPr="00542FF1">
        <w:rPr>
          <w:rFonts w:ascii="Gandhari Unicode" w:hAnsi="Gandhari Unicode" w:cs="e-Tamil OTC"/>
          <w:cs/>
        </w:rPr>
        <w:t xml:space="preserve">நும்மு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முயிரே </w:t>
      </w:r>
      <w:r w:rsidRPr="00542FF1">
        <w:rPr>
          <w:rFonts w:ascii="Gandhari Unicode" w:hAnsi="Gandhari Unicode" w:cs="e-Tamil OTC"/>
        </w:rPr>
        <w:t xml:space="preserve">C3v+5,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மூம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 xml:space="preserve">C3; </w:t>
      </w:r>
      <w:r w:rsidRPr="00542FF1">
        <w:rPr>
          <w:rFonts w:ascii="Gandhari Unicode" w:hAnsi="Gandhari Unicode" w:cs="e-Tamil OTC"/>
          <w:cs/>
        </w:rPr>
        <w:t>மூ</w:t>
      </w:r>
      <w:r w:rsidRPr="00542FF1">
        <w:rPr>
          <w:rFonts w:ascii="Gandhari Unicode" w:hAnsi="Gandhari Unicode" w:cs="e-Tamil OTC"/>
        </w:rPr>
        <w:t>_</w:t>
      </w:r>
      <w:r w:rsidRPr="00542FF1">
        <w:rPr>
          <w:rFonts w:ascii="Gandhari Unicode" w:hAnsi="Gandhari Unicode" w:cs="e-Tamil OTC"/>
          <w:cs/>
        </w:rPr>
        <w:t xml:space="preserve">ரே </w:t>
      </w:r>
      <w:r w:rsidRPr="00542FF1">
        <w:rPr>
          <w:rFonts w:ascii="Gandhari Unicode" w:hAnsi="Gandhari Unicode" w:cs="e-Tamil OTC"/>
        </w:rPr>
        <w:t>L1, C1</w:t>
      </w:r>
    </w:p>
    <w:p w14:paraId="294B1300" w14:textId="77777777" w:rsidR="0092153D" w:rsidRPr="00542FF1" w:rsidRDefault="0092153D">
      <w:pPr>
        <w:pStyle w:val="Textbody"/>
        <w:spacing w:after="29"/>
        <w:rPr>
          <w:rFonts w:ascii="Gandhari Unicode" w:hAnsi="Gandhari Unicode" w:cs="e-Tamil OTC"/>
        </w:rPr>
      </w:pPr>
    </w:p>
    <w:p w14:paraId="4024A0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 kal </w:t>
      </w:r>
      <w:r w:rsidR="0094762A">
        <w:rPr>
          <w:rFonts w:ascii="Gandhari Unicode" w:hAnsi="Gandhari Unicode" w:cs="e-Tamil OTC"/>
          <w:lang w:val="en-GB"/>
        </w:rPr>
        <w:t>+</w:t>
      </w:r>
      <w:proofErr w:type="spellStart"/>
      <w:r w:rsidRPr="00542FF1">
        <w:rPr>
          <w:rFonts w:ascii="Gandhari Unicode" w:hAnsi="Gandhari Unicode" w:cs="e-Tamil OTC"/>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kōṭṭiṉ</w:t>
      </w:r>
      <w:proofErr w:type="spellEnd"/>
    </w:p>
    <w:p w14:paraId="5824620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teṟṟeṉa</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iṟīiyar</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ō </w:t>
      </w:r>
      <w:r w:rsidR="0094762A">
        <w:rPr>
          <w:rFonts w:ascii="Gandhari Unicode" w:hAnsi="Gandhari Unicode" w:cs="e-Tamil OTC"/>
          <w:lang w:val="en-GB"/>
        </w:rPr>
        <w:t>~</w:t>
      </w: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Pr="00542FF1">
        <w:rPr>
          <w:rFonts w:ascii="Gandhari Unicode" w:hAnsi="Gandhari Unicode" w:cs="e-Tamil OTC"/>
          <w:lang w:val="en-GB"/>
        </w:rPr>
        <w:t xml:space="preserve">(u) </w:t>
      </w:r>
      <w:proofErr w:type="spellStart"/>
      <w:r w:rsidRPr="00542FF1">
        <w:rPr>
          <w:rFonts w:ascii="Gandhari Unicode" w:hAnsi="Gandhari Unicode" w:cs="e-Tamil OTC"/>
          <w:i/>
          <w:iCs/>
          <w:lang w:val="en-GB"/>
        </w:rPr>
        <w:t>yām</w:t>
      </w:r>
      <w:proofErr w:type="spellEnd"/>
    </w:p>
    <w:p w14:paraId="06D1C2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nummoṭu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nakka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eyiṟ</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3815AF9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pāṇar</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corinta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pōla</w:t>
      </w:r>
      <w:proofErr w:type="spellEnd"/>
    </w:p>
    <w:p w14:paraId="32FE49B7" w14:textId="77777777" w:rsidR="0092153D" w:rsidRPr="00542FF1" w:rsidRDefault="0094762A">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emakk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āki</w:t>
      </w:r>
      <w:proofErr w:type="spellEnd"/>
    </w:p>
    <w:p w14:paraId="605EAFBF"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num</w:t>
      </w:r>
      <w:proofErr w:type="spellEnd"/>
      <w:r w:rsidR="0094762A">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peṟēem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iṟīiyar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em</w:t>
      </w:r>
      <w:proofErr w:type="spellEnd"/>
      <w:r w:rsidRPr="00542FF1">
        <w:rPr>
          <w:rFonts w:ascii="Gandhari Unicode" w:hAnsi="Gandhari Unicode" w:cs="e-Tamil OTC"/>
          <w:lang w:val="en-GB"/>
        </w:rPr>
        <w:t xml:space="preserve"> </w:t>
      </w:r>
      <w:r w:rsidR="0094762A">
        <w:rPr>
          <w:rFonts w:ascii="Gandhari Unicode" w:hAnsi="Gandhari Unicode" w:cs="e-Tamil OTC"/>
          <w:lang w:val="en-GB"/>
        </w:rPr>
        <w:t>+</w:t>
      </w:r>
      <w:proofErr w:type="spellStart"/>
      <w:r w:rsidRPr="00542FF1">
        <w:rPr>
          <w:rFonts w:ascii="Gandhari Unicode" w:hAnsi="Gandhari Unicode" w:cs="e-Tamil OTC"/>
          <w:lang w:val="en-GB"/>
        </w:rPr>
        <w:t>uyir</w:t>
      </w:r>
      <w:proofErr w:type="spellEnd"/>
      <w:r w:rsidR="0094762A">
        <w:rPr>
          <w:rFonts w:ascii="Gandhari Unicode" w:hAnsi="Gandhari Unicode" w:cs="e-Tamil OTC"/>
          <w:lang w:val="en-GB"/>
        </w:rPr>
        <w:t>-</w:t>
      </w:r>
      <w:r w:rsidRPr="00542FF1">
        <w:rPr>
          <w:rFonts w:ascii="Gandhari Unicode" w:hAnsi="Gandhari Unicode" w:cs="e-Tamil OTC"/>
          <w:lang w:val="en-GB"/>
        </w:rPr>
        <w:t>ē.</w:t>
      </w:r>
    </w:p>
    <w:p w14:paraId="2B890A0E" w14:textId="77777777" w:rsidR="0092153D" w:rsidRPr="00542FF1" w:rsidRDefault="0092153D">
      <w:pPr>
        <w:pStyle w:val="Textbody"/>
        <w:spacing w:after="29" w:line="260" w:lineRule="exact"/>
        <w:rPr>
          <w:rFonts w:ascii="Gandhari Unicode" w:hAnsi="Gandhari Unicode" w:cs="e-Tamil OTC"/>
          <w:u w:val="single"/>
          <w:lang w:val="en-GB"/>
        </w:rPr>
      </w:pPr>
    </w:p>
    <w:p w14:paraId="4353827E" w14:textId="77777777" w:rsidR="0092153D" w:rsidRPr="00542FF1" w:rsidRDefault="0092153D">
      <w:pPr>
        <w:pStyle w:val="Textbody"/>
        <w:spacing w:after="29" w:line="260" w:lineRule="exact"/>
        <w:rPr>
          <w:rFonts w:ascii="Gandhari Unicode" w:hAnsi="Gandhari Unicode" w:cs="e-Tamil OTC"/>
          <w:u w:val="single"/>
          <w:lang w:val="en-GB"/>
        </w:rPr>
      </w:pPr>
    </w:p>
    <w:p w14:paraId="75C1F995" w14:textId="77777777" w:rsidR="0092153D" w:rsidRPr="00542FF1" w:rsidRDefault="0092153D">
      <w:pPr>
        <w:pStyle w:val="Textbody"/>
        <w:spacing w:after="29" w:line="260" w:lineRule="exact"/>
        <w:rPr>
          <w:rFonts w:ascii="Gandhari Unicode" w:hAnsi="Gandhari Unicode" w:cs="e-Tamil OTC"/>
          <w:u w:val="single"/>
          <w:lang w:val="en-GB"/>
        </w:rPr>
      </w:pPr>
    </w:p>
    <w:p w14:paraId="2D90B2DB" w14:textId="77777777" w:rsidR="0092153D" w:rsidRPr="00542FF1" w:rsidRDefault="00014CDD">
      <w:pPr>
        <w:pStyle w:val="Textbody"/>
        <w:pageBreakBefore/>
        <w:spacing w:after="29"/>
        <w:rPr>
          <w:rFonts w:ascii="Gandhari Unicode" w:hAnsi="Gandhari Unicode" w:cs="e-Tamil OTC"/>
          <w:lang w:val="en-GB"/>
        </w:rPr>
      </w:pPr>
      <w:r w:rsidRPr="00542FF1">
        <w:rPr>
          <w:rFonts w:ascii="Gandhari Unicode" w:hAnsi="Gandhari Unicode" w:cs="e-Tamil OTC"/>
          <w:lang w:val="en-GB"/>
        </w:rPr>
        <w:lastRenderedPageBreak/>
        <w:t>1. What is an obstacle in the confidence in the time of marriage.</w:t>
      </w:r>
    </w:p>
    <w:p w14:paraId="232A3A6D"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2. Now, inquired about marriage, when [he] delayed marriage, by the confidante.</w:t>
      </w:r>
    </w:p>
    <w:p w14:paraId="26102A49" w14:textId="77777777" w:rsidR="0092153D" w:rsidRPr="00542FF1" w:rsidRDefault="0092153D">
      <w:pPr>
        <w:pStyle w:val="Textbody"/>
        <w:spacing w:after="29"/>
        <w:rPr>
          <w:rFonts w:ascii="Gandhari Unicode" w:hAnsi="Gandhari Unicode" w:cs="e-Tamil OTC"/>
          <w:lang w:val="en-GB"/>
        </w:rPr>
      </w:pPr>
    </w:p>
    <w:p w14:paraId="5532FF5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desert go-</w:t>
      </w:r>
      <w:r w:rsidRPr="00542FF1">
        <w:rPr>
          <w:rFonts w:ascii="Gandhari Unicode" w:hAnsi="Gandhari Unicode" w:cs="e-Tamil OTC"/>
        </w:rPr>
        <w:t xml:space="preserve"> </w:t>
      </w:r>
      <w:r w:rsidR="00E378BC" w:rsidRPr="00542FF1">
        <w:rPr>
          <w:rFonts w:ascii="Gandhari Unicode" w:hAnsi="Gandhari Unicode" w:cs="e-Tamil OTC"/>
          <w:lang w:val="en-GB"/>
        </w:rPr>
        <w:t xml:space="preserve">elephant stone have- </w:t>
      </w:r>
      <w:proofErr w:type="gramStart"/>
      <w:r w:rsidR="00E378BC" w:rsidRPr="00542FF1">
        <w:rPr>
          <w:rFonts w:ascii="Gandhari Unicode" w:hAnsi="Gandhari Unicode" w:cs="e-Tamil OTC"/>
          <w:lang w:val="en-GB"/>
        </w:rPr>
        <w:t>tusk</w:t>
      </w:r>
      <w:proofErr w:type="spellStart"/>
      <w:r w:rsidRPr="00542FF1">
        <w:rPr>
          <w:rFonts w:ascii="Gandhari Unicode" w:hAnsi="Gandhari Unicode" w:cs="e-Tamil OTC"/>
          <w:position w:val="6"/>
          <w:lang w:val="en-GB"/>
        </w:rPr>
        <w:t>iṉ</w:t>
      </w:r>
      <w:proofErr w:type="spellEnd"/>
      <w:proofErr w:type="gramEnd"/>
    </w:p>
    <w:p w14:paraId="2079CD9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clear-it say(inf.)</w:t>
      </w:r>
      <w:r w:rsidRPr="00542FF1">
        <w:rPr>
          <w:rFonts w:ascii="Gandhari Unicode" w:hAnsi="Gandhari Unicode" w:cs="e-Tamil OTC"/>
        </w:rPr>
        <w:t xml:space="preserve"> </w:t>
      </w:r>
      <w:r w:rsidRPr="00542FF1">
        <w:rPr>
          <w:rFonts w:ascii="Gandhari Unicode" w:hAnsi="Gandhari Unicode" w:cs="e-Tamil OTC"/>
          <w:lang w:val="en-GB"/>
        </w:rPr>
        <w:t>may-burst</w:t>
      </w:r>
      <w:r w:rsidRPr="00542FF1">
        <w:rPr>
          <w:rFonts w:ascii="Gandhari Unicode" w:hAnsi="Gandhari Unicode" w:cs="e-Tamil OTC"/>
          <w:position w:val="6"/>
          <w:lang w:val="en-GB"/>
        </w:rPr>
        <w:t xml:space="preserve">ō </w:t>
      </w:r>
      <w:r w:rsidRPr="00542FF1">
        <w:rPr>
          <w:rFonts w:ascii="Gandhari Unicode" w:hAnsi="Gandhari Unicode" w:cs="e-Tamil OTC"/>
          <w:lang w:val="en-GB"/>
        </w:rPr>
        <w:t>lord(</w:t>
      </w:r>
      <w:proofErr w:type="gramStart"/>
      <w:r w:rsidRPr="00542FF1">
        <w:rPr>
          <w:rFonts w:ascii="Gandhari Unicode" w:hAnsi="Gandhari Unicode" w:cs="e-Tamil OTC"/>
          <w:lang w:val="en-GB"/>
        </w:rPr>
        <w:t>voc.)</w:t>
      </w:r>
      <w:proofErr w:type="spellStart"/>
      <w:r w:rsidRPr="00542FF1">
        <w:rPr>
          <w:rFonts w:ascii="Gandhari Unicode" w:hAnsi="Gandhari Unicode" w:cs="e-Tamil OTC"/>
          <w:position w:val="6"/>
          <w:lang w:val="en-GB"/>
        </w:rPr>
        <w:t>maṟṟu</w:t>
      </w:r>
      <w:proofErr w:type="spellEnd"/>
      <w:proofErr w:type="gramEnd"/>
      <w:r w:rsidRPr="00542FF1">
        <w:rPr>
          <w:rFonts w:ascii="Gandhari Unicode" w:hAnsi="Gandhari Unicode" w:cs="e-Tamil OTC"/>
          <w:lang w:val="en-GB"/>
        </w:rPr>
        <w:t xml:space="preserve"> we</w:t>
      </w:r>
    </w:p>
    <w:p w14:paraId="7BD1342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you(pl.)-with laughed- purity white </w:t>
      </w:r>
      <w:proofErr w:type="gramStart"/>
      <w:r w:rsidRPr="00542FF1">
        <w:rPr>
          <w:rFonts w:ascii="Gandhari Unicode" w:hAnsi="Gandhari Unicode" w:cs="e-Tamil OTC"/>
          <w:lang w:val="en-GB"/>
        </w:rPr>
        <w:t>tooth</w:t>
      </w:r>
      <w:r w:rsidRPr="00542FF1">
        <w:rPr>
          <w:rFonts w:ascii="Gandhari Unicode" w:hAnsi="Gandhari Unicode" w:cs="e-Tamil OTC"/>
          <w:position w:val="6"/>
          <w:lang w:val="en-GB"/>
        </w:rPr>
        <w:t>ē</w:t>
      </w:r>
      <w:proofErr w:type="gramEnd"/>
    </w:p>
    <w:p w14:paraId="23C9D61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bard(h.) green fish poured-forth- alms-bowl be-</w:t>
      </w:r>
      <w:proofErr w:type="gramStart"/>
      <w:r w:rsidRPr="00542FF1">
        <w:rPr>
          <w:rFonts w:ascii="Gandhari Unicode" w:hAnsi="Gandhari Unicode" w:cs="e-Tamil OTC"/>
          <w:lang w:val="en-GB"/>
        </w:rPr>
        <w:t>similar</w:t>
      </w:r>
      <w:proofErr w:type="gramEnd"/>
    </w:p>
    <w:p w14:paraId="112807C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big smell-of-fish become(abs.)</w:t>
      </w:r>
    </w:p>
    <w:p w14:paraId="47BE3C3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you(</w:t>
      </w:r>
      <w:proofErr w:type="gramStart"/>
      <w:r w:rsidRPr="00542FF1">
        <w:rPr>
          <w:rFonts w:ascii="Gandhari Unicode" w:hAnsi="Gandhari Unicode" w:cs="e-Tamil OTC"/>
          <w:lang w:val="en-GB"/>
        </w:rPr>
        <w:t>pl.)</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obtain-not-we may-burst our- life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8183622" w14:textId="77777777" w:rsidR="0092153D" w:rsidRPr="00542FF1" w:rsidRDefault="0092153D">
      <w:pPr>
        <w:pStyle w:val="Textbody"/>
        <w:spacing w:after="29"/>
        <w:rPr>
          <w:rFonts w:ascii="Gandhari Unicode" w:hAnsi="Gandhari Unicode" w:cs="e-Tamil OTC"/>
        </w:rPr>
      </w:pPr>
    </w:p>
    <w:p w14:paraId="03E1ACBE" w14:textId="77777777" w:rsidR="0092153D" w:rsidRPr="00542FF1" w:rsidRDefault="0092153D">
      <w:pPr>
        <w:pStyle w:val="Textbody"/>
        <w:spacing w:after="29"/>
        <w:rPr>
          <w:rFonts w:ascii="Gandhari Unicode" w:hAnsi="Gandhari Unicode" w:cs="e-Tamil OTC"/>
        </w:rPr>
      </w:pPr>
    </w:p>
    <w:p w14:paraId="03ACA83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To say it clearly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may they burst, sir,</w:t>
      </w:r>
      <w:r w:rsidRPr="00542FF1">
        <w:rPr>
          <w:rStyle w:val="FootnoteReference"/>
          <w:rFonts w:ascii="Gandhari Unicode" w:hAnsi="Gandhari Unicode" w:cs="e-Tamil OTC"/>
          <w:lang w:val="en-GB"/>
        </w:rPr>
        <w:footnoteReference w:id="672"/>
      </w:r>
    </w:p>
    <w:p w14:paraId="11BD88B1"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the pure white teeth with which we laughed with you,</w:t>
      </w:r>
    </w:p>
    <w:p w14:paraId="2F31B1D0"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ab/>
        <w:t>like the tooth of the desert-wandering elephant on a stone!</w:t>
      </w:r>
    </w:p>
    <w:p w14:paraId="207F454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the alms bowl of a bard into which fresh</w:t>
      </w:r>
      <w:r w:rsidRPr="00542FF1">
        <w:rPr>
          <w:rStyle w:val="FootnoteReference"/>
          <w:rFonts w:ascii="Gandhari Unicode" w:hAnsi="Gandhari Unicode" w:cs="e-Tamil OTC"/>
          <w:lang w:val="en-GB"/>
        </w:rPr>
        <w:footnoteReference w:id="673"/>
      </w:r>
      <w:r w:rsidRPr="00542FF1">
        <w:rPr>
          <w:rFonts w:ascii="Gandhari Unicode" w:hAnsi="Gandhari Unicode" w:cs="e-Tamil OTC"/>
          <w:lang w:val="en-GB"/>
        </w:rPr>
        <w:t xml:space="preserve"> fish</w:t>
      </w:r>
    </w:p>
    <w:p w14:paraId="4D9201B9"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has been </w:t>
      </w:r>
      <w:proofErr w:type="gramStart"/>
      <w:r w:rsidRPr="00542FF1">
        <w:rPr>
          <w:rFonts w:ascii="Gandhari Unicode" w:hAnsi="Gandhari Unicode" w:cs="e-Tamil OTC"/>
          <w:lang w:val="en-GB"/>
        </w:rPr>
        <w:t>poured</w:t>
      </w:r>
      <w:proofErr w:type="gramEnd"/>
    </w:p>
    <w:p w14:paraId="7558E7E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it has become a great disgust to us, and</w:t>
      </w:r>
      <w:r w:rsidRPr="00542FF1">
        <w:rPr>
          <w:rStyle w:val="FootnoteReference"/>
          <w:rFonts w:ascii="Gandhari Unicode" w:hAnsi="Gandhari Unicode" w:cs="e-Tamil OTC"/>
          <w:lang w:val="en-GB"/>
        </w:rPr>
        <w:footnoteReference w:id="674"/>
      </w:r>
      <w:r w:rsidRPr="00542FF1">
        <w:rPr>
          <w:rFonts w:ascii="Gandhari Unicode" w:hAnsi="Gandhari Unicode" w:cs="e-Tamil OTC"/>
          <w:lang w:val="en-GB"/>
        </w:rPr>
        <w:t>,</w:t>
      </w:r>
    </w:p>
    <w:p w14:paraId="6EC47C2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since we don't obtain you,</w:t>
      </w:r>
    </w:p>
    <w:p w14:paraId="02DACC4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may our life burst.</w:t>
      </w:r>
    </w:p>
    <w:p w14:paraId="1EDC05AE" w14:textId="77777777" w:rsidR="0092153D" w:rsidRPr="00542FF1" w:rsidRDefault="0092153D">
      <w:pPr>
        <w:pStyle w:val="Textbody"/>
        <w:spacing w:after="0"/>
        <w:rPr>
          <w:rFonts w:ascii="Gandhari Unicode" w:hAnsi="Gandhari Unicode" w:cs="e-Tamil OTC"/>
          <w:lang w:val="en-GB"/>
        </w:rPr>
      </w:pPr>
    </w:p>
    <w:p w14:paraId="79D2B309"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32B5469"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170</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கருவூர் கிழார்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5052089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w:t>
      </w:r>
    </w:p>
    <w:p w14:paraId="7620C838" w14:textId="77777777" w:rsidR="0092153D" w:rsidRPr="00542FF1" w:rsidRDefault="0092153D">
      <w:pPr>
        <w:pStyle w:val="Textbody"/>
        <w:spacing w:after="29"/>
        <w:rPr>
          <w:rFonts w:ascii="Gandhari Unicode" w:hAnsi="Gandhari Unicode" w:cs="e-Tamil OTC"/>
        </w:rPr>
      </w:pPr>
    </w:p>
    <w:p w14:paraId="62AE091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பலருங் </w:t>
      </w:r>
      <w:r w:rsidRPr="00542FF1">
        <w:rPr>
          <w:rFonts w:ascii="Gandhari Unicode" w:hAnsi="Gandhari Unicode" w:cs="e-Tamil OTC"/>
          <w:u w:val="wave"/>
          <w:cs/>
        </w:rPr>
        <w:t>கூறுகவஃ</w:t>
      </w:r>
      <w:r w:rsidRPr="00542FF1">
        <w:rPr>
          <w:rFonts w:ascii="Gandhari Unicode" w:hAnsi="Gandhari Unicode" w:cs="e-Tamil OTC"/>
          <w:cs/>
        </w:rPr>
        <w:t xml:space="preserve"> தறியா தோரே</w:t>
      </w:r>
    </w:p>
    <w:p w14:paraId="499FEE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யருவி தந்த நாட்குர லெருவை</w:t>
      </w:r>
    </w:p>
    <w:p w14:paraId="178F9B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கயநா டியானை கவள மாந்து</w:t>
      </w:r>
    </w:p>
    <w:p w14:paraId="7B54DA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மலைகெழு நாடன் கேண்மை</w:t>
      </w:r>
    </w:p>
    <w:p w14:paraId="015E7E3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தலைபோ </w:t>
      </w:r>
      <w:r w:rsidRPr="00542FF1">
        <w:rPr>
          <w:rFonts w:ascii="Gandhari Unicode" w:hAnsi="Gandhari Unicode" w:cs="e-Tamil OTC"/>
          <w:u w:val="wave"/>
          <w:cs/>
        </w:rPr>
        <w:t>காமைநற்</w:t>
      </w:r>
      <w:r w:rsidRPr="00542FF1">
        <w:rPr>
          <w:rFonts w:ascii="Gandhari Unicode" w:hAnsi="Gandhari Unicode" w:cs="e-Tamil OTC"/>
          <w:cs/>
        </w:rPr>
        <w:t xml:space="preserve"> கறிந்தனென் யானே.</w:t>
      </w:r>
    </w:p>
    <w:p w14:paraId="211D3470" w14:textId="77777777" w:rsidR="0092153D" w:rsidRPr="00542FF1" w:rsidRDefault="0092153D">
      <w:pPr>
        <w:pStyle w:val="Textbody"/>
        <w:spacing w:after="29"/>
        <w:rPr>
          <w:rFonts w:ascii="Gandhari Unicode" w:hAnsi="Gandhari Unicode" w:cs="e-Tamil OTC"/>
        </w:rPr>
      </w:pPr>
    </w:p>
    <w:p w14:paraId="78717D7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கூறுகவஃ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கூறுகலஃ </w:t>
      </w:r>
      <w:r w:rsidRPr="00542FF1">
        <w:rPr>
          <w:rFonts w:ascii="Gandhari Unicode" w:eastAsia="URW Palladio UNI" w:hAnsi="Gandhari Unicode" w:cs="e-Tamil OTC"/>
        </w:rPr>
        <w:t xml:space="preserve">G1v; </w:t>
      </w:r>
      <w:r w:rsidRPr="00542FF1">
        <w:rPr>
          <w:rFonts w:ascii="Gandhari Unicode" w:eastAsia="URW Palladio UNI" w:hAnsi="Gandhari Unicode" w:cs="e-Tamil OTC"/>
          <w:cs/>
        </w:rPr>
        <w:t xml:space="preserve">கூறுபவஃ </w:t>
      </w:r>
      <w:r w:rsidRPr="00542FF1">
        <w:rPr>
          <w:rFonts w:ascii="Gandhari Unicode" w:eastAsia="URW Palladio UNI" w:hAnsi="Gandhari Unicode" w:cs="e-Tamil OTC"/>
        </w:rPr>
        <w:t xml:space="preserve">C5v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கயனா </w:t>
      </w:r>
      <w:r w:rsidRPr="00542FF1">
        <w:rPr>
          <w:rFonts w:ascii="Gandhari Unicode" w:hAnsi="Gandhari Unicode" w:cs="e-Tamil OTC"/>
        </w:rPr>
        <w:t xml:space="preserve">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 </w:t>
      </w:r>
      <w:r w:rsidRPr="00542FF1">
        <w:rPr>
          <w:rFonts w:ascii="Gandhari Unicode" w:hAnsi="Gandhari Unicode" w:cs="e-Tamil OTC"/>
        </w:rPr>
        <w:t>L1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கவள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bookmarkStart w:id="72" w:name="DDE_LINK56"/>
      <w:r w:rsidRPr="00542FF1">
        <w:rPr>
          <w:rFonts w:ascii="Gandhari Unicode" w:hAnsi="Gandhari Unicode" w:cs="e-Tamil OTC"/>
          <w:cs/>
        </w:rPr>
        <w:t>தலைபோ</w:t>
      </w:r>
      <w:bookmarkEnd w:id="72"/>
      <w:r w:rsidRPr="00542FF1">
        <w:rPr>
          <w:rFonts w:ascii="Gandhari Unicode" w:hAnsi="Gandhari Unicode" w:cs="e-Tamil OTC"/>
          <w:cs/>
        </w:rPr>
        <w:t xml:space="preserve">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தலையோ </w:t>
      </w:r>
      <w:r w:rsidRPr="00542FF1">
        <w:rPr>
          <w:rFonts w:ascii="Gandhari Unicode" w:hAnsi="Gandhari Unicode" w:cs="e-Tamil OTC"/>
        </w:rPr>
        <w:t xml:space="preserve">G1; </w:t>
      </w:r>
      <w:r w:rsidRPr="00542FF1">
        <w:rPr>
          <w:rFonts w:ascii="Gandhari Unicode" w:hAnsi="Gandhari Unicode" w:cs="e-Tamil OTC"/>
          <w:cs/>
        </w:rPr>
        <w:t xml:space="preserve">தலபோ </w:t>
      </w:r>
      <w:r w:rsidRPr="00542FF1">
        <w:rPr>
          <w:rFonts w:ascii="Gandhari Unicode" w:hAnsi="Gandhari Unicode" w:cs="e-Tamil OTC"/>
        </w:rPr>
        <w:t xml:space="preserve">C3; </w:t>
      </w:r>
      <w:r w:rsidRPr="00542FF1">
        <w:rPr>
          <w:rFonts w:ascii="Gandhari Unicode" w:hAnsi="Gandhari Unicode" w:cs="e-Tamil OTC"/>
          <w:cs/>
        </w:rPr>
        <w:t xml:space="preserve">மதலைபோதா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C1v+2+3v+5, G1v,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காமைநன் </w:t>
      </w:r>
      <w:r w:rsidRPr="00542FF1">
        <w:rPr>
          <w:rFonts w:ascii="Gandhari Unicode" w:hAnsi="Gandhari Unicode" w:cs="e-Tamil OTC"/>
        </w:rPr>
        <w:t xml:space="preserve">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காமைநறி </w:t>
      </w:r>
      <w:r w:rsidRPr="00542FF1">
        <w:rPr>
          <w:rFonts w:ascii="Gandhari Unicode" w:hAnsi="Gandhari Unicode" w:cs="e-Tamil OTC"/>
        </w:rPr>
        <w:t xml:space="preserve">C1+3, G1; </w:t>
      </w:r>
      <w:r w:rsidRPr="00542FF1">
        <w:rPr>
          <w:rFonts w:ascii="Gandhari Unicode" w:hAnsi="Gandhari Unicode" w:cs="e-Tamil OTC"/>
          <w:cs/>
        </w:rPr>
        <w:t xml:space="preserve">போதாமைநறி </w:t>
      </w:r>
      <w:r w:rsidRPr="00542FF1">
        <w:rPr>
          <w:rFonts w:ascii="Gandhari Unicode" w:hAnsi="Gandhari Unicode" w:cs="e-Tamil OTC"/>
        </w:rPr>
        <w:t xml:space="preserve">L1(sic)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 xml:space="preserve">L1, C1+2+3+5,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கறிந்தனன் </w:t>
      </w:r>
      <w:r w:rsidRPr="00542FF1">
        <w:rPr>
          <w:rFonts w:ascii="Gandhari Unicode" w:hAnsi="Gandhari Unicode" w:cs="e-Tamil OTC"/>
        </w:rPr>
        <w:t>G2, EA</w:t>
      </w:r>
    </w:p>
    <w:p w14:paraId="34E6F5DE" w14:textId="77777777" w:rsidR="0092153D" w:rsidRPr="00542FF1" w:rsidRDefault="0092153D">
      <w:pPr>
        <w:pStyle w:val="Textbody"/>
        <w:spacing w:after="29"/>
        <w:rPr>
          <w:rFonts w:ascii="Gandhari Unicode" w:hAnsi="Gandhari Unicode" w:cs="e-Tamil OTC"/>
        </w:rPr>
      </w:pPr>
    </w:p>
    <w:p w14:paraId="1B73075D" w14:textId="77777777" w:rsidR="0092153D" w:rsidRPr="004920A4" w:rsidRDefault="00014CDD">
      <w:pPr>
        <w:pStyle w:val="Textbody"/>
        <w:spacing w:after="29"/>
        <w:rPr>
          <w:rFonts w:ascii="Gandhari Unicode" w:hAnsi="Gandhari Unicode" w:cs="e-Tamil OTC"/>
          <w:lang w:val="de-DE"/>
        </w:rPr>
      </w:pPr>
      <w:proofErr w:type="spellStart"/>
      <w:r w:rsidRPr="004920A4">
        <w:rPr>
          <w:rFonts w:ascii="Gandhari Unicode" w:hAnsi="Gandhari Unicode" w:cs="e-Tamil OTC"/>
          <w:lang w:val="de-DE"/>
        </w:rPr>
        <w:t>palar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 xml:space="preserve">um </w:t>
      </w:r>
      <w:proofErr w:type="spellStart"/>
      <w:r w:rsidRPr="004920A4">
        <w:rPr>
          <w:rFonts w:ascii="Gandhari Unicode" w:hAnsi="Gandhari Unicode" w:cs="e-Tamil OTC"/>
          <w:i/>
          <w:iCs/>
          <w:lang w:val="de-DE"/>
        </w:rPr>
        <w:t>kūṟuka</w:t>
      </w:r>
      <w:proofErr w:type="spellEnd"/>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aḵt</w:t>
      </w:r>
      <w:proofErr w:type="spellEnd"/>
      <w:r w:rsidR="0060544D" w:rsidRPr="004920A4">
        <w:rPr>
          <w:rFonts w:ascii="Gandhari Unicode" w:hAnsi="Gandhari Unicode" w:cs="e-Tamil OTC"/>
          <w:lang w:val="de-DE"/>
        </w:rPr>
        <w:t>*</w:t>
      </w:r>
      <w:r w:rsidRPr="004920A4">
        <w:rPr>
          <w:rFonts w:ascii="Gandhari Unicode" w:hAnsi="Gandhari Unicode" w:cs="e-Tamil OTC"/>
          <w:lang w:val="de-DE"/>
        </w:rPr>
        <w:t xml:space="preserve"> </w:t>
      </w:r>
      <w:proofErr w:type="spellStart"/>
      <w:r w:rsidRPr="004920A4">
        <w:rPr>
          <w:rFonts w:ascii="Gandhari Unicode" w:hAnsi="Gandhari Unicode" w:cs="e-Tamil OTC"/>
          <w:lang w:val="de-DE"/>
        </w:rPr>
        <w:t>aṟiyātōr</w:t>
      </w:r>
      <w:proofErr w:type="spellEnd"/>
      <w:r w:rsidR="004920A4" w:rsidRPr="004920A4">
        <w:rPr>
          <w:rFonts w:ascii="Gandhari Unicode" w:hAnsi="Gandhari Unicode" w:cs="e-Tamil OTC"/>
          <w:lang w:val="de-DE"/>
        </w:rPr>
        <w:t>-</w:t>
      </w:r>
      <w:r w:rsidRPr="004920A4">
        <w:rPr>
          <w:rFonts w:ascii="Gandhari Unicode" w:hAnsi="Gandhari Unicode" w:cs="e-Tamil OTC"/>
          <w:lang w:val="de-DE"/>
        </w:rPr>
        <w:t>ē</w:t>
      </w:r>
    </w:p>
    <w:p w14:paraId="26EE39BA" w14:textId="77777777" w:rsidR="0092153D" w:rsidRPr="00D935F3" w:rsidRDefault="004920A4">
      <w:pPr>
        <w:pStyle w:val="Textbody"/>
        <w:spacing w:after="29"/>
        <w:rPr>
          <w:rFonts w:ascii="Gandhari Unicode" w:hAnsi="Gandhari Unicode" w:cs="e-Tamil OTC"/>
          <w:lang w:val="de-DE"/>
        </w:rPr>
      </w:pPr>
      <w:r w:rsidRPr="00D935F3">
        <w:rPr>
          <w:rFonts w:ascii="Gandhari Unicode" w:hAnsi="Gandhari Unicode" w:cs="e-Tamil OTC"/>
          <w:lang w:val="de-DE"/>
        </w:rPr>
        <w:t>~</w:t>
      </w:r>
      <w:proofErr w:type="spellStart"/>
      <w:r w:rsidR="00014CDD" w:rsidRPr="00D935F3">
        <w:rPr>
          <w:rFonts w:ascii="Gandhari Unicode" w:hAnsi="Gandhari Unicode" w:cs="e-Tamil OTC"/>
          <w:lang w:val="de-DE"/>
        </w:rPr>
        <w:t>aruvi</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tanta</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nāḷ</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kural</w:t>
      </w:r>
      <w:proofErr w:type="spellEnd"/>
      <w:r w:rsidR="00014CDD" w:rsidRPr="00D935F3">
        <w:rPr>
          <w:rFonts w:ascii="Gandhari Unicode" w:hAnsi="Gandhari Unicode" w:cs="e-Tamil OTC"/>
          <w:lang w:val="de-DE"/>
        </w:rPr>
        <w:t xml:space="preserve"> </w:t>
      </w:r>
      <w:proofErr w:type="spellStart"/>
      <w:r w:rsidR="00014CDD" w:rsidRPr="00D935F3">
        <w:rPr>
          <w:rFonts w:ascii="Gandhari Unicode" w:hAnsi="Gandhari Unicode" w:cs="e-Tamil OTC"/>
          <w:lang w:val="de-DE"/>
        </w:rPr>
        <w:t>eruvai</w:t>
      </w:r>
      <w:proofErr w:type="spellEnd"/>
    </w:p>
    <w:p w14:paraId="1C295E3A"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kayam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w:t>
      </w:r>
      <w:proofErr w:type="spellEnd"/>
      <w:r w:rsidRPr="00D935F3">
        <w:rPr>
          <w:rFonts w:ascii="Gandhari Unicode" w:hAnsi="Gandhari Unicode" w:cs="e-Tamil OTC"/>
          <w:lang w:val="de-DE"/>
        </w:rPr>
        <w:t xml:space="preserve">(u) </w:t>
      </w:r>
      <w:proofErr w:type="spellStart"/>
      <w:r w:rsidRPr="00D935F3">
        <w:rPr>
          <w:rFonts w:ascii="Gandhari Unicode" w:hAnsi="Gandhari Unicode" w:cs="e-Tamil OTC"/>
          <w:lang w:val="de-DE"/>
        </w:rPr>
        <w:t>yāṉai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kavaḷam</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māntum</w:t>
      </w:r>
      <w:proofErr w:type="spellEnd"/>
    </w:p>
    <w:p w14:paraId="7A109FBF" w14:textId="77777777" w:rsidR="0092153D" w:rsidRPr="00D935F3" w:rsidRDefault="00014CDD">
      <w:pPr>
        <w:pStyle w:val="Textbody"/>
        <w:spacing w:after="29"/>
        <w:rPr>
          <w:rFonts w:ascii="Gandhari Unicode" w:hAnsi="Gandhari Unicode" w:cs="e-Tamil OTC"/>
          <w:lang w:val="de-DE"/>
        </w:rPr>
      </w:pPr>
      <w:proofErr w:type="spellStart"/>
      <w:r w:rsidRPr="00D935F3">
        <w:rPr>
          <w:rFonts w:ascii="Gandhari Unicode" w:hAnsi="Gandhari Unicode" w:cs="e-Tamil OTC"/>
          <w:lang w:val="de-DE"/>
        </w:rPr>
        <w:t>malai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keḻu</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nāṭaṉ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kēṇmai</w:t>
      </w:r>
      <w:proofErr w:type="spellEnd"/>
    </w:p>
    <w:p w14:paraId="6ACD69EE" w14:textId="77777777" w:rsidR="0092153D" w:rsidRPr="00D935F3" w:rsidRDefault="00014CDD">
      <w:pPr>
        <w:pStyle w:val="Textbody"/>
        <w:spacing w:after="29" w:line="260" w:lineRule="exact"/>
        <w:rPr>
          <w:rFonts w:ascii="Gandhari Unicode" w:hAnsi="Gandhari Unicode" w:cs="e-Tamil OTC"/>
          <w:lang w:val="de-DE"/>
        </w:rPr>
      </w:pPr>
      <w:proofErr w:type="spellStart"/>
      <w:r w:rsidRPr="00D935F3">
        <w:rPr>
          <w:rFonts w:ascii="Gandhari Unicode" w:hAnsi="Gandhari Unicode" w:cs="e-Tamil OTC"/>
          <w:lang w:val="de-DE"/>
        </w:rPr>
        <w:t>talaipōkāmai</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i/>
          <w:iCs/>
          <w:lang w:val="de-DE"/>
        </w:rPr>
        <w:t>naṟ</w:t>
      </w:r>
      <w:r w:rsidR="004920A4" w:rsidRPr="00D935F3">
        <w:rPr>
          <w:rFonts w:ascii="Gandhari Unicode" w:hAnsi="Gandhari Unicode" w:cs="e-Tamil OTC"/>
          <w:i/>
          <w:iCs/>
          <w:lang w:val="de-DE"/>
        </w:rPr>
        <w:t>k</w:t>
      </w:r>
      <w:proofErr w:type="spellEnd"/>
      <w:r w:rsidR="004920A4" w:rsidRPr="00D935F3">
        <w:rPr>
          <w:rFonts w:ascii="Gandhari Unicode" w:hAnsi="Gandhari Unicode" w:cs="e-Tamil OTC"/>
          <w:i/>
          <w:iCs/>
          <w:lang w:val="de-DE"/>
        </w:rPr>
        <w:t>*</w:t>
      </w:r>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aṟintaṉeṉ</w:t>
      </w:r>
      <w:proofErr w:type="spellEnd"/>
      <w:r w:rsidRPr="00D935F3">
        <w:rPr>
          <w:rFonts w:ascii="Gandhari Unicode" w:hAnsi="Gandhari Unicode" w:cs="e-Tamil OTC"/>
          <w:lang w:val="de-DE"/>
        </w:rPr>
        <w:t xml:space="preserve"> </w:t>
      </w:r>
      <w:proofErr w:type="spellStart"/>
      <w:r w:rsidRPr="00D935F3">
        <w:rPr>
          <w:rFonts w:ascii="Gandhari Unicode" w:hAnsi="Gandhari Unicode" w:cs="e-Tamil OTC"/>
          <w:lang w:val="de-DE"/>
        </w:rPr>
        <w:t>yāṉ</w:t>
      </w:r>
      <w:proofErr w:type="spellEnd"/>
      <w:r w:rsidR="004920A4" w:rsidRPr="00D935F3">
        <w:rPr>
          <w:rFonts w:ascii="Gandhari Unicode" w:hAnsi="Gandhari Unicode" w:cs="e-Tamil OTC"/>
          <w:lang w:val="de-DE"/>
        </w:rPr>
        <w:t>-</w:t>
      </w:r>
      <w:r w:rsidRPr="00D935F3">
        <w:rPr>
          <w:rFonts w:ascii="Gandhari Unicode" w:hAnsi="Gandhari Unicode" w:cs="e-Tamil OTC"/>
          <w:lang w:val="de-DE"/>
        </w:rPr>
        <w:t>ē.</w:t>
      </w:r>
    </w:p>
    <w:p w14:paraId="6565BFED" w14:textId="77777777" w:rsidR="0092153D" w:rsidRPr="00D935F3" w:rsidRDefault="0092153D">
      <w:pPr>
        <w:pStyle w:val="Textbody"/>
        <w:spacing w:after="29" w:line="260" w:lineRule="exact"/>
        <w:rPr>
          <w:rFonts w:ascii="Gandhari Unicode" w:hAnsi="Gandhari Unicode" w:cs="e-Tamil OTC"/>
          <w:lang w:val="de-DE"/>
        </w:rPr>
      </w:pPr>
    </w:p>
    <w:p w14:paraId="0B80D9AB" w14:textId="77777777" w:rsidR="0092153D" w:rsidRPr="00D935F3" w:rsidRDefault="0092153D">
      <w:pPr>
        <w:pStyle w:val="Textbody"/>
        <w:spacing w:after="29" w:line="260" w:lineRule="exact"/>
        <w:rPr>
          <w:rFonts w:ascii="Gandhari Unicode" w:hAnsi="Gandhari Unicode" w:cs="e-Tamil OTC"/>
          <w:lang w:val="de-DE"/>
        </w:rPr>
      </w:pPr>
    </w:p>
    <w:p w14:paraId="692B1E2E" w14:textId="77777777" w:rsidR="0092153D" w:rsidRPr="00D935F3" w:rsidRDefault="0092153D">
      <w:pPr>
        <w:pStyle w:val="Textbody"/>
        <w:spacing w:after="29" w:line="260" w:lineRule="exact"/>
        <w:rPr>
          <w:rFonts w:ascii="Gandhari Unicode" w:hAnsi="Gandhari Unicode" w:cs="e-Tamil OTC"/>
          <w:lang w:val="de-DE"/>
        </w:rPr>
      </w:pPr>
    </w:p>
    <w:p w14:paraId="3631B93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2C9BE334" w14:textId="77777777" w:rsidR="0092153D" w:rsidRPr="00542FF1" w:rsidRDefault="0092153D">
      <w:pPr>
        <w:pStyle w:val="Textbody"/>
        <w:spacing w:after="29" w:line="260" w:lineRule="exact"/>
        <w:rPr>
          <w:rFonts w:ascii="Gandhari Unicode" w:hAnsi="Gandhari Unicode" w:cs="e-Tamil OTC"/>
          <w:lang w:val="en-GB"/>
        </w:rPr>
      </w:pPr>
    </w:p>
    <w:p w14:paraId="736802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many(</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may-talk that know-not-they(h.)</w:t>
      </w:r>
      <w:r w:rsidRPr="00542FF1">
        <w:rPr>
          <w:rFonts w:ascii="Gandhari Unicode" w:hAnsi="Gandhari Unicode" w:cs="e-Tamil OTC"/>
          <w:position w:val="6"/>
          <w:lang w:val="en-GB"/>
        </w:rPr>
        <w:t>ē</w:t>
      </w:r>
    </w:p>
    <w:p w14:paraId="7831125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waterfall given- day bunch </w:t>
      </w:r>
      <w:proofErr w:type="gramStart"/>
      <w:r w:rsidRPr="00542FF1">
        <w:rPr>
          <w:rFonts w:ascii="Gandhari Unicode" w:hAnsi="Gandhari Unicode" w:cs="e-Tamil OTC"/>
          <w:lang w:val="en-GB"/>
        </w:rPr>
        <w:t>reed</w:t>
      </w:r>
      <w:proofErr w:type="gramEnd"/>
    </w:p>
    <w:p w14:paraId="0D9892A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pond search- elephant rice-ball feeding-</w:t>
      </w:r>
    </w:p>
    <w:p w14:paraId="313EF9CB"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mountain</w:t>
      </w:r>
      <w:proofErr w:type="gramEnd"/>
      <w:r w:rsidRPr="00542FF1">
        <w:rPr>
          <w:rFonts w:ascii="Gandhari Unicode" w:hAnsi="Gandhari Unicode" w:cs="e-Tamil OTC"/>
          <w:lang w:val="en-GB"/>
        </w:rPr>
        <w:t xml:space="preserve"> have-</w:t>
      </w:r>
      <w:r w:rsidRPr="00542FF1">
        <w:rPr>
          <w:rFonts w:ascii="Gandhari Unicode" w:hAnsi="Gandhari Unicode" w:cs="e-Tamil OTC"/>
        </w:rPr>
        <w:t xml:space="preserve"> </w:t>
      </w:r>
      <w:r w:rsidRPr="00542FF1">
        <w:rPr>
          <w:rFonts w:ascii="Gandhari Unicode" w:hAnsi="Gandhari Unicode" w:cs="e-Tamil OTC"/>
          <w:lang w:val="en-GB"/>
        </w:rPr>
        <w:t>land-he intimacy</w:t>
      </w:r>
    </w:p>
    <w:p w14:paraId="5801B48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not-having-come-to-an-end good-it I-knew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7708A3" w14:textId="77777777" w:rsidR="0092153D" w:rsidRPr="00542FF1" w:rsidRDefault="0092153D">
      <w:pPr>
        <w:pStyle w:val="Textbody"/>
        <w:spacing w:after="29"/>
        <w:rPr>
          <w:rFonts w:ascii="Gandhari Unicode" w:hAnsi="Gandhari Unicode" w:cs="e-Tamil OTC"/>
        </w:rPr>
      </w:pPr>
    </w:p>
    <w:p w14:paraId="75934980" w14:textId="77777777" w:rsidR="0092153D" w:rsidRPr="00542FF1" w:rsidRDefault="0092153D">
      <w:pPr>
        <w:pStyle w:val="Textbody"/>
        <w:spacing w:after="29"/>
        <w:rPr>
          <w:rFonts w:ascii="Gandhari Unicode" w:hAnsi="Gandhari Unicode" w:cs="e-Tamil OTC"/>
          <w:lang w:val="en-GB"/>
        </w:rPr>
      </w:pPr>
    </w:p>
    <w:p w14:paraId="2E77B01B"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May all the many </w:t>
      </w:r>
      <w:proofErr w:type="gramStart"/>
      <w:r w:rsidRPr="00542FF1">
        <w:rPr>
          <w:rFonts w:ascii="Gandhari Unicode" w:hAnsi="Gandhari Unicode" w:cs="e-Tamil OTC"/>
          <w:lang w:val="en-GB"/>
        </w:rPr>
        <w:t>talk</w:t>
      </w:r>
      <w:proofErr w:type="gramEnd"/>
      <w:r w:rsidRPr="00542FF1">
        <w:rPr>
          <w:rFonts w:ascii="Gandhari Unicode" w:hAnsi="Gandhari Unicode" w:cs="e-Tamil OTC"/>
          <w:lang w:val="en-GB"/>
        </w:rPr>
        <w:t xml:space="preserve"> who don't know that:</w:t>
      </w:r>
    </w:p>
    <w:p w14:paraId="40ABD85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 have well understood the </w:t>
      </w:r>
      <w:proofErr w:type="gramStart"/>
      <w:r w:rsidRPr="00542FF1">
        <w:rPr>
          <w:rFonts w:ascii="Gandhari Unicode" w:hAnsi="Gandhari Unicode" w:cs="e-Tamil OTC"/>
          <w:lang w:val="en-GB"/>
        </w:rPr>
        <w:t>limitlessness</w:t>
      </w:r>
      <w:proofErr w:type="gramEnd"/>
    </w:p>
    <w:p w14:paraId="1B978E53"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of the intimacy with the man from the mountainous land,</w:t>
      </w:r>
    </w:p>
    <w:p w14:paraId="203BBE47" w14:textId="77777777" w:rsidR="0092153D" w:rsidRPr="00542FF1" w:rsidRDefault="00014CDD">
      <w:pPr>
        <w:pStyle w:val="Textbody"/>
        <w:tabs>
          <w:tab w:val="left" w:pos="225"/>
        </w:tabs>
        <w:spacing w:after="0"/>
        <w:rPr>
          <w:rFonts w:ascii="Gandhari Unicode" w:hAnsi="Gandhari Unicode" w:cs="e-Tamil OTC"/>
        </w:rPr>
      </w:pPr>
      <w:r w:rsidRPr="00542FF1">
        <w:rPr>
          <w:rFonts w:ascii="Gandhari Unicode" w:hAnsi="Gandhari Unicode" w:cs="e-Tamil OTC"/>
          <w:lang w:val="en-GB"/>
        </w:rPr>
        <w:tab/>
        <w:t>where the elephant searching the pond feeds, [like] on rice balls,</w:t>
      </w:r>
      <w:r w:rsidRPr="00542FF1">
        <w:rPr>
          <w:rStyle w:val="FootnoteReference"/>
          <w:rFonts w:ascii="Gandhari Unicode" w:hAnsi="Gandhari Unicode" w:cs="e-Tamil OTC"/>
          <w:lang w:val="en-GB"/>
        </w:rPr>
        <w:footnoteReference w:id="675"/>
      </w:r>
    </w:p>
    <w:p w14:paraId="2EFF5F25" w14:textId="77777777" w:rsidR="0092153D" w:rsidRPr="00542FF1" w:rsidRDefault="00014CDD">
      <w:pPr>
        <w:pStyle w:val="Textbody"/>
        <w:tabs>
          <w:tab w:val="left" w:pos="413"/>
          <w:tab w:val="left" w:pos="1000"/>
        </w:tabs>
        <w:spacing w:after="0"/>
        <w:rPr>
          <w:rFonts w:ascii="Gandhari Unicode" w:hAnsi="Gandhari Unicode" w:cs="e-Tamil OTC"/>
        </w:rPr>
      </w:pPr>
      <w:r w:rsidRPr="00542FF1">
        <w:rPr>
          <w:rFonts w:ascii="Gandhari Unicode" w:hAnsi="Gandhari Unicode" w:cs="e-Tamil OTC"/>
          <w:lang w:val="en-GB"/>
        </w:rPr>
        <w:tab/>
        <w:t>on the reed</w:t>
      </w:r>
      <w:r w:rsidRPr="00542FF1">
        <w:rPr>
          <w:rStyle w:val="FootnoteReference"/>
          <w:rFonts w:ascii="Gandhari Unicode" w:hAnsi="Gandhari Unicode" w:cs="e-Tamil OTC"/>
          <w:lang w:val="en-GB"/>
        </w:rPr>
        <w:footnoteReference w:id="676"/>
      </w:r>
      <w:r w:rsidRPr="00542FF1">
        <w:rPr>
          <w:rFonts w:ascii="Gandhari Unicode" w:hAnsi="Gandhari Unicode" w:cs="e-Tamil OTC"/>
          <w:lang w:val="en-GB"/>
        </w:rPr>
        <w:t xml:space="preserve"> in fresh(?)</w:t>
      </w:r>
      <w:r w:rsidRPr="00542FF1">
        <w:rPr>
          <w:rStyle w:val="FootnoteReference"/>
          <w:rFonts w:ascii="Gandhari Unicode" w:hAnsi="Gandhari Unicode" w:cs="e-Tamil OTC"/>
          <w:lang w:val="en-GB"/>
        </w:rPr>
        <w:footnoteReference w:id="677"/>
      </w:r>
      <w:r w:rsidRPr="00542FF1">
        <w:rPr>
          <w:rFonts w:ascii="Gandhari Unicode" w:hAnsi="Gandhari Unicode" w:cs="e-Tamil OTC"/>
          <w:lang w:val="en-GB"/>
        </w:rPr>
        <w:t xml:space="preserve"> bunches given by the waterfall.</w:t>
      </w:r>
    </w:p>
    <w:p w14:paraId="15F1CE82" w14:textId="77777777" w:rsidR="0092153D" w:rsidRPr="00542FF1" w:rsidRDefault="0092153D">
      <w:pPr>
        <w:pStyle w:val="Textbody"/>
        <w:spacing w:after="29"/>
        <w:jc w:val="both"/>
        <w:rPr>
          <w:rFonts w:ascii="Gandhari Unicode" w:eastAsia="URW Palladio UNI" w:hAnsi="Gandhari Unicode" w:cs="e-Tamil OTC"/>
          <w:lang w:val="en-GB"/>
        </w:rPr>
      </w:pPr>
    </w:p>
    <w:p w14:paraId="788C1050"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5ACB0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171</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பூங்கணுத்திரையார் (</w:t>
      </w:r>
      <w:r w:rsidRPr="00AA4B84">
        <w:rPr>
          <w:rFonts w:ascii="Gandhari Unicode" w:hAnsi="Gandhari Unicode"/>
          <w:i w:val="0"/>
          <w:iCs w:val="0"/>
          <w:color w:val="auto"/>
        </w:rPr>
        <w:t>C1+2</w:t>
      </w:r>
      <w:r w:rsidRPr="00AA4B84">
        <w:rPr>
          <w:rFonts w:ascii="e-Tamil OTC" w:hAnsi="e-Tamil OTC" w:cs="e-Tamil OTC"/>
          <w:i w:val="0"/>
          <w:iCs w:val="0"/>
          <w:color w:val="auto"/>
        </w:rPr>
        <w:t xml:space="preserve">: </w:t>
      </w:r>
      <w:r w:rsidRPr="00AA4B84">
        <w:rPr>
          <w:rFonts w:ascii="e-Tamil OTC" w:hAnsi="e-Tamil OTC" w:cs="e-Tamil OTC"/>
          <w:i w:val="0"/>
          <w:iCs w:val="0"/>
          <w:color w:val="auto"/>
          <w:cs/>
        </w:rPr>
        <w:t>பூங்கண்ணுத்திரையார்)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262B3F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3: சொல்லியது). (</w:t>
      </w:r>
      <w:r w:rsidRPr="00542FF1">
        <w:rPr>
          <w:rFonts w:ascii="Gandhari Unicode" w:hAnsi="Gandhari Unicode" w:cs="e-Tamil OTC"/>
          <w:lang w:val="en-GB"/>
        </w:rPr>
        <w:t>C</w:t>
      </w:r>
      <w:r w:rsidRPr="00542FF1">
        <w:rPr>
          <w:rFonts w:ascii="Gandhari Unicode" w:hAnsi="Gandhari Unicode" w:cs="e-Tamil OTC"/>
          <w:cs/>
          <w:lang w:val="en-GB"/>
        </w:rPr>
        <w:t>2+5: இதுவுமது.)</w:t>
      </w:r>
    </w:p>
    <w:p w14:paraId="6429626A" w14:textId="77777777" w:rsidR="0092153D" w:rsidRPr="00542FF1" w:rsidRDefault="0092153D">
      <w:pPr>
        <w:pStyle w:val="Textbody"/>
        <w:spacing w:after="29"/>
        <w:rPr>
          <w:rFonts w:ascii="Gandhari Unicode" w:hAnsi="Gandhari Unicode" w:cs="e-Tamil OTC"/>
        </w:rPr>
      </w:pPr>
    </w:p>
    <w:p w14:paraId="22B161B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காணினி வாழி தோழி யாணர்க்</w:t>
      </w:r>
    </w:p>
    <w:p w14:paraId="09FF52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கடும்புன லடைகரை நெடுங்கயத் திட்ட</w:t>
      </w:r>
    </w:p>
    <w:p w14:paraId="2306ED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மீன்வலை மாப்பட் டாஅங்</w:t>
      </w:r>
    </w:p>
    <w:p w14:paraId="5BC412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கிதுமற் றெவனோ நொதுமலர் தலையே.</w:t>
      </w:r>
    </w:p>
    <w:p w14:paraId="0BF97C73" w14:textId="77777777" w:rsidR="0092153D" w:rsidRPr="00542FF1" w:rsidRDefault="0092153D">
      <w:pPr>
        <w:pStyle w:val="Textbody"/>
        <w:spacing w:after="29"/>
        <w:rPr>
          <w:rFonts w:ascii="Gandhari Unicode" w:hAnsi="Gandhari Unicode" w:cs="e-Tamil OTC"/>
        </w:rPr>
      </w:pPr>
    </w:p>
    <w:p w14:paraId="7D27FB2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கடும்புன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 xml:space="preserve">L1; </w:t>
      </w:r>
      <w:r w:rsidRPr="00542FF1">
        <w:rPr>
          <w:rFonts w:ascii="Gandhari Unicode" w:eastAsia="URW Palladio UNI" w:hAnsi="Gandhari Unicode" w:cs="e-Tamil OTC"/>
          <w:cs/>
          <w:lang w:val="en-GB"/>
        </w:rPr>
        <w:t xml:space="preserve">கமைபுன </w:t>
      </w:r>
      <w:r w:rsidRPr="00542FF1">
        <w:rPr>
          <w:rFonts w:ascii="Gandhari Unicode" w:eastAsia="URW Palladio UNI" w:hAnsi="Gandhari Unicode" w:cs="e-Tamil OTC"/>
          <w:lang w:val="en-GB"/>
        </w:rPr>
        <w:t>L1v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லடைகரை </w:t>
      </w:r>
      <w:r w:rsidRPr="00542FF1">
        <w:rPr>
          <w:rFonts w:ascii="Gandhari Unicode" w:eastAsia="URW Palladio UNI" w:hAnsi="Gandhari Unicode" w:cs="e-Tamil OTC"/>
        </w:rPr>
        <w:t xml:space="preserve">L1, C1+2+3+5,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வடைகரை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டாஅங் </w:t>
      </w:r>
      <w:r w:rsidRPr="00542FF1">
        <w:rPr>
          <w:rFonts w:ascii="Gandhari Unicode" w:eastAsia="URW Palladio UNI" w:hAnsi="Gandhari Unicode" w:cs="e-Tamil OTC"/>
        </w:rPr>
        <w:t xml:space="preserve">C1+2+3v+5, G1v,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டாங்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4cd</w:t>
      </w:r>
      <w:r w:rsidRPr="00542FF1">
        <w:rPr>
          <w:rFonts w:ascii="Gandhari Unicode" w:hAnsi="Gandhari Unicode" w:cs="e-Tamil OTC"/>
        </w:rPr>
        <w:t xml:space="preserve"> </w:t>
      </w:r>
      <w:r w:rsidRPr="00542FF1">
        <w:rPr>
          <w:rFonts w:ascii="Gandhari Unicode" w:hAnsi="Gandhari Unicode" w:cs="e-Tamil OTC"/>
          <w:cs/>
        </w:rPr>
        <w:t xml:space="preserve">நொதுமலர் தலையே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நொதுமலர்த் தலையே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p>
    <w:p w14:paraId="01DBDE6B" w14:textId="77777777" w:rsidR="0092153D" w:rsidRPr="00542FF1" w:rsidRDefault="0092153D">
      <w:pPr>
        <w:pStyle w:val="Textbody"/>
        <w:spacing w:after="29"/>
        <w:rPr>
          <w:rFonts w:ascii="Gandhari Unicode" w:hAnsi="Gandhari Unicode" w:cs="e-Tamil OTC"/>
        </w:rPr>
      </w:pPr>
    </w:p>
    <w:p w14:paraId="6AF066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yāṇar</w:t>
      </w:r>
      <w:proofErr w:type="spellEnd"/>
    </w:p>
    <w:p w14:paraId="23897B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w:t>
      </w:r>
      <w:r w:rsidR="00EE6A80">
        <w:rPr>
          <w:rFonts w:ascii="Gandhari Unicode" w:hAnsi="Gandhari Unicode" w:cs="e-Tamil OTC"/>
          <w:lang w:val="en-GB"/>
        </w:rPr>
        <w:t>um</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kayatt</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iṭṭa</w:t>
      </w:r>
      <w:proofErr w:type="spellEnd"/>
    </w:p>
    <w:p w14:paraId="6C553F5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mīṉ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paṭṭāaṅ</w:t>
      </w:r>
      <w:r w:rsidR="00EE6A80">
        <w:rPr>
          <w:rFonts w:ascii="Gandhari Unicode" w:hAnsi="Gandhari Unicode" w:cs="e-Tamil OTC"/>
          <w:lang w:val="en-GB"/>
        </w:rPr>
        <w:t>k</w:t>
      </w:r>
      <w:proofErr w:type="spellEnd"/>
      <w:r w:rsidR="00EE6A80">
        <w:rPr>
          <w:rFonts w:ascii="Gandhari Unicode" w:hAnsi="Gandhari Unicode" w:cs="e-Tamil OTC"/>
          <w:lang w:val="en-GB"/>
        </w:rPr>
        <w:t>*</w:t>
      </w:r>
    </w:p>
    <w:p w14:paraId="1D6CB1A6" w14:textId="77777777" w:rsidR="0092153D" w:rsidRPr="00542FF1" w:rsidRDefault="00EE6A8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itu-</w:t>
      </w:r>
      <w:r w:rsidR="00014CDD" w:rsidRPr="00542FF1">
        <w:rPr>
          <w:rFonts w:ascii="Gandhari Unicode" w:hAnsi="Gandhari Unicode" w:cs="e-Tamil OTC"/>
          <w:lang w:val="en-GB"/>
        </w:rPr>
        <w:t>maṟṟu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evaṉ</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ō </w:t>
      </w:r>
      <w:proofErr w:type="spellStart"/>
      <w:r w:rsidR="00014CDD" w:rsidRPr="00542FF1">
        <w:rPr>
          <w:rFonts w:ascii="Gandhari Unicode" w:hAnsi="Gandhari Unicode" w:cs="e-Tamil OTC"/>
          <w:lang w:val="en-GB"/>
        </w:rPr>
        <w:t>notumalar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talai</w:t>
      </w:r>
      <w:proofErr w:type="spellEnd"/>
      <w:r>
        <w:rPr>
          <w:rFonts w:ascii="Gandhari Unicode" w:hAnsi="Gandhari Unicode" w:cs="e-Tamil OTC"/>
          <w:lang w:val="en-GB"/>
        </w:rPr>
        <w:t>-~</w:t>
      </w:r>
      <w:r w:rsidR="00014CDD" w:rsidRPr="00542FF1">
        <w:rPr>
          <w:rFonts w:ascii="Gandhari Unicode" w:hAnsi="Gandhari Unicode" w:cs="e-Tamil OTC"/>
          <w:lang w:val="en-GB"/>
        </w:rPr>
        <w:t>ē.</w:t>
      </w:r>
    </w:p>
    <w:p w14:paraId="6DE7DF48" w14:textId="77777777" w:rsidR="0092153D" w:rsidRPr="00542FF1" w:rsidRDefault="0092153D">
      <w:pPr>
        <w:pStyle w:val="Textbody"/>
        <w:spacing w:after="29" w:line="260" w:lineRule="exact"/>
        <w:rPr>
          <w:rFonts w:ascii="Gandhari Unicode" w:hAnsi="Gandhari Unicode" w:cs="e-Tamil OTC"/>
          <w:lang w:val="en-GB"/>
        </w:rPr>
      </w:pPr>
    </w:p>
    <w:p w14:paraId="736DACE9" w14:textId="77777777" w:rsidR="0092153D" w:rsidRPr="00542FF1" w:rsidRDefault="0092153D">
      <w:pPr>
        <w:pStyle w:val="Textbody"/>
        <w:spacing w:after="29" w:line="260" w:lineRule="exact"/>
        <w:rPr>
          <w:rFonts w:ascii="Gandhari Unicode" w:hAnsi="Gandhari Unicode" w:cs="e-Tamil OTC"/>
          <w:lang w:val="en-GB"/>
        </w:rPr>
      </w:pPr>
    </w:p>
    <w:p w14:paraId="518F6C3E" w14:textId="77777777" w:rsidR="0092153D" w:rsidRPr="00542FF1" w:rsidRDefault="0092153D">
      <w:pPr>
        <w:pStyle w:val="Textbody"/>
        <w:spacing w:after="29" w:line="260" w:lineRule="exact"/>
        <w:rPr>
          <w:rFonts w:ascii="Gandhari Unicode" w:hAnsi="Gandhari Unicode" w:cs="e-Tamil OTC"/>
          <w:lang w:val="en-GB"/>
        </w:rPr>
      </w:pPr>
    </w:p>
    <w:p w14:paraId="06385B45"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3B122A40" w14:textId="77777777" w:rsidR="0092153D" w:rsidRPr="00542FF1" w:rsidRDefault="0092153D">
      <w:pPr>
        <w:pStyle w:val="Textbody"/>
        <w:spacing w:after="29" w:line="260" w:lineRule="exact"/>
        <w:rPr>
          <w:rFonts w:ascii="Gandhari Unicode" w:hAnsi="Gandhari Unicode" w:cs="e-Tamil OTC"/>
          <w:lang w:val="en-GB"/>
        </w:rPr>
      </w:pPr>
    </w:p>
    <w:p w14:paraId="42EBBE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 xml:space="preserve">.) now live friend </w:t>
      </w:r>
      <w:proofErr w:type="gramStart"/>
      <w:r w:rsidRPr="00542FF1">
        <w:rPr>
          <w:rFonts w:ascii="Gandhari Unicode" w:hAnsi="Gandhari Unicode" w:cs="e-Tamil OTC"/>
          <w:lang w:val="en-GB"/>
        </w:rPr>
        <w:t>fertility</w:t>
      </w:r>
      <w:proofErr w:type="gramEnd"/>
    </w:p>
    <w:p w14:paraId="68F177A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quick </w:t>
      </w:r>
      <w:proofErr w:type="gramStart"/>
      <w:r w:rsidRPr="00542FF1">
        <w:rPr>
          <w:rFonts w:ascii="Gandhari Unicode" w:hAnsi="Gandhari Unicode" w:cs="e-Tamil OTC"/>
          <w:lang w:val="en-GB"/>
        </w:rPr>
        <w:t>flood</w:t>
      </w:r>
      <w:proofErr w:type="gramEnd"/>
      <w:r w:rsidRPr="00542FF1">
        <w:rPr>
          <w:rFonts w:ascii="Gandhari Unicode" w:hAnsi="Gandhari Unicode" w:cs="e-Tamil OTC"/>
        </w:rPr>
        <w:t xml:space="preserve"> </w:t>
      </w:r>
      <w:r w:rsidRPr="00542FF1">
        <w:rPr>
          <w:rFonts w:ascii="Gandhari Unicode" w:hAnsi="Gandhari Unicode" w:cs="e-Tamil OTC"/>
          <w:lang w:val="en-GB"/>
        </w:rPr>
        <w:t>settle- shore long pond put-</w:t>
      </w:r>
    </w:p>
    <w:p w14:paraId="12873089" w14:textId="77777777" w:rsidR="0092153D" w:rsidRPr="00542FF1" w:rsidRDefault="00EE6A80">
      <w:pPr>
        <w:pStyle w:val="Textbody"/>
        <w:spacing w:after="0" w:line="260" w:lineRule="exact"/>
        <w:rPr>
          <w:rFonts w:ascii="Gandhari Unicode" w:hAnsi="Gandhari Unicode" w:cs="e-Tamil OTC"/>
          <w:lang w:val="en-GB"/>
        </w:rPr>
      </w:pPr>
      <w:r>
        <w:rPr>
          <w:rFonts w:ascii="Gandhari Unicode" w:hAnsi="Gandhari Unicode" w:cs="e-Tamil OTC"/>
          <w:lang w:val="en-GB"/>
        </w:rPr>
        <w:t>fish net animal happened(abs.)-</w:t>
      </w:r>
      <w:r w:rsidR="00014CDD" w:rsidRPr="00542FF1">
        <w:rPr>
          <w:rFonts w:ascii="Gandhari Unicode" w:hAnsi="Gandhari Unicode" w:cs="e-Tamil OTC"/>
          <w:lang w:val="en-GB"/>
        </w:rPr>
        <w:t>like</w:t>
      </w:r>
    </w:p>
    <w:p w14:paraId="675DB1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rPr>
        <w:t xml:space="preserve"> </w:t>
      </w:r>
      <w:r w:rsidRPr="00542FF1">
        <w:rPr>
          <w:rFonts w:ascii="Gandhari Unicode" w:hAnsi="Gandhari Unicode" w:cs="e-Tamil OTC"/>
          <w:lang w:val="en-GB"/>
        </w:rPr>
        <w:t>stranger(h.) head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06DF6D4" w14:textId="77777777" w:rsidR="0092153D" w:rsidRPr="00542FF1" w:rsidRDefault="0092153D">
      <w:pPr>
        <w:pStyle w:val="Textbody"/>
        <w:spacing w:after="29"/>
        <w:rPr>
          <w:rFonts w:ascii="Gandhari Unicode" w:hAnsi="Gandhari Unicode" w:cs="e-Tamil OTC"/>
        </w:rPr>
      </w:pPr>
    </w:p>
    <w:p w14:paraId="65A2D943" w14:textId="77777777" w:rsidR="0092153D" w:rsidRPr="00542FF1" w:rsidRDefault="0092153D">
      <w:pPr>
        <w:pStyle w:val="Textbody"/>
        <w:spacing w:after="29"/>
        <w:rPr>
          <w:rFonts w:ascii="Gandhari Unicode" w:hAnsi="Gandhari Unicode" w:cs="e-Tamil OTC"/>
        </w:rPr>
      </w:pPr>
    </w:p>
    <w:p w14:paraId="3375CCA9"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See now, oh friend:</w:t>
      </w:r>
    </w:p>
    <w:p w14:paraId="493949C2"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like a creature caught in the fish net,</w:t>
      </w:r>
    </w:p>
    <w:p w14:paraId="35CF739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laid out in long ponds on the firm shore with fertile heavy flood,</w:t>
      </w:r>
    </w:p>
    <w:p w14:paraId="72913E3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this [thing]</w:t>
      </w:r>
      <w:r w:rsidRPr="00542FF1">
        <w:rPr>
          <w:rStyle w:val="FootnoteReference"/>
          <w:rFonts w:ascii="Gandhari Unicode" w:hAnsi="Gandhari Unicode" w:cs="e-Tamil OTC"/>
          <w:lang w:val="en-GB"/>
        </w:rPr>
        <w:footnoteReference w:id="678"/>
      </w:r>
      <w:r w:rsidRPr="00542FF1">
        <w:rPr>
          <w:rFonts w:ascii="Gandhari Unicode" w:hAnsi="Gandhari Unicode" w:cs="e-Tamil OTC"/>
          <w:lang w:val="en-GB"/>
        </w:rPr>
        <w:t>, what [can it be] in a stranger's head</w:t>
      </w:r>
      <w:r w:rsidRPr="00542FF1">
        <w:rPr>
          <w:rStyle w:val="FootnoteReference"/>
          <w:rFonts w:ascii="Gandhari Unicode" w:hAnsi="Gandhari Unicode" w:cs="e-Tamil OTC"/>
          <w:lang w:val="en-GB"/>
        </w:rPr>
        <w:footnoteReference w:id="679"/>
      </w:r>
      <w:r w:rsidRPr="00542FF1">
        <w:rPr>
          <w:rFonts w:ascii="Gandhari Unicode" w:hAnsi="Gandhari Unicode" w:cs="e-Tamil OTC"/>
          <w:lang w:val="en-GB"/>
        </w:rPr>
        <w:t>?</w:t>
      </w:r>
    </w:p>
    <w:p w14:paraId="490CBB31" w14:textId="77777777" w:rsidR="0092153D" w:rsidRPr="00542FF1" w:rsidRDefault="0092153D">
      <w:pPr>
        <w:pStyle w:val="Textbody"/>
        <w:spacing w:after="0"/>
        <w:rPr>
          <w:rFonts w:ascii="Gandhari Unicode" w:hAnsi="Gandhari Unicode" w:cs="e-Tamil OTC"/>
          <w:lang w:val="en-GB"/>
        </w:rPr>
      </w:pPr>
    </w:p>
    <w:p w14:paraId="0876205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6C385C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172</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கச்சிபேட்டு நன்னாகையார்</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05EF9A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வரைவிடை ஆற்றாள் எனக் கவன்ற தோழிக்குத் தலைமகள் கூறியது. (</w:t>
      </w:r>
      <w:r w:rsidRPr="00542FF1">
        <w:rPr>
          <w:rFonts w:ascii="Gandhari Unicode" w:hAnsi="Gandhari Unicode" w:cs="e-Tamil OTC"/>
          <w:lang w:val="en-GB"/>
        </w:rPr>
        <w:t>C</w:t>
      </w:r>
      <w:r w:rsidRPr="00542FF1">
        <w:rPr>
          <w:rFonts w:ascii="Gandhari Unicode" w:hAnsi="Gandhari Unicode" w:cs="e-Tamil OTC"/>
          <w:cs/>
          <w:lang w:val="en-GB"/>
        </w:rPr>
        <w:t>2+3+5: இதுவுமது.)</w:t>
      </w:r>
    </w:p>
    <w:p w14:paraId="53F6BDFE" w14:textId="77777777" w:rsidR="0092153D" w:rsidRPr="00542FF1" w:rsidRDefault="0092153D">
      <w:pPr>
        <w:pStyle w:val="Textbody"/>
        <w:spacing w:after="29"/>
        <w:rPr>
          <w:rFonts w:ascii="Gandhari Unicode" w:hAnsi="Gandhari Unicode" w:cs="e-Tamil OTC"/>
        </w:rPr>
      </w:pPr>
    </w:p>
    <w:p w14:paraId="3BE393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தாஅ</w:t>
      </w:r>
      <w:r w:rsidRPr="00542FF1">
        <w:rPr>
          <w:rFonts w:ascii="Gandhari Unicode" w:hAnsi="Gandhari Unicode" w:cs="e-Tamil OTC"/>
          <w:cs/>
        </w:rPr>
        <w:t xml:space="preserve"> வஞ்சிறை நொப்பறை வாவல்</w:t>
      </w:r>
    </w:p>
    <w:p w14:paraId="248F91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பழுமரம் படரும் பையுண் மாலை</w:t>
      </w:r>
    </w:p>
    <w:p w14:paraId="32C277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யெமிய மாக வீங்குத் துறந்தோர்</w:t>
      </w:r>
    </w:p>
    <w:p w14:paraId="6974C3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தமிய மாக</w:t>
      </w:r>
      <w:r w:rsidRPr="00542FF1">
        <w:rPr>
          <w:rFonts w:ascii="Gandhari Unicode" w:hAnsi="Gandhari Unicode" w:cs="e-Tamil OTC"/>
          <w:cs/>
        </w:rPr>
        <w:t xml:space="preserve"> வினியர் கொல்லோ</w:t>
      </w:r>
    </w:p>
    <w:p w14:paraId="3F70146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வேழூர்ப்</w:t>
      </w:r>
      <w:r w:rsidRPr="00542FF1">
        <w:rPr>
          <w:rFonts w:ascii="Gandhari Unicode" w:hAnsi="Gandhari Unicode" w:cs="e-Tamil OTC"/>
          <w:cs/>
        </w:rPr>
        <w:t xml:space="preserve"> பொதுவினைக் கோரூர் யாத்த</w:t>
      </w:r>
    </w:p>
    <w:p w14:paraId="49CA72D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வுலைவாங்கு மிதிதோல் போலத்</w:t>
      </w:r>
    </w:p>
    <w:p w14:paraId="76A4F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தலைவரம் பறியாது வருந்துமென் னெஞ்சே.</w:t>
      </w:r>
    </w:p>
    <w:p w14:paraId="318131C9" w14:textId="77777777" w:rsidR="0092153D" w:rsidRPr="00542FF1" w:rsidRDefault="0092153D">
      <w:pPr>
        <w:pStyle w:val="Textbody"/>
        <w:spacing w:after="29"/>
        <w:rPr>
          <w:rFonts w:ascii="Gandhari Unicode" w:hAnsi="Gandhari Unicode" w:cs="e-Tamil OTC"/>
        </w:rPr>
      </w:pPr>
    </w:p>
    <w:p w14:paraId="445FC1A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தாஅவல்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படரும்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பேரும்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வீங்குத் துறந்தோர் </w:t>
      </w:r>
      <w:r w:rsidRPr="00542FF1">
        <w:rPr>
          <w:rFonts w:ascii="Gandhari Unicode" w:eastAsia="URW Palladio UNI" w:hAnsi="Gandhari Unicode" w:cs="e-Tamil OTC"/>
        </w:rPr>
        <w:t xml:space="preserve">L1, C1+2+5,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வீங்கு தற்றந்தோர்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தமிய மாக </w:t>
      </w:r>
      <w:r w:rsidRPr="00542FF1">
        <w:rPr>
          <w:rFonts w:ascii="Gandhari Unicode" w:hAnsi="Gandhari Unicode" w:cs="e-Tamil OTC"/>
        </w:rPr>
        <w:t>L1, C1+2+3+5, G1+2, EA</w:t>
      </w:r>
      <w:r w:rsidRPr="00542FF1">
        <w:rPr>
          <w:rFonts w:ascii="Gandhari Unicode" w:hAnsi="Gandhari Unicode" w:cs="e-Tamil OTC"/>
          <w:lang w:val="en-GB"/>
        </w:rPr>
        <w:t xml:space="preserve">; </w:t>
      </w:r>
      <w:r w:rsidRPr="00542FF1">
        <w:rPr>
          <w:rFonts w:ascii="Gandhari Unicode" w:hAnsi="Gandhari Unicode" w:cs="e-Tamil OTC"/>
          <w:cs/>
        </w:rPr>
        <w:t xml:space="preserve">தமிய ராக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VP</w:t>
      </w:r>
      <w:r w:rsidRPr="00542FF1">
        <w:rPr>
          <w:rStyle w:val="FootnoteReference"/>
          <w:rFonts w:ascii="Gandhari Unicode" w:hAnsi="Gandhari Unicode" w:cs="e-Tamil OTC"/>
          <w:lang w:val="en-GB"/>
        </w:rPr>
        <w:footnoteReference w:id="680"/>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4d</w:t>
      </w:r>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வேழூர்ப்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வேளூர்ப்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1"/>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யாத்த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பறியாது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பரியாது </w:t>
      </w:r>
      <w:r w:rsidRPr="00542FF1">
        <w:rPr>
          <w:rFonts w:ascii="Gandhari Unicode" w:hAnsi="Gandhari Unicode" w:cs="e-Tamil OTC"/>
        </w:rPr>
        <w:t>G1</w:t>
      </w:r>
    </w:p>
    <w:p w14:paraId="289561D6" w14:textId="77777777" w:rsidR="0092153D" w:rsidRPr="00542FF1" w:rsidRDefault="0092153D">
      <w:pPr>
        <w:pStyle w:val="Textbody"/>
        <w:spacing w:after="29"/>
        <w:rPr>
          <w:rFonts w:ascii="Gandhari Unicode" w:hAnsi="Gandhari Unicode" w:cs="e-Tamil OTC"/>
        </w:rPr>
      </w:pPr>
    </w:p>
    <w:p w14:paraId="05D728B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tāa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ciṟai</w:t>
      </w:r>
      <w:proofErr w:type="spellEnd"/>
      <w:r w:rsidRPr="00542FF1">
        <w:rPr>
          <w:rFonts w:ascii="Gandhari Unicode" w:hAnsi="Gandhari Unicode" w:cs="e-Tamil OTC"/>
          <w:lang w:val="en-GB"/>
        </w:rPr>
        <w:t xml:space="preserve"> no</w:t>
      </w:r>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w:t>
      </w:r>
      <w:proofErr w:type="spellEnd"/>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vāval</w:t>
      </w:r>
      <w:proofErr w:type="spellEnd"/>
      <w:proofErr w:type="gramEnd"/>
    </w:p>
    <w:p w14:paraId="2A426D8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paiyuḷ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p>
    <w:p w14:paraId="51713EA5"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emiyam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āka</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tuṟantōr</w:t>
      </w:r>
      <w:proofErr w:type="spellEnd"/>
    </w:p>
    <w:p w14:paraId="007D0EE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tamiyam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iṉiyar</w:t>
      </w:r>
      <w:r w:rsidR="00EE6A80">
        <w:rPr>
          <w:rFonts w:ascii="Gandhari Unicode" w:hAnsi="Gandhari Unicode" w:cs="e-Tamil OTC"/>
          <w:lang w:val="en-GB"/>
        </w:rPr>
        <w:t>-</w:t>
      </w:r>
      <w:r w:rsidRPr="00542FF1">
        <w:rPr>
          <w:rFonts w:ascii="Gandhari Unicode" w:hAnsi="Gandhari Unicode" w:cs="e-Tamil OTC"/>
          <w:lang w:val="en-GB"/>
        </w:rPr>
        <w:t>kollō</w:t>
      </w:r>
      <w:proofErr w:type="spellEnd"/>
    </w:p>
    <w:p w14:paraId="58B21214" w14:textId="77777777" w:rsidR="0092153D" w:rsidRPr="00542FF1" w:rsidRDefault="00EE6A80">
      <w:pPr>
        <w:pStyle w:val="Textbody"/>
        <w:spacing w:after="29"/>
        <w:rPr>
          <w:rFonts w:ascii="Gandhari Unicode" w:hAnsi="Gandhari Unicode" w:cs="e-Tamil OTC"/>
        </w:rPr>
      </w:pPr>
      <w:bookmarkStart w:id="73" w:name="DDE_LINK61"/>
      <w:r>
        <w:rPr>
          <w:rFonts w:ascii="Gandhari Unicode" w:hAnsi="Gandhari Unicode" w:cs="e-Tamil OTC"/>
          <w:i/>
          <w:iCs/>
          <w:lang w:val="en-GB"/>
        </w:rPr>
        <w:t>~</w:t>
      </w:r>
      <w:proofErr w:type="spellStart"/>
      <w:r w:rsidR="00014CDD" w:rsidRPr="00542FF1">
        <w:rPr>
          <w:rFonts w:ascii="Gandhari Unicode" w:hAnsi="Gandhari Unicode" w:cs="e-Tamil OTC"/>
          <w:i/>
          <w:iCs/>
          <w:lang w:val="en-GB"/>
        </w:rPr>
        <w:t>ēḻ</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ūr</w:t>
      </w:r>
      <w:bookmarkEnd w:id="73"/>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potu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viṉaikk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ōr</w:t>
      </w:r>
      <w:proofErr w:type="spellEnd"/>
      <w:r w:rsidR="0060544D">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ūr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yātta</w:t>
      </w:r>
      <w:proofErr w:type="spellEnd"/>
    </w:p>
    <w:p w14:paraId="426C78C3" w14:textId="77777777" w:rsidR="0092153D" w:rsidRPr="00542FF1" w:rsidRDefault="00EE6A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ulai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mititōl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pōla</w:t>
      </w:r>
      <w:proofErr w:type="spellEnd"/>
      <w:r>
        <w:rPr>
          <w:rFonts w:ascii="Gandhari Unicode" w:hAnsi="Gandhari Unicode" w:cs="e-Tamil OTC"/>
          <w:lang w:val="en-GB"/>
        </w:rPr>
        <w:t>+</w:t>
      </w:r>
    </w:p>
    <w:p w14:paraId="56619A91"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aṟiyātu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varuntum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7973A2AF" w14:textId="77777777" w:rsidR="0092153D" w:rsidRPr="00542FF1" w:rsidRDefault="0092153D">
      <w:pPr>
        <w:pStyle w:val="Textbody"/>
        <w:spacing w:after="29" w:line="260" w:lineRule="exact"/>
        <w:rPr>
          <w:rFonts w:ascii="Gandhari Unicode" w:hAnsi="Gandhari Unicode" w:cs="e-Tamil OTC"/>
          <w:lang w:val="en-GB"/>
        </w:rPr>
      </w:pPr>
    </w:p>
    <w:p w14:paraId="643516FF" w14:textId="77777777" w:rsidR="0092153D" w:rsidRPr="00542FF1" w:rsidRDefault="0092153D">
      <w:pPr>
        <w:pStyle w:val="Textbody"/>
        <w:spacing w:after="29" w:line="260" w:lineRule="exact"/>
        <w:rPr>
          <w:rFonts w:ascii="Gandhari Unicode" w:hAnsi="Gandhari Unicode" w:cs="e-Tamil OTC"/>
          <w:lang w:val="en-GB"/>
        </w:rPr>
      </w:pPr>
    </w:p>
    <w:p w14:paraId="63C0258D" w14:textId="77777777" w:rsidR="0092153D" w:rsidRPr="00542FF1" w:rsidRDefault="0092153D">
      <w:pPr>
        <w:pStyle w:val="Textbody"/>
        <w:spacing w:after="29" w:line="260" w:lineRule="exact"/>
        <w:rPr>
          <w:rFonts w:ascii="Gandhari Unicode" w:hAnsi="Gandhari Unicode" w:cs="e-Tamil OTC"/>
          <w:lang w:val="en-GB"/>
        </w:rPr>
      </w:pPr>
    </w:p>
    <w:p w14:paraId="5D6D8829"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to the confidante who was anxious that she would not have the strength [to await] the time of marriage.</w:t>
      </w:r>
    </w:p>
    <w:p w14:paraId="4E0D62FD" w14:textId="77777777" w:rsidR="0092153D" w:rsidRPr="00542FF1" w:rsidRDefault="0092153D">
      <w:pPr>
        <w:pStyle w:val="Textbody"/>
        <w:spacing w:after="29" w:line="260" w:lineRule="exact"/>
        <w:rPr>
          <w:rFonts w:ascii="Gandhari Unicode" w:hAnsi="Gandhari Unicode" w:cs="e-Tamil OTC"/>
          <w:lang w:val="en-GB"/>
        </w:rPr>
      </w:pPr>
    </w:p>
    <w:p w14:paraId="729B526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rushing pretty wing ease flight bat</w:t>
      </w:r>
    </w:p>
    <w:p w14:paraId="4BB653F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ripe- tree set-out- sorrow </w:t>
      </w:r>
      <w:proofErr w:type="gramStart"/>
      <w:r w:rsidRPr="00542FF1">
        <w:rPr>
          <w:rFonts w:ascii="Gandhari Unicode" w:hAnsi="Gandhari Unicode" w:cs="e-Tamil OTC"/>
          <w:lang w:val="en-GB"/>
        </w:rPr>
        <w:t>evening</w:t>
      </w:r>
      <w:proofErr w:type="gramEnd"/>
    </w:p>
    <w:p w14:paraId="2CBF733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our-we become(inf.) here abandoned-he(h.)</w:t>
      </w:r>
    </w:p>
    <w:p w14:paraId="47B3A1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alone-we become(inf.) pleasant-he(</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p>
    <w:p w14:paraId="514B799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seven village public work(dat.) one village bound-</w:t>
      </w:r>
    </w:p>
    <w:p w14:paraId="5785991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smithy bow- bellows be-</w:t>
      </w:r>
      <w:proofErr w:type="gramStart"/>
      <w:r w:rsidRPr="00542FF1">
        <w:rPr>
          <w:rFonts w:ascii="Gandhari Unicode" w:hAnsi="Gandhari Unicode" w:cs="e-Tamil OTC"/>
          <w:lang w:val="en-GB"/>
        </w:rPr>
        <w:t>similar</w:t>
      </w:r>
      <w:proofErr w:type="gramEnd"/>
    </w:p>
    <w:p w14:paraId="3B4EB00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head </w:t>
      </w:r>
      <w:proofErr w:type="gramStart"/>
      <w:r w:rsidRPr="00542FF1">
        <w:rPr>
          <w:rFonts w:ascii="Gandhari Unicode" w:hAnsi="Gandhari Unicode" w:cs="e-Tamil OTC"/>
          <w:lang w:val="en-GB"/>
        </w:rPr>
        <w:t>limit</w:t>
      </w:r>
      <w:proofErr w:type="gramEnd"/>
      <w:r w:rsidRPr="00542FF1">
        <w:rPr>
          <w:rFonts w:ascii="Gandhari Unicode" w:hAnsi="Gandhari Unicode" w:cs="e-Tamil OTC"/>
          <w:lang w:val="en-GB"/>
        </w:rPr>
        <w:t xml:space="preserve"> know-not suffering-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4C461AC" w14:textId="77777777" w:rsidR="0092153D" w:rsidRPr="00542FF1" w:rsidRDefault="0092153D">
      <w:pPr>
        <w:pStyle w:val="Textbody"/>
        <w:spacing w:after="29"/>
        <w:rPr>
          <w:rFonts w:ascii="Gandhari Unicode" w:hAnsi="Gandhari Unicode" w:cs="e-Tamil OTC"/>
        </w:rPr>
      </w:pPr>
    </w:p>
    <w:p w14:paraId="0CE3EEDC" w14:textId="77777777" w:rsidR="0092153D" w:rsidRPr="00542FF1" w:rsidRDefault="0092153D">
      <w:pPr>
        <w:pStyle w:val="Textbody"/>
        <w:spacing w:after="29"/>
        <w:rPr>
          <w:rFonts w:ascii="Gandhari Unicode" w:hAnsi="Gandhari Unicode" w:cs="e-Tamil OTC"/>
        </w:rPr>
      </w:pPr>
    </w:p>
    <w:p w14:paraId="1F4F2C9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one who has abandoned [us] here</w:t>
      </w:r>
      <w:r w:rsidRPr="00542FF1">
        <w:rPr>
          <w:rStyle w:val="FootnoteReference"/>
          <w:rFonts w:ascii="Gandhari Unicode" w:hAnsi="Gandhari Unicode" w:cs="e-Tamil OTC"/>
          <w:lang w:val="en-GB"/>
        </w:rPr>
        <w:footnoteReference w:id="682"/>
      </w:r>
      <w:r w:rsidRPr="00542FF1">
        <w:rPr>
          <w:rFonts w:ascii="Gandhari Unicode" w:hAnsi="Gandhari Unicode" w:cs="e-Tamil OTC"/>
          <w:lang w:val="en-GB"/>
        </w:rPr>
        <w:t>,</w:t>
      </w:r>
    </w:p>
    <w:p w14:paraId="3B6D647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so that we are by ourselves</w:t>
      </w:r>
      <w:r w:rsidRPr="00542FF1">
        <w:rPr>
          <w:rStyle w:val="FootnoteReference"/>
          <w:rFonts w:ascii="Gandhari Unicode" w:hAnsi="Gandhari Unicode" w:cs="e-Tamil OTC"/>
          <w:lang w:val="en-GB"/>
        </w:rPr>
        <w:footnoteReference w:id="683"/>
      </w:r>
    </w:p>
    <w:p w14:paraId="6EB3B5A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sorrowful evening, when the bats with light flight</w:t>
      </w:r>
    </w:p>
    <w:p w14:paraId="7F4D40C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rushing, fine wings set out for trees with ripening [fruit],</w:t>
      </w:r>
    </w:p>
    <w:p w14:paraId="51BBF707" w14:textId="77777777" w:rsidR="0092153D" w:rsidRPr="00542FF1" w:rsidRDefault="00014CDD">
      <w:pPr>
        <w:pStyle w:val="Textbody"/>
        <w:spacing w:after="115"/>
        <w:rPr>
          <w:rFonts w:ascii="Gandhari Unicode" w:hAnsi="Gandhari Unicode" w:cs="e-Tamil OTC"/>
          <w:lang w:val="en-GB"/>
        </w:rPr>
      </w:pPr>
      <w:r w:rsidRPr="00542FF1">
        <w:rPr>
          <w:rFonts w:ascii="Gandhari Unicode" w:hAnsi="Gandhari Unicode" w:cs="e-Tamil OTC"/>
          <w:lang w:val="en-GB"/>
        </w:rPr>
        <w:t>is he happy that we are alone?</w:t>
      </w:r>
    </w:p>
    <w:p w14:paraId="33009971"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Like the bellows pressed in the smithy</w:t>
      </w:r>
    </w:p>
    <w:p w14:paraId="390B4BF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of one village bound to the public work of seven villages,</w:t>
      </w:r>
      <w:r w:rsidRPr="00542FF1">
        <w:rPr>
          <w:rStyle w:val="FootnoteReference"/>
          <w:rFonts w:ascii="Gandhari Unicode" w:hAnsi="Gandhari Unicode" w:cs="e-Tamil OTC"/>
          <w:lang w:val="en-GB"/>
        </w:rPr>
        <w:footnoteReference w:id="684"/>
      </w:r>
    </w:p>
    <w:p w14:paraId="016EC4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without [my] head</w:t>
      </w:r>
      <w:r w:rsidRPr="00542FF1">
        <w:rPr>
          <w:rStyle w:val="FootnoteReference"/>
          <w:rFonts w:ascii="Gandhari Unicode" w:hAnsi="Gandhari Unicode" w:cs="e-Tamil OTC"/>
          <w:lang w:val="en-GB"/>
        </w:rPr>
        <w:footnoteReference w:id="685"/>
      </w:r>
      <w:r w:rsidRPr="00542FF1">
        <w:rPr>
          <w:rFonts w:ascii="Gandhari Unicode" w:hAnsi="Gandhari Unicode" w:cs="e-Tamil OTC"/>
          <w:lang w:val="en-GB"/>
        </w:rPr>
        <w:t xml:space="preserve"> knowing [any] limit my heart suffers.</w:t>
      </w:r>
    </w:p>
    <w:p w14:paraId="1171BD06" w14:textId="77777777" w:rsidR="0092153D" w:rsidRPr="00542FF1" w:rsidRDefault="0092153D">
      <w:pPr>
        <w:pStyle w:val="Textbody"/>
        <w:spacing w:after="0"/>
        <w:rPr>
          <w:rFonts w:ascii="Gandhari Unicode" w:hAnsi="Gandhari Unicode" w:cs="e-Tamil OTC"/>
          <w:lang w:val="en-GB"/>
        </w:rPr>
      </w:pPr>
    </w:p>
    <w:p w14:paraId="536D5098" w14:textId="77777777" w:rsidR="0092153D" w:rsidRPr="00542FF1" w:rsidRDefault="0092153D">
      <w:pPr>
        <w:pStyle w:val="Textbody"/>
        <w:spacing w:after="0"/>
        <w:rPr>
          <w:rFonts w:ascii="Gandhari Unicode" w:hAnsi="Gandhari Unicode" w:cs="e-Tamil OTC"/>
          <w:lang w:val="en-GB"/>
        </w:rPr>
      </w:pPr>
    </w:p>
    <w:p w14:paraId="23B9AC2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without knowing an upper limit my heart suffers.</w:t>
      </w:r>
    </w:p>
    <w:p w14:paraId="250E168E" w14:textId="77777777" w:rsidR="0092153D" w:rsidRPr="00542FF1" w:rsidRDefault="0092153D">
      <w:pPr>
        <w:pStyle w:val="Textbody"/>
        <w:spacing w:after="0"/>
        <w:rPr>
          <w:rFonts w:ascii="Gandhari Unicode" w:hAnsi="Gandhari Unicode" w:cs="e-Tamil OTC"/>
          <w:lang w:val="en-GB"/>
        </w:rPr>
      </w:pPr>
    </w:p>
    <w:p w14:paraId="28841CE1"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6F54AEA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173</w:t>
      </w:r>
      <w:r w:rsidR="00AA4B84" w:rsidRPr="00AA4B84">
        <w:rPr>
          <w:rFonts w:ascii="e-Tamil OTC" w:hAnsi="e-Tamil OTC" w:cs="e-Tamil OTC"/>
          <w:b/>
          <w:i w:val="0"/>
          <w:iCs w:val="0"/>
          <w:color w:val="auto"/>
          <w:lang w:val="en-GB"/>
        </w:rPr>
        <w:t xml:space="preserve"> </w:t>
      </w:r>
      <w:r w:rsidRPr="00AA4B84">
        <w:rPr>
          <w:rFonts w:ascii="e-Tamil OTC" w:hAnsi="e-Tamil OTC" w:cs="e-Tamil OTC"/>
          <w:i w:val="0"/>
          <w:iCs w:val="0"/>
          <w:color w:val="auto"/>
          <w:cs/>
        </w:rPr>
        <w:t>மதுரைக்காஞ்சிப் புலவன்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HE</w:t>
      </w:r>
    </w:p>
    <w:p w14:paraId="1EBDA2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குறை மறுக்கப்பட்ட தலைமகன் தோழிக்கு உரைத்தது.</w:t>
      </w:r>
    </w:p>
    <w:p w14:paraId="6C0359E8" w14:textId="77777777" w:rsidR="0092153D" w:rsidRPr="00542FF1" w:rsidRDefault="0092153D">
      <w:pPr>
        <w:pStyle w:val="Textbody"/>
        <w:spacing w:after="29"/>
        <w:rPr>
          <w:rFonts w:ascii="Gandhari Unicode" w:hAnsi="Gandhari Unicode" w:cs="e-Tamil OTC"/>
        </w:rPr>
      </w:pPr>
    </w:p>
    <w:p w14:paraId="579D170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 ராவிரைப் புதுமலர் மிடைந்த</w:t>
      </w:r>
    </w:p>
    <w:p w14:paraId="4088A0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பன்னூன் மாலைப் பனைபடு கலிமாப்</w:t>
      </w:r>
    </w:p>
    <w:p w14:paraId="5474349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பூண்மணி கறங்க வேறி </w:t>
      </w:r>
      <w:r w:rsidRPr="00542FF1">
        <w:rPr>
          <w:rFonts w:ascii="Gandhari Unicode" w:hAnsi="Gandhari Unicode" w:cs="e-Tamil OTC"/>
          <w:u w:val="wave"/>
          <w:cs/>
        </w:rPr>
        <w:t>நாணட்</w:t>
      </w:r>
    </w:p>
    <w:p w14:paraId="0912181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டழிபட</w:t>
      </w:r>
      <w:r w:rsidRPr="00542FF1">
        <w:rPr>
          <w:rFonts w:ascii="Gandhari Unicode" w:hAnsi="Gandhari Unicode" w:cs="e-Tamil OTC"/>
          <w:cs/>
        </w:rPr>
        <w:t xml:space="preserve"> ருண்ணோய் வழிவழி சிறப்ப</w:t>
      </w:r>
    </w:p>
    <w:p w14:paraId="1633DE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வின்னாள்</w:t>
      </w:r>
      <w:r w:rsidRPr="00542FF1">
        <w:rPr>
          <w:rFonts w:ascii="Gandhari Unicode" w:hAnsi="Gandhari Unicode" w:cs="e-Tamil OTC"/>
          <w:cs/>
        </w:rPr>
        <w:t xml:space="preserve"> செய்த திதுவென முன்னின்</w:t>
      </w:r>
    </w:p>
    <w:p w14:paraId="5EDEAB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றவள்பழி நுவலு மிவ்வூ</w:t>
      </w:r>
    </w:p>
    <w:p w14:paraId="1F6B06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ராங்குணர்ந் </w:t>
      </w:r>
      <w:r w:rsidRPr="00542FF1">
        <w:rPr>
          <w:rFonts w:ascii="Gandhari Unicode" w:hAnsi="Gandhari Unicode" w:cs="e-Tamil OTC"/>
          <w:u w:val="wave"/>
          <w:cs/>
        </w:rPr>
        <w:t>தமையினீங் கேகுமா</w:t>
      </w:r>
      <w:r w:rsidRPr="00542FF1">
        <w:rPr>
          <w:rFonts w:ascii="Gandhari Unicode" w:hAnsi="Gandhari Unicode" w:cs="e-Tamil OTC"/>
          <w:cs/>
        </w:rPr>
        <w:t xml:space="preserve"> </w:t>
      </w:r>
      <w:r w:rsidRPr="00542FF1">
        <w:rPr>
          <w:rFonts w:ascii="Gandhari Unicode" w:hAnsi="Gandhari Unicode" w:cs="e-Tamil OTC"/>
          <w:u w:val="wave"/>
          <w:cs/>
        </w:rPr>
        <w:t>ருளெனே</w:t>
      </w:r>
      <w:r w:rsidRPr="00542FF1">
        <w:rPr>
          <w:rFonts w:ascii="Gandhari Unicode" w:hAnsi="Gandhari Unicode" w:cs="e-Tamil OTC"/>
          <w:cs/>
        </w:rPr>
        <w:t>.</w:t>
      </w:r>
    </w:p>
    <w:p w14:paraId="67D4BE6C" w14:textId="77777777" w:rsidR="0092153D" w:rsidRPr="00542FF1" w:rsidRDefault="0092153D">
      <w:pPr>
        <w:pStyle w:val="Textbody"/>
        <w:spacing w:after="29"/>
        <w:rPr>
          <w:rFonts w:ascii="Gandhari Unicode" w:hAnsi="Gandhari Unicode" w:cs="e-Tamil OTC"/>
        </w:rPr>
      </w:pPr>
    </w:p>
    <w:p w14:paraId="679A25ED"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பனைபடு </w:t>
      </w:r>
      <w:r w:rsidRPr="00542FF1">
        <w:rPr>
          <w:rFonts w:ascii="Gandhari Unicode" w:eastAsia="URW Palladio UNI" w:hAnsi="Gandhari Unicode" w:cs="e-Tamil OTC"/>
        </w:rPr>
        <w:t xml:space="preserve">L1, C1+2+3+5,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பணைபடு </w:t>
      </w:r>
      <w:r w:rsidRPr="00542FF1">
        <w:rPr>
          <w:rFonts w:ascii="Gandhari Unicode" w:eastAsia="URW Palladio UNI"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கறங்க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கரங்க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நாணட்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C1+2+3, Cam; </w:t>
      </w:r>
      <w:r w:rsidRPr="00542FF1">
        <w:rPr>
          <w:rFonts w:ascii="Gandhari Unicode" w:hAnsi="Gandhari Unicode" w:cs="e-Tamil OTC"/>
          <w:cs/>
        </w:rPr>
        <w:t xml:space="preserve">நாண </w:t>
      </w:r>
      <w:r w:rsidRPr="00542FF1">
        <w:rPr>
          <w:rFonts w:ascii="Gandhari Unicode" w:hAnsi="Gandhari Unicode" w:cs="e-Tamil OTC"/>
        </w:rPr>
        <w:t xml:space="preserve">| </w:t>
      </w:r>
      <w:r w:rsidRPr="00542FF1">
        <w:rPr>
          <w:rFonts w:ascii="Gandhari Unicode" w:hAnsi="Gandhari Unicode" w:cs="e-Tamil OTC"/>
          <w:cs/>
        </w:rPr>
        <w:t xml:space="preserve">டழிபட </w:t>
      </w:r>
      <w:r w:rsidRPr="00542FF1">
        <w:rPr>
          <w:rFonts w:ascii="Gandhari Unicode" w:hAnsi="Gandhari Unicode" w:cs="e-Tamil OTC"/>
        </w:rPr>
        <w:t xml:space="preserve">L1;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C5, G1,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நாண்டப்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G2; </w:t>
      </w:r>
      <w:r w:rsidRPr="00542FF1">
        <w:rPr>
          <w:rFonts w:ascii="Gandhari Unicode" w:hAnsi="Gandhari Unicode" w:cs="e-Tamil OTC"/>
          <w:cs/>
        </w:rPr>
        <w:t xml:space="preserve">நாணட்டுப் </w:t>
      </w:r>
      <w:r w:rsidRPr="00542FF1">
        <w:rPr>
          <w:rFonts w:ascii="Gandhari Unicode" w:hAnsi="Gandhari Unicode" w:cs="e-Tamil OTC"/>
        </w:rPr>
        <w:t xml:space="preserve">| </w:t>
      </w:r>
      <w:r w:rsidRPr="00542FF1">
        <w:rPr>
          <w:rFonts w:ascii="Gandhari Unicode" w:hAnsi="Gandhari Unicode" w:cs="e-Tamil OTC"/>
          <w:cs/>
        </w:rPr>
        <w:t xml:space="preserve">பழிபட </w:t>
      </w:r>
      <w:r w:rsidRPr="00542FF1">
        <w:rPr>
          <w:rFonts w:ascii="Gandhari Unicode" w:hAnsi="Gandhari Unicode" w:cs="e-Tamil OTC"/>
        </w:rPr>
        <w:t xml:space="preserve">VP, ER; </w:t>
      </w:r>
      <w:r w:rsidRPr="00542FF1">
        <w:rPr>
          <w:rFonts w:ascii="Gandhari Unicode" w:hAnsi="Gandhari Unicode" w:cs="e-Tamil OTC"/>
          <w:cs/>
        </w:rPr>
        <w:t xml:space="preserve">நானப் </w:t>
      </w:r>
      <w:r w:rsidRPr="00542FF1">
        <w:rPr>
          <w:rFonts w:ascii="Gandhari Unicode" w:hAnsi="Gandhari Unicode" w:cs="e-Tamil OTC"/>
        </w:rPr>
        <w:t xml:space="preserve">| </w:t>
      </w:r>
      <w:r w:rsidRPr="00542FF1">
        <w:rPr>
          <w:rFonts w:ascii="Gandhari Unicode" w:hAnsi="Gandhari Unicode" w:cs="e-Tamil OTC"/>
          <w:cs/>
        </w:rPr>
        <w:t xml:space="preserve">பழிபட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வின்னள்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68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7b-d</w:t>
      </w:r>
      <w:r w:rsidRPr="00542FF1">
        <w:rPr>
          <w:rFonts w:ascii="Gandhari Unicode" w:hAnsi="Gandhari Unicode" w:cs="e-Tamil OTC"/>
        </w:rPr>
        <w:t xml:space="preserve"> </w:t>
      </w:r>
      <w:r w:rsidRPr="00542FF1">
        <w:rPr>
          <w:rFonts w:ascii="Gandhari Unicode" w:hAnsi="Gandhari Unicode" w:cs="e-Tamil OTC"/>
          <w:cs/>
        </w:rPr>
        <w:t xml:space="preserve">தமையினீங் கேகுமா ருளெனே (ருலேனே)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proofErr w:type="gramStart"/>
      <w:r w:rsidRPr="00542FF1">
        <w:rPr>
          <w:rFonts w:ascii="Gandhari Unicode" w:hAnsi="Gandhari Unicode" w:cs="e-Tamil OTC"/>
        </w:rPr>
        <w:t>VP(</w:t>
      </w:r>
      <w:proofErr w:type="gramEnd"/>
      <w:r w:rsidRPr="00542FF1">
        <w:rPr>
          <w:rFonts w:ascii="Gandhari Unicode" w:hAnsi="Gandhari Unicode" w:cs="e-Tamil OTC"/>
        </w:rPr>
        <w:t xml:space="preserve">), ER();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C1+3; </w:t>
      </w:r>
      <w:r w:rsidRPr="00542FF1">
        <w:rPr>
          <w:rFonts w:ascii="Gandhari Unicode" w:hAnsi="Gandhari Unicode" w:cs="e-Tamil OTC"/>
          <w:cs/>
        </w:rPr>
        <w:t xml:space="preserve">தமையினீ ரேகுமா ருளனே </w:t>
      </w:r>
      <w:r w:rsidRPr="00542FF1">
        <w:rPr>
          <w:rFonts w:ascii="Gandhari Unicode" w:hAnsi="Gandhari Unicode" w:cs="e-Tamil OTC"/>
        </w:rPr>
        <w:t xml:space="preserve">L1, C5, G1+2, I, AT; </w:t>
      </w:r>
      <w:r w:rsidRPr="00542FF1">
        <w:rPr>
          <w:rFonts w:ascii="Gandhari Unicode" w:hAnsi="Gandhari Unicode" w:cs="e-Tamil OTC"/>
          <w:cs/>
        </w:rPr>
        <w:t xml:space="preserve">தமையினீங் கேகுமா றுளனே </w:t>
      </w:r>
      <w:r w:rsidRPr="00542FF1">
        <w:rPr>
          <w:rFonts w:ascii="Gandhari Unicode" w:hAnsi="Gandhari Unicode" w:cs="e-Tamil OTC"/>
        </w:rPr>
        <w:t xml:space="preserve">C2; </w:t>
      </w:r>
      <w:r w:rsidRPr="00542FF1">
        <w:rPr>
          <w:rFonts w:ascii="Gandhari Unicode" w:hAnsi="Gandhari Unicode" w:cs="e-Tamil OTC"/>
          <w:cs/>
        </w:rPr>
        <w:t xml:space="preserve">தமையினீ ரேகுமா றுளனே </w:t>
      </w:r>
      <w:r w:rsidRPr="00542FF1">
        <w:rPr>
          <w:rFonts w:ascii="Gandhari Unicode" w:hAnsi="Gandhari Unicode" w:cs="e-Tamil OTC"/>
        </w:rPr>
        <w:t xml:space="preserve">EA,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87"/>
      </w:r>
    </w:p>
    <w:p w14:paraId="1FADD622" w14:textId="77777777" w:rsidR="0092153D" w:rsidRPr="00542FF1" w:rsidRDefault="0092153D">
      <w:pPr>
        <w:pStyle w:val="Textbody"/>
        <w:spacing w:after="29"/>
        <w:rPr>
          <w:rFonts w:ascii="Gandhari Unicode" w:hAnsi="Gandhari Unicode" w:cs="e-Tamil OTC"/>
        </w:rPr>
      </w:pPr>
    </w:p>
    <w:p w14:paraId="6AFC927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poṉ</w:t>
      </w:r>
      <w:proofErr w:type="spellEnd"/>
      <w:proofErr w:type="gram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āvirai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putu</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malar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miṭainta</w:t>
      </w:r>
      <w:proofErr w:type="spellEnd"/>
    </w:p>
    <w:p w14:paraId="768AECD0" w14:textId="77777777" w:rsidR="0092153D" w:rsidRPr="00542FF1" w:rsidRDefault="00014CDD">
      <w:pPr>
        <w:pStyle w:val="Textbody"/>
        <w:spacing w:after="29"/>
        <w:rPr>
          <w:rFonts w:ascii="Gandhari Unicode" w:hAnsi="Gandhari Unicode" w:cs="e-Tamil OTC"/>
          <w:lang w:val="fr-FR"/>
        </w:rPr>
      </w:pPr>
      <w:proofErr w:type="gramStart"/>
      <w:r w:rsidRPr="00542FF1">
        <w:rPr>
          <w:rFonts w:ascii="Gandhari Unicode" w:hAnsi="Gandhari Unicode" w:cs="e-Tamil OTC"/>
          <w:lang w:val="fr-FR"/>
        </w:rPr>
        <w:t>pal</w:t>
      </w:r>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nūl</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mālai</w:t>
      </w:r>
      <w:proofErr w:type="spell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paṭu</w:t>
      </w:r>
      <w:proofErr w:type="spellEnd"/>
      <w:r w:rsidRPr="00542FF1">
        <w:rPr>
          <w:rFonts w:ascii="Gandhari Unicode" w:hAnsi="Gandhari Unicode" w:cs="e-Tamil OTC"/>
          <w:lang w:val="fr-FR"/>
        </w:rPr>
        <w:t xml:space="preserve"> kali </w:t>
      </w:r>
      <w:proofErr w:type="spellStart"/>
      <w:r w:rsidRPr="00542FF1">
        <w:rPr>
          <w:rFonts w:ascii="Gandhari Unicode" w:hAnsi="Gandhari Unicode" w:cs="e-Tamil OTC"/>
          <w:lang w:val="fr-FR"/>
        </w:rPr>
        <w:t>mā</w:t>
      </w:r>
      <w:proofErr w:type="spellEnd"/>
      <w:r w:rsidR="00EE6A80">
        <w:rPr>
          <w:rFonts w:ascii="Gandhari Unicode" w:hAnsi="Gandhari Unicode" w:cs="e-Tamil OTC"/>
          <w:lang w:val="fr-FR"/>
        </w:rPr>
        <w:t>+</w:t>
      </w:r>
    </w:p>
    <w:p w14:paraId="4AABD9D4"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pūṇ</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maṇi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kaṟaṅka</w:t>
      </w:r>
      <w:proofErr w:type="spellEnd"/>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ēṟi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nāṇ</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aṭṭ</w:t>
      </w:r>
      <w:proofErr w:type="spellEnd"/>
      <w:r w:rsidR="00EE6A80">
        <w:rPr>
          <w:rFonts w:ascii="Gandhari Unicode" w:hAnsi="Gandhari Unicode" w:cs="e-Tamil OTC"/>
          <w:i/>
          <w:iCs/>
          <w:lang w:val="fr-FR"/>
        </w:rPr>
        <w:t>*</w:t>
      </w:r>
    </w:p>
    <w:p w14:paraId="3DD07401"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aḻi</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paṭar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uḷ</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nōy</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vaḻi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ciṟappa</w:t>
      </w:r>
      <w:proofErr w:type="spellEnd"/>
    </w:p>
    <w:p w14:paraId="00FF29FA" w14:textId="77777777" w:rsidR="0092153D" w:rsidRPr="00542FF1" w:rsidRDefault="00EE6A80">
      <w:pPr>
        <w:pStyle w:val="Textbody"/>
        <w:spacing w:after="29"/>
        <w:rPr>
          <w:rFonts w:ascii="Gandhari Unicode" w:hAnsi="Gandhari Unicode" w:cs="e-Tamil OTC"/>
          <w:lang w:val="fr-FR"/>
        </w:rPr>
      </w:pPr>
      <w:r>
        <w:rPr>
          <w:rFonts w:ascii="Gandhari Unicode" w:hAnsi="Gandhari Unicode" w:cs="e-Tamil OTC"/>
          <w:i/>
          <w:iCs/>
          <w:lang w:val="fr-FR"/>
        </w:rPr>
        <w:t>~</w:t>
      </w:r>
      <w:proofErr w:type="spellStart"/>
      <w:r w:rsidR="00014CDD" w:rsidRPr="00542FF1">
        <w:rPr>
          <w:rFonts w:ascii="Gandhari Unicode" w:hAnsi="Gandhari Unicode" w:cs="e-Tamil OTC"/>
          <w:i/>
          <w:iCs/>
          <w:lang w:val="fr-FR"/>
        </w:rPr>
        <w:t>iṉṉāḷ</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ceytatu</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itu</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eṉa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muṉ</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niṉṟ</w:t>
      </w:r>
      <w:proofErr w:type="spellEnd"/>
      <w:r>
        <w:rPr>
          <w:rFonts w:ascii="Gandhari Unicode" w:hAnsi="Gandhari Unicode" w:cs="e-Tamil OTC"/>
          <w:lang w:val="fr-FR"/>
        </w:rPr>
        <w:t>*</w:t>
      </w:r>
    </w:p>
    <w:p w14:paraId="57FA069A"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avaḷ</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paḻi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nuvalum</w:t>
      </w:r>
      <w:proofErr w:type="spellEnd"/>
      <w:r w:rsidRPr="00542FF1">
        <w:rPr>
          <w:rFonts w:ascii="Gandhari Unicode" w:hAnsi="Gandhari Unicode" w:cs="e-Tamil OTC"/>
          <w:lang w:val="fr-FR"/>
        </w:rPr>
        <w:t xml:space="preserve"> i</w:t>
      </w:r>
      <w:r w:rsidR="00EE6A80">
        <w:rPr>
          <w:rFonts w:ascii="Gandhari Unicode" w:hAnsi="Gandhari Unicode" w:cs="e-Tamil OTC"/>
          <w:lang w:val="fr-FR"/>
        </w:rPr>
        <w:t>+</w:t>
      </w:r>
      <w:r w:rsidRPr="00542FF1">
        <w:rPr>
          <w:rFonts w:ascii="Gandhari Unicode" w:hAnsi="Gandhari Unicode" w:cs="e-Tamil OTC"/>
          <w:lang w:val="fr-FR"/>
        </w:rPr>
        <w:t xml:space="preserve"> </w:t>
      </w:r>
      <w:r w:rsidR="00EE6A80">
        <w:rPr>
          <w:rFonts w:ascii="Gandhari Unicode" w:hAnsi="Gandhari Unicode" w:cs="e-Tamil OTC"/>
          <w:lang w:val="fr-FR"/>
        </w:rPr>
        <w:t>~</w:t>
      </w:r>
      <w:proofErr w:type="spellStart"/>
      <w:r w:rsidRPr="00542FF1">
        <w:rPr>
          <w:rFonts w:ascii="Gandhari Unicode" w:hAnsi="Gandhari Unicode" w:cs="e-Tamil OTC"/>
          <w:lang w:val="fr-FR"/>
        </w:rPr>
        <w:t>ūr</w:t>
      </w:r>
      <w:proofErr w:type="spellEnd"/>
    </w:p>
    <w:p w14:paraId="2DDC3749" w14:textId="77777777" w:rsidR="0092153D" w:rsidRPr="00542FF1" w:rsidRDefault="00014CDD">
      <w:pPr>
        <w:pStyle w:val="Textbody"/>
        <w:spacing w:after="29" w:line="260" w:lineRule="exact"/>
        <w:rPr>
          <w:rFonts w:ascii="Gandhari Unicode" w:hAnsi="Gandhari Unicode" w:cs="e-Tamil OTC"/>
          <w:lang w:val="fr-FR"/>
        </w:rPr>
      </w:pPr>
      <w:proofErr w:type="spellStart"/>
      <w:proofErr w:type="gramStart"/>
      <w:r w:rsidRPr="00542FF1">
        <w:rPr>
          <w:rFonts w:ascii="Gandhari Unicode" w:hAnsi="Gandhari Unicode" w:cs="e-Tamil OTC"/>
          <w:lang w:val="fr-FR"/>
        </w:rPr>
        <w:t>āṅk</w:t>
      </w:r>
      <w:proofErr w:type="spellEnd"/>
      <w:proofErr w:type="gramEnd"/>
      <w:r w:rsidR="00EE6A8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i/>
          <w:iCs/>
          <w:lang w:val="fr-FR"/>
        </w:rPr>
        <w:t>uṇarntamaiyiṉ</w:t>
      </w:r>
      <w:proofErr w:type="spellEnd"/>
      <w:r w:rsidRPr="00542FF1">
        <w:rPr>
          <w:rFonts w:ascii="Gandhari Unicode" w:hAnsi="Gandhari Unicode" w:cs="e-Tamil OTC"/>
          <w:i/>
          <w:iCs/>
          <w:lang w:val="fr-FR"/>
        </w:rPr>
        <w:t>/</w:t>
      </w:r>
      <w:proofErr w:type="spellStart"/>
      <w:r w:rsidRPr="00542FF1">
        <w:rPr>
          <w:rFonts w:ascii="Gandhari Unicode" w:hAnsi="Gandhari Unicode" w:cs="e-Tamil OTC"/>
          <w:lang w:val="fr-FR"/>
        </w:rPr>
        <w:t>uṇ</w:t>
      </w:r>
      <w:r w:rsidR="00EE6A80">
        <w:rPr>
          <w:rFonts w:ascii="Gandhari Unicode" w:hAnsi="Gandhari Unicode" w:cs="e-Tamil OTC"/>
          <w:lang w:val="fr-FR"/>
        </w:rPr>
        <w:t>arnt</w:t>
      </w:r>
      <w:proofErr w:type="spellEnd"/>
      <w:r w:rsidR="00EE6A80">
        <w:rPr>
          <w:rFonts w:ascii="Gandhari Unicode" w:hAnsi="Gandhari Unicode" w:cs="e-Tamil OTC"/>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amaiyiṉ</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īṅ</w:t>
      </w:r>
      <w:r w:rsidR="00EE6A80">
        <w:rPr>
          <w:rFonts w:ascii="Gandhari Unicode" w:hAnsi="Gandhari Unicode" w:cs="e-Tamil OTC"/>
          <w:i/>
          <w:iCs/>
          <w:lang w:val="fr-FR"/>
        </w:rPr>
        <w:t>k</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ēkumār</w:t>
      </w:r>
      <w:proofErr w:type="spellEnd"/>
      <w:r w:rsidRPr="00542FF1">
        <w:rPr>
          <w:rFonts w:ascii="Gandhari Unicode" w:hAnsi="Gandhari Unicode" w:cs="e-Tamil OTC"/>
          <w:i/>
          <w:iCs/>
          <w:lang w:val="fr-FR"/>
        </w:rPr>
        <w:t xml:space="preserve"> </w:t>
      </w:r>
      <w:proofErr w:type="spellStart"/>
      <w:r w:rsidRPr="00542FF1">
        <w:rPr>
          <w:rFonts w:ascii="Gandhari Unicode" w:hAnsi="Gandhari Unicode" w:cs="e-Tamil OTC"/>
          <w:i/>
          <w:iCs/>
          <w:lang w:val="fr-FR"/>
        </w:rPr>
        <w:t>uḷeṉ</w:t>
      </w:r>
      <w:proofErr w:type="spellEnd"/>
      <w:r w:rsidR="00EE6A80">
        <w:rPr>
          <w:rFonts w:ascii="Gandhari Unicode" w:hAnsi="Gandhari Unicode" w:cs="e-Tamil OTC"/>
          <w:i/>
          <w:iCs/>
          <w:lang w:val="fr-FR"/>
        </w:rPr>
        <w:t>-</w:t>
      </w:r>
      <w:r w:rsidRPr="00542FF1">
        <w:rPr>
          <w:rFonts w:ascii="Gandhari Unicode" w:hAnsi="Gandhari Unicode" w:cs="e-Tamil OTC"/>
          <w:i/>
          <w:iCs/>
          <w:lang w:val="fr-FR"/>
        </w:rPr>
        <w:t>ē</w:t>
      </w:r>
      <w:r w:rsidRPr="00542FF1">
        <w:rPr>
          <w:rFonts w:ascii="Gandhari Unicode" w:hAnsi="Gandhari Unicode" w:cs="e-Tamil OTC"/>
          <w:lang w:val="fr-FR"/>
        </w:rPr>
        <w:t>.</w:t>
      </w:r>
    </w:p>
    <w:p w14:paraId="7441BBB1" w14:textId="77777777" w:rsidR="00EE6A80" w:rsidRPr="00EE6A80" w:rsidRDefault="00EE6A80">
      <w:pPr>
        <w:suppressAutoHyphens w:val="0"/>
        <w:rPr>
          <w:rFonts w:ascii="Gandhari Unicode" w:hAnsi="Gandhari Unicode" w:cs="e-Tamil OTC"/>
          <w:lang w:val="fr-FR"/>
        </w:rPr>
      </w:pPr>
      <w:r w:rsidRPr="00EE6A80">
        <w:rPr>
          <w:rFonts w:ascii="Gandhari Unicode" w:hAnsi="Gandhari Unicode" w:cs="e-Tamil OTC"/>
          <w:lang w:val="fr-FR"/>
        </w:rPr>
        <w:br w:type="page"/>
      </w:r>
    </w:p>
    <w:p w14:paraId="18CA5CC8"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the confidante by HIM whose requests had been refused.</w:t>
      </w:r>
    </w:p>
    <w:p w14:paraId="2656124A"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gold resemble-</w:t>
      </w:r>
      <w:r w:rsidRPr="00542FF1">
        <w:rPr>
          <w:rFonts w:ascii="Gandhari Unicode" w:hAnsi="Gandhari Unicode" w:cs="e-Tamil OTC"/>
        </w:rPr>
        <w:t xml:space="preserv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(-plant) new blossom set-close-(p.)</w:t>
      </w:r>
    </w:p>
    <w:p w14:paraId="4F086C1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thread</w:t>
      </w:r>
      <w:proofErr w:type="gramEnd"/>
      <w:r w:rsidRPr="00542FF1">
        <w:rPr>
          <w:rFonts w:ascii="Gandhari Unicode" w:hAnsi="Gandhari Unicode" w:cs="e-Tamil OTC"/>
          <w:lang w:val="en-GB"/>
        </w:rPr>
        <w:t xml:space="preserve"> garland Palmyra happen- temperament horse</w:t>
      </w:r>
    </w:p>
    <w:p w14:paraId="1128561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put-on- bell</w:t>
      </w:r>
      <w:r w:rsidRPr="00542FF1">
        <w:rPr>
          <w:rFonts w:ascii="Gandhari Unicode" w:hAnsi="Gandhari Unicode" w:cs="e-Tamil OTC"/>
        </w:rPr>
        <w:t xml:space="preserve"> </w:t>
      </w:r>
      <w:r w:rsidRPr="00542FF1">
        <w:rPr>
          <w:rFonts w:ascii="Gandhari Unicode" w:hAnsi="Gandhari Unicode" w:cs="e-Tamil OTC"/>
          <w:lang w:val="en-GB"/>
        </w:rPr>
        <w:t xml:space="preserve">sound(inf.) mounted shame </w:t>
      </w:r>
      <w:proofErr w:type="gramStart"/>
      <w:r w:rsidRPr="00542FF1">
        <w:rPr>
          <w:rFonts w:ascii="Gandhari Unicode" w:hAnsi="Gandhari Unicode" w:cs="e-Tamil OTC"/>
          <w:lang w:val="en-GB"/>
        </w:rPr>
        <w:t>killed</w:t>
      </w:r>
      <w:proofErr w:type="gramEnd"/>
    </w:p>
    <w:p w14:paraId="537BD47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destroy- affliction</w:t>
      </w:r>
      <w:r w:rsidRPr="00542FF1">
        <w:rPr>
          <w:rFonts w:ascii="Gandhari Unicode" w:hAnsi="Gandhari Unicode" w:cs="e-Tamil OTC"/>
        </w:rPr>
        <w:t xml:space="preserve"> </w:t>
      </w:r>
      <w:r w:rsidRPr="00542FF1">
        <w:rPr>
          <w:rFonts w:ascii="Gandhari Unicode" w:hAnsi="Gandhari Unicode" w:cs="e-Tamil OTC"/>
          <w:lang w:val="en-GB"/>
        </w:rPr>
        <w:t xml:space="preserve">inside pain way </w:t>
      </w:r>
      <w:proofErr w:type="spellStart"/>
      <w:r w:rsidRPr="00542FF1">
        <w:rPr>
          <w:rFonts w:ascii="Gandhari Unicode" w:hAnsi="Gandhari Unicode" w:cs="e-Tamil OTC"/>
          <w:lang w:val="en-GB"/>
        </w:rPr>
        <w:t>way</w:t>
      </w:r>
      <w:proofErr w:type="spellEnd"/>
      <w:r w:rsidRPr="00542FF1">
        <w:rPr>
          <w:rFonts w:ascii="Gandhari Unicode" w:hAnsi="Gandhari Unicode" w:cs="e-Tamil OTC"/>
          <w:lang w:val="en-GB"/>
        </w:rPr>
        <w:t xml:space="preserve"> increase(inf.)</w:t>
      </w:r>
    </w:p>
    <w:p w14:paraId="5092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pleasant-not-she made-it this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 in-front stood</w:t>
      </w:r>
      <w:r w:rsidRPr="00542FF1">
        <w:rPr>
          <w:rStyle w:val="FootnoteReference"/>
          <w:rFonts w:ascii="Gandhari Unicode" w:hAnsi="Gandhari Unicode" w:cs="e-Tamil OTC"/>
          <w:lang w:val="en-GB"/>
        </w:rPr>
        <w:footnoteReference w:id="688"/>
      </w:r>
    </w:p>
    <w:p w14:paraId="0EBCE1C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she </w:t>
      </w:r>
      <w:proofErr w:type="gramStart"/>
      <w:r w:rsidRPr="00542FF1">
        <w:rPr>
          <w:rFonts w:ascii="Gandhari Unicode" w:hAnsi="Gandhari Unicode" w:cs="e-Tamil OTC"/>
          <w:lang w:val="en-GB"/>
        </w:rPr>
        <w:t>blame</w:t>
      </w:r>
      <w:proofErr w:type="gramEnd"/>
      <w:r w:rsidRPr="00542FF1">
        <w:rPr>
          <w:rFonts w:ascii="Gandhari Unicode" w:hAnsi="Gandhari Unicode" w:cs="e-Tamil OTC"/>
          <w:lang w:val="en-GB"/>
        </w:rPr>
        <w:t xml:space="preserve"> talking- this village</w:t>
      </w:r>
    </w:p>
    <w:p w14:paraId="7F2E7784" w14:textId="77777777" w:rsidR="0092153D" w:rsidRPr="00542FF1" w:rsidRDefault="00014CDD">
      <w:pPr>
        <w:pStyle w:val="Textbody"/>
        <w:spacing w:after="28" w:line="260" w:lineRule="exact"/>
        <w:rPr>
          <w:rFonts w:ascii="Gandhari Unicode" w:hAnsi="Gandhari Unicode" w:cs="e-Tamil OTC"/>
        </w:rPr>
      </w:pPr>
      <w:r w:rsidRPr="00542FF1">
        <w:rPr>
          <w:rFonts w:ascii="Gandhari Unicode" w:hAnsi="Gandhari Unicode" w:cs="e-Tamil OTC"/>
          <w:lang w:val="en-GB"/>
        </w:rPr>
        <w:t>so realising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/realised become-quiet-if</w:t>
      </w:r>
      <w:r w:rsidRPr="00542FF1">
        <w:rPr>
          <w:rStyle w:val="FootnoteReference"/>
          <w:rFonts w:ascii="Gandhari Unicode" w:hAnsi="Gandhari Unicode" w:cs="e-Tamil OTC"/>
          <w:lang w:val="en-GB"/>
        </w:rPr>
        <w:footnoteReference w:id="689"/>
      </w:r>
      <w:r w:rsidRPr="00542FF1">
        <w:rPr>
          <w:rFonts w:ascii="Gandhari Unicode" w:hAnsi="Gandhari Unicode" w:cs="e-Tamil OTC"/>
          <w:lang w:val="en-GB"/>
        </w:rPr>
        <w:t xml:space="preserve"> here go(inf.) I-am</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4ABF632" w14:textId="77777777" w:rsidR="0092153D" w:rsidRPr="00542FF1" w:rsidRDefault="0092153D">
      <w:pPr>
        <w:pStyle w:val="Textbody"/>
        <w:spacing w:after="28"/>
        <w:rPr>
          <w:rFonts w:ascii="Gandhari Unicode" w:hAnsi="Gandhari Unicode" w:cs="e-Tamil OTC"/>
          <w:lang w:val="en-GB"/>
        </w:rPr>
      </w:pPr>
    </w:p>
    <w:p w14:paraId="44109DBA" w14:textId="77777777" w:rsidR="0092153D" w:rsidRPr="00542FF1" w:rsidRDefault="0092153D">
      <w:pPr>
        <w:pStyle w:val="Textbody"/>
        <w:spacing w:after="28"/>
        <w:rPr>
          <w:rFonts w:ascii="Gandhari Unicode" w:hAnsi="Gandhari Unicode" w:cs="e-Tamil OTC"/>
          <w:lang w:val="en-GB"/>
        </w:rPr>
      </w:pPr>
    </w:p>
    <w:p w14:paraId="4C7FBFF0"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While destructive affliction [and] inner pain </w:t>
      </w:r>
      <w:proofErr w:type="gramStart"/>
      <w:r w:rsidRPr="00542FF1">
        <w:rPr>
          <w:rFonts w:ascii="Gandhari Unicode" w:hAnsi="Gandhari Unicode" w:cs="e-Tamil OTC"/>
          <w:lang w:val="en-GB"/>
        </w:rPr>
        <w:t>increase</w:t>
      </w:r>
      <w:proofErr w:type="gramEnd"/>
      <w:r w:rsidRPr="00542FF1">
        <w:rPr>
          <w:rFonts w:ascii="Gandhari Unicode" w:hAnsi="Gandhari Unicode" w:cs="e-Tamil OTC"/>
          <w:lang w:val="en-GB"/>
        </w:rPr>
        <w:t xml:space="preserve"> steadily,</w:t>
      </w:r>
    </w:p>
    <w:p w14:paraId="5BF32C15"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[my] shame killed, mounting, so that [its] bells ring,</w:t>
      </w:r>
    </w:p>
    <w:p w14:paraId="1AEF0FED" w14:textId="77777777" w:rsidR="0092153D" w:rsidRPr="00542FF1" w:rsidRDefault="00014CDD">
      <w:pPr>
        <w:pStyle w:val="Textbody"/>
        <w:tabs>
          <w:tab w:val="left" w:pos="0"/>
        </w:tabs>
        <w:spacing w:after="0"/>
        <w:rPr>
          <w:rFonts w:ascii="Gandhari Unicode" w:hAnsi="Gandhari Unicode" w:cs="e-Tamil OTC"/>
          <w:lang w:val="en-GB"/>
        </w:rPr>
      </w:pPr>
      <w:r w:rsidRPr="00542FF1">
        <w:rPr>
          <w:rFonts w:ascii="Gandhari Unicode" w:hAnsi="Gandhari Unicode" w:cs="e-Tamil OTC"/>
          <w:lang w:val="en-GB"/>
        </w:rPr>
        <w:tab/>
        <w:t>the spirited horse of Palmyra with a many-threaded garland</w:t>
      </w:r>
    </w:p>
    <w:p w14:paraId="6042B8F5" w14:textId="77777777" w:rsidR="0092153D" w:rsidRPr="00542FF1" w:rsidRDefault="00014CDD">
      <w:pPr>
        <w:pStyle w:val="Textbody"/>
        <w:spacing w:after="28"/>
        <w:rPr>
          <w:rFonts w:ascii="Gandhari Unicode" w:hAnsi="Gandhari Unicode" w:cs="e-Tamil OTC"/>
          <w:lang w:val="en-GB"/>
        </w:rPr>
      </w:pPr>
      <w:r w:rsidRPr="00542FF1">
        <w:rPr>
          <w:rFonts w:ascii="Gandhari Unicode" w:hAnsi="Gandhari Unicode" w:cs="e-Tamil OTC"/>
          <w:lang w:val="en-GB"/>
        </w:rPr>
        <w:tab/>
        <w:t xml:space="preserve">close-set with new blossoms of the gold-like </w:t>
      </w:r>
      <w:proofErr w:type="spellStart"/>
      <w:r w:rsidRPr="00542FF1">
        <w:rPr>
          <w:rFonts w:ascii="Gandhari Unicode" w:hAnsi="Gandhari Unicode" w:cs="e-Tamil OTC"/>
          <w:lang w:val="en-GB"/>
        </w:rPr>
        <w:t>Āvirai</w:t>
      </w:r>
      <w:proofErr w:type="spellEnd"/>
      <w:r w:rsidRPr="00542FF1">
        <w:rPr>
          <w:rFonts w:ascii="Gandhari Unicode" w:hAnsi="Gandhari Unicode" w:cs="e-Tamil OTC"/>
          <w:lang w:val="en-GB"/>
        </w:rPr>
        <w:t>,</w:t>
      </w:r>
    </w:p>
    <w:p w14:paraId="7ABE823E"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w:t>
      </w:r>
      <w:r w:rsidRPr="00542FF1">
        <w:rPr>
          <w:rStyle w:val="FootnoteReference"/>
          <w:rFonts w:ascii="Gandhari Unicode" w:hAnsi="Gandhari Unicode" w:cs="e-Tamil OTC"/>
          <w:lang w:val="en-GB"/>
        </w:rPr>
        <w:footnoteReference w:id="690"/>
      </w:r>
      <w:r w:rsidRPr="00542FF1">
        <w:rPr>
          <w:rFonts w:ascii="Gandhari Unicode" w:hAnsi="Gandhari Unicode" w:cs="e-Tamil OTC"/>
          <w:lang w:val="en-GB"/>
        </w:rPr>
        <w:t xml:space="preserve"> to go up to this point, for this village to realise,</w:t>
      </w:r>
    </w:p>
    <w:p w14:paraId="79976C4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so that it confronts [her] saying: she has acted unkindly</w:t>
      </w:r>
      <w:r w:rsidRPr="00542FF1">
        <w:rPr>
          <w:rStyle w:val="FootnoteReference"/>
          <w:rFonts w:ascii="Gandhari Unicode" w:hAnsi="Gandhari Unicode" w:cs="e-Tamil OTC"/>
          <w:lang w:val="en-GB"/>
        </w:rPr>
        <w:footnoteReference w:id="691"/>
      </w:r>
    </w:p>
    <w:p w14:paraId="41228F7A"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[and] talks of her blame.</w:t>
      </w:r>
    </w:p>
    <w:p w14:paraId="65E71C80" w14:textId="77777777" w:rsidR="0092153D" w:rsidRPr="00542FF1" w:rsidRDefault="0092153D">
      <w:pPr>
        <w:pStyle w:val="Textbody"/>
        <w:spacing w:after="0"/>
        <w:rPr>
          <w:rFonts w:ascii="Gandhari Unicode" w:hAnsi="Gandhari Unicode" w:cs="e-Tamil OTC"/>
        </w:rPr>
      </w:pPr>
    </w:p>
    <w:p w14:paraId="6E3D4AE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5-7b </w:t>
      </w:r>
      <w:r w:rsidRPr="00542FF1">
        <w:rPr>
          <w:rFonts w:ascii="Gandhari Unicode" w:hAnsi="Gandhari Unicode" w:cs="e-Tamil OTC"/>
          <w:lang w:val="en-GB"/>
        </w:rPr>
        <w:tab/>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 am [prepared] to go thus far, if this village then at last realises,</w:t>
      </w:r>
    </w:p>
    <w:p w14:paraId="406EF85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confronts [her] saying: this is the doing of such a one,</w:t>
      </w:r>
    </w:p>
    <w:p w14:paraId="7C3A615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talks of her blame.</w:t>
      </w:r>
    </w:p>
    <w:p w14:paraId="66B56633" w14:textId="77777777" w:rsidR="0092153D" w:rsidRPr="00542FF1" w:rsidRDefault="0092153D">
      <w:pPr>
        <w:pStyle w:val="Textbody"/>
        <w:spacing w:after="0"/>
        <w:rPr>
          <w:rFonts w:ascii="Gandhari Unicode" w:hAnsi="Gandhari Unicode" w:cs="e-Tamil OTC"/>
          <w:b/>
          <w:lang w:val="en-GB"/>
        </w:rPr>
      </w:pPr>
    </w:p>
    <w:p w14:paraId="581EAED5"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C260855"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174</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வெண்பூதி</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A1A6E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பிரிவுணர்த்திய தோழிக்குத் தலைமகள் சொல்லியது.</w:t>
      </w:r>
    </w:p>
    <w:p w14:paraId="730986B5" w14:textId="77777777" w:rsidR="0092153D" w:rsidRPr="00542FF1" w:rsidRDefault="0092153D">
      <w:pPr>
        <w:pStyle w:val="Textbody"/>
        <w:spacing w:after="29"/>
        <w:rPr>
          <w:rFonts w:ascii="Gandhari Unicode" w:hAnsi="Gandhari Unicode" w:cs="e-Tamil OTC"/>
        </w:rPr>
      </w:pPr>
    </w:p>
    <w:p w14:paraId="4F81B72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பெயன்மழை துறந்த </w:t>
      </w:r>
      <w:r w:rsidRPr="00542FF1">
        <w:rPr>
          <w:rFonts w:ascii="Gandhari Unicode" w:hAnsi="Gandhari Unicode" w:cs="e-Tamil OTC"/>
          <w:u w:val="wave"/>
          <w:cs/>
        </w:rPr>
        <w:t>புலம்புறு</w:t>
      </w:r>
      <w:r w:rsidRPr="00542FF1">
        <w:rPr>
          <w:rFonts w:ascii="Gandhari Unicode" w:hAnsi="Gandhari Unicode" w:cs="e-Tamil OTC"/>
          <w:cs/>
        </w:rPr>
        <w:t xml:space="preserve"> கடத்துக்</w:t>
      </w:r>
    </w:p>
    <w:p w14:paraId="3E5D291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கவைமுட்</w:t>
      </w:r>
      <w:r w:rsidRPr="00542FF1">
        <w:rPr>
          <w:rFonts w:ascii="Gandhari Unicode" w:hAnsi="Gandhari Unicode" w:cs="e-Tamil OTC"/>
          <w:cs/>
        </w:rPr>
        <w:t xml:space="preserve"> கள்ளிக் காய்விடு </w:t>
      </w:r>
      <w:r w:rsidRPr="00542FF1">
        <w:rPr>
          <w:rFonts w:ascii="Gandhari Unicode" w:hAnsi="Gandhari Unicode" w:cs="e-Tamil OTC"/>
          <w:u w:val="wave"/>
          <w:cs/>
        </w:rPr>
        <w:t>கடுநொடி</w:t>
      </w:r>
    </w:p>
    <w:p w14:paraId="16FD445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துதைமென்</w:t>
      </w:r>
      <w:r w:rsidRPr="00542FF1">
        <w:rPr>
          <w:rFonts w:ascii="Gandhari Unicode" w:hAnsi="Gandhari Unicode" w:cs="e-Tamil OTC"/>
          <w:cs/>
        </w:rPr>
        <w:t xml:space="preserve"> றூவித் துணைப்புற விரிக்கு</w:t>
      </w:r>
    </w:p>
    <w:p w14:paraId="0D33D5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மத்த மரிய </w:t>
      </w:r>
      <w:r w:rsidRPr="00542FF1">
        <w:rPr>
          <w:rFonts w:ascii="Gandhari Unicode" w:hAnsi="Gandhari Unicode" w:cs="e-Tamil OTC"/>
          <w:u w:val="wave"/>
          <w:cs/>
        </w:rPr>
        <w:t>வென்னார்</w:t>
      </w:r>
      <w:r w:rsidRPr="00542FF1">
        <w:rPr>
          <w:rFonts w:ascii="Gandhari Unicode" w:hAnsi="Gandhari Unicode" w:cs="e-Tamil OTC"/>
          <w:cs/>
        </w:rPr>
        <w:t xml:space="preserve"> நத்துறந்து</w:t>
      </w:r>
    </w:p>
    <w:p w14:paraId="189796C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பொருள்வயிற் </w:t>
      </w:r>
      <w:r w:rsidRPr="00542FF1">
        <w:rPr>
          <w:rFonts w:ascii="Gandhari Unicode" w:hAnsi="Gandhari Unicode" w:cs="e-Tamil OTC"/>
          <w:u w:val="wave"/>
          <w:cs/>
        </w:rPr>
        <w:t>பிரிவா</w:t>
      </w:r>
      <w:r w:rsidRPr="00542FF1">
        <w:rPr>
          <w:rFonts w:ascii="Gandhari Unicode" w:hAnsi="Gandhari Unicode" w:cs="e-Tamil OTC"/>
          <w:cs/>
        </w:rPr>
        <w:t xml:space="preserve"> ராயினிவ் வுலகத்துப்</w:t>
      </w:r>
    </w:p>
    <w:p w14:paraId="0A7EF0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பொருளே மன்ற பொருளே</w:t>
      </w:r>
    </w:p>
    <w:p w14:paraId="42E249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யருளே மன்ற வாருமில் லதுவே.</w:t>
      </w:r>
    </w:p>
    <w:p w14:paraId="7E1C1508" w14:textId="77777777" w:rsidR="0092153D" w:rsidRPr="00542FF1" w:rsidRDefault="0092153D">
      <w:pPr>
        <w:pStyle w:val="Textbody"/>
        <w:spacing w:after="29"/>
        <w:rPr>
          <w:rFonts w:ascii="Gandhari Unicode" w:hAnsi="Gandhari Unicode" w:cs="e-Tamil OTC"/>
        </w:rPr>
      </w:pPr>
    </w:p>
    <w:p w14:paraId="165FCDE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பெயன்மழை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பெய்பன்மழை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C2v+3v+5,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புலம்பறு </w:t>
      </w:r>
      <w:r w:rsidRPr="00542FF1">
        <w:rPr>
          <w:rFonts w:ascii="Gandhari Unicode" w:hAnsi="Gandhari Unicode" w:cs="e-Tamil OTC"/>
        </w:rPr>
        <w:t xml:space="preserve">L1, C1+2+3, G1+2, EA, I,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69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கவைமுட்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கவைமுடக் </w:t>
      </w:r>
      <w:r w:rsidRPr="00542FF1">
        <w:rPr>
          <w:rFonts w:ascii="Gandhari Unicode" w:hAnsi="Gandhari Unicode" w:cs="e-Tamil OTC"/>
        </w:rPr>
        <w:t xml:space="preserve">L1, C1+3, G1,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கடுநொடி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கநொடி </w:t>
      </w:r>
      <w:r w:rsidRPr="00542FF1">
        <w:rPr>
          <w:rFonts w:ascii="Gandhari Unicode" w:hAnsi="Gandhari Unicode" w:cs="e-Tamil OTC"/>
        </w:rPr>
        <w:t xml:space="preserve">L1; </w:t>
      </w:r>
      <w:r w:rsidRPr="00542FF1">
        <w:rPr>
          <w:rFonts w:ascii="Gandhari Unicode" w:hAnsi="Gandhari Unicode" w:cs="e-Tamil OTC"/>
          <w:cs/>
        </w:rPr>
        <w:t xml:space="preserve">கடிநொடி </w:t>
      </w:r>
      <w:r w:rsidRPr="00542FF1">
        <w:rPr>
          <w:rFonts w:ascii="Gandhari Unicode" w:hAnsi="Gandhari Unicode" w:cs="e-Tamil OTC"/>
        </w:rPr>
        <w:t xml:space="preserve">C2v+3,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துதைமென்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தொகைமென்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றூவித்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வென்னார் </w:t>
      </w:r>
      <w:r w:rsidRPr="00542FF1">
        <w:rPr>
          <w:rFonts w:ascii="Gandhari Unicode" w:hAnsi="Gandhari Unicode" w:cs="e-Tamil OTC"/>
        </w:rPr>
        <w:t xml:space="preserve">C2+5,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வண்ணார்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பிரிவ </w:t>
      </w:r>
      <w:r w:rsidRPr="00542FF1">
        <w:rPr>
          <w:rFonts w:ascii="Gandhari Unicode" w:hAnsi="Gandhari Unicode" w:cs="e-Tamil OTC"/>
        </w:rPr>
        <w:t>L1, C1+2+3, G1</w:t>
      </w:r>
    </w:p>
    <w:p w14:paraId="746A7293" w14:textId="77777777" w:rsidR="0092153D" w:rsidRPr="00542FF1" w:rsidRDefault="0092153D">
      <w:pPr>
        <w:pStyle w:val="Textbody"/>
        <w:spacing w:after="29"/>
        <w:rPr>
          <w:rFonts w:ascii="Gandhari Unicode" w:hAnsi="Gandhari Unicode" w:cs="e-Tamil OTC"/>
        </w:rPr>
      </w:pPr>
    </w:p>
    <w:p w14:paraId="32BA6DE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w:t>
      </w:r>
      <w:r w:rsidR="00EE6A80">
        <w:rPr>
          <w:rFonts w:ascii="Gandhari Unicode" w:hAnsi="Gandhari Unicode" w:cs="e-Tamil OTC"/>
          <w:lang w:val="en-GB"/>
        </w:rPr>
        <w:t>anta</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pulamp</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kaṭattu</w:t>
      </w:r>
      <w:proofErr w:type="spellEnd"/>
      <w:r w:rsidR="00EE6A80">
        <w:rPr>
          <w:rFonts w:ascii="Gandhari Unicode" w:hAnsi="Gandhari Unicode" w:cs="e-Tamil OTC"/>
          <w:lang w:val="en-GB"/>
        </w:rPr>
        <w:t>+</w:t>
      </w:r>
    </w:p>
    <w:p w14:paraId="35183F7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kavai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noṭi</w:t>
      </w:r>
      <w:proofErr w:type="spellEnd"/>
    </w:p>
    <w:p w14:paraId="7E47A9A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tutai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puṟav</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irikkum</w:t>
      </w:r>
      <w:proofErr w:type="spellEnd"/>
    </w:p>
    <w:p w14:paraId="1E45057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attam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ariya</w:t>
      </w:r>
      <w:proofErr w:type="spellEnd"/>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i/>
          <w:iCs/>
          <w:lang w:val="en-GB"/>
        </w:rPr>
        <w:t>eṉṉār</w:t>
      </w:r>
      <w:proofErr w:type="spellEnd"/>
      <w:r w:rsidR="00EE6A80">
        <w:rPr>
          <w:rFonts w:ascii="Gandhari Unicode" w:hAnsi="Gandhari Unicode" w:cs="e-Tamil OTC"/>
          <w:lang w:val="en-GB"/>
        </w:rPr>
        <w:t xml:space="preserve"> </w:t>
      </w:r>
      <w:proofErr w:type="spellStart"/>
      <w:r w:rsidR="00EE6A80">
        <w:rPr>
          <w:rFonts w:ascii="Gandhari Unicode" w:hAnsi="Gandhari Unicode" w:cs="e-Tamil OTC"/>
          <w:lang w:val="en-GB"/>
        </w:rPr>
        <w:t>na</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tuṟantu</w:t>
      </w:r>
      <w:proofErr w:type="spellEnd"/>
    </w:p>
    <w:p w14:paraId="58EFD2A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poruḷ-vayiṉ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pirivār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EE6A80">
        <w:rPr>
          <w:rFonts w:ascii="Gandhari Unicode" w:hAnsi="Gandhari Unicode" w:cs="e-Tamil OTC"/>
          <w:lang w:val="en-GB"/>
        </w:rPr>
        <w:t>+</w:t>
      </w:r>
      <w:r w:rsidRPr="00542FF1">
        <w:rPr>
          <w:rFonts w:ascii="Gandhari Unicode" w:hAnsi="Gandhari Unicode" w:cs="e-Tamil OTC"/>
          <w:lang w:val="en-GB"/>
        </w:rPr>
        <w:t xml:space="preserve"> </w:t>
      </w:r>
      <w:r w:rsidR="00EE6A80">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00EE6A80">
        <w:rPr>
          <w:rFonts w:ascii="Gandhari Unicode" w:hAnsi="Gandhari Unicode" w:cs="e-Tamil OTC"/>
          <w:lang w:val="en-GB"/>
        </w:rPr>
        <w:t>+</w:t>
      </w:r>
    </w:p>
    <w:p w14:paraId="0370B5B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r w:rsidR="00EE6A80">
        <w:rPr>
          <w:rFonts w:ascii="Gandhari Unicode" w:hAnsi="Gandhari Unicode" w:cs="e-Tamil OTC"/>
          <w:lang w:val="en-GB"/>
        </w:rPr>
        <w:t>-</w:t>
      </w:r>
      <w:proofErr w:type="spellStart"/>
      <w:r w:rsidRPr="00542FF1">
        <w:rPr>
          <w:rFonts w:ascii="Gandhari Unicode" w:hAnsi="Gandhari Unicode" w:cs="e-Tamil OTC"/>
          <w:lang w:val="en-GB"/>
        </w:rPr>
        <w:t>maṉṟa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EE6A80">
        <w:rPr>
          <w:rFonts w:ascii="Gandhari Unicode" w:hAnsi="Gandhari Unicode" w:cs="e-Tamil OTC"/>
          <w:lang w:val="en-GB"/>
        </w:rPr>
        <w:t>-</w:t>
      </w:r>
      <w:r w:rsidRPr="00542FF1">
        <w:rPr>
          <w:rFonts w:ascii="Gandhari Unicode" w:hAnsi="Gandhari Unicode" w:cs="e-Tamil OTC"/>
          <w:lang w:val="en-GB"/>
        </w:rPr>
        <w:t>ē</w:t>
      </w:r>
    </w:p>
    <w:p w14:paraId="15F7388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aruḷ</w:t>
      </w:r>
      <w:proofErr w:type="spellEnd"/>
      <w:r w:rsidR="00EE6A80">
        <w:rPr>
          <w:rFonts w:ascii="Gandhari Unicode" w:hAnsi="Gandhari Unicode" w:cs="e-Tamil OTC"/>
        </w:rPr>
        <w:t>-</w:t>
      </w:r>
      <w:r w:rsidRPr="00542FF1">
        <w:rPr>
          <w:rFonts w:ascii="Gandhari Unicode" w:hAnsi="Gandhari Unicode" w:cs="e-Tamil OTC"/>
        </w:rPr>
        <w:t>ē</w:t>
      </w:r>
      <w:r w:rsidR="00EE6A80">
        <w:rPr>
          <w:rFonts w:ascii="Gandhari Unicode" w:hAnsi="Gandhari Unicode" w:cs="e-Tamil OTC"/>
        </w:rPr>
        <w:t>-</w:t>
      </w:r>
      <w:proofErr w:type="spellStart"/>
      <w:r w:rsidRPr="00542FF1">
        <w:rPr>
          <w:rFonts w:ascii="Gandhari Unicode" w:hAnsi="Gandhari Unicode" w:cs="e-Tamil OTC"/>
        </w:rPr>
        <w:t>maṉṟa</w:t>
      </w:r>
      <w:proofErr w:type="spellEnd"/>
      <w:r w:rsidRPr="00542FF1">
        <w:rPr>
          <w:rFonts w:ascii="Gandhari Unicode" w:hAnsi="Gandhari Unicode" w:cs="e-Tamil OTC"/>
        </w:rPr>
        <w:t xml:space="preserve"> </w:t>
      </w:r>
      <w:r w:rsidR="00EE6A80">
        <w:rPr>
          <w:rFonts w:ascii="Gandhari Unicode" w:hAnsi="Gandhari Unicode" w:cs="e-Tamil OTC"/>
        </w:rPr>
        <w:t>~</w:t>
      </w:r>
      <w:proofErr w:type="spellStart"/>
      <w:r w:rsidRPr="00542FF1">
        <w:rPr>
          <w:rFonts w:ascii="Gandhari Unicode" w:hAnsi="Gandhari Unicode" w:cs="e-Tamil OTC"/>
        </w:rPr>
        <w:t>ārum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illatu</w:t>
      </w:r>
      <w:proofErr w:type="spellEnd"/>
      <w:r w:rsidR="00EE6A80">
        <w:rPr>
          <w:rFonts w:ascii="Gandhari Unicode" w:hAnsi="Gandhari Unicode" w:cs="e-Tamil OTC"/>
        </w:rPr>
        <w:t>-~</w:t>
      </w:r>
      <w:r w:rsidRPr="00542FF1">
        <w:rPr>
          <w:rFonts w:ascii="Gandhari Unicode" w:hAnsi="Gandhari Unicode" w:cs="e-Tamil OTC"/>
        </w:rPr>
        <w:t>ē.</w:t>
      </w:r>
    </w:p>
    <w:p w14:paraId="48400B66" w14:textId="77777777" w:rsidR="0092153D" w:rsidRPr="00542FF1" w:rsidRDefault="0092153D">
      <w:pPr>
        <w:pStyle w:val="Textbody"/>
        <w:spacing w:after="29" w:line="260" w:lineRule="exact"/>
        <w:rPr>
          <w:rFonts w:ascii="Gandhari Unicode" w:hAnsi="Gandhari Unicode" w:cs="e-Tamil OTC"/>
          <w:u w:val="single"/>
          <w:lang w:val="en-GB"/>
        </w:rPr>
      </w:pPr>
    </w:p>
    <w:p w14:paraId="5C023406" w14:textId="77777777" w:rsidR="0092153D" w:rsidRPr="00542FF1" w:rsidRDefault="0092153D">
      <w:pPr>
        <w:pStyle w:val="Textbody"/>
        <w:spacing w:after="29" w:line="260" w:lineRule="exact"/>
        <w:rPr>
          <w:rFonts w:ascii="Gandhari Unicode" w:hAnsi="Gandhari Unicode" w:cs="e-Tamil OTC"/>
          <w:u w:val="single"/>
          <w:lang w:val="en-GB"/>
        </w:rPr>
      </w:pPr>
    </w:p>
    <w:p w14:paraId="5B92C091" w14:textId="77777777" w:rsidR="0092153D" w:rsidRPr="00542FF1" w:rsidRDefault="0092153D">
      <w:pPr>
        <w:pStyle w:val="Textbody"/>
        <w:spacing w:after="29" w:line="260" w:lineRule="exact"/>
        <w:rPr>
          <w:rFonts w:ascii="Gandhari Unicode" w:hAnsi="Gandhari Unicode" w:cs="e-Tamil OTC"/>
          <w:u w:val="single"/>
          <w:lang w:val="en-GB"/>
        </w:rPr>
      </w:pPr>
    </w:p>
    <w:p w14:paraId="27F2543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by HER to the confidante who announced separation.</w:t>
      </w:r>
    </w:p>
    <w:p w14:paraId="16959E25" w14:textId="77777777" w:rsidR="0092153D" w:rsidRPr="00542FF1" w:rsidRDefault="0092153D">
      <w:pPr>
        <w:pStyle w:val="Textbody"/>
        <w:spacing w:after="29" w:line="260" w:lineRule="exact"/>
        <w:rPr>
          <w:rFonts w:ascii="Gandhari Unicode" w:hAnsi="Gandhari Unicode" w:cs="e-Tamil OTC"/>
          <w:lang w:val="en-GB"/>
        </w:rPr>
      </w:pPr>
    </w:p>
    <w:p w14:paraId="04E0B4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raining rain</w:t>
      </w:r>
      <w:r w:rsidRPr="00542FF1">
        <w:rPr>
          <w:rFonts w:ascii="Gandhari Unicode" w:hAnsi="Gandhari Unicode" w:cs="e-Tamil OTC"/>
        </w:rPr>
        <w:t xml:space="preserve"> </w:t>
      </w:r>
      <w:r w:rsidRPr="00542FF1">
        <w:rPr>
          <w:rFonts w:ascii="Gandhari Unicode" w:hAnsi="Gandhari Unicode" w:cs="e-Tamil OTC"/>
          <w:lang w:val="en-GB"/>
        </w:rPr>
        <w:t>abandoned- loneliness have- wilderness-</w:t>
      </w:r>
    </w:p>
    <w:p w14:paraId="3B8AC15E"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fork-off- thorn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(-tree) unripe-fruit let- quick </w:t>
      </w:r>
      <w:proofErr w:type="gramStart"/>
      <w:r w:rsidRPr="00542FF1">
        <w:rPr>
          <w:rFonts w:ascii="Gandhari Unicode" w:hAnsi="Gandhari Unicode" w:cs="e-Tamil OTC"/>
          <w:lang w:val="en-GB"/>
        </w:rPr>
        <w:t>sound</w:t>
      </w:r>
      <w:proofErr w:type="gramEnd"/>
    </w:p>
    <w:p w14:paraId="55290CF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dense soft feather mate dove driving-away-</w:t>
      </w:r>
    </w:p>
    <w:p w14:paraId="22E41796"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road difficult-they(n.pl.) say-not-he(h.) us- </w:t>
      </w:r>
      <w:proofErr w:type="gramStart"/>
      <w:r w:rsidRPr="00542FF1">
        <w:rPr>
          <w:rFonts w:ascii="Gandhari Unicode" w:hAnsi="Gandhari Unicode" w:cs="e-Tamil OTC"/>
          <w:lang w:val="en-GB"/>
        </w:rPr>
        <w:t>abandoned</w:t>
      </w:r>
      <w:proofErr w:type="gramEnd"/>
    </w:p>
    <w:p w14:paraId="236988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wealth-for he-separates(h.)</w:t>
      </w:r>
      <w:r w:rsidRPr="00542FF1">
        <w:rPr>
          <w:rFonts w:ascii="Gandhari Unicode" w:hAnsi="Gandhari Unicode" w:cs="e-Tamil OTC"/>
        </w:rPr>
        <w:t xml:space="preserve"> </w:t>
      </w:r>
      <w:r w:rsidRPr="00542FF1">
        <w:rPr>
          <w:rFonts w:ascii="Gandhari Unicode" w:hAnsi="Gandhari Unicode" w:cs="e-Tamil OTC"/>
          <w:lang w:val="en-GB"/>
        </w:rPr>
        <w:t>if this- world-</w:t>
      </w:r>
    </w:p>
    <w:p w14:paraId="22A7248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wealth</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p>
    <w:p w14:paraId="0131B44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consideration</w:t>
      </w:r>
      <w:r w:rsidRPr="00542FF1">
        <w:rPr>
          <w:rFonts w:ascii="Gandhari Unicode" w:hAnsi="Gandhari Unicode" w:cs="e-Tamil OTC"/>
          <w:position w:val="6"/>
          <w:lang w:val="en-GB"/>
        </w:rPr>
        <w:t xml:space="preserve">ē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becoming-full-/who</w:t>
      </w:r>
      <w:r w:rsidRPr="00542FF1">
        <w:rPr>
          <w:rFonts w:ascii="Gandhari Unicode" w:hAnsi="Gandhari Unicode" w:cs="e-Tamil OTC"/>
          <w:position w:val="6"/>
          <w:lang w:val="en-GB"/>
        </w:rPr>
        <w:t>um</w:t>
      </w:r>
      <w:r w:rsidRPr="00447979">
        <w:rPr>
          <w:rStyle w:val="FootnoteReference"/>
          <w:rFonts w:ascii="Gandhari Unicode" w:hAnsi="Gandhari Unicode" w:cs="e-Tamil OTC"/>
          <w:lang w:val="en-GB"/>
        </w:rPr>
        <w:footnoteReference w:id="693"/>
      </w:r>
      <w:r w:rsidRPr="00542FF1">
        <w:rPr>
          <w:rFonts w:ascii="Gandhari Unicode" w:hAnsi="Gandhari Unicode" w:cs="e-Tamil OTC"/>
          <w:lang w:val="en-GB"/>
        </w:rPr>
        <w:t xml:space="preserve"> not-it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ADCC73A" w14:textId="77777777" w:rsidR="0092153D" w:rsidRPr="00542FF1" w:rsidRDefault="0092153D">
      <w:pPr>
        <w:pStyle w:val="Textbody"/>
        <w:spacing w:after="0"/>
        <w:rPr>
          <w:rFonts w:ascii="Gandhari Unicode" w:hAnsi="Gandhari Unicode" w:cs="e-Tamil OTC"/>
        </w:rPr>
      </w:pPr>
    </w:p>
    <w:p w14:paraId="32D3DCF4" w14:textId="77777777" w:rsidR="0092153D" w:rsidRPr="00542FF1" w:rsidRDefault="0092153D">
      <w:pPr>
        <w:pStyle w:val="Textbody"/>
        <w:spacing w:after="29"/>
        <w:rPr>
          <w:rFonts w:ascii="Gandhari Unicode" w:hAnsi="Gandhari Unicode" w:cs="e-Tamil OTC"/>
          <w:lang w:val="en-GB"/>
        </w:rPr>
      </w:pPr>
    </w:p>
    <w:p w14:paraId="04D05CC7"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If he separates because of </w:t>
      </w:r>
      <w:proofErr w:type="gramStart"/>
      <w:r w:rsidRPr="00542FF1">
        <w:rPr>
          <w:rFonts w:ascii="Gandhari Unicode" w:hAnsi="Gandhari Unicode" w:cs="e-Tamil OTC"/>
          <w:lang w:val="en-GB"/>
        </w:rPr>
        <w:t>wealth</w:t>
      </w:r>
      <w:proofErr w:type="gramEnd"/>
    </w:p>
    <w:p w14:paraId="4883F37E"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[and] abandons us without thinking:</w:t>
      </w:r>
    </w:p>
    <w:p w14:paraId="09210144"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difficult [are] the roads,</w:t>
      </w:r>
    </w:p>
    <w:p w14:paraId="523A5509"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where the pair of doves with dense, soft feathers is driven </w:t>
      </w:r>
      <w:proofErr w:type="gramStart"/>
      <w:r w:rsidRPr="00542FF1">
        <w:rPr>
          <w:rFonts w:ascii="Gandhari Unicode" w:hAnsi="Gandhari Unicode" w:cs="e-Tamil OTC"/>
          <w:lang w:val="en-GB"/>
        </w:rPr>
        <w:t>away</w:t>
      </w:r>
      <w:proofErr w:type="gramEnd"/>
    </w:p>
    <w:p w14:paraId="22DD111D"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by the sharp sound of falling unripe fruits</w:t>
      </w:r>
    </w:p>
    <w:p w14:paraId="15E64D05"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from the </w:t>
      </w:r>
      <w:proofErr w:type="gramStart"/>
      <w:r w:rsidRPr="00542FF1">
        <w:rPr>
          <w:rFonts w:ascii="Gandhari Unicode" w:hAnsi="Gandhari Unicode" w:cs="e-Tamil OTC"/>
          <w:lang w:val="en-GB"/>
        </w:rPr>
        <w:t>fork-thorned</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Kaḷḷi</w:t>
      </w:r>
      <w:proofErr w:type="spellEnd"/>
      <w:r w:rsidRPr="00542FF1">
        <w:rPr>
          <w:rFonts w:ascii="Gandhari Unicode" w:hAnsi="Gandhari Unicode" w:cs="e-Tamil OTC"/>
          <w:lang w:val="en-GB"/>
        </w:rPr>
        <w:t xml:space="preserve"> tree</w:t>
      </w:r>
    </w:p>
    <w:p w14:paraId="3F25773B" w14:textId="77777777" w:rsidR="0092153D" w:rsidRPr="00542FF1" w:rsidRDefault="00014CDD">
      <w:pPr>
        <w:pStyle w:val="Textbody"/>
        <w:tabs>
          <w:tab w:val="left" w:pos="413"/>
          <w:tab w:val="left" w:pos="1000"/>
        </w:tabs>
        <w:spacing w:after="72"/>
        <w:rPr>
          <w:rFonts w:ascii="Gandhari Unicode" w:hAnsi="Gandhari Unicode" w:cs="e-Tamil OTC"/>
        </w:rPr>
      </w:pPr>
      <w:r w:rsidRPr="00542FF1">
        <w:rPr>
          <w:rFonts w:ascii="Gandhari Unicode" w:hAnsi="Gandhari Unicode" w:cs="e-Tamil OTC"/>
          <w:lang w:val="en-GB"/>
        </w:rPr>
        <w:tab/>
        <w:t>in the lonely</w:t>
      </w:r>
      <w:r w:rsidRPr="00542FF1">
        <w:rPr>
          <w:rStyle w:val="FootnoteReference"/>
          <w:rFonts w:ascii="Gandhari Unicode" w:hAnsi="Gandhari Unicode" w:cs="e-Tamil OTC"/>
          <w:lang w:val="en-GB"/>
        </w:rPr>
        <w:footnoteReference w:id="694"/>
      </w:r>
      <w:r w:rsidRPr="00542FF1">
        <w:rPr>
          <w:rFonts w:ascii="Gandhari Unicode" w:hAnsi="Gandhari Unicode" w:cs="e-Tamil OTC"/>
          <w:lang w:val="en-GB"/>
        </w:rPr>
        <w:t xml:space="preserve"> wilderness abandoned [even] by pouring rain,</w:t>
      </w:r>
    </w:p>
    <w:p w14:paraId="1B5BF80A"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in this world </w:t>
      </w:r>
      <w:proofErr w:type="gramStart"/>
      <w:r w:rsidRPr="00542FF1">
        <w:rPr>
          <w:rFonts w:ascii="Gandhari Unicode" w:hAnsi="Gandhari Unicode" w:cs="e-Tamil OTC"/>
          <w:lang w:val="en-GB"/>
        </w:rPr>
        <w:t>really just</w:t>
      </w:r>
      <w:proofErr w:type="gramEnd"/>
      <w:r w:rsidRPr="00542FF1">
        <w:rPr>
          <w:rStyle w:val="FootnoteReference"/>
          <w:rFonts w:ascii="Gandhari Unicode" w:hAnsi="Gandhari Unicode" w:cs="e-Tamil OTC"/>
          <w:lang w:val="en-GB"/>
        </w:rPr>
        <w:footnoteReference w:id="695"/>
      </w:r>
      <w:r w:rsidRPr="00542FF1">
        <w:rPr>
          <w:rFonts w:ascii="Gandhari Unicode" w:hAnsi="Gandhari Unicode" w:cs="e-Tamil OTC"/>
          <w:lang w:val="en-GB"/>
        </w:rPr>
        <w:t xml:space="preserve"> wealth [is] wealth,</w:t>
      </w:r>
    </w:p>
    <w:p w14:paraId="324756C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consideration really is not enough</w:t>
      </w:r>
      <w:r w:rsidRPr="00542FF1">
        <w:rPr>
          <w:rStyle w:val="FootnoteReference"/>
          <w:rFonts w:ascii="Gandhari Unicode" w:hAnsi="Gandhari Unicode" w:cs="e-Tamil OTC"/>
          <w:lang w:val="en-GB"/>
        </w:rPr>
        <w:footnoteReference w:id="696"/>
      </w:r>
      <w:r w:rsidRPr="00542FF1">
        <w:rPr>
          <w:rFonts w:ascii="Gandhari Unicode" w:hAnsi="Gandhari Unicode" w:cs="e-Tamil OTC"/>
          <w:lang w:val="en-GB"/>
        </w:rPr>
        <w:t>.</w:t>
      </w:r>
    </w:p>
    <w:p w14:paraId="75D9AEAA" w14:textId="77777777" w:rsidR="0092153D" w:rsidRPr="00542FF1" w:rsidRDefault="0092153D">
      <w:pPr>
        <w:pStyle w:val="Textbody"/>
        <w:spacing w:after="0"/>
        <w:rPr>
          <w:rFonts w:ascii="Gandhari Unicode" w:hAnsi="Gandhari Unicode" w:cs="e-Tamil OTC"/>
          <w:lang w:val="en-GB"/>
        </w:rPr>
      </w:pPr>
    </w:p>
    <w:p w14:paraId="3B0EB8CD" w14:textId="77777777" w:rsidR="0092153D" w:rsidRPr="00542FF1" w:rsidRDefault="0092153D">
      <w:pPr>
        <w:pStyle w:val="Textbody"/>
        <w:spacing w:after="0"/>
        <w:rPr>
          <w:rFonts w:ascii="Gandhari Unicode" w:hAnsi="Gandhari Unicode" w:cs="e-Tamil OTC"/>
          <w:lang w:val="en-GB"/>
        </w:rPr>
      </w:pPr>
    </w:p>
    <w:p w14:paraId="3ED472D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consideration really doesn't exist for anybody.</w:t>
      </w:r>
    </w:p>
    <w:p w14:paraId="774701FD" w14:textId="77777777" w:rsidR="0092153D" w:rsidRPr="00542FF1" w:rsidRDefault="0092153D">
      <w:pPr>
        <w:pStyle w:val="Textbody"/>
        <w:spacing w:after="0"/>
        <w:rPr>
          <w:rFonts w:ascii="Gandhari Unicode" w:hAnsi="Gandhari Unicode" w:cs="e-Tamil OTC"/>
          <w:lang w:val="en-GB"/>
        </w:rPr>
      </w:pPr>
    </w:p>
    <w:p w14:paraId="7A243D38" w14:textId="77777777" w:rsidR="00AA4B84" w:rsidRDefault="00AA4B84">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B4D865A" w14:textId="77777777" w:rsidR="0092153D" w:rsidRPr="00AA4B84" w:rsidRDefault="00014CDD" w:rsidP="00AA4B84">
      <w:pPr>
        <w:pStyle w:val="Heading4"/>
        <w:rPr>
          <w:rFonts w:ascii="Gandhari Unicode" w:hAnsi="Gandhari Unicode"/>
          <w:i w:val="0"/>
          <w:iCs w:val="0"/>
          <w:color w:val="auto"/>
        </w:rPr>
      </w:pPr>
      <w:r w:rsidRPr="00AA4B84">
        <w:rPr>
          <w:rFonts w:ascii="Gandhari Unicode" w:hAnsi="Gandhari Unicode"/>
          <w:b/>
          <w:i w:val="0"/>
          <w:iCs w:val="0"/>
          <w:color w:val="auto"/>
          <w:lang w:val="en-GB"/>
        </w:rPr>
        <w:lastRenderedPageBreak/>
        <w:t>KT 175</w:t>
      </w:r>
      <w:r w:rsidRPr="00AA4B84">
        <w:rPr>
          <w:rFonts w:ascii="e-Tamil OTC" w:hAnsi="e-Tamil OTC" w:cs="e-Tamil OTC"/>
          <w:b/>
          <w:i w:val="0"/>
          <w:iCs w:val="0"/>
          <w:color w:val="auto"/>
          <w:cs/>
          <w:lang w:val="en-GB"/>
        </w:rPr>
        <w:t xml:space="preserve"> </w:t>
      </w:r>
      <w:r w:rsidRPr="00AA4B84">
        <w:rPr>
          <w:rFonts w:ascii="e-Tamil OTC" w:hAnsi="e-Tamil OTC" w:cs="e-Tamil OTC"/>
          <w:i w:val="0"/>
          <w:iCs w:val="0"/>
          <w:color w:val="auto"/>
          <w:cs/>
        </w:rPr>
        <w:t>உலோச்சன்</w:t>
      </w:r>
      <w:r w:rsidRPr="00AA4B84">
        <w:rPr>
          <w:rFonts w:ascii="e-Tamil OTC" w:hAnsi="e-Tamil OTC" w:cs="e-Tamil OTC"/>
          <w:i w:val="0"/>
          <w:iCs w:val="0"/>
          <w:color w:val="auto"/>
          <w:cs/>
          <w:lang w:val="en-GB"/>
        </w:rPr>
        <w:t xml:space="preserve">: </w:t>
      </w:r>
      <w:r w:rsidRPr="00AA4B84">
        <w:rPr>
          <w:rFonts w:ascii="Gandhari Unicode" w:hAnsi="Gandhari Unicode"/>
          <w:i w:val="0"/>
          <w:iCs w:val="0"/>
          <w:color w:val="auto"/>
          <w:lang w:val="en-GB"/>
        </w:rPr>
        <w:t>SHE</w:t>
      </w:r>
    </w:p>
    <w:p w14:paraId="482812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பிரிவிடைக் கடுஞ்சொல் சொல்லி வற்புறுத்துவாட்குக் கிழத்தி உரைத்தது.</w:t>
      </w:r>
    </w:p>
    <w:p w14:paraId="4448362A" w14:textId="77777777" w:rsidR="0092153D" w:rsidRPr="00542FF1" w:rsidRDefault="0092153D">
      <w:pPr>
        <w:pStyle w:val="Textbody"/>
        <w:spacing w:after="29"/>
        <w:rPr>
          <w:rFonts w:ascii="Gandhari Unicode" w:hAnsi="Gandhari Unicode" w:cs="e-Tamil OTC"/>
        </w:rPr>
      </w:pPr>
    </w:p>
    <w:p w14:paraId="2152B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பருவத் </w:t>
      </w:r>
      <w:r w:rsidRPr="00542FF1">
        <w:rPr>
          <w:rFonts w:ascii="Gandhari Unicode" w:hAnsi="Gandhari Unicode" w:cs="e-Tamil OTC"/>
          <w:u w:val="wave"/>
          <w:cs/>
        </w:rPr>
        <w:t>தேனசைஇப்</w:t>
      </w:r>
      <w:r w:rsidRPr="00542FF1">
        <w:rPr>
          <w:rFonts w:ascii="Gandhari Unicode" w:hAnsi="Gandhari Unicode" w:cs="e-Tamil OTC"/>
          <w:cs/>
        </w:rPr>
        <w:t xml:space="preserve"> பல்பறைத் தொழுதி</w:t>
      </w:r>
    </w:p>
    <w:p w14:paraId="7D13BE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வுரவுத்திரை பொருத திணிமண லடைகரை</w:t>
      </w:r>
    </w:p>
    <w:p w14:paraId="798A8F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நனைந்த புன்னை மாச்சினை தொகூஉ</w:t>
      </w:r>
    </w:p>
    <w:p w14:paraId="53C1CF1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மலர்ந்த பூவின் மாநீர்ச் சேர்ப்பற்</w:t>
      </w:r>
    </w:p>
    <w:p w14:paraId="4D31C5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கிரங்கேன்</w:t>
      </w:r>
      <w:r w:rsidRPr="00542FF1">
        <w:rPr>
          <w:rFonts w:ascii="Gandhari Unicode" w:hAnsi="Gandhari Unicode" w:cs="e-Tamil OTC"/>
          <w:cs/>
        </w:rPr>
        <w:t xml:space="preserve"> </w:t>
      </w:r>
      <w:r w:rsidRPr="00542FF1">
        <w:rPr>
          <w:rFonts w:ascii="Gandhari Unicode" w:hAnsi="Gandhari Unicode" w:cs="e-Tamil OTC"/>
          <w:u w:val="wave"/>
          <w:cs/>
        </w:rPr>
        <w:t>றோழியிங் கென்கொ லென்று</w:t>
      </w:r>
    </w:p>
    <w:p w14:paraId="096DB39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பிறர்பிற ரறியக் கூற</w:t>
      </w:r>
    </w:p>
    <w:p w14:paraId="508E84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லமைந்தாங்</w:t>
      </w:r>
      <w:r w:rsidRPr="00542FF1">
        <w:rPr>
          <w:rFonts w:ascii="Gandhari Unicode" w:hAnsi="Gandhari Unicode" w:cs="e-Tamil OTC"/>
          <w:cs/>
        </w:rPr>
        <w:t xml:space="preserve"> கமைக வம்பலஃ தெவனே.</w:t>
      </w:r>
    </w:p>
    <w:p w14:paraId="0675D0B8" w14:textId="77777777" w:rsidR="0092153D" w:rsidRPr="00542FF1" w:rsidRDefault="0092153D">
      <w:pPr>
        <w:pStyle w:val="Textbody"/>
        <w:spacing w:after="29"/>
        <w:rPr>
          <w:rFonts w:ascii="Gandhari Unicode" w:hAnsi="Gandhari Unicode" w:cs="e-Tamil OTC"/>
        </w:rPr>
      </w:pPr>
    </w:p>
    <w:p w14:paraId="70D4E168"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தேனசைஇப்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தேனசைஇய </w:t>
      </w:r>
      <w:r w:rsidRPr="00542FF1">
        <w:rPr>
          <w:rFonts w:ascii="Gandhari Unicode" w:hAnsi="Gandhari Unicode" w:cs="e-Tamil OTC"/>
        </w:rPr>
        <w:t xml:space="preserve">L1; </w:t>
      </w:r>
      <w:r w:rsidRPr="00542FF1">
        <w:rPr>
          <w:rFonts w:ascii="Gandhari Unicode" w:hAnsi="Gandhari Unicode" w:cs="e-Tamil OTC"/>
          <w:cs/>
        </w:rPr>
        <w:t xml:space="preserve">தேனசைஇயப் </w:t>
      </w:r>
      <w:r w:rsidRPr="00542FF1">
        <w:rPr>
          <w:rFonts w:ascii="Gandhari Unicode" w:hAnsi="Gandhari Unicode" w:cs="e-Tamil OTC"/>
        </w:rPr>
        <w:t xml:space="preserve">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லடைகரை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டடைகரை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தொகூஉ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L1, C1+2+3+5,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G2; </w:t>
      </w:r>
      <w:r w:rsidRPr="00542FF1">
        <w:rPr>
          <w:rFonts w:ascii="Gandhari Unicode" w:hAnsi="Gandhari Unicode" w:cs="e-Tamil OTC"/>
          <w:cs/>
        </w:rPr>
        <w:t xml:space="preserve">தொகூஉம் </w:t>
      </w:r>
      <w:r w:rsidRPr="00542FF1">
        <w:rPr>
          <w:rFonts w:ascii="Gandhari Unicode" w:hAnsi="Gandhari Unicode" w:cs="e-Tamil OTC"/>
        </w:rPr>
        <w:t xml:space="preserve">| </w:t>
      </w:r>
      <w:r w:rsidRPr="00542FF1">
        <w:rPr>
          <w:rFonts w:ascii="Gandhari Unicode" w:hAnsi="Gandhari Unicode" w:cs="e-Tamil OTC"/>
          <w:cs/>
        </w:rPr>
        <w:t xml:space="preserve">வரந்த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மாநீர்ச் </w:t>
      </w:r>
      <w:r w:rsidRPr="00542FF1">
        <w:rPr>
          <w:rFonts w:ascii="Gandhari Unicode" w:hAnsi="Gandhari Unicode" w:cs="e-Tamil OTC"/>
        </w:rPr>
        <w:t xml:space="preserve">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மாரீர்ச் </w:t>
      </w:r>
      <w:r w:rsidRPr="00542FF1">
        <w:rPr>
          <w:rFonts w:ascii="Gandhari Unicode" w:hAnsi="Gandhari Unicode" w:cs="e-Tamil OTC"/>
        </w:rPr>
        <w:t xml:space="preserve">G1; </w:t>
      </w:r>
      <w:r w:rsidRPr="00542FF1">
        <w:rPr>
          <w:rFonts w:ascii="Gandhari Unicode" w:hAnsi="Gandhari Unicode" w:cs="e-Tamil OTC"/>
          <w:cs/>
        </w:rPr>
        <w:t xml:space="preserve">மாரீரச்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bookmarkStart w:id="74" w:name="DDE_LINK18"/>
      <w:r w:rsidRPr="00542FF1">
        <w:rPr>
          <w:rFonts w:ascii="Gandhari Unicode" w:hAnsi="Gandhari Unicode" w:cs="e-Tamil OTC"/>
          <w:cs/>
        </w:rPr>
        <w:t>சேர்ப்பற்</w:t>
      </w:r>
      <w:bookmarkEnd w:id="74"/>
      <w:r w:rsidRPr="00542FF1">
        <w:rPr>
          <w:rFonts w:ascii="Gandhari Unicode" w:hAnsi="Gandhari Unicode" w:cs="e-Tamil OTC"/>
          <w:cs/>
        </w:rPr>
        <w:t xml:space="preserve">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சேர்ப்ப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C2+3v,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கிரங்கன் </w:t>
      </w:r>
      <w:r w:rsidRPr="00542FF1">
        <w:rPr>
          <w:rFonts w:ascii="Gandhari Unicode" w:hAnsi="Gandhari Unicode" w:cs="e-Tamil OTC"/>
        </w:rPr>
        <w:t xml:space="preserve">L1, C1+3, G1+2; </w:t>
      </w:r>
      <w:r w:rsidRPr="00542FF1">
        <w:rPr>
          <w:rFonts w:ascii="Gandhari Unicode" w:hAnsi="Gandhari Unicode" w:cs="e-Tamil OTC"/>
          <w:cs/>
        </w:rPr>
        <w:t xml:space="preserve">கிரங்கலென்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5b-d</w:t>
      </w:r>
      <w:r w:rsidRPr="00542FF1">
        <w:rPr>
          <w:rFonts w:ascii="Gandhari Unicode" w:hAnsi="Gandhari Unicode" w:cs="e-Tamil OTC"/>
        </w:rPr>
        <w:t xml:space="preserve"> </w:t>
      </w:r>
      <w:r w:rsidRPr="00542FF1">
        <w:rPr>
          <w:rFonts w:ascii="Gandhari Unicode" w:hAnsi="Gandhari Unicode" w:cs="e-Tamil OTC"/>
          <w:cs/>
        </w:rPr>
        <w:t xml:space="preserve">றோழியிங் கென்கொ லென்று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யீங்கென்கொ லென்று </w:t>
      </w:r>
      <w:r w:rsidRPr="00542FF1">
        <w:rPr>
          <w:rFonts w:ascii="Gandhari Unicode" w:hAnsi="Gandhari Unicode" w:cs="e-Tamil OTC"/>
        </w:rPr>
        <w:t xml:space="preserve">EA, VP;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I, AT; </w:t>
      </w:r>
      <w:r w:rsidRPr="00542FF1">
        <w:rPr>
          <w:rFonts w:ascii="Gandhari Unicode" w:hAnsi="Gandhari Unicode" w:cs="e-Tamil OTC"/>
          <w:cs/>
        </w:rPr>
        <w:t xml:space="preserve">றோழி யிங்கென லென்று </w:t>
      </w:r>
      <w:r w:rsidRPr="00542FF1">
        <w:rPr>
          <w:rFonts w:ascii="Gandhari Unicode" w:hAnsi="Gandhari Unicode" w:cs="e-Tamil OTC"/>
        </w:rPr>
        <w:t xml:space="preserve">L1, C1+3,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 யிரங்கே னென்னும்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பிறர்பிற ரறியக் </w:t>
      </w:r>
      <w:r w:rsidRPr="00542FF1">
        <w:rPr>
          <w:rFonts w:ascii="Gandhari Unicode" w:hAnsi="Gandhari Unicode" w:cs="e-Tamil OTC"/>
        </w:rPr>
        <w:t xml:space="preserve">C2+5,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ரறிய </w:t>
      </w:r>
      <w:r w:rsidRPr="00542FF1">
        <w:rPr>
          <w:rFonts w:ascii="Gandhari Unicode" w:hAnsi="Gandhari Unicode" w:cs="e-Tamil OTC"/>
        </w:rPr>
        <w:t xml:space="preserve">L1; </w:t>
      </w:r>
      <w:r w:rsidRPr="00542FF1">
        <w:rPr>
          <w:rFonts w:ascii="Gandhari Unicode" w:hAnsi="Gandhari Unicode" w:cs="e-Tamil OTC"/>
          <w:cs/>
        </w:rPr>
        <w:t xml:space="preserve">பிற றிய </w:t>
      </w:r>
      <w:r w:rsidRPr="00542FF1">
        <w:rPr>
          <w:rFonts w:ascii="Gandhari Unicode"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லமைந்தாங் </w:t>
      </w:r>
      <w:r w:rsidRPr="00542FF1">
        <w:rPr>
          <w:rFonts w:ascii="Gandhari Unicode" w:hAnsi="Gandhari Unicode" w:cs="e-Tamil OTC"/>
        </w:rPr>
        <w:t xml:space="preserve">L1, C1+2+3v+5,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லமைத்தாங் </w:t>
      </w:r>
      <w:r w:rsidRPr="00542FF1">
        <w:rPr>
          <w:rFonts w:ascii="Gandhari Unicode" w:hAnsi="Gandhari Unicode" w:cs="e-Tamil OTC"/>
        </w:rPr>
        <w:t xml:space="preserve">C3, G1+2, AT, </w:t>
      </w:r>
      <w:proofErr w:type="spellStart"/>
      <w:r w:rsidRPr="00542FF1">
        <w:rPr>
          <w:rFonts w:ascii="Gandhari Unicode" w:hAnsi="Gandhari Unicode" w:cs="e-Tamil OTC"/>
        </w:rPr>
        <w:t>Cām.v</w:t>
      </w:r>
      <w:proofErr w:type="spellEnd"/>
    </w:p>
    <w:p w14:paraId="31D84652" w14:textId="77777777" w:rsidR="0092153D" w:rsidRPr="00542FF1" w:rsidRDefault="0092153D">
      <w:pPr>
        <w:pStyle w:val="Textbody"/>
        <w:spacing w:after="29"/>
        <w:rPr>
          <w:rFonts w:ascii="Gandhari Unicode" w:hAnsi="Gandhari Unicode" w:cs="e-Tamil OTC"/>
        </w:rPr>
      </w:pPr>
    </w:p>
    <w:p w14:paraId="510E95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paruvam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nacaii</w:t>
      </w:r>
      <w:proofErr w:type="spellEnd"/>
      <w:r w:rsidR="00941C6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paṟai</w:t>
      </w:r>
      <w:proofErr w:type="spellEnd"/>
      <w:r w:rsidR="00941C6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toḻuti</w:t>
      </w:r>
      <w:proofErr w:type="spellEnd"/>
    </w:p>
    <w:p w14:paraId="377F98F4" w14:textId="77777777" w:rsidR="0092153D" w:rsidRPr="00542FF1" w:rsidRDefault="00941C60">
      <w:pPr>
        <w:pStyle w:val="Textbody"/>
        <w:spacing w:after="29"/>
        <w:rPr>
          <w:rFonts w:ascii="Gandhari Unicode" w:hAnsi="Gandhari Unicode" w:cs="e-Tamil OTC"/>
          <w:lang w:val="fr-FR"/>
        </w:rPr>
      </w:pPr>
      <w:r w:rsidRPr="00941C60">
        <w:rPr>
          <w:rFonts w:ascii="Gandhari Unicode" w:hAnsi="Gandhari Unicode" w:cs="e-Tamil OTC"/>
          <w:lang w:val="fr-FR"/>
        </w:rPr>
        <w:t>~</w:t>
      </w:r>
      <w:proofErr w:type="spellStart"/>
      <w:r w:rsidR="00014CDD" w:rsidRPr="00542FF1">
        <w:rPr>
          <w:rFonts w:ascii="Gandhari Unicode" w:hAnsi="Gandhari Unicode" w:cs="e-Tamil OTC"/>
          <w:lang w:val="fr-FR"/>
        </w:rPr>
        <w:t>uravu</w:t>
      </w:r>
      <w:proofErr w:type="spellEnd"/>
      <w:r w:rsidR="00014CDD" w:rsidRPr="00542FF1">
        <w:rPr>
          <w:rFonts w:ascii="Gandhari Unicode" w:hAnsi="Gandhari Unicode" w:cs="e-Tamil OTC"/>
          <w:lang w:val="fr-FR"/>
        </w:rPr>
        <w:t xml:space="preserve"> tirai </w:t>
      </w:r>
      <w:proofErr w:type="spellStart"/>
      <w:r w:rsidR="00014CDD" w:rsidRPr="00542FF1">
        <w:rPr>
          <w:rFonts w:ascii="Gandhari Unicode" w:hAnsi="Gandhari Unicode" w:cs="e-Tamil OTC"/>
          <w:lang w:val="fr-FR"/>
        </w:rPr>
        <w:t>poruta</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tiṇi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maṇal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aṭai</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karai</w:t>
      </w:r>
      <w:proofErr w:type="spellEnd"/>
    </w:p>
    <w:p w14:paraId="351B9C0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naṉainta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puṉṉai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ciṉai</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tokūum</w:t>
      </w:r>
      <w:proofErr w:type="spellEnd"/>
    </w:p>
    <w:p w14:paraId="7F3DE579"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malarnta</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pūviṉ</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mā</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nīr</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cērppaṟk</w:t>
      </w:r>
      <w:proofErr w:type="spellEnd"/>
      <w:r w:rsidR="00941C60">
        <w:rPr>
          <w:rFonts w:ascii="Gandhari Unicode" w:hAnsi="Gandhari Unicode" w:cs="e-Tamil OTC"/>
          <w:lang w:val="fr-FR"/>
        </w:rPr>
        <w:t>*</w:t>
      </w:r>
    </w:p>
    <w:p w14:paraId="04995BDB"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iraṅkēṉ</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tōḻi</w:t>
      </w:r>
      <w:proofErr w:type="spellEnd"/>
      <w:r w:rsidRPr="00542FF1">
        <w:rPr>
          <w:rFonts w:ascii="Gandhari Unicode" w:hAnsi="Gandhari Unicode" w:cs="e-Tamil OTC"/>
          <w:lang w:val="fr-FR"/>
        </w:rPr>
        <w:t xml:space="preserve"> </w:t>
      </w:r>
      <w:r w:rsidR="00941C60">
        <w:rPr>
          <w:rFonts w:ascii="Gandhari Unicode" w:hAnsi="Gandhari Unicode" w:cs="e-Tamil OTC"/>
          <w:lang w:val="fr-FR"/>
        </w:rPr>
        <w:t>~</w:t>
      </w:r>
      <w:proofErr w:type="spellStart"/>
      <w:r w:rsidRPr="00542FF1">
        <w:rPr>
          <w:rFonts w:ascii="Gandhari Unicode" w:hAnsi="Gandhari Unicode" w:cs="e-Tamil OTC"/>
          <w:i/>
          <w:iCs/>
          <w:lang w:val="fr-FR"/>
        </w:rPr>
        <w:t>iṅku</w:t>
      </w:r>
      <w:proofErr w:type="spellEnd"/>
      <w:r w:rsidRPr="00542FF1">
        <w:rPr>
          <w:rFonts w:ascii="Gandhari Unicode" w:hAnsi="Gandhari Unicode" w:cs="e-Tamil OTC"/>
          <w:i/>
          <w:iCs/>
          <w:lang w:val="fr-FR"/>
        </w:rPr>
        <w:t xml:space="preserve">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w:t>
      </w:r>
      <w:proofErr w:type="spellEnd"/>
      <w:r w:rsidRPr="00542FF1">
        <w:rPr>
          <w:rFonts w:ascii="Gandhari Unicode" w:hAnsi="Gandhari Unicode" w:cs="e-Tamil OTC"/>
          <w:i/>
          <w:iCs/>
          <w:lang w:val="fr-FR"/>
        </w:rPr>
        <w:t xml:space="preserve">-kol </w:t>
      </w:r>
      <w:r w:rsidR="00941C60">
        <w:rPr>
          <w:rFonts w:ascii="Gandhari Unicode" w:hAnsi="Gandhari Unicode" w:cs="e-Tamil OTC"/>
          <w:i/>
          <w:iCs/>
          <w:lang w:val="fr-FR"/>
        </w:rPr>
        <w:t>+</w:t>
      </w:r>
      <w:proofErr w:type="spellStart"/>
      <w:r w:rsidRPr="00542FF1">
        <w:rPr>
          <w:rFonts w:ascii="Gandhari Unicode" w:hAnsi="Gandhari Unicode" w:cs="e-Tamil OTC"/>
          <w:i/>
          <w:iCs/>
          <w:lang w:val="fr-FR"/>
        </w:rPr>
        <w:t>eṉṟu</w:t>
      </w:r>
      <w:proofErr w:type="spellEnd"/>
    </w:p>
    <w:p w14:paraId="0A658EA5"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lang w:val="fr-FR"/>
        </w:rPr>
        <w:t>piṟar</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piṟar</w:t>
      </w:r>
      <w:proofErr w:type="spell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aṟiya</w:t>
      </w:r>
      <w:proofErr w:type="spellEnd"/>
      <w:r w:rsidR="00941C60">
        <w:rPr>
          <w:rFonts w:ascii="Gandhari Unicode" w:hAnsi="Gandhari Unicode" w:cs="e-Tamil OTC"/>
          <w:lang w:val="fr-FR"/>
        </w:rPr>
        <w:t>+</w:t>
      </w:r>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kūṟal</w:t>
      </w:r>
      <w:proofErr w:type="spellEnd"/>
    </w:p>
    <w:p w14:paraId="751DF840" w14:textId="77777777" w:rsidR="0092153D" w:rsidRPr="00542FF1" w:rsidRDefault="00941C60">
      <w:pPr>
        <w:pStyle w:val="Textbody"/>
        <w:spacing w:after="29" w:line="260" w:lineRule="exact"/>
        <w:rPr>
          <w:rFonts w:ascii="Gandhari Unicode" w:hAnsi="Gandhari Unicode" w:cs="e-Tamil OTC"/>
          <w:lang w:val="fr-FR"/>
        </w:rPr>
      </w:pPr>
      <w:proofErr w:type="spellStart"/>
      <w:proofErr w:type="gramStart"/>
      <w:r>
        <w:rPr>
          <w:rFonts w:ascii="Gandhari Unicode" w:hAnsi="Gandhari Unicode" w:cs="e-Tamil OTC"/>
          <w:i/>
          <w:iCs/>
          <w:lang w:val="fr-FR"/>
        </w:rPr>
        <w:t>amaint</w:t>
      </w:r>
      <w:r w:rsidR="00014CDD" w:rsidRPr="00941C60">
        <w:rPr>
          <w:rFonts w:ascii="Gandhari Unicode" w:hAnsi="Gandhari Unicode" w:cs="e-Tamil OTC"/>
          <w:i/>
          <w:iCs/>
          <w:lang w:val="fr-FR"/>
        </w:rPr>
        <w:t>āṅ</w:t>
      </w:r>
      <w:r w:rsidRPr="00941C60">
        <w:rPr>
          <w:rFonts w:ascii="Gandhari Unicode" w:hAnsi="Gandhari Unicode" w:cs="e-Tamil OTC"/>
          <w:i/>
          <w:iCs/>
          <w:lang w:val="fr-FR"/>
        </w:rPr>
        <w:t>k</w:t>
      </w:r>
      <w:proofErr w:type="spellEnd"/>
      <w:proofErr w:type="gramEnd"/>
      <w:r>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amaika</w:t>
      </w:r>
      <w:proofErr w:type="spellEnd"/>
      <w:r w:rsidR="00014CDD" w:rsidRPr="00542FF1">
        <w:rPr>
          <w:rFonts w:ascii="Gandhari Unicode" w:hAnsi="Gandhari Unicode" w:cs="e-Tamil OTC"/>
          <w:lang w:val="fr-FR"/>
        </w:rPr>
        <w:t xml:space="preserve"> </w:t>
      </w:r>
      <w:r>
        <w:rPr>
          <w:rFonts w:ascii="Gandhari Unicode" w:hAnsi="Gandhari Unicode" w:cs="e-Tamil OTC"/>
          <w:lang w:val="fr-FR"/>
        </w:rPr>
        <w:t>~</w:t>
      </w:r>
      <w:proofErr w:type="spellStart"/>
      <w:r w:rsidR="00014CDD" w:rsidRPr="00542FF1">
        <w:rPr>
          <w:rFonts w:ascii="Gandhari Unicode" w:hAnsi="Gandhari Unicode" w:cs="e-Tamil OTC"/>
          <w:lang w:val="fr-FR"/>
        </w:rPr>
        <w:t>ampal</w:t>
      </w:r>
      <w:proofErr w:type="spellEnd"/>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aḵt</w:t>
      </w:r>
      <w:proofErr w:type="spellEnd"/>
      <w:r w:rsidR="0060544D">
        <w:rPr>
          <w:rFonts w:ascii="Gandhari Unicode" w:hAnsi="Gandhari Unicode" w:cs="e-Tamil OTC"/>
          <w:lang w:val="fr-FR"/>
        </w:rPr>
        <w:t>*</w:t>
      </w:r>
      <w:r w:rsidR="00014CDD" w:rsidRPr="00542FF1">
        <w:rPr>
          <w:rFonts w:ascii="Gandhari Unicode" w:hAnsi="Gandhari Unicode" w:cs="e-Tamil OTC"/>
          <w:lang w:val="fr-FR"/>
        </w:rPr>
        <w:t xml:space="preserve"> </w:t>
      </w:r>
      <w:proofErr w:type="spellStart"/>
      <w:r w:rsidR="00014CDD" w:rsidRPr="00542FF1">
        <w:rPr>
          <w:rFonts w:ascii="Gandhari Unicode" w:hAnsi="Gandhari Unicode" w:cs="e-Tamil OTC"/>
          <w:lang w:val="fr-FR"/>
        </w:rPr>
        <w:t>evaṉ</w:t>
      </w:r>
      <w:proofErr w:type="spellEnd"/>
      <w:r>
        <w:rPr>
          <w:rFonts w:ascii="Gandhari Unicode" w:hAnsi="Gandhari Unicode" w:cs="e-Tamil OTC"/>
          <w:lang w:val="fr-FR"/>
        </w:rPr>
        <w:t>-</w:t>
      </w:r>
      <w:r w:rsidR="00014CDD" w:rsidRPr="00542FF1">
        <w:rPr>
          <w:rFonts w:ascii="Gandhari Unicode" w:hAnsi="Gandhari Unicode" w:cs="e-Tamil OTC"/>
          <w:lang w:val="fr-FR"/>
        </w:rPr>
        <w:t>ē.</w:t>
      </w:r>
    </w:p>
    <w:p w14:paraId="19C9A4D1" w14:textId="77777777" w:rsidR="0092153D" w:rsidRPr="00542FF1" w:rsidRDefault="0092153D">
      <w:pPr>
        <w:pStyle w:val="Textbody"/>
        <w:spacing w:after="29" w:line="260" w:lineRule="exact"/>
        <w:rPr>
          <w:rFonts w:ascii="Gandhari Unicode" w:hAnsi="Gandhari Unicode" w:cs="e-Tamil OTC"/>
          <w:lang w:val="fr-FR"/>
        </w:rPr>
      </w:pPr>
    </w:p>
    <w:p w14:paraId="67C49940" w14:textId="77777777" w:rsidR="0092153D" w:rsidRPr="00542FF1" w:rsidRDefault="0092153D">
      <w:pPr>
        <w:pStyle w:val="Textbody"/>
        <w:spacing w:after="29" w:line="260" w:lineRule="exact"/>
        <w:rPr>
          <w:rFonts w:ascii="Gandhari Unicode" w:hAnsi="Gandhari Unicode" w:cs="e-Tamil OTC"/>
          <w:lang w:val="fr-FR"/>
        </w:rPr>
      </w:pPr>
    </w:p>
    <w:p w14:paraId="7C381658" w14:textId="77777777" w:rsidR="0092153D" w:rsidRPr="00542FF1" w:rsidRDefault="0092153D">
      <w:pPr>
        <w:pStyle w:val="Textbody"/>
        <w:spacing w:after="29" w:line="260" w:lineRule="exact"/>
        <w:rPr>
          <w:rFonts w:ascii="Gandhari Unicode" w:hAnsi="Gandhari Unicode" w:cs="e-Tamil OTC"/>
          <w:lang w:val="fr-FR"/>
        </w:rPr>
      </w:pPr>
    </w:p>
    <w:p w14:paraId="0EBE35F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one who encouraged [her], by speaking harsh words about the time of separation.</w:t>
      </w:r>
    </w:p>
    <w:p w14:paraId="32291248" w14:textId="77777777" w:rsidR="0092153D" w:rsidRPr="00542FF1" w:rsidRDefault="0092153D">
      <w:pPr>
        <w:pStyle w:val="Textbody"/>
        <w:spacing w:after="29" w:line="260" w:lineRule="exact"/>
        <w:rPr>
          <w:rFonts w:ascii="Gandhari Unicode" w:hAnsi="Gandhari Unicode" w:cs="e-Tamil OTC"/>
          <w:lang w:val="en-GB"/>
        </w:rPr>
      </w:pPr>
    </w:p>
    <w:p w14:paraId="6CAF2DE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season honey yearned many wing </w:t>
      </w:r>
      <w:proofErr w:type="gramStart"/>
      <w:r w:rsidRPr="00542FF1">
        <w:rPr>
          <w:rFonts w:ascii="Gandhari Unicode" w:hAnsi="Gandhari Unicode" w:cs="e-Tamil OTC"/>
          <w:lang w:val="en-GB"/>
        </w:rPr>
        <w:t>mass</w:t>
      </w:r>
      <w:proofErr w:type="gramEnd"/>
    </w:p>
    <w:p w14:paraId="1781817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w:t>
      </w:r>
      <w:r w:rsidRPr="00542FF1">
        <w:rPr>
          <w:rFonts w:ascii="Gandhari Unicode" w:hAnsi="Gandhari Unicode" w:cs="e-Tamil OTC"/>
        </w:rPr>
        <w:t xml:space="preserve"> </w:t>
      </w:r>
      <w:r w:rsidRPr="00542FF1">
        <w:rPr>
          <w:rFonts w:ascii="Gandhari Unicode" w:hAnsi="Gandhari Unicode" w:cs="e-Tamil OTC"/>
          <w:lang w:val="en-GB"/>
        </w:rPr>
        <w:t>wave beaten-</w:t>
      </w:r>
      <w:r w:rsidRPr="00542FF1">
        <w:rPr>
          <w:rFonts w:ascii="Gandhari Unicode" w:hAnsi="Gandhari Unicode" w:cs="e-Tamil OTC"/>
        </w:rPr>
        <w:t xml:space="preserve"> </w:t>
      </w:r>
      <w:r w:rsidRPr="00542FF1">
        <w:rPr>
          <w:rFonts w:ascii="Gandhari Unicode" w:hAnsi="Gandhari Unicode" w:cs="e-Tamil OTC"/>
          <w:lang w:val="en-GB"/>
        </w:rPr>
        <w:t xml:space="preserve">become-firm- sand settle- </w:t>
      </w:r>
      <w:proofErr w:type="gramStart"/>
      <w:r w:rsidRPr="00542FF1">
        <w:rPr>
          <w:rFonts w:ascii="Gandhari Unicode" w:hAnsi="Gandhari Unicode" w:cs="e-Tamil OTC"/>
          <w:lang w:val="en-GB"/>
        </w:rPr>
        <w:t>shore</w:t>
      </w:r>
      <w:proofErr w:type="gramEnd"/>
    </w:p>
    <w:p w14:paraId="5E4F83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become-wet-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(-tree) big twig gathering-</w:t>
      </w:r>
    </w:p>
    <w:p w14:paraId="2B6BE94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blossomed- flower</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water coast-he(dat.)</w:t>
      </w:r>
    </w:p>
    <w:p w14:paraId="65E0076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feel-pity-not-I friend here what</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said</w:t>
      </w:r>
      <w:proofErr w:type="gramEnd"/>
    </w:p>
    <w:p w14:paraId="5E88DB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other(h.) other(h.) know(inf.) </w:t>
      </w:r>
      <w:proofErr w:type="gramStart"/>
      <w:r w:rsidRPr="00542FF1">
        <w:rPr>
          <w:rFonts w:ascii="Gandhari Unicode" w:hAnsi="Gandhari Unicode" w:cs="e-Tamil OTC"/>
          <w:lang w:val="en-GB"/>
        </w:rPr>
        <w:t>talking</w:t>
      </w:r>
      <w:proofErr w:type="gramEnd"/>
    </w:p>
    <w:p w14:paraId="4354CD5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become-quiet</w:t>
      </w:r>
      <w:r w:rsidR="00941C60">
        <w:rPr>
          <w:rFonts w:ascii="Gandhari Unicode" w:hAnsi="Gandhari Unicode" w:cs="e-Tamil OTC"/>
          <w:lang w:val="en-GB"/>
        </w:rPr>
        <w:t>-</w:t>
      </w:r>
      <w:r w:rsidRPr="00542FF1">
        <w:rPr>
          <w:rFonts w:ascii="Gandhari Unicode" w:hAnsi="Gandhari Unicode" w:cs="e-Tamil OTC"/>
          <w:lang w:val="en-GB"/>
        </w:rPr>
        <w:t>like may-become-quiet scandal that what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7573A4F" w14:textId="77777777" w:rsidR="0092153D" w:rsidRPr="00542FF1" w:rsidRDefault="0092153D">
      <w:pPr>
        <w:pStyle w:val="Textbody"/>
        <w:spacing w:after="29"/>
        <w:rPr>
          <w:rFonts w:ascii="Gandhari Unicode" w:hAnsi="Gandhari Unicode" w:cs="e-Tamil OTC"/>
        </w:rPr>
      </w:pPr>
    </w:p>
    <w:p w14:paraId="5864B427" w14:textId="77777777" w:rsidR="0092153D" w:rsidRPr="00542FF1" w:rsidRDefault="0092153D">
      <w:pPr>
        <w:pStyle w:val="Textbody"/>
        <w:spacing w:after="29"/>
        <w:rPr>
          <w:rFonts w:ascii="Gandhari Unicode" w:hAnsi="Gandhari Unicode" w:cs="e-Tamil OTC"/>
          <w:lang w:val="en-GB"/>
        </w:rPr>
      </w:pPr>
    </w:p>
    <w:p w14:paraId="2A6012A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 don't feel pity, </w:t>
      </w:r>
      <w:proofErr w:type="gramStart"/>
      <w:r w:rsidRPr="00542FF1">
        <w:rPr>
          <w:rFonts w:ascii="Gandhari Unicode" w:hAnsi="Gandhari Unicode" w:cs="e-Tamil OTC"/>
          <w:lang w:val="en-GB"/>
        </w:rPr>
        <w:t>friend</w:t>
      </w:r>
      <w:proofErr w:type="gramEnd"/>
    </w:p>
    <w:p w14:paraId="42B7C238"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for the man from the coast of the big water with flowers in bloom,</w:t>
      </w:r>
    </w:p>
    <w:p w14:paraId="1EA2B15E"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where the many-winged swarm [of bees],</w:t>
      </w:r>
    </w:p>
    <w:p w14:paraId="627B208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having yearned for seasonal honey,</w:t>
      </w:r>
    </w:p>
    <w:p w14:paraId="289B38BA"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gather on the big twigs of the </w:t>
      </w:r>
      <w:proofErr w:type="spellStart"/>
      <w:r w:rsidRPr="00542FF1">
        <w:rPr>
          <w:rFonts w:ascii="Gandhari Unicode" w:hAnsi="Gandhari Unicode" w:cs="e-Tamil OTC"/>
          <w:lang w:val="en-GB"/>
        </w:rPr>
        <w:t>Puṉṉai</w:t>
      </w:r>
      <w:proofErr w:type="spellEnd"/>
      <w:r w:rsidRPr="00542FF1">
        <w:rPr>
          <w:rFonts w:ascii="Gandhari Unicode" w:hAnsi="Gandhari Unicode" w:cs="e-Tamil OTC"/>
          <w:lang w:val="en-GB"/>
        </w:rPr>
        <w:t xml:space="preserve"> tree, </w:t>
      </w:r>
      <w:proofErr w:type="gramStart"/>
      <w:r w:rsidRPr="00542FF1">
        <w:rPr>
          <w:rFonts w:ascii="Gandhari Unicode" w:hAnsi="Gandhari Unicode" w:cs="e-Tamil OTC"/>
          <w:lang w:val="en-GB"/>
        </w:rPr>
        <w:t>wet</w:t>
      </w:r>
      <w:proofErr w:type="gramEnd"/>
    </w:p>
    <w:p w14:paraId="65DC0A10" w14:textId="77777777" w:rsidR="0092153D" w:rsidRPr="00542FF1" w:rsidRDefault="00014CDD">
      <w:pPr>
        <w:pStyle w:val="Textbody"/>
        <w:tabs>
          <w:tab w:val="left" w:pos="450"/>
          <w:tab w:val="left" w:pos="988"/>
        </w:tabs>
        <w:spacing w:after="0"/>
        <w:rPr>
          <w:rFonts w:ascii="Gandhari Unicode" w:hAnsi="Gandhari Unicode" w:cs="e-Tamil OTC"/>
          <w:lang w:val="en-GB"/>
        </w:rPr>
      </w:pPr>
      <w:r w:rsidRPr="00542FF1">
        <w:rPr>
          <w:rFonts w:ascii="Gandhari Unicode" w:hAnsi="Gandhari Unicode" w:cs="e-Tamil OTC"/>
          <w:lang w:val="en-GB"/>
        </w:rPr>
        <w:tab/>
        <w:t>on the shore where firm sands have settled,</w:t>
      </w:r>
    </w:p>
    <w:p w14:paraId="457B077E" w14:textId="77777777" w:rsidR="0092153D" w:rsidRPr="00542FF1" w:rsidRDefault="00014CDD">
      <w:pPr>
        <w:pStyle w:val="Textbody"/>
        <w:tabs>
          <w:tab w:val="left" w:pos="450"/>
          <w:tab w:val="left" w:pos="988"/>
        </w:tabs>
        <w:spacing w:after="115"/>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dashed by the strong waves.</w:t>
      </w:r>
    </w:p>
    <w:p w14:paraId="1BDB340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May the scandal subside as if silenced,</w:t>
      </w:r>
    </w:p>
    <w:p w14:paraId="4367E6C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[this] talking [to let] more [and] more people know,</w:t>
      </w:r>
    </w:p>
    <w:p w14:paraId="040D52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saying </w:t>
      </w:r>
      <w:r w:rsidR="0060544D">
        <w:rPr>
          <w:rFonts w:ascii="Gandhari Unicode" w:hAnsi="Gandhari Unicode" w:cs="e-Tamil OTC"/>
          <w:lang w:val="en-GB"/>
        </w:rPr>
        <w:t>“what [is this] here?”</w:t>
      </w:r>
    </w:p>
    <w:p w14:paraId="0E19926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What [is] it [after all]?</w:t>
      </w:r>
      <w:r w:rsidRPr="00542FF1">
        <w:rPr>
          <w:rStyle w:val="FootnoteReference"/>
          <w:rFonts w:ascii="Gandhari Unicode" w:hAnsi="Gandhari Unicode" w:cs="e-Tamil OTC"/>
          <w:lang w:val="en-GB"/>
        </w:rPr>
        <w:footnoteReference w:id="697"/>
      </w:r>
    </w:p>
    <w:p w14:paraId="06117C5E" w14:textId="77777777" w:rsidR="0092153D" w:rsidRPr="00542FF1" w:rsidRDefault="0092153D">
      <w:pPr>
        <w:pStyle w:val="Textbody"/>
        <w:spacing w:after="0"/>
        <w:rPr>
          <w:rFonts w:ascii="Gandhari Unicode" w:hAnsi="Gandhari Unicode" w:cs="e-Tamil OTC"/>
          <w:lang w:val="en-GB"/>
        </w:rPr>
      </w:pPr>
    </w:p>
    <w:p w14:paraId="67DCCF8E" w14:textId="77777777" w:rsidR="0092153D" w:rsidRPr="00542FF1" w:rsidRDefault="0092153D">
      <w:pPr>
        <w:pStyle w:val="Textbody"/>
        <w:spacing w:after="0"/>
        <w:rPr>
          <w:rFonts w:ascii="Gandhari Unicode" w:hAnsi="Gandhari Unicode" w:cs="e-Tamil OTC"/>
          <w:lang w:val="en-GB"/>
        </w:rPr>
      </w:pPr>
    </w:p>
    <w:p w14:paraId="1D13574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May talking, so that ever others know,</w:t>
      </w:r>
    </w:p>
    <w:p w14:paraId="0A07E65C"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subside as if silenced. Wherefore that gossip?</w:t>
      </w:r>
      <w:r w:rsidRPr="00542FF1">
        <w:rPr>
          <w:rStyle w:val="FootnoteReference"/>
          <w:rFonts w:ascii="Gandhari Unicode" w:hAnsi="Gandhari Unicode" w:cs="e-Tamil OTC"/>
          <w:lang w:val="en-GB"/>
        </w:rPr>
        <w:footnoteReference w:id="698"/>
      </w:r>
    </w:p>
    <w:p w14:paraId="6C1D074C" w14:textId="77777777" w:rsidR="0092153D" w:rsidRPr="00542FF1" w:rsidRDefault="0092153D">
      <w:pPr>
        <w:pStyle w:val="Textbody"/>
        <w:spacing w:after="0"/>
        <w:rPr>
          <w:rFonts w:ascii="Gandhari Unicode" w:hAnsi="Gandhari Unicode" w:cs="e-Tamil OTC"/>
          <w:lang w:val="en-GB"/>
        </w:rPr>
      </w:pPr>
    </w:p>
    <w:p w14:paraId="30ADF1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C140ED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வருமுலையாரித்தி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488AD81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கிழத்தியைக் குறைநயப்பக் கூறியது.</w:t>
      </w:r>
    </w:p>
    <w:p w14:paraId="1191308B" w14:textId="77777777" w:rsidR="0092153D" w:rsidRPr="00542FF1" w:rsidRDefault="0092153D">
      <w:pPr>
        <w:pStyle w:val="Textbody"/>
        <w:spacing w:after="29"/>
        <w:rPr>
          <w:rFonts w:ascii="Gandhari Unicode" w:hAnsi="Gandhari Unicode" w:cs="e-Tamil OTC"/>
        </w:rPr>
      </w:pPr>
    </w:p>
    <w:p w14:paraId="0A0008D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ஒருநாள் வாரல னிருநாள் வாரலன்</w:t>
      </w:r>
    </w:p>
    <w:p w14:paraId="3E5F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பன்னாள் வந்து </w:t>
      </w:r>
      <w:r w:rsidRPr="00542FF1">
        <w:rPr>
          <w:rFonts w:ascii="Gandhari Unicode" w:hAnsi="Gandhari Unicode" w:cs="e-Tamil OTC"/>
          <w:u w:val="wave"/>
          <w:cs/>
        </w:rPr>
        <w:t>பணிமொழி</w:t>
      </w:r>
      <w:r w:rsidRPr="00542FF1">
        <w:rPr>
          <w:rFonts w:ascii="Gandhari Unicode" w:hAnsi="Gandhari Unicode" w:cs="e-Tamil OTC"/>
          <w:cs/>
        </w:rPr>
        <w:t xml:space="preserve"> </w:t>
      </w:r>
      <w:r w:rsidRPr="00542FF1">
        <w:rPr>
          <w:rFonts w:ascii="Gandhari Unicode" w:hAnsi="Gandhari Unicode" w:cs="e-Tamil OTC"/>
          <w:u w:val="wave"/>
          <w:cs/>
        </w:rPr>
        <w:t>பயிற்றியென்</w:t>
      </w:r>
    </w:p>
    <w:p w14:paraId="758B25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னன்னர் நெஞ்ச நெகிழ்த்த பின்றை</w:t>
      </w:r>
    </w:p>
    <w:p w14:paraId="7635191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வரைமுதிர் தேனிற் போகி யோனே</w:t>
      </w:r>
    </w:p>
    <w:p w14:paraId="6E103A1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யாசா கெந்தை யாண்டுளன் கொல்லோ</w:t>
      </w:r>
    </w:p>
    <w:p w14:paraId="7F91106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வேறுபுல னன்னாட்டுப்</w:t>
      </w:r>
      <w:r w:rsidRPr="00542FF1">
        <w:rPr>
          <w:rFonts w:ascii="Gandhari Unicode" w:hAnsi="Gandhari Unicode" w:cs="e-Tamil OTC"/>
          <w:cs/>
        </w:rPr>
        <w:t xml:space="preserve"> பெய்த</w:t>
      </w:r>
    </w:p>
    <w:p w14:paraId="7B2FBC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வேறுடை மழையிற் </w:t>
      </w:r>
      <w:r w:rsidRPr="00542FF1">
        <w:rPr>
          <w:rFonts w:ascii="Gandhari Unicode" w:hAnsi="Gandhari Unicode" w:cs="e-Tamil OTC"/>
          <w:u w:val="wave"/>
          <w:cs/>
        </w:rPr>
        <w:t>கலுழுமென்</w:t>
      </w:r>
      <w:r w:rsidRPr="00542FF1">
        <w:rPr>
          <w:rFonts w:ascii="Gandhari Unicode" w:hAnsi="Gandhari Unicode" w:cs="e-Tamil OTC"/>
          <w:cs/>
        </w:rPr>
        <w:t xml:space="preserve"> னெஞ்சே.</w:t>
      </w:r>
    </w:p>
    <w:p w14:paraId="7151F191" w14:textId="77777777" w:rsidR="0092153D" w:rsidRPr="00542FF1" w:rsidRDefault="0092153D">
      <w:pPr>
        <w:pStyle w:val="Textbody"/>
        <w:spacing w:after="29"/>
        <w:rPr>
          <w:rFonts w:ascii="Gandhari Unicode" w:hAnsi="Gandhari Unicode" w:cs="e-Tamil OTC"/>
        </w:rPr>
      </w:pPr>
    </w:p>
    <w:p w14:paraId="6FAD39F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பணிமொழி </w:t>
      </w:r>
      <w:r w:rsidRPr="00542FF1">
        <w:rPr>
          <w:rFonts w:ascii="Gandhari Unicode" w:hAnsi="Gandhari Unicode" w:cs="e-Tamil OTC"/>
        </w:rPr>
        <w:t xml:space="preserve">C2+5v, G2v,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பனிமொழி </w:t>
      </w:r>
      <w:r w:rsidRPr="00542FF1">
        <w:rPr>
          <w:rFonts w:ascii="Gandhari Unicode" w:hAnsi="Gandhari Unicode" w:cs="e-Tamil OTC"/>
        </w:rPr>
        <w:t xml:space="preserve">L1, C1+3+5,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2df.</w:t>
      </w:r>
      <w:r w:rsidRPr="00542FF1">
        <w:rPr>
          <w:rFonts w:ascii="Gandhari Unicode" w:hAnsi="Gandhari Unicode" w:cs="e-Tamil OTC"/>
        </w:rPr>
        <w:t xml:space="preserve"> </w:t>
      </w:r>
      <w:r w:rsidRPr="00542FF1">
        <w:rPr>
          <w:rFonts w:ascii="Gandhari Unicode" w:hAnsi="Gandhari Unicode" w:cs="e-Tamil OTC"/>
          <w:cs/>
        </w:rPr>
        <w:t xml:space="preserve">பயிற்றியென் </w:t>
      </w:r>
      <w:r w:rsidRPr="00542FF1">
        <w:rPr>
          <w:rFonts w:ascii="Gandhari Unicode" w:hAnsi="Gandhari Unicode" w:cs="e-Tamil OTC"/>
        </w:rPr>
        <w:t xml:space="preserve">| </w:t>
      </w:r>
      <w:r w:rsidRPr="00542FF1">
        <w:rPr>
          <w:rFonts w:ascii="Gandhari Unicode" w:hAnsi="Gandhari Unicode" w:cs="e-Tamil OTC"/>
          <w:cs/>
        </w:rPr>
        <w:t xml:space="preserve">னன்னர் </w:t>
      </w:r>
      <w:r w:rsidRPr="00542FF1">
        <w:rPr>
          <w:rFonts w:ascii="Gandhari Unicode" w:hAnsi="Gandhari Unicode" w:cs="e-Tamil OTC"/>
        </w:rPr>
        <w:t xml:space="preserve">L1, C1+2+3+5, G1+2,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பயிற்றி </w:t>
      </w:r>
      <w:r w:rsidRPr="00542FF1">
        <w:rPr>
          <w:rFonts w:ascii="Gandhari Unicode" w:hAnsi="Gandhari Unicode" w:cs="e-Tamil OTC"/>
        </w:rPr>
        <w:t xml:space="preserve">| </w:t>
      </w:r>
      <w:r w:rsidRPr="00542FF1">
        <w:rPr>
          <w:rFonts w:ascii="Gandhari Unicode" w:hAnsi="Gandhari Unicode" w:cs="e-Tamil OTC"/>
          <w:cs/>
        </w:rPr>
        <w:t xml:space="preserve">நன்னர்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நெகிழ்த்த </w:t>
      </w:r>
      <w:r w:rsidRPr="00542FF1">
        <w:rPr>
          <w:rFonts w:ascii="Gandhari Unicode" w:hAnsi="Gandhari Unicode" w:cs="e-Tamil OTC"/>
        </w:rPr>
        <w:t xml:space="preserve">C2v+3v,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நெகிழ்ந்த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வேறுபுல னன்னாட்டுப்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வேறுபுன னன்னாட்டுப்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புலநன் னாட்டுப்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வேறுபுல நாட்டுப் </w:t>
      </w:r>
      <w:r w:rsidRPr="00542FF1">
        <w:rPr>
          <w:rFonts w:ascii="Gandhari Unicode" w:hAnsi="Gandhari Unicode" w:cs="e-Tamil OTC"/>
        </w:rPr>
        <w:t xml:space="preserve">C2v, 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L1, C1+2+3+5, G1+2, Nakk.,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கலிழுமென் </w:t>
      </w:r>
      <w:r w:rsidRPr="00542FF1">
        <w:rPr>
          <w:rFonts w:ascii="Gandhari Unicode" w:hAnsi="Gandhari Unicode" w:cs="e-Tamil OTC"/>
        </w:rPr>
        <w:t xml:space="preserve">C2v+3v,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ER;</w:t>
      </w:r>
      <w:r w:rsidRPr="00542FF1">
        <w:rPr>
          <w:rStyle w:val="FootnoteReference"/>
          <w:rFonts w:ascii="Gandhari Unicode" w:hAnsi="Gandhari Unicode" w:cs="e-Tamil OTC"/>
        </w:rPr>
        <w:footnoteReference w:id="699"/>
      </w:r>
      <w:r w:rsidRPr="00542FF1">
        <w:rPr>
          <w:rFonts w:ascii="Gandhari Unicode" w:hAnsi="Gandhari Unicode" w:cs="e-Tamil OTC"/>
          <w:cs/>
        </w:rPr>
        <w:t xml:space="preserve"> கழுலு </w:t>
      </w:r>
      <w:proofErr w:type="spellStart"/>
      <w:r w:rsidRPr="00542FF1">
        <w:rPr>
          <w:rFonts w:ascii="Gandhari Unicode" w:hAnsi="Gandhari Unicode" w:cs="e-Tamil OTC"/>
        </w:rPr>
        <w:t>ATv</w:t>
      </w:r>
      <w:proofErr w:type="spellEnd"/>
    </w:p>
    <w:p w14:paraId="6394AC8A" w14:textId="77777777" w:rsidR="0092153D" w:rsidRPr="00542FF1" w:rsidRDefault="0092153D">
      <w:pPr>
        <w:pStyle w:val="Textbody"/>
        <w:spacing w:after="29"/>
        <w:rPr>
          <w:rFonts w:ascii="Gandhari Unicode" w:hAnsi="Gandhari Unicode" w:cs="e-Tamil OTC"/>
        </w:rPr>
      </w:pPr>
    </w:p>
    <w:p w14:paraId="59AC09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vāralaṉ</w:t>
      </w:r>
      <w:proofErr w:type="spellEnd"/>
    </w:p>
    <w:p w14:paraId="38016F0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nāḷ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payiṟṟi</w:t>
      </w:r>
      <w:proofErr w:type="spellEnd"/>
      <w:r w:rsidRPr="00542FF1">
        <w:rPr>
          <w:rFonts w:ascii="Gandhari Unicode" w:hAnsi="Gandhari Unicode" w:cs="e-Tamil OTC"/>
          <w:lang w:val="en-GB"/>
        </w:rPr>
        <w:t xml:space="preserve"> </w:t>
      </w:r>
      <w:r w:rsidR="00D935F3">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p>
    <w:p w14:paraId="2A0DC3D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naṉṉar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piṉṟai</w:t>
      </w:r>
      <w:proofErr w:type="spellEnd"/>
    </w:p>
    <w:p w14:paraId="6D1F474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varai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pōkiyōṉ</w:t>
      </w:r>
      <w:proofErr w:type="spellEnd"/>
      <w:r w:rsidR="00D935F3">
        <w:rPr>
          <w:rFonts w:ascii="Gandhari Unicode" w:hAnsi="Gandhari Unicode" w:cs="e-Tamil OTC"/>
          <w:lang w:val="en-GB"/>
        </w:rPr>
        <w:t>-</w:t>
      </w:r>
      <w:r w:rsidRPr="00542FF1">
        <w:rPr>
          <w:rFonts w:ascii="Gandhari Unicode" w:hAnsi="Gandhari Unicode" w:cs="e-Tamil OTC"/>
          <w:lang w:val="en-GB"/>
        </w:rPr>
        <w:t>ē</w:t>
      </w:r>
    </w:p>
    <w:p w14:paraId="63FE5AC3" w14:textId="77777777" w:rsidR="0092153D" w:rsidRPr="00542FF1" w:rsidRDefault="00D935F3">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entai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yāṇṭ</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uḷaṉ</w:t>
      </w:r>
      <w:r>
        <w:rPr>
          <w:rFonts w:ascii="Gandhari Unicode" w:hAnsi="Gandhari Unicode" w:cs="e-Tamil OTC"/>
          <w:lang w:val="en-GB"/>
        </w:rPr>
        <w:t>-</w:t>
      </w:r>
      <w:r w:rsidR="00014CDD" w:rsidRPr="00542FF1">
        <w:rPr>
          <w:rFonts w:ascii="Gandhari Unicode" w:hAnsi="Gandhari Unicode" w:cs="e-Tamil OTC"/>
          <w:lang w:val="en-GB"/>
        </w:rPr>
        <w:t>kollō</w:t>
      </w:r>
      <w:proofErr w:type="spellEnd"/>
    </w:p>
    <w:p w14:paraId="2FECE1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vēṟu</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ṉāṭṭu</w:t>
      </w:r>
      <w:proofErr w:type="spellEnd"/>
      <w:r w:rsidR="00D935F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p>
    <w:p w14:paraId="2D8C277B" w14:textId="77777777" w:rsidR="0092153D" w:rsidRPr="00542FF1" w:rsidRDefault="00D935F3">
      <w:pPr>
        <w:pStyle w:val="Textbody"/>
        <w:spacing w:after="29" w:line="260" w:lineRule="exact"/>
        <w:rPr>
          <w:rFonts w:ascii="Gandhari Unicode" w:hAnsi="Gandhari Unicode" w:cs="e-Tamil OTC"/>
        </w:rPr>
      </w:pPr>
      <w:r>
        <w:rPr>
          <w:rFonts w:ascii="Gandhari Unicode" w:hAnsi="Gandhari Unicode" w:cs="e-Tamil OTC"/>
        </w:rPr>
        <w:t>~</w:t>
      </w:r>
      <w:proofErr w:type="spellStart"/>
      <w:r w:rsidR="00014CDD" w:rsidRPr="00542FF1">
        <w:rPr>
          <w:rFonts w:ascii="Gandhari Unicode" w:hAnsi="Gandhari Unicode" w:cs="e-Tamil OTC"/>
        </w:rPr>
        <w:t>ēṟ</w:t>
      </w:r>
      <w:proofErr w:type="spellEnd"/>
      <w:r>
        <w:rPr>
          <w:rFonts w:ascii="Gandhari Unicode" w:hAnsi="Gandhari Unicode" w:cs="e-Tamil OTC"/>
        </w:rPr>
        <w:t>*</w:t>
      </w:r>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uṭai</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maḻaiyiṉ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i/>
          <w:iCs/>
        </w:rPr>
        <w:t>kaliḻum</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eṉ</w:t>
      </w:r>
      <w:proofErr w:type="spellEnd"/>
      <w:r w:rsidR="00014CDD" w:rsidRPr="00542FF1">
        <w:rPr>
          <w:rFonts w:ascii="Gandhari Unicode" w:hAnsi="Gandhari Unicode" w:cs="e-Tamil OTC"/>
        </w:rPr>
        <w:t xml:space="preserve"> </w:t>
      </w:r>
      <w:proofErr w:type="spellStart"/>
      <w:r w:rsidR="00014CDD" w:rsidRPr="00542FF1">
        <w:rPr>
          <w:rFonts w:ascii="Gandhari Unicode" w:hAnsi="Gandhari Unicode" w:cs="e-Tamil OTC"/>
        </w:rPr>
        <w:t>neñc</w:t>
      </w:r>
      <w:proofErr w:type="spellEnd"/>
      <w:r>
        <w:rPr>
          <w:rFonts w:ascii="Gandhari Unicode" w:hAnsi="Gandhari Unicode" w:cs="e-Tamil OTC"/>
        </w:rPr>
        <w:t>*-</w:t>
      </w:r>
      <w:r w:rsidR="00014CDD" w:rsidRPr="00542FF1">
        <w:rPr>
          <w:rFonts w:ascii="Gandhari Unicode" w:hAnsi="Gandhari Unicode" w:cs="e-Tamil OTC"/>
        </w:rPr>
        <w:t>ē.</w:t>
      </w:r>
    </w:p>
    <w:p w14:paraId="74D371B9" w14:textId="77777777" w:rsidR="0092153D" w:rsidRPr="00542FF1" w:rsidRDefault="0092153D">
      <w:pPr>
        <w:pStyle w:val="Textbody"/>
        <w:spacing w:after="29" w:line="260" w:lineRule="exact"/>
        <w:rPr>
          <w:rFonts w:ascii="Gandhari Unicode" w:hAnsi="Gandhari Unicode" w:cs="e-Tamil OTC"/>
          <w:u w:val="single"/>
          <w:lang w:val="en-GB"/>
        </w:rPr>
      </w:pPr>
    </w:p>
    <w:p w14:paraId="6EBEB074" w14:textId="77777777" w:rsidR="0092153D" w:rsidRPr="00542FF1" w:rsidRDefault="0092153D">
      <w:pPr>
        <w:pStyle w:val="Textbody"/>
        <w:spacing w:after="29" w:line="260" w:lineRule="exact"/>
        <w:rPr>
          <w:rFonts w:ascii="Gandhari Unicode" w:hAnsi="Gandhari Unicode" w:cs="e-Tamil OTC"/>
          <w:u w:val="single"/>
          <w:lang w:val="en-GB"/>
        </w:rPr>
      </w:pPr>
    </w:p>
    <w:p w14:paraId="248441DC" w14:textId="77777777" w:rsidR="0092153D" w:rsidRPr="00542FF1" w:rsidRDefault="0092153D">
      <w:pPr>
        <w:pStyle w:val="Textbody"/>
        <w:spacing w:after="29" w:line="260" w:lineRule="exact"/>
        <w:rPr>
          <w:rFonts w:ascii="Gandhari Unicode" w:hAnsi="Gandhari Unicode" w:cs="e-Tamil OTC"/>
          <w:u w:val="single"/>
          <w:lang w:val="en-GB"/>
        </w:rPr>
      </w:pPr>
    </w:p>
    <w:p w14:paraId="00DF682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that SHE would yield to [his] request.</w:t>
      </w:r>
    </w:p>
    <w:p w14:paraId="15AC0BE5" w14:textId="77777777" w:rsidR="0092153D" w:rsidRPr="00542FF1" w:rsidRDefault="0092153D">
      <w:pPr>
        <w:pStyle w:val="Textbody"/>
        <w:spacing w:after="29" w:line="260" w:lineRule="exact"/>
        <w:rPr>
          <w:rFonts w:ascii="Gandhari Unicode" w:hAnsi="Gandhari Unicode" w:cs="e-Tamil OTC"/>
          <w:lang w:val="en-GB"/>
        </w:rPr>
      </w:pPr>
    </w:p>
    <w:p w14:paraId="0451149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come-not-he two day come-not-he</w:t>
      </w:r>
    </w:p>
    <w:p w14:paraId="3590371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day</w:t>
      </w:r>
      <w:proofErr w:type="gramEnd"/>
      <w:r w:rsidRPr="00542FF1">
        <w:rPr>
          <w:rFonts w:ascii="Gandhari Unicode" w:hAnsi="Gandhari Unicode" w:cs="e-Tamil OTC"/>
          <w:lang w:val="en-GB"/>
        </w:rPr>
        <w:t xml:space="preserve"> come</w:t>
      </w:r>
      <w:r w:rsidRPr="00542FF1">
        <w:rPr>
          <w:rFonts w:ascii="Gandhari Unicode" w:hAnsi="Gandhari Unicode" w:cs="e-Tamil OTC"/>
        </w:rPr>
        <w:t xml:space="preserve"> </w:t>
      </w:r>
      <w:r w:rsidRPr="00542FF1">
        <w:rPr>
          <w:rFonts w:ascii="Gandhari Unicode" w:hAnsi="Gandhari Unicode" w:cs="e-Tamil OTC"/>
          <w:lang w:val="en-GB"/>
        </w:rPr>
        <w:t>be-humble- word repeated my-</w:t>
      </w:r>
    </w:p>
    <w:p w14:paraId="789D649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goodness</w:t>
      </w:r>
      <w:r w:rsidRPr="00542FF1">
        <w:rPr>
          <w:rStyle w:val="FootnoteReference"/>
          <w:rFonts w:ascii="Gandhari Unicode" w:hAnsi="Gandhari Unicode" w:cs="e-Tamil OTC"/>
          <w:lang w:val="en-GB"/>
        </w:rPr>
        <w:footnoteReference w:id="700"/>
      </w:r>
      <w:r w:rsidRPr="00542FF1">
        <w:rPr>
          <w:rFonts w:ascii="Gandhari Unicode" w:hAnsi="Gandhari Unicode" w:cs="e-Tamil OTC"/>
          <w:lang w:val="en-GB"/>
        </w:rPr>
        <w:t xml:space="preserve"> heart</w:t>
      </w:r>
      <w:r w:rsidRPr="00542FF1">
        <w:rPr>
          <w:rFonts w:ascii="Gandhari Unicode" w:hAnsi="Gandhari Unicode" w:cs="e-Tamil OTC"/>
        </w:rPr>
        <w:t xml:space="preserve"> </w:t>
      </w:r>
      <w:r w:rsidRPr="00542FF1">
        <w:rPr>
          <w:rFonts w:ascii="Gandhari Unicode" w:hAnsi="Gandhari Unicode" w:cs="e-Tamil OTC"/>
          <w:lang w:val="en-GB"/>
        </w:rPr>
        <w:t>loosened- after</w:t>
      </w:r>
    </w:p>
    <w:p w14:paraId="492832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mountain ripe- honey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gone-</w:t>
      </w:r>
      <w:proofErr w:type="gramStart"/>
      <w:r w:rsidRPr="00542FF1">
        <w:rPr>
          <w:rFonts w:ascii="Gandhari Unicode" w:hAnsi="Gandhari Unicode" w:cs="e-Tamil OTC"/>
          <w:lang w:val="en-GB"/>
        </w:rPr>
        <w:t>he</w:t>
      </w:r>
      <w:r w:rsidRPr="00542FF1">
        <w:rPr>
          <w:rFonts w:ascii="Gandhari Unicode" w:hAnsi="Gandhari Unicode" w:cs="e-Tamil OTC"/>
          <w:position w:val="6"/>
          <w:lang w:val="en-GB"/>
        </w:rPr>
        <w:t>ē</w:t>
      </w:r>
      <w:proofErr w:type="gramEnd"/>
    </w:p>
    <w:p w14:paraId="2613C2C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prop become- my-father where he-is</w:t>
      </w:r>
      <w:r w:rsidRPr="00542FF1">
        <w:rPr>
          <w:rStyle w:val="FootnoteReference"/>
          <w:rFonts w:ascii="Gandhari Unicode" w:hAnsi="Gandhari Unicode" w:cs="e-Tamil OTC"/>
          <w:lang w:val="en-GB"/>
        </w:rPr>
        <w:footnoteReference w:id="701"/>
      </w:r>
      <w:proofErr w:type="spellStart"/>
      <w:proofErr w:type="gramStart"/>
      <w:r w:rsidRPr="00542FF1">
        <w:rPr>
          <w:rFonts w:ascii="Gandhari Unicode" w:hAnsi="Gandhari Unicode" w:cs="e-Tamil OTC"/>
          <w:position w:val="6"/>
          <w:lang w:val="en-GB"/>
        </w:rPr>
        <w:t>kollō</w:t>
      </w:r>
      <w:proofErr w:type="spellEnd"/>
      <w:proofErr w:type="gramEnd"/>
    </w:p>
    <w:p w14:paraId="5F2357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different field good land- rained-</w:t>
      </w:r>
    </w:p>
    <w:p w14:paraId="69D73D17"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stroke</w:t>
      </w:r>
      <w:proofErr w:type="gramEnd"/>
      <w:r w:rsidRPr="00542FF1">
        <w:rPr>
          <w:rFonts w:ascii="Gandhari Unicode" w:hAnsi="Gandhari Unicode" w:cs="e-Tamil OTC"/>
          <w:lang w:val="en-GB"/>
        </w:rPr>
        <w:t xml:space="preserve"> possess-</w:t>
      </w:r>
      <w:r w:rsidRPr="00542FF1">
        <w:rPr>
          <w:rFonts w:ascii="Gandhari Unicode" w:hAnsi="Gandhari Unicode" w:cs="e-Tamil OTC"/>
        </w:rPr>
        <w:t xml:space="preserve"> </w:t>
      </w:r>
      <w:r w:rsidRPr="00542FF1">
        <w:rPr>
          <w:rFonts w:ascii="Gandhari Unicode" w:hAnsi="Gandhari Unicode" w:cs="e-Tamil OTC"/>
          <w:lang w:val="en-GB"/>
        </w:rPr>
        <w:t>rain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weeping- my-heart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14F8B74" w14:textId="77777777" w:rsidR="0092153D" w:rsidRPr="00542FF1" w:rsidRDefault="0092153D">
      <w:pPr>
        <w:pStyle w:val="Textbody"/>
        <w:spacing w:after="29"/>
        <w:rPr>
          <w:rFonts w:ascii="Gandhari Unicode" w:hAnsi="Gandhari Unicode" w:cs="e-Tamil OTC"/>
        </w:rPr>
      </w:pPr>
    </w:p>
    <w:p w14:paraId="63A58A6D" w14:textId="77777777" w:rsidR="0092153D" w:rsidRPr="00542FF1" w:rsidRDefault="0092153D">
      <w:pPr>
        <w:pStyle w:val="Textbody"/>
        <w:spacing w:after="29"/>
        <w:rPr>
          <w:rFonts w:ascii="Gandhari Unicode" w:hAnsi="Gandhari Unicode" w:cs="e-Tamil OTC"/>
          <w:lang w:val="en-GB"/>
        </w:rPr>
      </w:pPr>
    </w:p>
    <w:p w14:paraId="60BC54A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For one day he didn't come, for two days he didn't come,</w:t>
      </w:r>
    </w:p>
    <w:p w14:paraId="3408AD43"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after he had come for many days, repeating humble words,</w:t>
      </w:r>
    </w:p>
    <w:p w14:paraId="4BEBC353"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 xml:space="preserve">[and] made my good heart soft </w:t>
      </w:r>
      <w:r w:rsidRPr="00542FF1">
        <w:rPr>
          <w:rFonts w:ascii="Gandhari Unicode" w:eastAsia="URW Palladio UNI" w:hAnsi="Gandhari Unicode" w:cs="e-Tamil OTC"/>
          <w:lang w:val="en-GB"/>
        </w:rPr>
        <w:t>–</w:t>
      </w:r>
    </w:p>
    <w:p w14:paraId="2EB114C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ab/>
        <w:t>like honey ripening on the mountain,</w:t>
      </w:r>
      <w:r w:rsidRPr="00542FF1">
        <w:rPr>
          <w:rStyle w:val="FootnoteReference"/>
          <w:rFonts w:ascii="Gandhari Unicode" w:hAnsi="Gandhari Unicode" w:cs="e-Tamil OTC"/>
          <w:lang w:val="en-GB"/>
        </w:rPr>
        <w:footnoteReference w:id="702"/>
      </w:r>
      <w:r w:rsidRPr="00542FF1">
        <w:rPr>
          <w:rFonts w:ascii="Gandhari Unicode" w:hAnsi="Gandhari Unicode" w:cs="e-Tamil OTC"/>
          <w:lang w:val="en-GB"/>
        </w:rPr>
        <w:t xml:space="preserve"> he is gone.</w:t>
      </w:r>
    </w:p>
    <w:p w14:paraId="5A76F706"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My father who is</w:t>
      </w:r>
      <w:r w:rsidRPr="00542FF1">
        <w:rPr>
          <w:rStyle w:val="FootnoteReference"/>
          <w:rFonts w:ascii="Gandhari Unicode" w:hAnsi="Gandhari Unicode" w:cs="e-Tamil OTC"/>
          <w:lang w:val="en-GB"/>
        </w:rPr>
        <w:footnoteReference w:id="703"/>
      </w:r>
      <w:r w:rsidRPr="00542FF1">
        <w:rPr>
          <w:rFonts w:ascii="Gandhari Unicode" w:hAnsi="Gandhari Unicode" w:cs="e-Tamil OTC"/>
          <w:lang w:val="en-GB"/>
        </w:rPr>
        <w:t xml:space="preserve"> a prop to [me], where is he?</w:t>
      </w:r>
    </w:p>
    <w:p w14:paraId="20EF8E21"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Like thundering rain</w:t>
      </w:r>
      <w:r w:rsidRPr="00542FF1">
        <w:rPr>
          <w:rStyle w:val="FootnoteReference"/>
          <w:rFonts w:ascii="Gandhari Unicode" w:hAnsi="Gandhari Unicode" w:cs="e-Tamil OTC"/>
          <w:lang w:val="en-GB"/>
        </w:rPr>
        <w:footnoteReference w:id="704"/>
      </w:r>
      <w:r w:rsidRPr="00542FF1">
        <w:rPr>
          <w:rFonts w:ascii="Gandhari Unicode" w:hAnsi="Gandhari Unicode" w:cs="e-Tamil OTC"/>
          <w:lang w:val="en-GB"/>
        </w:rPr>
        <w:t xml:space="preserve"> rained on good land</w:t>
      </w:r>
    </w:p>
    <w:p w14:paraId="212C3F8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different fields</w:t>
      </w:r>
      <w:r w:rsidRPr="00542FF1">
        <w:rPr>
          <w:rStyle w:val="FootnoteReference"/>
          <w:rFonts w:ascii="Gandhari Unicode" w:hAnsi="Gandhari Unicode" w:cs="e-Tamil OTC"/>
          <w:lang w:val="en-GB"/>
        </w:rPr>
        <w:footnoteReference w:id="705"/>
      </w:r>
    </w:p>
    <w:p w14:paraId="398D4EE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my heart weeps.</w:t>
      </w:r>
    </w:p>
    <w:p w14:paraId="7D196E66" w14:textId="77777777" w:rsidR="0092153D" w:rsidRPr="00542FF1" w:rsidRDefault="0092153D">
      <w:pPr>
        <w:pStyle w:val="Textbody"/>
        <w:spacing w:after="0"/>
        <w:rPr>
          <w:rFonts w:ascii="Gandhari Unicode" w:hAnsi="Gandhari Unicode" w:cs="e-Tamil OTC"/>
          <w:lang w:val="en-GB"/>
        </w:rPr>
      </w:pPr>
    </w:p>
    <w:p w14:paraId="53AD47D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9AB29E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உலோச்சன்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767442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கிழவன் வரவுணர்ந்து தோழி கிழத்திக்கு உரைத்தது.</w:t>
      </w:r>
    </w:p>
    <w:p w14:paraId="6535E2FD" w14:textId="77777777" w:rsidR="0092153D" w:rsidRPr="00542FF1" w:rsidRDefault="0092153D">
      <w:pPr>
        <w:pStyle w:val="Textbody"/>
        <w:spacing w:after="29"/>
        <w:rPr>
          <w:rFonts w:ascii="Gandhari Unicode" w:hAnsi="Gandhari Unicode" w:cs="e-Tamil OTC"/>
        </w:rPr>
      </w:pPr>
    </w:p>
    <w:p w14:paraId="5F51E1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கடல்பா டவிந்து கானன் மயங்கித்</w:t>
      </w:r>
    </w:p>
    <w:p w14:paraId="634499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துறைநீ ரிருங்கழி புல்லென் றன்றே</w:t>
      </w:r>
    </w:p>
    <w:p w14:paraId="59D317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மன்றவம்</w:t>
      </w:r>
      <w:r w:rsidRPr="00542FF1">
        <w:rPr>
          <w:rFonts w:ascii="Gandhari Unicode" w:hAnsi="Gandhari Unicode" w:cs="e-Tamil OTC"/>
          <w:cs/>
        </w:rPr>
        <w:t xml:space="preserve"> பெண்ணை மடல்சேர் வாழ்க்கை</w:t>
      </w:r>
    </w:p>
    <w:p w14:paraId="122C3A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யன்றிலும் பையென நரலு மின்றவர்</w:t>
      </w:r>
    </w:p>
    <w:p w14:paraId="45CCA8E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வருவர்கொல் வாழி தோழி </w:t>
      </w:r>
      <w:r w:rsidRPr="00542FF1">
        <w:rPr>
          <w:rFonts w:ascii="Gandhari Unicode" w:hAnsi="Gandhari Unicode" w:cs="e-Tamil OTC"/>
          <w:u w:val="wave"/>
          <w:cs/>
        </w:rPr>
        <w:t>நாந்தப்</w:t>
      </w:r>
    </w:p>
    <w:p w14:paraId="5778511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புலப்பினும் பிரிவாங் கஞ்சித்</w:t>
      </w:r>
    </w:p>
    <w:p w14:paraId="3DCB37B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தணப்பருங் காமந் தண்டி யோரே.</w:t>
      </w:r>
    </w:p>
    <w:p w14:paraId="38256450" w14:textId="77777777" w:rsidR="0092153D" w:rsidRPr="00542FF1" w:rsidRDefault="0092153D">
      <w:pPr>
        <w:pStyle w:val="Textbody"/>
        <w:spacing w:after="29"/>
        <w:rPr>
          <w:rFonts w:ascii="Gandhari Unicode" w:hAnsi="Gandhari Unicode" w:cs="e-Tamil OTC"/>
        </w:rPr>
      </w:pPr>
    </w:p>
    <w:p w14:paraId="0D861C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துறைநீ ரிருங்கழி </w:t>
      </w:r>
      <w:r w:rsidRPr="00542FF1">
        <w:rPr>
          <w:rFonts w:ascii="Gandhari Unicode" w:eastAsia="URW Palladio UNI" w:hAnsi="Gandhari Unicode" w:cs="e-Tamil OTC"/>
        </w:rPr>
        <w:t xml:space="preserve">C2+5,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துத்துறை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துறை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மன்றவம்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மன்றலம் </w:t>
      </w:r>
      <w:r w:rsidRPr="00542FF1">
        <w:rPr>
          <w:rFonts w:ascii="Gandhari Unicode" w:hAnsi="Gandhari Unicode" w:cs="e-Tamil OTC"/>
        </w:rPr>
        <w:t xml:space="preserve">L1, C1+2+3+5,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மன்றற்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மன்றப்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rPr>
        <w:footnoteReference w:id="70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யன்றலும் </w:t>
      </w:r>
      <w:r w:rsidRPr="00542FF1">
        <w:rPr>
          <w:rFonts w:ascii="Gandhari Unicode" w:hAnsi="Gandhari Unicode" w:cs="e-Tamil OTC"/>
        </w:rPr>
        <w:t xml:space="preserve">C3, G1; </w:t>
      </w:r>
      <w:r w:rsidRPr="00542FF1">
        <w:rPr>
          <w:rFonts w:ascii="Gandhari Unicode" w:hAnsi="Gandhari Unicode" w:cs="e-Tamil OTC"/>
          <w:cs/>
        </w:rPr>
        <w:t xml:space="preserve">யென்றலு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பையென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பைபயென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நாந்தப் </w:t>
      </w:r>
      <w:r w:rsidRPr="00542FF1">
        <w:rPr>
          <w:rFonts w:ascii="Gandhari Unicode" w:hAnsi="Gandhari Unicode" w:cs="e-Tamil OTC"/>
        </w:rPr>
        <w:t xml:space="preserve">C2v+3,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நாநகப் </w:t>
      </w:r>
      <w:r w:rsidRPr="00542FF1">
        <w:rPr>
          <w:rFonts w:ascii="Gandhari Unicode" w:hAnsi="Gandhari Unicode" w:cs="e-Tamil OTC"/>
        </w:rPr>
        <w:t xml:space="preserve">L1, C1+5,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ER; </w:t>
      </w:r>
      <w:r w:rsidRPr="00542FF1">
        <w:rPr>
          <w:rFonts w:ascii="Gandhari Unicode" w:hAnsi="Gandhari Unicode" w:cs="e-Tamil OTC"/>
          <w:cs/>
        </w:rPr>
        <w:t>நாந்த</w:t>
      </w:r>
      <w:r w:rsidRPr="00542FF1">
        <w:rPr>
          <w:rFonts w:ascii="Gandhari Unicode" w:eastAsia="URW Palladio UNI" w:hAnsi="Gandhari Unicode" w:cs="e-Tamil OTC"/>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கஞ்சத் </w:t>
      </w:r>
      <w:r w:rsidRPr="00542FF1">
        <w:rPr>
          <w:rFonts w:ascii="Gandhari Unicode" w:hAnsi="Gandhari Unicode" w:cs="e-Tamil OTC"/>
        </w:rPr>
        <w:t>C1</w:t>
      </w:r>
    </w:p>
    <w:p w14:paraId="6CEF8B32" w14:textId="77777777" w:rsidR="0092153D" w:rsidRPr="00542FF1" w:rsidRDefault="0092153D">
      <w:pPr>
        <w:pStyle w:val="Textbody"/>
        <w:spacing w:after="29"/>
        <w:rPr>
          <w:rFonts w:ascii="Gandhari Unicode" w:hAnsi="Gandhari Unicode" w:cs="e-Tamil OTC"/>
        </w:rPr>
      </w:pPr>
    </w:p>
    <w:p w14:paraId="3CBBE0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pāṭ</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avintu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mayaṅki</w:t>
      </w:r>
      <w:proofErr w:type="spellEnd"/>
      <w:r w:rsidR="001A049C">
        <w:rPr>
          <w:rFonts w:ascii="Gandhari Unicode" w:hAnsi="Gandhari Unicode" w:cs="e-Tamil OTC"/>
          <w:lang w:val="en-GB"/>
        </w:rPr>
        <w:t>+</w:t>
      </w:r>
    </w:p>
    <w:p w14:paraId="0EAF820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tuṟai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pulleṉṟaṉṟ</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7E1C9318"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maṉṟavam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vāḻkkai</w:t>
      </w:r>
      <w:proofErr w:type="spellEnd"/>
    </w:p>
    <w:p w14:paraId="2943FB47" w14:textId="77777777" w:rsidR="0092153D" w:rsidRPr="00542FF1" w:rsidRDefault="001A049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aṉṟil</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paiyeṉa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naralum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avar</w:t>
      </w:r>
      <w:proofErr w:type="spellEnd"/>
    </w:p>
    <w:p w14:paraId="300B9A8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varuvar-kol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r w:rsidRPr="00542FF1">
        <w:rPr>
          <w:rFonts w:ascii="Gandhari Unicode" w:hAnsi="Gandhari Unicode" w:cs="e-Tamil OTC"/>
          <w:i/>
          <w:iCs/>
          <w:lang w:val="en-GB"/>
        </w:rPr>
        <w:t>tam</w:t>
      </w:r>
    </w:p>
    <w:p w14:paraId="4832F3D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pulappiṉum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piriv</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āṅ</w:t>
      </w:r>
      <w:r w:rsidR="001A049C">
        <w:rPr>
          <w:rFonts w:ascii="Gandhari Unicode" w:hAnsi="Gandhari Unicode" w:cs="e-Tamil OTC"/>
          <w:lang w:val="en-GB"/>
        </w:rPr>
        <w:t>k</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añci</w:t>
      </w:r>
      <w:proofErr w:type="spellEnd"/>
      <w:r w:rsidR="001A049C">
        <w:rPr>
          <w:rFonts w:ascii="Gandhari Unicode" w:hAnsi="Gandhari Unicode" w:cs="e-Tamil OTC"/>
          <w:lang w:val="en-GB"/>
        </w:rPr>
        <w:t>+</w:t>
      </w:r>
    </w:p>
    <w:p w14:paraId="65C09887"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taṇ</w:t>
      </w:r>
      <w:r w:rsidR="001A049C">
        <w:rPr>
          <w:rFonts w:ascii="Gandhari Unicode" w:hAnsi="Gandhari Unicode" w:cs="e-Tamil OTC"/>
          <w:lang w:val="en-GB"/>
        </w:rPr>
        <w:t>app</w:t>
      </w:r>
      <w:proofErr w:type="spellEnd"/>
      <w:r w:rsidR="001A049C">
        <w:rPr>
          <w:rFonts w:ascii="Gandhari Unicode" w:hAnsi="Gandhari Unicode" w:cs="e-Tamil OTC"/>
          <w:lang w:val="en-GB"/>
        </w:rPr>
        <w:t>*</w:t>
      </w:r>
      <w:r w:rsidRPr="00542FF1">
        <w:rPr>
          <w:rFonts w:ascii="Gandhari Unicode" w:hAnsi="Gandhari Unicode" w:cs="e-Tamil OTC"/>
          <w:lang w:val="en-GB"/>
        </w:rPr>
        <w:t xml:space="preserve"> arum</w:t>
      </w:r>
      <w:r w:rsidRPr="00542FF1">
        <w:rPr>
          <w:rFonts w:ascii="Gandhari Unicode" w:hAnsi="Gandhari Unicode" w:cs="e-Tamil OTC"/>
        </w:rPr>
        <w:t xml:space="preserve"> </w:t>
      </w:r>
      <w:proofErr w:type="spellStart"/>
      <w:r w:rsidRPr="00542FF1">
        <w:rPr>
          <w:rFonts w:ascii="Gandhari Unicode" w:hAnsi="Gandhari Unicode" w:cs="e-Tamil OTC"/>
          <w:lang w:val="en-GB"/>
        </w:rPr>
        <w:t>kāmam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taṇṭiyōr</w:t>
      </w:r>
      <w:proofErr w:type="spellEnd"/>
      <w:r w:rsidR="001A049C">
        <w:rPr>
          <w:rFonts w:ascii="Gandhari Unicode" w:hAnsi="Gandhari Unicode" w:cs="e-Tamil OTC"/>
          <w:lang w:val="en-GB"/>
        </w:rPr>
        <w:t>-</w:t>
      </w:r>
      <w:r w:rsidRPr="00542FF1">
        <w:rPr>
          <w:rFonts w:ascii="Gandhari Unicode" w:hAnsi="Gandhari Unicode" w:cs="e-Tamil OTC"/>
          <w:lang w:val="en-GB"/>
        </w:rPr>
        <w:t>ē.</w:t>
      </w:r>
    </w:p>
    <w:p w14:paraId="28A859B2" w14:textId="77777777" w:rsidR="0092153D" w:rsidRPr="00542FF1" w:rsidRDefault="0092153D">
      <w:pPr>
        <w:pStyle w:val="Textbody"/>
        <w:spacing w:after="29" w:line="260" w:lineRule="exact"/>
        <w:rPr>
          <w:rFonts w:ascii="Gandhari Unicode" w:hAnsi="Gandhari Unicode" w:cs="e-Tamil OTC"/>
          <w:lang w:val="en-GB"/>
        </w:rPr>
      </w:pPr>
    </w:p>
    <w:p w14:paraId="5D85D5A8" w14:textId="77777777" w:rsidR="0092153D" w:rsidRPr="00542FF1" w:rsidRDefault="0092153D">
      <w:pPr>
        <w:pStyle w:val="Textbody"/>
        <w:spacing w:after="29" w:line="260" w:lineRule="exact"/>
        <w:rPr>
          <w:rFonts w:ascii="Gandhari Unicode" w:hAnsi="Gandhari Unicode" w:cs="e-Tamil OTC"/>
          <w:lang w:val="en-GB"/>
        </w:rPr>
      </w:pPr>
    </w:p>
    <w:p w14:paraId="72627F9F" w14:textId="77777777" w:rsidR="0092153D" w:rsidRPr="00542FF1" w:rsidRDefault="0092153D">
      <w:pPr>
        <w:pStyle w:val="Textbody"/>
        <w:spacing w:after="29" w:line="260" w:lineRule="exact"/>
        <w:rPr>
          <w:rFonts w:ascii="Gandhari Unicode" w:hAnsi="Gandhari Unicode" w:cs="e-Tamil OTC"/>
          <w:lang w:val="en-GB"/>
        </w:rPr>
      </w:pPr>
    </w:p>
    <w:p w14:paraId="47C6DEB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HER by the confidante after she had realised HIS coming.</w:t>
      </w:r>
    </w:p>
    <w:p w14:paraId="3359DD61" w14:textId="77777777" w:rsidR="0092153D" w:rsidRPr="00542FF1" w:rsidRDefault="0092153D">
      <w:pPr>
        <w:pStyle w:val="Textbody"/>
        <w:spacing w:after="29" w:line="260" w:lineRule="exact"/>
        <w:rPr>
          <w:rFonts w:ascii="Gandhari Unicode" w:hAnsi="Gandhari Unicode" w:cs="e-Tamil OTC"/>
          <w:lang w:val="en-GB"/>
        </w:rPr>
      </w:pPr>
    </w:p>
    <w:p w14:paraId="198EAB1B" w14:textId="77777777" w:rsidR="0092153D" w:rsidRPr="00542FF1" w:rsidRDefault="00014CDD">
      <w:pPr>
        <w:pStyle w:val="Textbody"/>
        <w:spacing w:after="29" w:line="260" w:lineRule="exact"/>
        <w:rPr>
          <w:rFonts w:ascii="Gandhari Unicode" w:hAnsi="Gandhari Unicode" w:cs="e-Tamil OTC"/>
          <w:lang w:val="en-GB"/>
        </w:rPr>
      </w:pPr>
      <w:r w:rsidRPr="00542FF1">
        <w:rPr>
          <w:rFonts w:ascii="Gandhari Unicode" w:hAnsi="Gandhari Unicode" w:cs="e-Tamil OTC"/>
          <w:lang w:val="en-GB"/>
        </w:rPr>
        <w:t xml:space="preserve">sea sing- ceased seashore-grove </w:t>
      </w:r>
      <w:proofErr w:type="gramStart"/>
      <w:r w:rsidRPr="00542FF1">
        <w:rPr>
          <w:rFonts w:ascii="Gandhari Unicode" w:hAnsi="Gandhari Unicode" w:cs="e-Tamil OTC"/>
          <w:lang w:val="en-GB"/>
        </w:rPr>
        <w:t>confused</w:t>
      </w:r>
      <w:proofErr w:type="gramEnd"/>
    </w:p>
    <w:p w14:paraId="1146EE9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ghat water dark backwaters grass it-said</w:t>
      </w:r>
      <w:r w:rsidRPr="00542FF1">
        <w:rPr>
          <w:rFonts w:ascii="Gandhari Unicode" w:hAnsi="Gandhari Unicode" w:cs="e-Tamil OTC"/>
          <w:position w:val="6"/>
          <w:lang w:val="en-GB"/>
        </w:rPr>
        <w:t>ē</w:t>
      </w:r>
      <w:r w:rsidRPr="00542FF1">
        <w:rPr>
          <w:rFonts w:ascii="Gandhari Unicode" w:hAnsi="Gandhari Unicode" w:cs="e-Tamil OTC"/>
          <w:lang w:val="en-GB"/>
        </w:rPr>
        <w:t>/said is-not-</w:t>
      </w:r>
      <w:proofErr w:type="gramStart"/>
      <w:r w:rsidRPr="00542FF1">
        <w:rPr>
          <w:rFonts w:ascii="Gandhari Unicode" w:hAnsi="Gandhari Unicode" w:cs="e-Tamil OTC"/>
          <w:lang w:val="en-GB"/>
        </w:rPr>
        <w:t>so</w:t>
      </w:r>
      <w:r w:rsidRPr="00542FF1">
        <w:rPr>
          <w:rFonts w:ascii="Gandhari Unicode" w:hAnsi="Gandhari Unicode" w:cs="e-Tamil OTC"/>
          <w:position w:val="6"/>
          <w:lang w:val="en-GB"/>
        </w:rPr>
        <w:t>ē</w:t>
      </w:r>
      <w:proofErr w:type="gramEnd"/>
    </w:p>
    <w:p w14:paraId="693D0BFF"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village-common</w:t>
      </w:r>
      <w:r w:rsidRPr="00542FF1">
        <w:rPr>
          <w:rFonts w:ascii="Gandhari Unicode" w:hAnsi="Gandhari Unicode" w:cs="e-Tamil OTC"/>
          <w:position w:val="6"/>
          <w:lang w:val="en-GB"/>
        </w:rPr>
        <w:t>am</w:t>
      </w:r>
      <w:r w:rsidRPr="00542FF1">
        <w:rPr>
          <w:rFonts w:ascii="Gandhari Unicode" w:hAnsi="Gandhari Unicode" w:cs="e-Tamil OTC"/>
          <w:lang w:val="en-GB"/>
        </w:rPr>
        <w:t xml:space="preserve"> Palmyra Palmyra-stem join- </w:t>
      </w:r>
      <w:proofErr w:type="gramStart"/>
      <w:r w:rsidRPr="00542FF1">
        <w:rPr>
          <w:rFonts w:ascii="Gandhari Unicode" w:hAnsi="Gandhari Unicode" w:cs="e-Tamil OTC"/>
          <w:lang w:val="en-GB"/>
        </w:rPr>
        <w:t>livelihood</w:t>
      </w:r>
      <w:proofErr w:type="gramEnd"/>
    </w:p>
    <w:p w14:paraId="6602255A"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bird)</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gently calling- today he(h.)</w:t>
      </w:r>
    </w:p>
    <w:p w14:paraId="7B5FE73A"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he-comes(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Pr="00542FF1">
        <w:rPr>
          <w:rFonts w:ascii="Gandhari Unicode" w:hAnsi="Gandhari Unicode" w:cs="e-Tamil OTC"/>
          <w:lang w:val="en-GB"/>
        </w:rPr>
        <w:t>we self(pl.)-</w:t>
      </w:r>
    </w:p>
    <w:p w14:paraId="29368DBD"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loneliness</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/sulk-if-even separation like feared</w:t>
      </w:r>
    </w:p>
    <w:p w14:paraId="2CE85444"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departing difficult desire gathered-he(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67F58EEA" w14:textId="77777777" w:rsidR="0092153D" w:rsidRPr="00542FF1" w:rsidRDefault="0092153D">
      <w:pPr>
        <w:pStyle w:val="Textbody"/>
        <w:spacing w:after="29"/>
        <w:rPr>
          <w:rFonts w:ascii="Gandhari Unicode" w:hAnsi="Gandhari Unicode" w:cs="e-Tamil OTC"/>
          <w:lang w:val="en-GB"/>
        </w:rPr>
      </w:pPr>
    </w:p>
    <w:p w14:paraId="52789B85" w14:textId="77777777" w:rsidR="0092153D" w:rsidRPr="00542FF1" w:rsidRDefault="0092153D">
      <w:pPr>
        <w:pStyle w:val="Textbody"/>
        <w:spacing w:after="0"/>
        <w:rPr>
          <w:rFonts w:ascii="Gandhari Unicode" w:hAnsi="Gandhari Unicode" w:cs="e-Tamil OTC"/>
          <w:lang w:val="en-GB"/>
        </w:rPr>
      </w:pPr>
    </w:p>
    <w:p w14:paraId="77F328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sea ceased singing, the seashore groves [fell] enchanted,</w:t>
      </w:r>
    </w:p>
    <w:p w14:paraId="46642D5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the ghat waters [have become] dark backwaters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it is empty.</w:t>
      </w:r>
      <w:r w:rsidRPr="00542FF1">
        <w:rPr>
          <w:rStyle w:val="FootnoteReference"/>
          <w:rFonts w:ascii="Gandhari Unicode" w:hAnsi="Gandhari Unicode" w:cs="e-Tamil OTC"/>
          <w:lang w:val="en-GB"/>
        </w:rPr>
        <w:footnoteReference w:id="707"/>
      </w:r>
    </w:p>
    <w:p w14:paraId="0C2BD01A"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Today, as the </w:t>
      </w:r>
      <w:proofErr w:type="spellStart"/>
      <w:r w:rsidRPr="00542FF1">
        <w:rPr>
          <w:rFonts w:ascii="Gandhari Unicode" w:hAnsi="Gandhari Unicode" w:cs="e-Tamil OTC"/>
          <w:lang w:val="en-GB"/>
        </w:rPr>
        <w:t>Aṉṟil</w:t>
      </w:r>
      <w:proofErr w:type="spellEnd"/>
      <w:r w:rsidRPr="00542FF1">
        <w:rPr>
          <w:rFonts w:ascii="Gandhari Unicode" w:hAnsi="Gandhari Unicode" w:cs="e-Tamil OTC"/>
          <w:lang w:val="en-GB"/>
        </w:rPr>
        <w:t xml:space="preserve"> is calling gently,</w:t>
      </w:r>
    </w:p>
    <w:p w14:paraId="07DB2E1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whose living is amongst the Palmyra </w:t>
      </w:r>
      <w:proofErr w:type="gramStart"/>
      <w:r w:rsidRPr="00542FF1">
        <w:rPr>
          <w:rFonts w:ascii="Gandhari Unicode" w:hAnsi="Gandhari Unicode" w:cs="e-Tamil OTC"/>
          <w:lang w:val="en-GB"/>
        </w:rPr>
        <w:t>stems</w:t>
      </w:r>
      <w:proofErr w:type="gramEnd"/>
    </w:p>
    <w:p w14:paraId="7E840E7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of the village common,</w:t>
      </w:r>
      <w:r w:rsidRPr="00542FF1">
        <w:rPr>
          <w:rStyle w:val="FootnoteReference"/>
          <w:rFonts w:ascii="Gandhari Unicode" w:hAnsi="Gandhari Unicode" w:cs="e-Tamil OTC"/>
          <w:lang w:val="en-GB"/>
        </w:rPr>
        <w:footnoteReference w:id="708"/>
      </w:r>
    </w:p>
    <w:p w14:paraId="2B2C74A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will he come, oh friend,</w:t>
      </w:r>
    </w:p>
    <w:p w14:paraId="6383065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who has captured [our] desire, difficult to escape,</w:t>
      </w:r>
    </w:p>
    <w:p w14:paraId="34977793"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[which we] fear just like separation, even if we sulk with him?</w:t>
      </w:r>
      <w:r w:rsidRPr="00542FF1">
        <w:rPr>
          <w:rStyle w:val="FootnoteReference"/>
          <w:rFonts w:ascii="Gandhari Unicode" w:hAnsi="Gandhari Unicode" w:cs="e-Tamil OTC"/>
          <w:lang w:val="en-GB"/>
        </w:rPr>
        <w:footnoteReference w:id="709"/>
      </w:r>
    </w:p>
    <w:p w14:paraId="31D303D1" w14:textId="77777777" w:rsidR="0092153D" w:rsidRPr="00542FF1" w:rsidRDefault="0092153D">
      <w:pPr>
        <w:pStyle w:val="Textbody"/>
        <w:spacing w:after="0"/>
        <w:rPr>
          <w:rFonts w:ascii="Gandhari Unicode" w:hAnsi="Gandhari Unicode" w:cs="e-Tamil OTC"/>
          <w:lang w:val="en-GB"/>
        </w:rPr>
      </w:pPr>
    </w:p>
    <w:p w14:paraId="0746325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D.G.</w:t>
      </w:r>
    </w:p>
    <w:p w14:paraId="2B06A73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he who has captured [our] desire, [which is] difficult to escape,</w:t>
      </w:r>
    </w:p>
    <w:p w14:paraId="394916B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[and which we] fear more than loneliness</w:t>
      </w:r>
      <w:r w:rsidRPr="00542FF1">
        <w:rPr>
          <w:rStyle w:val="FootnoteReference"/>
          <w:rFonts w:ascii="Gandhari Unicode" w:hAnsi="Gandhari Unicode" w:cs="e-Tamil OTC"/>
          <w:lang w:val="en-GB"/>
        </w:rPr>
        <w:footnoteReference w:id="710"/>
      </w:r>
      <w:r w:rsidRPr="00542FF1">
        <w:rPr>
          <w:rFonts w:ascii="Gandhari Unicode" w:hAnsi="Gandhari Unicode" w:cs="e-Tamil OTC"/>
          <w:lang w:val="en-GB"/>
        </w:rPr>
        <w:t>, just like separation.</w:t>
      </w:r>
    </w:p>
    <w:p w14:paraId="43F90D06" w14:textId="77777777" w:rsidR="003D3AA3" w:rsidRDefault="003D3AA3">
      <w:pPr>
        <w:suppressAutoHyphens w:val="0"/>
        <w:rPr>
          <w:rFonts w:ascii="Gandhari Unicode" w:hAnsi="Gandhari Unicode" w:cs="e-Tamil OTC"/>
          <w:b/>
          <w:lang w:val="en-GB"/>
        </w:rPr>
      </w:pPr>
      <w:r>
        <w:rPr>
          <w:rFonts w:ascii="Gandhari Unicode" w:hAnsi="Gandhari Unicode" w:cs="e-Tamil OTC"/>
          <w:b/>
          <w:lang w:val="en-GB"/>
        </w:rPr>
        <w:br w:type="page"/>
      </w:r>
    </w:p>
    <w:p w14:paraId="44756EE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நெடும்பல்லியத்தை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682C77F2"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கடிநகர் புக்க தோழி தலைமகன் புணர்ச்சி விதும்பல் கண்டு முன்னர்க் களவுக்காலத்தொழுகலாற்(</w:t>
      </w:r>
      <w:r w:rsidRPr="00542FF1">
        <w:rPr>
          <w:rFonts w:ascii="Gandhari Unicode" w:hAnsi="Gandhari Unicode" w:cs="e-Tamil OTC"/>
          <w:lang w:val="en-GB"/>
        </w:rPr>
        <w:t>C</w:t>
      </w:r>
      <w:r w:rsidRPr="00542FF1">
        <w:rPr>
          <w:rFonts w:ascii="Gandhari Unicode" w:hAnsi="Gandhari Unicode" w:cs="e-Tamil OTC"/>
          <w:cs/>
          <w:lang w:val="en-GB"/>
        </w:rPr>
        <w:t>1: களவு கற்றொழுகல்</w:t>
      </w:r>
      <w:r w:rsidRPr="00542FF1">
        <w:rPr>
          <w:rFonts w:ascii="Gandhari Unicode" w:hAnsi="Gandhari Unicode" w:cs="e-Tamil OTC"/>
          <w:lang w:val="en-GB"/>
        </w:rPr>
        <w:t>; C</w:t>
      </w:r>
      <w:r w:rsidRPr="00542FF1">
        <w:rPr>
          <w:rFonts w:ascii="Gandhari Unicode" w:hAnsi="Gandhari Unicode" w:cs="e-Tamil OTC"/>
          <w:cs/>
          <w:lang w:val="en-GB"/>
        </w:rPr>
        <w:t>5: களவு கந்தொழுகல்) ஆற்றாமை நினைந்து அழிந்து கூறியது.</w:t>
      </w:r>
    </w:p>
    <w:p w14:paraId="0D026B90" w14:textId="77777777" w:rsidR="0092153D" w:rsidRPr="00542FF1" w:rsidRDefault="0092153D">
      <w:pPr>
        <w:pStyle w:val="Textbody"/>
        <w:spacing w:after="29"/>
        <w:rPr>
          <w:rFonts w:ascii="Gandhari Unicode" w:hAnsi="Gandhari Unicode" w:cs="e-Tamil OTC"/>
        </w:rPr>
      </w:pPr>
    </w:p>
    <w:p w14:paraId="30E5355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அயிரை பரந்த வந்தண் பழனத்</w:t>
      </w:r>
    </w:p>
    <w:p w14:paraId="643B8B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தேந்தெழின் </w:t>
      </w:r>
      <w:r w:rsidRPr="00542FF1">
        <w:rPr>
          <w:rFonts w:ascii="Gandhari Unicode" w:hAnsi="Gandhari Unicode" w:cs="e-Tamil OTC"/>
          <w:u w:val="wave"/>
          <w:cs/>
        </w:rPr>
        <w:t>மலர</w:t>
      </w:r>
      <w:r w:rsidRPr="00542FF1">
        <w:rPr>
          <w:rFonts w:ascii="Gandhari Unicode" w:hAnsi="Gandhari Unicode" w:cs="e-Tamil OTC"/>
          <w:cs/>
        </w:rPr>
        <w:t xml:space="preserve"> தூம்புடைத் </w:t>
      </w:r>
      <w:r w:rsidRPr="00542FF1">
        <w:rPr>
          <w:rFonts w:ascii="Gandhari Unicode" w:hAnsi="Gandhari Unicode" w:cs="e-Tamil OTC"/>
          <w:u w:val="wave"/>
          <w:cs/>
        </w:rPr>
        <w:t>திரன்கா</w:t>
      </w:r>
    </w:p>
    <w:p w14:paraId="5B7562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லாம்பல் </w:t>
      </w:r>
      <w:r w:rsidRPr="00542FF1">
        <w:rPr>
          <w:rFonts w:ascii="Gandhari Unicode" w:hAnsi="Gandhari Unicode" w:cs="e-Tamil OTC"/>
          <w:u w:val="wave"/>
          <w:cs/>
        </w:rPr>
        <w:t>குறுநர்</w:t>
      </w:r>
      <w:r w:rsidRPr="00542FF1">
        <w:rPr>
          <w:rFonts w:ascii="Gandhari Unicode" w:hAnsi="Gandhari Unicode" w:cs="e-Tamil OTC"/>
          <w:cs/>
        </w:rPr>
        <w:t xml:space="preserve"> நீர்வேட் டாங்கிவ</w:t>
      </w:r>
    </w:p>
    <w:p w14:paraId="414794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ளிடைமுலைக் கிடந்து நடுங்க லானீர்</w:t>
      </w:r>
    </w:p>
    <w:p w14:paraId="722775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தொழுதுகாண் பிறையிற் </w:t>
      </w:r>
      <w:r w:rsidRPr="00542FF1">
        <w:rPr>
          <w:rFonts w:ascii="Gandhari Unicode" w:hAnsi="Gandhari Unicode" w:cs="e-Tamil OTC"/>
          <w:u w:val="wave"/>
          <w:cs/>
        </w:rPr>
        <w:t>றோன்றி</w:t>
      </w:r>
      <w:r w:rsidRPr="00542FF1">
        <w:rPr>
          <w:rFonts w:ascii="Gandhari Unicode" w:hAnsi="Gandhari Unicode" w:cs="e-Tamil OTC"/>
          <w:cs/>
        </w:rPr>
        <w:t xml:space="preserve"> </w:t>
      </w:r>
      <w:r w:rsidRPr="00542FF1">
        <w:rPr>
          <w:rFonts w:ascii="Gandhari Unicode" w:hAnsi="Gandhari Unicode" w:cs="e-Tamil OTC"/>
          <w:u w:val="wave"/>
          <w:cs/>
        </w:rPr>
        <w:t>யாநுமக்</w:t>
      </w:r>
    </w:p>
    <w:p w14:paraId="6EC7E9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கரிய மாகிய காலைப்</w:t>
      </w:r>
    </w:p>
    <w:p w14:paraId="06638F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பெரிய</w:t>
      </w:r>
      <w:r w:rsidRPr="00542FF1">
        <w:rPr>
          <w:rFonts w:ascii="Gandhari Unicode" w:hAnsi="Gandhari Unicode" w:cs="e-Tamil OTC"/>
          <w:cs/>
        </w:rPr>
        <w:t xml:space="preserve"> </w:t>
      </w:r>
      <w:r w:rsidRPr="00542FF1">
        <w:rPr>
          <w:rFonts w:ascii="Gandhari Unicode" w:hAnsi="Gandhari Unicode" w:cs="e-Tamil OTC"/>
          <w:u w:val="wave"/>
          <w:cs/>
        </w:rPr>
        <w:t>நோன்றனிர்</w:t>
      </w:r>
      <w:r w:rsidRPr="00542FF1">
        <w:rPr>
          <w:rFonts w:ascii="Gandhari Unicode" w:hAnsi="Gandhari Unicode" w:cs="e-Tamil OTC"/>
          <w:cs/>
        </w:rPr>
        <w:t xml:space="preserve"> நோகோ யானே.</w:t>
      </w:r>
    </w:p>
    <w:p w14:paraId="3495BD22" w14:textId="77777777" w:rsidR="0092153D" w:rsidRPr="00542FF1" w:rsidRDefault="0092153D">
      <w:pPr>
        <w:pStyle w:val="Textbody"/>
        <w:spacing w:after="29"/>
        <w:rPr>
          <w:rFonts w:ascii="Gandhari Unicode" w:hAnsi="Gandhari Unicode" w:cs="e-Tamil OTC"/>
        </w:rPr>
      </w:pPr>
    </w:p>
    <w:p w14:paraId="6F859E1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தேந்தெழின்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தெழிந்தெழின்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L1, C1+2+3+5, G1+2, </w:t>
      </w:r>
      <w:proofErr w:type="spellStart"/>
      <w:r w:rsidRPr="00542FF1">
        <w:rPr>
          <w:rFonts w:ascii="Gandhari Unicode" w:hAnsi="Gandhari Unicode" w:cs="e-Tamil OTC"/>
        </w:rPr>
        <w:t>Pēr.v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மலர்ந்த </w:t>
      </w:r>
      <w:r w:rsidRPr="00542FF1">
        <w:rPr>
          <w:rFonts w:ascii="Gandhari Unicode" w:hAnsi="Gandhari Unicode" w:cs="e-Tamil OTC"/>
        </w:rPr>
        <w:t xml:space="preserve">C3v, G1v,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IV,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மலர்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2df. </w:t>
      </w:r>
      <w:r w:rsidRPr="00542FF1">
        <w:rPr>
          <w:rFonts w:ascii="Gandhari Unicode" w:hAnsi="Gandhari Unicode" w:cs="e-Tamil OTC"/>
          <w:cs/>
        </w:rPr>
        <w:t xml:space="preserve">திரன்கா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C1+2+3+5, G1+2,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திரள்கா </w:t>
      </w:r>
      <w:r w:rsidRPr="00542FF1">
        <w:rPr>
          <w:rFonts w:ascii="Gandhari Unicode" w:hAnsi="Gandhari Unicode" w:cs="e-Tamil OTC"/>
        </w:rPr>
        <w:t xml:space="preserve">| </w:t>
      </w:r>
      <w:r w:rsidRPr="00542FF1">
        <w:rPr>
          <w:rFonts w:ascii="Gandhari Unicode" w:hAnsi="Gandhari Unicode" w:cs="e-Tamil OTC"/>
          <w:cs/>
        </w:rPr>
        <w:t xml:space="preserve">லாம்பல் </w:t>
      </w:r>
      <w:r w:rsidRPr="00542FF1">
        <w:rPr>
          <w:rFonts w:ascii="Gandhari Unicode" w:hAnsi="Gandhari Unicode" w:cs="e-Tamil OTC"/>
        </w:rPr>
        <w:t xml:space="preserve">L1, I, VP; </w:t>
      </w:r>
      <w:r w:rsidRPr="00542FF1">
        <w:rPr>
          <w:rFonts w:ascii="Gandhari Unicode" w:hAnsi="Gandhari Unicode" w:cs="e-Tamil OTC"/>
          <w:cs/>
        </w:rPr>
        <w:t xml:space="preserve">திரடா </w:t>
      </w:r>
      <w:r w:rsidRPr="00542FF1">
        <w:rPr>
          <w:rFonts w:ascii="Gandhari Unicode" w:hAnsi="Gandhari Unicode" w:cs="e-Tamil OTC"/>
        </w:rPr>
        <w:t xml:space="preserve">| </w:t>
      </w:r>
      <w:r w:rsidRPr="00542FF1">
        <w:rPr>
          <w:rFonts w:ascii="Gandhari Unicode" w:hAnsi="Gandhari Unicode" w:cs="e-Tamil OTC"/>
          <w:cs/>
        </w:rPr>
        <w:t xml:space="preserve">ளம்பல் </w:t>
      </w:r>
      <w:r w:rsidRPr="00542FF1">
        <w:rPr>
          <w:rFonts w:ascii="Gandhari Unicode" w:hAnsi="Gandhari Unicode" w:cs="e-Tamil OTC"/>
        </w:rPr>
        <w:t xml:space="preserve">G1v,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குறுநர் </w:t>
      </w:r>
      <w:r w:rsidRPr="00542FF1">
        <w:rPr>
          <w:rFonts w:ascii="Gandhari Unicode" w:hAnsi="Gandhari Unicode" w:cs="e-Tamil OTC"/>
        </w:rPr>
        <w:t xml:space="preserve">L1, C1+2+3+5, G2,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குற்றுநர் </w:t>
      </w:r>
      <w:r w:rsidRPr="00542FF1">
        <w:rPr>
          <w:rFonts w:ascii="Gandhari Unicode" w:hAnsi="Gandhari Unicode" w:cs="e-Tamil OTC"/>
        </w:rPr>
        <w:t xml:space="preserve">G1,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I,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லானீர்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லாநீர்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பிறைப்பிற்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றோன்றி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றோன்றிய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L1, C2+3+5,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யநுமக் </w:t>
      </w:r>
      <w:r w:rsidRPr="00542FF1">
        <w:rPr>
          <w:rFonts w:ascii="Gandhari Unicode" w:hAnsi="Gandhari Unicode" w:cs="e-Tamil OTC"/>
        </w:rPr>
        <w:t xml:space="preserve">C1; </w:t>
      </w:r>
      <w:r w:rsidRPr="00542FF1">
        <w:rPr>
          <w:rFonts w:ascii="Gandhari Unicode" w:hAnsi="Gandhari Unicode" w:cs="e-Tamil OTC"/>
          <w:cs/>
        </w:rPr>
        <w:t xml:space="preserve">யானுமக் </w:t>
      </w:r>
      <w:r w:rsidRPr="00542FF1">
        <w:rPr>
          <w:rFonts w:ascii="Gandhari Unicode" w:hAnsi="Gandhari Unicode" w:cs="e-Tamil OTC"/>
        </w:rPr>
        <w:t xml:space="preserve">G1,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IV,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கரியே </w:t>
      </w:r>
      <w:r w:rsidRPr="00542FF1">
        <w:rPr>
          <w:rFonts w:ascii="Gandhari Unicode" w:hAnsi="Gandhari Unicode" w:cs="e-Tamil OTC"/>
        </w:rPr>
        <w:t xml:space="preserve">L1, C1+3+5, G1+2, </w:t>
      </w:r>
      <w:proofErr w:type="spellStart"/>
      <w:r w:rsidRPr="00542FF1">
        <w:rPr>
          <w:rFonts w:ascii="Gandhari Unicode" w:hAnsi="Gandhari Unicode" w:cs="e-Tamil OTC"/>
        </w:rPr>
        <w:t>Pēr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கறிய </w:t>
      </w:r>
      <w:r w:rsidRPr="00542FF1">
        <w:rPr>
          <w:rFonts w:ascii="Gandhari Unicode" w:hAnsi="Gandhari Unicode" w:cs="e-Tamil OTC"/>
        </w:rPr>
        <w:t xml:space="preserve">G2v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6bc</w:t>
      </w:r>
      <w:r w:rsidRPr="00542FF1">
        <w:rPr>
          <w:rFonts w:ascii="Gandhari Unicode" w:hAnsi="Gandhari Unicode" w:cs="e-Tamil OTC"/>
        </w:rPr>
        <w:t xml:space="preserve"> </w:t>
      </w:r>
      <w:r w:rsidRPr="00542FF1">
        <w:rPr>
          <w:rFonts w:ascii="Gandhari Unicode" w:hAnsi="Gandhari Unicode" w:cs="e-Tamil OTC"/>
          <w:cs/>
        </w:rPr>
        <w:t xml:space="preserve">மாகிய காலைப் </w:t>
      </w:r>
      <w:r w:rsidRPr="00542FF1">
        <w:rPr>
          <w:rFonts w:ascii="Gandhari Unicode" w:hAnsi="Gandhari Unicode" w:cs="e-Tamil OTC"/>
        </w:rPr>
        <w:t xml:space="preserve">C5,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காலை </w:t>
      </w:r>
      <w:r w:rsidRPr="00542FF1">
        <w:rPr>
          <w:rFonts w:ascii="Gandhari Unicode" w:hAnsi="Gandhari Unicode" w:cs="e-Tamil OTC"/>
        </w:rPr>
        <w:t xml:space="preserve">C2+3, G1; </w:t>
      </w:r>
      <w:r w:rsidRPr="00542FF1">
        <w:rPr>
          <w:rFonts w:ascii="Gandhari Unicode" w:hAnsi="Gandhari Unicode" w:cs="e-Tamil OTC"/>
          <w:cs/>
        </w:rPr>
        <w:t xml:space="preserve">மாதிய காலை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பெரிது </w:t>
      </w:r>
      <w:r w:rsidRPr="00542FF1">
        <w:rPr>
          <w:rFonts w:ascii="Gandhari Unicode"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நோன்றனிர் </w:t>
      </w:r>
      <w:r w:rsidRPr="00542FF1">
        <w:rPr>
          <w:rFonts w:ascii="Gandhari Unicode" w:hAnsi="Gandhari Unicode" w:cs="e-Tamil OTC"/>
        </w:rPr>
        <w:t xml:space="preserve">L1,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நோன்றநீர் </w:t>
      </w:r>
      <w:r w:rsidRPr="00542FF1">
        <w:rPr>
          <w:rFonts w:ascii="Gandhari Unicode" w:hAnsi="Gandhari Unicode" w:cs="e-Tamil OTC"/>
        </w:rPr>
        <w:t xml:space="preserve">L1, C1+3, G1+2v; </w:t>
      </w:r>
      <w:r w:rsidRPr="00542FF1">
        <w:rPr>
          <w:rFonts w:ascii="Gandhari Unicode" w:hAnsi="Gandhari Unicode" w:cs="e-Tamil OTC"/>
          <w:cs/>
        </w:rPr>
        <w:t xml:space="preserve">நோகினிர் </w:t>
      </w:r>
      <w:r w:rsidRPr="00542FF1">
        <w:rPr>
          <w:rFonts w:ascii="Gandhari Unicode" w:hAnsi="Gandhari Unicode" w:cs="e-Tamil OTC"/>
        </w:rPr>
        <w:t>I</w:t>
      </w:r>
    </w:p>
    <w:p w14:paraId="740F936D" w14:textId="77777777" w:rsidR="0092153D" w:rsidRPr="00542FF1" w:rsidRDefault="0092153D">
      <w:pPr>
        <w:pStyle w:val="Textbody"/>
        <w:spacing w:after="29"/>
        <w:rPr>
          <w:rFonts w:ascii="Gandhari Unicode" w:hAnsi="Gandhari Unicode" w:cs="e-Tamil OTC"/>
        </w:rPr>
      </w:pPr>
    </w:p>
    <w:p w14:paraId="1497B5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paranta</w:t>
      </w:r>
      <w:proofErr w:type="spellEnd"/>
      <w:r w:rsidRPr="00542FF1">
        <w:rPr>
          <w:rFonts w:ascii="Gandhari Unicode" w:hAnsi="Gandhari Unicode" w:cs="e-Tamil OTC"/>
          <w:lang w:val="en-GB"/>
        </w:rPr>
        <w:t xml:space="preserve"> </w:t>
      </w:r>
      <w:r w:rsidR="007851C3">
        <w:rPr>
          <w:rFonts w:ascii="Gandhari Unicode" w:hAnsi="Gandhari Unicode" w:cs="e-Tamil OTC"/>
          <w:lang w:val="en-GB"/>
        </w:rPr>
        <w:t>~</w:t>
      </w:r>
      <w:r w:rsidRPr="00542FF1">
        <w:rPr>
          <w:rFonts w:ascii="Gandhari Unicode" w:hAnsi="Gandhari Unicode" w:cs="e-Tamil OTC"/>
          <w:lang w:val="en-GB"/>
        </w:rPr>
        <w:t xml:space="preserve">am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paḻaṉatt</w:t>
      </w:r>
      <w:proofErr w:type="spellEnd"/>
      <w:r w:rsidR="007851C3">
        <w:rPr>
          <w:rFonts w:ascii="Gandhari Unicode" w:hAnsi="Gandhari Unicode" w:cs="e-Tamil OTC"/>
          <w:lang w:val="en-GB"/>
        </w:rPr>
        <w:t>*</w:t>
      </w:r>
    </w:p>
    <w:p w14:paraId="1B0DA36A" w14:textId="77777777" w:rsidR="0092153D" w:rsidRPr="00542FF1" w:rsidRDefault="007851C3">
      <w:pPr>
        <w:pStyle w:val="Textbody"/>
        <w:spacing w:after="29"/>
        <w:rPr>
          <w:rFonts w:ascii="Gandhari Unicode" w:hAnsi="Gandhari Unicode" w:cs="e-Tamil OTC"/>
        </w:rPr>
      </w:pPr>
      <w:proofErr w:type="spellStart"/>
      <w:r>
        <w:rPr>
          <w:rFonts w:ascii="Gandhari Unicode" w:hAnsi="Gandhari Unicode" w:cs="e-Tamil OTC"/>
          <w:lang w:val="en-GB"/>
        </w:rPr>
        <w:t>ēnt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eḻil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malara</w:t>
      </w:r>
      <w:proofErr w:type="spellEnd"/>
      <w:r>
        <w:rPr>
          <w:rFonts w:ascii="Gandhari Unicode" w:hAnsi="Gandhari Unicode" w:cs="e-Tamil OTC"/>
          <w:lang w:val="en-GB"/>
        </w:rPr>
        <w:t xml:space="preserve"> </w:t>
      </w:r>
      <w:proofErr w:type="spellStart"/>
      <w:r>
        <w:rPr>
          <w:rFonts w:ascii="Gandhari Unicode" w:hAnsi="Gandhari Unicode" w:cs="e-Tamil OTC"/>
          <w:lang w:val="en-GB"/>
        </w:rPr>
        <w:t>tūmp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uṭai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tiraḷ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kāl</w:t>
      </w:r>
      <w:proofErr w:type="spellEnd"/>
    </w:p>
    <w:p w14:paraId="7542D1D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āmpal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kuṟunar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vēṭṭāṅk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ivaḷ</w:t>
      </w:r>
      <w:proofErr w:type="spellEnd"/>
    </w:p>
    <w:p w14:paraId="1F7988D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mulai</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kiṭantu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naṭuṅkal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āṉīr</w:t>
      </w:r>
      <w:proofErr w:type="spellEnd"/>
    </w:p>
    <w:p w14:paraId="14826D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toḻutu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tōṉṟi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yām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numakk</w:t>
      </w:r>
      <w:proofErr w:type="spellEnd"/>
      <w:r w:rsidR="007851C3">
        <w:rPr>
          <w:rFonts w:ascii="Gandhari Unicode" w:hAnsi="Gandhari Unicode" w:cs="e-Tamil OTC"/>
          <w:lang w:val="en-GB"/>
        </w:rPr>
        <w:t>*</w:t>
      </w:r>
    </w:p>
    <w:p w14:paraId="6AB7599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ariyam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7851C3">
        <w:rPr>
          <w:rFonts w:ascii="Gandhari Unicode" w:hAnsi="Gandhari Unicode" w:cs="e-Tamil OTC"/>
          <w:lang w:val="en-GB"/>
        </w:rPr>
        <w:t>+</w:t>
      </w:r>
    </w:p>
    <w:p w14:paraId="16F4254F"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periya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nōṉṟaṉir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nōk</w:t>
      </w:r>
      <w:proofErr w:type="spellEnd"/>
      <w:r w:rsidR="007851C3">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yāṉ</w:t>
      </w:r>
      <w:proofErr w:type="spellEnd"/>
      <w:r w:rsidR="007851C3">
        <w:rPr>
          <w:rFonts w:ascii="Gandhari Unicode" w:hAnsi="Gandhari Unicode" w:cs="e-Tamil OTC"/>
          <w:lang w:val="en-GB"/>
        </w:rPr>
        <w:t>-</w:t>
      </w:r>
      <w:r w:rsidRPr="00542FF1">
        <w:rPr>
          <w:rFonts w:ascii="Gandhari Unicode" w:hAnsi="Gandhari Unicode" w:cs="e-Tamil OTC"/>
          <w:lang w:val="en-GB"/>
        </w:rPr>
        <w:t>ē.</w:t>
      </w:r>
    </w:p>
    <w:p w14:paraId="2F48176D" w14:textId="77777777" w:rsidR="0092153D" w:rsidRPr="00542FF1" w:rsidRDefault="0092153D">
      <w:pPr>
        <w:pStyle w:val="Textbody"/>
        <w:spacing w:after="29" w:line="260" w:lineRule="exact"/>
        <w:jc w:val="both"/>
        <w:rPr>
          <w:rFonts w:ascii="Gandhari Unicode" w:hAnsi="Gandhari Unicode" w:cs="e-Tamil OTC"/>
          <w:lang w:val="en-GB"/>
        </w:rPr>
      </w:pPr>
    </w:p>
    <w:p w14:paraId="7BB76E43"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The confidante, who had entered the marriage house, speaking, desolate when thinking of [his] lack of strength formerly in the time of secrecy, upon seeing HIS yearning for union.</w:t>
      </w:r>
    </w:p>
    <w:p w14:paraId="470DECFC" w14:textId="77777777" w:rsidR="0092153D" w:rsidRPr="00542FF1" w:rsidRDefault="0092153D">
      <w:pPr>
        <w:pStyle w:val="Textbody"/>
        <w:spacing w:after="29" w:line="260" w:lineRule="exact"/>
        <w:rPr>
          <w:rFonts w:ascii="Gandhari Unicode" w:hAnsi="Gandhari Unicode" w:cs="e-Tamil OTC"/>
          <w:lang w:val="en-GB"/>
        </w:rPr>
      </w:pPr>
    </w:p>
    <w:p w14:paraId="7C496812"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(-fish) spread- </w:t>
      </w:r>
      <w:proofErr w:type="gramStart"/>
      <w:r w:rsidRPr="00542FF1">
        <w:rPr>
          <w:rFonts w:ascii="Gandhari Unicode" w:hAnsi="Gandhari Unicode" w:cs="e-Tamil OTC"/>
          <w:lang w:val="en-GB"/>
        </w:rPr>
        <w:t>pretty cool</w:t>
      </w:r>
      <w:proofErr w:type="gramEnd"/>
      <w:r w:rsidRPr="00542FF1">
        <w:rPr>
          <w:rFonts w:ascii="Gandhari Unicode" w:hAnsi="Gandhari Unicode" w:cs="e-Tamil OTC"/>
          <w:lang w:val="en-GB"/>
        </w:rPr>
        <w:t xml:space="preserve"> pond-</w:t>
      </w:r>
      <w:r w:rsidRPr="00542FF1">
        <w:rPr>
          <w:rFonts w:ascii="Gandhari Unicode" w:hAnsi="Gandhari Unicode" w:cs="e-Tamil OTC"/>
        </w:rPr>
        <w:t xml:space="preserve"> </w:t>
      </w:r>
      <w:r w:rsidRPr="00542FF1">
        <w:rPr>
          <w:rFonts w:ascii="Gandhari Unicode" w:hAnsi="Gandhari Unicode" w:cs="e-Tamil OTC"/>
        </w:rPr>
        <w:tab/>
      </w:r>
    </w:p>
    <w:p w14:paraId="272A634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be-eminent- grace blossom-they(n.pl) tube possess- be-round- </w:t>
      </w:r>
      <w:proofErr w:type="gramStart"/>
      <w:r w:rsidRPr="00542FF1">
        <w:rPr>
          <w:rFonts w:ascii="Gandhari Unicode" w:hAnsi="Gandhari Unicode" w:cs="e-Tamil OTC"/>
          <w:lang w:val="en-GB"/>
        </w:rPr>
        <w:t>leg</w:t>
      </w:r>
      <w:proofErr w:type="gramEnd"/>
    </w:p>
    <w:p w14:paraId="202FE554" w14:textId="77777777" w:rsidR="0092153D" w:rsidRPr="00542FF1" w:rsidRDefault="00467674">
      <w:pPr>
        <w:pStyle w:val="Textbody"/>
        <w:spacing w:after="0" w:line="260" w:lineRule="exact"/>
        <w:rPr>
          <w:rFonts w:ascii="Gandhari Unicode" w:hAnsi="Gandhari Unicode" w:cs="e-Tamil OTC"/>
          <w:lang w:val="en-GB"/>
        </w:rPr>
      </w:pPr>
      <w:r>
        <w:rPr>
          <w:rFonts w:ascii="Gandhari Unicode" w:hAnsi="Gandhari Unicode" w:cs="e-Tamil OTC"/>
          <w:lang w:val="en-GB"/>
        </w:rPr>
        <w:t>waterlil</w:t>
      </w:r>
      <w:r w:rsidR="007851C3">
        <w:rPr>
          <w:rFonts w:ascii="Gandhari Unicode" w:hAnsi="Gandhari Unicode" w:cs="e-Tamil OTC"/>
          <w:lang w:val="en-GB"/>
        </w:rPr>
        <w:t>y pluck-they(h.) water wanted-</w:t>
      </w:r>
      <w:r w:rsidR="00014CDD" w:rsidRPr="00542FF1">
        <w:rPr>
          <w:rFonts w:ascii="Gandhari Unicode" w:hAnsi="Gandhari Unicode" w:cs="e-Tamil OTC"/>
          <w:lang w:val="en-GB"/>
        </w:rPr>
        <w:t>like she</w:t>
      </w:r>
    </w:p>
    <w:p w14:paraId="687D7A0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middle breast</w:t>
      </w:r>
      <w:r w:rsidRPr="00542FF1">
        <w:rPr>
          <w:rFonts w:ascii="Gandhari Unicode" w:hAnsi="Gandhari Unicode" w:cs="e-Tamil OTC"/>
        </w:rPr>
        <w:t xml:space="preserve"> </w:t>
      </w:r>
      <w:r w:rsidRPr="00542FF1">
        <w:rPr>
          <w:rFonts w:ascii="Gandhari Unicode" w:hAnsi="Gandhari Unicode" w:cs="e-Tamil OTC"/>
          <w:lang w:val="en-GB"/>
        </w:rPr>
        <w:t>laid-down trembling you-became(pl.)</w:t>
      </w:r>
    </w:p>
    <w:p w14:paraId="30BED5A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worshipped see- crescent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appeared we you(dat.pl.)</w:t>
      </w:r>
    </w:p>
    <w:p w14:paraId="241643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difficult-we become(p.)- </w:t>
      </w:r>
      <w:proofErr w:type="gramStart"/>
      <w:r w:rsidRPr="00542FF1">
        <w:rPr>
          <w:rFonts w:ascii="Gandhari Unicode" w:hAnsi="Gandhari Unicode" w:cs="e-Tamil OTC"/>
          <w:lang w:val="en-GB"/>
        </w:rPr>
        <w:t>time</w:t>
      </w:r>
      <w:proofErr w:type="gramEnd"/>
    </w:p>
    <w:p w14:paraId="0530FFE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big-they(n.pl) you-suffered(pl.) I-feel-pain(</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r w:rsidRPr="00542FF1">
        <w:rPr>
          <w:rFonts w:ascii="Gandhari Unicode" w:hAnsi="Gandhari Unicode" w:cs="e-Tamil OTC"/>
          <w:lang w:val="en-GB"/>
        </w:rPr>
        <w:t xml:space="preserve"> I</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3D6FA45" w14:textId="77777777" w:rsidR="0092153D" w:rsidRPr="00542FF1" w:rsidRDefault="0092153D">
      <w:pPr>
        <w:pStyle w:val="Textbody"/>
        <w:spacing w:after="29"/>
        <w:rPr>
          <w:rFonts w:ascii="Gandhari Unicode" w:hAnsi="Gandhari Unicode" w:cs="e-Tamil OTC"/>
        </w:rPr>
      </w:pPr>
    </w:p>
    <w:p w14:paraId="294BF45F" w14:textId="77777777" w:rsidR="0092153D" w:rsidRPr="00542FF1" w:rsidRDefault="0092153D">
      <w:pPr>
        <w:pStyle w:val="Textbody"/>
        <w:spacing w:after="29"/>
        <w:rPr>
          <w:rFonts w:ascii="Gandhari Unicode" w:hAnsi="Gandhari Unicode" w:cs="e-Tamil OTC"/>
        </w:rPr>
      </w:pPr>
    </w:p>
    <w:p w14:paraId="61EAA9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have become all a-quiver, laid down between her breasts,</w:t>
      </w:r>
    </w:p>
    <w:p w14:paraId="0263DE3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like people craving water while plucking </w:t>
      </w:r>
      <w:r w:rsidR="00467674">
        <w:rPr>
          <w:rFonts w:ascii="Gandhari Unicode" w:hAnsi="Gandhari Unicode" w:cs="e-Tamil OTC"/>
          <w:lang w:val="en-GB"/>
        </w:rPr>
        <w:t>waterlil</w:t>
      </w:r>
      <w:r w:rsidRPr="00542FF1">
        <w:rPr>
          <w:rFonts w:ascii="Gandhari Unicode" w:hAnsi="Gandhari Unicode" w:cs="e-Tamil OTC"/>
          <w:lang w:val="en-GB"/>
        </w:rPr>
        <w:t>ies</w:t>
      </w:r>
    </w:p>
    <w:p w14:paraId="4C51C2CB"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with tubular, round stems [and] blossoms</w:t>
      </w:r>
      <w:r w:rsidRPr="00542FF1">
        <w:rPr>
          <w:rStyle w:val="FootnoteReference"/>
          <w:rFonts w:ascii="Gandhari Unicode" w:hAnsi="Gandhari Unicode" w:cs="e-Tamil OTC"/>
          <w:lang w:val="en-GB"/>
        </w:rPr>
        <w:footnoteReference w:id="711"/>
      </w:r>
      <w:r w:rsidRPr="00542FF1">
        <w:rPr>
          <w:rFonts w:ascii="Gandhari Unicode" w:hAnsi="Gandhari Unicode" w:cs="e-Tamil OTC"/>
          <w:lang w:val="en-GB"/>
        </w:rPr>
        <w:t xml:space="preserve"> of exceeding grace</w:t>
      </w:r>
    </w:p>
    <w:p w14:paraId="77AAD085" w14:textId="77777777" w:rsidR="0092153D" w:rsidRPr="00542FF1" w:rsidRDefault="00014CDD">
      <w:pPr>
        <w:pStyle w:val="Textbody"/>
        <w:tabs>
          <w:tab w:val="left" w:pos="413"/>
          <w:tab w:val="left" w:pos="1000"/>
        </w:tabs>
        <w:spacing w:after="115"/>
        <w:rPr>
          <w:rFonts w:ascii="Gandhari Unicode" w:hAnsi="Gandhari Unicode" w:cs="e-Tamil OTC"/>
        </w:rPr>
      </w:pPr>
      <w:r w:rsidRPr="00542FF1">
        <w:rPr>
          <w:rFonts w:ascii="Gandhari Unicode" w:hAnsi="Gandhari Unicode" w:cs="e-Tamil OTC"/>
          <w:lang w:val="en-GB"/>
        </w:rPr>
        <w:tab/>
        <w:t xml:space="preserve">in the nice cool pond where </w:t>
      </w:r>
      <w:proofErr w:type="spellStart"/>
      <w:r w:rsidRPr="00542FF1">
        <w:rPr>
          <w:rFonts w:ascii="Gandhari Unicode" w:hAnsi="Gandhari Unicode" w:cs="e-Tamil OTC"/>
          <w:lang w:val="en-GB"/>
        </w:rPr>
        <w:t>Ayirai</w:t>
      </w:r>
      <w:proofErr w:type="spellEnd"/>
      <w:r w:rsidRPr="00542FF1">
        <w:rPr>
          <w:rFonts w:ascii="Gandhari Unicode" w:hAnsi="Gandhari Unicode" w:cs="e-Tamil OTC"/>
          <w:lang w:val="en-GB"/>
        </w:rPr>
        <w:t xml:space="preserve"> fish have spread</w:t>
      </w:r>
      <w:r w:rsidRPr="00542FF1">
        <w:rPr>
          <w:rStyle w:val="FootnoteReference"/>
          <w:rFonts w:ascii="Gandhari Unicode" w:hAnsi="Gandhari Unicode" w:cs="e-Tamil OTC"/>
          <w:lang w:val="en-GB"/>
        </w:rPr>
        <w:footnoteReference w:id="712"/>
      </w:r>
      <w:r w:rsidRPr="00542FF1">
        <w:rPr>
          <w:rFonts w:ascii="Gandhari Unicode" w:hAnsi="Gandhari Unicode" w:cs="e-Tamil OTC"/>
          <w:lang w:val="en-GB"/>
        </w:rPr>
        <w:t>.</w:t>
      </w:r>
    </w:p>
    <w:p w14:paraId="6F0E68F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At that time when we were difficult for you [to obtain],</w:t>
      </w:r>
    </w:p>
    <w:p w14:paraId="16DCAB5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appearing [as we did] like the crescent moon, seen [and]</w:t>
      </w:r>
    </w:p>
    <w:p w14:paraId="2AA4D3BC"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worshipped,</w:t>
      </w:r>
    </w:p>
    <w:p w14:paraId="105BAB9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suffered greatly. Ah, I ache.</w:t>
      </w:r>
    </w:p>
    <w:p w14:paraId="27D18C1B" w14:textId="77777777" w:rsidR="0092153D" w:rsidRPr="00542FF1" w:rsidRDefault="0092153D">
      <w:pPr>
        <w:pStyle w:val="Textbody"/>
        <w:spacing w:after="0"/>
        <w:rPr>
          <w:rFonts w:ascii="Gandhari Unicode" w:hAnsi="Gandhari Unicode" w:cs="e-Tamil OTC"/>
          <w:lang w:val="en-GB"/>
        </w:rPr>
      </w:pPr>
    </w:p>
    <w:p w14:paraId="2CF8A4A7"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9D1610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179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குட்டுவன் கண்ணன்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r w:rsidRPr="00DB1CAE">
        <w:rPr>
          <w:rStyle w:val="FootnoteReference"/>
          <w:rFonts w:ascii="Gandhari Unicode" w:hAnsi="Gandhari Unicode" w:cs="e-Tamil OTC"/>
          <w:i w:val="0"/>
          <w:iCs w:val="0"/>
          <w:color w:val="auto"/>
          <w:lang w:val="en-GB"/>
        </w:rPr>
        <w:footnoteReference w:id="713"/>
      </w:r>
    </w:p>
    <w:p w14:paraId="5084128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பகல் வருவானை இரவுக்குறி நேர்ந்தாள் போன்று வரைவு கடாயது.</w:t>
      </w:r>
    </w:p>
    <w:p w14:paraId="75C7755E" w14:textId="77777777" w:rsidR="0092153D" w:rsidRPr="00542FF1" w:rsidRDefault="0092153D">
      <w:pPr>
        <w:pStyle w:val="Textbody"/>
        <w:spacing w:after="29"/>
        <w:rPr>
          <w:rFonts w:ascii="Gandhari Unicode" w:hAnsi="Gandhari Unicode" w:cs="e-Tamil OTC"/>
        </w:rPr>
      </w:pPr>
    </w:p>
    <w:p w14:paraId="7FEE9D6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w:t>
      </w:r>
      <w:r w:rsidRPr="00542FF1">
        <w:rPr>
          <w:rFonts w:ascii="Gandhari Unicode" w:hAnsi="Gandhari Unicode" w:cs="e-Tamil OTC"/>
          <w:cs/>
        </w:rPr>
        <w:t xml:space="preserve"> கானத்துக் கடமா வாட்டி</w:t>
      </w:r>
    </w:p>
    <w:p w14:paraId="0019FEE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யெல்லு மெல்லின்று ஞமலியு மிளைத்தன</w:t>
      </w:r>
    </w:p>
    <w:p w14:paraId="005455C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செல்ல லைய</w:t>
      </w:r>
      <w:r w:rsidRPr="00542FF1">
        <w:rPr>
          <w:rFonts w:ascii="Gandhari Unicode" w:hAnsi="Gandhari Unicode" w:cs="e-Tamil OTC"/>
          <w:cs/>
        </w:rPr>
        <w:t xml:space="preserve"> </w:t>
      </w:r>
      <w:r w:rsidRPr="00542FF1">
        <w:rPr>
          <w:rFonts w:ascii="Gandhari Unicode" w:hAnsi="Gandhari Unicode" w:cs="e-Tamil OTC"/>
          <w:u w:val="wave"/>
          <w:cs/>
        </w:rPr>
        <w:t>வுதுவெம்</w:t>
      </w:r>
      <w:r w:rsidRPr="00542FF1">
        <w:rPr>
          <w:rFonts w:ascii="Gandhari Unicode" w:hAnsi="Gandhari Unicode" w:cs="e-Tamil OTC"/>
          <w:cs/>
        </w:rPr>
        <w:t xml:space="preserve"> மூரே</w:t>
      </w:r>
    </w:p>
    <w:p w14:paraId="3E6AC0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யோங்குவரை யடுக்கத்துத் தீந்தேன் கிழித்த</w:t>
      </w:r>
    </w:p>
    <w:p w14:paraId="206DB25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குவையுடைப் </w:t>
      </w:r>
      <w:r w:rsidRPr="00542FF1">
        <w:rPr>
          <w:rFonts w:ascii="Gandhari Unicode" w:hAnsi="Gandhari Unicode" w:cs="e-Tamil OTC"/>
          <w:u w:val="wave"/>
          <w:cs/>
        </w:rPr>
        <w:t>பசுங்கழை</w:t>
      </w:r>
      <w:r w:rsidRPr="00542FF1">
        <w:rPr>
          <w:rFonts w:ascii="Gandhari Unicode" w:hAnsi="Gandhari Unicode" w:cs="e-Tamil OTC"/>
          <w:cs/>
        </w:rPr>
        <w:t xml:space="preserve"> தின்ற கயவாய்ப்</w:t>
      </w:r>
    </w:p>
    <w:p w14:paraId="2B5F156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பேதை யானை சுவைத்த</w:t>
      </w:r>
    </w:p>
    <w:p w14:paraId="79C52F4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கூழை மூங்கிற் குவட்டிடை யதுவே.</w:t>
      </w:r>
    </w:p>
    <w:p w14:paraId="1CB3208B" w14:textId="77777777" w:rsidR="0092153D" w:rsidRPr="00542FF1" w:rsidRDefault="0092153D">
      <w:pPr>
        <w:pStyle w:val="Textbody"/>
        <w:spacing w:after="29"/>
        <w:rPr>
          <w:rFonts w:ascii="Gandhari Unicode" w:hAnsi="Gandhari Unicode" w:cs="e-Tamil OTC"/>
        </w:rPr>
      </w:pPr>
    </w:p>
    <w:p w14:paraId="1EF42A1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 </w:t>
      </w:r>
      <w:r w:rsidRPr="00542FF1">
        <w:rPr>
          <w:rFonts w:ascii="Gandhari Unicode" w:eastAsia="URW Palladio UNI" w:hAnsi="Gandhari Unicode" w:cs="e-Tamil OTC"/>
        </w:rPr>
        <w:t xml:space="preserve">L1, 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கல்லெனக் </w:t>
      </w:r>
      <w:r w:rsidRPr="00542FF1">
        <w:rPr>
          <w:rFonts w:ascii="Gandhari Unicode" w:eastAsia="URW Palladio UNI"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கானத்துக் </w:t>
      </w:r>
      <w:r w:rsidRPr="00542FF1">
        <w:rPr>
          <w:rFonts w:ascii="Gandhari Unicode" w:eastAsia="URW Palladio UNI" w:hAnsi="Gandhari Unicode" w:cs="e-Tamil OTC"/>
        </w:rPr>
        <w:t xml:space="preserve">L1, C1+2+3+5,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காணத்துக்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2b-d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மெல்லின்று ஞமலியு மிளைத்தன </w:t>
      </w:r>
      <w:r w:rsidRPr="00542FF1">
        <w:rPr>
          <w:rFonts w:ascii="Gandhari Unicode" w:eastAsia="URW Palladio UNI" w:hAnsi="Gandhari Unicode" w:cs="e-Tamil OTC"/>
        </w:rPr>
        <w:t xml:space="preserve">C2v+3v+5,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மெல்லின் றுஞ்சுமலி(யு) மிளைத்தன </w:t>
      </w:r>
      <w:r w:rsidRPr="00542FF1">
        <w:rPr>
          <w:rFonts w:ascii="Gandhari Unicode" w:eastAsia="URW Palladio UNI" w:hAnsi="Gandhari Unicode" w:cs="e-Tamil OTC"/>
        </w:rPr>
        <w:t xml:space="preserve">L1(), C1+3, G1; ______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செல்ல லைய </w:t>
      </w:r>
      <w:r w:rsidRPr="00542FF1">
        <w:rPr>
          <w:rFonts w:ascii="Gandhari Unicode" w:hAnsi="Gandhari Unicode" w:cs="e-Tamil OTC"/>
        </w:rPr>
        <w:t xml:space="preserve">C2v,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 லைய </w:t>
      </w:r>
      <w:r w:rsidRPr="00542FF1">
        <w:rPr>
          <w:rFonts w:ascii="Gandhari Unicode" w:hAnsi="Gandhari Unicode" w:cs="e-Tamil OTC"/>
        </w:rPr>
        <w:t xml:space="preserve">C5; </w:t>
      </w:r>
      <w:r w:rsidRPr="00542FF1">
        <w:rPr>
          <w:rFonts w:ascii="Gandhari Unicode" w:hAnsi="Gandhari Unicode" w:cs="e-Tamil OTC"/>
          <w:cs/>
        </w:rPr>
        <w:t xml:space="preserve">செல்ல லைஇய </w:t>
      </w:r>
      <w:r w:rsidRPr="00542FF1">
        <w:rPr>
          <w:rFonts w:ascii="Gandhari Unicode" w:hAnsi="Gandhari Unicode" w:cs="e-Tamil OTC"/>
        </w:rPr>
        <w:t xml:space="preserve">C2, G2, I, AT, VP, ER; </w:t>
      </w:r>
      <w:r w:rsidRPr="00542FF1">
        <w:rPr>
          <w:rFonts w:ascii="Gandhari Unicode" w:hAnsi="Gandhari Unicode" w:cs="e-Tamil OTC"/>
          <w:cs/>
        </w:rPr>
        <w:t xml:space="preserve">சொல்ல லைஇ </w:t>
      </w:r>
      <w:r w:rsidRPr="00542FF1">
        <w:rPr>
          <w:rFonts w:ascii="Gandhari Unicode" w:hAnsi="Gandhari Unicode" w:cs="e-Tamil OTC"/>
        </w:rPr>
        <w:t xml:space="preserve">C3v; </w:t>
      </w:r>
      <w:r w:rsidRPr="00542FF1">
        <w:rPr>
          <w:rFonts w:ascii="Gandhari Unicode" w:hAnsi="Gandhari Unicode" w:cs="e-Tamil OTC"/>
          <w:cs/>
        </w:rPr>
        <w:t xml:space="preserve">சொல் லைஇய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சேரல் லைஇய </w:t>
      </w:r>
      <w:r w:rsidRPr="00542FF1">
        <w:rPr>
          <w:rFonts w:ascii="Gandhari Unicode" w:hAnsi="Gandhari Unicode" w:cs="e-Tamil OTC"/>
        </w:rPr>
        <w:t>G1</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வுதுவெம் </w:t>
      </w:r>
      <w:r w:rsidRPr="00542FF1">
        <w:rPr>
          <w:rFonts w:ascii="Gandhari Unicode" w:hAnsi="Gandhari Unicode" w:cs="e-Tamil OTC"/>
        </w:rPr>
        <w:t xml:space="preserve">C1+2,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வுதுமெம் </w:t>
      </w:r>
      <w:r w:rsidRPr="00542FF1">
        <w:rPr>
          <w:rFonts w:ascii="Gandhari Unicode" w:hAnsi="Gandhari Unicode" w:cs="e-Tamil OTC"/>
        </w:rPr>
        <w:t xml:space="preserve">C5; </w:t>
      </w:r>
      <w:r w:rsidRPr="00542FF1">
        <w:rPr>
          <w:rFonts w:ascii="Gandhari Unicode" w:hAnsi="Gandhari Unicode" w:cs="e-Tamil OTC"/>
          <w:cs/>
        </w:rPr>
        <w:t xml:space="preserve">னுதுவெம் </w:t>
      </w:r>
      <w:r w:rsidRPr="00542FF1">
        <w:rPr>
          <w:rFonts w:ascii="Gandhari Unicode" w:hAnsi="Gandhari Unicode" w:cs="e-Tamil OTC"/>
        </w:rPr>
        <w:t xml:space="preserve">C3; </w:t>
      </w:r>
      <w:r w:rsidRPr="00542FF1">
        <w:rPr>
          <w:rFonts w:ascii="Gandhari Unicode" w:hAnsi="Gandhari Unicode" w:cs="e-Tamil OTC"/>
          <w:cs/>
        </w:rPr>
        <w:t xml:space="preserve">வுதுவே </w:t>
      </w:r>
      <w:r w:rsidRPr="00542FF1">
        <w:rPr>
          <w:rFonts w:ascii="Gandhari Unicode" w:hAnsi="Gandhari Unicode" w:cs="e-Tamil OTC"/>
        </w:rPr>
        <w:t xml:space="preserve">G1; </w:t>
      </w:r>
      <w:r w:rsidRPr="00542FF1">
        <w:rPr>
          <w:rFonts w:ascii="Gandhari Unicode" w:hAnsi="Gandhari Unicode" w:cs="e-Tamil OTC"/>
          <w:cs/>
        </w:rPr>
        <w:t xml:space="preserve">யதுவுவெம்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3df.</w:t>
      </w:r>
      <w:r w:rsidRPr="00542FF1">
        <w:rPr>
          <w:rFonts w:ascii="Gandhari Unicode" w:hAnsi="Gandhari Unicode" w:cs="e-Tamil OTC"/>
        </w:rPr>
        <w:t xml:space="preserve"> </w:t>
      </w:r>
      <w:r w:rsidRPr="00542FF1">
        <w:rPr>
          <w:rFonts w:ascii="Gandhari Unicode" w:hAnsi="Gandhari Unicode" w:cs="e-Tamil OTC"/>
          <w:cs/>
        </w:rPr>
        <w:t xml:space="preserve">மூரே </w:t>
      </w:r>
      <w:r w:rsidRPr="00542FF1">
        <w:rPr>
          <w:rFonts w:ascii="Gandhari Unicode" w:hAnsi="Gandhari Unicode" w:cs="e-Tamil OTC"/>
        </w:rPr>
        <w:t xml:space="preserve">| </w:t>
      </w:r>
      <w:r w:rsidRPr="00542FF1">
        <w:rPr>
          <w:rFonts w:ascii="Gandhari Unicode" w:hAnsi="Gandhari Unicode" w:cs="e-Tamil OTC"/>
          <w:cs/>
        </w:rPr>
        <w:t xml:space="preserve">யோங்குவரை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L1, C1+2,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கிழத்த </w:t>
      </w:r>
      <w:r w:rsidRPr="00542FF1">
        <w:rPr>
          <w:rFonts w:ascii="Gandhari Unicode" w:hAnsi="Gandhari Unicode" w:cs="e-Tamil OTC"/>
        </w:rPr>
        <w:t xml:space="preserve">C3; </w:t>
      </w:r>
      <w:r w:rsidRPr="00542FF1">
        <w:rPr>
          <w:rFonts w:ascii="Gandhari Unicode" w:hAnsi="Gandhari Unicode" w:cs="e-Tamil OTC"/>
          <w:cs/>
        </w:rPr>
        <w:t xml:space="preserve">கிழத்தி </w:t>
      </w:r>
      <w:r w:rsidRPr="00542FF1">
        <w:rPr>
          <w:rFonts w:ascii="Gandhari Unicode" w:hAnsi="Gandhari Unicode" w:cs="e-Tamil OTC"/>
        </w:rPr>
        <w:t xml:space="preserve">C5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பசுங்கழை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பசுங்களை </w:t>
      </w:r>
      <w:r w:rsidRPr="00542FF1">
        <w:rPr>
          <w:rFonts w:ascii="Gandhari Unicode" w:hAnsi="Gandhari Unicode" w:cs="e-Tamil OTC"/>
        </w:rPr>
        <w:t xml:space="preserve">L1, C1+3, G1; </w:t>
      </w:r>
      <w:r w:rsidRPr="00542FF1">
        <w:rPr>
          <w:rFonts w:ascii="Gandhari Unicode" w:hAnsi="Gandhari Unicode" w:cs="e-Tamil OTC"/>
          <w:cs/>
        </w:rPr>
        <w:t xml:space="preserve">பசுங்கிளை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கயவாய்ப்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கயவாய்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7d</w:t>
      </w:r>
      <w:r w:rsidRPr="00542FF1">
        <w:rPr>
          <w:rFonts w:ascii="Gandhari Unicode" w:hAnsi="Gandhari Unicode" w:cs="e-Tamil OTC"/>
        </w:rPr>
        <w:t xml:space="preserve"> </w:t>
      </w:r>
      <w:r w:rsidRPr="00542FF1">
        <w:rPr>
          <w:rFonts w:ascii="Gandhari Unicode" w:hAnsi="Gandhari Unicode" w:cs="e-Tamil OTC"/>
          <w:cs/>
        </w:rPr>
        <w:t xml:space="preserve">யதுவே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யது </w:t>
      </w:r>
      <w:r w:rsidRPr="00542FF1">
        <w:rPr>
          <w:rFonts w:ascii="Gandhari Unicode" w:hAnsi="Gandhari Unicode" w:cs="e-Tamil OTC"/>
        </w:rPr>
        <w:t>L1</w:t>
      </w:r>
    </w:p>
    <w:p w14:paraId="17FEC983" w14:textId="77777777" w:rsidR="0092153D" w:rsidRPr="00542FF1" w:rsidRDefault="0092153D">
      <w:pPr>
        <w:pStyle w:val="Textbody"/>
        <w:spacing w:after="29"/>
        <w:rPr>
          <w:rFonts w:ascii="Gandhari Unicode" w:hAnsi="Gandhari Unicode" w:cs="e-Tamil OTC"/>
        </w:rPr>
      </w:pPr>
    </w:p>
    <w:p w14:paraId="248559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kāṉattu</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āṭṭi</w:t>
      </w:r>
      <w:proofErr w:type="spellEnd"/>
    </w:p>
    <w:p w14:paraId="2AC05124"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ellum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el</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iṉṟu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ñamali</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um </w:t>
      </w:r>
      <w:proofErr w:type="spellStart"/>
      <w:r w:rsidR="00014CDD" w:rsidRPr="00542FF1">
        <w:rPr>
          <w:rFonts w:ascii="Gandhari Unicode" w:hAnsi="Gandhari Unicode" w:cs="e-Tamil OTC"/>
          <w:lang w:val="en-GB"/>
        </w:rPr>
        <w:t>iḷaittaṉa</w:t>
      </w:r>
      <w:proofErr w:type="spellEnd"/>
    </w:p>
    <w:p w14:paraId="2EF5AE5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cellal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aiya</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r w:rsidRPr="00542FF1">
        <w:rPr>
          <w:rFonts w:ascii="Gandhari Unicode" w:hAnsi="Gandhari Unicode" w:cs="e-Tamil OTC"/>
          <w:i/>
          <w:iCs/>
          <w:lang w:val="en-GB"/>
        </w:rPr>
        <w:t xml:space="preserve">utu </w:t>
      </w:r>
      <w:r w:rsidR="003D3C03">
        <w:rPr>
          <w:rFonts w:ascii="Gandhari Unicode" w:hAnsi="Gandhari Unicode" w:cs="e-Tamil OTC"/>
          <w:i/>
          <w:iCs/>
          <w:lang w:val="en-GB"/>
        </w:rPr>
        <w:t>~</w:t>
      </w:r>
      <w:proofErr w:type="spellStart"/>
      <w:r w:rsidRPr="00542FF1">
        <w:rPr>
          <w:rFonts w:ascii="Gandhari Unicode" w:hAnsi="Gandhari Unicode" w:cs="e-Tamil OTC"/>
          <w:i/>
          <w:iCs/>
          <w:lang w:val="en-GB"/>
        </w:rPr>
        <w:t>em</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ūr</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222D23E8" w14:textId="77777777" w:rsidR="0092153D" w:rsidRPr="00542FF1" w:rsidRDefault="003D3C03">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ōṅku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aṭukkattu</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tīm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kiḻitta</w:t>
      </w:r>
      <w:proofErr w:type="spellEnd"/>
    </w:p>
    <w:p w14:paraId="38C743E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kuvai</w:t>
      </w:r>
      <w:proofErr w:type="spellEnd"/>
      <w:r w:rsidRPr="00542FF1">
        <w:rPr>
          <w:rFonts w:ascii="Gandhari Unicode" w:hAnsi="Gandhari Unicode" w:cs="e-Tamil OTC"/>
          <w:lang w:val="en-GB"/>
        </w:rPr>
        <w:t xml:space="preserve"> </w:t>
      </w:r>
      <w:r w:rsidR="003D3C03">
        <w:rPr>
          <w:rFonts w:ascii="Gandhari Unicode" w:hAnsi="Gandhari Unicode" w:cs="e-Tamil OTC"/>
          <w:lang w:val="en-GB"/>
        </w:rPr>
        <w:t>~</w:t>
      </w:r>
      <w:proofErr w:type="spellStart"/>
      <w:r w:rsidRPr="00542FF1">
        <w:rPr>
          <w:rFonts w:ascii="Gandhari Unicode" w:hAnsi="Gandhari Unicode" w:cs="e-Tamil OTC"/>
          <w:lang w:val="en-GB"/>
        </w:rPr>
        <w:t>uṭai</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tiṉṟa</w:t>
      </w:r>
      <w:proofErr w:type="spellEnd"/>
      <w:r w:rsidRPr="00542FF1">
        <w:rPr>
          <w:rFonts w:ascii="Gandhari Unicode" w:hAnsi="Gandhari Unicode" w:cs="e-Tamil OTC"/>
          <w:lang w:val="en-GB"/>
        </w:rPr>
        <w:t xml:space="preserve"> kaya </w:t>
      </w:r>
      <w:proofErr w:type="spellStart"/>
      <w:r w:rsidRPr="00542FF1">
        <w:rPr>
          <w:rFonts w:ascii="Gandhari Unicode" w:hAnsi="Gandhari Unicode" w:cs="e-Tamil OTC"/>
          <w:lang w:val="en-GB"/>
        </w:rPr>
        <w:t>vāy</w:t>
      </w:r>
      <w:proofErr w:type="spellEnd"/>
      <w:r w:rsidR="003D3C03">
        <w:rPr>
          <w:rFonts w:ascii="Gandhari Unicode" w:hAnsi="Gandhari Unicode" w:cs="e-Tamil OTC"/>
          <w:lang w:val="en-GB"/>
        </w:rPr>
        <w:t>+</w:t>
      </w:r>
    </w:p>
    <w:p w14:paraId="4F8435A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yāṉai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cuvaitta</w:t>
      </w:r>
      <w:proofErr w:type="spellEnd"/>
    </w:p>
    <w:p w14:paraId="1E0C225D"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kūḻai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mūṅkil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kuvaṭṭ</w:t>
      </w:r>
      <w:proofErr w:type="spellEnd"/>
      <w:r w:rsidR="003D3C03">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iṭaiyatu</w:t>
      </w:r>
      <w:proofErr w:type="spellEnd"/>
      <w:r w:rsidR="003D3C03">
        <w:rPr>
          <w:rFonts w:ascii="Gandhari Unicode" w:hAnsi="Gandhari Unicode" w:cs="e-Tamil OTC"/>
          <w:lang w:val="en-GB"/>
        </w:rPr>
        <w:t>-~</w:t>
      </w:r>
      <w:r w:rsidRPr="00542FF1">
        <w:rPr>
          <w:rFonts w:ascii="Gandhari Unicode" w:hAnsi="Gandhari Unicode" w:cs="e-Tamil OTC"/>
          <w:lang w:val="en-GB"/>
        </w:rPr>
        <w:t>ē.</w:t>
      </w:r>
    </w:p>
    <w:p w14:paraId="528F0E92" w14:textId="77777777" w:rsidR="0092153D" w:rsidRPr="00542FF1" w:rsidRDefault="0092153D">
      <w:pPr>
        <w:pStyle w:val="Textbody"/>
        <w:spacing w:after="29" w:line="260" w:lineRule="exact"/>
        <w:rPr>
          <w:rFonts w:ascii="Gandhari Unicode" w:hAnsi="Gandhari Unicode" w:cs="e-Tamil OTC"/>
          <w:u w:val="single"/>
          <w:lang w:val="en-GB"/>
        </w:rPr>
      </w:pPr>
    </w:p>
    <w:p w14:paraId="552EC723" w14:textId="77777777" w:rsidR="0092153D" w:rsidRPr="00542FF1" w:rsidRDefault="0092153D">
      <w:pPr>
        <w:pStyle w:val="Textbody"/>
        <w:spacing w:after="29" w:line="260" w:lineRule="exact"/>
        <w:rPr>
          <w:rFonts w:ascii="Gandhari Unicode" w:hAnsi="Gandhari Unicode" w:cs="e-Tamil OTC"/>
          <w:u w:val="single"/>
          <w:lang w:val="en-GB"/>
        </w:rPr>
      </w:pPr>
    </w:p>
    <w:p w14:paraId="7E9A6A38" w14:textId="77777777" w:rsidR="0092153D" w:rsidRPr="00542FF1" w:rsidRDefault="0092153D">
      <w:pPr>
        <w:pStyle w:val="Textbody"/>
        <w:spacing w:after="29" w:line="260" w:lineRule="exact"/>
        <w:rPr>
          <w:rFonts w:ascii="Gandhari Unicode" w:hAnsi="Gandhari Unicode" w:cs="e-Tamil OTC"/>
          <w:u w:val="single"/>
          <w:lang w:val="en-GB"/>
        </w:rPr>
      </w:pPr>
    </w:p>
    <w:p w14:paraId="04E9E4C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Inquired about marriage, as she seemed to grant night trysts, from him who comes at midday.</w:t>
      </w:r>
    </w:p>
    <w:p w14:paraId="1BF95DB6" w14:textId="77777777" w:rsidR="0092153D" w:rsidRPr="00542FF1" w:rsidRDefault="0092153D">
      <w:pPr>
        <w:pStyle w:val="Textbody"/>
        <w:spacing w:after="29" w:line="260" w:lineRule="exact"/>
        <w:rPr>
          <w:rFonts w:ascii="Gandhari Unicode" w:hAnsi="Gandhari Unicode" w:cs="e-Tamil OTC"/>
          <w:lang w:val="en-GB"/>
        </w:rPr>
      </w:pPr>
    </w:p>
    <w:p w14:paraId="488CDF4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'kal'-say-</w:t>
      </w:r>
      <w:r w:rsidRPr="00542FF1">
        <w:rPr>
          <w:rFonts w:ascii="Gandhari Unicode" w:hAnsi="Gandhari Unicode" w:cs="e-Tamil OTC"/>
        </w:rPr>
        <w:t xml:space="preserve"> </w:t>
      </w:r>
      <w:r w:rsidRPr="00542FF1">
        <w:rPr>
          <w:rFonts w:ascii="Gandhari Unicode" w:hAnsi="Gandhari Unicode" w:cs="e-Tamil OTC"/>
          <w:lang w:val="en-GB"/>
        </w:rPr>
        <w:t xml:space="preserve">forest- wilderness cow </w:t>
      </w:r>
      <w:proofErr w:type="gramStart"/>
      <w:r w:rsidRPr="00542FF1">
        <w:rPr>
          <w:rFonts w:ascii="Gandhari Unicode" w:hAnsi="Gandhari Unicode" w:cs="e-Tamil OTC"/>
          <w:lang w:val="en-GB"/>
        </w:rPr>
        <w:t>chased</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5F5F015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light</w:t>
      </w:r>
      <w:r w:rsidRPr="00542FF1">
        <w:rPr>
          <w:rFonts w:ascii="Gandhari Unicode" w:hAnsi="Gandhari Unicode" w:cs="e-Tamil OTC"/>
          <w:position w:val="6"/>
          <w:lang w:val="en-GB"/>
        </w:rPr>
        <w:t>um</w:t>
      </w:r>
      <w:r w:rsidRPr="00542FF1">
        <w:rPr>
          <w:rFonts w:ascii="Gandhari Unicode" w:hAnsi="Gandhari Unicode" w:cs="e-Tamil OTC"/>
          <w:lang w:val="en-GB"/>
        </w:rPr>
        <w:t xml:space="preserve"> light is-not</w:t>
      </w:r>
      <w:r w:rsidRPr="00542FF1">
        <w:rPr>
          <w:rFonts w:ascii="Gandhari Unicode" w:hAnsi="Gandhari Unicode" w:cs="e-Tamil OTC"/>
        </w:rPr>
        <w:t xml:space="preserve"> </w:t>
      </w:r>
      <w:r w:rsidRPr="00542FF1">
        <w:rPr>
          <w:rFonts w:ascii="Gandhari Unicode" w:hAnsi="Gandhari Unicode" w:cs="e-Tamil OTC"/>
          <w:lang w:val="en-GB"/>
        </w:rPr>
        <w:t>dog</w:t>
      </w:r>
      <w:r w:rsidRPr="00542FF1">
        <w:rPr>
          <w:rFonts w:ascii="Gandhari Unicode" w:hAnsi="Gandhari Unicode" w:cs="e-Tamil OTC"/>
          <w:position w:val="6"/>
          <w:lang w:val="en-GB"/>
        </w:rPr>
        <w:t>um</w:t>
      </w:r>
      <w:r w:rsidRPr="00542FF1">
        <w:rPr>
          <w:rFonts w:ascii="Gandhari Unicode" w:hAnsi="Gandhari Unicode" w:cs="e-Tamil OTC"/>
          <w:lang w:val="en-GB"/>
        </w:rPr>
        <w:t xml:space="preserve"> they-wearied(n.pl.)</w:t>
      </w:r>
    </w:p>
    <w:p w14:paraId="5AC3FA57"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dont</w:t>
      </w:r>
      <w:proofErr w:type="spellEnd"/>
      <w:r w:rsidRPr="00542FF1">
        <w:rPr>
          <w:rFonts w:ascii="Gandhari Unicode" w:hAnsi="Gandhari Unicode" w:cs="e-Tamil OTC"/>
          <w:lang w:val="en-GB"/>
        </w:rPr>
        <w:t xml:space="preserve">-go lord(voc.) there our- </w:t>
      </w:r>
      <w:proofErr w:type="gramStart"/>
      <w:r w:rsidRPr="00542FF1">
        <w:rPr>
          <w:rFonts w:ascii="Gandhari Unicode" w:hAnsi="Gandhari Unicode" w:cs="e-Tamil OTC"/>
          <w:lang w:val="en-GB"/>
        </w:rPr>
        <w:t>village</w:t>
      </w:r>
      <w:r w:rsidRPr="00542FF1">
        <w:rPr>
          <w:rFonts w:ascii="Gandhari Unicode" w:hAnsi="Gandhari Unicode" w:cs="e-Tamil OTC"/>
          <w:position w:val="6"/>
          <w:lang w:val="en-GB"/>
        </w:rPr>
        <w:t>ē</w:t>
      </w:r>
      <w:proofErr w:type="gramEnd"/>
    </w:p>
    <w:p w14:paraId="2B67C63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high mountain mountain-side-</w:t>
      </w:r>
      <w:r w:rsidRPr="00542FF1">
        <w:rPr>
          <w:rFonts w:ascii="Gandhari Unicode" w:hAnsi="Gandhari Unicode" w:cs="e-Tamil OTC"/>
        </w:rPr>
        <w:t xml:space="preserve"> </w:t>
      </w:r>
      <w:r w:rsidRPr="00542FF1">
        <w:rPr>
          <w:rFonts w:ascii="Gandhari Unicode" w:hAnsi="Gandhari Unicode" w:cs="e-Tamil OTC"/>
          <w:lang w:val="en-GB"/>
        </w:rPr>
        <w:t>sweet honey torn-</w:t>
      </w:r>
    </w:p>
    <w:p w14:paraId="472C8B1E" w14:textId="77777777" w:rsidR="0092153D" w:rsidRPr="00542FF1" w:rsidRDefault="00014CDD">
      <w:pPr>
        <w:pStyle w:val="Textbody"/>
        <w:spacing w:after="0" w:line="260" w:lineRule="exact"/>
        <w:rPr>
          <w:rFonts w:ascii="Gandhari Unicode" w:hAnsi="Gandhari Unicode" w:cs="e-Tamil OTC"/>
          <w:lang w:val="en-GB"/>
        </w:rPr>
      </w:pPr>
      <w:proofErr w:type="gramStart"/>
      <w:r w:rsidRPr="00542FF1">
        <w:rPr>
          <w:rFonts w:ascii="Gandhari Unicode" w:hAnsi="Gandhari Unicode" w:cs="e-Tamil OTC"/>
          <w:lang w:val="en-GB"/>
        </w:rPr>
        <w:t>heap</w:t>
      </w:r>
      <w:proofErr w:type="gramEnd"/>
      <w:r w:rsidRPr="00542FF1">
        <w:rPr>
          <w:rFonts w:ascii="Gandhari Unicode" w:hAnsi="Gandhari Unicode" w:cs="e-Tamil OTC"/>
          <w:lang w:val="en-GB"/>
        </w:rPr>
        <w:t xml:space="preserve"> possess-/break- green bamboo eaten- depth mouth</w:t>
      </w:r>
    </w:p>
    <w:p w14:paraId="12E1D4E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folly elephant tasted-</w:t>
      </w:r>
    </w:p>
    <w:p w14:paraId="7CB1043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short bamboo peak- place-it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DFCC16D" w14:textId="77777777" w:rsidR="0092153D" w:rsidRPr="00542FF1" w:rsidRDefault="0092153D">
      <w:pPr>
        <w:pStyle w:val="Textbody"/>
        <w:spacing w:after="29"/>
        <w:rPr>
          <w:rFonts w:ascii="Gandhari Unicode" w:hAnsi="Gandhari Unicode" w:cs="e-Tamil OTC"/>
        </w:rPr>
      </w:pPr>
    </w:p>
    <w:p w14:paraId="549532A9" w14:textId="77777777" w:rsidR="0092153D" w:rsidRPr="00542FF1" w:rsidRDefault="0092153D">
      <w:pPr>
        <w:pStyle w:val="Textbody"/>
        <w:spacing w:after="29"/>
        <w:rPr>
          <w:rFonts w:ascii="Gandhari Unicode" w:hAnsi="Gandhari Unicode" w:cs="e-Tamil OTC"/>
        </w:rPr>
      </w:pPr>
    </w:p>
    <w:p w14:paraId="7AC562D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Having chased the wild cow in the rustling</w:t>
      </w:r>
      <w:r w:rsidRPr="00542FF1">
        <w:rPr>
          <w:rStyle w:val="FootnoteReference"/>
          <w:rFonts w:ascii="Gandhari Unicode" w:hAnsi="Gandhari Unicode" w:cs="e-Tamil OTC"/>
          <w:lang w:val="en-GB"/>
        </w:rPr>
        <w:footnoteReference w:id="714"/>
      </w:r>
      <w:r w:rsidRPr="00542FF1">
        <w:rPr>
          <w:rFonts w:ascii="Gandhari Unicode" w:hAnsi="Gandhari Unicode" w:cs="e-Tamil OTC"/>
          <w:lang w:val="en-GB"/>
        </w:rPr>
        <w:t xml:space="preserve"> forest,</w:t>
      </w:r>
    </w:p>
    <w:p w14:paraId="016DF66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light is light no more and the dogs are tired.</w:t>
      </w:r>
      <w:r w:rsidRPr="00542FF1">
        <w:rPr>
          <w:rStyle w:val="FootnoteReference"/>
          <w:rFonts w:ascii="Gandhari Unicode" w:hAnsi="Gandhari Unicode" w:cs="e-Tamil OTC"/>
          <w:lang w:val="en-GB"/>
        </w:rPr>
        <w:footnoteReference w:id="715"/>
      </w:r>
    </w:p>
    <w:p w14:paraId="7293741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Don't go, sir; just there [is] our village!</w:t>
      </w:r>
    </w:p>
    <w:p w14:paraId="1DDA3F1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Over there on the peak [is only] short bamboo,</w:t>
      </w:r>
    </w:p>
    <w:p w14:paraId="58B2864E"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tasted by the foolish </w:t>
      </w:r>
      <w:proofErr w:type="gramStart"/>
      <w:r w:rsidRPr="00542FF1">
        <w:rPr>
          <w:rFonts w:ascii="Gandhari Unicode" w:hAnsi="Gandhari Unicode" w:cs="e-Tamil OTC"/>
          <w:lang w:val="en-GB"/>
        </w:rPr>
        <w:t>elephant</w:t>
      </w:r>
      <w:proofErr w:type="gramEnd"/>
    </w:p>
    <w:p w14:paraId="53D74656"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with deep mouth who had eaten green bamboo in heaps</w:t>
      </w:r>
    </w:p>
    <w:p w14:paraId="04B22F95" w14:textId="77777777" w:rsidR="0092153D" w:rsidRPr="00542FF1" w:rsidRDefault="00014CDD" w:rsidP="00A67A19">
      <w:pPr>
        <w:pStyle w:val="Textbody"/>
        <w:tabs>
          <w:tab w:val="left" w:pos="284"/>
        </w:tabs>
        <w:spacing w:after="0"/>
        <w:rPr>
          <w:rFonts w:ascii="Gandhari Unicode" w:hAnsi="Gandhari Unicode" w:cs="e-Tamil OTC"/>
        </w:rPr>
      </w:pPr>
      <w:r w:rsidRPr="00542FF1">
        <w:rPr>
          <w:rFonts w:ascii="Gandhari Unicode" w:hAnsi="Gandhari Unicode" w:cs="e-Tamil OTC"/>
          <w:lang w:val="en-GB"/>
        </w:rPr>
        <w:tab/>
      </w:r>
      <w:r w:rsidR="00A67A19">
        <w:rPr>
          <w:rFonts w:ascii="Gandhari Unicode" w:hAnsi="Gandhari Unicode" w:cs="e-Tamil OTC"/>
          <w:lang w:val="en-GB"/>
        </w:rPr>
        <w:t>that had</w:t>
      </w:r>
      <w:r w:rsidRPr="00542FF1">
        <w:rPr>
          <w:rFonts w:ascii="Gandhari Unicode" w:hAnsi="Gandhari Unicode" w:cs="e-Tamil OTC"/>
          <w:lang w:val="en-GB"/>
        </w:rPr>
        <w:t xml:space="preserve"> torn sweet honey from the side of the high mountain.</w:t>
      </w:r>
      <w:r w:rsidRPr="00542FF1">
        <w:rPr>
          <w:rStyle w:val="FootnoteReference"/>
          <w:rFonts w:ascii="Gandhari Unicode" w:hAnsi="Gandhari Unicode" w:cs="e-Tamil OTC"/>
          <w:lang w:val="en-GB"/>
        </w:rPr>
        <w:footnoteReference w:id="716"/>
      </w:r>
    </w:p>
    <w:p w14:paraId="42D80E8B" w14:textId="77777777" w:rsidR="0092153D" w:rsidRPr="00542FF1" w:rsidRDefault="0092153D">
      <w:pPr>
        <w:pStyle w:val="Textbody"/>
        <w:spacing w:after="0"/>
        <w:rPr>
          <w:rFonts w:ascii="Gandhari Unicode" w:hAnsi="Gandhari Unicode" w:cs="e-Tamil OTC"/>
        </w:rPr>
      </w:pPr>
    </w:p>
    <w:p w14:paraId="75B2B2CD" w14:textId="77777777" w:rsidR="0092153D" w:rsidRPr="00542FF1" w:rsidRDefault="0092153D">
      <w:pPr>
        <w:pStyle w:val="Textbody"/>
        <w:spacing w:after="0"/>
        <w:rPr>
          <w:rFonts w:ascii="Gandhari Unicode" w:hAnsi="Gandhari Unicode" w:cs="e-Tamil OTC"/>
        </w:rPr>
      </w:pPr>
    </w:p>
    <w:p w14:paraId="6382472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17F167F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3+7b </w:t>
      </w:r>
      <w:r w:rsidRPr="00542FF1">
        <w:rPr>
          <w:rFonts w:ascii="Gandhari Unicode" w:hAnsi="Gandhari Unicode" w:cs="e-Tamil OTC"/>
          <w:lang w:val="en-GB"/>
        </w:rPr>
        <w:tab/>
        <w:t>Our village there</w:t>
      </w:r>
    </w:p>
    <w:p w14:paraId="232EF1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is a place on the peak with short bamboo ...</w:t>
      </w:r>
    </w:p>
    <w:p w14:paraId="5B005690" w14:textId="77777777" w:rsidR="0092153D" w:rsidRPr="00542FF1" w:rsidRDefault="0092153D">
      <w:pPr>
        <w:pStyle w:val="Textbody"/>
        <w:spacing w:after="0"/>
        <w:rPr>
          <w:rFonts w:ascii="Gandhari Unicode" w:hAnsi="Gandhari Unicode" w:cs="e-Tamil OTC"/>
          <w:lang w:val="en-GB"/>
        </w:rPr>
      </w:pPr>
    </w:p>
    <w:p w14:paraId="3705B88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847080"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00DCC27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வேறுபட்டாளைத் தோழி வற்புறுத்தியது.</w:t>
      </w:r>
    </w:p>
    <w:p w14:paraId="301CC1F8" w14:textId="77777777" w:rsidR="0092153D" w:rsidRPr="00542FF1" w:rsidRDefault="0092153D">
      <w:pPr>
        <w:pStyle w:val="Textbody"/>
        <w:spacing w:after="29"/>
        <w:rPr>
          <w:rFonts w:ascii="Gandhari Unicode" w:hAnsi="Gandhari Unicode" w:cs="e-Tamil OTC"/>
        </w:rPr>
      </w:pPr>
    </w:p>
    <w:p w14:paraId="5A4A1B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பழூஉப்பல்</w:t>
      </w:r>
      <w:r w:rsidRPr="00542FF1">
        <w:rPr>
          <w:rFonts w:ascii="Gandhari Unicode" w:hAnsi="Gandhari Unicode" w:cs="e-Tamil OTC"/>
          <w:cs/>
        </w:rPr>
        <w:t xml:space="preserve"> லன்ன பருவுகிர்ப் பாவடி</w:t>
      </w:r>
    </w:p>
    <w:p w14:paraId="6800F7F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யிருங்களிற் றினநிரை யேந்தல் வரின்மாய்ந்</w:t>
      </w:r>
    </w:p>
    <w:p w14:paraId="08353E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தறைமடி கரும்பின் கண்ணிடை யன்ன</w:t>
      </w:r>
    </w:p>
    <w:p w14:paraId="7D9D66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பைத </w:t>
      </w:r>
      <w:r w:rsidRPr="00542FF1">
        <w:rPr>
          <w:rFonts w:ascii="Gandhari Unicode" w:hAnsi="Gandhari Unicode" w:cs="e-Tamil OTC"/>
          <w:u w:val="wave"/>
          <w:cs/>
        </w:rPr>
        <w:t>லொருகழை</w:t>
      </w:r>
      <w:r w:rsidRPr="00542FF1">
        <w:rPr>
          <w:rFonts w:ascii="Gandhari Unicode" w:hAnsi="Gandhari Unicode" w:cs="e-Tamil OTC"/>
          <w:cs/>
        </w:rPr>
        <w:t xml:space="preserve"> நீடிய சுரனிறந்</w:t>
      </w:r>
    </w:p>
    <w:p w14:paraId="1A7DDF7B" w14:textId="77777777" w:rsidR="0092153D" w:rsidRPr="00542FF1" w:rsidRDefault="00014CDD">
      <w:pPr>
        <w:pStyle w:val="Textbody"/>
        <w:spacing w:after="29"/>
        <w:rPr>
          <w:rFonts w:ascii="Gandhari Unicode" w:hAnsi="Gandhari Unicode" w:cs="e-Tamil OTC"/>
        </w:rPr>
      </w:pPr>
      <w:bookmarkStart w:id="75" w:name="DDE_LINK19"/>
      <w:r w:rsidRPr="00542FF1">
        <w:rPr>
          <w:rFonts w:ascii="Gandhari Unicode" w:hAnsi="Gandhari Unicode" w:cs="e-Tamil OTC"/>
          <w:u w:val="wave"/>
          <w:cs/>
        </w:rPr>
        <w:t>தெய்தினர்</w:t>
      </w:r>
      <w:bookmarkEnd w:id="75"/>
      <w:r w:rsidRPr="00542FF1">
        <w:rPr>
          <w:rFonts w:ascii="Gandhari Unicode" w:hAnsi="Gandhari Unicode" w:cs="e-Tamil OTC"/>
          <w:cs/>
        </w:rPr>
        <w:t xml:space="preserve"> கொல்லோ பொருளே யல்கு</w:t>
      </w:r>
    </w:p>
    <w:p w14:paraId="69F321D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லவ்வரி வாடத் துறந்தோர்</w:t>
      </w:r>
    </w:p>
    <w:p w14:paraId="2F66ED4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வன்ப ராகத்தாஞ் சென்ற நாட்டே.</w:t>
      </w:r>
    </w:p>
    <w:p w14:paraId="1AA8CBE1" w14:textId="77777777" w:rsidR="0092153D" w:rsidRPr="00542FF1" w:rsidRDefault="0092153D">
      <w:pPr>
        <w:pStyle w:val="Textbody"/>
        <w:spacing w:after="29"/>
        <w:rPr>
          <w:rFonts w:ascii="Gandhari Unicode" w:hAnsi="Gandhari Unicode" w:cs="e-Tamil OTC"/>
        </w:rPr>
      </w:pPr>
    </w:p>
    <w:p w14:paraId="58A234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பழூஉப்பல்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பழுப்பல்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றினநீரை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தறைமடி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தறைமடிக்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தறைவடி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பைத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வைத </w:t>
      </w:r>
      <w:r w:rsidRPr="00542FF1">
        <w:rPr>
          <w:rFonts w:ascii="Gandhari Unicode" w:hAnsi="Gandhari Unicode" w:cs="e-Tamil OTC"/>
        </w:rPr>
        <w:t xml:space="preserve">L1, C3+5, G1+2v; </w:t>
      </w:r>
      <w:r w:rsidRPr="00542FF1">
        <w:rPr>
          <w:rFonts w:ascii="Gandhari Unicode" w:eastAsia="URW Palladio UNI" w:hAnsi="Gandhari Unicode" w:cs="e-Tamil OTC"/>
        </w:rPr>
        <w:t xml:space="preserve">‡‡‡ C1; </w:t>
      </w:r>
      <w:r w:rsidRPr="00542FF1">
        <w:rPr>
          <w:rFonts w:ascii="Gandhari Unicode" w:hAnsi="Gandhari Unicode" w:cs="e-Tamil OTC"/>
          <w:cs/>
        </w:rPr>
        <w:t xml:space="preserve">வைக </w:t>
      </w:r>
      <w:r w:rsidRPr="00542FF1">
        <w:rPr>
          <w:rFonts w:ascii="Gandhari Unicode" w:hAnsi="Gandhari Unicode" w:cs="e-Tamil OTC"/>
        </w:rPr>
        <w:t xml:space="preserve">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லொருகழை </w:t>
      </w:r>
      <w:r w:rsidRPr="00542FF1">
        <w:rPr>
          <w:rFonts w:ascii="Gandhari Unicode" w:hAnsi="Gandhari Unicode" w:cs="e-Tamil OTC"/>
        </w:rPr>
        <w:t xml:space="preserve">L1v, 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லொருகளை </w:t>
      </w:r>
      <w:r w:rsidRPr="00542FF1">
        <w:rPr>
          <w:rFonts w:ascii="Gandhari Unicode" w:hAnsi="Gandhari Unicode" w:cs="e-Tamil OTC"/>
        </w:rPr>
        <w:t xml:space="preserve">L1, C1+3, G1+2v; </w:t>
      </w:r>
      <w:r w:rsidRPr="00542FF1">
        <w:rPr>
          <w:rFonts w:ascii="Gandhari Unicode" w:hAnsi="Gandhari Unicode" w:cs="e-Tamil OTC"/>
          <w:cs/>
        </w:rPr>
        <w:t xml:space="preserve">லொருகிளை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தெய்தினர் </w:t>
      </w:r>
      <w:r w:rsidRPr="00542FF1">
        <w:rPr>
          <w:rFonts w:ascii="Gandhari Unicode" w:hAnsi="Gandhari Unicode" w:cs="e-Tamil OTC"/>
        </w:rPr>
        <w:t xml:space="preserve">L1, C1+2+3+5, G1+1,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தேயனர் </w:t>
      </w:r>
      <w:r w:rsidRPr="00542FF1">
        <w:rPr>
          <w:rFonts w:ascii="Gandhari Unicode"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யல்கு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பல்கு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w:t>
      </w:r>
      <w:r w:rsidRPr="00542FF1">
        <w:rPr>
          <w:rFonts w:ascii="Gandhari Unicode" w:hAnsi="Gandhari Unicode" w:cs="e-Tamil OTC"/>
        </w:rPr>
        <w:t xml:space="preserve"> </w:t>
      </w:r>
      <w:r w:rsidRPr="00542FF1">
        <w:rPr>
          <w:rFonts w:ascii="Gandhari Unicode" w:hAnsi="Gandhari Unicode" w:cs="e-Tamil OTC"/>
          <w:cs/>
        </w:rPr>
        <w:t xml:space="preserve">ராகத்தாஞ் </w:t>
      </w:r>
      <w:r w:rsidRPr="00542FF1">
        <w:rPr>
          <w:rFonts w:ascii="Gandhari Unicode" w:hAnsi="Gandhari Unicode" w:cs="e-Tamil OTC"/>
        </w:rPr>
        <w:t xml:space="preserve">L1, C1+2+3,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ராகதாஞ் </w:t>
      </w:r>
      <w:r w:rsidRPr="00542FF1">
        <w:rPr>
          <w:rFonts w:ascii="Gandhari Unicode" w:hAnsi="Gandhari Unicode" w:cs="e-Tamil OTC"/>
        </w:rPr>
        <w:t>C5</w:t>
      </w:r>
    </w:p>
    <w:p w14:paraId="61C41FEF" w14:textId="77777777" w:rsidR="0092153D" w:rsidRPr="00542FF1" w:rsidRDefault="0092153D">
      <w:pPr>
        <w:pStyle w:val="Textbody"/>
        <w:spacing w:after="29"/>
        <w:rPr>
          <w:rFonts w:ascii="Gandhari Unicode" w:hAnsi="Gandhari Unicode" w:cs="e-Tamil OTC"/>
        </w:rPr>
      </w:pPr>
    </w:p>
    <w:p w14:paraId="3C09F81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paḻūu</w:t>
      </w:r>
      <w:proofErr w:type="spellEnd"/>
      <w:r w:rsidR="00074B80">
        <w:rPr>
          <w:rFonts w:ascii="Gandhari Unicode" w:hAnsi="Gandhari Unicode" w:cs="e-Tamil OTC"/>
          <w:i/>
          <w:iCs/>
          <w:lang w:val="en-GB"/>
        </w:rPr>
        <w:t>+</w:t>
      </w:r>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paru</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ukir</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pā </w:t>
      </w:r>
      <w:r w:rsidR="00074B80">
        <w:rPr>
          <w:rFonts w:ascii="Gandhari Unicode" w:hAnsi="Gandhari Unicode" w:cs="e-Tamil OTC"/>
          <w:lang w:val="en-GB"/>
        </w:rPr>
        <w:t>~</w:t>
      </w:r>
      <w:proofErr w:type="spellStart"/>
      <w:r w:rsidRPr="00542FF1">
        <w:rPr>
          <w:rFonts w:ascii="Gandhari Unicode" w:hAnsi="Gandhari Unicode" w:cs="e-Tamil OTC"/>
          <w:lang w:val="en-GB"/>
        </w:rPr>
        <w:t>aṭi</w:t>
      </w:r>
      <w:proofErr w:type="spellEnd"/>
    </w:p>
    <w:p w14:paraId="657EF274" w14:textId="77777777" w:rsidR="0092153D" w:rsidRPr="00542FF1" w:rsidRDefault="00074B80">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irum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kaḷiṟṟ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nirai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ēntal</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māynt</w:t>
      </w:r>
      <w:proofErr w:type="spellEnd"/>
      <w:r>
        <w:rPr>
          <w:rFonts w:ascii="Gandhari Unicode" w:hAnsi="Gandhari Unicode" w:cs="e-Tamil OTC"/>
          <w:lang w:val="en-GB"/>
        </w:rPr>
        <w:t>*</w:t>
      </w:r>
    </w:p>
    <w:p w14:paraId="5228282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r w:rsidRPr="00542FF1">
        <w:rPr>
          <w:rFonts w:ascii="Gandhari Unicode" w:hAnsi="Gandhari Unicode" w:cs="e-Tamil OTC"/>
          <w:lang w:val="en-GB"/>
        </w:rPr>
        <w:t xml:space="preserve"> </w:t>
      </w:r>
      <w:r w:rsidR="00074B80">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p>
    <w:p w14:paraId="69993C1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paital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nīṭiya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curaṉ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w:t>
      </w:r>
      <w:r w:rsidR="00074B80">
        <w:rPr>
          <w:rFonts w:ascii="Gandhari Unicode" w:hAnsi="Gandhari Unicode" w:cs="e-Tamil OTC"/>
          <w:lang w:val="en-GB"/>
        </w:rPr>
        <w:t>ant</w:t>
      </w:r>
      <w:proofErr w:type="spellEnd"/>
      <w:r w:rsidR="00074B80">
        <w:rPr>
          <w:rFonts w:ascii="Gandhari Unicode" w:hAnsi="Gandhari Unicode" w:cs="e-Tamil OTC"/>
          <w:lang w:val="en-GB"/>
        </w:rPr>
        <w:t>*</w:t>
      </w:r>
    </w:p>
    <w:p w14:paraId="36A3ACC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eytiṉar</w:t>
      </w:r>
      <w:r w:rsidR="00074B80">
        <w:rPr>
          <w:rFonts w:ascii="Gandhari Unicode" w:hAnsi="Gandhari Unicode" w:cs="e-Tamil OTC"/>
          <w:lang w:val="en-GB"/>
        </w:rPr>
        <w:t>-</w:t>
      </w:r>
      <w:r w:rsidRPr="00542FF1">
        <w:rPr>
          <w:rFonts w:ascii="Gandhari Unicode" w:hAnsi="Gandhari Unicode" w:cs="e-Tamil OTC"/>
          <w:lang w:val="en-GB"/>
        </w:rPr>
        <w:t>kollō</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poruḷ</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ē </w:t>
      </w:r>
      <w:r w:rsidR="00074B80">
        <w:rPr>
          <w:rFonts w:ascii="Gandhari Unicode" w:hAnsi="Gandhari Unicode" w:cs="e-Tamil OTC"/>
          <w:lang w:val="en-GB"/>
        </w:rPr>
        <w:t>~</w:t>
      </w:r>
      <w:proofErr w:type="spellStart"/>
      <w:r w:rsidRPr="00542FF1">
        <w:rPr>
          <w:rFonts w:ascii="Gandhari Unicode" w:hAnsi="Gandhari Unicode" w:cs="e-Tamil OTC"/>
          <w:lang w:val="en-GB"/>
        </w:rPr>
        <w:t>alkul</w:t>
      </w:r>
      <w:proofErr w:type="spellEnd"/>
    </w:p>
    <w:p w14:paraId="40282762"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a</w:t>
      </w:r>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vāṭa</w:t>
      </w:r>
      <w:proofErr w:type="spellEnd"/>
      <w:r w:rsidR="00074B80">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tuṟantōr</w:t>
      </w:r>
      <w:proofErr w:type="spellEnd"/>
    </w:p>
    <w:p w14:paraId="5F7BB351"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vaṉpar</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āka</w:t>
      </w:r>
      <w:proofErr w:type="spellEnd"/>
      <w:r w:rsidR="00074B80">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tām</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ceṉṟa</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nāṭṭ</w:t>
      </w:r>
      <w:proofErr w:type="spellEnd"/>
      <w:r w:rsidR="00074B80">
        <w:rPr>
          <w:rFonts w:ascii="Gandhari Unicode" w:hAnsi="Gandhari Unicode" w:cs="e-Tamil OTC"/>
        </w:rPr>
        <w:t>*-</w:t>
      </w:r>
      <w:r w:rsidRPr="00542FF1">
        <w:rPr>
          <w:rFonts w:ascii="Gandhari Unicode" w:hAnsi="Gandhari Unicode" w:cs="e-Tamil OTC"/>
        </w:rPr>
        <w:t>ē.</w:t>
      </w:r>
    </w:p>
    <w:p w14:paraId="279B06AA" w14:textId="77777777" w:rsidR="0092153D" w:rsidRPr="00542FF1" w:rsidRDefault="0092153D">
      <w:pPr>
        <w:pStyle w:val="Textbody"/>
        <w:spacing w:after="29" w:line="260" w:lineRule="exact"/>
        <w:rPr>
          <w:rFonts w:ascii="Gandhari Unicode" w:hAnsi="Gandhari Unicode" w:cs="e-Tamil OTC"/>
          <w:u w:val="single"/>
          <w:lang w:val="en-GB"/>
        </w:rPr>
      </w:pPr>
    </w:p>
    <w:p w14:paraId="015B723E" w14:textId="77777777" w:rsidR="0092153D" w:rsidRPr="00542FF1" w:rsidRDefault="0092153D">
      <w:pPr>
        <w:pStyle w:val="Textbody"/>
        <w:spacing w:after="29" w:line="260" w:lineRule="exact"/>
        <w:rPr>
          <w:rFonts w:ascii="Gandhari Unicode" w:hAnsi="Gandhari Unicode" w:cs="e-Tamil OTC"/>
          <w:u w:val="single"/>
          <w:lang w:val="en-GB"/>
        </w:rPr>
      </w:pPr>
    </w:p>
    <w:p w14:paraId="2C3A56C4" w14:textId="77777777" w:rsidR="0092153D" w:rsidRPr="00542FF1" w:rsidRDefault="0092153D">
      <w:pPr>
        <w:pStyle w:val="Textbody"/>
        <w:spacing w:after="29" w:line="260" w:lineRule="exact"/>
        <w:rPr>
          <w:rFonts w:ascii="Gandhari Unicode" w:hAnsi="Gandhari Unicode" w:cs="e-Tamil OTC"/>
          <w:u w:val="single"/>
          <w:lang w:val="en-GB"/>
        </w:rPr>
      </w:pPr>
    </w:p>
    <w:p w14:paraId="551F776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The confidante encouraging her, who had changed in the time of separation.</w:t>
      </w:r>
    </w:p>
    <w:p w14:paraId="33351D86" w14:textId="77777777" w:rsidR="0092153D" w:rsidRPr="00542FF1" w:rsidRDefault="0092153D">
      <w:pPr>
        <w:pStyle w:val="Textbody"/>
        <w:spacing w:after="29" w:line="260" w:lineRule="exact"/>
        <w:rPr>
          <w:rFonts w:ascii="Gandhari Unicode" w:hAnsi="Gandhari Unicode" w:cs="e-Tamil OTC"/>
          <w:lang w:val="en-GB"/>
        </w:rPr>
      </w:pPr>
    </w:p>
    <w:p w14:paraId="17BA712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devil</w:t>
      </w:r>
      <w:r w:rsidRPr="00542FF1">
        <w:rPr>
          <w:rStyle w:val="FootnoteReference"/>
          <w:rFonts w:ascii="Gandhari Unicode" w:hAnsi="Gandhari Unicode" w:cs="e-Tamil OTC"/>
          <w:lang w:val="en-GB"/>
        </w:rPr>
        <w:footnoteReference w:id="717"/>
      </w:r>
      <w:r w:rsidRPr="00542FF1">
        <w:rPr>
          <w:rFonts w:ascii="Gandhari Unicode" w:hAnsi="Gandhari Unicode" w:cs="e-Tamil OTC"/>
        </w:rPr>
        <w:t xml:space="preserve"> </w:t>
      </w:r>
      <w:r w:rsidRPr="00542FF1">
        <w:rPr>
          <w:rFonts w:ascii="Gandhari Unicode" w:hAnsi="Gandhari Unicode" w:cs="e-Tamil OTC"/>
          <w:lang w:val="en-GB"/>
        </w:rPr>
        <w:t>tooth like</w:t>
      </w:r>
      <w:r w:rsidRPr="00542FF1">
        <w:rPr>
          <w:rFonts w:ascii="Gandhari Unicode" w:hAnsi="Gandhari Unicode" w:cs="e-Tamil OTC"/>
        </w:rPr>
        <w:t xml:space="preserve"> </w:t>
      </w:r>
      <w:r w:rsidRPr="00542FF1">
        <w:rPr>
          <w:rFonts w:ascii="Gandhari Unicode" w:hAnsi="Gandhari Unicode" w:cs="e-Tamil OTC"/>
          <w:lang w:val="en-GB"/>
        </w:rPr>
        <w:t>big nail expanse foot</w:t>
      </w:r>
    </w:p>
    <w:p w14:paraId="6693A5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 bull-elephant- group row eminence</w:t>
      </w:r>
      <w:r w:rsidRPr="00542FF1">
        <w:rPr>
          <w:rStyle w:val="FootnoteReference"/>
          <w:rFonts w:ascii="Gandhari Unicode" w:hAnsi="Gandhari Unicode" w:cs="e-Tamil OTC"/>
          <w:lang w:val="en-GB"/>
        </w:rPr>
        <w:footnoteReference w:id="718"/>
      </w:r>
      <w:r w:rsidRPr="00542FF1">
        <w:rPr>
          <w:rFonts w:ascii="Gandhari Unicode" w:hAnsi="Gandhari Unicode" w:cs="e-Tamil OTC"/>
          <w:lang w:val="en-GB"/>
        </w:rPr>
        <w:t xml:space="preserve"> come-if vanished</w:t>
      </w:r>
    </w:p>
    <w:p w14:paraId="49536C9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rock droop- sugarcane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eye middle like</w:t>
      </w:r>
    </w:p>
    <w:p w14:paraId="2079D7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suffering one</w:t>
      </w:r>
      <w:r w:rsidRPr="00542FF1">
        <w:rPr>
          <w:rFonts w:ascii="Gandhari Unicode" w:hAnsi="Gandhari Unicode" w:cs="e-Tamil OTC"/>
        </w:rPr>
        <w:t xml:space="preserve"> </w:t>
      </w:r>
      <w:r w:rsidRPr="00542FF1">
        <w:rPr>
          <w:rFonts w:ascii="Gandhari Unicode" w:hAnsi="Gandhari Unicode" w:cs="e-Tamil OTC"/>
          <w:lang w:val="en-GB"/>
        </w:rPr>
        <w:t>bamboo prolonged- desert traversed</w:t>
      </w:r>
    </w:p>
    <w:p w14:paraId="7D5EE2E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he-reached(</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lang w:val="en-GB"/>
        </w:rPr>
        <w:t xml:space="preserve"> wealth</w:t>
      </w:r>
      <w:r w:rsidRPr="00542FF1">
        <w:rPr>
          <w:rFonts w:ascii="Gandhari Unicode" w:hAnsi="Gandhari Unicode" w:cs="e-Tamil OTC"/>
          <w:position w:val="6"/>
          <w:lang w:val="en-GB"/>
        </w:rPr>
        <w:t>ē</w:t>
      </w:r>
      <w:r w:rsidRPr="00542FF1">
        <w:rPr>
          <w:rFonts w:ascii="Gandhari Unicode" w:hAnsi="Gandhari Unicode" w:cs="e-Tamil OTC"/>
          <w:lang w:val="en-GB"/>
        </w:rPr>
        <w:t xml:space="preserve"> hip</w:t>
      </w:r>
    </w:p>
    <w:p w14:paraId="3C34101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line</w:t>
      </w:r>
      <w:r w:rsidRPr="00542FF1">
        <w:rPr>
          <w:rFonts w:ascii="Gandhari Unicode" w:hAnsi="Gandhari Unicode" w:cs="e-Tamil OTC"/>
        </w:rPr>
        <w:t xml:space="preserve"> </w:t>
      </w:r>
      <w:r w:rsidRPr="00542FF1">
        <w:rPr>
          <w:rFonts w:ascii="Gandhari Unicode" w:hAnsi="Gandhari Unicode" w:cs="e-Tamil OTC"/>
          <w:lang w:val="en-GB"/>
        </w:rPr>
        <w:t>fade(inf.) abandoned-he(h.)</w:t>
      </w:r>
    </w:p>
    <w:p w14:paraId="3459F72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hardness-he(h.) become(inf.) self(pl.) gone- land-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A6C7BB8" w14:textId="77777777" w:rsidR="0092153D" w:rsidRPr="00542FF1" w:rsidRDefault="0092153D">
      <w:pPr>
        <w:pStyle w:val="Textbody"/>
        <w:spacing w:after="29"/>
        <w:rPr>
          <w:rFonts w:ascii="Gandhari Unicode" w:hAnsi="Gandhari Unicode" w:cs="e-Tamil OTC"/>
        </w:rPr>
      </w:pPr>
    </w:p>
    <w:p w14:paraId="2ED34425" w14:textId="77777777" w:rsidR="0092153D" w:rsidRPr="00542FF1" w:rsidRDefault="0092153D">
      <w:pPr>
        <w:pStyle w:val="Textbody"/>
        <w:spacing w:after="29"/>
        <w:rPr>
          <w:rFonts w:ascii="Gandhari Unicode" w:hAnsi="Gandhari Unicode" w:cs="e-Tamil OTC"/>
        </w:rPr>
      </w:pPr>
    </w:p>
    <w:p w14:paraId="79EA147B"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In the land where he has gone, becoming hard,</w:t>
      </w:r>
    </w:p>
    <w:p w14:paraId="2420B91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he who abandoned [me] for that line to fade,</w:t>
      </w:r>
    </w:p>
    <w:p w14:paraId="166A158E"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on [my] hip</w:t>
      </w:r>
    </w:p>
    <w:p w14:paraId="7EC9ACC4" w14:textId="77777777" w:rsidR="0092153D" w:rsidRPr="00542FF1" w:rsidRDefault="00014CDD">
      <w:pPr>
        <w:pStyle w:val="Textbody"/>
        <w:tabs>
          <w:tab w:val="left" w:pos="1013"/>
        </w:tabs>
        <w:spacing w:after="72"/>
        <w:rPr>
          <w:rFonts w:ascii="Gandhari Unicode" w:hAnsi="Gandhari Unicode" w:cs="e-Tamil OTC"/>
        </w:rPr>
      </w:pP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r>
      <w:r w:rsidRPr="00542FF1">
        <w:rPr>
          <w:rFonts w:ascii="Gandhari Unicode" w:eastAsia="URW Palladio UNI" w:hAnsi="Gandhari Unicode" w:cs="e-Tamil OTC"/>
          <w:lang w:val="en-GB"/>
        </w:rPr>
        <w:tab/>
        <w:t xml:space="preserve">  –</w:t>
      </w:r>
      <w:r w:rsidRPr="00542FF1">
        <w:rPr>
          <w:rFonts w:ascii="Gandhari Unicode" w:hAnsi="Gandhari Unicode" w:cs="e-Tamil OTC"/>
        </w:rPr>
        <w:t xml:space="preserve"> </w:t>
      </w:r>
      <w:r w:rsidRPr="00542FF1">
        <w:rPr>
          <w:rFonts w:ascii="Gandhari Unicode" w:hAnsi="Gandhari Unicode" w:cs="e-Tamil OTC"/>
          <w:lang w:val="en-GB"/>
        </w:rPr>
        <w:t>wealth! Has he reached [it],</w:t>
      </w:r>
    </w:p>
    <w:p w14:paraId="19F5E6A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having traversed the desert</w:t>
      </w:r>
    </w:p>
    <w:p w14:paraId="099E232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t>where a suffering</w:t>
      </w:r>
      <w:r w:rsidRPr="00542FF1">
        <w:rPr>
          <w:rStyle w:val="FootnoteReference"/>
          <w:rFonts w:ascii="Gandhari Unicode" w:hAnsi="Gandhari Unicode" w:cs="e-Tamil OTC"/>
          <w:lang w:val="en-GB"/>
        </w:rPr>
        <w:footnoteReference w:id="719"/>
      </w:r>
      <w:r w:rsidRPr="00542FF1">
        <w:rPr>
          <w:rFonts w:ascii="Gandhari Unicode" w:hAnsi="Gandhari Unicode" w:cs="e-Tamil OTC"/>
          <w:lang w:val="en-GB"/>
        </w:rPr>
        <w:t xml:space="preserve">, single bamboo has </w:t>
      </w:r>
      <w:proofErr w:type="gramStart"/>
      <w:r w:rsidRPr="00542FF1">
        <w:rPr>
          <w:rFonts w:ascii="Gandhari Unicode" w:hAnsi="Gandhari Unicode" w:cs="e-Tamil OTC"/>
          <w:lang w:val="en-GB"/>
        </w:rPr>
        <w:t>grown</w:t>
      </w:r>
      <w:proofErr w:type="gramEnd"/>
    </w:p>
    <w:p w14:paraId="12B68501"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as long as [the gap] between the nodes of sugarcane, </w:t>
      </w:r>
      <w:r w:rsidRPr="00542FF1">
        <w:rPr>
          <w:rFonts w:ascii="Gandhari Unicode" w:hAnsi="Gandhari Unicode" w:cs="e-Tamil OTC"/>
          <w:lang w:val="en-GB"/>
        </w:rPr>
        <w:tab/>
        <w:t>drooping on the rocks,</w:t>
      </w:r>
    </w:p>
    <w:p w14:paraId="7F192CEF"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t>perishing when the head of the group,</w:t>
      </w:r>
    </w:p>
    <w:p w14:paraId="03DDC829"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the dark elephant bull comes,</w:t>
      </w:r>
    </w:p>
    <w:p w14:paraId="6E547FC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t>broad feet with nails big as devil's teeth?</w:t>
      </w:r>
    </w:p>
    <w:p w14:paraId="3AB68F38" w14:textId="77777777" w:rsidR="0092153D" w:rsidRPr="00542FF1" w:rsidRDefault="0092153D">
      <w:pPr>
        <w:pStyle w:val="Textbody"/>
        <w:spacing w:after="0"/>
        <w:rPr>
          <w:rFonts w:ascii="Gandhari Unicode" w:hAnsi="Gandhari Unicode" w:cs="e-Tamil OTC"/>
          <w:lang w:val="en-GB"/>
        </w:rPr>
      </w:pPr>
    </w:p>
    <w:p w14:paraId="08A12B7E" w14:textId="77777777" w:rsidR="0092153D" w:rsidRPr="00542FF1" w:rsidRDefault="0092153D">
      <w:pPr>
        <w:pStyle w:val="Textbody"/>
        <w:spacing w:after="0"/>
        <w:rPr>
          <w:rFonts w:ascii="Gandhari Unicode" w:hAnsi="Gandhari Unicode" w:cs="e-Tamil OTC"/>
          <w:lang w:val="en-GB"/>
        </w:rPr>
      </w:pPr>
    </w:p>
    <w:p w14:paraId="2A0E339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w:t>
      </w:r>
    </w:p>
    <w:p w14:paraId="7DDD6E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4-7b </w:t>
      </w:r>
      <w:r w:rsidRPr="00542FF1">
        <w:rPr>
          <w:rFonts w:ascii="Gandhari Unicode" w:hAnsi="Gandhari Unicode" w:cs="e-Tamil OTC"/>
          <w:lang w:val="en-GB"/>
        </w:rPr>
        <w:tab/>
        <w:t>... who has as a hard one given up [my love] so that [my] hip</w:t>
      </w:r>
    </w:p>
    <w:p w14:paraId="32D51A1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emaciates ...</w:t>
      </w:r>
    </w:p>
    <w:p w14:paraId="34576F07" w14:textId="77777777" w:rsidR="0092153D" w:rsidRPr="00542FF1" w:rsidRDefault="0092153D">
      <w:pPr>
        <w:pStyle w:val="Textbody"/>
        <w:spacing w:after="0"/>
        <w:rPr>
          <w:rFonts w:ascii="Gandhari Unicode" w:hAnsi="Gandhari Unicode" w:cs="e-Tamil OTC"/>
          <w:lang w:val="en-GB"/>
        </w:rPr>
      </w:pPr>
    </w:p>
    <w:p w14:paraId="194B24A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2C8FA18"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181</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கிளிமங்கலங்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232F611C" w14:textId="77777777" w:rsidR="0092153D" w:rsidRPr="00542FF1" w:rsidRDefault="00014CDD">
      <w:pPr>
        <w:pStyle w:val="Textbody"/>
        <w:spacing w:after="29"/>
        <w:jc w:val="both"/>
        <w:rPr>
          <w:rFonts w:ascii="Gandhari Unicode" w:hAnsi="Gandhari Unicode" w:cs="e-Tamil OTC"/>
        </w:rPr>
      </w:pPr>
      <w:r w:rsidRPr="00542FF1">
        <w:rPr>
          <w:rFonts w:ascii="Gandhari Unicode" w:hAnsi="Gandhari Unicode" w:cs="e-Tamil OTC"/>
          <w:cs/>
          <w:lang w:val="en-GB"/>
        </w:rPr>
        <w:t>தலைமகன் பரத்தையிற் பிரிந்தவழி ஆற்றாளாகிய தலைமகள் ஆற்றல் வேண்டித் தோழி இயற்பழித்தவழித் (</w:t>
      </w:r>
      <w:r w:rsidRPr="00542FF1">
        <w:rPr>
          <w:rFonts w:ascii="Gandhari Unicode" w:hAnsi="Gandhari Unicode" w:cs="e-Tamil OTC"/>
          <w:lang w:val="en-GB"/>
        </w:rPr>
        <w:t>C</w:t>
      </w:r>
      <w:r w:rsidRPr="00542FF1">
        <w:rPr>
          <w:rFonts w:ascii="Gandhari Unicode" w:hAnsi="Gandhari Unicode" w:cs="e-Tamil OTC"/>
          <w:cs/>
          <w:lang w:val="en-GB"/>
        </w:rPr>
        <w:t>5: அற்றாளாகிய) தலைமகள் இயற்பட மொழிந்தது.</w:t>
      </w:r>
    </w:p>
    <w:p w14:paraId="6BAD2258" w14:textId="77777777" w:rsidR="0092153D" w:rsidRPr="00542FF1" w:rsidRDefault="0092153D">
      <w:pPr>
        <w:pStyle w:val="Textbody"/>
        <w:spacing w:after="29"/>
        <w:rPr>
          <w:rFonts w:ascii="Gandhari Unicode" w:hAnsi="Gandhari Unicode" w:cs="e-Tamil OTC"/>
        </w:rPr>
      </w:pPr>
    </w:p>
    <w:p w14:paraId="6C0B8C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இதுமற்</w:t>
      </w:r>
      <w:r w:rsidRPr="00542FF1">
        <w:rPr>
          <w:rFonts w:ascii="Gandhari Unicode" w:hAnsi="Gandhari Unicode" w:cs="e-Tamil OTC"/>
          <w:cs/>
        </w:rPr>
        <w:t xml:space="preserve"> றெவனோ தோழி துனியிடை</w:t>
      </w:r>
    </w:p>
    <w:p w14:paraId="1219A7C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யின்ன ரென்னு மின்னாக் கிளவி</w:t>
      </w:r>
    </w:p>
    <w:p w14:paraId="7D4717D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யிருமருப்</w:t>
      </w:r>
      <w:r w:rsidRPr="00542FF1">
        <w:rPr>
          <w:rFonts w:ascii="Gandhari Unicode" w:hAnsi="Gandhari Unicode" w:cs="e-Tamil OTC"/>
          <w:cs/>
        </w:rPr>
        <w:t xml:space="preserve"> பெருமை யீன்றணிக் காரா</w:t>
      </w:r>
    </w:p>
    <w:p w14:paraId="2B6AB86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னுழவன் யாத்த குழவியி னகலாது</w:t>
      </w:r>
    </w:p>
    <w:p w14:paraId="3830EF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பாஅற்</w:t>
      </w:r>
      <w:r w:rsidRPr="00542FF1">
        <w:rPr>
          <w:rFonts w:ascii="Gandhari Unicode" w:hAnsi="Gandhari Unicode" w:cs="e-Tamil OTC"/>
          <w:cs/>
        </w:rPr>
        <w:t xml:space="preserve"> பைம்பயி ராரு மூரன்</w:t>
      </w:r>
    </w:p>
    <w:p w14:paraId="486108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றிருமனைப் </w:t>
      </w:r>
      <w:r w:rsidRPr="00542FF1">
        <w:rPr>
          <w:rFonts w:ascii="Gandhari Unicode" w:hAnsi="Gandhari Unicode" w:cs="e-Tamil OTC"/>
          <w:u w:val="wave"/>
          <w:cs/>
        </w:rPr>
        <w:t>பல்கடம்</w:t>
      </w:r>
      <w:r w:rsidRPr="00542FF1">
        <w:rPr>
          <w:rFonts w:ascii="Gandhari Unicode" w:hAnsi="Gandhari Unicode" w:cs="e-Tamil OTC"/>
          <w:cs/>
        </w:rPr>
        <w:t xml:space="preserve"> பூண்ட</w:t>
      </w:r>
    </w:p>
    <w:p w14:paraId="4D90BC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பெருமுது</w:t>
      </w:r>
      <w:r w:rsidRPr="00542FF1">
        <w:rPr>
          <w:rFonts w:ascii="Gandhari Unicode" w:hAnsi="Gandhari Unicode" w:cs="e-Tamil OTC"/>
          <w:cs/>
        </w:rPr>
        <w:t xml:space="preserve"> </w:t>
      </w:r>
      <w:r w:rsidRPr="00542FF1">
        <w:rPr>
          <w:rFonts w:ascii="Gandhari Unicode" w:hAnsi="Gandhari Unicode" w:cs="e-Tamil OTC"/>
          <w:u w:val="wave"/>
          <w:cs/>
        </w:rPr>
        <w:t>பெண்டிரே மாகிய</w:t>
      </w:r>
      <w:r w:rsidRPr="00542FF1">
        <w:rPr>
          <w:rFonts w:ascii="Gandhari Unicode" w:hAnsi="Gandhari Unicode" w:cs="e-Tamil OTC"/>
          <w:cs/>
        </w:rPr>
        <w:t xml:space="preserve"> நமக்கே.</w:t>
      </w:r>
    </w:p>
    <w:p w14:paraId="44946B41" w14:textId="77777777" w:rsidR="0092153D" w:rsidRPr="00542FF1" w:rsidRDefault="0092153D">
      <w:pPr>
        <w:pStyle w:val="Textbody"/>
        <w:spacing w:after="29"/>
        <w:rPr>
          <w:rFonts w:ascii="Gandhari Unicode" w:hAnsi="Gandhari Unicode" w:cs="e-Tamil OTC"/>
        </w:rPr>
      </w:pPr>
    </w:p>
    <w:p w14:paraId="0CE36692"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இதுமற் </w:t>
      </w:r>
      <w:r w:rsidRPr="00542FF1">
        <w:rPr>
          <w:rFonts w:ascii="Gandhari Unicode" w:hAnsi="Gandhari Unicode" w:cs="e-Tamil OTC"/>
        </w:rPr>
        <w:t xml:space="preserve">C2+3v+5,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இதுவுமற் </w:t>
      </w:r>
      <w:r w:rsidRPr="00542FF1">
        <w:rPr>
          <w:rFonts w:ascii="Gandhari Unicode" w:hAnsi="Gandhari Unicode" w:cs="e-Tamil OTC"/>
        </w:rPr>
        <w:t xml:space="preserve">L1, C1+3,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1d</w:t>
      </w:r>
      <w:r w:rsidRPr="00542FF1">
        <w:rPr>
          <w:rFonts w:ascii="Gandhari Unicode" w:hAnsi="Gandhari Unicode" w:cs="e-Tamil OTC"/>
        </w:rPr>
        <w:t xml:space="preserve"> </w:t>
      </w:r>
      <w:r w:rsidRPr="00542FF1">
        <w:rPr>
          <w:rFonts w:ascii="Gandhari Unicode" w:hAnsi="Gandhari Unicode" w:cs="e-Tamil OTC"/>
          <w:cs/>
        </w:rPr>
        <w:t xml:space="preserve">துனியிடை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துளியிடை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யிருமருப்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மிகுமருப்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குழவிய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பாஅற் </w:t>
      </w:r>
      <w:r w:rsidRPr="00542FF1">
        <w:rPr>
          <w:rFonts w:ascii="Gandhari Unicode" w:hAnsi="Gandhari Unicode" w:cs="e-Tamil OTC"/>
        </w:rPr>
        <w:t xml:space="preserve">L1, C1+2+3+5, G2,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பாஅற்பெய் </w:t>
      </w:r>
      <w:r w:rsidRPr="00542FF1">
        <w:rPr>
          <w:rFonts w:ascii="Gandhari Unicode" w:hAnsi="Gandhari Unicode" w:cs="e-Tamil OTC"/>
        </w:rPr>
        <w:t xml:space="preserve">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பாற்பெய்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r w:rsidRPr="00542FF1">
        <w:rPr>
          <w:rFonts w:ascii="Gandhari Unicode" w:hAnsi="Gandhari Unicode" w:cs="e-Tamil OTC"/>
          <w:cs/>
        </w:rPr>
        <w:t xml:space="preserve">பாற்செய்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பராஅறைப் </w:t>
      </w:r>
      <w:r w:rsidRPr="00542FF1">
        <w:rPr>
          <w:rFonts w:ascii="Gandhari Unicode" w:hAnsi="Gandhari Unicode" w:cs="e-Tamil OTC"/>
        </w:rPr>
        <w:t xml:space="preserve">L1v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6b</w:t>
      </w:r>
      <w:r w:rsidRPr="00542FF1">
        <w:rPr>
          <w:rFonts w:ascii="Gandhari Unicode" w:hAnsi="Gandhari Unicode" w:cs="e-Tamil OTC"/>
        </w:rPr>
        <w:t xml:space="preserve"> </w:t>
      </w:r>
      <w:r w:rsidRPr="00542FF1">
        <w:rPr>
          <w:rFonts w:ascii="Gandhari Unicode" w:hAnsi="Gandhari Unicode" w:cs="e-Tamil OTC"/>
          <w:cs/>
        </w:rPr>
        <w:t xml:space="preserve">பல்கடம்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AT, VP, ER; </w:t>
      </w:r>
      <w:r w:rsidRPr="00542FF1">
        <w:rPr>
          <w:rFonts w:ascii="Gandhari Unicode" w:hAnsi="Gandhari Unicode" w:cs="e-Tamil OTC"/>
          <w:cs/>
        </w:rPr>
        <w:t xml:space="preserve">பலகடம் </w:t>
      </w:r>
      <w:r w:rsidRPr="00542FF1">
        <w:rPr>
          <w:rFonts w:ascii="Gandhari Unicode" w:hAnsi="Gandhari Unicode" w:cs="e-Tamil OTC"/>
        </w:rPr>
        <w:t xml:space="preserve">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பெருமுது </w:t>
      </w:r>
      <w:r w:rsidRPr="00542FF1">
        <w:rPr>
          <w:rFonts w:ascii="Gandhari Unicode" w:hAnsi="Gandhari Unicode" w:cs="e-Tamil OTC"/>
        </w:rPr>
        <w:t xml:space="preserve">C2+3v, G1v,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பெருமுதிர் </w:t>
      </w:r>
      <w:r w:rsidRPr="00542FF1">
        <w:rPr>
          <w:rFonts w:ascii="Gandhari Unicode" w:hAnsi="Gandhari Unicode" w:cs="e-Tamil OTC"/>
        </w:rPr>
        <w:t xml:space="preserve">L1, C1+3+5, G1+2,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7bc </w:t>
      </w:r>
      <w:r w:rsidRPr="00542FF1">
        <w:rPr>
          <w:rFonts w:ascii="Gandhari Unicode" w:hAnsi="Gandhari Unicode" w:cs="e-Tamil OTC"/>
          <w:cs/>
        </w:rPr>
        <w:t xml:space="preserve">பெண்டிரே மாகிய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பெண்டி ராகிய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p>
    <w:p w14:paraId="0AE2AD3C" w14:textId="77777777" w:rsidR="0092153D" w:rsidRPr="00542FF1" w:rsidRDefault="0092153D">
      <w:pPr>
        <w:pStyle w:val="Textbody"/>
        <w:spacing w:after="29"/>
        <w:rPr>
          <w:rFonts w:ascii="Gandhari Unicode" w:hAnsi="Gandhari Unicode" w:cs="e-Tamil OTC"/>
        </w:rPr>
      </w:pPr>
    </w:p>
    <w:p w14:paraId="351C81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itu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maṟṟ</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ō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tuṉi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iṭai</w:t>
      </w:r>
      <w:proofErr w:type="spellEnd"/>
    </w:p>
    <w:p w14:paraId="2192C0E2" w14:textId="77777777" w:rsidR="0092153D" w:rsidRPr="00542FF1" w:rsidRDefault="00B168C1">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iṉṉar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iṉṉā</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kiḷavi</w:t>
      </w:r>
      <w:proofErr w:type="spellEnd"/>
    </w:p>
    <w:p w14:paraId="15FE552D" w14:textId="77777777" w:rsidR="0092153D" w:rsidRPr="00542FF1" w:rsidRDefault="00B168C1">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erumai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īṉṟ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aṇi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kārāṉ</w:t>
      </w:r>
      <w:proofErr w:type="spellEnd"/>
    </w:p>
    <w:p w14:paraId="5916663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uḻavaṉ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kuḻaviyiṉ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akalātu</w:t>
      </w:r>
      <w:proofErr w:type="spellEnd"/>
    </w:p>
    <w:p w14:paraId="4B5CB8D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pāal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ūraṉ</w:t>
      </w:r>
      <w:proofErr w:type="spellEnd"/>
    </w:p>
    <w:p w14:paraId="3F2B7D39"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tiru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i/>
          <w:iCs/>
          <w:lang w:val="en-GB"/>
        </w:rPr>
        <w:t>pal</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pūṇṭa</w:t>
      </w:r>
      <w:proofErr w:type="spellEnd"/>
    </w:p>
    <w:p w14:paraId="026FD63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peṇṭirēm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namakk</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177AB688" w14:textId="77777777" w:rsidR="0092153D" w:rsidRPr="00B168C1" w:rsidRDefault="0092153D">
      <w:pPr>
        <w:pStyle w:val="Textbody"/>
        <w:spacing w:after="29"/>
        <w:rPr>
          <w:rFonts w:ascii="Gandhari Unicode" w:hAnsi="Gandhari Unicode" w:cs="e-Tamil OTC"/>
          <w:lang w:val="en-GB"/>
        </w:rPr>
      </w:pPr>
    </w:p>
    <w:p w14:paraId="59B9471D" w14:textId="77777777" w:rsidR="0092153D" w:rsidRPr="00542FF1" w:rsidRDefault="0092153D">
      <w:pPr>
        <w:pStyle w:val="Textbody"/>
        <w:spacing w:after="29"/>
        <w:rPr>
          <w:rFonts w:ascii="Gandhari Unicode" w:hAnsi="Gandhari Unicode" w:cs="e-Tamil OTC"/>
        </w:rPr>
      </w:pPr>
    </w:p>
    <w:p w14:paraId="33EA0DDC" w14:textId="77777777" w:rsidR="0092153D" w:rsidRPr="00542FF1" w:rsidRDefault="0092153D">
      <w:pPr>
        <w:pStyle w:val="Textbody"/>
        <w:spacing w:after="29" w:line="260" w:lineRule="exact"/>
        <w:rPr>
          <w:rFonts w:ascii="Gandhari Unicode" w:hAnsi="Gandhari Unicode" w:cs="e-Tamil OTC"/>
          <w:u w:val="single"/>
          <w:lang w:val="en-GB"/>
        </w:rPr>
      </w:pPr>
    </w:p>
    <w:p w14:paraId="35228119" w14:textId="77777777" w:rsidR="0092153D" w:rsidRPr="00542FF1" w:rsidRDefault="00014CDD">
      <w:pPr>
        <w:pStyle w:val="Textbody"/>
        <w:pageBreakBefore/>
        <w:spacing w:after="28"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when the confidante had belittled [his] qualities, willing HER to have the strength who didn't have strength [anymore], when HE had separated [from her] because of another woman/a courtesan.</w:t>
      </w:r>
    </w:p>
    <w:p w14:paraId="07BF5D33" w14:textId="77777777" w:rsidR="0092153D" w:rsidRPr="00542FF1" w:rsidRDefault="0092153D">
      <w:pPr>
        <w:pStyle w:val="Textbody"/>
        <w:spacing w:after="28" w:line="260" w:lineRule="exact"/>
        <w:jc w:val="both"/>
        <w:rPr>
          <w:rFonts w:ascii="Gandhari Unicode" w:hAnsi="Gandhari Unicode" w:cs="e-Tamil OTC"/>
          <w:lang w:val="en-GB"/>
        </w:rPr>
      </w:pPr>
    </w:p>
    <w:p w14:paraId="53671B15" w14:textId="77777777" w:rsidR="0092153D" w:rsidRPr="00542FF1" w:rsidRDefault="00014CDD">
      <w:pPr>
        <w:pStyle w:val="Textbody"/>
        <w:spacing w:after="28" w:line="260" w:lineRule="exact"/>
        <w:jc w:val="both"/>
        <w:rPr>
          <w:rFonts w:ascii="Gandhari Unicode" w:hAnsi="Gandhari Unicode" w:cs="e-Tamil OTC"/>
        </w:rPr>
      </w:pPr>
      <w:r w:rsidRPr="00542FF1">
        <w:rPr>
          <w:rFonts w:ascii="Gandhari Unicode" w:hAnsi="Gandhari Unicode" w:cs="e-Tamil OTC"/>
          <w:lang w:val="en-GB"/>
        </w:rPr>
        <w:t>this</w:t>
      </w:r>
      <w:proofErr w:type="spellStart"/>
      <w:r w:rsidRPr="00542FF1">
        <w:rPr>
          <w:rFonts w:ascii="Gandhari Unicode" w:hAnsi="Gandhari Unicode" w:cs="e-Tamil OTC"/>
          <w:position w:val="6"/>
          <w:lang w:val="en-GB"/>
        </w:rPr>
        <w:t>maṟṟu</w:t>
      </w:r>
      <w:proofErr w:type="spellEnd"/>
      <w:r w:rsidRPr="00542FF1">
        <w:rPr>
          <w:rFonts w:ascii="Gandhari Unicode" w:hAnsi="Gandhari Unicode" w:cs="e-Tamil OTC"/>
          <w:lang w:val="en-GB"/>
        </w:rPr>
        <w:t xml:space="preserve"> what</w:t>
      </w:r>
      <w:r w:rsidRPr="00542FF1">
        <w:rPr>
          <w:rFonts w:ascii="Gandhari Unicode" w:hAnsi="Gandhari Unicode" w:cs="e-Tamil OTC"/>
          <w:position w:val="6"/>
          <w:lang w:val="en-GB"/>
        </w:rPr>
        <w:t>ō</w:t>
      </w:r>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disgust middle</w:t>
      </w:r>
    </w:p>
    <w:p w14:paraId="3586DF4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such-he(h.) saying- pleasant-not </w:t>
      </w:r>
      <w:proofErr w:type="gramStart"/>
      <w:r w:rsidRPr="00542FF1">
        <w:rPr>
          <w:rFonts w:ascii="Gandhari Unicode" w:hAnsi="Gandhari Unicode" w:cs="e-Tamil OTC"/>
          <w:lang w:val="en-GB"/>
        </w:rPr>
        <w:t>word</w:t>
      </w:r>
      <w:proofErr w:type="gramEnd"/>
    </w:p>
    <w:p w14:paraId="122F864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dark</w:t>
      </w:r>
      <w:r w:rsidRPr="00542FF1">
        <w:rPr>
          <w:rFonts w:ascii="Gandhari Unicode" w:hAnsi="Gandhari Unicode" w:cs="e-Tamil OTC"/>
        </w:rPr>
        <w:t xml:space="preserve"> </w:t>
      </w:r>
      <w:r w:rsidRPr="00542FF1">
        <w:rPr>
          <w:rFonts w:ascii="Gandhari Unicode" w:hAnsi="Gandhari Unicode" w:cs="e-Tamil OTC"/>
          <w:lang w:val="en-GB"/>
        </w:rPr>
        <w:t>horn buffalo</w:t>
      </w:r>
      <w:r w:rsidRPr="00542FF1">
        <w:rPr>
          <w:rFonts w:ascii="Gandhari Unicode" w:hAnsi="Gandhari Unicode" w:cs="e-Tamil OTC"/>
        </w:rPr>
        <w:t xml:space="preserve"> </w:t>
      </w:r>
      <w:r w:rsidRPr="00542FF1">
        <w:rPr>
          <w:rFonts w:ascii="Gandhari Unicode" w:hAnsi="Gandhari Unicode" w:cs="e-Tamil OTC"/>
          <w:lang w:val="en-GB"/>
        </w:rPr>
        <w:t>brought-forth adorn- buffalo-</w:t>
      </w:r>
      <w:proofErr w:type="gramStart"/>
      <w:r w:rsidRPr="00542FF1">
        <w:rPr>
          <w:rFonts w:ascii="Gandhari Unicode" w:hAnsi="Gandhari Unicode" w:cs="e-Tamil OTC"/>
          <w:lang w:val="en-GB"/>
        </w:rPr>
        <w:t>cow</w:t>
      </w:r>
      <w:proofErr w:type="gramEnd"/>
    </w:p>
    <w:p w14:paraId="443FE8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ploughman bound- calf</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depart-</w:t>
      </w:r>
      <w:proofErr w:type="gramStart"/>
      <w:r w:rsidRPr="00542FF1">
        <w:rPr>
          <w:rFonts w:ascii="Gandhari Unicode" w:hAnsi="Gandhari Unicode" w:cs="e-Tamil OTC"/>
          <w:lang w:val="en-GB"/>
        </w:rPr>
        <w:t>not</w:t>
      </w:r>
      <w:proofErr w:type="gramEnd"/>
    </w:p>
    <w:p w14:paraId="62CB315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part fresh corn becoming-full- village-he</w:t>
      </w:r>
    </w:p>
    <w:p w14:paraId="28319953"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brilliance house many </w:t>
      </w:r>
      <w:proofErr w:type="gramStart"/>
      <w:r w:rsidRPr="00542FF1">
        <w:rPr>
          <w:rFonts w:ascii="Gandhari Unicode" w:hAnsi="Gandhari Unicode" w:cs="e-Tamil OTC"/>
          <w:lang w:val="en-GB"/>
        </w:rPr>
        <w:t>duty</w:t>
      </w:r>
      <w:proofErr w:type="gramEnd"/>
      <w:r w:rsidRPr="00542FF1">
        <w:rPr>
          <w:rFonts w:ascii="Gandhari Unicode" w:hAnsi="Gandhari Unicode" w:cs="e-Tamil OTC"/>
          <w:lang w:val="en-GB"/>
        </w:rPr>
        <w:t xml:space="preserve"> taken-on-</w:t>
      </w:r>
    </w:p>
    <w:p w14:paraId="11D3C52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old</w:t>
      </w:r>
      <w:r w:rsidRPr="00542FF1">
        <w:rPr>
          <w:rFonts w:ascii="Gandhari Unicode" w:hAnsi="Gandhari Unicode" w:cs="e-Tamil OTC"/>
        </w:rPr>
        <w:t xml:space="preserve"> </w:t>
      </w:r>
      <w:r w:rsidRPr="00542FF1">
        <w:rPr>
          <w:rFonts w:ascii="Gandhari Unicode" w:hAnsi="Gandhari Unicode" w:cs="e-Tamil OTC"/>
          <w:lang w:val="en-GB"/>
        </w:rPr>
        <w:t>women-we become(p.)- us(</w:t>
      </w:r>
      <w:proofErr w:type="gramStart"/>
      <w:r w:rsidRPr="00542FF1">
        <w:rPr>
          <w:rFonts w:ascii="Gandhari Unicode" w:hAnsi="Gandhari Unicode" w:cs="e-Tamil OTC"/>
          <w:lang w:val="en-GB"/>
        </w:rPr>
        <w:t>dat.)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043ED491" w14:textId="77777777" w:rsidR="0092153D" w:rsidRPr="00542FF1" w:rsidRDefault="0092153D">
      <w:pPr>
        <w:pStyle w:val="Textbody"/>
        <w:spacing w:after="29"/>
        <w:rPr>
          <w:rFonts w:ascii="Gandhari Unicode" w:hAnsi="Gandhari Unicode" w:cs="e-Tamil OTC"/>
        </w:rPr>
      </w:pPr>
    </w:p>
    <w:p w14:paraId="796D740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What is it after all, friend, the unpleasant </w:t>
      </w:r>
      <w:proofErr w:type="gramStart"/>
      <w:r w:rsidRPr="00542FF1">
        <w:rPr>
          <w:rFonts w:ascii="Gandhari Unicode" w:hAnsi="Gandhari Unicode" w:cs="e-Tamil OTC"/>
          <w:lang w:val="en-GB"/>
        </w:rPr>
        <w:t>word</w:t>
      </w:r>
      <w:proofErr w:type="gramEnd"/>
    </w:p>
    <w:p w14:paraId="7708F09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that says: </w:t>
      </w:r>
      <w:r w:rsidR="0060544D">
        <w:rPr>
          <w:rFonts w:ascii="Gandhari Unicode" w:hAnsi="Gandhari Unicode" w:cs="e-Tamil OTC"/>
          <w:lang w:val="en-GB"/>
        </w:rPr>
        <w:t>“that's what he's like”</w:t>
      </w:r>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in the midst of</w:t>
      </w:r>
      <w:proofErr w:type="gramEnd"/>
      <w:r w:rsidRPr="00542FF1">
        <w:rPr>
          <w:rFonts w:ascii="Gandhari Unicode" w:hAnsi="Gandhari Unicode" w:cs="e-Tamil OTC"/>
          <w:lang w:val="en-GB"/>
        </w:rPr>
        <w:t xml:space="preserve"> disgust</w:t>
      </w:r>
      <w:r w:rsidRPr="00542FF1">
        <w:rPr>
          <w:rStyle w:val="FootnoteReference"/>
          <w:rFonts w:ascii="Gandhari Unicode" w:hAnsi="Gandhari Unicode" w:cs="e-Tamil OTC"/>
          <w:lang w:val="en-GB"/>
        </w:rPr>
        <w:footnoteReference w:id="720"/>
      </w:r>
      <w:r w:rsidRPr="00542FF1">
        <w:rPr>
          <w:rFonts w:ascii="Gandhari Unicode" w:hAnsi="Gandhari Unicode" w:cs="e-Tamil OTC"/>
          <w:lang w:val="en-GB"/>
        </w:rPr>
        <w:t>?</w:t>
      </w:r>
    </w:p>
    <w:p w14:paraId="2D034FD7"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[What is it] to us who have become respectable grown women</w:t>
      </w:r>
      <w:r w:rsidRPr="00542FF1">
        <w:rPr>
          <w:rStyle w:val="FootnoteReference"/>
          <w:rFonts w:ascii="Gandhari Unicode" w:hAnsi="Gandhari Unicode" w:cs="e-Tamil OTC"/>
          <w:lang w:val="en-GB"/>
        </w:rPr>
        <w:footnoteReference w:id="721"/>
      </w:r>
    </w:p>
    <w:p w14:paraId="731AA360"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that have taken on many duties in the auspicious </w:t>
      </w:r>
      <w:proofErr w:type="gramStart"/>
      <w:r w:rsidRPr="00542FF1">
        <w:rPr>
          <w:rFonts w:ascii="Gandhari Unicode" w:hAnsi="Gandhari Unicode" w:cs="e-Tamil OTC"/>
          <w:lang w:val="en-GB"/>
        </w:rPr>
        <w:t>house</w:t>
      </w:r>
      <w:proofErr w:type="gramEnd"/>
    </w:p>
    <w:p w14:paraId="5FFA8386" w14:textId="77777777" w:rsidR="0092153D" w:rsidRPr="00542FF1" w:rsidRDefault="00014CDD">
      <w:pPr>
        <w:pStyle w:val="Textbody"/>
        <w:tabs>
          <w:tab w:val="left" w:pos="263"/>
        </w:tabs>
        <w:spacing w:after="0"/>
        <w:rPr>
          <w:rFonts w:ascii="Gandhari Unicode" w:hAnsi="Gandhari Unicode" w:cs="e-Tamil OTC"/>
        </w:rPr>
      </w:pPr>
      <w:r w:rsidRPr="00542FF1">
        <w:rPr>
          <w:rFonts w:ascii="Gandhari Unicode" w:hAnsi="Gandhari Unicode" w:cs="e-Tamil OTC"/>
          <w:lang w:val="en-GB"/>
        </w:rPr>
        <w:tab/>
        <w:t>of the man from the village where the buffalo cow, adorned</w:t>
      </w:r>
      <w:r w:rsidRPr="00542FF1">
        <w:rPr>
          <w:rStyle w:val="FootnoteReference"/>
          <w:rFonts w:ascii="Gandhari Unicode" w:hAnsi="Gandhari Unicode" w:cs="e-Tamil OTC"/>
          <w:lang w:val="en-GB"/>
        </w:rPr>
        <w:footnoteReference w:id="722"/>
      </w:r>
    </w:p>
    <w:p w14:paraId="28948A04"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after having given birth to a dark-horned buffalo,</w:t>
      </w:r>
    </w:p>
    <w:p w14:paraId="657F893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feeds on fresh corn, one part</w:t>
      </w:r>
      <w:r w:rsidRPr="00542FF1">
        <w:rPr>
          <w:rStyle w:val="FootnoteReference"/>
          <w:rFonts w:ascii="Gandhari Unicode" w:hAnsi="Gandhari Unicode" w:cs="e-Tamil OTC"/>
          <w:lang w:val="en-GB"/>
        </w:rPr>
        <w:footnoteReference w:id="723"/>
      </w:r>
      <w:r w:rsidRPr="00542FF1">
        <w:rPr>
          <w:rFonts w:ascii="Gandhari Unicode" w:hAnsi="Gandhari Unicode" w:cs="e-Tamil OTC"/>
          <w:lang w:val="en-GB"/>
        </w:rPr>
        <w:t>,</w:t>
      </w:r>
    </w:p>
    <w:p w14:paraId="68C064BD" w14:textId="77777777" w:rsidR="0092153D" w:rsidRPr="00542FF1" w:rsidRDefault="00014CDD">
      <w:pPr>
        <w:pStyle w:val="Textbody"/>
        <w:tabs>
          <w:tab w:val="left" w:pos="1000"/>
        </w:tabs>
        <w:spacing w:after="0"/>
        <w:rPr>
          <w:rFonts w:ascii="Gandhari Unicode" w:hAnsi="Gandhari Unicode" w:cs="e-Tamil OTC"/>
          <w:lang w:val="en-GB"/>
        </w:rPr>
      </w:pPr>
      <w:r w:rsidRPr="00542FF1">
        <w:rPr>
          <w:rFonts w:ascii="Gandhari Unicode" w:hAnsi="Gandhari Unicode" w:cs="e-Tamil OTC"/>
          <w:lang w:val="en-GB"/>
        </w:rPr>
        <w:tab/>
        <w:t xml:space="preserve">without leaving the calf tied up by the </w:t>
      </w:r>
      <w:proofErr w:type="gramStart"/>
      <w:r w:rsidRPr="00542FF1">
        <w:rPr>
          <w:rFonts w:ascii="Gandhari Unicode" w:hAnsi="Gandhari Unicode" w:cs="e-Tamil OTC"/>
          <w:lang w:val="en-GB"/>
        </w:rPr>
        <w:t>ploughman?</w:t>
      </w:r>
      <w:proofErr w:type="gramEnd"/>
    </w:p>
    <w:p w14:paraId="37E58B5D" w14:textId="77777777" w:rsidR="0092153D" w:rsidRPr="00542FF1" w:rsidRDefault="0092153D">
      <w:pPr>
        <w:pStyle w:val="Textbody"/>
        <w:spacing w:after="0"/>
        <w:rPr>
          <w:rFonts w:ascii="Gandhari Unicode" w:hAnsi="Gandhari Unicode" w:cs="e-Tamil OTC"/>
        </w:rPr>
      </w:pPr>
    </w:p>
    <w:p w14:paraId="7C204D6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Why this unpleasant word, friend, ...</w:t>
      </w:r>
    </w:p>
    <w:p w14:paraId="7E46EB84" w14:textId="77777777" w:rsidR="0092153D" w:rsidRPr="00542FF1" w:rsidRDefault="0092153D">
      <w:pPr>
        <w:pStyle w:val="Textbody"/>
        <w:spacing w:after="0"/>
        <w:rPr>
          <w:rFonts w:ascii="Gandhari Unicode" w:hAnsi="Gandhari Unicode" w:cs="e-Tamil OTC"/>
          <w:b/>
          <w:lang w:val="en-GB"/>
        </w:rPr>
      </w:pPr>
    </w:p>
    <w:p w14:paraId="01C62BA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A85738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மடல் பாடிய மாதங்கீரன்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5CAD84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தோழியாற் குறை மறுக்கப்பட்ட தலைமகன் தன்னெஞ்சிற்கு உரைத்தது.</w:t>
      </w:r>
    </w:p>
    <w:p w14:paraId="07C48C72" w14:textId="77777777" w:rsidR="0092153D" w:rsidRPr="00542FF1" w:rsidRDefault="0092153D">
      <w:pPr>
        <w:pStyle w:val="Textbody"/>
        <w:spacing w:after="29"/>
        <w:rPr>
          <w:rFonts w:ascii="Gandhari Unicode" w:hAnsi="Gandhari Unicode" w:cs="e-Tamil OTC"/>
        </w:rPr>
      </w:pPr>
    </w:p>
    <w:p w14:paraId="1A4CA0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விழுத்தலைப் பெண்ணை விளையன் மாமடன்</w:t>
      </w:r>
    </w:p>
    <w:p w14:paraId="08C9173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மணியணி பெருந்தார் </w:t>
      </w:r>
      <w:r w:rsidRPr="00542FF1">
        <w:rPr>
          <w:rFonts w:ascii="Gandhari Unicode" w:hAnsi="Gandhari Unicode" w:cs="e-Tamil OTC"/>
          <w:u w:val="wave"/>
          <w:cs/>
        </w:rPr>
        <w:t>மார்பிற்</w:t>
      </w:r>
      <w:r w:rsidRPr="00542FF1">
        <w:rPr>
          <w:rFonts w:ascii="Gandhari Unicode" w:hAnsi="Gandhari Unicode" w:cs="e-Tamil OTC"/>
          <w:cs/>
        </w:rPr>
        <w:t xml:space="preserve"> பூட்டி</w:t>
      </w:r>
    </w:p>
    <w:p w14:paraId="258CD5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வெள்ளென் பணிந்துபிற ரெள்ளத் தோன்றி</w:t>
      </w:r>
    </w:p>
    <w:p w14:paraId="26EA498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யொருநாண் மருங்கிற் பெருநா </w:t>
      </w:r>
      <w:r w:rsidRPr="00542FF1">
        <w:rPr>
          <w:rFonts w:ascii="Gandhari Unicode" w:hAnsi="Gandhari Unicode" w:cs="e-Tamil OTC"/>
          <w:u w:val="wave"/>
          <w:cs/>
        </w:rPr>
        <w:t>ணீக்கித்</w:t>
      </w:r>
    </w:p>
    <w:p w14:paraId="0512E9A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தெருவி </w:t>
      </w:r>
      <w:r w:rsidRPr="00542FF1">
        <w:rPr>
          <w:rFonts w:ascii="Gandhari Unicode" w:hAnsi="Gandhari Unicode" w:cs="e-Tamil OTC"/>
          <w:u w:val="wave"/>
          <w:cs/>
        </w:rPr>
        <w:t>னியலவுந்</w:t>
      </w:r>
      <w:r w:rsidRPr="00542FF1">
        <w:rPr>
          <w:rFonts w:ascii="Gandhari Unicode" w:hAnsi="Gandhari Unicode" w:cs="e-Tamil OTC"/>
          <w:cs/>
        </w:rPr>
        <w:t xml:space="preserve"> தருவது கொல்லோ</w:t>
      </w:r>
    </w:p>
    <w:p w14:paraId="419A74F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கலிழ்ந்தவி ரசைநடைப்</w:t>
      </w:r>
      <w:r w:rsidRPr="00542FF1">
        <w:rPr>
          <w:rFonts w:ascii="Gandhari Unicode" w:hAnsi="Gandhari Unicode" w:cs="e-Tamil OTC"/>
          <w:cs/>
        </w:rPr>
        <w:t xml:space="preserve"> பேதை</w:t>
      </w:r>
    </w:p>
    <w:p w14:paraId="5D855A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மெலிந்தில ணாம்விடற் கமைந்த தூதே.</w:t>
      </w:r>
      <w:r w:rsidRPr="00542FF1">
        <w:rPr>
          <w:rFonts w:ascii="Gandhari Unicode" w:hAnsi="Gandhari Unicode" w:cs="e-Tamil OTC"/>
          <w:cs/>
        </w:rPr>
        <w:tab/>
      </w:r>
    </w:p>
    <w:p w14:paraId="5FECF01B" w14:textId="77777777" w:rsidR="0092153D" w:rsidRPr="00542FF1" w:rsidRDefault="0092153D">
      <w:pPr>
        <w:pStyle w:val="Textbody"/>
        <w:spacing w:after="29"/>
        <w:rPr>
          <w:rFonts w:ascii="Gandhari Unicode" w:hAnsi="Gandhari Unicode" w:cs="e-Tamil OTC"/>
        </w:rPr>
      </w:pPr>
    </w:p>
    <w:p w14:paraId="1FC42A5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L1, C1+2+3+5,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மரபிற் </w:t>
      </w:r>
      <w:r w:rsidRPr="00542FF1">
        <w:rPr>
          <w:rFonts w:ascii="Gandhari Unicode" w:hAnsi="Gandhari Unicode" w:cs="e-Tamil OTC"/>
        </w:rPr>
        <w:t xml:space="preserve">C2v, </w:t>
      </w:r>
      <w:proofErr w:type="spellStart"/>
      <w:r w:rsidRPr="00542FF1">
        <w:rPr>
          <w:rFonts w:ascii="Gandhari Unicode" w:hAnsi="Gandhari Unicode" w:cs="e-Tamil OTC"/>
        </w:rPr>
        <w:t>Nacc.v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24"/>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வெள்ளென்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வெள்ளெனப்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யொருநாண்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யொருநான்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4d</w:t>
      </w:r>
      <w:r w:rsidRPr="00542FF1">
        <w:rPr>
          <w:rFonts w:ascii="Gandhari Unicode" w:hAnsi="Gandhari Unicode" w:cs="e-Tamil OTC"/>
        </w:rPr>
        <w:t xml:space="preserve"> </w:t>
      </w:r>
      <w:r w:rsidRPr="00542FF1">
        <w:rPr>
          <w:rFonts w:ascii="Gandhari Unicode" w:hAnsi="Gandhari Unicode" w:cs="e-Tamil OTC"/>
          <w:cs/>
        </w:rPr>
        <w:t xml:space="preserve">ணீக்கித்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ணீங்கித் </w:t>
      </w:r>
      <w:r w:rsidRPr="00542FF1">
        <w:rPr>
          <w:rFonts w:ascii="Gandhari Unicode" w:hAnsi="Gandhari Unicode" w:cs="e-Tamil OTC"/>
        </w:rPr>
        <w:t xml:space="preserve">IV, AT,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னியலவுந் </w:t>
      </w:r>
      <w:r w:rsidRPr="00542FF1">
        <w:rPr>
          <w:rFonts w:ascii="Gandhari Unicode" w:hAnsi="Gandhari Unicode" w:cs="e-Tamil OTC"/>
        </w:rPr>
        <w:t xml:space="preserve">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னியல்வு </w:t>
      </w:r>
      <w:r w:rsidRPr="00542FF1">
        <w:rPr>
          <w:rFonts w:ascii="Gandhari Unicode" w:hAnsi="Gandhari Unicode" w:cs="e-Tamil OTC"/>
        </w:rPr>
        <w:t xml:space="preserve">L1, C1+3, AT, </w:t>
      </w:r>
      <w:proofErr w:type="spellStart"/>
      <w:r w:rsidRPr="00542FF1">
        <w:rPr>
          <w:rFonts w:ascii="Gandhari Unicode" w:hAnsi="Gandhari Unicode" w:cs="e-Tamil OTC"/>
        </w:rPr>
        <w:t>Cām.v</w:t>
      </w:r>
      <w:proofErr w:type="spellEnd"/>
      <w:r w:rsidRPr="00542FF1">
        <w:rPr>
          <w:rFonts w:ascii="Gandhari Unicode" w:hAnsi="Gandhari Unicode" w:cs="e-Tamil OTC"/>
        </w:rPr>
        <w:t>, VP</w:t>
      </w:r>
      <w:r w:rsidRPr="00542FF1">
        <w:rPr>
          <w:rStyle w:val="FootnoteReference"/>
          <w:rFonts w:ascii="Gandhari Unicode" w:hAnsi="Gandhari Unicode" w:cs="e-Tamil OTC"/>
        </w:rPr>
        <w:footnoteReference w:id="725"/>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6ab</w:t>
      </w:r>
      <w:r w:rsidRPr="00542FF1">
        <w:rPr>
          <w:rFonts w:ascii="Gandhari Unicode" w:hAnsi="Gandhari Unicode" w:cs="e-Tamil OTC"/>
        </w:rPr>
        <w:t xml:space="preserve"> </w:t>
      </w:r>
      <w:r w:rsidRPr="00542FF1">
        <w:rPr>
          <w:rFonts w:ascii="Gandhari Unicode" w:hAnsi="Gandhari Unicode" w:cs="e-Tamil OTC"/>
          <w:cs/>
        </w:rPr>
        <w:t xml:space="preserve">கலிழ்ந்தவி </w:t>
      </w:r>
      <w:bookmarkStart w:id="76" w:name="DDE_LINK62"/>
      <w:r w:rsidRPr="00542FF1">
        <w:rPr>
          <w:rFonts w:ascii="Gandhari Unicode" w:hAnsi="Gandhari Unicode" w:cs="e-Tamil OTC"/>
          <w:cs/>
        </w:rPr>
        <w:t>ரசைநடைப்</w:t>
      </w:r>
      <w:bookmarkEnd w:id="76"/>
      <w:r w:rsidRPr="00542FF1">
        <w:rPr>
          <w:rFonts w:ascii="Gandhari Unicode" w:hAnsi="Gandhari Unicode" w:cs="e-Tamil OTC"/>
          <w:cs/>
        </w:rPr>
        <w:t xml:space="preserve">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கலிங்கவி ரசைநடைப் </w:t>
      </w:r>
      <w:r w:rsidRPr="00542FF1">
        <w:rPr>
          <w:rFonts w:ascii="Gandhari Unicode" w:hAnsi="Gandhari Unicode" w:cs="e-Tamil OTC"/>
        </w:rPr>
        <w:t xml:space="preserve">L1, C1+3+5,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கலிந்தவி ரசைநடைப்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கலிழ்கவி னசைநடைப்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2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7ab</w:t>
      </w:r>
      <w:r w:rsidRPr="00542FF1">
        <w:rPr>
          <w:rFonts w:ascii="Gandhari Unicode" w:hAnsi="Gandhari Unicode" w:cs="e-Tamil OTC"/>
        </w:rPr>
        <w:t xml:space="preserve"> </w:t>
      </w:r>
      <w:r w:rsidRPr="00542FF1">
        <w:rPr>
          <w:rFonts w:ascii="Gandhari Unicode" w:hAnsi="Gandhari Unicode" w:cs="e-Tamil OTC"/>
          <w:cs/>
        </w:rPr>
        <w:t xml:space="preserve">மெலிந்தில ணாம்விடற்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மெலிந்தில ளாம்விடற் </w:t>
      </w:r>
      <w:r w:rsidRPr="00542FF1">
        <w:rPr>
          <w:rFonts w:ascii="Gandhari Unicode" w:hAnsi="Gandhari Unicode" w:cs="e-Tamil OTC"/>
        </w:rPr>
        <w:t xml:space="preserve">L1,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மெலிந்தி னாம்விடற் </w:t>
      </w:r>
      <w:r w:rsidRPr="00542FF1">
        <w:rPr>
          <w:rFonts w:ascii="Gandhari Unicode" w:hAnsi="Gandhari Unicode" w:cs="e-Tamil OTC"/>
        </w:rPr>
        <w:t xml:space="preserve">C1+3,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கமைந்த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கமைந் </w:t>
      </w:r>
      <w:r w:rsidRPr="00542FF1">
        <w:rPr>
          <w:rFonts w:ascii="Gandhari Unicode" w:hAnsi="Gandhari Unicode" w:cs="e-Tamil OTC"/>
        </w:rPr>
        <w:t>L1</w:t>
      </w:r>
    </w:p>
    <w:p w14:paraId="4398AF48" w14:textId="77777777" w:rsidR="0092153D" w:rsidRPr="00542FF1" w:rsidRDefault="0092153D">
      <w:pPr>
        <w:pStyle w:val="Textbody"/>
        <w:spacing w:after="29"/>
        <w:rPr>
          <w:rFonts w:ascii="Gandhari Unicode" w:hAnsi="Gandhari Unicode" w:cs="e-Tamil OTC"/>
        </w:rPr>
      </w:pPr>
    </w:p>
    <w:p w14:paraId="5389440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viḻu</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peṇṇai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maṭal</w:t>
      </w:r>
      <w:proofErr w:type="spellEnd"/>
    </w:p>
    <w:p w14:paraId="5403CFC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maṇi</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aṇi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mārpiṉ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pūṭṭi</w:t>
      </w:r>
      <w:proofErr w:type="spellEnd"/>
    </w:p>
    <w:p w14:paraId="3147F71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r w:rsidR="00B168C1">
        <w:rPr>
          <w:rFonts w:ascii="Gandhari Unicode" w:hAnsi="Gandhari Unicode" w:cs="e-Tamil OTC"/>
          <w:lang w:val="en-GB"/>
        </w:rPr>
        <w:t>+</w:t>
      </w:r>
      <w:proofErr w:type="spellStart"/>
      <w:r w:rsidRPr="00542FF1">
        <w:rPr>
          <w:rFonts w:ascii="Gandhari Unicode" w:hAnsi="Gandhari Unicode" w:cs="e-Tamil OTC"/>
          <w:lang w:val="en-GB"/>
        </w:rPr>
        <w:t>eṉpu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piṟar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eḷḷa</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tōṉṟi</w:t>
      </w:r>
      <w:proofErr w:type="spellEnd"/>
    </w:p>
    <w:p w14:paraId="30DE09DD" w14:textId="77777777" w:rsidR="0092153D" w:rsidRPr="00542FF1" w:rsidRDefault="00B168C1">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oru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maruṅkiṉ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peru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nīkki</w:t>
      </w:r>
      <w:proofErr w:type="spellEnd"/>
      <w:r>
        <w:rPr>
          <w:rFonts w:ascii="Gandhari Unicode" w:hAnsi="Gandhari Unicode" w:cs="e-Tamil OTC"/>
          <w:i/>
          <w:iCs/>
          <w:lang w:val="en-GB"/>
        </w:rPr>
        <w:t>+</w:t>
      </w:r>
    </w:p>
    <w:p w14:paraId="512D301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teruviṉ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iyala</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um</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taruvatu</w:t>
      </w:r>
      <w:r w:rsidR="00B168C1">
        <w:rPr>
          <w:rFonts w:ascii="Gandhari Unicode" w:hAnsi="Gandhari Unicode" w:cs="e-Tamil OTC"/>
          <w:lang w:val="en-GB"/>
        </w:rPr>
        <w:t>-</w:t>
      </w:r>
      <w:r w:rsidRPr="00542FF1">
        <w:rPr>
          <w:rFonts w:ascii="Gandhari Unicode" w:hAnsi="Gandhari Unicode" w:cs="e-Tamil OTC"/>
          <w:lang w:val="en-GB"/>
        </w:rPr>
        <w:t>kollō</w:t>
      </w:r>
      <w:proofErr w:type="spellEnd"/>
    </w:p>
    <w:p w14:paraId="4D9A9CCD"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kaliḻ</w:t>
      </w:r>
      <w:r w:rsidR="00B168C1">
        <w:rPr>
          <w:rFonts w:ascii="Gandhari Unicode" w:hAnsi="Gandhari Unicode" w:cs="e-Tamil OTC"/>
          <w:i/>
          <w:iCs/>
          <w:lang w:val="en-GB"/>
        </w:rPr>
        <w:t>nt</w:t>
      </w:r>
      <w:proofErr w:type="spellEnd"/>
      <w:r w:rsidR="00B168C1">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avir</w:t>
      </w:r>
      <w:proofErr w:type="spellEnd"/>
      <w:r w:rsidRPr="00542FF1">
        <w:rPr>
          <w:rFonts w:ascii="Gandhari Unicode" w:hAnsi="Gandhari Unicode" w:cs="e-Tamil OTC"/>
          <w:lang w:val="en-GB"/>
        </w:rPr>
        <w:t xml:space="preserve"> acai </w:t>
      </w:r>
      <w:proofErr w:type="spellStart"/>
      <w:r w:rsidRPr="00542FF1">
        <w:rPr>
          <w:rFonts w:ascii="Gandhari Unicode" w:hAnsi="Gandhari Unicode" w:cs="e-Tamil OTC"/>
          <w:lang w:val="en-GB"/>
        </w:rPr>
        <w:t>naṭai</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pētai</w:t>
      </w:r>
      <w:proofErr w:type="spellEnd"/>
    </w:p>
    <w:p w14:paraId="3F7E320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melintilaḷ</w:t>
      </w:r>
      <w:proofErr w:type="spellEnd"/>
      <w:r w:rsidR="00F90E8F">
        <w:rPr>
          <w:rStyle w:val="FootnoteReference"/>
          <w:rFonts w:ascii="Gandhari Unicode" w:hAnsi="Gandhari Unicode" w:cs="e-Tamil OTC"/>
          <w:lang w:val="en-GB"/>
        </w:rPr>
        <w:footnoteReference w:id="727"/>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viṭaṟ</w:t>
      </w:r>
      <w:r w:rsidR="00B168C1">
        <w:rPr>
          <w:rFonts w:ascii="Gandhari Unicode" w:hAnsi="Gandhari Unicode" w:cs="e-Tamil OTC"/>
          <w:lang w:val="en-GB"/>
        </w:rPr>
        <w:t>k</w:t>
      </w:r>
      <w:proofErr w:type="spellEnd"/>
      <w:r w:rsidR="00B168C1">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amainta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tūt</w:t>
      </w:r>
      <w:proofErr w:type="spellEnd"/>
      <w:r w:rsidR="00B168C1">
        <w:rPr>
          <w:rFonts w:ascii="Gandhari Unicode" w:hAnsi="Gandhari Unicode" w:cs="e-Tamil OTC"/>
          <w:lang w:val="en-GB"/>
        </w:rPr>
        <w:t>*-</w:t>
      </w:r>
      <w:r w:rsidRPr="00542FF1">
        <w:rPr>
          <w:rFonts w:ascii="Gandhari Unicode" w:hAnsi="Gandhari Unicode" w:cs="e-Tamil OTC"/>
          <w:lang w:val="en-GB"/>
        </w:rPr>
        <w:t>ē.</w:t>
      </w:r>
    </w:p>
    <w:p w14:paraId="6751E9F1" w14:textId="77777777" w:rsidR="0092153D" w:rsidRPr="00542FF1" w:rsidRDefault="0092153D">
      <w:pPr>
        <w:pStyle w:val="Textbody"/>
        <w:spacing w:after="113" w:line="260" w:lineRule="exact"/>
        <w:rPr>
          <w:rFonts w:ascii="Gandhari Unicode" w:hAnsi="Gandhari Unicode" w:cs="e-Tamil OTC"/>
          <w:lang w:val="en-GB"/>
        </w:rPr>
      </w:pPr>
    </w:p>
    <w:p w14:paraId="4C88B39E" w14:textId="77777777" w:rsidR="00B168C1" w:rsidRDefault="00B168C1">
      <w:pPr>
        <w:suppressAutoHyphens w:val="0"/>
        <w:rPr>
          <w:rFonts w:ascii="Gandhari Unicode" w:hAnsi="Gandhari Unicode" w:cs="e-Tamil OTC"/>
          <w:lang w:val="en-GB"/>
        </w:rPr>
      </w:pPr>
      <w:r>
        <w:rPr>
          <w:rFonts w:ascii="Gandhari Unicode" w:hAnsi="Gandhari Unicode" w:cs="e-Tamil OTC"/>
          <w:lang w:val="en-GB"/>
        </w:rPr>
        <w:br w:type="page"/>
      </w:r>
    </w:p>
    <w:p w14:paraId="335F91E9" w14:textId="77777777" w:rsidR="0092153D" w:rsidRPr="00542FF1" w:rsidRDefault="00014CDD">
      <w:pPr>
        <w:pStyle w:val="Textbody"/>
        <w:spacing w:after="113" w:line="260" w:lineRule="exact"/>
        <w:rPr>
          <w:rFonts w:ascii="Gandhari Unicode" w:hAnsi="Gandhari Unicode" w:cs="e-Tamil OTC"/>
          <w:lang w:val="en-GB"/>
        </w:rPr>
      </w:pPr>
      <w:r w:rsidRPr="00542FF1">
        <w:rPr>
          <w:rFonts w:ascii="Gandhari Unicode" w:hAnsi="Gandhari Unicode" w:cs="e-Tamil OTC"/>
          <w:lang w:val="en-GB"/>
        </w:rPr>
        <w:lastRenderedPageBreak/>
        <w:t>Told to [his] own heart by HIM whose requests had been refused by the confidante.</w:t>
      </w:r>
    </w:p>
    <w:p w14:paraId="746D657E" w14:textId="77777777" w:rsidR="00B168C1" w:rsidRDefault="00B168C1">
      <w:pPr>
        <w:pStyle w:val="Textbody"/>
        <w:spacing w:after="0" w:line="260" w:lineRule="exact"/>
        <w:rPr>
          <w:rFonts w:ascii="Gandhari Unicode" w:hAnsi="Gandhari Unicode" w:cs="e-Tamil OTC"/>
          <w:lang w:val="en-GB"/>
        </w:rPr>
      </w:pPr>
    </w:p>
    <w:p w14:paraId="23DB886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fall-/excellent head Palmyra ripening horse Palmyra-stem</w:t>
      </w:r>
    </w:p>
    <w:p w14:paraId="380D04E1" w14:textId="77777777" w:rsidR="0092153D" w:rsidRPr="00542FF1" w:rsidRDefault="00014CDD">
      <w:pPr>
        <w:pStyle w:val="Textbody"/>
        <w:spacing w:after="0" w:line="260" w:lineRule="exact"/>
        <w:rPr>
          <w:rFonts w:ascii="Gandhari Unicode" w:hAnsi="Gandhari Unicode" w:cs="e-Tamil OTC"/>
        </w:rPr>
      </w:pPr>
      <w:proofErr w:type="gramStart"/>
      <w:r w:rsidRPr="00542FF1">
        <w:rPr>
          <w:rFonts w:ascii="Gandhari Unicode" w:hAnsi="Gandhari Unicode" w:cs="e-Tamil OTC"/>
          <w:lang w:val="en-GB"/>
        </w:rPr>
        <w:t>bell</w:t>
      </w:r>
      <w:proofErr w:type="gramEnd"/>
      <w:r w:rsidRPr="00542FF1">
        <w:rPr>
          <w:rFonts w:ascii="Gandhari Unicode" w:hAnsi="Gandhari Unicode" w:cs="e-Tamil OTC"/>
          <w:lang w:val="en-GB"/>
        </w:rPr>
        <w:t xml:space="preserve"> adorn- big garland chest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fastened</w:t>
      </w:r>
    </w:p>
    <w:p w14:paraId="6680F25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white bone adorned other(h.) censure(inf.) </w:t>
      </w:r>
      <w:proofErr w:type="gramStart"/>
      <w:r w:rsidRPr="00542FF1">
        <w:rPr>
          <w:rFonts w:ascii="Gandhari Unicode" w:hAnsi="Gandhari Unicode" w:cs="e-Tamil OTC"/>
          <w:lang w:val="en-GB"/>
        </w:rPr>
        <w:t>appeared</w:t>
      </w:r>
      <w:proofErr w:type="gramEnd"/>
    </w:p>
    <w:p w14:paraId="7BDD11A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one day</w:t>
      </w:r>
      <w:r w:rsidRPr="00542FF1">
        <w:rPr>
          <w:rFonts w:ascii="Gandhari Unicode" w:hAnsi="Gandhari Unicode" w:cs="e-Tamil OTC"/>
        </w:rPr>
        <w:t xml:space="preserve"> </w:t>
      </w:r>
      <w:r w:rsidRPr="00542FF1">
        <w:rPr>
          <w:rFonts w:ascii="Gandhari Unicode" w:hAnsi="Gandhari Unicode" w:cs="e-Tamil OTC"/>
          <w:lang w:val="en-GB"/>
        </w:rPr>
        <w:t>side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big shame laid-</w:t>
      </w:r>
      <w:proofErr w:type="gramStart"/>
      <w:r w:rsidRPr="00542FF1">
        <w:rPr>
          <w:rFonts w:ascii="Gandhari Unicode" w:hAnsi="Gandhari Unicode" w:cs="e-Tamil OTC"/>
          <w:lang w:val="en-GB"/>
        </w:rPr>
        <w:t>aside</w:t>
      </w:r>
      <w:proofErr w:type="gramEnd"/>
    </w:p>
    <w:p w14:paraId="6AFBE42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street</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move-forward(</w:t>
      </w:r>
      <w:proofErr w:type="gramStart"/>
      <w:r w:rsidRPr="00542FF1">
        <w:rPr>
          <w:rFonts w:ascii="Gandhari Unicode" w:hAnsi="Gandhari Unicode" w:cs="e-Tamil OTC"/>
          <w:lang w:val="en-GB"/>
        </w:rPr>
        <w:t>inf.)</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giving-it</w:t>
      </w:r>
      <w:proofErr w:type="spellStart"/>
      <w:r w:rsidRPr="00542FF1">
        <w:rPr>
          <w:rFonts w:ascii="Gandhari Unicode" w:hAnsi="Gandhari Unicode" w:cs="e-Tamil OTC"/>
          <w:position w:val="6"/>
          <w:lang w:val="en-GB"/>
        </w:rPr>
        <w:t>kollō</w:t>
      </w:r>
      <w:proofErr w:type="spellEnd"/>
    </w:p>
    <w:p w14:paraId="5C6D736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shone-forth shine- move- gait </w:t>
      </w:r>
      <w:proofErr w:type="gramStart"/>
      <w:r w:rsidRPr="00542FF1">
        <w:rPr>
          <w:rFonts w:ascii="Gandhari Unicode" w:hAnsi="Gandhari Unicode" w:cs="e-Tamil OTC"/>
          <w:lang w:val="en-GB"/>
        </w:rPr>
        <w:t>folly</w:t>
      </w:r>
      <w:proofErr w:type="gramEnd"/>
    </w:p>
    <w:p w14:paraId="6DF032C4"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softened</w:t>
      </w:r>
      <w:r w:rsidR="00F90E8F">
        <w:rPr>
          <w:rFonts w:ascii="Gandhari Unicode" w:hAnsi="Gandhari Unicode" w:cs="e-Tamil OTC"/>
          <w:lang w:val="en-GB"/>
        </w:rPr>
        <w:t>-</w:t>
      </w:r>
      <w:r w:rsidRPr="00542FF1">
        <w:rPr>
          <w:rFonts w:ascii="Gandhari Unicode" w:hAnsi="Gandhari Unicode" w:cs="e-Tamil OTC"/>
          <w:lang w:val="en-GB"/>
        </w:rPr>
        <w:t xml:space="preserve">not-she we </w:t>
      </w:r>
      <w:proofErr w:type="gramStart"/>
      <w:r w:rsidRPr="00542FF1">
        <w:rPr>
          <w:rFonts w:ascii="Gandhari Unicode" w:hAnsi="Gandhari Unicode" w:cs="e-Tamil OTC"/>
          <w:lang w:val="en-GB"/>
        </w:rPr>
        <w:t>letting</w:t>
      </w:r>
      <w:proofErr w:type="gramEnd"/>
      <w:r w:rsidRPr="00542FF1">
        <w:rPr>
          <w:rFonts w:ascii="Gandhari Unicode" w:hAnsi="Gandhari Unicode" w:cs="e-Tamil OTC"/>
          <w:lang w:val="en-GB"/>
        </w:rPr>
        <w:t>(dat.) become-quiet(p.)- message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2D883F0" w14:textId="77777777" w:rsidR="00B168C1" w:rsidRDefault="00B168C1">
      <w:pPr>
        <w:pStyle w:val="Textbody"/>
        <w:spacing w:after="113" w:line="260" w:lineRule="exact"/>
        <w:rPr>
          <w:rFonts w:ascii="Gandhari Unicode" w:hAnsi="Gandhari Unicode" w:cs="e-Tamil OTC"/>
          <w:lang w:val="en-GB"/>
        </w:rPr>
      </w:pPr>
    </w:p>
    <w:p w14:paraId="374A560B" w14:textId="77777777" w:rsidR="00B168C1" w:rsidRDefault="00B168C1">
      <w:pPr>
        <w:pStyle w:val="Textbody"/>
        <w:spacing w:after="113" w:line="260" w:lineRule="exact"/>
        <w:rPr>
          <w:rFonts w:ascii="Gandhari Unicode" w:hAnsi="Gandhari Unicode" w:cs="e-Tamil OTC"/>
          <w:lang w:val="en-GB"/>
        </w:rPr>
      </w:pPr>
    </w:p>
    <w:p w14:paraId="39D3C541" w14:textId="77777777" w:rsidR="0092153D" w:rsidRPr="00542FF1" w:rsidRDefault="00014CDD">
      <w:pPr>
        <w:pStyle w:val="Textbody"/>
        <w:spacing w:after="113" w:line="260" w:lineRule="exact"/>
        <w:rPr>
          <w:rFonts w:ascii="Gandhari Unicode" w:hAnsi="Gandhari Unicode" w:cs="e-Tamil OTC"/>
        </w:rPr>
      </w:pPr>
      <w:r w:rsidRPr="00542FF1">
        <w:rPr>
          <w:rFonts w:ascii="Gandhari Unicode" w:hAnsi="Gandhari Unicode" w:cs="e-Tamil OTC"/>
          <w:lang w:val="en-GB"/>
        </w:rPr>
        <w:t>Does it bring</w:t>
      </w:r>
      <w:r w:rsidRPr="00542FF1">
        <w:rPr>
          <w:rStyle w:val="FootnoteReference"/>
          <w:rFonts w:ascii="Gandhari Unicode" w:hAnsi="Gandhari Unicode" w:cs="e-Tamil OTC"/>
          <w:lang w:val="en-GB"/>
        </w:rPr>
        <w:footnoteReference w:id="728"/>
      </w:r>
      <w:r w:rsidRPr="00542FF1">
        <w:rPr>
          <w:rFonts w:ascii="Gandhari Unicode" w:hAnsi="Gandhari Unicode" w:cs="e-Tamil OTC"/>
          <w:lang w:val="en-GB"/>
        </w:rPr>
        <w:t xml:space="preserve"> advancing in the street too,</w:t>
      </w:r>
    </w:p>
    <w:p w14:paraId="0C431F9D"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setting aside [my] great shame for one day</w:t>
      </w:r>
      <w:r w:rsidRPr="00542FF1">
        <w:rPr>
          <w:rStyle w:val="FootnoteReference"/>
          <w:rFonts w:ascii="Gandhari Unicode" w:hAnsi="Gandhari Unicode" w:cs="e-Tamil OTC"/>
          <w:lang w:val="en-GB"/>
        </w:rPr>
        <w:footnoteReference w:id="729"/>
      </w:r>
      <w:r w:rsidRPr="00542FF1">
        <w:rPr>
          <w:rFonts w:ascii="Gandhari Unicode" w:hAnsi="Gandhari Unicode" w:cs="e-Tamil OTC"/>
          <w:lang w:val="en-GB"/>
        </w:rPr>
        <w:t>,</w:t>
      </w:r>
    </w:p>
    <w:p w14:paraId="06208B14"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appearing, for others to taunt, adorned with white bones,</w:t>
      </w:r>
    </w:p>
    <w:p w14:paraId="298424DB" w14:textId="77777777" w:rsidR="0092153D" w:rsidRPr="00542FF1" w:rsidRDefault="00014CDD">
      <w:pPr>
        <w:pStyle w:val="Textbody"/>
        <w:tabs>
          <w:tab w:val="left" w:pos="125"/>
          <w:tab w:val="left" w:pos="288"/>
        </w:tabs>
        <w:spacing w:after="0"/>
        <w:rPr>
          <w:rFonts w:ascii="Gandhari Unicode" w:hAnsi="Gandhari Unicode" w:cs="e-Tamil OTC"/>
          <w:lang w:val="en-GB"/>
        </w:rPr>
      </w:pPr>
      <w:r w:rsidRPr="00542FF1">
        <w:rPr>
          <w:rFonts w:ascii="Gandhari Unicode" w:hAnsi="Gandhari Unicode" w:cs="e-Tamil OTC"/>
          <w:lang w:val="en-GB"/>
        </w:rPr>
        <w:tab/>
        <w:t>fastening on [my] chest the big bell-adorned garland,</w:t>
      </w:r>
    </w:p>
    <w:p w14:paraId="4D86ADF0"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with Palmyra-stems for a horse,</w:t>
      </w:r>
      <w:r w:rsidRPr="00542FF1">
        <w:rPr>
          <w:rStyle w:val="FootnoteReference"/>
          <w:rFonts w:ascii="Gandhari Unicode" w:hAnsi="Gandhari Unicode" w:cs="e-Tamil OTC"/>
          <w:lang w:val="en-GB"/>
        </w:rPr>
        <w:footnoteReference w:id="730"/>
      </w:r>
    </w:p>
    <w:p w14:paraId="42CBBBDC" w14:textId="77777777" w:rsidR="0092153D" w:rsidRPr="00542FF1" w:rsidRDefault="00014CDD">
      <w:pPr>
        <w:pStyle w:val="Textbody"/>
        <w:tabs>
          <w:tab w:val="left" w:pos="288"/>
        </w:tabs>
        <w:spacing w:after="28"/>
        <w:rPr>
          <w:rFonts w:ascii="Gandhari Unicode" w:hAnsi="Gandhari Unicode" w:cs="e-Tamil OTC"/>
        </w:rPr>
      </w:pPr>
      <w:r w:rsidRPr="00542FF1">
        <w:rPr>
          <w:rFonts w:ascii="Gandhari Unicode" w:hAnsi="Gandhari Unicode" w:cs="e-Tamil OTC"/>
          <w:lang w:val="en-GB"/>
        </w:rPr>
        <w:tab/>
        <w:t>produced</w:t>
      </w:r>
      <w:r w:rsidRPr="00542FF1">
        <w:rPr>
          <w:rStyle w:val="FootnoteReference"/>
          <w:rFonts w:ascii="Gandhari Unicode" w:hAnsi="Gandhari Unicode" w:cs="e-Tamil OTC"/>
          <w:lang w:val="en-GB"/>
        </w:rPr>
        <w:footnoteReference w:id="731"/>
      </w:r>
      <w:r w:rsidRPr="00542FF1">
        <w:rPr>
          <w:rFonts w:ascii="Gandhari Unicode" w:hAnsi="Gandhari Unicode" w:cs="e-Tamil OTC"/>
          <w:lang w:val="en-GB"/>
        </w:rPr>
        <w:t xml:space="preserve"> from Palmyra trees of which the tops are falling:</w:t>
      </w:r>
    </w:p>
    <w:p w14:paraId="1CF2C17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the message we are prepared to send</w:t>
      </w:r>
      <w:r w:rsidRPr="00542FF1">
        <w:rPr>
          <w:rStyle w:val="FootnoteReference"/>
          <w:rFonts w:ascii="Gandhari Unicode" w:hAnsi="Gandhari Unicode" w:cs="e-Tamil OTC"/>
          <w:lang w:val="en-GB"/>
        </w:rPr>
        <w:footnoteReference w:id="732"/>
      </w:r>
      <w:r w:rsidRPr="00542FF1">
        <w:rPr>
          <w:rFonts w:ascii="Gandhari Unicode" w:hAnsi="Gandhari Unicode" w:cs="e-Tamil OTC"/>
          <w:lang w:val="en-GB"/>
        </w:rPr>
        <w:t xml:space="preserve"> to her who has not softened,</w:t>
      </w:r>
    </w:p>
    <w:p w14:paraId="27F3A959"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the dazzling</w:t>
      </w:r>
      <w:r w:rsidRPr="00542FF1">
        <w:rPr>
          <w:rStyle w:val="FootnoteReference"/>
          <w:rFonts w:ascii="Gandhari Unicode" w:hAnsi="Gandhari Unicode" w:cs="e-Tamil OTC"/>
          <w:lang w:val="en-GB"/>
        </w:rPr>
        <w:footnoteReference w:id="733"/>
      </w:r>
      <w:r w:rsidRPr="00542FF1">
        <w:rPr>
          <w:rFonts w:ascii="Gandhari Unicode" w:hAnsi="Gandhari Unicode" w:cs="e-Tamil OTC"/>
          <w:lang w:val="en-GB"/>
        </w:rPr>
        <w:t xml:space="preserve"> foolish [girl] with agile gait?</w:t>
      </w:r>
    </w:p>
    <w:p w14:paraId="49B495FF" w14:textId="77777777" w:rsidR="0092153D" w:rsidRPr="00542FF1" w:rsidRDefault="0092153D">
      <w:pPr>
        <w:pStyle w:val="Textbody"/>
        <w:spacing w:after="0"/>
        <w:rPr>
          <w:rFonts w:ascii="Gandhari Unicode" w:hAnsi="Gandhari Unicode" w:cs="e-Tamil OTC"/>
          <w:lang w:val="en-GB"/>
        </w:rPr>
      </w:pPr>
    </w:p>
    <w:p w14:paraId="2FEB29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1b </w:t>
      </w:r>
      <w:r w:rsidRPr="00542FF1">
        <w:rPr>
          <w:rFonts w:ascii="Gandhari Unicode" w:hAnsi="Gandhari Unicode" w:cs="e-Tamil OTC"/>
          <w:lang w:val="en-GB"/>
        </w:rPr>
        <w:tab/>
        <w:t xml:space="preserve">with the Palmyra-stems [that serve for] a horse, which have </w:t>
      </w:r>
      <w:proofErr w:type="gramStart"/>
      <w:r w:rsidRPr="00542FF1">
        <w:rPr>
          <w:rFonts w:ascii="Gandhari Unicode" w:hAnsi="Gandhari Unicode" w:cs="e-Tamil OTC"/>
          <w:lang w:val="en-GB"/>
        </w:rPr>
        <w:t>ripened</w:t>
      </w:r>
      <w:proofErr w:type="gramEnd"/>
    </w:p>
    <w:p w14:paraId="6B99B537"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on the Palmyra palms with excellent heads:</w:t>
      </w:r>
    </w:p>
    <w:p w14:paraId="02C9F7B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6+7b </w:t>
      </w:r>
      <w:r w:rsidRPr="00542FF1">
        <w:rPr>
          <w:rFonts w:ascii="Gandhari Unicode" w:hAnsi="Gandhari Unicode" w:cs="e-Tamil OTC"/>
          <w:lang w:val="en-GB"/>
        </w:rPr>
        <w:tab/>
        <w:t>[She who is] foolish ..., she has not softened upon the message we</w:t>
      </w:r>
    </w:p>
    <w:p w14:paraId="19300C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t>had been prepared to send.</w:t>
      </w:r>
    </w:p>
    <w:p w14:paraId="63661E95"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5FB01C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183</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023434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27D568AD" w14:textId="77777777" w:rsidR="0092153D" w:rsidRPr="00542FF1" w:rsidRDefault="0092153D">
      <w:pPr>
        <w:pStyle w:val="Textbody"/>
        <w:spacing w:after="29"/>
        <w:rPr>
          <w:rFonts w:ascii="Gandhari Unicode" w:hAnsi="Gandhari Unicode" w:cs="e-Tamil OTC"/>
        </w:rPr>
      </w:pPr>
    </w:p>
    <w:p w14:paraId="411D85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சென்ற நாட்ட கொன்றையம் பசுவீ</w:t>
      </w:r>
    </w:p>
    <w:p w14:paraId="24992E6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நம்போற் பசக்குங் காலைத் தம்போற்</w:t>
      </w:r>
    </w:p>
    <w:p w14:paraId="239586B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சிறுதலைப் பிணையிற் றீர்ந்த நெறிகோட்</w:t>
      </w:r>
    </w:p>
    <w:p w14:paraId="3A5D48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டிரலை மானையுங் காண்பர்கொ னமரே</w:t>
      </w:r>
    </w:p>
    <w:p w14:paraId="27BC279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புல்லென் காயாப் பூக்கெழு பெருஞ்சினை</w:t>
      </w:r>
    </w:p>
    <w:p w14:paraId="7848B1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மென்மயி லெருத்திற் றோன்றுங்</w:t>
      </w:r>
    </w:p>
    <w:p w14:paraId="17D3A0D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கான</w:t>
      </w:r>
      <w:r w:rsidRPr="00542FF1">
        <w:rPr>
          <w:rFonts w:ascii="Gandhari Unicode" w:hAnsi="Gandhari Unicode" w:cs="e-Tamil OTC"/>
          <w:cs/>
        </w:rPr>
        <w:t xml:space="preserve"> வைப்பிற் </w:t>
      </w:r>
      <w:r w:rsidRPr="00542FF1">
        <w:rPr>
          <w:rFonts w:ascii="Gandhari Unicode" w:hAnsi="Gandhari Unicode" w:cs="e-Tamil OTC"/>
          <w:u w:val="wave"/>
          <w:cs/>
        </w:rPr>
        <w:t>புன்புலத்</w:t>
      </w:r>
      <w:r w:rsidRPr="00542FF1">
        <w:rPr>
          <w:rFonts w:ascii="Gandhari Unicode" w:hAnsi="Gandhari Unicode" w:cs="e-Tamil OTC"/>
          <w:cs/>
        </w:rPr>
        <w:t xml:space="preserve"> தானே.</w:t>
      </w:r>
    </w:p>
    <w:p w14:paraId="2CCF38CB" w14:textId="77777777" w:rsidR="0092153D" w:rsidRPr="00542FF1" w:rsidRDefault="0092153D">
      <w:pPr>
        <w:pStyle w:val="Textbody"/>
        <w:spacing w:after="29"/>
        <w:rPr>
          <w:rFonts w:ascii="Gandhari Unicode" w:hAnsi="Gandhari Unicode" w:cs="e-Tamil OTC"/>
        </w:rPr>
      </w:pPr>
    </w:p>
    <w:p w14:paraId="24C29CE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சிறுதலைப் </w:t>
      </w:r>
      <w:r w:rsidRPr="00542FF1">
        <w:rPr>
          <w:rFonts w:ascii="Gandhari Unicode" w:eastAsia="URW Palladio UNI" w:hAnsi="Gandhari Unicode" w:cs="e-Tamil OTC"/>
        </w:rPr>
        <w:t xml:space="preserve">C2+3+5,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சிறுதலை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L1, 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மானையங் </w:t>
      </w:r>
      <w:r w:rsidRPr="00542FF1">
        <w:rPr>
          <w:rFonts w:ascii="Gandhari Unicode" w:eastAsia="URW Palladio UNI" w:hAnsi="Gandhari Unicode" w:cs="e-Tamil OTC"/>
        </w:rPr>
        <w:t xml:space="preserve">C1+3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4bcd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காண்பர்கொ னமரே </w:t>
      </w:r>
      <w:r w:rsidRPr="00542FF1">
        <w:rPr>
          <w:rFonts w:ascii="Gandhari Unicode" w:eastAsia="URW Palladio UNI" w:hAnsi="Gandhari Unicode" w:cs="e-Tamil OTC"/>
        </w:rPr>
        <w:t xml:space="preserve">C2+3v+5, G1,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காண்பேர் கொண்மரே (னமரே </w:t>
      </w:r>
      <w:r w:rsidRPr="00542FF1">
        <w:rPr>
          <w:rFonts w:ascii="Gandhari Unicode" w:eastAsia="URW Palladio UNI" w:hAnsi="Gandhari Unicode" w:cs="e-Tamil OTC"/>
        </w:rPr>
        <w:t xml:space="preserve">C1v) 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5c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புக்கெழு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கானக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w:t>
      </w:r>
      <w:r w:rsidRPr="00542FF1">
        <w:rPr>
          <w:rFonts w:ascii="Gandhari Unicode" w:hAnsi="Gandhari Unicode" w:cs="e-Tamil OTC"/>
          <w:cs/>
        </w:rPr>
        <w:t xml:space="preserve"> கான வைப்பிற் புன்புலத் (பின்புலத்) தானே </w:t>
      </w:r>
      <w:r w:rsidRPr="00542FF1">
        <w:rPr>
          <w:rFonts w:ascii="Gandhari Unicode" w:hAnsi="Gandhari Unicode" w:cs="e-Tamil OTC"/>
        </w:rPr>
        <w:t xml:space="preserve">L1(), C1+2+3()+3v+5,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புன்புல வைப்பிற் கானத் தானே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590A7654" w14:textId="77777777" w:rsidR="0092153D" w:rsidRPr="00542FF1" w:rsidRDefault="0092153D">
      <w:pPr>
        <w:pStyle w:val="Textbody"/>
        <w:spacing w:after="29"/>
        <w:rPr>
          <w:rFonts w:ascii="Gandhari Unicode" w:hAnsi="Gandhari Unicode" w:cs="e-Tamil OTC"/>
        </w:rPr>
      </w:pPr>
    </w:p>
    <w:p w14:paraId="016A4CA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koṉṟaiyam</w:t>
      </w:r>
      <w:proofErr w:type="spellEnd"/>
      <w:r w:rsidRPr="00542FF1">
        <w:rPr>
          <w:rFonts w:ascii="Gandhari Unicode" w:hAnsi="Gandhari Unicode" w:cs="e-Tamil OTC"/>
          <w:lang w:val="en-GB"/>
        </w:rPr>
        <w:t xml:space="preserve"> pacu </w:t>
      </w:r>
      <w:proofErr w:type="spellStart"/>
      <w:r w:rsidRPr="00542FF1">
        <w:rPr>
          <w:rFonts w:ascii="Gandhari Unicode" w:hAnsi="Gandhari Unicode" w:cs="e-Tamil OTC"/>
          <w:lang w:val="en-GB"/>
        </w:rPr>
        <w:t>vī</w:t>
      </w:r>
      <w:proofErr w:type="spellEnd"/>
    </w:p>
    <w:p w14:paraId="660AADB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kālai</w:t>
      </w:r>
      <w:proofErr w:type="spellEnd"/>
      <w:r w:rsidR="006F73F9" w:rsidRPr="006F73F9">
        <w:rPr>
          <w:rFonts w:ascii="Gandhari Unicode" w:hAnsi="Gandhari Unicode" w:cs="e-Tamil OTC"/>
          <w:lang w:val="en-GB"/>
        </w:rPr>
        <w:t>+</w:t>
      </w:r>
      <w:r w:rsidRPr="00542FF1">
        <w:rPr>
          <w:rFonts w:ascii="Gandhari Unicode" w:hAnsi="Gandhari Unicode" w:cs="e-Tamil OTC"/>
          <w:lang w:val="en-GB"/>
        </w:rPr>
        <w:t xml:space="preserve"> tam </w:t>
      </w:r>
      <w:proofErr w:type="spellStart"/>
      <w:r w:rsidRPr="00542FF1">
        <w:rPr>
          <w:rFonts w:ascii="Gandhari Unicode" w:hAnsi="Gandhari Unicode" w:cs="e-Tamil OTC"/>
          <w:lang w:val="en-GB"/>
        </w:rPr>
        <w:t>pōl</w:t>
      </w:r>
      <w:proofErr w:type="spellEnd"/>
    </w:p>
    <w:p w14:paraId="42B6BDD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piṇaiyiṉ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tīrnta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kōṭṭ</w:t>
      </w:r>
      <w:proofErr w:type="spellEnd"/>
      <w:r w:rsidR="006F73F9">
        <w:rPr>
          <w:rFonts w:ascii="Gandhari Unicode" w:hAnsi="Gandhari Unicode" w:cs="e-Tamil OTC"/>
          <w:lang w:val="en-GB"/>
        </w:rPr>
        <w:t>*</w:t>
      </w:r>
    </w:p>
    <w:p w14:paraId="779DB22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māṉai</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kāṇpar-kol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namar</w:t>
      </w:r>
      <w:proofErr w:type="spellEnd"/>
      <w:r w:rsidR="006F73F9">
        <w:rPr>
          <w:rFonts w:ascii="Gandhari Unicode" w:hAnsi="Gandhari Unicode" w:cs="e-Tamil OTC"/>
          <w:lang w:val="en-GB"/>
        </w:rPr>
        <w:t>-</w:t>
      </w:r>
      <w:r w:rsidRPr="00542FF1">
        <w:rPr>
          <w:rFonts w:ascii="Gandhari Unicode" w:hAnsi="Gandhari Unicode" w:cs="e-Tamil OTC"/>
          <w:lang w:val="en-GB"/>
        </w:rPr>
        <w:t>ē</w:t>
      </w:r>
    </w:p>
    <w:p w14:paraId="77C956B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pulleṉ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kāyā</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006F73F9">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keḻu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021099C1"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eruttiṉ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tōṉṟum</w:t>
      </w:r>
      <w:proofErr w:type="spellEnd"/>
    </w:p>
    <w:p w14:paraId="51E72A8C"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vaippiṉ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puṉ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pulattāṉ</w:t>
      </w:r>
      <w:proofErr w:type="spellEnd"/>
      <w:r w:rsidR="006F73F9">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2C5827DC" w14:textId="77777777" w:rsidR="0092153D" w:rsidRPr="00542FF1" w:rsidRDefault="0092153D">
      <w:pPr>
        <w:pStyle w:val="Textbody"/>
        <w:spacing w:after="29" w:line="260" w:lineRule="exact"/>
        <w:rPr>
          <w:rFonts w:ascii="Gandhari Unicode" w:hAnsi="Gandhari Unicode" w:cs="e-Tamil OTC"/>
          <w:u w:val="single"/>
          <w:lang w:val="en-GB"/>
        </w:rPr>
      </w:pPr>
    </w:p>
    <w:p w14:paraId="4CFDFC16" w14:textId="77777777" w:rsidR="0092153D" w:rsidRPr="00542FF1" w:rsidRDefault="0092153D">
      <w:pPr>
        <w:pStyle w:val="Textbody"/>
        <w:spacing w:after="29" w:line="260" w:lineRule="exact"/>
        <w:rPr>
          <w:rFonts w:ascii="Gandhari Unicode" w:hAnsi="Gandhari Unicode" w:cs="e-Tamil OTC"/>
          <w:u w:val="single"/>
          <w:lang w:val="en-GB"/>
        </w:rPr>
      </w:pPr>
    </w:p>
    <w:p w14:paraId="46BCB7AD" w14:textId="77777777" w:rsidR="0092153D" w:rsidRPr="00542FF1" w:rsidRDefault="0092153D">
      <w:pPr>
        <w:pStyle w:val="Textbody"/>
        <w:spacing w:after="29" w:line="260" w:lineRule="exact"/>
        <w:rPr>
          <w:rFonts w:ascii="Gandhari Unicode" w:hAnsi="Gandhari Unicode" w:cs="e-Tamil OTC"/>
          <w:u w:val="single"/>
          <w:lang w:val="en-GB"/>
        </w:rPr>
      </w:pPr>
    </w:p>
    <w:p w14:paraId="50DF3FF6"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1FA5B196" w14:textId="77777777" w:rsidR="0092153D" w:rsidRPr="00542FF1" w:rsidRDefault="0092153D">
      <w:pPr>
        <w:pStyle w:val="Textbody"/>
        <w:spacing w:after="29" w:line="260" w:lineRule="exact"/>
        <w:rPr>
          <w:rFonts w:ascii="Gandhari Unicode" w:hAnsi="Gandhari Unicode" w:cs="e-Tamil OTC"/>
          <w:lang w:val="en-GB"/>
        </w:rPr>
      </w:pPr>
    </w:p>
    <w:p w14:paraId="329A8C9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gone land</w:t>
      </w:r>
      <w:r w:rsidRPr="00542FF1">
        <w:rPr>
          <w:rFonts w:ascii="Gandhari Unicode" w:hAnsi="Gandhari Unicode" w:cs="e-Tamil OTC"/>
          <w:position w:val="6"/>
          <w:lang w:val="en-GB"/>
        </w:rPr>
        <w:t>a</w:t>
      </w:r>
      <w:r w:rsidRPr="00542FF1">
        <w:rPr>
          <w:rFonts w:ascii="Gandhari Unicode" w:hAnsi="Gandhari Unicode" w:cs="e-Tamil OTC"/>
          <w:lang w:val="en-GB"/>
        </w:rPr>
        <w:t xml:space="preserve"> Laburnum(-</w:t>
      </w:r>
      <w:proofErr w:type="gramStart"/>
      <w:r w:rsidRPr="00542FF1">
        <w:rPr>
          <w:rFonts w:ascii="Gandhari Unicode" w:hAnsi="Gandhari Unicode" w:cs="e-Tamil OTC"/>
          <w:lang w:val="en-GB"/>
        </w:rPr>
        <w:t>tree)</w:t>
      </w:r>
      <w:r w:rsidRPr="00542FF1">
        <w:rPr>
          <w:rFonts w:ascii="Gandhari Unicode" w:hAnsi="Gandhari Unicode" w:cs="e-Tamil OTC"/>
          <w:position w:val="6"/>
          <w:lang w:val="en-GB"/>
        </w:rPr>
        <w:t>am</w:t>
      </w:r>
      <w:proofErr w:type="gramEnd"/>
      <w:r w:rsidRPr="00542FF1">
        <w:rPr>
          <w:rFonts w:ascii="Gandhari Unicode" w:hAnsi="Gandhari Unicode" w:cs="e-Tamil OTC"/>
          <w:lang w:val="en-GB"/>
        </w:rPr>
        <w:t xml:space="preserve"> green blossom</w:t>
      </w:r>
    </w:p>
    <w:p w14:paraId="6E0FCF5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us- similar fading- time self(pl.)- similar</w:t>
      </w:r>
    </w:p>
    <w:p w14:paraId="6F9365E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little head</w:t>
      </w:r>
      <w:r w:rsidRPr="00542FF1">
        <w:rPr>
          <w:rFonts w:ascii="Gandhari Unicode" w:hAnsi="Gandhari Unicode" w:cs="e-Tamil OTC"/>
        </w:rPr>
        <w:t xml:space="preserve"> </w:t>
      </w:r>
      <w:r w:rsidRPr="00542FF1">
        <w:rPr>
          <w:rFonts w:ascii="Gandhari Unicode" w:hAnsi="Gandhari Unicode" w:cs="e-Tamil OTC"/>
          <w:lang w:val="en-GB"/>
        </w:rPr>
        <w:t>doe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ended- curl- horn-</w:t>
      </w:r>
    </w:p>
    <w:p w14:paraId="04B90219"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stag(</w:t>
      </w:r>
      <w:proofErr w:type="gramStart"/>
      <w:r w:rsidRPr="00542FF1">
        <w:rPr>
          <w:rFonts w:ascii="Gandhari Unicode" w:hAnsi="Gandhari Unicode" w:cs="e-Tamil OTC"/>
          <w:lang w:val="en-GB"/>
        </w:rPr>
        <w:t>acc.)</w:t>
      </w:r>
      <w:r w:rsidRPr="00542FF1">
        <w:rPr>
          <w:rFonts w:ascii="Gandhari Unicode" w:hAnsi="Gandhari Unicode" w:cs="e-Tamil OTC"/>
          <w:position w:val="6"/>
          <w:lang w:val="en-GB"/>
        </w:rPr>
        <w:t>um</w:t>
      </w:r>
      <w:proofErr w:type="gramEnd"/>
      <w:r w:rsidRPr="00542FF1">
        <w:rPr>
          <w:rFonts w:ascii="Gandhari Unicode" w:hAnsi="Gandhari Unicode" w:cs="e-Tamil OTC"/>
          <w:lang w:val="en-GB"/>
        </w:rPr>
        <w:t xml:space="preserve"> he-sees(h.)</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our-he(h.)</w:t>
      </w:r>
      <w:r w:rsidRPr="00542FF1">
        <w:rPr>
          <w:rFonts w:ascii="Gandhari Unicode" w:hAnsi="Gandhari Unicode" w:cs="e-Tamil OTC"/>
          <w:position w:val="6"/>
          <w:lang w:val="en-GB"/>
        </w:rPr>
        <w:t>ē</w:t>
      </w:r>
    </w:p>
    <w:p w14:paraId="48922EF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grass say- ironwood-tree flower have- big </w:t>
      </w:r>
      <w:proofErr w:type="gramStart"/>
      <w:r w:rsidRPr="00542FF1">
        <w:rPr>
          <w:rFonts w:ascii="Gandhari Unicode" w:hAnsi="Gandhari Unicode" w:cs="e-Tamil OTC"/>
          <w:lang w:val="en-GB"/>
        </w:rPr>
        <w:t>twig</w:t>
      </w:r>
      <w:proofErr w:type="gramEnd"/>
    </w:p>
    <w:p w14:paraId="2B2037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tender peacock neck</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appearing-</w:t>
      </w:r>
    </w:p>
    <w:p w14:paraId="0DFD58A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region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grass/low field(</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B3ED8E2" w14:textId="77777777" w:rsidR="0092153D" w:rsidRPr="00542FF1" w:rsidRDefault="0092153D">
      <w:pPr>
        <w:pStyle w:val="Textbody"/>
        <w:spacing w:after="29"/>
        <w:rPr>
          <w:rFonts w:ascii="Gandhari Unicode" w:hAnsi="Gandhari Unicode" w:cs="e-Tamil OTC"/>
        </w:rPr>
      </w:pPr>
    </w:p>
    <w:p w14:paraId="45132440" w14:textId="77777777" w:rsidR="0092153D" w:rsidRPr="00542FF1" w:rsidRDefault="0092153D">
      <w:pPr>
        <w:pStyle w:val="Textbody"/>
        <w:spacing w:after="29"/>
        <w:rPr>
          <w:rFonts w:ascii="Gandhari Unicode" w:hAnsi="Gandhari Unicode" w:cs="e-Tamil OTC"/>
          <w:lang w:val="en-GB"/>
        </w:rPr>
      </w:pPr>
    </w:p>
    <w:p w14:paraId="0A629667" w14:textId="77777777" w:rsidR="0092153D" w:rsidRPr="00542FF1" w:rsidRDefault="00014CDD">
      <w:pPr>
        <w:pStyle w:val="Textbody"/>
        <w:tabs>
          <w:tab w:val="left" w:pos="275"/>
        </w:tabs>
        <w:spacing w:after="29"/>
        <w:rPr>
          <w:rFonts w:ascii="Gandhari Unicode" w:hAnsi="Gandhari Unicode" w:cs="e-Tamil OTC"/>
          <w:lang w:val="en-GB"/>
        </w:rPr>
      </w:pPr>
      <w:r w:rsidRPr="00542FF1">
        <w:rPr>
          <w:rFonts w:ascii="Gandhari Unicode" w:hAnsi="Gandhari Unicode" w:cs="e-Tamil OTC"/>
          <w:lang w:val="en-GB"/>
        </w:rPr>
        <w:tab/>
        <w:t>In a time when like us the fresh Laburnum flowers</w:t>
      </w:r>
    </w:p>
    <w:p w14:paraId="03309728"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are fading in the land where he has gone,</w:t>
      </w:r>
    </w:p>
    <w:p w14:paraId="7A2393A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does he, our man, also see an </w:t>
      </w:r>
      <w:proofErr w:type="spellStart"/>
      <w:r w:rsidRPr="00542FF1">
        <w:rPr>
          <w:rFonts w:ascii="Gandhari Unicode" w:hAnsi="Gandhari Unicode" w:cs="e-Tamil OTC"/>
          <w:lang w:val="en-GB"/>
        </w:rPr>
        <w:t>Iralai</w:t>
      </w:r>
      <w:proofErr w:type="spellEnd"/>
      <w:r w:rsidRPr="00542FF1">
        <w:rPr>
          <w:rFonts w:ascii="Gandhari Unicode" w:hAnsi="Gandhari Unicode" w:cs="e-Tamil OTC"/>
          <w:lang w:val="en-GB"/>
        </w:rPr>
        <w:t xml:space="preserve"> </w:t>
      </w:r>
      <w:proofErr w:type="gramStart"/>
      <w:r w:rsidRPr="00542FF1">
        <w:rPr>
          <w:rFonts w:ascii="Gandhari Unicode" w:hAnsi="Gandhari Unicode" w:cs="e-Tamil OTC"/>
          <w:lang w:val="en-GB"/>
        </w:rPr>
        <w:t>stag</w:t>
      </w:r>
      <w:proofErr w:type="gramEnd"/>
    </w:p>
    <w:p w14:paraId="41E52BE4"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with curled horns that, like himself, has left [his] small-headed doe,</w:t>
      </w:r>
    </w:p>
    <w:p w14:paraId="0FD1A4B8" w14:textId="77777777" w:rsidR="0092153D" w:rsidRPr="00542FF1" w:rsidRDefault="00014CDD">
      <w:pPr>
        <w:pStyle w:val="Textbody"/>
        <w:tabs>
          <w:tab w:val="left" w:pos="538"/>
        </w:tabs>
        <w:spacing w:after="0"/>
        <w:rPr>
          <w:rFonts w:ascii="Gandhari Unicode" w:hAnsi="Gandhari Unicode" w:cs="e-Tamil OTC"/>
        </w:rPr>
      </w:pPr>
      <w:r w:rsidRPr="00542FF1">
        <w:rPr>
          <w:rFonts w:ascii="Gandhari Unicode" w:hAnsi="Gandhari Unicode" w:cs="e-Tamil OTC"/>
          <w:lang w:val="en-GB"/>
        </w:rPr>
        <w:tab/>
        <w:t>in the grassy fields</w:t>
      </w:r>
      <w:r w:rsidRPr="00542FF1">
        <w:rPr>
          <w:rStyle w:val="FootnoteReference"/>
          <w:rFonts w:ascii="Gandhari Unicode" w:hAnsi="Gandhari Unicode" w:cs="e-Tamil OTC"/>
          <w:lang w:val="en-GB"/>
        </w:rPr>
        <w:footnoteReference w:id="734"/>
      </w:r>
      <w:r w:rsidRPr="00542FF1">
        <w:rPr>
          <w:rFonts w:ascii="Gandhari Unicode" w:hAnsi="Gandhari Unicode" w:cs="e-Tamil OTC"/>
          <w:lang w:val="en-GB"/>
        </w:rPr>
        <w:t xml:space="preserve"> in the forest region,</w:t>
      </w:r>
    </w:p>
    <w:p w14:paraId="78A8E6FB" w14:textId="77777777" w:rsidR="0092153D" w:rsidRPr="00542FF1" w:rsidRDefault="00014CDD">
      <w:pPr>
        <w:pStyle w:val="Textbody"/>
        <w:tabs>
          <w:tab w:val="left" w:pos="425"/>
          <w:tab w:val="left" w:pos="1025"/>
        </w:tabs>
        <w:spacing w:after="0"/>
        <w:rPr>
          <w:rFonts w:ascii="Gandhari Unicode" w:hAnsi="Gandhari Unicode" w:cs="e-Tamil OTC"/>
        </w:rPr>
      </w:pPr>
      <w:r w:rsidRPr="00542FF1">
        <w:rPr>
          <w:rFonts w:ascii="Gandhari Unicode" w:hAnsi="Gandhari Unicode" w:cs="e-Tamil OTC"/>
          <w:lang w:val="en-GB"/>
        </w:rPr>
        <w:tab/>
        <w:t>where the big twigs full of flowers of the ironwood tree, plain</w:t>
      </w:r>
      <w:r w:rsidRPr="00542FF1">
        <w:rPr>
          <w:rStyle w:val="FootnoteReference"/>
          <w:rFonts w:ascii="Gandhari Unicode" w:hAnsi="Gandhari Unicode" w:cs="e-Tamil OTC"/>
          <w:lang w:val="en-GB"/>
        </w:rPr>
        <w:footnoteReference w:id="735"/>
      </w:r>
      <w:r w:rsidRPr="00542FF1">
        <w:rPr>
          <w:rFonts w:ascii="Gandhari Unicode" w:hAnsi="Gandhari Unicode" w:cs="e-Tamil OTC"/>
          <w:lang w:val="en-GB"/>
        </w:rPr>
        <w:t>,</w:t>
      </w:r>
    </w:p>
    <w:p w14:paraId="02B2179C" w14:textId="77777777" w:rsidR="0092153D" w:rsidRPr="00542FF1" w:rsidRDefault="00014CDD">
      <w:pPr>
        <w:pStyle w:val="Textbody"/>
        <w:tabs>
          <w:tab w:val="left" w:pos="438"/>
          <w:tab w:val="left" w:pos="1025"/>
        </w:tabs>
        <w:spacing w:after="0"/>
        <w:rPr>
          <w:rFonts w:ascii="Gandhari Unicode" w:hAnsi="Gandhari Unicode" w:cs="e-Tamil OTC"/>
          <w:lang w:val="en-GB"/>
        </w:rPr>
      </w:pPr>
      <w:r w:rsidRPr="00542FF1">
        <w:rPr>
          <w:rFonts w:ascii="Gandhari Unicode" w:hAnsi="Gandhari Unicode" w:cs="e-Tamil OTC"/>
          <w:lang w:val="en-GB"/>
        </w:rPr>
        <w:tab/>
        <w:t>appear like tender peacock necks?</w:t>
      </w:r>
    </w:p>
    <w:p w14:paraId="054068DC" w14:textId="77777777" w:rsidR="0092153D" w:rsidRPr="00542FF1" w:rsidRDefault="0092153D">
      <w:pPr>
        <w:pStyle w:val="Textbody"/>
        <w:spacing w:after="0"/>
        <w:rPr>
          <w:rFonts w:ascii="Gandhari Unicode" w:hAnsi="Gandhari Unicode" w:cs="e-Tamil OTC"/>
          <w:lang w:val="en-GB"/>
        </w:rPr>
      </w:pPr>
    </w:p>
    <w:p w14:paraId="1303615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3BA37E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ஆரியவரசன் யாழ்ப் பிரமதத்தன்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19FEE2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கழறிய பாங்கற்குக் கிழவன் உரைத்தது.</w:t>
      </w:r>
    </w:p>
    <w:p w14:paraId="624936E8" w14:textId="77777777" w:rsidR="0092153D" w:rsidRPr="00542FF1" w:rsidRDefault="0092153D">
      <w:pPr>
        <w:pStyle w:val="Textbody"/>
        <w:spacing w:after="29"/>
        <w:rPr>
          <w:rFonts w:ascii="Gandhari Unicode" w:hAnsi="Gandhari Unicode" w:cs="e-Tamil OTC"/>
        </w:rPr>
      </w:pPr>
    </w:p>
    <w:p w14:paraId="2DCC408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அறிகரி பொய்த்த லான்றோர்க் கில்லை</w:t>
      </w:r>
    </w:p>
    <w:p w14:paraId="0FD36B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குறுக லோம்புமின் சிறுகுடிச் செலவே</w:t>
      </w:r>
    </w:p>
    <w:p w14:paraId="3CC966E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யிதற்கிது</w:t>
      </w:r>
      <w:r w:rsidRPr="00542FF1">
        <w:rPr>
          <w:rFonts w:ascii="Gandhari Unicode" w:hAnsi="Gandhari Unicode" w:cs="e-Tamil OTC"/>
          <w:cs/>
        </w:rPr>
        <w:t xml:space="preserve"> மாண்ட தென்னா </w:t>
      </w:r>
      <w:r w:rsidRPr="00542FF1">
        <w:rPr>
          <w:rFonts w:ascii="Gandhari Unicode" w:hAnsi="Gandhari Unicode" w:cs="e-Tamil OTC"/>
          <w:u w:val="wave"/>
          <w:cs/>
        </w:rPr>
        <w:t>ததற்பட்</w:t>
      </w:r>
    </w:p>
    <w:p w14:paraId="157CBF2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டாண்டொழிந் </w:t>
      </w:r>
      <w:r w:rsidRPr="00542FF1">
        <w:rPr>
          <w:rFonts w:ascii="Gandhari Unicode" w:hAnsi="Gandhari Unicode" w:cs="e-Tamil OTC"/>
          <w:u w:val="wave"/>
          <w:cs/>
        </w:rPr>
        <w:t>தன்றே</w:t>
      </w:r>
      <w:r w:rsidRPr="00542FF1">
        <w:rPr>
          <w:rFonts w:ascii="Gandhari Unicode" w:hAnsi="Gandhari Unicode" w:cs="e-Tamil OTC"/>
          <w:cs/>
        </w:rPr>
        <w:t xml:space="preserve"> </w:t>
      </w:r>
      <w:r w:rsidRPr="00542FF1">
        <w:rPr>
          <w:rFonts w:ascii="Gandhari Unicode" w:hAnsi="Gandhari Unicode" w:cs="e-Tamil OTC"/>
          <w:u w:val="wave"/>
          <w:cs/>
        </w:rPr>
        <w:t>நாண்டகை</w:t>
      </w:r>
      <w:r w:rsidRPr="00542FF1">
        <w:rPr>
          <w:rFonts w:ascii="Gandhari Unicode" w:hAnsi="Gandhari Unicode" w:cs="e-Tamil OTC"/>
          <w:cs/>
        </w:rPr>
        <w:t xml:space="preserve"> நெஞ்ச</w:t>
      </w:r>
    </w:p>
    <w:p w14:paraId="6DBCEBF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மயிற்க ணன்ன </w:t>
      </w:r>
      <w:r w:rsidRPr="00542FF1">
        <w:rPr>
          <w:rFonts w:ascii="Gandhari Unicode" w:hAnsi="Gandhari Unicode" w:cs="e-Tamil OTC"/>
          <w:u w:val="wave"/>
          <w:cs/>
        </w:rPr>
        <w:t>மாமுடிப்</w:t>
      </w:r>
      <w:r w:rsidRPr="00542FF1">
        <w:rPr>
          <w:rFonts w:ascii="Gandhari Unicode" w:hAnsi="Gandhari Unicode" w:cs="e-Tamil OTC"/>
          <w:cs/>
        </w:rPr>
        <w:t xml:space="preserve"> பாவை</w:t>
      </w:r>
    </w:p>
    <w:p w14:paraId="03B6400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நுண்வலைப் பரதவர் மடமகள்</w:t>
      </w:r>
    </w:p>
    <w:p w14:paraId="01C3DF0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கண்வலைப் படூஉங் </w:t>
      </w:r>
      <w:bookmarkStart w:id="77" w:name="DDE_LINK22"/>
      <w:r w:rsidRPr="00542FF1">
        <w:rPr>
          <w:rFonts w:ascii="Gandhari Unicode" w:hAnsi="Gandhari Unicode" w:cs="e-Tamil OTC"/>
          <w:u w:val="wave"/>
          <w:cs/>
        </w:rPr>
        <w:t>கான</w:t>
      </w:r>
      <w:r w:rsidRPr="00542FF1">
        <w:rPr>
          <w:rFonts w:ascii="Gandhari Unicode" w:hAnsi="Gandhari Unicode" w:cs="e-Tamil OTC"/>
          <w:cs/>
        </w:rPr>
        <w:t xml:space="preserve"> லானே</w:t>
      </w:r>
      <w:bookmarkEnd w:id="77"/>
      <w:r w:rsidRPr="00542FF1">
        <w:rPr>
          <w:rFonts w:ascii="Gandhari Unicode" w:hAnsi="Gandhari Unicode" w:cs="e-Tamil OTC"/>
          <w:cs/>
        </w:rPr>
        <w:t>.</w:t>
      </w:r>
    </w:p>
    <w:p w14:paraId="524F109D" w14:textId="77777777" w:rsidR="0092153D" w:rsidRPr="00542FF1" w:rsidRDefault="0092153D">
      <w:pPr>
        <w:pStyle w:val="Textbody"/>
        <w:spacing w:after="29"/>
        <w:rPr>
          <w:rFonts w:ascii="Gandhari Unicode" w:hAnsi="Gandhari Unicode" w:cs="e-Tamil OTC"/>
        </w:rPr>
      </w:pPr>
    </w:p>
    <w:p w14:paraId="3E3D3C6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 </w:t>
      </w:r>
      <w:r w:rsidRPr="00542FF1">
        <w:rPr>
          <w:rFonts w:ascii="Gandhari Unicode" w:eastAsia="URW Palladio UNI" w:hAnsi="Gandhari Unicode" w:cs="e-Tamil OTC"/>
        </w:rPr>
        <w:t xml:space="preserve">C2,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லான்றோர்க் கில்லைக் </w:t>
      </w:r>
      <w:r w:rsidRPr="00542FF1">
        <w:rPr>
          <w:rFonts w:ascii="Gandhari Unicode" w:eastAsia="URW Palladio UNI" w:hAnsi="Gandhari Unicode" w:cs="e-Tamil OTC"/>
        </w:rPr>
        <w:t xml:space="preserve">L1, C1+3v+5, G1v+2; </w:t>
      </w:r>
      <w:r w:rsidRPr="00542FF1">
        <w:rPr>
          <w:rFonts w:ascii="Gandhari Unicode" w:eastAsia="URW Palladio UNI" w:hAnsi="Gandhari Unicode" w:cs="e-Tamil OTC"/>
          <w:cs/>
        </w:rPr>
        <w:t xml:space="preserve">லான்றோக் கல்லைக்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மாண்ட </w:t>
      </w:r>
      <w:r w:rsidRPr="00542FF1">
        <w:rPr>
          <w:rFonts w:ascii="Gandhari Unicode" w:eastAsia="URW Palladio UNI" w:hAnsi="Gandhari Unicode" w:cs="e-Tamil OTC"/>
        </w:rPr>
        <w:t xml:space="preserve">C2+3v+5,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யிதற்கிது பாண்ட </w:t>
      </w:r>
      <w:r w:rsidRPr="00542FF1">
        <w:rPr>
          <w:rFonts w:ascii="Gandhari Unicode" w:eastAsia="URW Palladio UNI" w:hAnsi="Gandhari Unicode" w:cs="e-Tamil OTC"/>
        </w:rPr>
        <w:t xml:space="preserve">C3; </w:t>
      </w:r>
      <w:r w:rsidRPr="00542FF1">
        <w:rPr>
          <w:rFonts w:ascii="Gandhari Unicode" w:eastAsia="URW Palladio UNI" w:hAnsi="Gandhari Unicode" w:cs="e-Tamil OTC"/>
          <w:cs/>
        </w:rPr>
        <w:t xml:space="preserve">வதற்கிது ரண்ட </w:t>
      </w:r>
      <w:r w:rsidRPr="00542FF1">
        <w:rPr>
          <w:rFonts w:ascii="Gandhari Unicode" w:eastAsia="URW Palladio UNI" w:hAnsi="Gandhari Unicode" w:cs="e-Tamil OTC"/>
        </w:rPr>
        <w:t xml:space="preserve">C1; </w:t>
      </w:r>
      <w:r w:rsidRPr="00542FF1">
        <w:rPr>
          <w:rFonts w:ascii="Gandhari Unicode" w:eastAsia="URW Palladio UNI" w:hAnsi="Gandhari Unicode" w:cs="e-Tamil OTC"/>
          <w:cs/>
        </w:rPr>
        <w:t xml:space="preserve">பிதற்கிது ரண்ட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ததற்பட்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ததர்ப்பட் </w:t>
      </w:r>
      <w:r w:rsidRPr="00542FF1">
        <w:rPr>
          <w:rFonts w:ascii="Gandhari Unicode" w:hAnsi="Gandhari Unicode" w:cs="e-Tamil OTC"/>
        </w:rPr>
        <w:t xml:space="preserve">L1v, C5, G2,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தன்றே </w:t>
      </w:r>
      <w:r w:rsidRPr="00542FF1">
        <w:rPr>
          <w:rFonts w:ascii="Gandhari Unicode" w:hAnsi="Gandhari Unicode" w:cs="e-Tamil OTC"/>
        </w:rPr>
        <w:t xml:space="preserve">L1, C1+2+5,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ததன்றே </w:t>
      </w:r>
      <w:r w:rsidRPr="00542FF1">
        <w:rPr>
          <w:rFonts w:ascii="Gandhari Unicode" w:hAnsi="Gandhari Unicode" w:cs="e-Tamil OTC"/>
        </w:rPr>
        <w:t xml:space="preserve">C3, G1; </w:t>
      </w:r>
      <w:r w:rsidRPr="00542FF1">
        <w:rPr>
          <w:rFonts w:ascii="Gandhari Unicode" w:hAnsi="Gandhari Unicode" w:cs="e-Tamil OTC"/>
          <w:cs/>
        </w:rPr>
        <w:t xml:space="preserve">தன்றென்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நாண்டகை </w:t>
      </w:r>
      <w:r w:rsidRPr="00542FF1">
        <w:rPr>
          <w:rFonts w:ascii="Gandhari Unicode" w:hAnsi="Gandhari Unicode" w:cs="e-Tamil OTC"/>
        </w:rPr>
        <w:t xml:space="preserve">L1, C1+2v+3+5,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மாண்டகை </w:t>
      </w:r>
      <w:r w:rsidRPr="00542FF1">
        <w:rPr>
          <w:rFonts w:ascii="Gandhari Unicode" w:hAnsi="Gandhari Unicode" w:cs="e-Tamil OTC"/>
        </w:rPr>
        <w:t xml:space="preserve">C2+3v,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36"/>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மயிற்க </w:t>
      </w:r>
      <w:r w:rsidRPr="00542FF1">
        <w:rPr>
          <w:rFonts w:ascii="Gandhari Unicode" w:hAnsi="Gandhari Unicode" w:cs="e-Tamil OTC"/>
        </w:rPr>
        <w:t xml:space="preserve">C2,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மயிற்கண் </w:t>
      </w:r>
      <w:r w:rsidRPr="00542FF1">
        <w:rPr>
          <w:rFonts w:ascii="Gandhari Unicode" w:hAnsi="Gandhari Unicode" w:cs="e-Tamil OTC"/>
        </w:rPr>
        <w:t xml:space="preserve">L1, C1+3+5, G1+2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மாமுடிப் </w:t>
      </w:r>
      <w:r w:rsidRPr="00542FF1">
        <w:rPr>
          <w:rFonts w:ascii="Gandhari Unicode" w:hAnsi="Gandhari Unicode" w:cs="e-Tamil OTC"/>
        </w:rPr>
        <w:t xml:space="preserve">L1, C1+3+5,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மாண்முடிப்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கான லானே </w:t>
      </w:r>
      <w:r w:rsidRPr="00542FF1">
        <w:rPr>
          <w:rFonts w:ascii="Gandhari Unicode" w:hAnsi="Gandhari Unicode" w:cs="e-Tamil OTC"/>
        </w:rPr>
        <w:t xml:space="preserve">L1, 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 லானே </w:t>
      </w:r>
      <w:r w:rsidRPr="00542FF1">
        <w:rPr>
          <w:rFonts w:ascii="Gandhari Unicode" w:hAnsi="Gandhari Unicode" w:cs="e-Tamil OTC"/>
        </w:rPr>
        <w:t xml:space="preserve">C3, </w:t>
      </w:r>
      <w:proofErr w:type="spellStart"/>
      <w:r w:rsidRPr="00542FF1">
        <w:rPr>
          <w:rFonts w:ascii="Gandhari Unicode" w:hAnsi="Gandhari Unicode" w:cs="e-Tamil OTC"/>
        </w:rPr>
        <w:t>Cām.v</w:t>
      </w:r>
      <w:proofErr w:type="spellEnd"/>
    </w:p>
    <w:p w14:paraId="4E439622" w14:textId="77777777" w:rsidR="0092153D" w:rsidRPr="00542FF1" w:rsidRDefault="0092153D">
      <w:pPr>
        <w:pStyle w:val="Textbody"/>
        <w:spacing w:after="29"/>
        <w:rPr>
          <w:rFonts w:ascii="Gandhari Unicode" w:hAnsi="Gandhari Unicode" w:cs="e-Tamil OTC"/>
        </w:rPr>
      </w:pPr>
    </w:p>
    <w:p w14:paraId="11E3783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poyttal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āṉṟ</w:t>
      </w:r>
      <w:r w:rsidR="00BA041B">
        <w:rPr>
          <w:rFonts w:ascii="Gandhari Unicode" w:hAnsi="Gandhari Unicode" w:cs="e-Tamil OTC"/>
          <w:lang w:val="en-GB"/>
        </w:rPr>
        <w:t>ōrkk</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illai</w:t>
      </w:r>
      <w:proofErr w:type="spellEnd"/>
    </w:p>
    <w:p w14:paraId="5E876BA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kuṟukal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ōmpumiṉ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celav</w:t>
      </w:r>
      <w:proofErr w:type="spellEnd"/>
      <w:r w:rsidR="00BA041B">
        <w:rPr>
          <w:rFonts w:ascii="Gandhari Unicode" w:hAnsi="Gandhari Unicode" w:cs="e-Tamil OTC"/>
          <w:lang w:val="en-GB"/>
        </w:rPr>
        <w:t>*-</w:t>
      </w:r>
      <w:r w:rsidRPr="00542FF1">
        <w:rPr>
          <w:rFonts w:ascii="Gandhari Unicode" w:hAnsi="Gandhari Unicode" w:cs="e-Tamil OTC"/>
          <w:lang w:val="en-GB"/>
        </w:rPr>
        <w:t>ē</w:t>
      </w:r>
    </w:p>
    <w:p w14:paraId="0C3912A7" w14:textId="77777777" w:rsidR="0092153D" w:rsidRPr="00542FF1" w:rsidRDefault="00BA041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itaṟ</w:t>
      </w:r>
      <w:r>
        <w:rPr>
          <w:rFonts w:ascii="Gandhari Unicode" w:hAnsi="Gandhari Unicode" w:cs="e-Tamil OTC"/>
          <w:i/>
          <w:iCs/>
          <w:lang w:val="en-GB"/>
        </w:rPr>
        <w:t>k</w:t>
      </w:r>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itu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māṇṭ</w:t>
      </w:r>
      <w:r>
        <w:rPr>
          <w:rFonts w:ascii="Gandhari Unicode" w:hAnsi="Gandhari Unicode" w:cs="e-Tamil OTC"/>
          <w:lang w:val="en-GB"/>
        </w:rPr>
        <w:t>at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eṉṉ</w:t>
      </w:r>
      <w:r>
        <w:rPr>
          <w:rFonts w:ascii="Gandhari Unicode" w:hAnsi="Gandhari Unicode" w:cs="e-Tamil OTC"/>
          <w:lang w:val="en-GB"/>
        </w:rPr>
        <w:t>āt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ataṉ</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paṭṭ</w:t>
      </w:r>
      <w:proofErr w:type="spellEnd"/>
      <w:r>
        <w:rPr>
          <w:rFonts w:ascii="Gandhari Unicode" w:hAnsi="Gandhari Unicode" w:cs="e-Tamil OTC"/>
          <w:i/>
          <w:iCs/>
          <w:lang w:val="en-GB"/>
        </w:rPr>
        <w:t>*</w:t>
      </w:r>
    </w:p>
    <w:p w14:paraId="048D3A4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āṇṭ</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oḻintaṉṟ</w:t>
      </w:r>
      <w:proofErr w:type="spellEnd"/>
      <w:r w:rsidR="00BA041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p>
    <w:p w14:paraId="3900A22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Pr="00542FF1">
        <w:rPr>
          <w:rFonts w:ascii="Gandhari Unicode" w:hAnsi="Gandhari Unicode" w:cs="e-Tamil OTC"/>
          <w:lang w:val="en-GB"/>
        </w:rPr>
        <w:t xml:space="preserve"> </w:t>
      </w:r>
      <w:r w:rsidR="00BA041B">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pāvai</w:t>
      </w:r>
      <w:proofErr w:type="spellEnd"/>
    </w:p>
    <w:p w14:paraId="685AC55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valai</w:t>
      </w:r>
      <w:proofErr w:type="spellEnd"/>
      <w:r w:rsidR="00BA041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paratavar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maṭa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7D521D8E"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rPr>
        <w:t>kaṇ</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valai</w:t>
      </w:r>
      <w:proofErr w:type="spellEnd"/>
      <w:r w:rsidR="00BA041B">
        <w:rPr>
          <w:rFonts w:ascii="Gandhari Unicode" w:hAnsi="Gandhari Unicode" w:cs="e-Tamil OTC"/>
        </w:rPr>
        <w:t>+</w:t>
      </w:r>
      <w:r w:rsidRPr="00542FF1">
        <w:rPr>
          <w:rFonts w:ascii="Gandhari Unicode" w:hAnsi="Gandhari Unicode" w:cs="e-Tamil OTC"/>
        </w:rPr>
        <w:t xml:space="preserve"> </w:t>
      </w:r>
      <w:proofErr w:type="spellStart"/>
      <w:r w:rsidRPr="00542FF1">
        <w:rPr>
          <w:rFonts w:ascii="Gandhari Unicode" w:hAnsi="Gandhari Unicode" w:cs="e-Tamil OTC"/>
        </w:rPr>
        <w:t>paṭūum</w:t>
      </w:r>
      <w:proofErr w:type="spellEnd"/>
      <w:r w:rsidRPr="00542FF1">
        <w:rPr>
          <w:rFonts w:ascii="Gandhari Unicode" w:hAnsi="Gandhari Unicode" w:cs="e-Tamil OTC"/>
        </w:rPr>
        <w:t xml:space="preserve"> </w:t>
      </w:r>
      <w:proofErr w:type="spellStart"/>
      <w:r w:rsidRPr="00542FF1">
        <w:rPr>
          <w:rFonts w:ascii="Gandhari Unicode" w:hAnsi="Gandhari Unicode" w:cs="e-Tamil OTC"/>
          <w:i/>
          <w:iCs/>
        </w:rPr>
        <w:t>kāṉalāṉ</w:t>
      </w:r>
      <w:proofErr w:type="spellEnd"/>
      <w:r w:rsidR="00BA041B">
        <w:rPr>
          <w:rFonts w:ascii="Gandhari Unicode" w:hAnsi="Gandhari Unicode" w:cs="e-Tamil OTC"/>
          <w:i/>
          <w:iCs/>
        </w:rPr>
        <w:t>-</w:t>
      </w:r>
      <w:r w:rsidRPr="00542FF1">
        <w:rPr>
          <w:rFonts w:ascii="Gandhari Unicode" w:hAnsi="Gandhari Unicode" w:cs="e-Tamil OTC"/>
          <w:i/>
          <w:iCs/>
        </w:rPr>
        <w:t>ē</w:t>
      </w:r>
      <w:r w:rsidRPr="00542FF1">
        <w:rPr>
          <w:rFonts w:ascii="Gandhari Unicode" w:hAnsi="Gandhari Unicode" w:cs="e-Tamil OTC"/>
        </w:rPr>
        <w:t>.</w:t>
      </w:r>
    </w:p>
    <w:p w14:paraId="5244C732" w14:textId="77777777" w:rsidR="0092153D" w:rsidRPr="00542FF1" w:rsidRDefault="0092153D">
      <w:pPr>
        <w:pStyle w:val="Textbody"/>
        <w:spacing w:after="29" w:line="260" w:lineRule="exact"/>
        <w:rPr>
          <w:rFonts w:ascii="Gandhari Unicode" w:hAnsi="Gandhari Unicode" w:cs="e-Tamil OTC"/>
          <w:lang w:val="en-GB"/>
        </w:rPr>
      </w:pPr>
    </w:p>
    <w:p w14:paraId="339AB7AF" w14:textId="77777777" w:rsidR="0092153D" w:rsidRPr="00542FF1" w:rsidRDefault="0092153D">
      <w:pPr>
        <w:pStyle w:val="Textbody"/>
        <w:spacing w:after="29" w:line="260" w:lineRule="exact"/>
        <w:rPr>
          <w:rFonts w:ascii="Gandhari Unicode" w:hAnsi="Gandhari Unicode" w:cs="e-Tamil OTC"/>
          <w:lang w:val="en-GB"/>
        </w:rPr>
      </w:pPr>
    </w:p>
    <w:p w14:paraId="51858B57" w14:textId="77777777" w:rsidR="0092153D" w:rsidRPr="00542FF1" w:rsidRDefault="0092153D">
      <w:pPr>
        <w:pStyle w:val="Textbody"/>
        <w:spacing w:after="29" w:line="260" w:lineRule="exact"/>
        <w:rPr>
          <w:rFonts w:ascii="Gandhari Unicode" w:hAnsi="Gandhari Unicode" w:cs="e-Tamil OTC"/>
          <w:lang w:val="en-GB"/>
        </w:rPr>
      </w:pPr>
    </w:p>
    <w:p w14:paraId="0B3F6F7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HIM to the companion who urged [him].</w:t>
      </w:r>
    </w:p>
    <w:p w14:paraId="1BA4AA96" w14:textId="77777777" w:rsidR="0092153D" w:rsidRPr="00542FF1" w:rsidRDefault="0092153D">
      <w:pPr>
        <w:pStyle w:val="Textbody"/>
        <w:spacing w:after="29" w:line="260" w:lineRule="exact"/>
        <w:rPr>
          <w:rFonts w:ascii="Gandhari Unicode" w:hAnsi="Gandhari Unicode" w:cs="e-Tamil OTC"/>
          <w:lang w:val="en-GB"/>
        </w:rPr>
      </w:pPr>
    </w:p>
    <w:p w14:paraId="1730FB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know- witness lying noble(h.dat.) not-</w:t>
      </w:r>
      <w:proofErr w:type="gramStart"/>
      <w:r w:rsidRPr="00542FF1">
        <w:rPr>
          <w:rFonts w:ascii="Gandhari Unicode" w:hAnsi="Gandhari Unicode" w:cs="e-Tamil OTC"/>
          <w:lang w:val="en-GB"/>
        </w:rPr>
        <w:t>it</w:t>
      </w:r>
      <w:proofErr w:type="gramEnd"/>
    </w:p>
    <w:p w14:paraId="4D27BB1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coming-near beware(ipt.pl.)</w:t>
      </w:r>
      <w:r w:rsidRPr="00542FF1">
        <w:rPr>
          <w:rFonts w:ascii="Gandhari Unicode" w:hAnsi="Gandhari Unicode" w:cs="e-Tamil OTC"/>
        </w:rPr>
        <w:t xml:space="preserve"> </w:t>
      </w:r>
      <w:r w:rsidRPr="00542FF1">
        <w:rPr>
          <w:rFonts w:ascii="Gandhari Unicode" w:hAnsi="Gandhari Unicode" w:cs="e-Tamil OTC"/>
          <w:lang w:val="en-GB"/>
        </w:rPr>
        <w:t>little home going</w:t>
      </w:r>
      <w:r w:rsidRPr="00542FF1">
        <w:rPr>
          <w:rFonts w:ascii="Gandhari Unicode" w:hAnsi="Gandhari Unicode" w:cs="e-Tamil OTC"/>
          <w:position w:val="6"/>
          <w:lang w:val="en-GB"/>
        </w:rPr>
        <w:t>ē</w:t>
      </w:r>
    </w:p>
    <w:p w14:paraId="0841EDF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this(dat.) this worthy-it say-not that(obl.) </w:t>
      </w:r>
      <w:proofErr w:type="gramStart"/>
      <w:r w:rsidRPr="00542FF1">
        <w:rPr>
          <w:rFonts w:ascii="Gandhari Unicode" w:hAnsi="Gandhari Unicode" w:cs="e-Tamil OTC"/>
          <w:lang w:val="en-GB"/>
        </w:rPr>
        <w:t>happened</w:t>
      </w:r>
      <w:proofErr w:type="gramEnd"/>
    </w:p>
    <w:p w14:paraId="64534A4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there it-stayed-behind</w:t>
      </w:r>
      <w:r w:rsidRPr="00542FF1">
        <w:rPr>
          <w:rFonts w:ascii="Gandhari Unicode" w:hAnsi="Gandhari Unicode" w:cs="e-Tamil OTC"/>
          <w:position w:val="6"/>
          <w:lang w:val="en-GB"/>
        </w:rPr>
        <w:t>ē</w:t>
      </w:r>
      <w:r w:rsidRPr="00542FF1">
        <w:rPr>
          <w:rFonts w:ascii="Gandhari Unicode" w:hAnsi="Gandhari Unicode" w:cs="e-Tamil OTC"/>
        </w:rPr>
        <w:t xml:space="preserve"> shame</w:t>
      </w:r>
      <w:r w:rsidRPr="00542FF1">
        <w:rPr>
          <w:rFonts w:ascii="Gandhari Unicode" w:hAnsi="Gandhari Unicode" w:cs="e-Tamil OTC"/>
          <w:lang w:val="en-GB"/>
        </w:rPr>
        <w:t xml:space="preserve"> fitting </w:t>
      </w:r>
      <w:proofErr w:type="gramStart"/>
      <w:r w:rsidRPr="00542FF1">
        <w:rPr>
          <w:rFonts w:ascii="Gandhari Unicode" w:hAnsi="Gandhari Unicode" w:cs="e-Tamil OTC"/>
          <w:lang w:val="en-GB"/>
        </w:rPr>
        <w:t>heart</w:t>
      </w:r>
      <w:proofErr w:type="gramEnd"/>
    </w:p>
    <w:p w14:paraId="6A54E04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peacock eye like big hair-knot doll</w:t>
      </w:r>
    </w:p>
    <w:p w14:paraId="552BF7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fine net fisherman(h.) inexperience daughter</w:t>
      </w:r>
    </w:p>
    <w:p w14:paraId="12BE0EF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eye net effecting- seashore-grove(</w:t>
      </w:r>
      <w:proofErr w:type="gramStart"/>
      <w:r w:rsidRPr="00542FF1">
        <w:rPr>
          <w:rFonts w:ascii="Gandhari Unicode" w:hAnsi="Gandhari Unicode" w:cs="e-Tamil OTC"/>
          <w:lang w:val="en-GB"/>
        </w:rPr>
        <w:t>loc.)</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20501110" w14:textId="77777777" w:rsidR="0092153D" w:rsidRPr="00542FF1" w:rsidRDefault="0092153D">
      <w:pPr>
        <w:pStyle w:val="Textbody"/>
        <w:spacing w:after="29"/>
        <w:rPr>
          <w:rFonts w:ascii="Gandhari Unicode" w:hAnsi="Gandhari Unicode" w:cs="e-Tamil OTC"/>
        </w:rPr>
      </w:pPr>
    </w:p>
    <w:p w14:paraId="3AAB60AA" w14:textId="77777777" w:rsidR="0092153D" w:rsidRPr="00542FF1" w:rsidRDefault="0092153D">
      <w:pPr>
        <w:pStyle w:val="Textbody"/>
        <w:spacing w:after="29"/>
        <w:rPr>
          <w:rFonts w:ascii="Gandhari Unicode" w:hAnsi="Gandhari Unicode" w:cs="e-Tamil OTC"/>
          <w:lang w:val="en-GB"/>
        </w:rPr>
      </w:pPr>
    </w:p>
    <w:p w14:paraId="5BA82908" w14:textId="77777777" w:rsidR="0092153D" w:rsidRPr="00542FF1" w:rsidRDefault="00014CDD">
      <w:pPr>
        <w:pStyle w:val="Textbody"/>
        <w:spacing w:after="115"/>
        <w:rPr>
          <w:rFonts w:ascii="Gandhari Unicode" w:hAnsi="Gandhari Unicode" w:cs="e-Tamil OTC"/>
        </w:rPr>
      </w:pPr>
      <w:r w:rsidRPr="00542FF1">
        <w:rPr>
          <w:rFonts w:ascii="Gandhari Unicode" w:hAnsi="Gandhari Unicode" w:cs="e-Tamil OTC"/>
          <w:lang w:val="en-GB"/>
        </w:rPr>
        <w:t>For noble men there is no lying on the part of a knowing witness.</w:t>
      </w:r>
      <w:r w:rsidRPr="00542FF1">
        <w:rPr>
          <w:rStyle w:val="FootnoteReference"/>
          <w:rFonts w:ascii="Gandhari Unicode" w:hAnsi="Gandhari Unicode" w:cs="e-Tamil OTC"/>
          <w:lang w:val="en-GB"/>
        </w:rPr>
        <w:footnoteReference w:id="737"/>
      </w:r>
    </w:p>
    <w:p w14:paraId="5D3AF87D"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Beware approaching when going past the little homes</w:t>
      </w:r>
      <w:r w:rsidRPr="00542FF1">
        <w:rPr>
          <w:rStyle w:val="FootnoteReference"/>
          <w:rFonts w:ascii="Gandhari Unicode" w:hAnsi="Gandhari Unicode" w:cs="e-Tamil OTC"/>
          <w:lang w:val="en-GB"/>
        </w:rPr>
        <w:footnoteReference w:id="738"/>
      </w:r>
      <w:r w:rsidRPr="00542FF1">
        <w:rPr>
          <w:rFonts w:ascii="Gandhari Unicode" w:hAnsi="Gandhari Unicode" w:cs="e-Tamil OTC"/>
          <w:lang w:val="en-GB"/>
        </w:rPr>
        <w:t>!</w:t>
      </w:r>
    </w:p>
    <w:p w14:paraId="3A5BB26B" w14:textId="77777777" w:rsidR="0092153D" w:rsidRPr="00542FF1" w:rsidRDefault="00014CDD">
      <w:pPr>
        <w:pStyle w:val="Textbody"/>
        <w:tabs>
          <w:tab w:val="left" w:pos="288"/>
        </w:tabs>
        <w:spacing w:after="0"/>
        <w:rPr>
          <w:rFonts w:ascii="Gandhari Unicode" w:hAnsi="Gandhari Unicode" w:cs="e-Tamil OTC"/>
        </w:rPr>
      </w:pPr>
      <w:r w:rsidRPr="00542FF1">
        <w:rPr>
          <w:rFonts w:ascii="Gandhari Unicode" w:hAnsi="Gandhari Unicode" w:cs="e-Tamil OTC"/>
          <w:lang w:val="en-GB"/>
        </w:rPr>
        <w:tab/>
        <w:t>In the seashore grove where the inexperienced</w:t>
      </w:r>
      <w:r w:rsidRPr="00542FF1">
        <w:rPr>
          <w:rStyle w:val="FootnoteReference"/>
          <w:rFonts w:ascii="Gandhari Unicode" w:hAnsi="Gandhari Unicode" w:cs="e-Tamil OTC"/>
          <w:lang w:val="en-GB"/>
        </w:rPr>
        <w:footnoteReference w:id="739"/>
      </w:r>
      <w:r w:rsidRPr="00542FF1">
        <w:rPr>
          <w:rFonts w:ascii="Gandhari Unicode" w:hAnsi="Gandhari Unicode" w:cs="e-Tamil OTC"/>
          <w:lang w:val="en-GB"/>
        </w:rPr>
        <w:t xml:space="preserve"> daughters</w:t>
      </w:r>
    </w:p>
    <w:p w14:paraId="6AD898FF"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fishermen with fine nets throw out the nets of [their] eyes</w:t>
      </w:r>
    </w:p>
    <w:p w14:paraId="12725E95" w14:textId="77777777" w:rsidR="0092153D" w:rsidRPr="00542FF1" w:rsidRDefault="00014CDD">
      <w:pPr>
        <w:pStyle w:val="Textbody"/>
        <w:tabs>
          <w:tab w:val="left" w:pos="138"/>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images</w:t>
      </w:r>
      <w:r w:rsidRPr="00542FF1">
        <w:rPr>
          <w:rStyle w:val="FootnoteReference"/>
          <w:rFonts w:ascii="Gandhari Unicode" w:hAnsi="Gandhari Unicode" w:cs="e-Tamil OTC"/>
          <w:lang w:val="en-GB"/>
        </w:rPr>
        <w:footnoteReference w:id="740"/>
      </w:r>
      <w:r w:rsidRPr="00542FF1">
        <w:rPr>
          <w:rFonts w:ascii="Gandhari Unicode" w:hAnsi="Gandhari Unicode" w:cs="e-Tamil OTC"/>
          <w:lang w:val="en-GB"/>
        </w:rPr>
        <w:t xml:space="preserve"> of hair knots, big as the eyes in a peacock's [tail] </w:t>
      </w:r>
      <w:r w:rsidRPr="00542FF1">
        <w:rPr>
          <w:rFonts w:ascii="Gandhari Unicode" w:eastAsia="URW Palladio UNI" w:hAnsi="Gandhari Unicode" w:cs="e-Tamil OTC"/>
          <w:lang w:val="en-GB"/>
        </w:rPr>
        <w:t>–</w:t>
      </w:r>
    </w:p>
    <w:p w14:paraId="48A33BF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there it has stayed behind, [my] heart that ought to feel shame,</w:t>
      </w:r>
    </w:p>
    <w:p w14:paraId="39414C27"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suffering it</w:t>
      </w:r>
      <w:r w:rsidRPr="00542FF1">
        <w:rPr>
          <w:rStyle w:val="FootnoteReference"/>
          <w:rFonts w:ascii="Gandhari Unicode" w:hAnsi="Gandhari Unicode" w:cs="e-Tamil OTC"/>
          <w:lang w:val="en-GB"/>
        </w:rPr>
        <w:footnoteReference w:id="741"/>
      </w:r>
      <w:r w:rsidRPr="00542FF1">
        <w:rPr>
          <w:rFonts w:ascii="Gandhari Unicode" w:hAnsi="Gandhari Unicode" w:cs="e-Tamil OTC"/>
          <w:lang w:val="en-GB"/>
        </w:rPr>
        <w:t xml:space="preserve"> without [my] thinking: glorious [is] this for it.</w:t>
      </w:r>
    </w:p>
    <w:p w14:paraId="19133595" w14:textId="77777777" w:rsidR="0092153D" w:rsidRPr="00542FF1" w:rsidRDefault="0092153D">
      <w:pPr>
        <w:pStyle w:val="Textbody"/>
        <w:spacing w:after="0"/>
        <w:rPr>
          <w:rFonts w:ascii="Gandhari Unicode" w:hAnsi="Gandhari Unicode" w:cs="e-Tamil OTC"/>
          <w:b/>
          <w:lang w:val="en-GB"/>
        </w:rPr>
      </w:pPr>
    </w:p>
    <w:p w14:paraId="10FB5E90"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6676E1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185</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 xml:space="preserve">மதுரை அறுவை வாணிகன் </w:t>
      </w:r>
      <w:proofErr w:type="gramStart"/>
      <w:r w:rsidRPr="00DB1CAE">
        <w:rPr>
          <w:rFonts w:ascii="e-Tamil OTC" w:hAnsi="e-Tamil OTC" w:cs="e-Tamil OTC"/>
          <w:i w:val="0"/>
          <w:iCs w:val="0"/>
          <w:color w:val="auto"/>
          <w:cs/>
        </w:rPr>
        <w:t>இளவேட்டன(</w:t>
      </w:r>
      <w:proofErr w:type="gramEnd"/>
      <w:r w:rsidR="00DB1CAE">
        <w:rPr>
          <w:rFonts w:ascii="e-Tamil OTC"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வேட்டன்)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8F72F8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தலைமகன் இரா வந்தொழுகாநின்ற காலத்து வேறுபட்ட தலைமகளை </w:t>
      </w:r>
      <w:r w:rsidR="0060544D">
        <w:rPr>
          <w:rFonts w:ascii="Gandhari Unicode" w:hAnsi="Gandhari Unicode" w:cs="e-Tamil OTC"/>
          <w:lang w:val="en-GB"/>
        </w:rPr>
        <w:t>“</w:t>
      </w:r>
      <w:r w:rsidRPr="00542FF1">
        <w:rPr>
          <w:rFonts w:ascii="Gandhari Unicode" w:hAnsi="Gandhari Unicode" w:cs="e-Tamil OTC"/>
          <w:cs/>
          <w:lang w:val="en-GB"/>
        </w:rPr>
        <w:t>வேறுபட்டாயால்</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5DE78A09" w14:textId="77777777" w:rsidR="0092153D" w:rsidRPr="00542FF1" w:rsidRDefault="0092153D">
      <w:pPr>
        <w:pStyle w:val="Textbody"/>
        <w:spacing w:after="29"/>
        <w:rPr>
          <w:rFonts w:ascii="Gandhari Unicode" w:hAnsi="Gandhari Unicode" w:cs="e-Tamil OTC"/>
        </w:rPr>
      </w:pPr>
    </w:p>
    <w:p w14:paraId="16A771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நுதல்பசப் பிவர்ந்து திதலை வாடி</w:t>
      </w:r>
    </w:p>
    <w:p w14:paraId="30B4941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நெடுமென் பணைதோள் சாஅய்த் </w:t>
      </w:r>
      <w:r w:rsidRPr="00542FF1">
        <w:rPr>
          <w:rFonts w:ascii="Gandhari Unicode" w:hAnsi="Gandhari Unicode" w:cs="e-Tamil OTC"/>
          <w:u w:val="wave"/>
          <w:cs/>
        </w:rPr>
        <w:t>தொடிநெகிழ்ந்</w:t>
      </w:r>
    </w:p>
    <w:p w14:paraId="1AA1FCA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தின்ன ளாகுத </w:t>
      </w:r>
      <w:r w:rsidRPr="00542FF1">
        <w:rPr>
          <w:rFonts w:ascii="Gandhari Unicode" w:hAnsi="Gandhari Unicode" w:cs="e-Tamil OTC"/>
          <w:u w:val="wave"/>
          <w:cs/>
        </w:rPr>
        <w:t>னும்மிற் றாகுமெனச்</w:t>
      </w:r>
    </w:p>
    <w:p w14:paraId="5365E19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சொல்லி னெவனாந் தோழி பல்வரிப்</w:t>
      </w:r>
    </w:p>
    <w:p w14:paraId="068C38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பாம்புபை யவிந்தது போலக் கூம்பிக்</w:t>
      </w:r>
    </w:p>
    <w:p w14:paraId="4C66D7A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கொண்டலிற் றொலைந்த </w:t>
      </w:r>
      <w:r w:rsidRPr="00542FF1">
        <w:rPr>
          <w:rFonts w:ascii="Gandhari Unicode" w:hAnsi="Gandhari Unicode" w:cs="e-Tamil OTC"/>
          <w:u w:val="wave"/>
          <w:cs/>
        </w:rPr>
        <w:t>வொண்செங்</w:t>
      </w:r>
      <w:r w:rsidRPr="00542FF1">
        <w:rPr>
          <w:rFonts w:ascii="Gandhari Unicode" w:hAnsi="Gandhari Unicode" w:cs="e-Tamil OTC"/>
          <w:cs/>
        </w:rPr>
        <w:t xml:space="preserve"> காந்தள்</w:t>
      </w:r>
    </w:p>
    <w:p w14:paraId="206C123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கன்மிசைக் கவியு நாடற்</w:t>
      </w:r>
      <w:r w:rsidRPr="00542FF1">
        <w:rPr>
          <w:rFonts w:ascii="Gandhari Unicode" w:hAnsi="Gandhari Unicode" w:cs="e-Tamil OTC"/>
          <w:u w:val="wave"/>
          <w:cs/>
        </w:rPr>
        <w:t>கெ</w:t>
      </w:r>
    </w:p>
    <w:p w14:paraId="6D0374B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னன்மா</w:t>
      </w:r>
      <w:r w:rsidRPr="00542FF1">
        <w:rPr>
          <w:rFonts w:ascii="Gandhari Unicode" w:hAnsi="Gandhari Unicode" w:cs="e-Tamil OTC"/>
          <w:cs/>
        </w:rPr>
        <w:t xml:space="preserve"> மேனி யழிபடர் நிலையே.</w:t>
      </w:r>
    </w:p>
    <w:p w14:paraId="38A154D1" w14:textId="77777777" w:rsidR="0092153D" w:rsidRPr="00542FF1" w:rsidRDefault="0092153D">
      <w:pPr>
        <w:pStyle w:val="Textbody"/>
        <w:spacing w:after="29"/>
        <w:rPr>
          <w:rFonts w:ascii="Gandhari Unicode" w:hAnsi="Gandhari Unicode" w:cs="e-Tamil OTC"/>
        </w:rPr>
      </w:pPr>
    </w:p>
    <w:p w14:paraId="203FA294"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தொடிநெகிழ்ந் </w:t>
      </w:r>
      <w:r w:rsidRPr="00542FF1">
        <w:rPr>
          <w:rFonts w:ascii="Gandhari Unicode" w:hAnsi="Gandhari Unicode" w:cs="e-Tamil OTC"/>
        </w:rPr>
        <w:t xml:space="preserve">C2+3v,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தொடிநெகிழ்த் </w:t>
      </w:r>
      <w:r w:rsidRPr="00542FF1">
        <w:rPr>
          <w:rFonts w:ascii="Gandhari Unicode" w:hAnsi="Gandhari Unicode" w:cs="e-Tamil OTC"/>
        </w:rPr>
        <w:t xml:space="preserve">L1, C1+3+5, G1+5,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3cd</w:t>
      </w:r>
      <w:r w:rsidRPr="00542FF1">
        <w:rPr>
          <w:rFonts w:ascii="Gandhari Unicode" w:hAnsi="Gandhari Unicode" w:cs="e-Tamil OTC"/>
        </w:rPr>
        <w:t xml:space="preserve"> </w:t>
      </w:r>
      <w:r w:rsidRPr="00542FF1">
        <w:rPr>
          <w:rFonts w:ascii="Gandhari Unicode" w:hAnsi="Gandhari Unicode" w:cs="e-Tamil OTC"/>
          <w:cs/>
        </w:rPr>
        <w:t xml:space="preserve">னும்மிற் றாகுமெனச்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னும்மி னாகுமெனச் </w:t>
      </w:r>
      <w:r w:rsidRPr="00542FF1">
        <w:rPr>
          <w:rFonts w:ascii="Gandhari Unicode" w:hAnsi="Gandhari Unicode" w:cs="e-Tamil OTC"/>
        </w:rPr>
        <w:t xml:space="preserve">C2v+3v, AT, </w:t>
      </w:r>
      <w:proofErr w:type="spellStart"/>
      <w:r w:rsidRPr="00542FF1">
        <w:rPr>
          <w:rFonts w:ascii="Gandhari Unicode" w:hAnsi="Gandhari Unicode" w:cs="e-Tamil OTC"/>
        </w:rPr>
        <w:t>Cām</w:t>
      </w:r>
      <w:proofErr w:type="spellEnd"/>
      <w:r w:rsidRPr="00542FF1">
        <w:rPr>
          <w:rFonts w:ascii="Gandhari Unicode" w:hAnsi="Gandhari Unicode" w:cs="e-Tamil OTC"/>
        </w:rPr>
        <w:t>., VP, ER</w:t>
      </w:r>
      <w:r w:rsidRPr="00542FF1">
        <w:rPr>
          <w:rStyle w:val="FootnoteReference"/>
          <w:rFonts w:ascii="Gandhari Unicode" w:hAnsi="Gandhari Unicode" w:cs="e-Tamil OTC"/>
        </w:rPr>
        <w:footnoteReference w:id="742"/>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பாம்புபை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பாம்புவை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வொண்செங் </w:t>
      </w:r>
      <w:r w:rsidRPr="00542FF1">
        <w:rPr>
          <w:rFonts w:ascii="Gandhari Unicode" w:hAnsi="Gandhari Unicode" w:cs="e-Tamil OTC"/>
        </w:rPr>
        <w:t xml:space="preserve">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வொண்சேர் </w:t>
      </w:r>
      <w:r w:rsidRPr="00542FF1">
        <w:rPr>
          <w:rFonts w:ascii="Gandhari Unicode"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6d</w:t>
      </w:r>
      <w:r w:rsidRPr="00542FF1">
        <w:rPr>
          <w:rFonts w:ascii="Gandhari Unicode" w:hAnsi="Gandhari Unicode" w:cs="e-Tamil OTC"/>
        </w:rPr>
        <w:t xml:space="preserve"> </w:t>
      </w:r>
      <w:r w:rsidRPr="00542FF1">
        <w:rPr>
          <w:rFonts w:ascii="Gandhari Unicode" w:hAnsi="Gandhari Unicode" w:cs="e-Tamil OTC"/>
          <w:cs/>
        </w:rPr>
        <w:t xml:space="preserve">காந்தள்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காந்தன்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7a</w:t>
      </w:r>
      <w:r w:rsidRPr="00542FF1">
        <w:rPr>
          <w:rFonts w:ascii="Gandhari Unicode" w:hAnsi="Gandhari Unicode" w:cs="e-Tamil OTC"/>
        </w:rPr>
        <w:t xml:space="preserve"> </w:t>
      </w:r>
      <w:r w:rsidRPr="00542FF1">
        <w:rPr>
          <w:rFonts w:ascii="Gandhari Unicode" w:hAnsi="Gandhari Unicode" w:cs="e-Tamil OTC"/>
          <w:cs/>
        </w:rPr>
        <w:t xml:space="preserve">கன்மிசைக் </w:t>
      </w:r>
      <w:r w:rsidRPr="00542FF1">
        <w:rPr>
          <w:rFonts w:ascii="Gandhari Unicode" w:hAnsi="Gandhari Unicode" w:cs="e-Tamil OTC"/>
        </w:rPr>
        <w:t xml:space="preserve">L1, C1v+2+3+5,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கண்மிசைக்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7cf.</w:t>
      </w:r>
      <w:r w:rsidRPr="00542FF1">
        <w:rPr>
          <w:rFonts w:ascii="Gandhari Unicode" w:hAnsi="Gandhari Unicode" w:cs="e-Tamil OTC"/>
        </w:rPr>
        <w:t xml:space="preserve"> </w:t>
      </w:r>
      <w:r w:rsidRPr="00542FF1">
        <w:rPr>
          <w:rFonts w:ascii="Gandhari Unicode" w:hAnsi="Gandhari Unicode" w:cs="e-Tamil OTC"/>
          <w:cs/>
        </w:rPr>
        <w:t xml:space="preserve">நாடற்கெ </w:t>
      </w:r>
      <w:r w:rsidRPr="00542FF1">
        <w:rPr>
          <w:rFonts w:ascii="Gandhari Unicode" w:hAnsi="Gandhari Unicode" w:cs="e-Tamil OTC"/>
        </w:rPr>
        <w:t xml:space="preserve">| </w:t>
      </w:r>
      <w:r w:rsidRPr="00542FF1">
        <w:rPr>
          <w:rFonts w:ascii="Gandhari Unicode" w:hAnsi="Gandhari Unicode" w:cs="e-Tamil OTC"/>
          <w:cs/>
        </w:rPr>
        <w:t xml:space="preserve">னன்மா </w:t>
      </w:r>
      <w:r w:rsidRPr="00542FF1">
        <w:rPr>
          <w:rFonts w:ascii="Gandhari Unicode" w:hAnsi="Gandhari Unicode" w:cs="e-Tamil OTC"/>
        </w:rPr>
        <w:t xml:space="preserve">C1+2v+3v,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நாடற் </w:t>
      </w:r>
      <w:r w:rsidRPr="00542FF1">
        <w:rPr>
          <w:rFonts w:ascii="Gandhari Unicode" w:hAnsi="Gandhari Unicode" w:cs="e-Tamil OTC"/>
        </w:rPr>
        <w:t xml:space="preserve">| </w:t>
      </w:r>
      <w:r w:rsidRPr="00542FF1">
        <w:rPr>
          <w:rFonts w:ascii="Gandhari Unicode" w:hAnsi="Gandhari Unicode" w:cs="e-Tamil OTC"/>
          <w:cs/>
        </w:rPr>
        <w:t xml:space="preserve">கென்னமர் </w:t>
      </w:r>
      <w:r w:rsidRPr="00542FF1">
        <w:rPr>
          <w:rFonts w:ascii="Gandhari Unicode" w:hAnsi="Gandhari Unicode" w:cs="e-Tamil OTC"/>
        </w:rPr>
        <w:t xml:space="preserve">L1, C1+2+3+5,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43"/>
      </w:r>
      <w:r w:rsidRPr="00542FF1">
        <w:rPr>
          <w:rFonts w:ascii="Gandhari Unicode" w:hAnsi="Gandhari Unicode" w:cs="e-Tamil OTC"/>
          <w:cs/>
        </w:rPr>
        <w:t xml:space="preserve"> நாடற் </w:t>
      </w:r>
      <w:r w:rsidRPr="00542FF1">
        <w:rPr>
          <w:rFonts w:ascii="Gandhari Unicode" w:hAnsi="Gandhari Unicode" w:cs="e-Tamil OTC"/>
        </w:rPr>
        <w:t xml:space="preserve">| </w:t>
      </w:r>
      <w:r w:rsidRPr="00542FF1">
        <w:rPr>
          <w:rFonts w:ascii="Gandhari Unicode" w:hAnsi="Gandhari Unicode" w:cs="e-Tamil OTC"/>
          <w:cs/>
        </w:rPr>
        <w:t>கென்ன</w:t>
      </w:r>
      <w:r w:rsidRPr="00542FF1">
        <w:rPr>
          <w:rFonts w:ascii="Gandhari Unicode" w:hAnsi="Gandhari Unicode" w:cs="e-Tamil OTC"/>
        </w:rPr>
        <w:t>__ G1</w:t>
      </w:r>
    </w:p>
    <w:p w14:paraId="444CDAA3" w14:textId="77777777" w:rsidR="0092153D" w:rsidRPr="00542FF1" w:rsidRDefault="0092153D">
      <w:pPr>
        <w:pStyle w:val="Textbody"/>
        <w:spacing w:after="29"/>
        <w:rPr>
          <w:rFonts w:ascii="Gandhari Unicode" w:hAnsi="Gandhari Unicode" w:cs="e-Tamil OTC"/>
        </w:rPr>
      </w:pPr>
    </w:p>
    <w:p w14:paraId="536C750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pacapp</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ivarntu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vāṭi</w:t>
      </w:r>
      <w:proofErr w:type="spellEnd"/>
    </w:p>
    <w:p w14:paraId="02D1A6B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paṇai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cāay</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nekiḻnt</w:t>
      </w:r>
      <w:proofErr w:type="spellEnd"/>
      <w:r w:rsidR="00F060B8">
        <w:rPr>
          <w:rFonts w:ascii="Gandhari Unicode" w:hAnsi="Gandhari Unicode" w:cs="e-Tamil OTC"/>
          <w:i/>
          <w:iCs/>
          <w:lang w:val="en-GB"/>
        </w:rPr>
        <w:t>*</w:t>
      </w:r>
    </w:p>
    <w:p w14:paraId="3FF698C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iṉṉaḷ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nummiṟṟ</w:t>
      </w:r>
      <w:proofErr w:type="spellEnd"/>
      <w:r w:rsidR="00F060B8">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eṉa</w:t>
      </w:r>
      <w:proofErr w:type="spellEnd"/>
      <w:r w:rsidR="00F060B8">
        <w:rPr>
          <w:rFonts w:ascii="Gandhari Unicode" w:hAnsi="Gandhari Unicode" w:cs="e-Tamil OTC"/>
          <w:lang w:val="en-GB"/>
        </w:rPr>
        <w:t>+</w:t>
      </w:r>
    </w:p>
    <w:p w14:paraId="724F9DE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colliṉ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evaṉ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pal </w:t>
      </w:r>
      <w:proofErr w:type="spellStart"/>
      <w:r w:rsidRPr="00542FF1">
        <w:rPr>
          <w:rFonts w:ascii="Gandhari Unicode" w:hAnsi="Gandhari Unicode" w:cs="e-Tamil OTC"/>
          <w:lang w:val="en-GB"/>
        </w:rPr>
        <w:t>vari</w:t>
      </w:r>
      <w:proofErr w:type="spellEnd"/>
      <w:r w:rsidR="00F060B8">
        <w:rPr>
          <w:rFonts w:ascii="Gandhari Unicode" w:hAnsi="Gandhari Unicode" w:cs="e-Tamil OTC"/>
          <w:lang w:val="en-GB"/>
        </w:rPr>
        <w:t>+</w:t>
      </w:r>
    </w:p>
    <w:p w14:paraId="736A6E3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pāmpu</w:t>
      </w:r>
      <w:proofErr w:type="spellEnd"/>
      <w:r w:rsidRPr="00542FF1">
        <w:rPr>
          <w:rFonts w:ascii="Gandhari Unicode" w:hAnsi="Gandhari Unicode" w:cs="e-Tamil OTC"/>
          <w:lang w:val="en-GB"/>
        </w:rPr>
        <w:t xml:space="preserve"> pai </w:t>
      </w:r>
      <w:r w:rsidR="00F060B8">
        <w:rPr>
          <w:rFonts w:ascii="Gandhari Unicode" w:hAnsi="Gandhari Unicode" w:cs="e-Tamil OTC"/>
          <w:lang w:val="en-GB"/>
        </w:rPr>
        <w:t>~</w:t>
      </w:r>
      <w:proofErr w:type="spellStart"/>
      <w:r w:rsidRPr="00542FF1">
        <w:rPr>
          <w:rFonts w:ascii="Gandhari Unicode" w:hAnsi="Gandhari Unicode" w:cs="e-Tamil OTC"/>
          <w:lang w:val="en-GB"/>
        </w:rPr>
        <w:t>avintatu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pōla</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kūmpi</w:t>
      </w:r>
      <w:proofErr w:type="spellEnd"/>
      <w:r w:rsidR="00F060B8">
        <w:rPr>
          <w:rFonts w:ascii="Gandhari Unicode" w:hAnsi="Gandhari Unicode" w:cs="e-Tamil OTC"/>
          <w:lang w:val="en-GB"/>
        </w:rPr>
        <w:t>+</w:t>
      </w:r>
    </w:p>
    <w:p w14:paraId="5512AA5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koṇṭaliṉ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tolainta</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oḷ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kāntaḷ</w:t>
      </w:r>
      <w:proofErr w:type="spellEnd"/>
    </w:p>
    <w:p w14:paraId="481CAEC8"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micai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kaviyum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nāṭaṟk</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p>
    <w:p w14:paraId="0F6A01D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na</w:t>
      </w:r>
      <w:r w:rsidR="00F060B8">
        <w:rPr>
          <w:rFonts w:ascii="Gandhari Unicode" w:hAnsi="Gandhari Unicode" w:cs="e-Tamil OTC"/>
          <w:lang w:val="en-GB"/>
        </w:rPr>
        <w:t>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mēṉi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lang w:val="en-GB"/>
        </w:rPr>
        <w:t>aḻi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nilai</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0D4ED51" w14:textId="77777777" w:rsidR="0092153D" w:rsidRPr="00542FF1" w:rsidRDefault="0092153D">
      <w:pPr>
        <w:pStyle w:val="Textbody"/>
        <w:spacing w:after="29" w:line="260" w:lineRule="exact"/>
        <w:rPr>
          <w:rFonts w:ascii="Gandhari Unicode" w:hAnsi="Gandhari Unicode" w:cs="e-Tamil OTC"/>
          <w:lang w:val="en-GB"/>
        </w:rPr>
      </w:pPr>
    </w:p>
    <w:p w14:paraId="33A12B52" w14:textId="77777777" w:rsidR="0092153D" w:rsidRPr="00542FF1" w:rsidRDefault="0092153D">
      <w:pPr>
        <w:pStyle w:val="Textbody"/>
        <w:spacing w:after="29" w:line="260" w:lineRule="exact"/>
        <w:rPr>
          <w:rFonts w:ascii="Gandhari Unicode" w:hAnsi="Gandhari Unicode" w:cs="e-Tamil OTC"/>
          <w:lang w:val="en-GB"/>
        </w:rPr>
      </w:pPr>
    </w:p>
    <w:p w14:paraId="4907BC09"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the one who said </w:t>
      </w:r>
      <w:r w:rsidR="0060544D">
        <w:rPr>
          <w:rFonts w:ascii="Gandhari Unicode" w:hAnsi="Gandhari Unicode" w:cs="e-Tamil OTC"/>
          <w:lang w:val="en-GB"/>
        </w:rPr>
        <w:t>“</w:t>
      </w:r>
      <w:r w:rsidRPr="00542FF1">
        <w:rPr>
          <w:rFonts w:ascii="Gandhari Unicode" w:hAnsi="Gandhari Unicode" w:cs="e-Tamil OTC"/>
          <w:lang w:val="en-GB"/>
        </w:rPr>
        <w:t>you have changed</w:t>
      </w:r>
      <w:r w:rsidR="0060544D">
        <w:rPr>
          <w:rFonts w:ascii="Gandhari Unicode" w:hAnsi="Gandhari Unicode" w:cs="e-Tamil OTC"/>
          <w:lang w:val="en-GB"/>
        </w:rPr>
        <w:t xml:space="preserve"> indeed”</w:t>
      </w:r>
      <w:r w:rsidRPr="00542FF1">
        <w:rPr>
          <w:rFonts w:ascii="Gandhari Unicode" w:hAnsi="Gandhari Unicode" w:cs="e-Tamil OTC"/>
          <w:lang w:val="en-GB"/>
        </w:rPr>
        <w:t xml:space="preserve"> to HER, who had changed in a time when HE kept coming to night trysts.</w:t>
      </w:r>
    </w:p>
    <w:p w14:paraId="48C5778A" w14:textId="77777777" w:rsidR="0092153D" w:rsidRPr="00542FF1" w:rsidRDefault="0092153D">
      <w:pPr>
        <w:pStyle w:val="Textbody"/>
        <w:spacing w:after="29" w:line="260" w:lineRule="exact"/>
        <w:rPr>
          <w:rFonts w:ascii="Gandhari Unicode" w:hAnsi="Gandhari Unicode" w:cs="e-Tamil OTC"/>
          <w:lang w:val="en-GB"/>
        </w:rPr>
      </w:pPr>
    </w:p>
    <w:p w14:paraId="5A87D3E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forehead pallor climbed beauty-spot </w:t>
      </w:r>
      <w:proofErr w:type="gramStart"/>
      <w:r w:rsidRPr="00542FF1">
        <w:rPr>
          <w:rFonts w:ascii="Gandhari Unicode" w:hAnsi="Gandhari Unicode" w:cs="e-Tamil OTC"/>
          <w:lang w:val="en-GB"/>
        </w:rPr>
        <w:t>faded</w:t>
      </w:r>
      <w:proofErr w:type="gramEnd"/>
    </w:p>
    <w:p w14:paraId="27D93EE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long soft bamboo shoulder</w:t>
      </w:r>
      <w:r w:rsidRPr="00542FF1">
        <w:rPr>
          <w:rFonts w:ascii="Gandhari Unicode" w:hAnsi="Gandhari Unicode" w:cs="e-Tamil OTC"/>
        </w:rPr>
        <w:t xml:space="preserve"> </w:t>
      </w:r>
      <w:r w:rsidRPr="00542FF1">
        <w:rPr>
          <w:rFonts w:ascii="Gandhari Unicode" w:hAnsi="Gandhari Unicode" w:cs="e-Tamil OTC"/>
          <w:lang w:val="en-GB"/>
        </w:rPr>
        <w:t>exhausted bracelet become-</w:t>
      </w:r>
      <w:proofErr w:type="gramStart"/>
      <w:r w:rsidRPr="00542FF1">
        <w:rPr>
          <w:rFonts w:ascii="Gandhari Unicode" w:hAnsi="Gandhari Unicode" w:cs="e-Tamil OTC"/>
          <w:lang w:val="en-GB"/>
        </w:rPr>
        <w:t>loose</w:t>
      </w:r>
      <w:proofErr w:type="gramEnd"/>
    </w:p>
    <w:p w14:paraId="544EF2AB"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this-she </w:t>
      </w:r>
      <w:proofErr w:type="gramStart"/>
      <w:r w:rsidRPr="00542FF1">
        <w:rPr>
          <w:rFonts w:ascii="Gandhari Unicode" w:hAnsi="Gandhari Unicode" w:cs="e-Tamil OTC"/>
          <w:lang w:val="en-GB"/>
        </w:rPr>
        <w:t>becoming</w:t>
      </w:r>
      <w:proofErr w:type="gramEnd"/>
      <w:r w:rsidRPr="00542FF1">
        <w:rPr>
          <w:rFonts w:ascii="Gandhari Unicode" w:hAnsi="Gandhari Unicode" w:cs="e-Tamil OTC"/>
          <w:lang w:val="en-GB"/>
        </w:rPr>
        <w:t xml:space="preserve"> you(pl.)-it becoming- say(inf.)</w:t>
      </w:r>
    </w:p>
    <w:p w14:paraId="73C06049"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speak-if what becoming- friend many line</w:t>
      </w:r>
    </w:p>
    <w:p w14:paraId="363ACC6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snake hood ceased-it be-similar </w:t>
      </w:r>
      <w:proofErr w:type="gramStart"/>
      <w:r w:rsidRPr="00542FF1">
        <w:rPr>
          <w:rFonts w:ascii="Gandhari Unicode" w:hAnsi="Gandhari Unicode" w:cs="e-Tamil OTC"/>
          <w:lang w:val="en-GB"/>
        </w:rPr>
        <w:t>closed</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08BF627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east-wind</w:t>
      </w:r>
      <w:proofErr w:type="spellStart"/>
      <w:r w:rsidRPr="00542FF1">
        <w:rPr>
          <w:rFonts w:ascii="Gandhari Unicode" w:hAnsi="Gandhari Unicode" w:cs="e-Tamil OTC"/>
          <w:position w:val="6"/>
          <w:lang w:val="en-GB"/>
        </w:rPr>
        <w:t>iṉ</w:t>
      </w:r>
      <w:proofErr w:type="spellEnd"/>
      <w:r w:rsidRPr="0062485B">
        <w:rPr>
          <w:rStyle w:val="FootnoteReference"/>
          <w:rFonts w:ascii="Gandhari Unicode" w:hAnsi="Gandhari Unicode" w:cs="e-Tamil OTC"/>
          <w:lang w:val="en-GB"/>
        </w:rPr>
        <w:footnoteReference w:id="744"/>
      </w:r>
      <w:r w:rsidRPr="00542FF1">
        <w:rPr>
          <w:rFonts w:ascii="Gandhari Unicode" w:hAnsi="Gandhari Unicode" w:cs="e-Tamil OTC"/>
          <w:lang w:val="en-GB"/>
        </w:rPr>
        <w:t xml:space="preserve"> lost- bright red Malabar-</w:t>
      </w:r>
      <w:proofErr w:type="gramStart"/>
      <w:r w:rsidRPr="00542FF1">
        <w:rPr>
          <w:rFonts w:ascii="Gandhari Unicode" w:hAnsi="Gandhari Unicode" w:cs="e-Tamil OTC"/>
          <w:lang w:val="en-GB"/>
        </w:rPr>
        <w:t>lily</w:t>
      </w:r>
      <w:proofErr w:type="gramEnd"/>
    </w:p>
    <w:p w14:paraId="3130E55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r w:rsidRPr="00542FF1">
        <w:rPr>
          <w:rFonts w:ascii="Gandhari Unicode" w:hAnsi="Gandhari Unicode" w:cs="e-Tamil OTC"/>
        </w:rPr>
        <w:t xml:space="preserve"> </w:t>
      </w:r>
      <w:r w:rsidRPr="00542FF1">
        <w:rPr>
          <w:rFonts w:ascii="Gandhari Unicode" w:hAnsi="Gandhari Unicode" w:cs="e-Tamil OTC"/>
          <w:lang w:val="en-GB"/>
        </w:rPr>
        <w:t>elevation</w:t>
      </w:r>
      <w:r w:rsidRPr="00542FF1">
        <w:rPr>
          <w:rFonts w:ascii="Gandhari Unicode" w:hAnsi="Gandhari Unicode" w:cs="e-Tamil OTC"/>
        </w:rPr>
        <w:t xml:space="preserve"> </w:t>
      </w:r>
      <w:r w:rsidRPr="00542FF1">
        <w:rPr>
          <w:rFonts w:ascii="Gandhari Unicode" w:hAnsi="Gandhari Unicode" w:cs="e-Tamil OTC"/>
          <w:lang w:val="en-GB"/>
        </w:rPr>
        <w:t>covering- land-he(dat.)</w:t>
      </w:r>
      <w:r w:rsidRPr="00542FF1">
        <w:rPr>
          <w:rFonts w:ascii="Gandhari Unicode" w:hAnsi="Gandhari Unicode" w:cs="e-Tamil OTC"/>
          <w:lang w:val="en-GB"/>
        </w:rPr>
        <w:tab/>
      </w:r>
    </w:p>
    <w:p w14:paraId="3BDB155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black body</w:t>
      </w:r>
      <w:r w:rsidRPr="00542FF1">
        <w:rPr>
          <w:rFonts w:ascii="Gandhari Unicode" w:hAnsi="Gandhari Unicode" w:cs="e-Tamil OTC"/>
        </w:rPr>
        <w:t xml:space="preserve"> </w:t>
      </w:r>
      <w:r w:rsidRPr="00542FF1">
        <w:rPr>
          <w:rFonts w:ascii="Gandhari Unicode" w:hAnsi="Gandhari Unicode" w:cs="e-Tamil OTC"/>
          <w:lang w:val="en-GB"/>
        </w:rPr>
        <w:t>destroy- affliction state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5ECEA988" w14:textId="77777777" w:rsidR="0092153D" w:rsidRPr="00542FF1" w:rsidRDefault="0092153D">
      <w:pPr>
        <w:pStyle w:val="Textbody"/>
        <w:spacing w:after="29"/>
        <w:rPr>
          <w:rFonts w:ascii="Gandhari Unicode" w:hAnsi="Gandhari Unicode" w:cs="e-Tamil OTC"/>
        </w:rPr>
      </w:pPr>
    </w:p>
    <w:p w14:paraId="394ABB12" w14:textId="77777777" w:rsidR="0092153D" w:rsidRPr="00542FF1" w:rsidRDefault="0092153D">
      <w:pPr>
        <w:pStyle w:val="Textbody"/>
        <w:spacing w:after="29"/>
        <w:rPr>
          <w:rFonts w:ascii="Gandhari Unicode" w:hAnsi="Gandhari Unicode" w:cs="e-Tamil OTC"/>
        </w:rPr>
      </w:pPr>
    </w:p>
    <w:p w14:paraId="02F77444"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r>
      <w:r w:rsidR="0060544D">
        <w:rPr>
          <w:rFonts w:ascii="Gandhari Unicode" w:hAnsi="Gandhari Unicode" w:cs="e-Tamil OTC"/>
          <w:lang w:val="en-GB"/>
        </w:rPr>
        <w:t>“</w:t>
      </w:r>
      <w:r w:rsidRPr="00542FF1">
        <w:rPr>
          <w:rFonts w:ascii="Gandhari Unicode" w:hAnsi="Gandhari Unicode" w:cs="e-Tamil OTC"/>
          <w:lang w:val="en-GB"/>
        </w:rPr>
        <w:t>Pallor spread on the forehead, beauty spots faded,</w:t>
      </w:r>
    </w:p>
    <w:p w14:paraId="6A33F632"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 xml:space="preserve">long soft bamboo shoulders emaciated, bracelets become </w:t>
      </w:r>
      <w:proofErr w:type="gramStart"/>
      <w:r w:rsidRPr="00542FF1">
        <w:rPr>
          <w:rFonts w:ascii="Gandhari Unicode" w:hAnsi="Gandhari Unicode" w:cs="e-Tamil OTC"/>
          <w:lang w:val="en-GB"/>
        </w:rPr>
        <w:t>loose</w:t>
      </w:r>
      <w:proofErr w:type="gramEnd"/>
    </w:p>
    <w:p w14:paraId="6678BD6C" w14:textId="77777777" w:rsidR="0092153D" w:rsidRPr="00542FF1" w:rsidRDefault="00014CDD">
      <w:pPr>
        <w:pStyle w:val="Textbody"/>
        <w:tabs>
          <w:tab w:val="left" w:pos="300"/>
        </w:tabs>
        <w:spacing w:after="72"/>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 xml:space="preserve">that </w:t>
      </w:r>
      <w:r w:rsidR="0060544D">
        <w:rPr>
          <w:rFonts w:ascii="Gandhari Unicode" w:hAnsi="Gandhari Unicode" w:cs="e-Tamil OTC"/>
          <w:lang w:val="en-GB"/>
        </w:rPr>
        <w:t>she is like this is your doing!”</w:t>
      </w:r>
      <w:r w:rsidRPr="00542FF1">
        <w:rPr>
          <w:rFonts w:ascii="Gandhari Unicode" w:hAnsi="Gandhari Unicode" w:cs="e-Tamil OTC"/>
          <w:lang w:val="en-GB"/>
        </w:rPr>
        <w:t>,</w:t>
      </w:r>
    </w:p>
    <w:p w14:paraId="4107C03C"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if someone speaks [like this]</w:t>
      </w:r>
    </w:p>
    <w:p w14:paraId="61669C21"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rPr>
        <w:tab/>
      </w:r>
      <w:r w:rsidRPr="00542FF1">
        <w:rPr>
          <w:rFonts w:ascii="Gandhari Unicode" w:hAnsi="Gandhari Unicode" w:cs="e-Tamil OTC"/>
          <w:lang w:val="en-GB"/>
        </w:rPr>
        <w:t>about the state of destructive affliction in my good dark body</w:t>
      </w:r>
    </w:p>
    <w:p w14:paraId="38809221"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to the man from a land, where the stony height</w:t>
      </w:r>
    </w:p>
    <w:p w14:paraId="3772C44C" w14:textId="77777777" w:rsidR="0092153D" w:rsidRPr="00542FF1" w:rsidRDefault="00014CDD">
      <w:pPr>
        <w:pStyle w:val="Textbody"/>
        <w:tabs>
          <w:tab w:val="left" w:pos="400"/>
        </w:tabs>
        <w:spacing w:after="0"/>
        <w:rPr>
          <w:rFonts w:ascii="Gandhari Unicode" w:hAnsi="Gandhari Unicode" w:cs="e-Tamil OTC"/>
          <w:lang w:val="en-GB"/>
        </w:rPr>
      </w:pPr>
      <w:r w:rsidRPr="00542FF1">
        <w:rPr>
          <w:rFonts w:ascii="Gandhari Unicode" w:hAnsi="Gandhari Unicode" w:cs="e-Tamil OTC"/>
          <w:lang w:val="en-GB"/>
        </w:rPr>
        <w:tab/>
        <w:t xml:space="preserve">is covered by bright red Malabar lilies, lost in the east </w:t>
      </w:r>
      <w:proofErr w:type="gramStart"/>
      <w:r w:rsidRPr="00542FF1">
        <w:rPr>
          <w:rFonts w:ascii="Gandhari Unicode" w:hAnsi="Gandhari Unicode" w:cs="e-Tamil OTC"/>
          <w:lang w:val="en-GB"/>
        </w:rPr>
        <w:t>wind</w:t>
      </w:r>
      <w:proofErr w:type="gramEnd"/>
    </w:p>
    <w:p w14:paraId="48E155F3" w14:textId="77777777" w:rsidR="0092153D" w:rsidRPr="00542FF1" w:rsidRDefault="00014CDD">
      <w:pPr>
        <w:pStyle w:val="Textbody"/>
        <w:tabs>
          <w:tab w:val="left" w:pos="400"/>
        </w:tabs>
        <w:spacing w:after="74"/>
        <w:rPr>
          <w:rFonts w:ascii="Gandhari Unicode" w:hAnsi="Gandhari Unicode" w:cs="e-Tamil OTC"/>
          <w:lang w:val="en-GB"/>
        </w:rPr>
      </w:pPr>
      <w:r w:rsidRPr="00542FF1">
        <w:rPr>
          <w:rFonts w:ascii="Gandhari Unicode" w:hAnsi="Gandhari Unicode" w:cs="e-Tamil OTC"/>
          <w:lang w:val="en-GB"/>
        </w:rPr>
        <w:tab/>
        <w:t xml:space="preserve">[and] closing, shrunk like the hood of the many-striped </w:t>
      </w:r>
      <w:proofErr w:type="gramStart"/>
      <w:r w:rsidRPr="00542FF1">
        <w:rPr>
          <w:rFonts w:ascii="Gandhari Unicode" w:hAnsi="Gandhari Unicode" w:cs="e-Tamil OTC"/>
          <w:lang w:val="en-GB"/>
        </w:rPr>
        <w:t>snake</w:t>
      </w:r>
      <w:proofErr w:type="gramEnd"/>
    </w:p>
    <w:p w14:paraId="07AB29EA" w14:textId="77777777" w:rsidR="0092153D" w:rsidRPr="00542FF1" w:rsidRDefault="00014CDD">
      <w:pPr>
        <w:pStyle w:val="Textbody"/>
        <w:tabs>
          <w:tab w:val="left" w:pos="10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what [might] happen, friend?</w:t>
      </w:r>
    </w:p>
    <w:p w14:paraId="4C73B94B" w14:textId="77777777" w:rsidR="0092153D" w:rsidRPr="00542FF1" w:rsidRDefault="0092153D">
      <w:pPr>
        <w:pStyle w:val="Textbody"/>
        <w:spacing w:after="0"/>
        <w:rPr>
          <w:rFonts w:ascii="Gandhari Unicode" w:hAnsi="Gandhari Unicode" w:cs="e-Tamil OTC"/>
          <w:lang w:val="en-GB"/>
        </w:rPr>
      </w:pPr>
    </w:p>
    <w:p w14:paraId="0E98506F"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452722B"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ஒக்கூர் மாசாத்தி</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9F285C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 எனக் கவன்ற தோழிக்குக் கிழத்தி உரைத்தது.</w:t>
      </w:r>
    </w:p>
    <w:p w14:paraId="180413CB" w14:textId="77777777" w:rsidR="0092153D" w:rsidRPr="00542FF1" w:rsidRDefault="0092153D">
      <w:pPr>
        <w:pStyle w:val="Textbody"/>
        <w:spacing w:after="29"/>
        <w:rPr>
          <w:rFonts w:ascii="Gandhari Unicode" w:hAnsi="Gandhari Unicode" w:cs="e-Tamil OTC"/>
        </w:rPr>
      </w:pPr>
    </w:p>
    <w:p w14:paraId="6F78120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ஆர்கலி </w:t>
      </w:r>
      <w:r w:rsidRPr="00542FF1">
        <w:rPr>
          <w:rFonts w:ascii="Gandhari Unicode" w:hAnsi="Gandhari Unicode" w:cs="e-Tamil OTC"/>
          <w:u w:val="wave"/>
          <w:cs/>
        </w:rPr>
        <w:t>யேற்றொடு</w:t>
      </w:r>
      <w:r w:rsidRPr="00542FF1">
        <w:rPr>
          <w:rFonts w:ascii="Gandhari Unicode" w:hAnsi="Gandhari Unicode" w:cs="e-Tamil OTC"/>
          <w:cs/>
        </w:rPr>
        <w:t xml:space="preserve"> கார்தலை மணந்த</w:t>
      </w:r>
    </w:p>
    <w:p w14:paraId="6C59B5F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கொல்லைப் புனத்த முல்லை மென்கொடி</w:t>
      </w:r>
    </w:p>
    <w:p w14:paraId="48A5DF5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யெயிறென </w:t>
      </w:r>
      <w:r w:rsidRPr="00542FF1">
        <w:rPr>
          <w:rFonts w:ascii="Gandhari Unicode" w:hAnsi="Gandhari Unicode" w:cs="e-Tamil OTC"/>
          <w:u w:val="wave"/>
          <w:cs/>
        </w:rPr>
        <w:t>முகைக்கு</w:t>
      </w:r>
      <w:r w:rsidRPr="00542FF1">
        <w:rPr>
          <w:rFonts w:ascii="Gandhari Unicode" w:hAnsi="Gandhari Unicode" w:cs="e-Tamil OTC"/>
          <w:cs/>
        </w:rPr>
        <w:t xml:space="preserve"> நாடற்குத்</w:t>
      </w:r>
    </w:p>
    <w:p w14:paraId="1E7662D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துயிறுறந் தனவாற் </w:t>
      </w:r>
      <w:r w:rsidRPr="00542FF1">
        <w:rPr>
          <w:rFonts w:ascii="Gandhari Unicode" w:hAnsi="Gandhari Unicode" w:cs="e-Tamil OTC"/>
          <w:u w:val="wave"/>
          <w:cs/>
        </w:rPr>
        <w:t>றோழியென்</w:t>
      </w:r>
      <w:r w:rsidRPr="00542FF1">
        <w:rPr>
          <w:rFonts w:ascii="Gandhari Unicode" w:hAnsi="Gandhari Unicode" w:cs="e-Tamil OTC"/>
          <w:cs/>
        </w:rPr>
        <w:t xml:space="preserve"> கண்ணே.</w:t>
      </w:r>
    </w:p>
    <w:p w14:paraId="3EBA1E68" w14:textId="77777777" w:rsidR="0092153D" w:rsidRPr="00542FF1" w:rsidRDefault="0092153D">
      <w:pPr>
        <w:pStyle w:val="Textbody"/>
        <w:spacing w:after="29"/>
        <w:rPr>
          <w:rFonts w:ascii="Gandhari Unicode" w:hAnsi="Gandhari Unicode" w:cs="e-Tamil OTC"/>
        </w:rPr>
      </w:pPr>
    </w:p>
    <w:p w14:paraId="052D48E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1b</w:t>
      </w:r>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L1, C1+2+3+5, G1+2,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யாற்றொடு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2a </w:t>
      </w:r>
      <w:r w:rsidRPr="00542FF1">
        <w:rPr>
          <w:rFonts w:ascii="Gandhari Unicode" w:hAnsi="Gandhari Unicode" w:cs="e-Tamil OTC"/>
          <w:cs/>
        </w:rPr>
        <w:t xml:space="preserve">கொல்லைப் </w:t>
      </w:r>
      <w:r w:rsidRPr="00542FF1">
        <w:rPr>
          <w:rFonts w:ascii="Gandhari Unicode" w:hAnsi="Gandhari Unicode" w:cs="e-Tamil OTC"/>
        </w:rPr>
        <w:t xml:space="preserve">L1v, 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கொல்ல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மென்கொடி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மென்மென்கொடி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முகைக்கு </w:t>
      </w:r>
      <w:r w:rsidRPr="00542FF1">
        <w:rPr>
          <w:rFonts w:ascii="Gandhari Unicode" w:hAnsi="Gandhari Unicode" w:cs="e-Tamil OTC"/>
        </w:rPr>
        <w:t xml:space="preserve">C2v+5,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முகையு </w:t>
      </w:r>
      <w:r w:rsidRPr="00542FF1">
        <w:rPr>
          <w:rFonts w:ascii="Gandhari Unicode" w:hAnsi="Gandhari Unicode" w:cs="e-Tamil OTC"/>
        </w:rPr>
        <w:t xml:space="preserve">L1, C1+2+3,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 ER</w:t>
      </w:r>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றோழியென்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றோழியெங் </w:t>
      </w:r>
      <w:r w:rsidRPr="00542FF1">
        <w:rPr>
          <w:rFonts w:ascii="Gandhari Unicode" w:hAnsi="Gandhari Unicode" w:cs="e-Tamil OTC"/>
        </w:rPr>
        <w:t xml:space="preserve">L1, C1+3+5, G1+2, EA, I, AT, </w:t>
      </w:r>
      <w:proofErr w:type="spellStart"/>
      <w:r w:rsidRPr="00542FF1">
        <w:rPr>
          <w:rFonts w:ascii="Gandhari Unicode" w:hAnsi="Gandhari Unicode" w:cs="e-Tamil OTC"/>
        </w:rPr>
        <w:t>Cām.v</w:t>
      </w:r>
      <w:proofErr w:type="spellEnd"/>
      <w:r w:rsidRPr="00542FF1">
        <w:rPr>
          <w:rFonts w:ascii="Gandhari Unicode" w:hAnsi="Gandhari Unicode" w:cs="e-Tamil OTC"/>
        </w:rPr>
        <w:t>, VP, ER</w:t>
      </w:r>
    </w:p>
    <w:p w14:paraId="3551DC6C" w14:textId="77777777" w:rsidR="0092153D" w:rsidRPr="00542FF1" w:rsidRDefault="0092153D">
      <w:pPr>
        <w:pStyle w:val="Textbody"/>
        <w:spacing w:after="29"/>
        <w:rPr>
          <w:rFonts w:ascii="Gandhari Unicode" w:hAnsi="Gandhari Unicode" w:cs="e-Tamil OTC"/>
        </w:rPr>
      </w:pPr>
    </w:p>
    <w:p w14:paraId="2081D84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ār</w:t>
      </w:r>
      <w:proofErr w:type="spellEnd"/>
      <w:r w:rsidRPr="00542FF1">
        <w:rPr>
          <w:rFonts w:ascii="Gandhari Unicode" w:hAnsi="Gandhari Unicode" w:cs="e-Tamil OTC"/>
          <w:lang w:val="en-GB"/>
        </w:rPr>
        <w:t xml:space="preserve"> kali </w:t>
      </w:r>
      <w:r w:rsidR="00F060B8">
        <w:rPr>
          <w:rFonts w:ascii="Gandhari Unicode" w:hAnsi="Gandhari Unicode" w:cs="e-Tamil OTC"/>
          <w:lang w:val="en-GB"/>
        </w:rPr>
        <w:t>~</w:t>
      </w:r>
      <w:proofErr w:type="spellStart"/>
      <w:r w:rsidRPr="00542FF1">
        <w:rPr>
          <w:rFonts w:ascii="Gandhari Unicode" w:hAnsi="Gandhari Unicode" w:cs="e-Tamil OTC"/>
          <w:i/>
          <w:iCs/>
          <w:lang w:val="en-GB"/>
        </w:rPr>
        <w:t>ēṟṟoṭu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talai-maṇanta</w:t>
      </w:r>
      <w:proofErr w:type="spellEnd"/>
    </w:p>
    <w:p w14:paraId="3053DD3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kollai</w:t>
      </w:r>
      <w:proofErr w:type="spellEnd"/>
      <w:r w:rsidR="00F060B8">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puṉatta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koṭi</w:t>
      </w:r>
      <w:proofErr w:type="spellEnd"/>
    </w:p>
    <w:p w14:paraId="1C5B29C8" w14:textId="77777777" w:rsidR="0092153D" w:rsidRPr="00542FF1" w:rsidRDefault="00F060B8">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eyiṟ</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eṉa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i/>
          <w:iCs/>
          <w:lang w:val="en-GB"/>
        </w:rPr>
        <w:t>mukaikkum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nāṭaṟku</w:t>
      </w:r>
      <w:proofErr w:type="spellEnd"/>
      <w:r>
        <w:rPr>
          <w:rFonts w:ascii="Gandhari Unicode" w:hAnsi="Gandhari Unicode" w:cs="e-Tamil OTC"/>
          <w:lang w:val="en-GB"/>
        </w:rPr>
        <w:t>+</w:t>
      </w:r>
    </w:p>
    <w:p w14:paraId="705E8F1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tuṟantaṉa</w:t>
      </w:r>
      <w:proofErr w:type="spellEnd"/>
      <w:r w:rsidR="00F060B8">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r w:rsidR="00F060B8">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kaṇ</w:t>
      </w:r>
      <w:proofErr w:type="spellEnd"/>
      <w:r w:rsidR="00F060B8">
        <w:rPr>
          <w:rFonts w:ascii="Gandhari Unicode" w:hAnsi="Gandhari Unicode" w:cs="e-Tamil OTC"/>
          <w:lang w:val="en-GB"/>
        </w:rPr>
        <w:t>-+</w:t>
      </w:r>
      <w:r w:rsidRPr="00542FF1">
        <w:rPr>
          <w:rFonts w:ascii="Gandhari Unicode" w:hAnsi="Gandhari Unicode" w:cs="e-Tamil OTC"/>
          <w:lang w:val="en-GB"/>
        </w:rPr>
        <w:t>ē.</w:t>
      </w:r>
    </w:p>
    <w:p w14:paraId="76A4FA83" w14:textId="77777777" w:rsidR="0092153D" w:rsidRPr="00542FF1" w:rsidRDefault="0092153D">
      <w:pPr>
        <w:pStyle w:val="Textbody"/>
        <w:spacing w:after="29" w:line="260" w:lineRule="exact"/>
        <w:rPr>
          <w:rFonts w:ascii="Gandhari Unicode" w:hAnsi="Gandhari Unicode" w:cs="e-Tamil OTC"/>
          <w:u w:val="single"/>
          <w:lang w:val="en-GB"/>
        </w:rPr>
      </w:pPr>
    </w:p>
    <w:p w14:paraId="322B6F99" w14:textId="77777777" w:rsidR="0092153D" w:rsidRPr="00542FF1" w:rsidRDefault="0092153D">
      <w:pPr>
        <w:pStyle w:val="Textbody"/>
        <w:spacing w:after="29" w:line="260" w:lineRule="exact"/>
        <w:rPr>
          <w:rFonts w:ascii="Gandhari Unicode" w:hAnsi="Gandhari Unicode" w:cs="e-Tamil OTC"/>
          <w:u w:val="single"/>
          <w:lang w:val="en-GB"/>
        </w:rPr>
      </w:pPr>
    </w:p>
    <w:p w14:paraId="47650BBC" w14:textId="77777777" w:rsidR="0092153D" w:rsidRPr="00542FF1" w:rsidRDefault="0092153D">
      <w:pPr>
        <w:pStyle w:val="Textbody"/>
        <w:spacing w:after="29" w:line="260" w:lineRule="exact"/>
        <w:rPr>
          <w:rFonts w:ascii="Gandhari Unicode" w:hAnsi="Gandhari Unicode" w:cs="e-Tamil OTC"/>
          <w:u w:val="single"/>
          <w:lang w:val="en-GB"/>
        </w:rPr>
      </w:pPr>
    </w:p>
    <w:p w14:paraId="0A800C4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6D62F519" w14:textId="77777777" w:rsidR="0092153D" w:rsidRPr="00542FF1" w:rsidRDefault="0092153D">
      <w:pPr>
        <w:pStyle w:val="Textbody"/>
        <w:spacing w:after="29" w:line="260" w:lineRule="exact"/>
        <w:rPr>
          <w:rFonts w:ascii="Gandhari Unicode" w:hAnsi="Gandhari Unicode" w:cs="e-Tamil OTC"/>
          <w:lang w:val="en-GB"/>
        </w:rPr>
      </w:pPr>
    </w:p>
    <w:p w14:paraId="0861B7F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become-full- bustle/clamour-</w:t>
      </w:r>
      <w:r w:rsidRPr="00542FF1">
        <w:rPr>
          <w:rFonts w:ascii="Gandhari Unicode" w:hAnsi="Gandhari Unicode" w:cs="e-Tamil OTC"/>
        </w:rPr>
        <w:t xml:space="preserve"> </w:t>
      </w:r>
      <w:r w:rsidRPr="00542FF1">
        <w:rPr>
          <w:rFonts w:ascii="Gandhari Unicode" w:hAnsi="Gandhari Unicode" w:cs="e-Tamil OTC"/>
          <w:lang w:val="en-GB"/>
        </w:rPr>
        <w:t>stroke-with rainy-season joined-</w:t>
      </w:r>
      <w:r w:rsidRPr="00542FF1">
        <w:rPr>
          <w:rStyle w:val="FootnoteReference"/>
          <w:rFonts w:ascii="Gandhari Unicode" w:hAnsi="Gandhari Unicode" w:cs="e-Tamil OTC"/>
          <w:lang w:val="en-GB"/>
        </w:rPr>
        <w:footnoteReference w:id="745"/>
      </w:r>
    </w:p>
    <w:p w14:paraId="27DB708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clearing field</w:t>
      </w:r>
      <w:r w:rsidRPr="00542FF1">
        <w:rPr>
          <w:rFonts w:ascii="Gandhari Unicode" w:hAnsi="Gandhari Unicode" w:cs="e-Tamil OTC"/>
          <w:position w:val="6"/>
          <w:lang w:val="en-GB"/>
        </w:rPr>
        <w:t>a</w:t>
      </w:r>
      <w:r w:rsidRPr="00542FF1">
        <w:rPr>
          <w:rFonts w:ascii="Gandhari Unicode" w:hAnsi="Gandhari Unicode" w:cs="e-Tamil OTC"/>
          <w:lang w:val="en-GB"/>
        </w:rPr>
        <w:t xml:space="preserve"> jasmine tender creeper</w:t>
      </w:r>
    </w:p>
    <w:p w14:paraId="2879815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tooth say(inf.) budding- land-he(dat.)</w:t>
      </w:r>
    </w:p>
    <w:p w14:paraId="58633E8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sleep they-abandoned(n.pl</w:t>
      </w:r>
      <w:proofErr w:type="gramStart"/>
      <w:r w:rsidRPr="00542FF1">
        <w:rPr>
          <w:rFonts w:ascii="Gandhari Unicode" w:hAnsi="Gandhari Unicode" w:cs="e-Tamil OTC"/>
          <w:lang w:val="en-GB"/>
        </w:rPr>
        <w:t>.)</w:t>
      </w:r>
      <w:proofErr w:type="spellStart"/>
      <w:r w:rsidRPr="00542FF1">
        <w:rPr>
          <w:rFonts w:ascii="Gandhari Unicode" w:hAnsi="Gandhari Unicode" w:cs="e-Tamil OTC"/>
          <w:position w:val="6"/>
          <w:lang w:val="en-GB"/>
        </w:rPr>
        <w:t>āl</w:t>
      </w:r>
      <w:proofErr w:type="spellEnd"/>
      <w:proofErr w:type="gramEnd"/>
      <w:r w:rsidRPr="00542FF1">
        <w:rPr>
          <w:rFonts w:ascii="Gandhari Unicode" w:hAnsi="Gandhari Unicode" w:cs="e-Tamil OTC"/>
          <w:lang w:val="en-GB"/>
        </w:rPr>
        <w:t xml:space="preserve"> friend my- eye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2624756" w14:textId="77777777" w:rsidR="0092153D" w:rsidRPr="00542FF1" w:rsidRDefault="0092153D">
      <w:pPr>
        <w:pStyle w:val="Textbody"/>
        <w:spacing w:after="29"/>
        <w:rPr>
          <w:rFonts w:ascii="Gandhari Unicode" w:hAnsi="Gandhari Unicode" w:cs="e-Tamil OTC"/>
        </w:rPr>
      </w:pPr>
    </w:p>
    <w:p w14:paraId="3F5791F9" w14:textId="77777777" w:rsidR="0092153D" w:rsidRPr="00542FF1" w:rsidRDefault="0092153D">
      <w:pPr>
        <w:pStyle w:val="Textbody"/>
        <w:spacing w:after="29"/>
        <w:rPr>
          <w:rFonts w:ascii="Gandhari Unicode" w:hAnsi="Gandhari Unicode" w:cs="e-Tamil OTC"/>
        </w:rPr>
      </w:pPr>
    </w:p>
    <w:p w14:paraId="1D87CE4F" w14:textId="77777777" w:rsidR="0092153D" w:rsidRPr="00542FF1" w:rsidRDefault="00014CDD">
      <w:pPr>
        <w:pStyle w:val="Textbody"/>
        <w:spacing w:after="74"/>
        <w:rPr>
          <w:rFonts w:ascii="Gandhari Unicode" w:hAnsi="Gandhari Unicode" w:cs="e-Tamil OTC"/>
          <w:lang w:val="en-GB"/>
        </w:rPr>
      </w:pPr>
      <w:r w:rsidRPr="00542FF1">
        <w:rPr>
          <w:rFonts w:ascii="Gandhari Unicode" w:hAnsi="Gandhari Unicode" w:cs="e-Tamil OTC"/>
          <w:lang w:val="en-GB"/>
        </w:rPr>
        <w:t xml:space="preserve">My eyes, friend, have actually given up </w:t>
      </w:r>
      <w:proofErr w:type="gramStart"/>
      <w:r w:rsidRPr="00542FF1">
        <w:rPr>
          <w:rFonts w:ascii="Gandhari Unicode" w:hAnsi="Gandhari Unicode" w:cs="e-Tamil OTC"/>
          <w:lang w:val="en-GB"/>
        </w:rPr>
        <w:t>sleep</w:t>
      </w:r>
      <w:proofErr w:type="gramEnd"/>
    </w:p>
    <w:p w14:paraId="7E025FCC"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for the man from a land where the soft creepers of the field jasmine</w:t>
      </w:r>
    </w:p>
    <w:p w14:paraId="3C2210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bud, like teeth, in the clearing</w:t>
      </w:r>
    </w:p>
    <w:p w14:paraId="01E637D5" w14:textId="77777777" w:rsidR="0092153D" w:rsidRPr="00542FF1" w:rsidRDefault="00014CDD">
      <w:pPr>
        <w:pStyle w:val="Textbody"/>
        <w:tabs>
          <w:tab w:val="left" w:pos="400"/>
        </w:tabs>
        <w:spacing w:after="0"/>
        <w:rPr>
          <w:rFonts w:ascii="Gandhari Unicode" w:hAnsi="Gandhari Unicode" w:cs="e-Tamil OTC"/>
        </w:rPr>
      </w:pPr>
      <w:r w:rsidRPr="00542FF1">
        <w:rPr>
          <w:rFonts w:ascii="Gandhari Unicode" w:hAnsi="Gandhari Unicode" w:cs="e-Tamil OTC"/>
          <w:lang w:val="en-GB"/>
        </w:rPr>
        <w:tab/>
        <w:t xml:space="preserve">that is </w:t>
      </w:r>
      <w:proofErr w:type="gramStart"/>
      <w:r w:rsidRPr="00542FF1">
        <w:rPr>
          <w:rFonts w:ascii="Gandhari Unicode" w:hAnsi="Gandhari Unicode" w:cs="e-Tamil OTC"/>
          <w:lang w:val="en-GB"/>
        </w:rPr>
        <w:t>joined  rain</w:t>
      </w:r>
      <w:proofErr w:type="gramEnd"/>
      <w:r w:rsidRPr="00542FF1">
        <w:rPr>
          <w:rFonts w:ascii="Gandhari Unicode" w:hAnsi="Gandhari Unicode" w:cs="e-Tamil OTC"/>
          <w:lang w:val="en-GB"/>
        </w:rPr>
        <w:t xml:space="preserve"> clouds with heavily clamouring</w:t>
      </w:r>
      <w:r w:rsidRPr="00542FF1">
        <w:rPr>
          <w:rStyle w:val="FootnoteReference"/>
          <w:rFonts w:ascii="Gandhari Unicode" w:hAnsi="Gandhari Unicode" w:cs="e-Tamil OTC"/>
          <w:lang w:val="en-GB"/>
        </w:rPr>
        <w:footnoteReference w:id="746"/>
      </w:r>
      <w:r w:rsidRPr="00542FF1">
        <w:rPr>
          <w:rFonts w:ascii="Gandhari Unicode" w:hAnsi="Gandhari Unicode" w:cs="e-Tamil OTC"/>
          <w:lang w:val="en-GB"/>
        </w:rPr>
        <w:t xml:space="preserve"> thunder.</w:t>
      </w:r>
    </w:p>
    <w:p w14:paraId="77F89355" w14:textId="77777777" w:rsidR="0092153D" w:rsidRPr="00542FF1" w:rsidRDefault="0092153D">
      <w:pPr>
        <w:pStyle w:val="Textbody"/>
        <w:spacing w:after="0"/>
        <w:rPr>
          <w:rFonts w:ascii="Gandhari Unicode" w:hAnsi="Gandhari Unicode" w:cs="e-Tamil OTC"/>
          <w:lang w:val="en-GB"/>
        </w:rPr>
      </w:pPr>
    </w:p>
    <w:p w14:paraId="1639237D" w14:textId="77777777" w:rsidR="0092153D" w:rsidRPr="00542FF1" w:rsidRDefault="0092153D">
      <w:pPr>
        <w:pStyle w:val="Textbody"/>
        <w:spacing w:after="0"/>
        <w:rPr>
          <w:rFonts w:ascii="Gandhari Unicode" w:hAnsi="Gandhari Unicode" w:cs="e-Tamil OTC"/>
          <w:lang w:val="en-GB"/>
        </w:rPr>
      </w:pPr>
    </w:p>
    <w:p w14:paraId="29132357" w14:textId="77777777" w:rsidR="0092153D" w:rsidRPr="00542FF1" w:rsidRDefault="00014CDD">
      <w:pPr>
        <w:pStyle w:val="Textbody"/>
        <w:tabs>
          <w:tab w:val="left" w:pos="425"/>
        </w:tabs>
        <w:spacing w:after="0"/>
        <w:rPr>
          <w:rFonts w:ascii="Gandhari Unicode" w:hAnsi="Gandhari Unicode" w:cs="e-Tamil OTC"/>
          <w:lang w:val="en-GB"/>
        </w:rPr>
      </w:pPr>
      <w:r w:rsidRPr="00542FF1">
        <w:rPr>
          <w:rFonts w:ascii="Gandhari Unicode" w:hAnsi="Gandhari Unicode" w:cs="e-Tamil OTC"/>
          <w:lang w:val="en-GB"/>
        </w:rPr>
        <w:t>1+2b the soft creepers of the field jasmine in the clearing</w:t>
      </w:r>
    </w:p>
    <w:p w14:paraId="5E3F8B88"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that have joined with rain clouds with heavily clamouring thunder.</w:t>
      </w:r>
      <w:r w:rsidRPr="00542FF1">
        <w:rPr>
          <w:rStyle w:val="FootnoteReference"/>
          <w:rFonts w:ascii="Gandhari Unicode" w:hAnsi="Gandhari Unicode" w:cs="e-Tamil OTC"/>
          <w:lang w:val="en-GB"/>
        </w:rPr>
        <w:footnoteReference w:id="747"/>
      </w:r>
    </w:p>
    <w:p w14:paraId="46D8D2D2" w14:textId="77777777" w:rsidR="0092153D" w:rsidRPr="00542FF1" w:rsidRDefault="0092153D">
      <w:pPr>
        <w:pStyle w:val="Textbody"/>
        <w:spacing w:after="0"/>
        <w:rPr>
          <w:rFonts w:ascii="Gandhari Unicode" w:hAnsi="Gandhari Unicode" w:cs="e-Tamil OTC"/>
          <w:lang w:val="en-GB"/>
        </w:rPr>
      </w:pPr>
    </w:p>
    <w:p w14:paraId="071CAA25"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1B7F77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99DD95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வரைவு நீட்டித்தவழி ஆற்றாளாகிய தலைமகளை ஆற்றுவிக்க வேண்டித் தலைமகனை இயற்பழித்த தோழிக்குத் தலைமகள் இயற்பட மொழிந்தது.</w:t>
      </w:r>
    </w:p>
    <w:p w14:paraId="77A7A629" w14:textId="77777777" w:rsidR="0092153D" w:rsidRPr="00542FF1" w:rsidRDefault="0092153D">
      <w:pPr>
        <w:pStyle w:val="Textbody"/>
        <w:spacing w:after="29"/>
        <w:rPr>
          <w:rFonts w:ascii="Gandhari Unicode" w:hAnsi="Gandhari Unicode" w:cs="e-Tamil OTC"/>
        </w:rPr>
      </w:pPr>
    </w:p>
    <w:p w14:paraId="759E5E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செவ்வரைச்</w:t>
      </w:r>
      <w:r w:rsidRPr="00542FF1">
        <w:rPr>
          <w:rFonts w:ascii="Gandhari Unicode" w:hAnsi="Gandhari Unicode" w:cs="e-Tamil OTC"/>
          <w:cs/>
        </w:rPr>
        <w:t xml:space="preserve"> </w:t>
      </w:r>
      <w:r w:rsidRPr="00542FF1">
        <w:rPr>
          <w:rFonts w:ascii="Gandhari Unicode" w:hAnsi="Gandhari Unicode" w:cs="e-Tamil OTC"/>
          <w:u w:val="wave"/>
          <w:cs/>
        </w:rPr>
        <w:t>சேக்கை</w:t>
      </w:r>
      <w:r w:rsidRPr="00542FF1">
        <w:rPr>
          <w:rFonts w:ascii="Gandhari Unicode" w:hAnsi="Gandhari Unicode" w:cs="e-Tamil OTC"/>
          <w:cs/>
        </w:rPr>
        <w:t xml:space="preserve"> வருடை மான்மறி</w:t>
      </w:r>
    </w:p>
    <w:p w14:paraId="57A19B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சுரைபொழி தீம்பா லார மாந்திப்</w:t>
      </w:r>
    </w:p>
    <w:p w14:paraId="6DCC342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பெருவரை நீழ லுகளு நாடன்</w:t>
      </w:r>
    </w:p>
    <w:p w14:paraId="4DFA2F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கல்லினும்</w:t>
      </w:r>
      <w:r w:rsidRPr="00542FF1">
        <w:rPr>
          <w:rFonts w:ascii="Gandhari Unicode" w:hAnsi="Gandhari Unicode" w:cs="e-Tamil OTC"/>
          <w:cs/>
        </w:rPr>
        <w:t xml:space="preserve"> வலியன் றோழி</w:t>
      </w:r>
    </w:p>
    <w:p w14:paraId="11F8B3D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வலிய னென்னாது மெலியுமென் னெஞ்சே.</w:t>
      </w:r>
    </w:p>
    <w:p w14:paraId="0D174460" w14:textId="77777777" w:rsidR="0092153D" w:rsidRPr="00542FF1" w:rsidRDefault="0092153D">
      <w:pPr>
        <w:pStyle w:val="Textbody"/>
        <w:spacing w:after="29"/>
        <w:rPr>
          <w:rFonts w:ascii="Gandhari Unicode" w:hAnsi="Gandhari Unicode" w:cs="e-Tamil OTC"/>
        </w:rPr>
      </w:pPr>
    </w:p>
    <w:p w14:paraId="50A6DC7C"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செவ்வரைச்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செல்வரை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 xml:space="preserve">1b </w:t>
      </w:r>
      <w:r w:rsidRPr="00542FF1">
        <w:rPr>
          <w:rFonts w:ascii="Gandhari Unicode" w:hAnsi="Gandhari Unicode" w:cs="e-Tamil OTC"/>
          <w:cs/>
        </w:rPr>
        <w:t xml:space="preserve">சேக்கை </w:t>
      </w:r>
      <w:r w:rsidRPr="00542FF1">
        <w:rPr>
          <w:rFonts w:ascii="Gandhari Unicode" w:hAnsi="Gandhari Unicode" w:cs="e-Tamil OTC"/>
        </w:rPr>
        <w:t xml:space="preserve">L1, C1+2+3, G1,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செச்சை </w:t>
      </w:r>
      <w:r w:rsidRPr="00542FF1">
        <w:rPr>
          <w:rFonts w:ascii="Gandhari Unicode" w:hAnsi="Gandhari Unicode" w:cs="e-Tamil OTC"/>
        </w:rPr>
        <w:t xml:space="preserve">C5, G1v+2,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2bc</w:t>
      </w:r>
      <w:r w:rsidRPr="00542FF1">
        <w:rPr>
          <w:rFonts w:ascii="Gandhari Unicode" w:hAnsi="Gandhari Unicode" w:cs="e-Tamil OTC"/>
        </w:rPr>
        <w:t xml:space="preserve"> </w:t>
      </w:r>
      <w:r w:rsidRPr="00542FF1">
        <w:rPr>
          <w:rFonts w:ascii="Gandhari Unicode" w:hAnsi="Gandhari Unicode" w:cs="e-Tamil OTC"/>
          <w:cs/>
        </w:rPr>
        <w:t xml:space="preserve">தீம்பா லார </w:t>
      </w:r>
      <w:r w:rsidRPr="00542FF1">
        <w:rPr>
          <w:rFonts w:ascii="Gandhari Unicode" w:hAnsi="Gandhari Unicode" w:cs="e-Tamil OTC"/>
        </w:rPr>
        <w:t xml:space="preserve">L1, C1+2+3+5,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கீழ்பா வார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நிழ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லுகளு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லுகழ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கல்லினும்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_</w:t>
      </w:r>
      <w:r w:rsidRPr="00542FF1">
        <w:rPr>
          <w:rFonts w:ascii="Gandhari Unicode" w:hAnsi="Gandhari Unicode" w:cs="e-Tamil OTC"/>
          <w:cs/>
        </w:rPr>
        <w:t xml:space="preserve">ல்லினு </w:t>
      </w:r>
      <w:r w:rsidRPr="00542FF1">
        <w:rPr>
          <w:rFonts w:ascii="Gandhari Unicode" w:hAnsi="Gandhari Unicode" w:cs="e-Tamil OTC"/>
        </w:rPr>
        <w:t xml:space="preserve">G1; </w:t>
      </w:r>
      <w:r w:rsidRPr="00542FF1">
        <w:rPr>
          <w:rFonts w:ascii="Gandhari Unicode" w:hAnsi="Gandhari Unicode" w:cs="e-Tamil OTC"/>
          <w:cs/>
        </w:rPr>
        <w:t xml:space="preserve">பல்லினும்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மெலியுமென் </w:t>
      </w:r>
      <w:r w:rsidRPr="00542FF1">
        <w:rPr>
          <w:rFonts w:ascii="Gandhari Unicode" w:hAnsi="Gandhari Unicode" w:cs="e-Tamil OTC"/>
        </w:rPr>
        <w:t xml:space="preserve">L1v,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மெலபிமென் </w:t>
      </w:r>
      <w:r w:rsidRPr="00542FF1">
        <w:rPr>
          <w:rFonts w:ascii="Gandhari Unicode" w:hAnsi="Gandhari Unicode" w:cs="e-Tamil OTC"/>
        </w:rPr>
        <w:t>L1</w:t>
      </w:r>
    </w:p>
    <w:p w14:paraId="2C655112" w14:textId="77777777" w:rsidR="0092153D" w:rsidRPr="00542FF1" w:rsidRDefault="0092153D">
      <w:pPr>
        <w:pStyle w:val="Textbody"/>
        <w:spacing w:after="29"/>
        <w:rPr>
          <w:rFonts w:ascii="Gandhari Unicode" w:hAnsi="Gandhari Unicode" w:cs="e-Tamil OTC"/>
        </w:rPr>
      </w:pPr>
    </w:p>
    <w:p w14:paraId="45E3F914" w14:textId="77777777" w:rsidR="0092153D" w:rsidRPr="00F060B8" w:rsidRDefault="00F060B8">
      <w:pPr>
        <w:pStyle w:val="Textbody"/>
        <w:spacing w:after="29"/>
        <w:rPr>
          <w:rFonts w:ascii="Gandhari Unicode" w:hAnsi="Gandhari Unicode" w:cs="e-Tamil OTC"/>
          <w:lang w:val="fr-FR"/>
        </w:rPr>
      </w:pPr>
      <w:proofErr w:type="gramStart"/>
      <w:r w:rsidRPr="00F060B8">
        <w:rPr>
          <w:rFonts w:ascii="Gandhari Unicode" w:hAnsi="Gandhari Unicode" w:cs="e-Tamil OTC"/>
          <w:i/>
          <w:iCs/>
          <w:lang w:val="fr-FR"/>
        </w:rPr>
        <w:t>ce</w:t>
      </w:r>
      <w:proofErr w:type="gramEnd"/>
      <w:r w:rsidRPr="00F060B8">
        <w:rPr>
          <w:rFonts w:ascii="Gandhari Unicode" w:hAnsi="Gandhari Unicode" w:cs="e-Tamil OTC"/>
          <w:i/>
          <w:iCs/>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varai</w:t>
      </w:r>
      <w:proofErr w:type="spellEnd"/>
      <w:r w:rsidRPr="00F060B8">
        <w:rPr>
          <w:rFonts w:ascii="Gandhari Unicode" w:hAnsi="Gandhari Unicode" w:cs="e-Tamil OTC"/>
          <w:lang w:val="fr-FR"/>
        </w:rPr>
        <w:t>+</w:t>
      </w:r>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i/>
          <w:iCs/>
          <w:lang w:val="fr-FR"/>
        </w:rPr>
        <w:t>cēkkai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varuṭai</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māṉ</w:t>
      </w:r>
      <w:proofErr w:type="spellEnd"/>
      <w:r w:rsidR="00014CDD" w:rsidRPr="00F060B8">
        <w:rPr>
          <w:rFonts w:ascii="Gandhari Unicode" w:hAnsi="Gandhari Unicode" w:cs="e-Tamil OTC"/>
          <w:lang w:val="fr-FR"/>
        </w:rPr>
        <w:t xml:space="preserve"> </w:t>
      </w:r>
      <w:proofErr w:type="spellStart"/>
      <w:r w:rsidR="00014CDD" w:rsidRPr="00F060B8">
        <w:rPr>
          <w:rFonts w:ascii="Gandhari Unicode" w:hAnsi="Gandhari Unicode" w:cs="e-Tamil OTC"/>
          <w:lang w:val="fr-FR"/>
        </w:rPr>
        <w:t>maṟi</w:t>
      </w:r>
      <w:proofErr w:type="spellEnd"/>
    </w:p>
    <w:p w14:paraId="55D7506D" w14:textId="77777777" w:rsidR="0092153D" w:rsidRPr="00F060B8" w:rsidRDefault="00014CDD">
      <w:pPr>
        <w:pStyle w:val="Textbody"/>
        <w:spacing w:after="29"/>
        <w:rPr>
          <w:rFonts w:ascii="Gandhari Unicode" w:hAnsi="Gandhari Unicode" w:cs="e-Tamil OTC"/>
          <w:lang w:val="fr-FR"/>
        </w:rPr>
      </w:pPr>
      <w:proofErr w:type="gramStart"/>
      <w:r w:rsidRPr="00F060B8">
        <w:rPr>
          <w:rFonts w:ascii="Gandhari Unicode" w:hAnsi="Gandhari Unicode" w:cs="e-Tamil OTC"/>
          <w:lang w:val="fr-FR"/>
        </w:rPr>
        <w:t>curai</w:t>
      </w:r>
      <w:proofErr w:type="gram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poḻi</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tīm</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pāl</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āra</w:t>
      </w:r>
      <w:proofErr w:type="spellEnd"/>
      <w:r w:rsidRPr="00F060B8">
        <w:rPr>
          <w:rFonts w:ascii="Gandhari Unicode" w:hAnsi="Gandhari Unicode" w:cs="e-Tamil OTC"/>
          <w:lang w:val="fr-FR"/>
        </w:rPr>
        <w:t xml:space="preserve"> </w:t>
      </w:r>
      <w:proofErr w:type="spellStart"/>
      <w:r w:rsidRPr="00F060B8">
        <w:rPr>
          <w:rFonts w:ascii="Gandhari Unicode" w:hAnsi="Gandhari Unicode" w:cs="e-Tamil OTC"/>
          <w:lang w:val="fr-FR"/>
        </w:rPr>
        <w:t>mānti</w:t>
      </w:r>
      <w:proofErr w:type="spellEnd"/>
      <w:r w:rsidR="00F060B8" w:rsidRPr="00F060B8">
        <w:rPr>
          <w:rFonts w:ascii="Gandhari Unicode" w:hAnsi="Gandhari Unicode" w:cs="e-Tamil OTC"/>
          <w:lang w:val="fr-FR"/>
        </w:rPr>
        <w:t>+</w:t>
      </w:r>
    </w:p>
    <w:p w14:paraId="40354F79"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lang w:val="fr-FR"/>
        </w:rPr>
        <w:t>peru</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varai</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nīḻal</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ukaḷum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nāṭaṉ</w:t>
      </w:r>
      <w:proofErr w:type="spellEnd"/>
    </w:p>
    <w:p w14:paraId="5836A1AF" w14:textId="77777777" w:rsidR="0092153D" w:rsidRPr="00BC3EC5" w:rsidRDefault="00014CDD">
      <w:pPr>
        <w:pStyle w:val="Textbody"/>
        <w:spacing w:after="29"/>
        <w:rPr>
          <w:rFonts w:ascii="Gandhari Unicode" w:hAnsi="Gandhari Unicode" w:cs="e-Tamil OTC"/>
          <w:lang w:val="fr-FR"/>
        </w:rPr>
      </w:pPr>
      <w:proofErr w:type="spellStart"/>
      <w:proofErr w:type="gramStart"/>
      <w:r w:rsidRPr="00BC3EC5">
        <w:rPr>
          <w:rFonts w:ascii="Gandhari Unicode" w:hAnsi="Gandhari Unicode" w:cs="e-Tamil OTC"/>
          <w:i/>
          <w:iCs/>
          <w:lang w:val="fr-FR"/>
        </w:rPr>
        <w:t>kalliṉum</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valiyaṉ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tōḻi</w:t>
      </w:r>
      <w:proofErr w:type="spellEnd"/>
    </w:p>
    <w:p w14:paraId="42E5906A" w14:textId="77777777" w:rsidR="0092153D" w:rsidRPr="00BC3EC5" w:rsidRDefault="00014CDD">
      <w:pPr>
        <w:pStyle w:val="Textbody"/>
        <w:spacing w:after="29" w:line="260" w:lineRule="exact"/>
        <w:rPr>
          <w:rFonts w:ascii="Gandhari Unicode" w:hAnsi="Gandhari Unicode" w:cs="e-Tamil OTC"/>
          <w:lang w:val="fr-FR"/>
        </w:rPr>
      </w:pPr>
      <w:proofErr w:type="spellStart"/>
      <w:proofErr w:type="gramStart"/>
      <w:r w:rsidRPr="00BC3EC5">
        <w:rPr>
          <w:rFonts w:ascii="Gandhari Unicode" w:hAnsi="Gandhari Unicode" w:cs="e-Tamil OTC"/>
          <w:lang w:val="fr-FR"/>
        </w:rPr>
        <w:t>valiyaṉ</w:t>
      </w:r>
      <w:proofErr w:type="spellEnd"/>
      <w:proofErr w:type="gram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eṉṉātu</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meliyum</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eṉ</w:t>
      </w:r>
      <w:proofErr w:type="spellEnd"/>
      <w:r w:rsidRPr="00BC3EC5">
        <w:rPr>
          <w:rFonts w:ascii="Gandhari Unicode" w:hAnsi="Gandhari Unicode" w:cs="e-Tamil OTC"/>
          <w:lang w:val="fr-FR"/>
        </w:rPr>
        <w:t xml:space="preserve"> </w:t>
      </w:r>
      <w:proofErr w:type="spellStart"/>
      <w:r w:rsidRPr="00BC3EC5">
        <w:rPr>
          <w:rFonts w:ascii="Gandhari Unicode" w:hAnsi="Gandhari Unicode" w:cs="e-Tamil OTC"/>
          <w:lang w:val="fr-FR"/>
        </w:rPr>
        <w:t>neñc</w:t>
      </w:r>
      <w:proofErr w:type="spellEnd"/>
      <w:r w:rsidR="00F060B8" w:rsidRPr="00BC3EC5">
        <w:rPr>
          <w:rFonts w:ascii="Gandhari Unicode" w:hAnsi="Gandhari Unicode" w:cs="e-Tamil OTC"/>
          <w:lang w:val="fr-FR"/>
        </w:rPr>
        <w:t>*-</w:t>
      </w:r>
      <w:r w:rsidRPr="00BC3EC5">
        <w:rPr>
          <w:rFonts w:ascii="Gandhari Unicode" w:hAnsi="Gandhari Unicode" w:cs="e-Tamil OTC"/>
          <w:lang w:val="fr-FR"/>
        </w:rPr>
        <w:t>ē.</w:t>
      </w:r>
    </w:p>
    <w:p w14:paraId="7BE2042D" w14:textId="77777777" w:rsidR="0092153D" w:rsidRPr="00BC3EC5" w:rsidRDefault="0092153D">
      <w:pPr>
        <w:pStyle w:val="Textbody"/>
        <w:spacing w:after="29" w:line="260" w:lineRule="exact"/>
        <w:rPr>
          <w:rFonts w:ascii="Gandhari Unicode" w:hAnsi="Gandhari Unicode" w:cs="e-Tamil OTC"/>
          <w:lang w:val="fr-FR"/>
        </w:rPr>
      </w:pPr>
    </w:p>
    <w:p w14:paraId="28C7321A" w14:textId="77777777" w:rsidR="0092153D" w:rsidRPr="00BC3EC5" w:rsidRDefault="0092153D">
      <w:pPr>
        <w:pStyle w:val="Textbody"/>
        <w:spacing w:after="29" w:line="260" w:lineRule="exact"/>
        <w:rPr>
          <w:rFonts w:ascii="Gandhari Unicode" w:hAnsi="Gandhari Unicode" w:cs="e-Tamil OTC"/>
          <w:lang w:val="fr-FR"/>
        </w:rPr>
      </w:pPr>
    </w:p>
    <w:p w14:paraId="7CD9DDBE" w14:textId="77777777" w:rsidR="0092153D" w:rsidRPr="00BC3EC5" w:rsidRDefault="0092153D">
      <w:pPr>
        <w:pStyle w:val="Textbody"/>
        <w:spacing w:after="29" w:line="260" w:lineRule="exact"/>
        <w:rPr>
          <w:rFonts w:ascii="Gandhari Unicode" w:hAnsi="Gandhari Unicode" w:cs="e-Tamil OTC"/>
          <w:lang w:val="fr-FR"/>
        </w:rPr>
      </w:pPr>
    </w:p>
    <w:p w14:paraId="4D1CBB1B" w14:textId="77777777" w:rsidR="0092153D" w:rsidRPr="00542FF1" w:rsidRDefault="00014CDD">
      <w:pPr>
        <w:pStyle w:val="Textbody"/>
        <w:pageBreakBefore/>
        <w:spacing w:after="29" w:line="260" w:lineRule="exact"/>
        <w:jc w:val="both"/>
        <w:rPr>
          <w:rFonts w:ascii="Gandhari Unicode" w:hAnsi="Gandhari Unicode" w:cs="e-Tamil OTC"/>
          <w:lang w:val="en-GB"/>
        </w:rPr>
      </w:pPr>
      <w:r w:rsidRPr="00542FF1">
        <w:rPr>
          <w:rFonts w:ascii="Gandhari Unicode" w:hAnsi="Gandhari Unicode" w:cs="e-Tamil OTC"/>
          <w:lang w:val="en-GB"/>
        </w:rPr>
        <w:lastRenderedPageBreak/>
        <w:t>Spoken by HER so that [his] qualities become clear, to the confidante, who belittled HIS qualities, wishing to reassure HER, who didn't have the strength [anymore], when [he] delayed marriage.</w:t>
      </w:r>
    </w:p>
    <w:p w14:paraId="6242E907" w14:textId="77777777" w:rsidR="0092153D" w:rsidRPr="00542FF1" w:rsidRDefault="0092153D">
      <w:pPr>
        <w:pStyle w:val="Textbody"/>
        <w:spacing w:after="29" w:line="260" w:lineRule="exact"/>
        <w:rPr>
          <w:rFonts w:ascii="Gandhari Unicode" w:hAnsi="Gandhari Unicode" w:cs="e-Tamil OTC"/>
          <w:lang w:val="en-GB"/>
        </w:rPr>
      </w:pPr>
    </w:p>
    <w:p w14:paraId="3BF292C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red mountain bed mountain-sheep(?)</w:t>
      </w:r>
      <w:r w:rsidRPr="00542FF1">
        <w:rPr>
          <w:rStyle w:val="FootnoteReference"/>
          <w:rFonts w:ascii="Gandhari Unicode" w:hAnsi="Gandhari Unicode" w:cs="e-Tamil OTC"/>
          <w:lang w:val="en-GB"/>
        </w:rPr>
        <w:footnoteReference w:id="748"/>
      </w:r>
      <w:r w:rsidRPr="00542FF1">
        <w:rPr>
          <w:rFonts w:ascii="Gandhari Unicode" w:hAnsi="Gandhari Unicode" w:cs="e-Tamil OTC"/>
          <w:lang w:val="en-GB"/>
        </w:rPr>
        <w:t xml:space="preserve"> stag lamb</w:t>
      </w:r>
    </w:p>
    <w:p w14:paraId="63F6937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udder flow- sweet milk become-full(abs.) fed(abs.)</w:t>
      </w:r>
    </w:p>
    <w:p w14:paraId="05844A0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big mountain</w:t>
      </w:r>
      <w:r w:rsidRPr="00542FF1">
        <w:rPr>
          <w:rFonts w:ascii="Gandhari Unicode" w:hAnsi="Gandhari Unicode" w:cs="e-Tamil OTC"/>
        </w:rPr>
        <w:t xml:space="preserve"> </w:t>
      </w:r>
      <w:r w:rsidRPr="00542FF1">
        <w:rPr>
          <w:rFonts w:ascii="Gandhari Unicode" w:hAnsi="Gandhari Unicode" w:cs="e-Tamil OTC"/>
          <w:lang w:val="en-GB"/>
        </w:rPr>
        <w:t xml:space="preserve">shadow leaping- land-he </w:t>
      </w:r>
      <w:r w:rsidRPr="00542FF1">
        <w:rPr>
          <w:rFonts w:ascii="Gandhari Unicode" w:hAnsi="Gandhari Unicode" w:cs="e-Tamil OTC"/>
          <w:lang w:val="en-GB"/>
        </w:rPr>
        <w:tab/>
      </w:r>
    </w:p>
    <w:p w14:paraId="3F17889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stone</w:t>
      </w:r>
      <w:proofErr w:type="spellStart"/>
      <w:r w:rsidRPr="00542FF1">
        <w:rPr>
          <w:rFonts w:ascii="Gandhari Unicode" w:hAnsi="Gandhari Unicode" w:cs="e-Tamil OTC"/>
          <w:position w:val="6"/>
          <w:lang w:val="en-GB"/>
        </w:rPr>
        <w:t>iṉum</w:t>
      </w:r>
      <w:proofErr w:type="spellEnd"/>
      <w:r w:rsidRPr="00542FF1">
        <w:rPr>
          <w:rFonts w:ascii="Gandhari Unicode" w:hAnsi="Gandhari Unicode" w:cs="e-Tamil OTC"/>
          <w:lang w:val="en-GB"/>
        </w:rPr>
        <w:t xml:space="preserve"> strength-he friend</w:t>
      </w:r>
    </w:p>
    <w:p w14:paraId="04DFD13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strength-he say-not softening- my- heart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96AD679" w14:textId="77777777" w:rsidR="0092153D" w:rsidRPr="00542FF1" w:rsidRDefault="0092153D">
      <w:pPr>
        <w:pStyle w:val="Textbody"/>
        <w:spacing w:after="29"/>
        <w:rPr>
          <w:rFonts w:ascii="Gandhari Unicode" w:hAnsi="Gandhari Unicode" w:cs="e-Tamil OTC"/>
        </w:rPr>
      </w:pPr>
    </w:p>
    <w:p w14:paraId="32B2941C" w14:textId="77777777" w:rsidR="0092153D" w:rsidRPr="00542FF1" w:rsidRDefault="0092153D">
      <w:pPr>
        <w:pStyle w:val="Textbody"/>
        <w:spacing w:after="29"/>
        <w:rPr>
          <w:rFonts w:ascii="Gandhari Unicode" w:hAnsi="Gandhari Unicode" w:cs="e-Tamil OTC"/>
          <w:lang w:val="en-GB"/>
        </w:rPr>
      </w:pPr>
    </w:p>
    <w:p w14:paraId="07E8B9D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He is harder than stone, friend,</w:t>
      </w:r>
    </w:p>
    <w:p w14:paraId="062DFB0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the man from a land,</w:t>
      </w:r>
    </w:p>
    <w:p w14:paraId="2D04A698"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t>where the male lamb of the mountain sheep(?)</w:t>
      </w:r>
    </w:p>
    <w:p w14:paraId="2677E7A4" w14:textId="77777777" w:rsidR="0092153D" w:rsidRPr="00542FF1" w:rsidRDefault="00014CDD">
      <w:pPr>
        <w:pStyle w:val="Textbody"/>
        <w:tabs>
          <w:tab w:val="left" w:pos="313"/>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that take rest on the red </w:t>
      </w:r>
      <w:proofErr w:type="gramStart"/>
      <w:r w:rsidRPr="00542FF1">
        <w:rPr>
          <w:rFonts w:ascii="Gandhari Unicode" w:hAnsi="Gandhari Unicode" w:cs="e-Tamil OTC"/>
          <w:lang w:val="en-GB"/>
        </w:rPr>
        <w:t>mountain</w:t>
      </w:r>
      <w:proofErr w:type="gramEnd"/>
    </w:p>
    <w:p w14:paraId="60FE50EC" w14:textId="77777777" w:rsidR="0092153D" w:rsidRPr="00542FF1" w:rsidRDefault="00014CDD">
      <w:pPr>
        <w:pStyle w:val="Textbody"/>
        <w:tabs>
          <w:tab w:val="left" w:pos="300"/>
        </w:tabs>
        <w:spacing w:after="0"/>
        <w:rPr>
          <w:rFonts w:ascii="Gandhari Unicode" w:hAnsi="Gandhari Unicode" w:cs="e-Tamil OTC"/>
          <w:lang w:val="en-GB"/>
        </w:rPr>
      </w:pPr>
      <w:r w:rsidRPr="00542FF1">
        <w:rPr>
          <w:rFonts w:ascii="Gandhari Unicode" w:hAnsi="Gandhari Unicode" w:cs="e-Tamil OTC"/>
          <w:lang w:val="en-GB"/>
        </w:rPr>
        <w:tab/>
        <w:t>leaps about in the shadow of the big mountain</w:t>
      </w:r>
    </w:p>
    <w:p w14:paraId="17735F7A" w14:textId="77777777" w:rsidR="0092153D" w:rsidRPr="00542FF1" w:rsidRDefault="00014CDD">
      <w:pPr>
        <w:pStyle w:val="Textbody"/>
        <w:tabs>
          <w:tab w:val="left" w:pos="313"/>
        </w:tabs>
        <w:spacing w:after="72"/>
        <w:rPr>
          <w:rFonts w:ascii="Gandhari Unicode" w:hAnsi="Gandhari Unicode" w:cs="e-Tamil OTC"/>
          <w:lang w:val="en-GB"/>
        </w:rPr>
      </w:pPr>
      <w:r w:rsidRPr="00542FF1">
        <w:rPr>
          <w:rFonts w:ascii="Gandhari Unicode" w:hAnsi="Gandhari Unicode" w:cs="e-Tamil OTC"/>
          <w:lang w:val="en-GB"/>
        </w:rPr>
        <w:tab/>
        <w:t>[and] feeds to [its] fill on the sweet milk flowing from the udder.</w:t>
      </w:r>
    </w:p>
    <w:p w14:paraId="40229AD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Without saying </w:t>
      </w:r>
      <w:r w:rsidR="0060544D">
        <w:rPr>
          <w:rFonts w:ascii="Gandhari Unicode" w:hAnsi="Gandhari Unicode" w:cs="e-Tamil OTC"/>
          <w:lang w:val="en-GB"/>
        </w:rPr>
        <w:t>“</w:t>
      </w:r>
      <w:r w:rsidRPr="00542FF1">
        <w:rPr>
          <w:rFonts w:ascii="Gandhari Unicode" w:hAnsi="Gandhari Unicode" w:cs="e-Tamil OTC"/>
          <w:lang w:val="en-GB"/>
        </w:rPr>
        <w:t>he is hard</w:t>
      </w:r>
      <w:r w:rsidR="0060544D">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0A9A396B" w14:textId="77777777" w:rsidR="0092153D" w:rsidRPr="00542FF1" w:rsidRDefault="0092153D">
      <w:pPr>
        <w:pStyle w:val="Textbody"/>
        <w:spacing w:after="0"/>
        <w:rPr>
          <w:rFonts w:ascii="Gandhari Unicode" w:hAnsi="Gandhari Unicode" w:cs="e-Tamil OTC"/>
          <w:lang w:val="en-GB"/>
        </w:rPr>
      </w:pPr>
    </w:p>
    <w:p w14:paraId="59996A27" w14:textId="77777777" w:rsidR="0092153D" w:rsidRPr="00542FF1" w:rsidRDefault="0092153D">
      <w:pPr>
        <w:pStyle w:val="Textbody"/>
        <w:spacing w:after="0"/>
        <w:rPr>
          <w:rFonts w:ascii="Gandhari Unicode" w:hAnsi="Gandhari Unicode" w:cs="e-Tamil OTC"/>
          <w:lang w:val="en-GB"/>
        </w:rPr>
      </w:pPr>
    </w:p>
    <w:p w14:paraId="6D8A416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w:t>
      </w:r>
    </w:p>
    <w:p w14:paraId="6BFC8B3F" w14:textId="77777777" w:rsidR="0092153D" w:rsidRPr="00542FF1" w:rsidRDefault="0060544D">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Without thinking “</w:t>
      </w:r>
      <w:r w:rsidR="00014CDD" w:rsidRPr="00542FF1">
        <w:rPr>
          <w:rFonts w:ascii="Gandhari Unicode" w:hAnsi="Gandhari Unicode" w:cs="e-Tamil OTC"/>
          <w:lang w:val="en-GB"/>
        </w:rPr>
        <w:t>he [is] strong (and accordingly will soon have</w:t>
      </w:r>
    </w:p>
    <w:p w14:paraId="5276E6F2"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 </w:t>
      </w:r>
      <w:r w:rsidRPr="00542FF1">
        <w:rPr>
          <w:rFonts w:ascii="Gandhari Unicode" w:hAnsi="Gandhari Unicode" w:cs="e-Tamil OTC"/>
          <w:lang w:val="en-GB"/>
        </w:rPr>
        <w:tab/>
        <w:t>f</w:t>
      </w:r>
      <w:r w:rsidR="0060544D">
        <w:rPr>
          <w:rFonts w:ascii="Gandhari Unicode" w:hAnsi="Gandhari Unicode" w:cs="e-Tamil OTC"/>
          <w:lang w:val="en-GB"/>
        </w:rPr>
        <w:t>inished his work and come back)”</w:t>
      </w:r>
      <w:r w:rsidRPr="00542FF1">
        <w:rPr>
          <w:rFonts w:ascii="Gandhari Unicode" w:hAnsi="Gandhari Unicode" w:cs="e-Tamil OTC"/>
        </w:rPr>
        <w:t xml:space="preserve"> </w:t>
      </w:r>
      <w:r w:rsidRPr="00542FF1">
        <w:rPr>
          <w:rFonts w:ascii="Gandhari Unicode" w:hAnsi="Gandhari Unicode" w:cs="e-Tamil OTC"/>
          <w:lang w:val="en-GB"/>
        </w:rPr>
        <w:t>my heart is softening.</w:t>
      </w:r>
    </w:p>
    <w:p w14:paraId="3686C3E2" w14:textId="77777777" w:rsidR="0092153D" w:rsidRPr="00542FF1" w:rsidRDefault="0092153D">
      <w:pPr>
        <w:pStyle w:val="Textbody"/>
        <w:spacing w:after="0"/>
        <w:rPr>
          <w:rFonts w:ascii="Gandhari Unicode" w:hAnsi="Gandhari Unicode" w:cs="e-Tamil OTC"/>
          <w:lang w:val="en-GB"/>
        </w:rPr>
      </w:pPr>
    </w:p>
    <w:p w14:paraId="6B157324" w14:textId="77777777" w:rsidR="0060544D" w:rsidRDefault="0060544D">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0EF1534"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188</w:t>
      </w:r>
      <w:r w:rsidRPr="00DB1CAE">
        <w:rPr>
          <w:rFonts w:ascii="e-Tamil OTC" w:hAnsi="e-Tamil OTC" w:cs="e-Tamil OTC"/>
          <w:b/>
          <w:i w:val="0"/>
          <w:iCs w:val="0"/>
          <w:color w:val="auto"/>
          <w:cs/>
          <w:lang w:val="en-GB"/>
        </w:rPr>
        <w:t xml:space="preserve"> </w:t>
      </w:r>
      <w:r w:rsidR="00DB1CAE">
        <w:rPr>
          <w:rFonts w:ascii="e-Tamil OTC" w:hAnsi="e-Tamil OTC" w:cs="e-Tamil OTC"/>
          <w:i w:val="0"/>
          <w:iCs w:val="0"/>
          <w:color w:val="auto"/>
          <w:cs/>
        </w:rPr>
        <w:t>மதுரை அளக்கர்</w:t>
      </w:r>
      <w:r w:rsidRPr="00DB1CAE">
        <w:rPr>
          <w:rFonts w:ascii="e-Tamil OTC" w:hAnsi="e-Tamil OTC" w:cs="e-Tamil OTC"/>
          <w:i w:val="0"/>
          <w:iCs w:val="0"/>
          <w:color w:val="auto"/>
          <w:cs/>
        </w:rPr>
        <w:t xml:space="preserve"> நாழார் (</w:t>
      </w:r>
      <w:r w:rsidRPr="00DB1CAE">
        <w:rPr>
          <w:rFonts w:ascii="Gandhari Unicode" w:hAnsi="Gandhari Unicode"/>
          <w:i w:val="0"/>
          <w:iCs w:val="0"/>
          <w:color w:val="auto"/>
        </w:rPr>
        <w:t>C1</w:t>
      </w:r>
      <w:r w:rsidRPr="00DB1CAE">
        <w:rPr>
          <w:rFonts w:ascii="e-Tamil OTC" w:hAnsi="e-Tamil OTC" w:cs="e-Tamil OTC"/>
          <w:i w:val="0"/>
          <w:iCs w:val="0"/>
          <w:color w:val="auto"/>
        </w:rPr>
        <w:t>:</w:t>
      </w:r>
      <w:r w:rsidR="00DB1CAE" w:rsidRPr="00DB1CAE">
        <w:rPr>
          <w:rFonts w:ascii="e-Tamil OTC" w:hAnsi="e-Tamil OTC" w:cs="e-Tamil OTC"/>
          <w:i w:val="0"/>
          <w:iCs w:val="0"/>
          <w:color w:val="auto"/>
          <w:cs/>
        </w:rPr>
        <w:t xml:space="preserve"> வளக்கர்</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ஞாழார்) மகன(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 மள்ளன(</w:t>
      </w:r>
      <w:r w:rsidR="00DB1CAE">
        <w:rPr>
          <w:rFonts w:ascii="e-Tamil OTC" w:eastAsia="TSCu_Times" w:hAnsi="e-Tamil OTC" w:cs="e-Tamil OTC"/>
          <w:i w:val="0"/>
          <w:iCs w:val="0"/>
          <w:color w:val="auto"/>
          <w:cs/>
        </w:rPr>
        <w:t>ா</w:t>
      </w:r>
      <w:r w:rsidRPr="00DB1CAE">
        <w:rPr>
          <w:rFonts w:ascii="e-Tamil OTC" w:hAnsi="e-Tamil OTC" w:cs="e-Tamil OTC"/>
          <w:i w:val="0"/>
          <w:iCs w:val="0"/>
          <w:color w:val="auto"/>
          <w:cs/>
        </w:rPr>
        <w:t>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5F0D3FB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பருவங் கண்டு அழிந்த கிழத்தி தோழிக்கு உரைத்தது.</w:t>
      </w:r>
    </w:p>
    <w:p w14:paraId="1A52F2F4" w14:textId="77777777" w:rsidR="0092153D" w:rsidRPr="00542FF1" w:rsidRDefault="0092153D">
      <w:pPr>
        <w:pStyle w:val="Textbody"/>
        <w:spacing w:after="29"/>
        <w:rPr>
          <w:rFonts w:ascii="Gandhari Unicode" w:hAnsi="Gandhari Unicode" w:cs="e-Tamil OTC"/>
        </w:rPr>
      </w:pPr>
    </w:p>
    <w:p w14:paraId="7B3F447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முகைமுற் றினவே முல்லை முல்லையொடு</w:t>
      </w:r>
    </w:p>
    <w:p w14:paraId="4531A00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தகைமுற் </w:t>
      </w:r>
      <w:r w:rsidRPr="00542FF1">
        <w:rPr>
          <w:rFonts w:ascii="Gandhari Unicode" w:hAnsi="Gandhari Unicode" w:cs="e-Tamil OTC"/>
          <w:u w:val="wave"/>
          <w:cs/>
        </w:rPr>
        <w:t>றினவே</w:t>
      </w:r>
      <w:r w:rsidRPr="00542FF1">
        <w:rPr>
          <w:rFonts w:ascii="Gandhari Unicode" w:hAnsi="Gandhari Unicode" w:cs="e-Tamil OTC"/>
          <w:cs/>
        </w:rPr>
        <w:t xml:space="preserve"> தண்கார் வியன்புனம்</w:t>
      </w:r>
    </w:p>
    <w:p w14:paraId="1BD52BD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வாலிழை நெகிழ்த்தோர் </w:t>
      </w:r>
      <w:r w:rsidRPr="00542FF1">
        <w:rPr>
          <w:rFonts w:ascii="Gandhari Unicode" w:hAnsi="Gandhari Unicode" w:cs="e-Tamil OTC"/>
          <w:u w:val="wave"/>
          <w:cs/>
        </w:rPr>
        <w:t>வாரார்</w:t>
      </w:r>
    </w:p>
    <w:p w14:paraId="5BFFEE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மாலை வந்தன்றென் மாணலங் குறித்தே.</w:t>
      </w:r>
    </w:p>
    <w:p w14:paraId="0471BB28" w14:textId="77777777" w:rsidR="0092153D" w:rsidRPr="00542FF1" w:rsidRDefault="0092153D">
      <w:pPr>
        <w:pStyle w:val="Textbody"/>
        <w:spacing w:after="29"/>
        <w:rPr>
          <w:rFonts w:ascii="Gandhari Unicode" w:hAnsi="Gandhari Unicode" w:cs="e-Tamil OTC"/>
        </w:rPr>
      </w:pPr>
    </w:p>
    <w:p w14:paraId="1A2590E6"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தகைமுற் றினவே </w:t>
      </w:r>
      <w:r w:rsidRPr="00542FF1">
        <w:rPr>
          <w:rFonts w:ascii="Gandhari Unicode" w:hAnsi="Gandhari Unicode" w:cs="e-Tamil OTC"/>
        </w:rPr>
        <w:t xml:space="preserve">L1v,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தகைமுற் றினமே </w:t>
      </w:r>
      <w:r w:rsidRPr="00542FF1">
        <w:rPr>
          <w:rFonts w:ascii="Gandhari Unicode" w:hAnsi="Gandhari Unicode" w:cs="e-Tamil OTC"/>
        </w:rPr>
        <w:t xml:space="preserve">L1, C1+2v+3, G1+2v,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3bc</w:t>
      </w:r>
      <w:r w:rsidRPr="00542FF1">
        <w:rPr>
          <w:rFonts w:ascii="Gandhari Unicode" w:hAnsi="Gandhari Unicode" w:cs="e-Tamil OTC"/>
        </w:rPr>
        <w:t xml:space="preserve"> </w:t>
      </w:r>
      <w:r w:rsidRPr="00542FF1">
        <w:rPr>
          <w:rFonts w:ascii="Gandhari Unicode" w:hAnsi="Gandhari Unicode" w:cs="e-Tamil OTC"/>
          <w:cs/>
        </w:rPr>
        <w:t xml:space="preserve">நெகிழ்த்தோர் வாரார் </w:t>
      </w:r>
      <w:r w:rsidRPr="00542FF1">
        <w:rPr>
          <w:rFonts w:ascii="Gandhari Unicode" w:hAnsi="Gandhari Unicode" w:cs="e-Tamil OTC"/>
        </w:rPr>
        <w:t xml:space="preserve">C1+2+5,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நெகிழ்த்தோர் வாரா </w:t>
      </w:r>
      <w:r w:rsidRPr="00542FF1">
        <w:rPr>
          <w:rFonts w:ascii="Gandhari Unicode" w:hAnsi="Gandhari Unicode" w:cs="e-Tamil OTC"/>
        </w:rPr>
        <w:t xml:space="preserve">C3, G1; </w:t>
      </w:r>
      <w:r w:rsidRPr="00542FF1">
        <w:rPr>
          <w:rFonts w:ascii="Gandhari Unicode" w:hAnsi="Gandhari Unicode" w:cs="e-Tamil OTC"/>
          <w:cs/>
        </w:rPr>
        <w:t xml:space="preserve">நெகிழ்ந்தோர் வாரார் </w:t>
      </w:r>
      <w:r w:rsidRPr="00542FF1">
        <w:rPr>
          <w:rFonts w:ascii="Gandhari Unicode" w:hAnsi="Gandhari Unicode" w:cs="e-Tamil OTC"/>
        </w:rPr>
        <w:t xml:space="preserve">G2; </w:t>
      </w:r>
      <w:r w:rsidRPr="00542FF1">
        <w:rPr>
          <w:rFonts w:ascii="Gandhari Unicode" w:hAnsi="Gandhari Unicode" w:cs="e-Tamil OTC"/>
          <w:cs/>
        </w:rPr>
        <w:t>நெகிழக் கொர</w:t>
      </w:r>
      <w:r w:rsidRPr="00542FF1">
        <w:rPr>
          <w:rFonts w:ascii="Gandhari Unicode" w:hAnsi="Gandhari Unicode" w:cs="e-Tamil OTC"/>
        </w:rPr>
        <w:t>___</w:t>
      </w:r>
      <w:r w:rsidRPr="00542FF1">
        <w:rPr>
          <w:rFonts w:ascii="Gandhari Unicode" w:hAnsi="Gandhari Unicode" w:cs="e-Tamil OTC"/>
          <w:cs/>
        </w:rPr>
        <w:t xml:space="preserve">ரார் </w:t>
      </w:r>
      <w:r w:rsidRPr="00542FF1">
        <w:rPr>
          <w:rFonts w:ascii="Gandhari Unicode" w:hAnsi="Gandhari Unicode" w:cs="e-Tamil OTC"/>
        </w:rPr>
        <w:t>L1</w:t>
      </w:r>
    </w:p>
    <w:p w14:paraId="2E349734" w14:textId="77777777" w:rsidR="0092153D" w:rsidRPr="00542FF1" w:rsidRDefault="0092153D">
      <w:pPr>
        <w:pStyle w:val="Textbody"/>
        <w:spacing w:after="29"/>
        <w:rPr>
          <w:rFonts w:ascii="Gandhari Unicode" w:hAnsi="Gandhari Unicode" w:cs="e-Tamil OTC"/>
        </w:rPr>
      </w:pPr>
    </w:p>
    <w:p w14:paraId="329982F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muṟṟiṉa</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mullaiyoṭu</w:t>
      </w:r>
      <w:proofErr w:type="spellEnd"/>
    </w:p>
    <w:p w14:paraId="4641950B"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muṟṟiṉa</w:t>
      </w:r>
      <w:proofErr w:type="spellEnd"/>
      <w:r w:rsidR="00D72787">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viyal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puṉam</w:t>
      </w:r>
      <w:proofErr w:type="spellEnd"/>
    </w:p>
    <w:p w14:paraId="5CFFAE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nekiḻttōr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vārār</w:t>
      </w:r>
      <w:proofErr w:type="spellEnd"/>
    </w:p>
    <w:p w14:paraId="57E94AF8"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vantaṉṟ</w:t>
      </w:r>
      <w:proofErr w:type="spellEnd"/>
      <w:r w:rsidR="00D72787">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nalam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w:t>
      </w:r>
      <w:proofErr w:type="spellEnd"/>
      <w:r w:rsidR="00D72787">
        <w:rPr>
          <w:rFonts w:ascii="Gandhari Unicode" w:hAnsi="Gandhari Unicode" w:cs="e-Tamil OTC"/>
          <w:lang w:val="en-GB"/>
        </w:rPr>
        <w:t>*-</w:t>
      </w:r>
      <w:r w:rsidRPr="00542FF1">
        <w:rPr>
          <w:rFonts w:ascii="Gandhari Unicode" w:hAnsi="Gandhari Unicode" w:cs="e-Tamil OTC"/>
          <w:lang w:val="en-GB"/>
        </w:rPr>
        <w:t>ē.</w:t>
      </w:r>
    </w:p>
    <w:p w14:paraId="2BEE003C" w14:textId="77777777" w:rsidR="0092153D" w:rsidRPr="00542FF1" w:rsidRDefault="0092153D">
      <w:pPr>
        <w:pStyle w:val="Textbody"/>
        <w:spacing w:after="29" w:line="260" w:lineRule="exact"/>
        <w:rPr>
          <w:rFonts w:ascii="Gandhari Unicode" w:hAnsi="Gandhari Unicode" w:cs="e-Tamil OTC"/>
          <w:lang w:val="en-GB"/>
        </w:rPr>
      </w:pPr>
    </w:p>
    <w:p w14:paraId="648BC61A" w14:textId="77777777" w:rsidR="0092153D" w:rsidRPr="00542FF1" w:rsidRDefault="0092153D">
      <w:pPr>
        <w:pStyle w:val="Textbody"/>
        <w:spacing w:after="29" w:line="260" w:lineRule="exact"/>
        <w:rPr>
          <w:rFonts w:ascii="Gandhari Unicode" w:hAnsi="Gandhari Unicode" w:cs="e-Tamil OTC"/>
          <w:lang w:val="en-GB"/>
        </w:rPr>
      </w:pPr>
    </w:p>
    <w:p w14:paraId="613BB826" w14:textId="77777777" w:rsidR="0092153D" w:rsidRPr="00542FF1" w:rsidRDefault="0092153D">
      <w:pPr>
        <w:pStyle w:val="Textbody"/>
        <w:spacing w:after="29" w:line="259" w:lineRule="exact"/>
        <w:rPr>
          <w:rFonts w:ascii="Gandhari Unicode" w:hAnsi="Gandhari Unicode" w:cs="e-Tamil OTC"/>
          <w:lang w:val="en-GB"/>
        </w:rPr>
      </w:pPr>
    </w:p>
    <w:p w14:paraId="4B146870" w14:textId="77777777" w:rsidR="0092153D" w:rsidRPr="00542FF1" w:rsidRDefault="00014CDD">
      <w:pPr>
        <w:pStyle w:val="Textbody"/>
        <w:pageBreakBefore/>
        <w:spacing w:after="29" w:line="259" w:lineRule="exact"/>
        <w:rPr>
          <w:rFonts w:ascii="Gandhari Unicode" w:hAnsi="Gandhari Unicode" w:cs="e-Tamil OTC"/>
          <w:lang w:val="en-GB"/>
        </w:rPr>
      </w:pPr>
      <w:r w:rsidRPr="00542FF1">
        <w:rPr>
          <w:rFonts w:ascii="Gandhari Unicode" w:hAnsi="Gandhari Unicode" w:cs="e-Tamil OTC"/>
          <w:lang w:val="en-GB"/>
        </w:rPr>
        <w:lastRenderedPageBreak/>
        <w:t>Told to the confidante by HER who is desolate at the sight of the season.</w:t>
      </w:r>
    </w:p>
    <w:p w14:paraId="68F77A56" w14:textId="77777777" w:rsidR="0092153D" w:rsidRPr="00542FF1" w:rsidRDefault="0092153D">
      <w:pPr>
        <w:pStyle w:val="Textbody"/>
        <w:spacing w:after="29" w:line="259" w:lineRule="exact"/>
        <w:rPr>
          <w:rFonts w:ascii="Gandhari Unicode" w:hAnsi="Gandhari Unicode" w:cs="e-Tamil OTC"/>
          <w:lang w:val="en-GB"/>
        </w:rPr>
      </w:pPr>
    </w:p>
    <w:p w14:paraId="791D136D"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bud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jasmine jasmine-with</w:t>
      </w:r>
    </w:p>
    <w:p w14:paraId="6B7F22CC"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fitting they-matured(n.pl</w:t>
      </w:r>
      <w:proofErr w:type="gramStart"/>
      <w:r w:rsidRPr="00542FF1">
        <w:rPr>
          <w:rFonts w:ascii="Gandhari Unicode" w:hAnsi="Gandhari Unicode" w:cs="e-Tamil OTC"/>
          <w:lang w:val="en-GB"/>
        </w:rPr>
        <w:t>.)</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 xml:space="preserve"> cool rainy season width field</w:t>
      </w:r>
    </w:p>
    <w:p w14:paraId="0766E306"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purity ornament</w:t>
      </w:r>
      <w:r w:rsidRPr="00542FF1">
        <w:rPr>
          <w:rFonts w:ascii="Gandhari Unicode" w:hAnsi="Gandhari Unicode" w:cs="e-Tamil OTC"/>
        </w:rPr>
        <w:t xml:space="preserve"> </w:t>
      </w:r>
      <w:r w:rsidRPr="00542FF1">
        <w:rPr>
          <w:rFonts w:ascii="Gandhari Unicode" w:hAnsi="Gandhari Unicode" w:cs="e-Tamil OTC"/>
          <w:lang w:val="en-GB"/>
        </w:rPr>
        <w:t>loosened-he(h.) come-not-he(h.)</w:t>
      </w:r>
    </w:p>
    <w:p w14:paraId="11201AD9" w14:textId="77777777" w:rsidR="0092153D" w:rsidRPr="00542FF1" w:rsidRDefault="00014CDD">
      <w:pPr>
        <w:pStyle w:val="Textbody"/>
        <w:spacing w:after="0" w:line="259" w:lineRule="exact"/>
        <w:rPr>
          <w:rFonts w:ascii="Gandhari Unicode" w:hAnsi="Gandhari Unicode" w:cs="e-Tamil OTC"/>
        </w:rPr>
      </w:pPr>
      <w:r w:rsidRPr="00542FF1">
        <w:rPr>
          <w:rFonts w:ascii="Gandhari Unicode" w:hAnsi="Gandhari Unicode" w:cs="e-Tamil OTC"/>
          <w:lang w:val="en-GB"/>
        </w:rPr>
        <w:t>evening it-came</w:t>
      </w:r>
      <w:r w:rsidRPr="00542FF1">
        <w:rPr>
          <w:rFonts w:ascii="Gandhari Unicode" w:hAnsi="Gandhari Unicode" w:cs="e-Tamil OTC"/>
        </w:rPr>
        <w:t xml:space="preserve"> </w:t>
      </w:r>
      <w:r w:rsidRPr="00542FF1">
        <w:rPr>
          <w:rFonts w:ascii="Gandhari Unicode" w:hAnsi="Gandhari Unicode" w:cs="e-Tamil OTC"/>
          <w:lang w:val="en-GB"/>
        </w:rPr>
        <w:t>my- glory goodness intended</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17B2BD1E" w14:textId="77777777" w:rsidR="0092153D" w:rsidRPr="00542FF1" w:rsidRDefault="0092153D">
      <w:pPr>
        <w:pStyle w:val="Textbody"/>
        <w:spacing w:after="0" w:line="259" w:lineRule="exact"/>
        <w:rPr>
          <w:rFonts w:ascii="Gandhari Unicode" w:hAnsi="Gandhari Unicode" w:cs="e-Tamil OTC"/>
          <w:lang w:val="en-GB"/>
        </w:rPr>
      </w:pPr>
    </w:p>
    <w:p w14:paraId="3F0DE9E9" w14:textId="77777777" w:rsidR="0092153D" w:rsidRPr="00542FF1" w:rsidRDefault="0092153D">
      <w:pPr>
        <w:pStyle w:val="Textbody"/>
        <w:spacing w:after="0" w:line="259" w:lineRule="exact"/>
        <w:rPr>
          <w:rFonts w:ascii="Gandhari Unicode" w:hAnsi="Gandhari Unicode" w:cs="e-Tamil OTC"/>
        </w:rPr>
      </w:pPr>
    </w:p>
    <w:p w14:paraId="13D36A7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jasmine buds are fully grown.</w:t>
      </w:r>
    </w:p>
    <w:p w14:paraId="30A7EA0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With the jasmine,</w:t>
      </w:r>
    </w:p>
    <w:p w14:paraId="34CA4BD0"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 splendour</w:t>
      </w:r>
      <w:r w:rsidRPr="00542FF1">
        <w:rPr>
          <w:rStyle w:val="FootnoteReference"/>
          <w:rFonts w:ascii="Gandhari Unicode" w:hAnsi="Gandhari Unicode" w:cs="e-Tamil OTC"/>
          <w:lang w:val="en-GB"/>
        </w:rPr>
        <w:footnoteReference w:id="749"/>
      </w:r>
      <w:r w:rsidRPr="00542FF1">
        <w:rPr>
          <w:rFonts w:ascii="Gandhari Unicode" w:hAnsi="Gandhari Unicode" w:cs="e-Tamil OTC"/>
          <w:lang w:val="en-GB"/>
        </w:rPr>
        <w:t xml:space="preserve"> is fully grown on the wide fields in the rainy season.</w:t>
      </w:r>
    </w:p>
    <w:p w14:paraId="4FCB3DA8"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 xml:space="preserve">He who has loosened [my] pure ornaments </w:t>
      </w:r>
      <w:proofErr w:type="gramStart"/>
      <w:r w:rsidRPr="00542FF1">
        <w:rPr>
          <w:rFonts w:ascii="Gandhari Unicode" w:hAnsi="Gandhari Unicode" w:cs="e-Tamil OTC"/>
          <w:lang w:val="en-GB"/>
        </w:rPr>
        <w:t>has</w:t>
      </w:r>
      <w:proofErr w:type="gramEnd"/>
      <w:r w:rsidRPr="00542FF1">
        <w:rPr>
          <w:rFonts w:ascii="Gandhari Unicode" w:hAnsi="Gandhari Unicode" w:cs="e-Tamil OTC"/>
          <w:lang w:val="en-GB"/>
        </w:rPr>
        <w:t xml:space="preserve"> not come.</w:t>
      </w:r>
    </w:p>
    <w:p w14:paraId="430940BB"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Evening has come for</w:t>
      </w:r>
      <w:r w:rsidRPr="00542FF1">
        <w:rPr>
          <w:rStyle w:val="FootnoteReference"/>
          <w:rFonts w:ascii="Gandhari Unicode" w:hAnsi="Gandhari Unicode" w:cs="e-Tamil OTC"/>
          <w:lang w:val="en-GB"/>
        </w:rPr>
        <w:footnoteReference w:id="750"/>
      </w:r>
      <w:r w:rsidRPr="00542FF1">
        <w:rPr>
          <w:rFonts w:ascii="Gandhari Unicode" w:hAnsi="Gandhari Unicode" w:cs="e-Tamil OTC"/>
          <w:lang w:val="en-GB"/>
        </w:rPr>
        <w:t xml:space="preserve"> my precious beauty.</w:t>
      </w:r>
    </w:p>
    <w:p w14:paraId="55051296" w14:textId="77777777" w:rsidR="0092153D" w:rsidRPr="00542FF1" w:rsidRDefault="0092153D">
      <w:pPr>
        <w:pStyle w:val="Textbody"/>
        <w:spacing w:after="0"/>
        <w:rPr>
          <w:rFonts w:ascii="Gandhari Unicode" w:hAnsi="Gandhari Unicode" w:cs="e-Tamil OTC"/>
          <w:lang w:val="en-GB"/>
        </w:rPr>
      </w:pPr>
    </w:p>
    <w:p w14:paraId="3EA6D75D"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21A0E09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189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மதுரை ஈழத்துப் பூதன்றேவன்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33D466C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வினை தலைவைக்கப்பட்ட விடத்துத் (</w:t>
      </w:r>
      <w:r w:rsidRPr="00542FF1">
        <w:rPr>
          <w:rFonts w:ascii="Gandhari Unicode" w:hAnsi="Gandhari Unicode" w:cs="e-Tamil OTC"/>
          <w:lang w:val="en-GB"/>
        </w:rPr>
        <w:t>C</w:t>
      </w:r>
      <w:r w:rsidRPr="00542FF1">
        <w:rPr>
          <w:rFonts w:ascii="Gandhari Unicode" w:hAnsi="Gandhari Unicode" w:cs="e-Tamil OTC"/>
          <w:cs/>
          <w:lang w:val="en-GB"/>
        </w:rPr>
        <w:t>1: தலைவைக்கப்பட்டிடத்துத்) தலைமகன் பாங்கற்கு உரைத்தது.</w:t>
      </w:r>
    </w:p>
    <w:p w14:paraId="7677D866" w14:textId="77777777" w:rsidR="0092153D" w:rsidRPr="00542FF1" w:rsidRDefault="0092153D">
      <w:pPr>
        <w:pStyle w:val="Textbody"/>
        <w:spacing w:after="29"/>
        <w:rPr>
          <w:rFonts w:ascii="Gandhari Unicode" w:hAnsi="Gandhari Unicode" w:cs="e-Tamil OTC"/>
        </w:rPr>
      </w:pPr>
    </w:p>
    <w:p w14:paraId="6EB5C7C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இன்றே சென்று </w:t>
      </w:r>
      <w:r w:rsidRPr="00542FF1">
        <w:rPr>
          <w:rFonts w:ascii="Gandhari Unicode" w:hAnsi="Gandhari Unicode" w:cs="e-Tamil OTC"/>
          <w:u w:val="wave"/>
          <w:cs/>
        </w:rPr>
        <w:t>வருவது</w:t>
      </w:r>
      <w:r w:rsidRPr="00542FF1">
        <w:rPr>
          <w:rFonts w:ascii="Gandhari Unicode" w:hAnsi="Gandhari Unicode" w:cs="e-Tamil OTC"/>
          <w:cs/>
        </w:rPr>
        <w:t xml:space="preserve"> நாளைக்</w:t>
      </w:r>
    </w:p>
    <w:p w14:paraId="4EBDE78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குன்றிழி யருவியின் வெண்டேர் முடுக</w:t>
      </w:r>
    </w:p>
    <w:p w14:paraId="6668BFF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விளம்பிறை யன்ன விளங்குசுடர் நேமி</w:t>
      </w:r>
    </w:p>
    <w:p w14:paraId="5B9A872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விசும்புவீழ்</w:t>
      </w:r>
      <w:r w:rsidRPr="00542FF1">
        <w:rPr>
          <w:rFonts w:ascii="Gandhari Unicode" w:hAnsi="Gandhari Unicode" w:cs="e-Tamil OTC"/>
          <w:cs/>
        </w:rPr>
        <w:t xml:space="preserve"> </w:t>
      </w:r>
      <w:r w:rsidRPr="00542FF1">
        <w:rPr>
          <w:rFonts w:ascii="Gandhari Unicode" w:hAnsi="Gandhari Unicode" w:cs="e-Tamil OTC"/>
          <w:u w:val="wave"/>
          <w:cs/>
        </w:rPr>
        <w:t>கொள்ளியிற்</w:t>
      </w:r>
      <w:r w:rsidRPr="00542FF1">
        <w:rPr>
          <w:rFonts w:ascii="Gandhari Unicode" w:hAnsi="Gandhari Unicode" w:cs="e-Tamil OTC"/>
          <w:cs/>
        </w:rPr>
        <w:t xml:space="preserve"> பைம்பயிர் </w:t>
      </w:r>
      <w:r w:rsidRPr="00542FF1">
        <w:rPr>
          <w:rFonts w:ascii="Gandhari Unicode" w:hAnsi="Gandhari Unicode" w:cs="e-Tamil OTC"/>
          <w:u w:val="wave"/>
          <w:cs/>
        </w:rPr>
        <w:t>துமியக்</w:t>
      </w:r>
    </w:p>
    <w:p w14:paraId="5240DEF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காலியற் செலவின்</w:t>
      </w:r>
      <w:r w:rsidRPr="00542FF1">
        <w:rPr>
          <w:rFonts w:ascii="Gandhari Unicode" w:hAnsi="Gandhari Unicode" w:cs="e-Tamil OTC"/>
          <w:cs/>
        </w:rPr>
        <w:t xml:space="preserve"> மாலை யெய்திச்</w:t>
      </w:r>
    </w:p>
    <w:p w14:paraId="1DB712E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சின்னிரை வால்வளைக் </w:t>
      </w:r>
      <w:bookmarkStart w:id="78" w:name="DDE_LINK63"/>
      <w:r w:rsidRPr="00542FF1">
        <w:rPr>
          <w:rFonts w:ascii="Gandhari Unicode" w:hAnsi="Gandhari Unicode" w:cs="e-Tamil OTC"/>
          <w:cs/>
        </w:rPr>
        <w:t>குறுமகள்</w:t>
      </w:r>
      <w:bookmarkEnd w:id="78"/>
    </w:p>
    <w:p w14:paraId="135D32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பன்மா ணாக </w:t>
      </w:r>
      <w:r w:rsidRPr="00542FF1">
        <w:rPr>
          <w:rFonts w:ascii="Gandhari Unicode" w:hAnsi="Gandhari Unicode" w:cs="e-Tamil OTC"/>
          <w:u w:val="wave"/>
          <w:cs/>
        </w:rPr>
        <w:t>மணந்துவக் குவமே</w:t>
      </w:r>
      <w:r w:rsidRPr="00542FF1">
        <w:rPr>
          <w:rFonts w:ascii="Gandhari Unicode" w:hAnsi="Gandhari Unicode" w:cs="e-Tamil OTC"/>
          <w:cs/>
        </w:rPr>
        <w:t>.</w:t>
      </w:r>
    </w:p>
    <w:p w14:paraId="795FED58" w14:textId="77777777" w:rsidR="0092153D" w:rsidRPr="00542FF1" w:rsidRDefault="0092153D">
      <w:pPr>
        <w:pStyle w:val="Textbody"/>
        <w:spacing w:after="29"/>
        <w:rPr>
          <w:rFonts w:ascii="Gandhari Unicode" w:hAnsi="Gandhari Unicode" w:cs="e-Tamil OTC"/>
        </w:rPr>
      </w:pPr>
    </w:p>
    <w:p w14:paraId="70213157"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bookmarkStart w:id="79" w:name="DDE_LINK21"/>
      <w:r w:rsidRPr="00542FF1">
        <w:rPr>
          <w:rFonts w:ascii="Gandhari Unicode" w:eastAsia="URW Palladio UNI" w:hAnsi="Gandhari Unicode" w:cs="e-Tamil OTC"/>
          <w:cs/>
        </w:rPr>
        <w:t>வருவது</w:t>
      </w:r>
      <w:bookmarkEnd w:id="79"/>
      <w:r w:rsidRPr="00542FF1">
        <w:rPr>
          <w:rFonts w:ascii="Gandhari Unicode" w:eastAsia="URW Palladio UNI" w:hAnsi="Gandhari Unicode" w:cs="e-Tamil OTC"/>
          <w:cs/>
        </w:rPr>
        <w:t xml:space="preserve"> </w:t>
      </w:r>
      <w:r w:rsidRPr="00542FF1">
        <w:rPr>
          <w:rFonts w:ascii="Gandhari Unicode" w:eastAsia="URW Palladio UNI" w:hAnsi="Gandhari Unicode" w:cs="e-Tamil OTC"/>
        </w:rPr>
        <w:t xml:space="preserve">L1, C1+2+3,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வருது </w:t>
      </w:r>
      <w:r w:rsidRPr="00542FF1">
        <w:rPr>
          <w:rFonts w:ascii="Gandhari Unicode" w:eastAsia="URW Palladio UNI" w:hAnsi="Gandhari Unicode" w:cs="e-Tamil OTC"/>
        </w:rPr>
        <w:t xml:space="preserve">C5, IV,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விசும்புவீழ் </w:t>
      </w:r>
      <w:r w:rsidRPr="00542FF1">
        <w:rPr>
          <w:rFonts w:ascii="Gandhari Unicode" w:hAnsi="Gandhari Unicode" w:cs="e-Tamil OTC"/>
        </w:rPr>
        <w:t xml:space="preserve">C2+3v,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விசும்புவீசு </w:t>
      </w:r>
      <w:r w:rsidRPr="00542FF1">
        <w:rPr>
          <w:rFonts w:ascii="Gandhari Unicode" w:hAnsi="Gandhari Unicode" w:cs="e-Tamil OTC"/>
        </w:rPr>
        <w:t xml:space="preserve">L1, C1+3+5,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4b-d</w:t>
      </w:r>
      <w:r w:rsidRPr="00542FF1">
        <w:rPr>
          <w:rFonts w:ascii="Gandhari Unicode" w:hAnsi="Gandhari Unicode" w:cs="e-Tamil OTC"/>
        </w:rPr>
        <w:t xml:space="preserve"> </w:t>
      </w:r>
      <w:r w:rsidRPr="00542FF1">
        <w:rPr>
          <w:rFonts w:ascii="Gandhari Unicode" w:hAnsi="Gandhari Unicode" w:cs="e-Tamil OTC"/>
          <w:cs/>
        </w:rPr>
        <w:t xml:space="preserve">கொள்ளியிற் (கொள்ளியற்) பைம்பயிர் துமியக் </w:t>
      </w:r>
      <w:r w:rsidRPr="00542FF1">
        <w:rPr>
          <w:rFonts w:ascii="Gandhari Unicode" w:hAnsi="Gandhari Unicode" w:cs="e-Tamil OTC"/>
        </w:rPr>
        <w:t xml:space="preserve">L1()C1+2+3+5, G1+2, </w:t>
      </w:r>
      <w:proofErr w:type="spellStart"/>
      <w:r w:rsidRPr="00542FF1">
        <w:rPr>
          <w:rFonts w:ascii="Gandhari Unicode" w:hAnsi="Gandhari Unicode" w:cs="e-Tamil OTC"/>
        </w:rPr>
        <w:t>Iḷ</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கொள்ளியிற் பைம்பயிர் துமிப்பக்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ER; </w:t>
      </w:r>
      <w:r w:rsidRPr="00542FF1">
        <w:rPr>
          <w:rFonts w:ascii="Gandhari Unicode" w:hAnsi="Gandhari Unicode" w:cs="e-Tamil OTC"/>
          <w:cs/>
        </w:rPr>
        <w:t xml:space="preserve">கொள்ளி நேற்பயிர் துமிப்பக்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காலியற் செலவின்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செலவின் </w:t>
      </w:r>
      <w:proofErr w:type="spellStart"/>
      <w:r w:rsidRPr="00542FF1">
        <w:rPr>
          <w:rFonts w:ascii="Gandhari Unicode" w:hAnsi="Gandhari Unicode" w:cs="e-Tamil OTC"/>
        </w:rPr>
        <w:t>Iḷ.v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காலையிற் செலீஇ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காலியிற் செலீஇ</w:t>
      </w:r>
      <w:r w:rsidRPr="00542FF1">
        <w:rPr>
          <w:rFonts w:ascii="Gandhari Unicode" w:eastAsia="URW Palladio UNI" w:hAnsi="Gandhari Unicode" w:cs="e-Tamil OTC"/>
          <w:lang w:val="en-GB"/>
        </w:rPr>
        <w:t>‡</w:t>
      </w:r>
      <w:r w:rsidRPr="00542FF1">
        <w:rPr>
          <w:rFonts w:ascii="Gandhari Unicode" w:hAnsi="Gandhari Unicode" w:cs="e-Tamil OTC"/>
        </w:rPr>
        <w:t xml:space="preserve">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குறுமகள் </w:t>
      </w:r>
      <w:r w:rsidRPr="00542FF1">
        <w:rPr>
          <w:rFonts w:ascii="Gandhari Unicode" w:hAnsi="Gandhari Unicode" w:cs="e-Tamil OTC"/>
        </w:rPr>
        <w:t xml:space="preserve">L1, C1+2+3v+5,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குறுமகன்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7cd</w:t>
      </w:r>
      <w:r w:rsidRPr="00542FF1">
        <w:rPr>
          <w:rFonts w:ascii="Gandhari Unicode" w:hAnsi="Gandhari Unicode" w:cs="e-Tamil OTC"/>
        </w:rPr>
        <w:t xml:space="preserve"> </w:t>
      </w:r>
      <w:r w:rsidRPr="00542FF1">
        <w:rPr>
          <w:rFonts w:ascii="Gandhari Unicode" w:hAnsi="Gandhari Unicode" w:cs="e-Tamil OTC"/>
          <w:cs/>
        </w:rPr>
        <w:t xml:space="preserve">மணந்துவக் குவமே </w:t>
      </w:r>
      <w:r w:rsidRPr="00542FF1">
        <w:rPr>
          <w:rFonts w:ascii="Gandhari Unicode" w:hAnsi="Gandhari Unicode" w:cs="e-Tamil OTC"/>
        </w:rPr>
        <w:t xml:space="preserve">C2,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மணந்துவக் கும்மே </w:t>
      </w:r>
      <w:r w:rsidRPr="00542FF1">
        <w:rPr>
          <w:rFonts w:ascii="Gandhari Unicode" w:hAnsi="Gandhari Unicode" w:cs="e-Tamil OTC"/>
        </w:rPr>
        <w:t xml:space="preserve">C5, G2, EA, I; </w:t>
      </w:r>
      <w:r w:rsidRPr="00542FF1">
        <w:rPr>
          <w:rFonts w:ascii="Gandhari Unicode" w:hAnsi="Gandhari Unicode" w:cs="e-Tamil OTC"/>
          <w:cs/>
        </w:rPr>
        <w:t xml:space="preserve">மடைந்துவக் கும்மே </w:t>
      </w:r>
      <w:r w:rsidRPr="00542FF1">
        <w:rPr>
          <w:rFonts w:ascii="Gandhari Unicode" w:hAnsi="Gandhari Unicode" w:cs="e-Tamil OTC"/>
        </w:rPr>
        <w:t xml:space="preserve">L1, C1+2v+3,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மடைந்து சார்குதுமே </w:t>
      </w:r>
      <w:r w:rsidRPr="00542FF1">
        <w:rPr>
          <w:rFonts w:ascii="Gandhari Unicode" w:hAnsi="Gandhari Unicode" w:cs="e-Tamil OTC"/>
        </w:rPr>
        <w:t xml:space="preserve">C3v, </w:t>
      </w:r>
      <w:proofErr w:type="spellStart"/>
      <w:r w:rsidRPr="00542FF1">
        <w:rPr>
          <w:rFonts w:ascii="Gandhari Unicode" w:hAnsi="Gandhari Unicode" w:cs="e-Tamil OTC"/>
        </w:rPr>
        <w:t>Cām.v</w:t>
      </w:r>
      <w:proofErr w:type="spellEnd"/>
    </w:p>
    <w:p w14:paraId="446ED7DB" w14:textId="77777777" w:rsidR="0092153D" w:rsidRPr="00542FF1" w:rsidRDefault="0092153D">
      <w:pPr>
        <w:pStyle w:val="Textbody"/>
        <w:spacing w:after="29"/>
        <w:rPr>
          <w:rFonts w:ascii="Gandhari Unicode" w:hAnsi="Gandhari Unicode" w:cs="e-Tamil OTC"/>
        </w:rPr>
      </w:pPr>
    </w:p>
    <w:p w14:paraId="6B5BD32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iṉṟ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ceṉṟu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varuvatu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nāḷai</w:t>
      </w:r>
      <w:proofErr w:type="spellEnd"/>
      <w:r w:rsidR="00FD02EB">
        <w:rPr>
          <w:rFonts w:ascii="Gandhari Unicode" w:hAnsi="Gandhari Unicode" w:cs="e-Tamil OTC"/>
          <w:lang w:val="en-GB"/>
        </w:rPr>
        <w:t>+</w:t>
      </w:r>
    </w:p>
    <w:p w14:paraId="3CBFB2B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kuṉṟ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iḻi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aruviyiṉ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tēr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muṭuka</w:t>
      </w:r>
      <w:proofErr w:type="spellEnd"/>
    </w:p>
    <w:p w14:paraId="2138F260"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iḷam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piṟai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aṉṉa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viḷaṅku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cuṭar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nēmi</w:t>
      </w:r>
      <w:proofErr w:type="spellEnd"/>
    </w:p>
    <w:p w14:paraId="20B70E1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vicumpu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vīḻ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koḷḷiyiṉ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payir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tumiya</w:t>
      </w:r>
      <w:proofErr w:type="spellEnd"/>
      <w:r w:rsidR="00FD02EB">
        <w:rPr>
          <w:rFonts w:ascii="Gandhari Unicode" w:hAnsi="Gandhari Unicode" w:cs="e-Tamil OTC"/>
          <w:i/>
          <w:iCs/>
          <w:lang w:val="en-GB"/>
        </w:rPr>
        <w:t>+</w:t>
      </w:r>
    </w:p>
    <w:p w14:paraId="29A356B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kāl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celaviṉ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mālai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eyti</w:t>
      </w:r>
      <w:proofErr w:type="spellEnd"/>
      <w:r w:rsidR="00FD02EB">
        <w:rPr>
          <w:rFonts w:ascii="Gandhari Unicode" w:hAnsi="Gandhari Unicode" w:cs="e-Tamil OTC"/>
          <w:lang w:val="en-GB"/>
        </w:rPr>
        <w:t>+</w:t>
      </w:r>
    </w:p>
    <w:p w14:paraId="7A41F78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makaḷ</w:t>
      </w:r>
      <w:proofErr w:type="spellEnd"/>
    </w:p>
    <w:p w14:paraId="4FC1E277"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proofErr w:type="spellStart"/>
      <w:r w:rsidRPr="00542FF1">
        <w:rPr>
          <w:rFonts w:ascii="Gandhari Unicode" w:hAnsi="Gandhari Unicode" w:cs="e-Tamil OTC"/>
          <w:lang w:val="en-GB"/>
        </w:rPr>
        <w:t>māṇ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āka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maṇ</w:t>
      </w:r>
      <w:r w:rsidR="00FD02EB">
        <w:rPr>
          <w:rFonts w:ascii="Gandhari Unicode" w:hAnsi="Gandhari Unicode" w:cs="e-Tamil OTC"/>
          <w:i/>
          <w:iCs/>
          <w:lang w:val="en-GB"/>
        </w:rPr>
        <w:t>ant</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uvakkuvam</w:t>
      </w:r>
      <w:proofErr w:type="spellEnd"/>
      <w:r w:rsidR="00FD02EB">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C19C2C6" w14:textId="77777777" w:rsidR="0092153D" w:rsidRPr="00542FF1" w:rsidRDefault="0092153D">
      <w:pPr>
        <w:pStyle w:val="Textbody"/>
        <w:spacing w:after="29" w:line="260" w:lineRule="exact"/>
        <w:rPr>
          <w:rFonts w:ascii="Gandhari Unicode" w:hAnsi="Gandhari Unicode" w:cs="e-Tamil OTC"/>
          <w:lang w:val="en-GB"/>
        </w:rPr>
      </w:pPr>
    </w:p>
    <w:p w14:paraId="63521413" w14:textId="77777777" w:rsidR="0092153D" w:rsidRPr="00542FF1" w:rsidRDefault="0092153D">
      <w:pPr>
        <w:pStyle w:val="Textbody"/>
        <w:spacing w:after="29" w:line="260" w:lineRule="exact"/>
        <w:rPr>
          <w:rFonts w:ascii="Gandhari Unicode" w:hAnsi="Gandhari Unicode" w:cs="e-Tamil OTC"/>
          <w:lang w:val="en-GB"/>
        </w:rPr>
      </w:pPr>
    </w:p>
    <w:p w14:paraId="5ED8F730" w14:textId="77777777" w:rsidR="0092153D" w:rsidRPr="00542FF1" w:rsidRDefault="0092153D">
      <w:pPr>
        <w:pStyle w:val="Textbody"/>
        <w:spacing w:after="29" w:line="260" w:lineRule="exact"/>
        <w:rPr>
          <w:rFonts w:ascii="Gandhari Unicode" w:hAnsi="Gandhari Unicode" w:cs="e-Tamil OTC"/>
          <w:lang w:val="en-GB"/>
        </w:rPr>
      </w:pPr>
    </w:p>
    <w:p w14:paraId="448FE7EB"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to the charioteer by HIM when taking up work.</w:t>
      </w:r>
    </w:p>
    <w:p w14:paraId="5FC10965" w14:textId="77777777" w:rsidR="0092153D" w:rsidRPr="00542FF1" w:rsidRDefault="0092153D">
      <w:pPr>
        <w:pStyle w:val="Textbody"/>
        <w:spacing w:after="29" w:line="260" w:lineRule="exact"/>
        <w:rPr>
          <w:rFonts w:ascii="Gandhari Unicode" w:hAnsi="Gandhari Unicode" w:cs="e-Tamil OTC"/>
          <w:lang w:val="en-GB"/>
        </w:rPr>
      </w:pPr>
    </w:p>
    <w:p w14:paraId="0B925E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ē</w:t>
      </w:r>
      <w:r w:rsidRPr="00542FF1">
        <w:rPr>
          <w:rFonts w:ascii="Gandhari Unicode" w:hAnsi="Gandhari Unicode" w:cs="e-Tamil OTC"/>
          <w:lang w:val="en-GB"/>
        </w:rPr>
        <w:t xml:space="preserve"> gone coming-it </w:t>
      </w:r>
      <w:proofErr w:type="gramStart"/>
      <w:r w:rsidRPr="00542FF1">
        <w:rPr>
          <w:rFonts w:ascii="Gandhari Unicode" w:hAnsi="Gandhari Unicode" w:cs="e-Tamil OTC"/>
          <w:lang w:val="en-GB"/>
        </w:rPr>
        <w:t>tomorrow</w:t>
      </w:r>
      <w:proofErr w:type="gramEnd"/>
    </w:p>
    <w:p w14:paraId="09413E0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hill</w:t>
      </w:r>
      <w:r w:rsidRPr="00542FF1">
        <w:rPr>
          <w:rFonts w:ascii="Gandhari Unicode" w:hAnsi="Gandhari Unicode" w:cs="e-Tamil OTC"/>
        </w:rPr>
        <w:t xml:space="preserve"> </w:t>
      </w:r>
      <w:r w:rsidRPr="00542FF1">
        <w:rPr>
          <w:rFonts w:ascii="Gandhari Unicode" w:hAnsi="Gandhari Unicode" w:cs="e-Tamil OTC"/>
          <w:lang w:val="en-GB"/>
        </w:rPr>
        <w:t>fall- waterfall</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rPr>
        <w:t xml:space="preserve"> </w:t>
      </w:r>
      <w:r w:rsidRPr="00542FF1">
        <w:rPr>
          <w:rFonts w:ascii="Gandhari Unicode" w:hAnsi="Gandhari Unicode" w:cs="e-Tamil OTC"/>
          <w:lang w:val="en-GB"/>
        </w:rPr>
        <w:t>white chariot advance(inf.)</w:t>
      </w:r>
    </w:p>
    <w:p w14:paraId="26F57C58"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young crescent-moon like shine- glow wheel</w:t>
      </w:r>
    </w:p>
    <w:p w14:paraId="32B001B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descend- fire-brand</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corn be-cut(inf.)</w:t>
      </w:r>
    </w:p>
    <w:p w14:paraId="253F1A8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wind nature</w:t>
      </w:r>
      <w:r w:rsidRPr="00542FF1">
        <w:rPr>
          <w:rFonts w:ascii="Gandhari Unicode" w:hAnsi="Gandhari Unicode" w:cs="e-Tamil OTC"/>
        </w:rPr>
        <w:t xml:space="preserve"> </w:t>
      </w:r>
      <w:r w:rsidRPr="00542FF1">
        <w:rPr>
          <w:rFonts w:ascii="Gandhari Unicode" w:hAnsi="Gandhari Unicode" w:cs="e-Tamil OTC"/>
          <w:lang w:val="en-GB"/>
        </w:rPr>
        <w:t>going</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evening </w:t>
      </w:r>
      <w:proofErr w:type="gramStart"/>
      <w:r w:rsidRPr="00542FF1">
        <w:rPr>
          <w:rFonts w:ascii="Gandhari Unicode" w:hAnsi="Gandhari Unicode" w:cs="e-Tamil OTC"/>
          <w:lang w:val="en-GB"/>
        </w:rPr>
        <w:t>reached</w:t>
      </w:r>
      <w:proofErr w:type="gramEnd"/>
    </w:p>
    <w:p w14:paraId="00E9A4B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few </w:t>
      </w:r>
      <w:proofErr w:type="gramStart"/>
      <w:r w:rsidRPr="00542FF1">
        <w:rPr>
          <w:rFonts w:ascii="Gandhari Unicode" w:hAnsi="Gandhari Unicode" w:cs="e-Tamil OTC"/>
          <w:lang w:val="en-GB"/>
        </w:rPr>
        <w:t>row</w:t>
      </w:r>
      <w:proofErr w:type="gramEnd"/>
      <w:r w:rsidRPr="00542FF1">
        <w:rPr>
          <w:rFonts w:ascii="Gandhari Unicode" w:hAnsi="Gandhari Unicode" w:cs="e-Tamil OTC"/>
          <w:lang w:val="en-GB"/>
        </w:rPr>
        <w:t xml:space="preserve"> purity bangle short daughter</w:t>
      </w:r>
    </w:p>
    <w:p w14:paraId="1E606A4E"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glory</w:t>
      </w:r>
      <w:proofErr w:type="gramEnd"/>
      <w:r w:rsidRPr="00542FF1">
        <w:rPr>
          <w:rFonts w:ascii="Gandhari Unicode" w:hAnsi="Gandhari Unicode" w:cs="e-Tamil OTC"/>
          <w:lang w:val="en-GB"/>
        </w:rPr>
        <w:t xml:space="preserve"> become(inf.)/bosom united we-rejoice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3DAEECD" w14:textId="77777777" w:rsidR="0092153D" w:rsidRPr="00542FF1" w:rsidRDefault="0092153D">
      <w:pPr>
        <w:pStyle w:val="Textbody"/>
        <w:spacing w:after="29"/>
        <w:rPr>
          <w:rFonts w:ascii="Gandhari Unicode" w:hAnsi="Gandhari Unicode" w:cs="e-Tamil OTC"/>
        </w:rPr>
      </w:pPr>
    </w:p>
    <w:p w14:paraId="31082A38" w14:textId="77777777" w:rsidR="0092153D" w:rsidRPr="00542FF1" w:rsidRDefault="0092153D">
      <w:pPr>
        <w:pStyle w:val="Textbody"/>
        <w:spacing w:after="29"/>
        <w:rPr>
          <w:rFonts w:ascii="Gandhari Unicode" w:hAnsi="Gandhari Unicode" w:cs="e-Tamil OTC"/>
        </w:rPr>
      </w:pPr>
    </w:p>
    <w:p w14:paraId="21486C41"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Setting out today, the arrival will be tomorrow,</w:t>
      </w:r>
    </w:p>
    <w:p w14:paraId="726DBF25"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so that the white chariot advances like a waterfall falling</w:t>
      </w:r>
    </w:p>
    <w:p w14:paraId="774ADDDB"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from the hill,</w:t>
      </w:r>
    </w:p>
    <w:p w14:paraId="0E2E1EA9" w14:textId="77777777" w:rsidR="0092153D" w:rsidRPr="00542FF1" w:rsidRDefault="00014CDD">
      <w:pPr>
        <w:pStyle w:val="Textbody"/>
        <w:tabs>
          <w:tab w:val="left" w:pos="0"/>
          <w:tab w:val="left" w:pos="450"/>
        </w:tabs>
        <w:spacing w:after="0"/>
        <w:rPr>
          <w:rFonts w:ascii="Gandhari Unicode" w:hAnsi="Gandhari Unicode" w:cs="e-Tamil OTC"/>
          <w:lang w:val="en-GB"/>
        </w:rPr>
      </w:pPr>
      <w:r w:rsidRPr="00542FF1">
        <w:rPr>
          <w:rFonts w:ascii="Gandhari Unicode" w:hAnsi="Gandhari Unicode" w:cs="e-Tamil OTC"/>
          <w:lang w:val="en-GB"/>
        </w:rPr>
        <w:tab/>
        <w:t>for fresh corn to be cut as if by a brand descending from the sky</w:t>
      </w:r>
    </w:p>
    <w:p w14:paraId="1A5AF5DD" w14:textId="77777777" w:rsidR="0092153D" w:rsidRPr="00542FF1" w:rsidRDefault="00014CDD">
      <w:pPr>
        <w:pStyle w:val="Standard"/>
        <w:tabs>
          <w:tab w:val="left" w:pos="0"/>
          <w:tab w:val="left" w:pos="450"/>
        </w:tabs>
        <w:spacing w:after="74"/>
        <w:rPr>
          <w:rFonts w:ascii="Gandhari Unicode" w:hAnsi="Gandhari Unicode" w:cs="e-Tamil OTC"/>
          <w:lang w:val="en-GB"/>
        </w:rPr>
      </w:pPr>
      <w:r w:rsidRPr="00542FF1">
        <w:rPr>
          <w:rFonts w:ascii="Gandhari Unicode" w:hAnsi="Gandhari Unicode" w:cs="e-Tamil OTC"/>
          <w:lang w:val="en-GB"/>
        </w:rPr>
        <w:tab/>
        <w:t>by the glowing wheels, shining like the young crescent moon,</w:t>
      </w:r>
    </w:p>
    <w:p w14:paraId="2E96E92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reaching [her] by evening by going as [swift] as the wind,</w:t>
      </w:r>
    </w:p>
    <w:p w14:paraId="6E7BCDD7" w14:textId="77777777" w:rsidR="0092153D" w:rsidRPr="00542FF1" w:rsidRDefault="00014CDD">
      <w:pPr>
        <w:pStyle w:val="Textbody"/>
        <w:tabs>
          <w:tab w:val="left" w:pos="188"/>
        </w:tabs>
        <w:spacing w:after="0"/>
        <w:rPr>
          <w:rFonts w:ascii="Gandhari Unicode" w:hAnsi="Gandhari Unicode" w:cs="e-Tamil OTC"/>
          <w:lang w:val="en-GB"/>
        </w:rPr>
      </w:pPr>
      <w:r w:rsidRPr="00542FF1">
        <w:rPr>
          <w:rFonts w:ascii="Gandhari Unicode" w:hAnsi="Gandhari Unicode" w:cs="e-Tamil OTC"/>
          <w:lang w:val="en-GB"/>
        </w:rPr>
        <w:tab/>
        <w:t>the little woman with pure bangles in few rows,</w:t>
      </w:r>
    </w:p>
    <w:p w14:paraId="1E94AC4A"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[and] uniting [with her] bosom of many charms(?)</w:t>
      </w:r>
      <w:r w:rsidRPr="00542FF1">
        <w:rPr>
          <w:rStyle w:val="FootnoteReference"/>
          <w:rFonts w:ascii="Gandhari Unicode" w:hAnsi="Gandhari Unicode" w:cs="e-Tamil OTC"/>
          <w:lang w:val="en-GB"/>
        </w:rPr>
        <w:footnoteReference w:id="751"/>
      </w:r>
      <w:r w:rsidRPr="00542FF1">
        <w:rPr>
          <w:rFonts w:ascii="Gandhari Unicode" w:hAnsi="Gandhari Unicode" w:cs="e-Tamil OTC"/>
          <w:lang w:val="en-GB"/>
        </w:rPr>
        <w:t>, we will rejoice.</w:t>
      </w:r>
    </w:p>
    <w:p w14:paraId="48A25E09" w14:textId="77777777" w:rsidR="0092153D" w:rsidRPr="00542FF1" w:rsidRDefault="0092153D">
      <w:pPr>
        <w:pStyle w:val="Textbody"/>
        <w:spacing w:after="0"/>
        <w:rPr>
          <w:rFonts w:ascii="Gandhari Unicode" w:hAnsi="Gandhari Unicode" w:cs="e-Tamil OTC"/>
          <w:lang w:val="en-GB"/>
        </w:rPr>
      </w:pPr>
    </w:p>
    <w:p w14:paraId="17FE603B" w14:textId="77777777" w:rsidR="0092153D" w:rsidRPr="00542FF1" w:rsidRDefault="0092153D">
      <w:pPr>
        <w:pStyle w:val="Textbody"/>
        <w:spacing w:after="0"/>
        <w:rPr>
          <w:rFonts w:ascii="Gandhari Unicode" w:hAnsi="Gandhari Unicode" w:cs="e-Tamil OTC"/>
          <w:lang w:val="en-GB"/>
        </w:rPr>
      </w:pPr>
    </w:p>
    <w:p w14:paraId="14BE6C90"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[and] uniting [with her], so that it will be very glorious, we will rejoice.</w:t>
      </w:r>
    </w:p>
    <w:p w14:paraId="68577B78" w14:textId="77777777" w:rsidR="0092153D" w:rsidRPr="00542FF1" w:rsidRDefault="0092153D">
      <w:pPr>
        <w:pStyle w:val="Textbody"/>
        <w:spacing w:after="0"/>
        <w:rPr>
          <w:rFonts w:ascii="Gandhari Unicode" w:hAnsi="Gandhari Unicode" w:cs="e-Tamil OTC"/>
          <w:lang w:val="en-GB"/>
        </w:rPr>
      </w:pPr>
    </w:p>
    <w:p w14:paraId="7F289C68"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4053E9C"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190</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பூதம்புல்லன்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683FD8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ஆற்றாளாகிய தலைமகள் தோழிக்குச் சொல்லியது.</w:t>
      </w:r>
    </w:p>
    <w:p w14:paraId="74558A64" w14:textId="77777777" w:rsidR="0092153D" w:rsidRPr="00542FF1" w:rsidRDefault="0092153D">
      <w:pPr>
        <w:pStyle w:val="Textbody"/>
        <w:spacing w:after="29"/>
        <w:rPr>
          <w:rFonts w:ascii="Gandhari Unicode" w:hAnsi="Gandhari Unicode" w:cs="e-Tamil OTC"/>
        </w:rPr>
      </w:pPr>
    </w:p>
    <w:p w14:paraId="10AB202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நெறியிருங் கதுப்பொடு பெருந்தோ ணீவிச்</w:t>
      </w:r>
    </w:p>
    <w:p w14:paraId="0FFE565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செறிவளை நெகிழச் செய்பொருட் </w:t>
      </w:r>
      <w:bookmarkStart w:id="80" w:name="DDE_LINK64"/>
      <w:r w:rsidRPr="00542FF1">
        <w:rPr>
          <w:rFonts w:ascii="Gandhari Unicode" w:hAnsi="Gandhari Unicode" w:cs="e-Tamil OTC"/>
          <w:cs/>
        </w:rPr>
        <w:t>ககன்றோ</w:t>
      </w:r>
      <w:bookmarkEnd w:id="80"/>
    </w:p>
    <w:p w14:paraId="2B41E7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ரறிவர்கொல் வாழி தோழி பொறிவரி</w:t>
      </w:r>
    </w:p>
    <w:p w14:paraId="1A4C629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வெஞ்சின வரவின் பைந்தலை துமிய</w:t>
      </w:r>
    </w:p>
    <w:p w14:paraId="7F6FC60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வுரவுரு</w:t>
      </w:r>
      <w:r w:rsidRPr="00542FF1">
        <w:rPr>
          <w:rFonts w:ascii="Gandhari Unicode" w:hAnsi="Gandhari Unicode" w:cs="e-Tamil OTC"/>
          <w:cs/>
        </w:rPr>
        <w:t xml:space="preserve"> முரறு மரையிரு ணடுநா</w:t>
      </w:r>
    </w:p>
    <w:p w14:paraId="7E0DB03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ணல்லே றியங்குதோ றியம்பும்</w:t>
      </w:r>
    </w:p>
    <w:p w14:paraId="6E2E49E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பல்லான் றொழுவத் </w:t>
      </w:r>
      <w:r w:rsidRPr="00542FF1">
        <w:rPr>
          <w:rFonts w:ascii="Gandhari Unicode" w:hAnsi="Gandhari Unicode" w:cs="e-Tamil OTC"/>
          <w:u w:val="wave"/>
          <w:cs/>
        </w:rPr>
        <w:t>தொருமணிக்</w:t>
      </w:r>
      <w:r w:rsidRPr="00542FF1">
        <w:rPr>
          <w:rFonts w:ascii="Gandhari Unicode" w:hAnsi="Gandhari Unicode" w:cs="e-Tamil OTC"/>
          <w:cs/>
        </w:rPr>
        <w:t xml:space="preserve"> குரலே.</w:t>
      </w:r>
    </w:p>
    <w:p w14:paraId="00D622F9" w14:textId="77777777" w:rsidR="0092153D" w:rsidRPr="00542FF1" w:rsidRDefault="0092153D">
      <w:pPr>
        <w:pStyle w:val="Textbody"/>
        <w:spacing w:after="29"/>
        <w:rPr>
          <w:rFonts w:ascii="Gandhari Unicode" w:hAnsi="Gandhari Unicode" w:cs="e-Tamil OTC"/>
        </w:rPr>
      </w:pPr>
    </w:p>
    <w:p w14:paraId="32086E45"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ககன்றோ </w:t>
      </w:r>
      <w:r w:rsidRPr="00542FF1">
        <w:rPr>
          <w:rFonts w:ascii="Gandhari Unicode" w:eastAsia="URW Palladio UNI" w:hAnsi="Gandhari Unicode" w:cs="e-Tamil OTC"/>
        </w:rPr>
        <w:t xml:space="preserve">L1, C1+2+3v+5,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கன்றோ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L1v,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தாமிய </w:t>
      </w:r>
      <w:r w:rsidRPr="00542FF1">
        <w:rPr>
          <w:rFonts w:ascii="Gandhari Unicode" w:eastAsia="URW Palladio UNI"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r w:rsidRPr="00542FF1">
        <w:rPr>
          <w:rFonts w:ascii="Gandhari Unicode" w:hAnsi="Gandhari Unicode" w:cs="e-Tamil OTC"/>
        </w:rPr>
        <w:t xml:space="preserve">C1v+5, G2, EA, I; </w:t>
      </w:r>
      <w:r w:rsidRPr="00542FF1">
        <w:rPr>
          <w:rFonts w:ascii="Gandhari Unicode" w:hAnsi="Gandhari Unicode" w:cs="e-Tamil OTC"/>
          <w:cs/>
        </w:rPr>
        <w:t xml:space="preserve">வரவுறு </w:t>
      </w:r>
      <w:r w:rsidRPr="00542FF1">
        <w:rPr>
          <w:rFonts w:ascii="Gandhari Unicode" w:hAnsi="Gandhari Unicode" w:cs="e-Tamil OTC"/>
        </w:rPr>
        <w:t xml:space="preserve">L1, C1+3, G1,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நரையுரு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olor w:val="000000"/>
        </w:rPr>
        <w:t>VP</w:t>
      </w:r>
      <w:r w:rsidRPr="00542FF1">
        <w:rPr>
          <w:rFonts w:ascii="Gandhari Unicode" w:hAnsi="Gandhari Unicode" w:cs="e-Tamil OTC"/>
        </w:rPr>
        <w:t xml:space="preserve">, ER; </w:t>
      </w:r>
      <w:r w:rsidRPr="00542FF1">
        <w:rPr>
          <w:rFonts w:ascii="Gandhari Unicode" w:hAnsi="Gandhari Unicode" w:cs="e-Tamil OTC"/>
          <w:cs/>
        </w:rPr>
        <w:t xml:space="preserve">மாவுரு </w:t>
      </w:r>
      <w:r w:rsidRPr="00542FF1">
        <w:rPr>
          <w:rFonts w:ascii="Gandhari Unicode" w:hAnsi="Gandhari Unicode" w:cs="e-Tamil OTC"/>
        </w:rPr>
        <w:t xml:space="preserve">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வரவரு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5df.</w:t>
      </w:r>
      <w:r w:rsidRPr="00542FF1">
        <w:rPr>
          <w:rFonts w:ascii="Gandhari Unicode" w:hAnsi="Gandhari Unicode" w:cs="e-Tamil OTC"/>
        </w:rPr>
        <w:t xml:space="preserve"> </w:t>
      </w:r>
      <w:r w:rsidRPr="00542FF1">
        <w:rPr>
          <w:rFonts w:ascii="Gandhari Unicode" w:hAnsi="Gandhari Unicode" w:cs="e-Tamil OTC"/>
          <w:cs/>
        </w:rPr>
        <w:t xml:space="preserve">ணடுநா </w:t>
      </w:r>
      <w:bookmarkStart w:id="81" w:name="DDE_LINK23"/>
      <w:r w:rsidRPr="00542FF1">
        <w:rPr>
          <w:rFonts w:ascii="Gandhari Unicode" w:hAnsi="Gandhari Unicode" w:cs="e-Tamil OTC"/>
        </w:rPr>
        <w:t>|</w:t>
      </w:r>
      <w:bookmarkEnd w:id="81"/>
      <w:r w:rsidRPr="00542FF1">
        <w:rPr>
          <w:rFonts w:ascii="Gandhari Unicode" w:hAnsi="Gandhari Unicode" w:cs="e-Tamil OTC"/>
        </w:rPr>
        <w:t xml:space="preserve"> </w:t>
      </w:r>
      <w:r w:rsidRPr="00542FF1">
        <w:rPr>
          <w:rFonts w:ascii="Gandhari Unicode" w:hAnsi="Gandhari Unicode" w:cs="e-Tamil OTC"/>
          <w:cs/>
        </w:rPr>
        <w:t xml:space="preserve">ணல்லே </w:t>
      </w:r>
      <w:r w:rsidRPr="00542FF1">
        <w:rPr>
          <w:rFonts w:ascii="Gandhari Unicode" w:hAnsi="Gandhari Unicode" w:cs="e-Tamil OTC"/>
        </w:rPr>
        <w:t xml:space="preserve">C5, G2, EA; </w:t>
      </w:r>
      <w:r w:rsidRPr="00542FF1">
        <w:rPr>
          <w:rFonts w:ascii="Gandhari Unicode" w:hAnsi="Gandhari Unicode" w:cs="e-Tamil OTC"/>
          <w:cs/>
        </w:rPr>
        <w:t xml:space="preserve">ணடுநாள் </w:t>
      </w:r>
      <w:r w:rsidRPr="00542FF1">
        <w:rPr>
          <w:rFonts w:ascii="Gandhari Unicode" w:hAnsi="Gandhari Unicode" w:cs="e-Tamil OTC"/>
        </w:rPr>
        <w:t xml:space="preserve">| </w:t>
      </w:r>
      <w:r w:rsidRPr="00542FF1">
        <w:rPr>
          <w:rFonts w:ascii="Gandhari Unicode" w:hAnsi="Gandhari Unicode" w:cs="e-Tamil OTC"/>
          <w:cs/>
        </w:rPr>
        <w:t xml:space="preserve">நல்லே </w:t>
      </w:r>
      <w:r w:rsidRPr="00542FF1">
        <w:rPr>
          <w:rFonts w:ascii="Gandhari Unicode" w:hAnsi="Gandhari Unicode" w:cs="e-Tamil OTC"/>
        </w:rPr>
        <w:t xml:space="preserve">L1, C1+2+3,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தொருமணிக்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தெழுமணிக் </w:t>
      </w:r>
      <w:proofErr w:type="spellStart"/>
      <w:r w:rsidRPr="00542FF1">
        <w:rPr>
          <w:rFonts w:ascii="Gandhari Unicode" w:hAnsi="Gandhari Unicode" w:cs="e-Tamil OTC"/>
        </w:rPr>
        <w:t>Cām.v</w:t>
      </w:r>
      <w:proofErr w:type="spellEnd"/>
    </w:p>
    <w:p w14:paraId="087B0F4F" w14:textId="77777777" w:rsidR="0092153D" w:rsidRPr="00542FF1" w:rsidRDefault="0092153D">
      <w:pPr>
        <w:pStyle w:val="Textbody"/>
        <w:spacing w:after="29"/>
        <w:rPr>
          <w:rFonts w:ascii="Gandhari Unicode" w:hAnsi="Gandhari Unicode" w:cs="e-Tamil OTC"/>
        </w:rPr>
      </w:pPr>
    </w:p>
    <w:p w14:paraId="7406F83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neṟi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katuppoṭu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nīvi</w:t>
      </w:r>
      <w:proofErr w:type="spellEnd"/>
      <w:r w:rsidR="00FD02EB">
        <w:rPr>
          <w:rFonts w:ascii="Gandhari Unicode" w:hAnsi="Gandhari Unicode" w:cs="e-Tamil OTC"/>
          <w:lang w:val="en-GB"/>
        </w:rPr>
        <w:t>+</w:t>
      </w:r>
    </w:p>
    <w:p w14:paraId="4A6C519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nekiḻa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poruṭ</w:t>
      </w:r>
      <w:r w:rsidR="00FD02EB">
        <w:rPr>
          <w:rFonts w:ascii="Gandhari Unicode" w:hAnsi="Gandhari Unicode" w:cs="e-Tamil OTC"/>
          <w:lang w:val="en-GB"/>
        </w:rPr>
        <w:t>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akaṉṟōr</w:t>
      </w:r>
      <w:proofErr w:type="spellEnd"/>
    </w:p>
    <w:p w14:paraId="38840C84"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aṟivar-kol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vari</w:t>
      </w:r>
      <w:proofErr w:type="spellEnd"/>
    </w:p>
    <w:p w14:paraId="3CE0EFE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w:t>
      </w:r>
      <w:proofErr w:type="spellEnd"/>
      <w:r w:rsidR="00FD02EB">
        <w:rPr>
          <w:rFonts w:ascii="Gandhari Unicode" w:hAnsi="Gandhari Unicode" w:cs="e-Tamil OTC"/>
          <w:lang w:val="en-GB"/>
        </w:rPr>
        <w:t>(</w:t>
      </w:r>
      <w:r w:rsidRPr="00542FF1">
        <w:rPr>
          <w:rFonts w:ascii="Gandhari Unicode" w:hAnsi="Gandhari Unicode" w:cs="e-Tamil OTC"/>
          <w:lang w:val="en-GB"/>
        </w:rPr>
        <w:t>m</w:t>
      </w:r>
      <w:r w:rsidR="00FD02EB">
        <w:rPr>
          <w:rFonts w:ascii="Gandhari Unicode" w:hAnsi="Gandhari Unicode" w:cs="e-Tamil OTC"/>
          <w:lang w:val="en-GB"/>
        </w:rPr>
        <w:t>)</w:t>
      </w:r>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araviṉ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tumiya</w:t>
      </w:r>
      <w:proofErr w:type="spellEnd"/>
    </w:p>
    <w:p w14:paraId="1C615E59" w14:textId="77777777" w:rsidR="0092153D" w:rsidRPr="00542FF1" w:rsidRDefault="00FD02EB">
      <w:pPr>
        <w:pStyle w:val="Textbody"/>
        <w:spacing w:after="29"/>
        <w:rPr>
          <w:rFonts w:ascii="Gandhari Unicode" w:hAnsi="Gandhari Unicode" w:cs="e-Tamil OTC"/>
        </w:rPr>
      </w:pPr>
      <w:r>
        <w:rPr>
          <w:rFonts w:ascii="Gandhari Unicode" w:hAnsi="Gandhari Unicode" w:cs="e-Tamil OTC"/>
          <w:i/>
          <w:iCs/>
          <w:lang w:val="en-GB"/>
        </w:rPr>
        <w:t>~</w:t>
      </w:r>
      <w:proofErr w:type="spellStart"/>
      <w:r w:rsidR="00014CDD" w:rsidRPr="00542FF1">
        <w:rPr>
          <w:rFonts w:ascii="Gandhari Unicode" w:hAnsi="Gandhari Unicode" w:cs="e-Tamil OTC"/>
          <w:i/>
          <w:iCs/>
          <w:lang w:val="en-GB"/>
        </w:rPr>
        <w:t>urav</w:t>
      </w:r>
      <w:proofErr w:type="spellEnd"/>
      <w:r>
        <w:rPr>
          <w:rFonts w:ascii="Gandhari Unicode" w:hAnsi="Gandhari Unicode" w:cs="e-Tamil OTC"/>
          <w:i/>
          <w:iCs/>
          <w:lang w:val="en-GB"/>
        </w:rPr>
        <w:t>*</w:t>
      </w:r>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uru</w:t>
      </w:r>
      <w:r w:rsidR="009A1892" w:rsidRPr="00542FF1">
        <w:rPr>
          <w:rFonts w:ascii="Gandhari Unicode" w:hAnsi="Gandhari Unicode" w:cs="e-Tamil OTC"/>
          <w:i/>
          <w:iCs/>
          <w:lang w:val="en-GB"/>
        </w:rPr>
        <w:t>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muraṟum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arai</w:t>
      </w:r>
      <w:proofErr w:type="spellEnd"/>
      <w:r w:rsidR="00014CDD" w:rsidRPr="00542FF1">
        <w:rPr>
          <w:rFonts w:ascii="Gandhari Unicode" w:hAnsi="Gandhari Unicode" w:cs="e-Tamil OTC"/>
          <w:lang w:val="en-GB"/>
        </w:rPr>
        <w:t xml:space="preserve"> </w:t>
      </w:r>
      <w:r>
        <w:rPr>
          <w:rFonts w:ascii="Gandhari Unicode" w:hAnsi="Gandhari Unicode" w:cs="e-Tamil OTC"/>
          <w:lang w:val="en-GB"/>
        </w:rPr>
        <w:t>~</w:t>
      </w:r>
      <w:proofErr w:type="spellStart"/>
      <w:r w:rsidR="00014CDD" w:rsidRPr="00542FF1">
        <w:rPr>
          <w:rFonts w:ascii="Gandhari Unicode" w:hAnsi="Gandhari Unicode" w:cs="e-Tamil OTC"/>
          <w:lang w:val="en-GB"/>
        </w:rPr>
        <w:t>iruḷ</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naṭu-nāḷ</w:t>
      </w:r>
      <w:proofErr w:type="spellEnd"/>
    </w:p>
    <w:p w14:paraId="5E6D2A7D"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ēṟ</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iyaṅku-tōṟu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iyampum</w:t>
      </w:r>
      <w:proofErr w:type="spellEnd"/>
    </w:p>
    <w:p w14:paraId="1D03D30E" w14:textId="77777777" w:rsidR="0092153D" w:rsidRPr="00542FF1" w:rsidRDefault="00014CDD">
      <w:pPr>
        <w:pStyle w:val="Textbody"/>
        <w:spacing w:after="29" w:line="260" w:lineRule="exact"/>
        <w:rPr>
          <w:rFonts w:ascii="Gandhari Unicode" w:hAnsi="Gandhari Unicode" w:cs="e-Tamil OTC"/>
        </w:rPr>
      </w:pPr>
      <w:r w:rsidRPr="00542FF1">
        <w:rPr>
          <w:rFonts w:ascii="Gandhari Unicode" w:hAnsi="Gandhari Unicode" w:cs="e-Tamil OTC"/>
          <w:lang w:val="en-GB"/>
        </w:rPr>
        <w:t xml:space="preserve">pal </w:t>
      </w:r>
      <w:r w:rsidR="00FD02EB">
        <w:rPr>
          <w:rFonts w:ascii="Gandhari Unicode" w:hAnsi="Gandhari Unicode" w:cs="e-Tamil OTC"/>
          <w:lang w:val="en-GB"/>
        </w:rPr>
        <w:t>+</w:t>
      </w:r>
      <w:proofErr w:type="spellStart"/>
      <w:r w:rsidRPr="00542FF1">
        <w:rPr>
          <w:rFonts w:ascii="Gandhari Unicode" w:hAnsi="Gandhari Unicode" w:cs="e-Tamil OTC"/>
          <w:lang w:val="en-GB"/>
        </w:rPr>
        <w:t>āṉ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toḻuvatt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6C48B2A" w14:textId="77777777" w:rsidR="0092153D" w:rsidRPr="00542FF1" w:rsidRDefault="0092153D">
      <w:pPr>
        <w:pStyle w:val="Textbody"/>
        <w:spacing w:after="29" w:line="260" w:lineRule="exact"/>
        <w:rPr>
          <w:rFonts w:ascii="Gandhari Unicode" w:hAnsi="Gandhari Unicode" w:cs="e-Tamil OTC"/>
          <w:lang w:val="en-GB"/>
        </w:rPr>
      </w:pPr>
    </w:p>
    <w:p w14:paraId="2D1BA440" w14:textId="77777777" w:rsidR="0092153D" w:rsidRPr="00542FF1" w:rsidRDefault="0092153D">
      <w:pPr>
        <w:pStyle w:val="Textbody"/>
        <w:spacing w:after="29" w:line="260" w:lineRule="exact"/>
        <w:rPr>
          <w:rFonts w:ascii="Gandhari Unicode" w:hAnsi="Gandhari Unicode" w:cs="e-Tamil OTC"/>
          <w:lang w:val="en-GB"/>
        </w:rPr>
      </w:pPr>
    </w:p>
    <w:p w14:paraId="1878E47F" w14:textId="77777777" w:rsidR="0092153D" w:rsidRPr="00542FF1" w:rsidRDefault="0092153D">
      <w:pPr>
        <w:pStyle w:val="Textbody"/>
        <w:spacing w:after="29" w:line="260" w:lineRule="exact"/>
        <w:rPr>
          <w:rFonts w:ascii="Gandhari Unicode" w:hAnsi="Gandhari Unicode" w:cs="e-Tamil OTC"/>
          <w:lang w:val="en-GB"/>
        </w:rPr>
      </w:pPr>
    </w:p>
    <w:p w14:paraId="70E2AD48"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Uttered to the confidante by HER who didn't have the strength [anymore] in the time of separation.</w:t>
      </w:r>
    </w:p>
    <w:p w14:paraId="431E987E" w14:textId="77777777" w:rsidR="0092153D" w:rsidRPr="00542FF1" w:rsidRDefault="0092153D">
      <w:pPr>
        <w:pStyle w:val="Textbody"/>
        <w:spacing w:after="29" w:line="260" w:lineRule="exact"/>
        <w:rPr>
          <w:rFonts w:ascii="Gandhari Unicode" w:hAnsi="Gandhari Unicode" w:cs="e-Tamil OTC"/>
          <w:lang w:val="en-GB"/>
        </w:rPr>
      </w:pPr>
    </w:p>
    <w:p w14:paraId="07CD050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curl- dark hair-with big shoulder </w:t>
      </w:r>
      <w:proofErr w:type="gramStart"/>
      <w:r w:rsidRPr="00542FF1">
        <w:rPr>
          <w:rFonts w:ascii="Gandhari Unicode" w:hAnsi="Gandhari Unicode" w:cs="e-Tamil OTC"/>
          <w:lang w:val="en-GB"/>
        </w:rPr>
        <w:t>stroked</w:t>
      </w:r>
      <w:proofErr w:type="gramEnd"/>
    </w:p>
    <w:p w14:paraId="5F4581B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tight</w:t>
      </w:r>
      <w:r w:rsidRPr="00542FF1">
        <w:rPr>
          <w:rFonts w:ascii="Gandhari Unicode" w:hAnsi="Gandhari Unicode" w:cs="e-Tamil OTC"/>
        </w:rPr>
        <w:t xml:space="preserve"> </w:t>
      </w:r>
      <w:r w:rsidRPr="00542FF1">
        <w:rPr>
          <w:rFonts w:ascii="Gandhari Unicode" w:hAnsi="Gandhari Unicode" w:cs="e-Tamil OTC"/>
          <w:lang w:val="en-GB"/>
        </w:rPr>
        <w:t>bangle become-loose(inf.)</w:t>
      </w:r>
      <w:r w:rsidRPr="00542FF1">
        <w:rPr>
          <w:rFonts w:ascii="Gandhari Unicode" w:hAnsi="Gandhari Unicode" w:cs="e-Tamil OTC"/>
        </w:rPr>
        <w:t xml:space="preserve"> </w:t>
      </w:r>
      <w:r w:rsidRPr="00542FF1">
        <w:rPr>
          <w:rFonts w:ascii="Gandhari Unicode" w:hAnsi="Gandhari Unicode" w:cs="e-Tamil OTC"/>
          <w:lang w:val="en-GB"/>
        </w:rPr>
        <w:t>make- wealth(dat.) departed-he(h.)</w:t>
      </w:r>
    </w:p>
    <w:p w14:paraId="088DB2C8"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he-knows(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w:t>
      </w:r>
      <w:proofErr w:type="spellEnd"/>
      <w:proofErr w:type="gramEnd"/>
      <w:r w:rsidRPr="00542FF1">
        <w:rPr>
          <w:rFonts w:ascii="Gandhari Unicode" w:hAnsi="Gandhari Unicode" w:cs="e-Tamil OTC"/>
          <w:lang w:val="en-GB"/>
        </w:rPr>
        <w:t xml:space="preserve"> live friend</w:t>
      </w:r>
      <w:r w:rsidRPr="00542FF1">
        <w:rPr>
          <w:rFonts w:ascii="Gandhari Unicode" w:hAnsi="Gandhari Unicode" w:cs="e-Tamil OTC"/>
        </w:rPr>
        <w:t xml:space="preserve"> </w:t>
      </w:r>
      <w:r w:rsidR="00CA7D70" w:rsidRPr="00542FF1">
        <w:rPr>
          <w:rFonts w:ascii="Gandhari Unicode" w:hAnsi="Gandhari Unicode" w:cs="e-Tamil OTC"/>
          <w:lang w:val="en-GB"/>
        </w:rPr>
        <w:t>spot line</w:t>
      </w:r>
    </w:p>
    <w:p w14:paraId="3F1054B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hot anger snake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green head be-severed(inf.)</w:t>
      </w:r>
    </w:p>
    <w:p w14:paraId="708E8A7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strength thunder roaring- </w:t>
      </w:r>
      <w:proofErr w:type="spellStart"/>
      <w:r w:rsidRPr="00542FF1">
        <w:rPr>
          <w:rFonts w:ascii="Gandhari Unicode" w:hAnsi="Gandhari Unicode" w:cs="e-Tamil OTC"/>
          <w:lang w:val="en-GB"/>
        </w:rPr>
        <w:t>half darkness</w:t>
      </w:r>
      <w:proofErr w:type="spellEnd"/>
      <w:r w:rsidRPr="00542FF1">
        <w:rPr>
          <w:rFonts w:ascii="Gandhari Unicode" w:hAnsi="Gandhari Unicode" w:cs="e-Tamil OTC"/>
          <w:lang w:val="en-GB"/>
        </w:rPr>
        <w:t xml:space="preserve"> middle-day</w:t>
      </w:r>
    </w:p>
    <w:p w14:paraId="27636BA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good bull</w:t>
      </w:r>
      <w:r w:rsidRPr="00542FF1">
        <w:rPr>
          <w:rFonts w:ascii="Gandhari Unicode" w:hAnsi="Gandhari Unicode" w:cs="e-Tamil OTC"/>
        </w:rPr>
        <w:t xml:space="preserve"> </w:t>
      </w:r>
      <w:r w:rsidRPr="00542FF1">
        <w:rPr>
          <w:rFonts w:ascii="Gandhari Unicode" w:hAnsi="Gandhari Unicode" w:cs="e-Tamil OTC"/>
          <w:lang w:val="en-GB"/>
        </w:rPr>
        <w:t>stir-ever sounding-</w:t>
      </w:r>
    </w:p>
    <w:p w14:paraId="2C2586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many </w:t>
      </w:r>
      <w:proofErr w:type="gramStart"/>
      <w:r w:rsidRPr="00542FF1">
        <w:rPr>
          <w:rFonts w:ascii="Gandhari Unicode" w:hAnsi="Gandhari Unicode" w:cs="e-Tamil OTC"/>
          <w:lang w:val="en-GB"/>
        </w:rPr>
        <w:t>cow</w:t>
      </w:r>
      <w:proofErr w:type="gramEnd"/>
      <w:r w:rsidRPr="00542FF1">
        <w:rPr>
          <w:rFonts w:ascii="Gandhari Unicode" w:hAnsi="Gandhari Unicode" w:cs="e-Tamil OTC"/>
        </w:rPr>
        <w:t xml:space="preserve"> </w:t>
      </w:r>
      <w:r w:rsidRPr="00542FF1">
        <w:rPr>
          <w:rFonts w:ascii="Gandhari Unicode" w:hAnsi="Gandhari Unicode" w:cs="e-Tamil OTC"/>
          <w:lang w:val="en-GB"/>
        </w:rPr>
        <w:t>manger- one bell voice</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A81230" w14:textId="77777777" w:rsidR="0092153D" w:rsidRPr="00542FF1" w:rsidRDefault="0092153D">
      <w:pPr>
        <w:pStyle w:val="Textbody"/>
        <w:spacing w:after="29"/>
        <w:rPr>
          <w:rFonts w:ascii="Gandhari Unicode" w:hAnsi="Gandhari Unicode" w:cs="e-Tamil OTC"/>
          <w:lang w:val="en-GB"/>
        </w:rPr>
      </w:pPr>
    </w:p>
    <w:p w14:paraId="68CE870A" w14:textId="77777777" w:rsidR="0092153D" w:rsidRPr="00542FF1" w:rsidRDefault="0092153D">
      <w:pPr>
        <w:pStyle w:val="Textbody"/>
        <w:spacing w:after="29"/>
        <w:rPr>
          <w:rFonts w:ascii="Gandhari Unicode" w:hAnsi="Gandhari Unicode" w:cs="e-Tamil OTC"/>
        </w:rPr>
      </w:pPr>
    </w:p>
    <w:p w14:paraId="561F6F0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has stroked the big shoulder along with the curly dark </w:t>
      </w:r>
      <w:proofErr w:type="gramStart"/>
      <w:r w:rsidRPr="00542FF1">
        <w:rPr>
          <w:rFonts w:ascii="Gandhari Unicode" w:hAnsi="Gandhari Unicode" w:cs="e-Tamil OTC"/>
          <w:lang w:val="en-GB"/>
        </w:rPr>
        <w:t>hair</w:t>
      </w:r>
      <w:proofErr w:type="gramEnd"/>
    </w:p>
    <w:p w14:paraId="0EF39566"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[and] departed to make wealth</w:t>
      </w:r>
      <w:r w:rsidRPr="00542FF1">
        <w:rPr>
          <w:rStyle w:val="FootnoteReference"/>
          <w:rFonts w:ascii="Gandhari Unicode" w:hAnsi="Gandhari Unicode" w:cs="e-Tamil OTC"/>
          <w:lang w:val="en-GB"/>
        </w:rPr>
        <w:footnoteReference w:id="752"/>
      </w:r>
      <w:r w:rsidRPr="00542FF1">
        <w:rPr>
          <w:rFonts w:ascii="Gandhari Unicode" w:hAnsi="Gandhari Unicode" w:cs="e-Tamil OTC"/>
          <w:lang w:val="en-GB"/>
        </w:rPr>
        <w:t>, for tight bangles to become loose,</w:t>
      </w:r>
    </w:p>
    <w:p w14:paraId="31B71776"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does he know, oh friend,</w:t>
      </w:r>
    </w:p>
    <w:p w14:paraId="580BE68D"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of the one bell's voice in the manger with many cows</w:t>
      </w:r>
    </w:p>
    <w:p w14:paraId="5B98A38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 xml:space="preserve">that sounds each time the good bull </w:t>
      </w:r>
      <w:proofErr w:type="gramStart"/>
      <w:r w:rsidRPr="00542FF1">
        <w:rPr>
          <w:rFonts w:ascii="Gandhari Unicode" w:hAnsi="Gandhari Unicode" w:cs="e-Tamil OTC"/>
          <w:lang w:val="en-GB"/>
        </w:rPr>
        <w:t>stirs</w:t>
      </w:r>
      <w:proofErr w:type="gramEnd"/>
    </w:p>
    <w:p w14:paraId="09C5AED6"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ab/>
        <w:t>at midnight [after] half of the darkness</w:t>
      </w:r>
      <w:r w:rsidRPr="00542FF1">
        <w:rPr>
          <w:rStyle w:val="FootnoteReference"/>
          <w:rFonts w:ascii="Gandhari Unicode" w:hAnsi="Gandhari Unicode" w:cs="e-Tamil OTC"/>
          <w:lang w:val="en-GB"/>
        </w:rPr>
        <w:footnoteReference w:id="753"/>
      </w:r>
      <w:r w:rsidRPr="00542FF1">
        <w:rPr>
          <w:rFonts w:ascii="Gandhari Unicode" w:hAnsi="Gandhari Unicode" w:cs="e-Tamil OTC"/>
          <w:lang w:val="en-GB"/>
        </w:rPr>
        <w:t>,</w:t>
      </w:r>
    </w:p>
    <w:p w14:paraId="7FD0FDD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when strong thunder roars,</w:t>
      </w:r>
    </w:p>
    <w:p w14:paraId="0FA7007E" w14:textId="77777777" w:rsidR="0092153D" w:rsidRPr="00542FF1" w:rsidRDefault="00014CDD">
      <w:pPr>
        <w:pStyle w:val="Textbody"/>
        <w:tabs>
          <w:tab w:val="left" w:pos="150"/>
          <w:tab w:val="left" w:pos="1013"/>
        </w:tabs>
        <w:spacing w:after="0"/>
        <w:rPr>
          <w:rFonts w:ascii="Gandhari Unicode" w:hAnsi="Gandhari Unicode" w:cs="e-Tamil OTC"/>
        </w:rPr>
      </w:pPr>
      <w:r w:rsidRPr="00542FF1">
        <w:rPr>
          <w:rFonts w:ascii="Gandhari Unicode" w:hAnsi="Gandhari Unicode" w:cs="e-Tamil OTC"/>
          <w:lang w:val="en-GB"/>
        </w:rPr>
        <w:tab/>
        <w:t>so that the green</w:t>
      </w:r>
      <w:r w:rsidRPr="00542FF1">
        <w:rPr>
          <w:rStyle w:val="FootnoteReference"/>
          <w:rFonts w:ascii="Gandhari Unicode" w:hAnsi="Gandhari Unicode" w:cs="e-Tamil OTC"/>
          <w:lang w:val="en-GB"/>
        </w:rPr>
        <w:footnoteReference w:id="754"/>
      </w:r>
      <w:r w:rsidRPr="00542FF1">
        <w:rPr>
          <w:rFonts w:ascii="Gandhari Unicode" w:hAnsi="Gandhari Unicode" w:cs="e-Tamil OTC"/>
          <w:lang w:val="en-GB"/>
        </w:rPr>
        <w:t xml:space="preserve"> head of the striped [and] spotted furious</w:t>
      </w:r>
      <w:r w:rsidRPr="00542FF1">
        <w:rPr>
          <w:rStyle w:val="FootnoteReference"/>
          <w:rFonts w:ascii="Gandhari Unicode" w:hAnsi="Gandhari Unicode" w:cs="e-Tamil OTC"/>
          <w:lang w:val="en-GB"/>
        </w:rPr>
        <w:footnoteReference w:id="755"/>
      </w:r>
    </w:p>
    <w:p w14:paraId="14CA9E18" w14:textId="77777777" w:rsidR="0092153D" w:rsidRPr="00542FF1" w:rsidRDefault="00014CDD">
      <w:pPr>
        <w:pStyle w:val="Textbody"/>
        <w:tabs>
          <w:tab w:val="left" w:pos="150"/>
          <w:tab w:val="left" w:pos="1013"/>
        </w:tabs>
        <w:spacing w:after="0"/>
        <w:rPr>
          <w:rFonts w:ascii="Gandhari Unicode" w:hAnsi="Gandhari Unicode" w:cs="e-Tamil OTC"/>
          <w:lang w:val="en-GB"/>
        </w:rPr>
      </w:pPr>
      <w:r w:rsidRPr="00542FF1">
        <w:rPr>
          <w:rFonts w:ascii="Gandhari Unicode" w:hAnsi="Gandhari Unicode" w:cs="e-Tamil OTC"/>
          <w:lang w:val="en-GB"/>
        </w:rPr>
        <w:t xml:space="preserve"> </w:t>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snake is </w:t>
      </w:r>
      <w:proofErr w:type="gramStart"/>
      <w:r w:rsidRPr="00542FF1">
        <w:rPr>
          <w:rFonts w:ascii="Gandhari Unicode" w:hAnsi="Gandhari Unicode" w:cs="e-Tamil OTC"/>
          <w:lang w:val="en-GB"/>
        </w:rPr>
        <w:t>severed?</w:t>
      </w:r>
      <w:proofErr w:type="gramEnd"/>
    </w:p>
    <w:p w14:paraId="3C1FBAA9" w14:textId="77777777" w:rsidR="0092153D" w:rsidRPr="00542FF1" w:rsidRDefault="0092153D">
      <w:pPr>
        <w:pStyle w:val="Textbody"/>
        <w:spacing w:after="0"/>
        <w:rPr>
          <w:rFonts w:ascii="Gandhari Unicode" w:hAnsi="Gandhari Unicode" w:cs="e-Tamil OTC"/>
          <w:lang w:val="en-GB"/>
        </w:rPr>
      </w:pPr>
    </w:p>
    <w:p w14:paraId="2848CB39" w14:textId="77777777" w:rsidR="0092153D" w:rsidRPr="00542FF1" w:rsidRDefault="0092153D">
      <w:pPr>
        <w:pStyle w:val="Textbody"/>
        <w:spacing w:after="0"/>
        <w:rPr>
          <w:rFonts w:ascii="Gandhari Unicode" w:hAnsi="Gandhari Unicode" w:cs="e-Tamil OTC"/>
          <w:lang w:val="en-GB"/>
        </w:rPr>
      </w:pPr>
    </w:p>
    <w:p w14:paraId="0BA91DC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7b </w:t>
      </w:r>
      <w:r w:rsidRPr="00542FF1">
        <w:rPr>
          <w:rFonts w:ascii="Gandhari Unicode" w:hAnsi="Gandhari Unicode" w:cs="e-Tamil OTC"/>
          <w:lang w:val="en-GB"/>
        </w:rPr>
        <w:tab/>
        <w:t>[Oh,] the voice of a single bell ...</w:t>
      </w:r>
    </w:p>
    <w:p w14:paraId="71E82D7D" w14:textId="77777777" w:rsidR="0092153D" w:rsidRPr="00542FF1" w:rsidRDefault="0092153D">
      <w:pPr>
        <w:pStyle w:val="Textbody"/>
        <w:spacing w:after="0"/>
        <w:rPr>
          <w:rFonts w:ascii="Gandhari Unicode" w:hAnsi="Gandhari Unicode" w:cs="e-Tamil OTC"/>
          <w:lang w:val="en-GB"/>
        </w:rPr>
      </w:pPr>
    </w:p>
    <w:p w14:paraId="7325F83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12B02DB9"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 xml:space="preserve">KT 191 </w:t>
      </w:r>
      <w:r w:rsidRPr="00DB1CAE">
        <w:rPr>
          <w:rFonts w:ascii="Gandhari Unicode" w:hAnsi="Gandhari Unicode"/>
          <w:i w:val="0"/>
          <w:iCs w:val="0"/>
          <w:color w:val="auto"/>
          <w:lang w:val="en-GB"/>
        </w:rPr>
        <w:t>Anonymous: SHE</w:t>
      </w:r>
    </w:p>
    <w:p w14:paraId="0BD6E0A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ஆற்றாள் எனக் கவன்ற தோழிக்குக் கிழத்தி உரைத்தது (</w:t>
      </w:r>
      <w:r w:rsidRPr="00542FF1">
        <w:rPr>
          <w:rFonts w:ascii="Gandhari Unicode" w:hAnsi="Gandhari Unicode" w:cs="e-Tamil OTC"/>
          <w:lang w:val="en-GB"/>
        </w:rPr>
        <w:t>C</w:t>
      </w:r>
      <w:r w:rsidRPr="00542FF1">
        <w:rPr>
          <w:rFonts w:ascii="Gandhari Unicode" w:hAnsi="Gandhari Unicode" w:cs="e-Tamil OTC"/>
          <w:cs/>
          <w:lang w:val="en-GB"/>
        </w:rPr>
        <w:t>5: கூறியது).</w:t>
      </w:r>
    </w:p>
    <w:p w14:paraId="4D756DB0" w14:textId="77777777" w:rsidR="0092153D" w:rsidRPr="00542FF1" w:rsidRDefault="0092153D">
      <w:pPr>
        <w:pStyle w:val="Textbody"/>
        <w:spacing w:after="29"/>
        <w:rPr>
          <w:rFonts w:ascii="Gandhari Unicode" w:hAnsi="Gandhari Unicode" w:cs="e-Tamil OTC"/>
        </w:rPr>
      </w:pPr>
    </w:p>
    <w:p w14:paraId="2CFDD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உதுக்கா ணதுவே </w:t>
      </w:r>
      <w:r w:rsidRPr="00542FF1">
        <w:rPr>
          <w:rFonts w:ascii="Gandhari Unicode" w:hAnsi="Gandhari Unicode" w:cs="e-Tamil OTC"/>
          <w:u w:val="wave"/>
          <w:cs/>
        </w:rPr>
        <w:t>யிதுவென்</w:t>
      </w:r>
      <w:r w:rsidRPr="00542FF1">
        <w:rPr>
          <w:rFonts w:ascii="Gandhari Unicode" w:hAnsi="Gandhari Unicode" w:cs="e-Tamil OTC"/>
          <w:cs/>
        </w:rPr>
        <w:t xml:space="preserve"> மொழிகோ</w:t>
      </w:r>
    </w:p>
    <w:p w14:paraId="225D990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நோன்சினை</w:t>
      </w:r>
      <w:r w:rsidRPr="00542FF1">
        <w:rPr>
          <w:rFonts w:ascii="Gandhari Unicode" w:hAnsi="Gandhari Unicode" w:cs="e-Tamil OTC"/>
          <w:cs/>
        </w:rPr>
        <w:t xml:space="preserve"> யிருந்த விருந்தோட்டுப் புள்ளினந்</w:t>
      </w:r>
    </w:p>
    <w:p w14:paraId="7BC3F86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தாம்புணர்ந் தமையிற் பிரிந்தோ </w:t>
      </w:r>
      <w:r w:rsidRPr="00542FF1">
        <w:rPr>
          <w:rFonts w:ascii="Gandhari Unicode" w:hAnsi="Gandhari Unicode" w:cs="e-Tamil OTC"/>
          <w:u w:val="wave"/>
          <w:cs/>
        </w:rPr>
        <w:t>ருள்ளா</w:t>
      </w:r>
    </w:p>
    <w:p w14:paraId="281D925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தீங்குர லகவக் கேட்டு நீங்கிய</w:t>
      </w:r>
    </w:p>
    <w:p w14:paraId="1183BE1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வேதி லாள ரிவண்வரிற் போதிற்</w:t>
      </w:r>
    </w:p>
    <w:p w14:paraId="062051D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பொம்ம லோதியும் புனைய</w:t>
      </w:r>
    </w:p>
    <w:p w14:paraId="20EFBA7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லெம்முந் தொடாஅ </w:t>
      </w:r>
      <w:r w:rsidRPr="00542FF1">
        <w:rPr>
          <w:rFonts w:ascii="Gandhari Unicode" w:hAnsi="Gandhari Unicode" w:cs="e-Tamil OTC"/>
          <w:u w:val="wave"/>
          <w:cs/>
        </w:rPr>
        <w:t>லென்குவ</w:t>
      </w:r>
      <w:r w:rsidRPr="00542FF1">
        <w:rPr>
          <w:rFonts w:ascii="Gandhari Unicode" w:hAnsi="Gandhari Unicode" w:cs="e-Tamil OTC"/>
          <w:cs/>
        </w:rPr>
        <w:t xml:space="preserve"> மன்னே.</w:t>
      </w:r>
    </w:p>
    <w:p w14:paraId="27D1EEAE" w14:textId="77777777" w:rsidR="0092153D" w:rsidRPr="00542FF1" w:rsidRDefault="0092153D">
      <w:pPr>
        <w:pStyle w:val="Textbody"/>
        <w:spacing w:after="29"/>
        <w:rPr>
          <w:rFonts w:ascii="Gandhari Unicode" w:hAnsi="Gandhari Unicode" w:cs="e-Tamil OTC"/>
        </w:rPr>
      </w:pPr>
    </w:p>
    <w:p w14:paraId="3BBE5590"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C1+2+3, G1,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யிதுவென </w:t>
      </w:r>
      <w:r w:rsidRPr="00542FF1">
        <w:rPr>
          <w:rFonts w:ascii="Gandhari Unicode" w:eastAsia="URW Palladio UNI" w:hAnsi="Gandhari Unicode" w:cs="e-Tamil OTC"/>
        </w:rPr>
        <w:t xml:space="preserve">L1, C5, G2, EA, I, AT, </w:t>
      </w:r>
      <w:r w:rsidRPr="00542FF1">
        <w:rPr>
          <w:rFonts w:ascii="Gandhari Unicode" w:eastAsia="URW Palladio UNI" w:hAnsi="Gandhari Unicode" w:cs="e-Tamil OTC"/>
          <w:color w:val="000000"/>
        </w:rPr>
        <w:t>VP</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நோன்சினை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நேர்சினை </w:t>
      </w:r>
      <w:r w:rsidRPr="00542FF1">
        <w:rPr>
          <w:rFonts w:ascii="Gandhari Unicode" w:hAnsi="Gandhari Unicode" w:cs="e-Tamil OTC"/>
        </w:rPr>
        <w:t xml:space="preserve">L1, C1+3+5,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தாம்புணர்ந்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தாப்புணர்ந் </w:t>
      </w:r>
      <w:r w:rsidRPr="00542FF1">
        <w:rPr>
          <w:rFonts w:ascii="Gandhari Unicode" w:hAnsi="Gandhari Unicode" w:cs="e-Tamil OTC"/>
        </w:rPr>
        <w:t xml:space="preserve">L1, 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ருள்ளா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ருள்ளத்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hAnsi="Gandhari Unicode" w:cs="e-Tamil OTC"/>
          <w:cs/>
        </w:rPr>
        <w:t xml:space="preserve">ருள்ள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4ab</w:t>
      </w:r>
      <w:r w:rsidRPr="00542FF1">
        <w:rPr>
          <w:rFonts w:ascii="Gandhari Unicode" w:hAnsi="Gandhari Unicode" w:cs="e-Tamil OTC"/>
        </w:rPr>
        <w:t xml:space="preserve"> </w:t>
      </w:r>
      <w:r w:rsidRPr="00542FF1">
        <w:rPr>
          <w:rFonts w:ascii="Gandhari Unicode" w:hAnsi="Gandhari Unicode" w:cs="e-Tamil OTC"/>
          <w:cs/>
        </w:rPr>
        <w:t xml:space="preserve">தீங்குர லகவக்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திங்கு....... [</w:t>
      </w:r>
      <w:r w:rsidRPr="00542FF1">
        <w:rPr>
          <w:rFonts w:ascii="Gandhari Unicode" w:hAnsi="Gandhari Unicode" w:cs="e-Tamil OTC"/>
        </w:rPr>
        <w:t xml:space="preserve">sic]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5c</w:t>
      </w:r>
      <w:r w:rsidRPr="00542FF1">
        <w:rPr>
          <w:rFonts w:ascii="Gandhari Unicode" w:hAnsi="Gandhari Unicode" w:cs="e-Tamil OTC"/>
        </w:rPr>
        <w:t xml:space="preserve"> </w:t>
      </w:r>
      <w:r w:rsidRPr="00542FF1">
        <w:rPr>
          <w:rFonts w:ascii="Gandhari Unicode" w:hAnsi="Gandhari Unicode" w:cs="e-Tamil OTC"/>
          <w:cs/>
        </w:rPr>
        <w:t xml:space="preserve">ரிவண்வரிற் </w:t>
      </w:r>
      <w:r w:rsidRPr="00542FF1">
        <w:rPr>
          <w:rFonts w:ascii="Gandhari Unicode" w:hAnsi="Gandhari Unicode" w:cs="e-Tamil OTC"/>
        </w:rPr>
        <w:t xml:space="preserve">L1, 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லிவனரிற </w:t>
      </w:r>
      <w:r w:rsidRPr="00542FF1">
        <w:rPr>
          <w:rFonts w:ascii="Gandhari Unicode" w:hAnsi="Gandhari Unicode" w:cs="e-Tamil OTC"/>
        </w:rPr>
        <w:t xml:space="preserve">C1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7c</w:t>
      </w:r>
      <w:r w:rsidRPr="00542FF1">
        <w:rPr>
          <w:rFonts w:ascii="Gandhari Unicode" w:hAnsi="Gandhari Unicode" w:cs="e-Tamil OTC"/>
        </w:rPr>
        <w:t xml:space="preserve"> </w:t>
      </w:r>
      <w:r w:rsidRPr="00542FF1">
        <w:rPr>
          <w:rFonts w:ascii="Gandhari Unicode" w:hAnsi="Gandhari Unicode" w:cs="e-Tamil OTC"/>
          <w:cs/>
        </w:rPr>
        <w:t xml:space="preserve">லென்குவ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லென்குவெ </w:t>
      </w:r>
      <w:proofErr w:type="spellStart"/>
      <w:r w:rsidRPr="00542FF1">
        <w:rPr>
          <w:rFonts w:ascii="Gandhari Unicode" w:hAnsi="Gandhari Unicode" w:cs="e-Tamil OTC"/>
        </w:rPr>
        <w:t>Cām</w:t>
      </w:r>
      <w:proofErr w:type="spellEnd"/>
      <w:r w:rsidRPr="00542FF1">
        <w:rPr>
          <w:rFonts w:ascii="Gandhari Unicode" w:hAnsi="Gandhari Unicode" w:cs="e-Tamil OTC"/>
        </w:rPr>
        <w:t>., ER</w:t>
      </w:r>
    </w:p>
    <w:p w14:paraId="0FE552AD" w14:textId="77777777" w:rsidR="0092153D" w:rsidRPr="00542FF1" w:rsidRDefault="0092153D">
      <w:pPr>
        <w:pStyle w:val="Textbody"/>
        <w:spacing w:after="29"/>
        <w:rPr>
          <w:rFonts w:ascii="Gandhari Unicode" w:hAnsi="Gandhari Unicode" w:cs="e-Tamil OTC"/>
        </w:rPr>
      </w:pPr>
    </w:p>
    <w:p w14:paraId="6BA176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utu</w:t>
      </w:r>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r w:rsidR="00FD02EB">
        <w:rPr>
          <w:rFonts w:ascii="Gandhari Unicode" w:hAnsi="Gandhari Unicode" w:cs="e-Tamil OTC"/>
          <w:lang w:val="en-GB"/>
        </w:rPr>
        <w:t>~</w:t>
      </w:r>
      <w:proofErr w:type="spellStart"/>
      <w:r w:rsidRPr="00542FF1">
        <w:rPr>
          <w:rFonts w:ascii="Gandhari Unicode" w:hAnsi="Gandhari Unicode" w:cs="e-Tamil OTC"/>
          <w:lang w:val="en-GB"/>
        </w:rPr>
        <w:t>itu</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i/>
          <w:iCs/>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moḻik</w:t>
      </w:r>
      <w:proofErr w:type="spellEnd"/>
      <w:r w:rsidR="00FD02EB">
        <w:rPr>
          <w:rFonts w:ascii="Gandhari Unicode" w:hAnsi="Gandhari Unicode" w:cs="e-Tamil OTC"/>
          <w:lang w:val="en-GB"/>
        </w:rPr>
        <w:t>*-</w:t>
      </w:r>
      <w:r w:rsidRPr="00542FF1">
        <w:rPr>
          <w:rFonts w:ascii="Gandhari Unicode" w:hAnsi="Gandhari Unicode" w:cs="e-Tamil OTC"/>
          <w:lang w:val="en-GB"/>
        </w:rPr>
        <w:t>ō</w:t>
      </w:r>
    </w:p>
    <w:p w14:paraId="2C55EE5C"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nōṉ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irunta</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tōṭṭu</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puḷ</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iṉam</w:t>
      </w:r>
      <w:proofErr w:type="spellEnd"/>
    </w:p>
    <w:p w14:paraId="77A5F8E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tām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puṇarntamaiyiṉ</w:t>
      </w:r>
      <w:proofErr w:type="spellEnd"/>
      <w:r w:rsidRPr="00542FF1">
        <w:rPr>
          <w:rFonts w:ascii="Gandhari Unicode" w:hAnsi="Gandhari Unicode" w:cs="e-Tamil OTC"/>
          <w:lang w:val="en-GB"/>
        </w:rPr>
        <w:t>/</w:t>
      </w:r>
      <w:proofErr w:type="spellStart"/>
      <w:r w:rsidRPr="00542FF1">
        <w:rPr>
          <w:rFonts w:ascii="Gandhari Unicode" w:hAnsi="Gandhari Unicode" w:cs="e-Tamil OTC"/>
          <w:lang w:val="en-GB"/>
        </w:rPr>
        <w:t>puṇarnt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proofErr w:type="gramStart"/>
      <w:r w:rsidRPr="00542FF1">
        <w:rPr>
          <w:rFonts w:ascii="Gandhari Unicode" w:hAnsi="Gandhari Unicode" w:cs="e-Tamil OTC"/>
          <w:lang w:val="en-GB"/>
        </w:rPr>
        <w:t>amaiyiṉ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pirintōr</w:t>
      </w:r>
      <w:proofErr w:type="spellEnd"/>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uḷḷā</w:t>
      </w:r>
      <w:proofErr w:type="spellEnd"/>
    </w:p>
    <w:p w14:paraId="354A28E2"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akava</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kēṭṭ</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nīṅkiya</w:t>
      </w:r>
      <w:proofErr w:type="spellEnd"/>
    </w:p>
    <w:p w14:paraId="790F28DC" w14:textId="77777777" w:rsidR="0092153D" w:rsidRPr="00542FF1" w:rsidRDefault="00FD02EB">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ētilāḷar</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ivaṇ</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variṉ</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pōtiṉ</w:t>
      </w:r>
      <w:proofErr w:type="spellEnd"/>
    </w:p>
    <w:p w14:paraId="559F7A0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pommal</w:t>
      </w:r>
      <w:proofErr w:type="spellEnd"/>
      <w:r w:rsidRPr="00542FF1">
        <w:rPr>
          <w:rFonts w:ascii="Gandhari Unicode" w:hAnsi="Gandhari Unicode" w:cs="e-Tamil OTC"/>
          <w:lang w:val="en-GB"/>
        </w:rPr>
        <w:t xml:space="preserve"> </w:t>
      </w:r>
      <w:r w:rsidR="00FD02EB">
        <w:rPr>
          <w:rFonts w:ascii="Gandhari Unicode" w:hAnsi="Gandhari Unicode" w:cs="e-Tamil OTC"/>
          <w:lang w:val="en-GB"/>
        </w:rPr>
        <w:t>~</w:t>
      </w:r>
      <w:proofErr w:type="spellStart"/>
      <w:r w:rsidRPr="00542FF1">
        <w:rPr>
          <w:rFonts w:ascii="Gandhari Unicode" w:hAnsi="Gandhari Unicode" w:cs="e-Tamil OTC"/>
          <w:lang w:val="en-GB"/>
        </w:rPr>
        <w:t>ōti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um </w:t>
      </w:r>
      <w:proofErr w:type="spellStart"/>
      <w:r w:rsidRPr="00542FF1">
        <w:rPr>
          <w:rFonts w:ascii="Gandhari Unicode" w:hAnsi="Gandhari Unicode" w:cs="e-Tamil OTC"/>
          <w:lang w:val="en-GB"/>
        </w:rPr>
        <w:t>puṉaiyal</w:t>
      </w:r>
      <w:proofErr w:type="spellEnd"/>
    </w:p>
    <w:p w14:paraId="621A47EC" w14:textId="77777777" w:rsidR="0092153D" w:rsidRPr="00FD02EB" w:rsidRDefault="00FD02EB">
      <w:pPr>
        <w:pStyle w:val="Textbody"/>
        <w:spacing w:after="29" w:line="260" w:lineRule="exact"/>
        <w:rPr>
          <w:rFonts w:ascii="Gandhari Unicode" w:hAnsi="Gandhari Unicode" w:cs="e-Tamil OTC"/>
          <w:lang w:val="de-DE"/>
        </w:rPr>
      </w:pPr>
      <w:proofErr w:type="spellStart"/>
      <w:r w:rsidRPr="00FD02EB">
        <w:rPr>
          <w:rFonts w:ascii="Gandhari Unicode" w:hAnsi="Gandhari Unicode" w:cs="e-Tamil OTC"/>
          <w:lang w:val="de-DE"/>
        </w:rPr>
        <w:t>em</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 xml:space="preserve">um </w:t>
      </w:r>
      <w:proofErr w:type="spellStart"/>
      <w:r w:rsidR="00014CDD" w:rsidRPr="00FD02EB">
        <w:rPr>
          <w:rFonts w:ascii="Gandhari Unicode" w:hAnsi="Gandhari Unicode" w:cs="e-Tamil OTC"/>
          <w:lang w:val="de-DE"/>
        </w:rPr>
        <w:t>toṭāal</w:t>
      </w:r>
      <w:proofErr w:type="spellEnd"/>
      <w:r w:rsidR="00014CDD" w:rsidRPr="00FD02EB">
        <w:rPr>
          <w:rFonts w:ascii="Gandhari Unicode" w:hAnsi="Gandhari Unicode" w:cs="e-Tamil OTC"/>
          <w:lang w:val="de-DE"/>
        </w:rPr>
        <w:t xml:space="preserve"> </w:t>
      </w:r>
      <w:proofErr w:type="spellStart"/>
      <w:r w:rsidR="00014CDD" w:rsidRPr="00FD02EB">
        <w:rPr>
          <w:rFonts w:ascii="Gandhari Unicode" w:hAnsi="Gandhari Unicode" w:cs="e-Tamil OTC"/>
          <w:i/>
          <w:iCs/>
          <w:lang w:val="de-DE"/>
        </w:rPr>
        <w:t>eṉkuvam</w:t>
      </w:r>
      <w:proofErr w:type="spellEnd"/>
      <w:r w:rsidRPr="00FD02EB">
        <w:rPr>
          <w:rFonts w:ascii="Gandhari Unicode" w:hAnsi="Gandhari Unicode" w:cs="e-Tamil OTC"/>
          <w:lang w:val="de-DE"/>
        </w:rPr>
        <w:t>-</w:t>
      </w:r>
      <w:proofErr w:type="spellStart"/>
      <w:r w:rsidR="00014CDD" w:rsidRPr="00FD02EB">
        <w:rPr>
          <w:rFonts w:ascii="Gandhari Unicode" w:hAnsi="Gandhari Unicode" w:cs="e-Tamil OTC"/>
          <w:lang w:val="de-DE"/>
        </w:rPr>
        <w:t>maṉ</w:t>
      </w:r>
      <w:proofErr w:type="spellEnd"/>
      <w:r w:rsidRPr="00FD02EB">
        <w:rPr>
          <w:rFonts w:ascii="Gandhari Unicode" w:hAnsi="Gandhari Unicode" w:cs="e-Tamil OTC"/>
          <w:lang w:val="de-DE"/>
        </w:rPr>
        <w:t>-+</w:t>
      </w:r>
      <w:r w:rsidR="00014CDD" w:rsidRPr="00FD02EB">
        <w:rPr>
          <w:rFonts w:ascii="Gandhari Unicode" w:hAnsi="Gandhari Unicode" w:cs="e-Tamil OTC"/>
          <w:lang w:val="de-DE"/>
        </w:rPr>
        <w:t>ē.</w:t>
      </w:r>
    </w:p>
    <w:p w14:paraId="25460499" w14:textId="77777777" w:rsidR="0092153D" w:rsidRPr="00FD02EB" w:rsidRDefault="0092153D">
      <w:pPr>
        <w:pStyle w:val="Textbody"/>
        <w:spacing w:after="29" w:line="260" w:lineRule="exact"/>
        <w:rPr>
          <w:rFonts w:ascii="Gandhari Unicode" w:hAnsi="Gandhari Unicode" w:cs="e-Tamil OTC"/>
          <w:u w:val="single"/>
          <w:lang w:val="de-DE"/>
        </w:rPr>
      </w:pPr>
    </w:p>
    <w:p w14:paraId="0A2B2F96" w14:textId="77777777" w:rsidR="0092153D" w:rsidRPr="00FD02EB" w:rsidRDefault="0092153D">
      <w:pPr>
        <w:pStyle w:val="Textbody"/>
        <w:spacing w:after="29" w:line="260" w:lineRule="exact"/>
        <w:rPr>
          <w:rFonts w:ascii="Gandhari Unicode" w:hAnsi="Gandhari Unicode" w:cs="e-Tamil OTC"/>
          <w:u w:val="single"/>
          <w:lang w:val="de-DE"/>
        </w:rPr>
      </w:pPr>
    </w:p>
    <w:p w14:paraId="35CD4457" w14:textId="77777777" w:rsidR="0092153D" w:rsidRPr="00FD02EB" w:rsidRDefault="0092153D">
      <w:pPr>
        <w:pStyle w:val="Textbody"/>
        <w:spacing w:after="29" w:line="260" w:lineRule="exact"/>
        <w:rPr>
          <w:rFonts w:ascii="Gandhari Unicode" w:hAnsi="Gandhari Unicode" w:cs="e-Tamil OTC"/>
          <w:u w:val="single"/>
          <w:lang w:val="de-DE"/>
        </w:rPr>
      </w:pPr>
    </w:p>
    <w:p w14:paraId="1EC395F3"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that she would not have the strength in the time of separation.</w:t>
      </w:r>
    </w:p>
    <w:p w14:paraId="505C44AC" w14:textId="77777777" w:rsidR="0092153D" w:rsidRPr="00542FF1" w:rsidRDefault="0092153D">
      <w:pPr>
        <w:pStyle w:val="Textbody"/>
        <w:spacing w:after="28" w:line="260" w:lineRule="exact"/>
        <w:rPr>
          <w:rFonts w:ascii="Gandhari Unicode" w:hAnsi="Gandhari Unicode" w:cs="e-Tamil OTC"/>
          <w:lang w:val="en-GB"/>
        </w:rPr>
      </w:pPr>
    </w:p>
    <w:p w14:paraId="7EC3599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that see(</w:t>
      </w:r>
      <w:proofErr w:type="spellStart"/>
      <w:r w:rsidRPr="00542FF1">
        <w:rPr>
          <w:rFonts w:ascii="Gandhari Unicode" w:hAnsi="Gandhari Unicode" w:cs="e-Tamil OTC"/>
          <w:lang w:val="en-GB"/>
        </w:rPr>
        <w:t>ipt</w:t>
      </w:r>
      <w:proofErr w:type="spellEnd"/>
      <w:r w:rsidRPr="00542FF1">
        <w:rPr>
          <w:rFonts w:ascii="Gandhari Unicode"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that</w:t>
      </w:r>
      <w:r w:rsidRPr="00542FF1">
        <w:rPr>
          <w:rFonts w:ascii="Gandhari Unicode" w:hAnsi="Gandhari Unicode" w:cs="e-Tamil OTC"/>
          <w:position w:val="6"/>
          <w:lang w:val="en-GB"/>
        </w:rPr>
        <w:t>ē</w:t>
      </w:r>
      <w:r w:rsidRPr="00542FF1">
        <w:rPr>
          <w:rFonts w:ascii="Gandhari Unicode" w:hAnsi="Gandhari Unicode" w:cs="e-Tamil OTC"/>
          <w:lang w:val="en-GB"/>
        </w:rPr>
        <w:t xml:space="preserve"> this what I-say(</w:t>
      </w:r>
      <w:proofErr w:type="gramStart"/>
      <w:r w:rsidRPr="00542FF1">
        <w:rPr>
          <w:rFonts w:ascii="Gandhari Unicode" w:hAnsi="Gandhari Unicode" w:cs="e-Tamil OTC"/>
          <w:lang w:val="en-GB"/>
        </w:rPr>
        <w:t>sub.)</w:t>
      </w:r>
      <w:r w:rsidRPr="00542FF1">
        <w:rPr>
          <w:rFonts w:ascii="Gandhari Unicode" w:hAnsi="Gandhari Unicode" w:cs="e-Tamil OTC"/>
          <w:position w:val="6"/>
          <w:lang w:val="en-GB"/>
        </w:rPr>
        <w:t>ō</w:t>
      </w:r>
      <w:proofErr w:type="gramEnd"/>
    </w:p>
    <w:p w14:paraId="274FFCC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endure-</w:t>
      </w:r>
      <w:r w:rsidRPr="00542FF1">
        <w:rPr>
          <w:rFonts w:ascii="Gandhari Unicode" w:hAnsi="Gandhari Unicode" w:cs="e-Tamil OTC"/>
        </w:rPr>
        <w:t xml:space="preserve"> </w:t>
      </w:r>
      <w:r w:rsidRPr="00542FF1">
        <w:rPr>
          <w:rFonts w:ascii="Gandhari Unicode" w:hAnsi="Gandhari Unicode" w:cs="e-Tamil OTC"/>
          <w:lang w:val="en-GB"/>
        </w:rPr>
        <w:t>twig been-</w:t>
      </w:r>
      <w:r w:rsidRPr="00542FF1">
        <w:rPr>
          <w:rFonts w:ascii="Gandhari Unicode" w:hAnsi="Gandhari Unicode" w:cs="e-Tamil OTC"/>
        </w:rPr>
        <w:t xml:space="preserve"> </w:t>
      </w:r>
      <w:r w:rsidRPr="00542FF1">
        <w:rPr>
          <w:rFonts w:ascii="Gandhari Unicode" w:hAnsi="Gandhari Unicode" w:cs="e-Tamil OTC"/>
          <w:lang w:val="en-GB"/>
        </w:rPr>
        <w:t xml:space="preserve">dark/big mass- bird </w:t>
      </w:r>
      <w:proofErr w:type="gramStart"/>
      <w:r w:rsidRPr="00542FF1">
        <w:rPr>
          <w:rFonts w:ascii="Gandhari Unicode" w:hAnsi="Gandhari Unicode" w:cs="e-Tamil OTC"/>
          <w:lang w:val="en-GB"/>
        </w:rPr>
        <w:t>group</w:t>
      </w:r>
      <w:proofErr w:type="gramEnd"/>
    </w:p>
    <w:p w14:paraId="42A0FD6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self(pl.) connection</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/connected become-quiet-if separated-they(h.) remember-not</w:t>
      </w:r>
    </w:p>
    <w:p w14:paraId="3525A76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sweet voice call(inf.) heard</w:t>
      </w:r>
      <w:r w:rsidRPr="00542FF1">
        <w:rPr>
          <w:rFonts w:ascii="Gandhari Unicode" w:hAnsi="Gandhari Unicode" w:cs="e-Tamil OTC"/>
          <w:position w:val="6"/>
          <w:lang w:val="en-GB"/>
        </w:rPr>
        <w:t>um</w:t>
      </w:r>
      <w:r w:rsidRPr="00542FF1">
        <w:rPr>
          <w:rFonts w:ascii="Gandhari Unicode" w:hAnsi="Gandhari Unicode" w:cs="e-Tamil OTC"/>
          <w:lang w:val="en-GB"/>
        </w:rPr>
        <w:t xml:space="preserve"> left-</w:t>
      </w:r>
    </w:p>
    <w:p w14:paraId="00946F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stranger(f./</w:t>
      </w:r>
      <w:proofErr w:type="spellStart"/>
      <w:r w:rsidRPr="00542FF1">
        <w:rPr>
          <w:rFonts w:ascii="Gandhari Unicode" w:hAnsi="Gandhari Unicode" w:cs="e-Tamil OTC"/>
          <w:lang w:val="en-GB"/>
        </w:rPr>
        <w:t>m.h.</w:t>
      </w:r>
      <w:proofErr w:type="spellEnd"/>
      <w:r w:rsidRPr="00542FF1">
        <w:rPr>
          <w:rFonts w:ascii="Gandhari Unicode" w:hAnsi="Gandhari Unicode" w:cs="e-Tamil OTC"/>
          <w:lang w:val="en-GB"/>
        </w:rPr>
        <w:t>) here come-if bud</w:t>
      </w:r>
      <w:proofErr w:type="spellStart"/>
      <w:r w:rsidRPr="00542FF1">
        <w:rPr>
          <w:rFonts w:ascii="Gandhari Unicode" w:hAnsi="Gandhari Unicode" w:cs="e-Tamil OTC"/>
          <w:position w:val="6"/>
          <w:lang w:val="en-GB"/>
        </w:rPr>
        <w:t>iṉ</w:t>
      </w:r>
      <w:proofErr w:type="spellEnd"/>
    </w:p>
    <w:p w14:paraId="597E454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thickness hair</w:t>
      </w:r>
      <w:r w:rsidRPr="00542FF1">
        <w:rPr>
          <w:rFonts w:ascii="Gandhari Unicode" w:hAnsi="Gandhari Unicode" w:cs="e-Tamil OTC"/>
          <w:position w:val="6"/>
          <w:lang w:val="en-GB"/>
        </w:rPr>
        <w:t>um</w:t>
      </w:r>
      <w:r w:rsidRPr="00542FF1">
        <w:rPr>
          <w:rFonts w:ascii="Gandhari Unicode" w:hAnsi="Gandhari Unicode" w:cs="e-Tamil OTC"/>
        </w:rPr>
        <w:t xml:space="preserve"> </w:t>
      </w:r>
      <w:r w:rsidRPr="00542FF1">
        <w:rPr>
          <w:rFonts w:ascii="Gandhari Unicode" w:hAnsi="Gandhari Unicode" w:cs="e-Tamil OTC"/>
          <w:lang w:val="en-GB"/>
        </w:rPr>
        <w:t>don't-</w:t>
      </w:r>
      <w:proofErr w:type="gramStart"/>
      <w:r w:rsidRPr="00542FF1">
        <w:rPr>
          <w:rFonts w:ascii="Gandhari Unicode" w:hAnsi="Gandhari Unicode" w:cs="e-Tamil OTC"/>
          <w:lang w:val="en-GB"/>
        </w:rPr>
        <w:t>adorn</w:t>
      </w:r>
      <w:proofErr w:type="gramEnd"/>
      <w:r w:rsidRPr="00542FF1">
        <w:rPr>
          <w:rFonts w:ascii="Gandhari Unicode" w:hAnsi="Gandhari Unicode" w:cs="e-Tamil OTC"/>
          <w:lang w:val="en-GB"/>
        </w:rPr>
        <w:t xml:space="preserve"> </w:t>
      </w:r>
      <w:r w:rsidRPr="00542FF1">
        <w:rPr>
          <w:rFonts w:ascii="Gandhari Unicode" w:hAnsi="Gandhari Unicode" w:cs="e-Tamil OTC"/>
          <w:lang w:val="en-GB"/>
        </w:rPr>
        <w:tab/>
      </w:r>
    </w:p>
    <w:p w14:paraId="5C353F2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us</w:t>
      </w:r>
      <w:r w:rsidRPr="00542FF1">
        <w:rPr>
          <w:rFonts w:ascii="Gandhari Unicode" w:hAnsi="Gandhari Unicode" w:cs="e-Tamil OTC"/>
          <w:position w:val="6"/>
          <w:lang w:val="en-GB"/>
        </w:rPr>
        <w:t>um</w:t>
      </w:r>
      <w:r w:rsidRPr="00542FF1">
        <w:rPr>
          <w:rFonts w:ascii="Gandhari Unicode" w:hAnsi="Gandhari Unicode" w:cs="e-Tamil OTC"/>
          <w:lang w:val="en-GB"/>
        </w:rPr>
        <w:t xml:space="preserve"> don't-touch we-say </w:t>
      </w:r>
      <w:proofErr w:type="spellStart"/>
      <w:r w:rsidRPr="00542FF1">
        <w:rPr>
          <w:rFonts w:ascii="Gandhari Unicode" w:hAnsi="Gandhari Unicode" w:cs="e-Tamil OTC"/>
          <w:position w:val="6"/>
          <w:lang w:val="en-GB"/>
        </w:rPr>
        <w:t>maṉṉē</w:t>
      </w:r>
      <w:proofErr w:type="spellEnd"/>
      <w:r w:rsidRPr="00542FF1">
        <w:rPr>
          <w:rFonts w:ascii="Gandhari Unicode" w:hAnsi="Gandhari Unicode" w:cs="e-Tamil OTC"/>
          <w:lang w:val="en-GB"/>
        </w:rPr>
        <w:t>.</w:t>
      </w:r>
    </w:p>
    <w:p w14:paraId="01C5094D" w14:textId="77777777" w:rsidR="0092153D" w:rsidRPr="00542FF1" w:rsidRDefault="0092153D">
      <w:pPr>
        <w:pStyle w:val="Textbody"/>
        <w:spacing w:after="29"/>
        <w:rPr>
          <w:rFonts w:ascii="Gandhari Unicode" w:hAnsi="Gandhari Unicode" w:cs="e-Tamil OTC"/>
        </w:rPr>
      </w:pPr>
    </w:p>
    <w:p w14:paraId="7F0276AE" w14:textId="77777777" w:rsidR="0092153D" w:rsidRPr="00542FF1" w:rsidRDefault="0092153D">
      <w:pPr>
        <w:pStyle w:val="Textbody"/>
        <w:spacing w:after="29"/>
        <w:rPr>
          <w:rFonts w:ascii="Gandhari Unicode" w:hAnsi="Gandhari Unicode" w:cs="e-Tamil OTC"/>
        </w:rPr>
      </w:pPr>
    </w:p>
    <w:p w14:paraId="1C8FFBC2"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There, see that!</w:t>
      </w:r>
      <w:r w:rsidRPr="00542FF1">
        <w:rPr>
          <w:rStyle w:val="FootnoteReference"/>
          <w:rFonts w:ascii="Gandhari Unicode" w:hAnsi="Gandhari Unicode" w:cs="e-Tamil OTC"/>
          <w:lang w:val="en-GB"/>
        </w:rPr>
        <w:footnoteReference w:id="756"/>
      </w:r>
      <w:r w:rsidRPr="00542FF1">
        <w:rPr>
          <w:rFonts w:ascii="Gandhari Unicode" w:hAnsi="Gandhari Unicode" w:cs="e-Tamil OTC"/>
          <w:lang w:val="en-GB"/>
        </w:rPr>
        <w:t xml:space="preserve"> What shall I say to this?</w:t>
      </w:r>
    </w:p>
    <w:p w14:paraId="5ABA0656"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If the stranger</w:t>
      </w:r>
      <w:r w:rsidRPr="00542FF1">
        <w:rPr>
          <w:rStyle w:val="FootnoteReference"/>
          <w:rFonts w:ascii="Gandhari Unicode" w:hAnsi="Gandhari Unicode" w:cs="e-Tamil OTC"/>
          <w:lang w:val="en-GB"/>
        </w:rPr>
        <w:footnoteReference w:id="757"/>
      </w:r>
      <w:r w:rsidRPr="00542FF1">
        <w:rPr>
          <w:rFonts w:ascii="Gandhari Unicode" w:hAnsi="Gandhari Unicode" w:cs="e-Tamil OTC"/>
          <w:lang w:val="en-GB"/>
        </w:rPr>
        <w:t xml:space="preserve"> comes here,</w:t>
      </w:r>
    </w:p>
    <w:p w14:paraId="2D91E84F"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 xml:space="preserve">who has left [us], although he heard the sweet voices </w:t>
      </w:r>
      <w:proofErr w:type="gramStart"/>
      <w:r w:rsidRPr="00542FF1">
        <w:rPr>
          <w:rFonts w:ascii="Gandhari Unicode" w:hAnsi="Gandhari Unicode" w:cs="e-Tamil OTC"/>
          <w:lang w:val="en-GB"/>
        </w:rPr>
        <w:t>call</w:t>
      </w:r>
      <w:proofErr w:type="gramEnd"/>
    </w:p>
    <w:p w14:paraId="5189FB16"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that don't remember those from whom they had </w:t>
      </w:r>
      <w:proofErr w:type="gramStart"/>
      <w:r w:rsidRPr="00542FF1">
        <w:rPr>
          <w:rFonts w:ascii="Gandhari Unicode" w:hAnsi="Gandhari Unicode" w:cs="e-Tamil OTC"/>
          <w:lang w:val="en-GB"/>
        </w:rPr>
        <w:t>separated</w:t>
      </w:r>
      <w:proofErr w:type="gramEnd"/>
    </w:p>
    <w:p w14:paraId="35725369" w14:textId="77777777" w:rsidR="0092153D" w:rsidRPr="00542FF1" w:rsidRDefault="00014CDD">
      <w:pPr>
        <w:pStyle w:val="Textbody"/>
        <w:tabs>
          <w:tab w:val="left" w:pos="413"/>
          <w:tab w:val="left" w:pos="863"/>
        </w:tabs>
        <w:spacing w:after="0"/>
        <w:rPr>
          <w:rFonts w:ascii="Gandhari Unicode" w:hAnsi="Gandhari Unicode" w:cs="e-Tamil OTC"/>
        </w:rPr>
      </w:pPr>
      <w:r w:rsidRPr="00542FF1">
        <w:rPr>
          <w:rFonts w:ascii="Gandhari Unicode" w:hAnsi="Gandhari Unicode" w:cs="e-Tamil OTC"/>
          <w:lang w:val="en-GB"/>
        </w:rPr>
        <w:tab/>
        <w:t>when they are content</w:t>
      </w:r>
      <w:r w:rsidRPr="00542FF1">
        <w:rPr>
          <w:rStyle w:val="FootnoteReference"/>
          <w:rFonts w:ascii="Gandhari Unicode" w:hAnsi="Gandhari Unicode" w:cs="e-Tamil OTC"/>
          <w:lang w:val="en-GB"/>
        </w:rPr>
        <w:footnoteReference w:id="758"/>
      </w:r>
      <w:r w:rsidRPr="00542FF1">
        <w:rPr>
          <w:rFonts w:ascii="Gandhari Unicode" w:hAnsi="Gandhari Unicode" w:cs="e-Tamil OTC"/>
          <w:lang w:val="en-GB"/>
        </w:rPr>
        <w:t xml:space="preserve"> </w:t>
      </w:r>
      <w:r w:rsidRPr="00542FF1">
        <w:rPr>
          <w:rFonts w:ascii="Gandhari Unicode" w:hAnsi="Gandhari Unicode" w:cs="e-Tamil OTC"/>
        </w:rPr>
        <w:t>in a [new] match,</w:t>
      </w:r>
    </w:p>
    <w:p w14:paraId="7DF6A381" w14:textId="77777777" w:rsidR="0092153D" w:rsidRPr="00542FF1" w:rsidRDefault="00014CDD">
      <w:pPr>
        <w:pStyle w:val="Textbody"/>
        <w:tabs>
          <w:tab w:val="left" w:pos="125"/>
        </w:tabs>
        <w:spacing w:after="0"/>
        <w:rPr>
          <w:rFonts w:ascii="Gandhari Unicode" w:hAnsi="Gandhari Unicode" w:cs="e-Tamil OTC"/>
          <w:lang w:val="en-GB"/>
        </w:rPr>
      </w:pPr>
      <w:r w:rsidRPr="00542FF1">
        <w:rPr>
          <w:rFonts w:ascii="Gandhari Unicode" w:hAnsi="Gandhari Unicode" w:cs="e-Tamil OTC"/>
          <w:lang w:val="en-GB"/>
        </w:rPr>
        <w:tab/>
        <w:t>[the voices] of the flock of birds, in a dark mass,</w:t>
      </w:r>
    </w:p>
    <w:p w14:paraId="79EB8D30" w14:textId="77777777" w:rsidR="0092153D" w:rsidRPr="00542FF1" w:rsidRDefault="00014CDD">
      <w:pPr>
        <w:pStyle w:val="Textbody"/>
        <w:tabs>
          <w:tab w:val="left" w:pos="12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perched on supporting branches</w:t>
      </w:r>
      <w:r w:rsidRPr="00542FF1">
        <w:rPr>
          <w:rStyle w:val="FootnoteReference"/>
          <w:rFonts w:ascii="Gandhari Unicode" w:hAnsi="Gandhari Unicode" w:cs="e-Tamil OTC"/>
          <w:lang w:val="en-GB"/>
        </w:rPr>
        <w:footnoteReference w:id="759"/>
      </w:r>
      <w:r w:rsidRPr="00542FF1">
        <w:rPr>
          <w:rFonts w:ascii="Gandhari Unicode" w:hAnsi="Gandhari Unicode" w:cs="e-Tamil OTC"/>
          <w:lang w:val="en-GB"/>
        </w:rPr>
        <w:t>,</w:t>
      </w:r>
    </w:p>
    <w:p w14:paraId="5C94580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he comes] we will indeed say:</w:t>
      </w:r>
    </w:p>
    <w:p w14:paraId="4203076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don't touch us,</w:t>
      </w:r>
    </w:p>
    <w:p w14:paraId="093FA6A1"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don't adorn [our] thick hair with buds.</w:t>
      </w:r>
    </w:p>
    <w:p w14:paraId="69E82868" w14:textId="77777777" w:rsidR="0092153D" w:rsidRPr="00542FF1" w:rsidRDefault="0092153D">
      <w:pPr>
        <w:pStyle w:val="Textbody"/>
        <w:spacing w:after="0"/>
        <w:rPr>
          <w:rFonts w:ascii="Gandhari Unicode" w:hAnsi="Gandhari Unicode" w:cs="e-Tamil OTC"/>
          <w:lang w:val="en-GB"/>
        </w:rPr>
      </w:pPr>
    </w:p>
    <w:p w14:paraId="0A630749" w14:textId="77777777" w:rsidR="0092153D" w:rsidRPr="00542FF1" w:rsidRDefault="0092153D">
      <w:pPr>
        <w:pStyle w:val="Textbody"/>
        <w:spacing w:after="0"/>
        <w:rPr>
          <w:rFonts w:ascii="Gandhari Unicode" w:hAnsi="Gandhari Unicode" w:cs="e-Tamil OTC"/>
          <w:lang w:val="en-GB"/>
        </w:rPr>
      </w:pPr>
    </w:p>
    <w:p w14:paraId="141B256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See there. That! Do I ask: what [is] this?</w:t>
      </w:r>
      <w:r w:rsidRPr="00542FF1">
        <w:rPr>
          <w:rStyle w:val="FootnoteReference"/>
          <w:rFonts w:ascii="Gandhari Unicode" w:hAnsi="Gandhari Unicode" w:cs="e-Tamil OTC"/>
          <w:lang w:val="en-GB"/>
        </w:rPr>
        <w:footnoteReference w:id="760"/>
      </w:r>
    </w:p>
    <w:p w14:paraId="7076CEDC" w14:textId="77777777" w:rsidR="0092153D" w:rsidRPr="00542FF1" w:rsidRDefault="0092153D">
      <w:pPr>
        <w:pStyle w:val="Textbody"/>
        <w:spacing w:after="0"/>
        <w:rPr>
          <w:rFonts w:ascii="Gandhari Unicode" w:hAnsi="Gandhari Unicode" w:cs="e-Tamil OTC"/>
          <w:b/>
          <w:lang w:val="en-GB"/>
        </w:rPr>
      </w:pPr>
    </w:p>
    <w:p w14:paraId="18EAC4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017144B5"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192</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165768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 வற்புறுத்த வன்பொறையெதிர் அழிந்து கிழத்தி உரைத்தது.</w:t>
      </w:r>
    </w:p>
    <w:p w14:paraId="5C80B0F2" w14:textId="77777777" w:rsidR="0092153D" w:rsidRPr="00542FF1" w:rsidRDefault="0092153D">
      <w:pPr>
        <w:pStyle w:val="Textbody"/>
        <w:spacing w:after="29"/>
        <w:rPr>
          <w:rFonts w:ascii="Gandhari Unicode" w:hAnsi="Gandhari Unicode" w:cs="e-Tamil OTC"/>
        </w:rPr>
      </w:pPr>
    </w:p>
    <w:p w14:paraId="5011173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ஈங்கே வருவ ரினைய </w:t>
      </w:r>
      <w:r w:rsidRPr="00542FF1">
        <w:rPr>
          <w:rFonts w:ascii="Gandhari Unicode" w:hAnsi="Gandhari Unicode" w:cs="e-Tamil OTC"/>
          <w:u w:val="wave"/>
          <w:cs/>
        </w:rPr>
        <w:t>லவரென</w:t>
      </w:r>
    </w:p>
    <w:p w14:paraId="3AB3A67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வழாஅற்கோ </w:t>
      </w:r>
      <w:r w:rsidRPr="00542FF1">
        <w:rPr>
          <w:rFonts w:ascii="Gandhari Unicode" w:hAnsi="Gandhari Unicode" w:cs="e-Tamil OTC"/>
          <w:u w:val="wave"/>
          <w:cs/>
        </w:rPr>
        <w:t>வினியே</w:t>
      </w:r>
      <w:r w:rsidRPr="00542FF1">
        <w:rPr>
          <w:rFonts w:ascii="Gandhari Unicode" w:hAnsi="Gandhari Unicode" w:cs="e-Tamil OTC"/>
          <w:cs/>
        </w:rPr>
        <w:t xml:space="preserve"> நோய்நொந் துறைவி</w:t>
      </w:r>
    </w:p>
    <w:p w14:paraId="1906F4A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மின்னின்</w:t>
      </w:r>
      <w:r w:rsidRPr="00542FF1">
        <w:rPr>
          <w:rFonts w:ascii="Gandhari Unicode" w:hAnsi="Gandhari Unicode" w:cs="e-Tamil OTC"/>
          <w:cs/>
        </w:rPr>
        <w:t xml:space="preserve"> றூவி யிருங்குயில் பொன்னி</w:t>
      </w:r>
    </w:p>
    <w:p w14:paraId="3AE3C1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னுரைதிகழ் கட்டளை கடுப்ப மாச்சினை</w:t>
      </w:r>
    </w:p>
    <w:p w14:paraId="4E9330C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நறுந்தாது கொழுதும் பொழுதும்</w:t>
      </w:r>
    </w:p>
    <w:p w14:paraId="7FC25AE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வருங்குரற் கூந்த றைவரு வேனே.</w:t>
      </w:r>
    </w:p>
    <w:p w14:paraId="5E25C38E" w14:textId="77777777" w:rsidR="0092153D" w:rsidRPr="00542FF1" w:rsidRDefault="0092153D">
      <w:pPr>
        <w:pStyle w:val="Textbody"/>
        <w:spacing w:after="29"/>
        <w:rPr>
          <w:rFonts w:ascii="Gandhari Unicode" w:hAnsi="Gandhari Unicode" w:cs="e-Tamil OTC"/>
        </w:rPr>
      </w:pPr>
    </w:p>
    <w:p w14:paraId="69CBF99F"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1cd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ரினைய லவரென </w:t>
      </w:r>
      <w:r w:rsidRPr="00542FF1">
        <w:rPr>
          <w:rFonts w:ascii="Gandhari Unicode" w:eastAsia="URW Palladio UNI" w:hAnsi="Gandhari Unicode" w:cs="e-Tamil OTC"/>
        </w:rPr>
        <w:t xml:space="preserve">C2v+5,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ரிளையவ லவரென்ன </w:t>
      </w:r>
      <w:r w:rsidRPr="00542FF1">
        <w:rPr>
          <w:rFonts w:ascii="Gandhari Unicode" w:eastAsia="URW Palladio UNI" w:hAnsi="Gandhari Unicode" w:cs="e-Tamil OTC"/>
        </w:rPr>
        <w:t xml:space="preserve">C2+3v; </w:t>
      </w:r>
      <w:r w:rsidRPr="00542FF1">
        <w:rPr>
          <w:rFonts w:ascii="Gandhari Unicode" w:eastAsia="URW Palladio UNI" w:hAnsi="Gandhari Unicode" w:cs="e-Tamil OTC"/>
          <w:cs/>
        </w:rPr>
        <w:t xml:space="preserve">ரினையவ ரென்று </w:t>
      </w:r>
      <w:r w:rsidRPr="00542FF1">
        <w:rPr>
          <w:rFonts w:ascii="Gandhari Unicode" w:eastAsia="URW Palladio UNI" w:hAnsi="Gandhari Unicode" w:cs="e-Tamil OTC"/>
        </w:rPr>
        <w:t xml:space="preserve">L1, C1; </w:t>
      </w:r>
      <w:r w:rsidRPr="00542FF1">
        <w:rPr>
          <w:rFonts w:ascii="Gandhari Unicode" w:eastAsia="URW Palladio UNI" w:hAnsi="Gandhari Unicode" w:cs="e-Tamil OTC"/>
          <w:cs/>
        </w:rPr>
        <w:t xml:space="preserve">ரினைய வரென </w:t>
      </w:r>
      <w:r w:rsidRPr="00542FF1">
        <w:rPr>
          <w:rFonts w:ascii="Gandhari Unicode" w:eastAsia="URW Palladio UNI" w:hAnsi="Gandhari Unicode" w:cs="e-Tamil OTC"/>
        </w:rPr>
        <w:t xml:space="preserve">C3, G1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2ab</w:t>
      </w:r>
      <w:r w:rsidRPr="00542FF1">
        <w:rPr>
          <w:rFonts w:ascii="Gandhari Unicode" w:hAnsi="Gandhari Unicode" w:cs="e-Tamil OTC"/>
        </w:rPr>
        <w:t xml:space="preserve"> </w:t>
      </w:r>
      <w:r w:rsidRPr="00542FF1">
        <w:rPr>
          <w:rFonts w:ascii="Gandhari Unicode" w:hAnsi="Gandhari Unicode" w:cs="e-Tamil OTC"/>
          <w:cs/>
        </w:rPr>
        <w:t xml:space="preserve">வழாஅற்கோ வினியே </w:t>
      </w:r>
      <w:r w:rsidRPr="00542FF1">
        <w:rPr>
          <w:rFonts w:ascii="Gandhari Unicode" w:hAnsi="Gandhari Unicode" w:cs="e-Tamil OTC"/>
        </w:rPr>
        <w:t xml:space="preserve">L1, C1+2v, Kal.,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C3v; </w:t>
      </w:r>
      <w:r w:rsidRPr="00542FF1">
        <w:rPr>
          <w:rFonts w:ascii="Gandhari Unicode" w:hAnsi="Gandhari Unicode" w:cs="e-Tamil OTC"/>
          <w:cs/>
        </w:rPr>
        <w:t xml:space="preserve">வழாஅற்கோ(ஒ) வினிய </w:t>
      </w:r>
      <w:r w:rsidRPr="00542FF1">
        <w:rPr>
          <w:rFonts w:ascii="Gandhari Unicode" w:hAnsi="Gandhari Unicode" w:cs="e-Tamil OTC"/>
        </w:rPr>
        <w:t xml:space="preserve">C2()+3+5, G1+2,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வழாஅற் கோவினிய </w:t>
      </w:r>
      <w:r w:rsidRPr="00542FF1">
        <w:rPr>
          <w:rFonts w:ascii="Gandhari Unicode" w:hAnsi="Gandhari Unicode" w:cs="e-Tamil OTC"/>
        </w:rPr>
        <w:t>AT</w:t>
      </w:r>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b/>
          <w:bCs/>
        </w:rPr>
        <w:t>2c</w:t>
      </w:r>
      <w:r w:rsidRPr="00542FF1">
        <w:rPr>
          <w:rFonts w:ascii="Gandhari Unicode" w:hAnsi="Gandhari Unicode" w:cs="e-Tamil OTC"/>
        </w:rPr>
        <w:t xml:space="preserve"> </w:t>
      </w:r>
      <w:r w:rsidRPr="00542FF1">
        <w:rPr>
          <w:rFonts w:ascii="Gandhari Unicode" w:hAnsi="Gandhari Unicode" w:cs="e-Tamil OTC"/>
          <w:cs/>
        </w:rPr>
        <w:t xml:space="preserve">நோய்நொந்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நோய்நேர்ந்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w:t>
      </w:r>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L1, 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C2+3v,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 </w:t>
      </w:r>
      <w:r w:rsidRPr="00542FF1">
        <w:rPr>
          <w:rFonts w:ascii="Gandhari Unicode" w:hAnsi="Gandhari Unicode" w:cs="e-Tamil OTC"/>
        </w:rPr>
        <w:t xml:space="preserve">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3c</w:t>
      </w:r>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யருங்குயில்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4a</w:t>
      </w:r>
      <w:r w:rsidRPr="00542FF1">
        <w:rPr>
          <w:rFonts w:ascii="Gandhari Unicode" w:hAnsi="Gandhari Unicode" w:cs="e-Tamil OTC"/>
        </w:rPr>
        <w:t xml:space="preserve"> </w:t>
      </w:r>
      <w:r w:rsidRPr="00542FF1">
        <w:rPr>
          <w:rFonts w:ascii="Gandhari Unicode" w:hAnsi="Gandhari Unicode" w:cs="e-Tamil OTC"/>
          <w:cs/>
        </w:rPr>
        <w:t xml:space="preserve">னுரைதிகழ் </w:t>
      </w:r>
      <w:r w:rsidRPr="00542FF1">
        <w:rPr>
          <w:rFonts w:ascii="Gandhari Unicode" w:hAnsi="Gandhari Unicode" w:cs="e-Tamil OTC"/>
        </w:rPr>
        <w:t xml:space="preserve">L1v, C1v+2+3v+5,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னுரைதிகள்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நறுந்தாது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நதுந்தாது </w:t>
      </w:r>
      <w:r w:rsidRPr="00542FF1">
        <w:rPr>
          <w:rFonts w:ascii="Gandhari Unicode"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கொழுதும் </w:t>
      </w:r>
      <w:r w:rsidRPr="00542FF1">
        <w:rPr>
          <w:rFonts w:ascii="Gandhari Unicode" w:hAnsi="Gandhari Unicode" w:cs="e-Tamil OTC"/>
        </w:rPr>
        <w:t xml:space="preserve">C1+2+3v+5,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தொழுதும் </w:t>
      </w:r>
      <w:r w:rsidRPr="00542FF1">
        <w:rPr>
          <w:rFonts w:ascii="Gandhari Unicode" w:hAnsi="Gandhari Unicode" w:cs="e-Tamil OTC"/>
        </w:rPr>
        <w:t xml:space="preserve">C3; </w:t>
      </w:r>
      <w:r w:rsidRPr="00542FF1">
        <w:rPr>
          <w:rFonts w:ascii="Gandhari Unicode" w:hAnsi="Gandhari Unicode" w:cs="e-Tamil OTC"/>
          <w:cs/>
        </w:rPr>
        <w:t xml:space="preserve">தொழும்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வருங்குரற் </w:t>
      </w:r>
      <w:r w:rsidRPr="00542FF1">
        <w:rPr>
          <w:rFonts w:ascii="Gandhari Unicode" w:hAnsi="Gandhari Unicode" w:cs="e-Tamil OTC"/>
        </w:rPr>
        <w:t xml:space="preserve">C2+3v+5, G2,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வறுங்குரற் </w:t>
      </w:r>
      <w:r w:rsidRPr="00542FF1">
        <w:rPr>
          <w:rFonts w:ascii="Gandhari Unicode" w:hAnsi="Gandhari Unicode" w:cs="e-Tamil OTC"/>
        </w:rPr>
        <w:t xml:space="preserve">C2v,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61"/>
      </w:r>
      <w:r w:rsidRPr="00542FF1">
        <w:rPr>
          <w:rFonts w:ascii="Gandhari Unicode" w:hAnsi="Gandhari Unicode" w:cs="e-Tamil OTC"/>
          <w:cs/>
        </w:rPr>
        <w:t xml:space="preserve"> வருங்குரங் </w:t>
      </w:r>
      <w:r w:rsidRPr="00542FF1">
        <w:rPr>
          <w:rFonts w:ascii="Gandhari Unicode" w:hAnsi="Gandhari Unicode" w:cs="e-Tamil OTC"/>
        </w:rPr>
        <w:t>L1, C1+3, G1</w:t>
      </w:r>
    </w:p>
    <w:p w14:paraId="51343D33" w14:textId="77777777" w:rsidR="0092153D" w:rsidRPr="00542FF1" w:rsidRDefault="0092153D">
      <w:pPr>
        <w:pStyle w:val="Textbody"/>
        <w:spacing w:after="29"/>
        <w:rPr>
          <w:rFonts w:ascii="Gandhari Unicode" w:hAnsi="Gandhari Unicode" w:cs="e-Tamil OTC"/>
        </w:rPr>
      </w:pPr>
    </w:p>
    <w:p w14:paraId="5C1CB1B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īṅk</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varuvar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iṉaiyal</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avar</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eṉa</w:t>
      </w:r>
      <w:proofErr w:type="spellEnd"/>
    </w:p>
    <w:p w14:paraId="53DA40F9" w14:textId="77777777" w:rsidR="0092153D" w:rsidRPr="00542FF1" w:rsidRDefault="00FD02EB">
      <w:pPr>
        <w:pStyle w:val="Textbody"/>
        <w:spacing w:after="29"/>
        <w:rPr>
          <w:rFonts w:ascii="Gandhari Unicode" w:hAnsi="Gandhari Unicode" w:cs="e-Tamil OTC"/>
        </w:rPr>
      </w:pPr>
      <w:r>
        <w:rPr>
          <w:rFonts w:ascii="Gandhari Unicode" w:hAnsi="Gandhari Unicode" w:cs="e-Tamil OTC"/>
          <w:lang w:val="en-GB"/>
        </w:rPr>
        <w:t>~</w:t>
      </w:r>
      <w:proofErr w:type="spellStart"/>
      <w:r w:rsidR="00014CDD" w:rsidRPr="00542FF1">
        <w:rPr>
          <w:rFonts w:ascii="Gandhari Unicode" w:hAnsi="Gandhari Unicode" w:cs="e-Tamil OTC"/>
          <w:lang w:val="en-GB"/>
        </w:rPr>
        <w:t>aḻāaṟk</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ō </w:t>
      </w:r>
      <w:r w:rsidR="00AA363E">
        <w:rPr>
          <w:rFonts w:ascii="Gandhari Unicode" w:hAnsi="Gandhari Unicode" w:cs="e-Tamil OTC"/>
          <w:lang w:val="en-GB"/>
        </w:rPr>
        <w:t>~</w:t>
      </w:r>
      <w:proofErr w:type="spellStart"/>
      <w:r w:rsidR="00014CDD" w:rsidRPr="00542FF1">
        <w:rPr>
          <w:rFonts w:ascii="Gandhari Unicode" w:hAnsi="Gandhari Unicode" w:cs="e-Tamil OTC"/>
          <w:i/>
          <w:iCs/>
          <w:lang w:val="en-GB"/>
        </w:rPr>
        <w:t>iṉi</w:t>
      </w:r>
      <w:proofErr w:type="spellEnd"/>
      <w:r w:rsidR="00AA363E">
        <w:rPr>
          <w:rFonts w:ascii="Gandhari Unicode" w:hAnsi="Gandhari Unicode" w:cs="e-Tamil OTC"/>
          <w:i/>
          <w:iCs/>
          <w:lang w:val="en-GB"/>
        </w:rPr>
        <w:t>-~</w:t>
      </w:r>
      <w:r w:rsidR="00014CDD" w:rsidRPr="00542FF1">
        <w:rPr>
          <w:rFonts w:ascii="Gandhari Unicode" w:hAnsi="Gandhari Unicode" w:cs="e-Tamil OTC"/>
          <w:i/>
          <w:iCs/>
          <w:lang w:val="en-GB"/>
        </w:rPr>
        <w:t>ē</w:t>
      </w:r>
      <w:r w:rsidR="00AA363E">
        <w:rPr>
          <w:rFonts w:ascii="Gandhari Unicode" w:hAnsi="Gandhari Unicode" w:cs="e-Tamil OTC"/>
          <w:lang w:val="en-GB"/>
        </w:rPr>
        <w:t xml:space="preserve"> </w:t>
      </w:r>
      <w:proofErr w:type="spellStart"/>
      <w:r w:rsidR="00AA363E">
        <w:rPr>
          <w:rFonts w:ascii="Gandhari Unicode" w:hAnsi="Gandhari Unicode" w:cs="e-Tamil OTC"/>
          <w:lang w:val="en-GB"/>
        </w:rPr>
        <w:t>nōy</w:t>
      </w:r>
      <w:proofErr w:type="spellEnd"/>
      <w:r w:rsidR="00AA363E">
        <w:rPr>
          <w:rFonts w:ascii="Gandhari Unicode" w:hAnsi="Gandhari Unicode" w:cs="e-Tamil OTC"/>
          <w:lang w:val="en-GB"/>
        </w:rPr>
        <w:t xml:space="preserve"> </w:t>
      </w:r>
      <w:proofErr w:type="spellStart"/>
      <w:r w:rsidR="00AA363E">
        <w:rPr>
          <w:rFonts w:ascii="Gandhari Unicode" w:hAnsi="Gandhari Unicode" w:cs="e-Tamil OTC"/>
          <w:lang w:val="en-GB"/>
        </w:rPr>
        <w:t>nont</w:t>
      </w:r>
      <w:proofErr w:type="spellEnd"/>
      <w:r w:rsidR="00AA363E">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uṟaivi</w:t>
      </w:r>
      <w:proofErr w:type="spellEnd"/>
    </w:p>
    <w:p w14:paraId="76FB7096"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miṉṉiṉ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tūvi</w:t>
      </w:r>
      <w:proofErr w:type="spellEnd"/>
      <w:r w:rsidRPr="00542FF1">
        <w:rPr>
          <w:rFonts w:ascii="Gandhari Unicode" w:hAnsi="Gandhari Unicode" w:cs="e-Tamil OTC"/>
          <w:lang w:val="en-GB"/>
        </w:rPr>
        <w:t xml:space="preserve"> </w:t>
      </w:r>
      <w:r w:rsidR="00AA363E">
        <w:rPr>
          <w:rFonts w:ascii="Gandhari Unicode" w:hAnsi="Gandhari Unicode" w:cs="e-Tamil OTC"/>
          <w:lang w:val="en-GB"/>
        </w:rPr>
        <w:t>~</w:t>
      </w:r>
      <w:proofErr w:type="spellStart"/>
      <w:r w:rsidRPr="00542FF1">
        <w:rPr>
          <w:rFonts w:ascii="Gandhari Unicode" w:hAnsi="Gandhari Unicode" w:cs="e-Tamil OTC"/>
          <w:lang w:val="en-GB"/>
        </w:rPr>
        <w:t>irum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kuyil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poṉṉiṉ</w:t>
      </w:r>
      <w:proofErr w:type="spellEnd"/>
    </w:p>
    <w:p w14:paraId="271B2C6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urai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tikaḻ</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kaṭṭaḷai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kaṭuppa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w:t>
      </w:r>
      <w:proofErr w:type="spellEnd"/>
      <w:r w:rsidR="00AA363E">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ciṉai</w:t>
      </w:r>
      <w:proofErr w:type="spellEnd"/>
    </w:p>
    <w:p w14:paraId="5883DD8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naṟum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koḻutum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poḻut</w:t>
      </w:r>
      <w:proofErr w:type="spellEnd"/>
      <w:r w:rsidR="00AA363E">
        <w:rPr>
          <w:rFonts w:ascii="Gandhari Unicode" w:hAnsi="Gandhari Unicode" w:cs="e-Tamil OTC"/>
          <w:lang w:val="en-GB"/>
        </w:rPr>
        <w:t>*-</w:t>
      </w:r>
      <w:r w:rsidRPr="00542FF1">
        <w:rPr>
          <w:rFonts w:ascii="Gandhari Unicode" w:hAnsi="Gandhari Unicode" w:cs="e-Tamil OTC"/>
          <w:lang w:val="en-GB"/>
        </w:rPr>
        <w:t>um</w:t>
      </w:r>
    </w:p>
    <w:p w14:paraId="55D5BFDB" w14:textId="77777777" w:rsidR="0092153D" w:rsidRPr="00542FF1" w:rsidRDefault="00014CDD">
      <w:pPr>
        <w:pStyle w:val="Textbody"/>
        <w:spacing w:after="29"/>
        <w:rPr>
          <w:rFonts w:ascii="Gandhari Unicode" w:hAnsi="Gandhari Unicode" w:cs="e-Tamil OTC"/>
          <w:lang w:val="en-GB"/>
        </w:rPr>
      </w:pPr>
      <w:r w:rsidRPr="00542FF1">
        <w:rPr>
          <w:rFonts w:ascii="Gandhari Unicode" w:hAnsi="Gandhari Unicode" w:cs="e-Tamil OTC"/>
          <w:lang w:val="en-GB"/>
        </w:rPr>
        <w:t xml:space="preserve">varum </w:t>
      </w:r>
      <w:proofErr w:type="spellStart"/>
      <w:r w:rsidRPr="00542FF1">
        <w:rPr>
          <w:rFonts w:ascii="Gandhari Unicode" w:hAnsi="Gandhari Unicode" w:cs="e-Tamil OTC"/>
          <w:lang w:val="en-GB"/>
        </w:rPr>
        <w:t>kural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kūntal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taivaruvēṉ</w:t>
      </w:r>
      <w:proofErr w:type="spellEnd"/>
      <w:r w:rsidR="00AA363E">
        <w:rPr>
          <w:rFonts w:ascii="Gandhari Unicode" w:hAnsi="Gandhari Unicode" w:cs="e-Tamil OTC"/>
          <w:lang w:val="en-GB"/>
        </w:rPr>
        <w:t>-</w:t>
      </w:r>
      <w:r w:rsidRPr="00542FF1">
        <w:rPr>
          <w:rFonts w:ascii="Gandhari Unicode" w:hAnsi="Gandhari Unicode" w:cs="e-Tamil OTC"/>
          <w:lang w:val="en-GB"/>
        </w:rPr>
        <w:t>ē.</w:t>
      </w:r>
    </w:p>
    <w:p w14:paraId="042E2987" w14:textId="77777777" w:rsidR="0092153D" w:rsidRPr="00542FF1" w:rsidRDefault="0092153D">
      <w:pPr>
        <w:pStyle w:val="Textbody"/>
        <w:spacing w:after="29"/>
        <w:rPr>
          <w:rFonts w:ascii="Gandhari Unicode" w:hAnsi="Gandhari Unicode" w:cs="e-Tamil OTC"/>
          <w:lang w:val="en-GB"/>
        </w:rPr>
      </w:pPr>
    </w:p>
    <w:p w14:paraId="79FBC1E8" w14:textId="77777777" w:rsidR="0092153D" w:rsidRPr="00542FF1" w:rsidRDefault="0092153D">
      <w:pPr>
        <w:pStyle w:val="Textbody"/>
        <w:spacing w:after="29"/>
        <w:rPr>
          <w:rFonts w:ascii="Gandhari Unicode" w:hAnsi="Gandhari Unicode" w:cs="e-Tamil OTC"/>
          <w:lang w:val="en-GB"/>
        </w:rPr>
      </w:pPr>
    </w:p>
    <w:p w14:paraId="4A4AE561" w14:textId="77777777" w:rsidR="0092153D" w:rsidRPr="00542FF1" w:rsidRDefault="0092153D">
      <w:pPr>
        <w:pStyle w:val="Textbody"/>
        <w:spacing w:after="29" w:line="260" w:lineRule="exact"/>
        <w:rPr>
          <w:rFonts w:ascii="Gandhari Unicode" w:hAnsi="Gandhari Unicode" w:cs="e-Tamil OTC"/>
          <w:lang w:val="en-GB"/>
        </w:rPr>
      </w:pPr>
    </w:p>
    <w:p w14:paraId="364E9D1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desolate in the face of encouragement given to her in the time of separation.</w:t>
      </w:r>
    </w:p>
    <w:p w14:paraId="00EC856C" w14:textId="77777777" w:rsidR="0092153D" w:rsidRPr="00542FF1" w:rsidRDefault="0092153D">
      <w:pPr>
        <w:pStyle w:val="Textbody"/>
        <w:spacing w:after="29" w:line="260" w:lineRule="exact"/>
        <w:rPr>
          <w:rFonts w:ascii="Gandhari Unicode" w:hAnsi="Gandhari Unicode" w:cs="e-Tamil OTC"/>
          <w:lang w:val="en-GB"/>
        </w:rPr>
      </w:pPr>
    </w:p>
    <w:p w14:paraId="0CC7377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here</w:t>
      </w:r>
      <w:r w:rsidRPr="00542FF1">
        <w:rPr>
          <w:rFonts w:ascii="Gandhari Unicode" w:hAnsi="Gandhari Unicode" w:cs="e-Tamil OTC"/>
          <w:position w:val="6"/>
          <w:lang w:val="en-GB"/>
        </w:rPr>
        <w:t>ē</w:t>
      </w:r>
      <w:r w:rsidRPr="00542FF1">
        <w:rPr>
          <w:rFonts w:ascii="Gandhari Unicode" w:hAnsi="Gandhari Unicode" w:cs="e-Tamil OTC"/>
          <w:lang w:val="en-GB"/>
        </w:rPr>
        <w:t xml:space="preserve"> he-comes(h.) don't-despair he(h.) </w:t>
      </w:r>
      <w:proofErr w:type="gramStart"/>
      <w:r w:rsidRPr="00542FF1">
        <w:rPr>
          <w:rFonts w:ascii="Gandhari Unicode" w:hAnsi="Gandhari Unicode" w:cs="e-Tamil OTC"/>
          <w:lang w:val="en-GB"/>
        </w:rPr>
        <w:t>say</w:t>
      </w:r>
      <w:proofErr w:type="gramEnd"/>
      <w:r w:rsidRPr="00542FF1">
        <w:rPr>
          <w:rFonts w:ascii="Gandhari Unicode" w:hAnsi="Gandhari Unicode" w:cs="e-Tamil OTC"/>
          <w:lang w:val="en-GB"/>
        </w:rPr>
        <w:t>(inf.)</w:t>
      </w:r>
    </w:p>
    <w:p w14:paraId="51A7585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I-don't-cry</w:t>
      </w:r>
      <w:r w:rsidRPr="00542FF1">
        <w:rPr>
          <w:rFonts w:ascii="Gandhari Unicode" w:hAnsi="Gandhari Unicode" w:cs="e-Tamil OTC"/>
          <w:position w:val="6"/>
          <w:lang w:val="en-GB"/>
        </w:rPr>
        <w:t>ō</w:t>
      </w:r>
      <w:r w:rsidRPr="00542FF1">
        <w:rPr>
          <w:rFonts w:ascii="Gandhari Unicode" w:hAnsi="Gandhari Unicode" w:cs="e-Tamil OTC"/>
          <w:lang w:val="en-GB"/>
        </w:rPr>
        <w:t xml:space="preserve"> now</w:t>
      </w:r>
      <w:r w:rsidRPr="00542FF1">
        <w:rPr>
          <w:rFonts w:ascii="Gandhari Unicode" w:hAnsi="Gandhari Unicode" w:cs="e-Tamil OTC"/>
          <w:position w:val="6"/>
          <w:lang w:val="en-GB"/>
        </w:rPr>
        <w:t>ē</w:t>
      </w:r>
      <w:r w:rsidRPr="00542FF1">
        <w:rPr>
          <w:rFonts w:ascii="Gandhari Unicode" w:hAnsi="Gandhari Unicode" w:cs="e-Tamil OTC"/>
          <w:lang w:val="en-GB"/>
        </w:rPr>
        <w:t xml:space="preserve"> pain pained remain-she/remain-</w:t>
      </w:r>
      <w:proofErr w:type="gramStart"/>
      <w:r w:rsidRPr="00542FF1">
        <w:rPr>
          <w:rFonts w:ascii="Gandhari Unicode" w:hAnsi="Gandhari Unicode" w:cs="e-Tamil OTC"/>
          <w:lang w:val="en-GB"/>
        </w:rPr>
        <w:t>you</w:t>
      </w:r>
      <w:proofErr w:type="gramEnd"/>
    </w:p>
    <w:p w14:paraId="1BF43EC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flash</w:t>
      </w:r>
      <w:proofErr w:type="spellStart"/>
      <w:r w:rsidRPr="00542FF1">
        <w:rPr>
          <w:rFonts w:ascii="Gandhari Unicode" w:hAnsi="Gandhari Unicode" w:cs="e-Tamil OTC"/>
          <w:position w:val="6"/>
          <w:lang w:val="en-GB"/>
        </w:rPr>
        <w:t>iṉ</w:t>
      </w:r>
      <w:proofErr w:type="spellEnd"/>
      <w:r w:rsidRPr="00542FF1">
        <w:rPr>
          <w:rStyle w:val="FootnoteReference"/>
          <w:rFonts w:ascii="Gandhari Unicode" w:hAnsi="Gandhari Unicode" w:cs="e-Tamil OTC"/>
          <w:vertAlign w:val="baseline"/>
          <w:lang w:val="en-GB"/>
        </w:rPr>
        <w:footnoteReference w:id="762"/>
      </w:r>
      <w:r w:rsidRPr="00542FF1">
        <w:rPr>
          <w:rFonts w:ascii="Gandhari Unicode" w:hAnsi="Gandhari Unicode" w:cs="e-Tamil OTC"/>
          <w:lang w:val="en-GB"/>
        </w:rPr>
        <w:t xml:space="preserve"> feather dark Koel </w:t>
      </w:r>
      <w:proofErr w:type="gramStart"/>
      <w:r w:rsidRPr="00542FF1">
        <w:rPr>
          <w:rFonts w:ascii="Gandhari Unicode" w:hAnsi="Gandhari Unicode" w:cs="e-Tamil OTC"/>
          <w:lang w:val="en-GB"/>
        </w:rPr>
        <w:t>gold</w:t>
      </w:r>
      <w:proofErr w:type="spellStart"/>
      <w:r w:rsidRPr="00542FF1">
        <w:rPr>
          <w:rFonts w:ascii="Gandhari Unicode" w:hAnsi="Gandhari Unicode" w:cs="e-Tamil OTC"/>
          <w:position w:val="6"/>
          <w:lang w:val="en-GB"/>
        </w:rPr>
        <w:t>iṉ</w:t>
      </w:r>
      <w:proofErr w:type="spellEnd"/>
      <w:proofErr w:type="gramEnd"/>
    </w:p>
    <w:p w14:paraId="041A547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grate- glitter-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xml:space="preserve"> resemble(inf.) big/mango-tree twig</w:t>
      </w:r>
    </w:p>
    <w:p w14:paraId="0127BEE4"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fragrant pollen</w:t>
      </w:r>
      <w:r w:rsidRPr="00542FF1">
        <w:rPr>
          <w:rFonts w:ascii="Gandhari Unicode" w:hAnsi="Gandhari Unicode" w:cs="e-Tamil OTC"/>
        </w:rPr>
        <w:t xml:space="preserve"> </w:t>
      </w:r>
      <w:r w:rsidRPr="00542FF1">
        <w:rPr>
          <w:rFonts w:ascii="Gandhari Unicode" w:hAnsi="Gandhari Unicode" w:cs="e-Tamil OTC"/>
          <w:lang w:val="en-GB"/>
        </w:rPr>
        <w:t>pecking- time(-of-</w:t>
      </w:r>
      <w:proofErr w:type="gramStart"/>
      <w:r w:rsidRPr="00542FF1">
        <w:rPr>
          <w:rFonts w:ascii="Gandhari Unicode" w:hAnsi="Gandhari Unicode" w:cs="e-Tamil OTC"/>
          <w:lang w:val="en-GB"/>
        </w:rPr>
        <w:t>day)</w:t>
      </w:r>
      <w:r w:rsidRPr="00542FF1">
        <w:rPr>
          <w:rFonts w:ascii="Gandhari Unicode" w:hAnsi="Gandhari Unicode" w:cs="e-Tamil OTC"/>
          <w:position w:val="6"/>
          <w:lang w:val="en-GB"/>
        </w:rPr>
        <w:t>um</w:t>
      </w:r>
      <w:proofErr w:type="gramEnd"/>
    </w:p>
    <w:p w14:paraId="6CD2D9E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coming- lock tresses I-rub</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6FFDC7FC" w14:textId="77777777" w:rsidR="0092153D" w:rsidRPr="00542FF1" w:rsidRDefault="0092153D">
      <w:pPr>
        <w:pStyle w:val="Textbody"/>
        <w:spacing w:after="29"/>
        <w:rPr>
          <w:rFonts w:ascii="Gandhari Unicode" w:hAnsi="Gandhari Unicode" w:cs="e-Tamil OTC"/>
          <w:lang w:val="en-GB"/>
        </w:rPr>
      </w:pPr>
    </w:p>
    <w:p w14:paraId="75EDF0ED" w14:textId="77777777" w:rsidR="0092153D" w:rsidRPr="00542FF1" w:rsidRDefault="0092153D">
      <w:pPr>
        <w:pStyle w:val="Textbody"/>
        <w:spacing w:after="29"/>
        <w:rPr>
          <w:rFonts w:ascii="Gandhari Unicode" w:hAnsi="Gandhari Unicode" w:cs="e-Tamil OTC"/>
          <w:lang w:val="en-GB"/>
        </w:rPr>
      </w:pPr>
    </w:p>
    <w:p w14:paraId="4440A0F8" w14:textId="77777777" w:rsidR="0092153D" w:rsidRPr="00542FF1" w:rsidRDefault="0060544D">
      <w:pPr>
        <w:pStyle w:val="Textbody"/>
        <w:spacing w:after="74"/>
        <w:rPr>
          <w:rFonts w:ascii="Gandhari Unicode" w:hAnsi="Gandhari Unicode" w:cs="e-Tamil OTC"/>
        </w:rPr>
      </w:pPr>
      <w:r>
        <w:rPr>
          <w:rFonts w:ascii="Gandhari Unicode" w:hAnsi="Gandhari Unicode" w:cs="e-Tamil OTC"/>
          <w:lang w:val="en-GB"/>
        </w:rPr>
        <w:t>“</w:t>
      </w:r>
      <w:r w:rsidR="00014CDD" w:rsidRPr="00542FF1">
        <w:rPr>
          <w:rFonts w:ascii="Gandhari Unicode" w:hAnsi="Gandhari Unicode" w:cs="e-Tamil OTC"/>
          <w:lang w:val="en-GB"/>
        </w:rPr>
        <w:t>Here he will come</w:t>
      </w:r>
      <w:r w:rsidR="00014CDD" w:rsidRPr="00542FF1">
        <w:rPr>
          <w:rStyle w:val="FootnoteReference"/>
          <w:rFonts w:ascii="Gandhari Unicode" w:hAnsi="Gandhari Unicode" w:cs="e-Tamil OTC"/>
          <w:lang w:val="en-GB"/>
        </w:rPr>
        <w:footnoteReference w:id="763"/>
      </w:r>
      <w:r>
        <w:rPr>
          <w:rFonts w:ascii="Gandhari Unicode" w:hAnsi="Gandhari Unicode" w:cs="e-Tamil OTC"/>
          <w:lang w:val="en-GB"/>
        </w:rPr>
        <w:t>, do not despair!”</w:t>
      </w:r>
    </w:p>
    <w:p w14:paraId="7E6C2115"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[How am] I not to cry now,</w:t>
      </w:r>
    </w:p>
    <w:p w14:paraId="153E1E6A"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o you who stays [beside me] in [my] pain.</w:t>
      </w:r>
    </w:p>
    <w:p w14:paraId="0B217EA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I pull at [my] tresses with growing </w:t>
      </w:r>
      <w:proofErr w:type="gramStart"/>
      <w:r w:rsidRPr="00542FF1">
        <w:rPr>
          <w:rFonts w:ascii="Gandhari Unicode" w:hAnsi="Gandhari Unicode" w:cs="e-Tamil OTC"/>
          <w:lang w:val="en-GB"/>
        </w:rPr>
        <w:t>locks</w:t>
      </w:r>
      <w:proofErr w:type="gramEnd"/>
    </w:p>
    <w:p w14:paraId="1F05BF91" w14:textId="77777777" w:rsidR="0092153D" w:rsidRPr="00542FF1" w:rsidRDefault="00014CDD">
      <w:pPr>
        <w:pStyle w:val="Textbody"/>
        <w:tabs>
          <w:tab w:val="left" w:pos="113"/>
        </w:tabs>
        <w:spacing w:after="0"/>
        <w:rPr>
          <w:rFonts w:ascii="Gandhari Unicode" w:hAnsi="Gandhari Unicode" w:cs="e-Tamil OTC"/>
        </w:rPr>
      </w:pPr>
      <w:r w:rsidRPr="00542FF1">
        <w:rPr>
          <w:rFonts w:ascii="Gandhari Unicode" w:hAnsi="Gandhari Unicode" w:cs="e-Tamil OTC"/>
          <w:lang w:val="en-GB"/>
        </w:rPr>
        <w:tab/>
        <w:t>all</w:t>
      </w:r>
      <w:r w:rsidRPr="00542FF1">
        <w:rPr>
          <w:rStyle w:val="FootnoteReference"/>
          <w:rFonts w:ascii="Gandhari Unicode" w:hAnsi="Gandhari Unicode" w:cs="e-Tamil OTC"/>
          <w:lang w:val="en-GB"/>
        </w:rPr>
        <w:footnoteReference w:id="764"/>
      </w:r>
      <w:r w:rsidRPr="00542FF1">
        <w:rPr>
          <w:rFonts w:ascii="Gandhari Unicode" w:hAnsi="Gandhari Unicode" w:cs="e-Tamil OTC"/>
          <w:lang w:val="en-GB"/>
        </w:rPr>
        <w:t xml:space="preserve"> the time when the dark Koel pecks</w:t>
      </w:r>
    </w:p>
    <w:p w14:paraId="3A92D5CC" w14:textId="77777777" w:rsidR="0092153D" w:rsidRPr="00542FF1" w:rsidRDefault="00014CDD">
      <w:pPr>
        <w:pStyle w:val="Textbody"/>
        <w:tabs>
          <w:tab w:val="left" w:pos="263"/>
        </w:tabs>
        <w:spacing w:after="0"/>
        <w:rPr>
          <w:rFonts w:ascii="Gandhari Unicode" w:hAnsi="Gandhari Unicode" w:cs="e-Tamil OTC"/>
          <w:lang w:val="en-GB"/>
        </w:rPr>
      </w:pPr>
      <w:r w:rsidRPr="00542FF1">
        <w:rPr>
          <w:rFonts w:ascii="Gandhari Unicode" w:hAnsi="Gandhari Unicode" w:cs="e-Tamil OTC"/>
          <w:lang w:val="en-GB"/>
        </w:rPr>
        <w:tab/>
        <w:t xml:space="preserve">fragrant pollen from the mango twigs so that it </w:t>
      </w:r>
      <w:proofErr w:type="gramStart"/>
      <w:r w:rsidRPr="00542FF1">
        <w:rPr>
          <w:rFonts w:ascii="Gandhari Unicode" w:hAnsi="Gandhari Unicode" w:cs="e-Tamil OTC"/>
          <w:lang w:val="en-GB"/>
        </w:rPr>
        <w:t>resembles</w:t>
      </w:r>
      <w:proofErr w:type="gramEnd"/>
    </w:p>
    <w:p w14:paraId="2E20CED3" w14:textId="77777777" w:rsidR="0092153D" w:rsidRPr="00542FF1" w:rsidRDefault="00014CDD">
      <w:pPr>
        <w:pStyle w:val="Textbody"/>
        <w:tabs>
          <w:tab w:val="left" w:pos="363"/>
          <w:tab w:val="left" w:pos="1013"/>
        </w:tabs>
        <w:spacing w:after="0"/>
        <w:rPr>
          <w:rFonts w:ascii="Gandhari Unicode" w:hAnsi="Gandhari Unicode" w:cs="e-Tamil OTC"/>
          <w:lang w:val="en-GB"/>
        </w:rPr>
      </w:pPr>
      <w:r w:rsidRPr="00542FF1">
        <w:rPr>
          <w:rFonts w:ascii="Gandhari Unicode" w:hAnsi="Gandhari Unicode" w:cs="e-Tamil OTC"/>
          <w:lang w:val="en-GB"/>
        </w:rPr>
        <w:tab/>
        <w:t xml:space="preserve">a </w:t>
      </w:r>
      <w:proofErr w:type="gramStart"/>
      <w:r w:rsidRPr="00542FF1">
        <w:rPr>
          <w:rFonts w:ascii="Gandhari Unicode" w:hAnsi="Gandhari Unicode" w:cs="e-Tamil OTC"/>
          <w:lang w:val="en-GB"/>
        </w:rPr>
        <w:t>touch-stone</w:t>
      </w:r>
      <w:proofErr w:type="gramEnd"/>
      <w:r w:rsidRPr="00542FF1">
        <w:rPr>
          <w:rFonts w:ascii="Gandhari Unicode" w:hAnsi="Gandhari Unicode" w:cs="e-Tamil OTC"/>
          <w:lang w:val="en-GB"/>
        </w:rPr>
        <w:t>, glittering with grated gold, [its] feathers flash-like.</w:t>
      </w:r>
    </w:p>
    <w:p w14:paraId="3BAB34B7" w14:textId="77777777" w:rsidR="0092153D" w:rsidRPr="00542FF1" w:rsidRDefault="0092153D">
      <w:pPr>
        <w:pStyle w:val="Textbody"/>
        <w:spacing w:after="0"/>
        <w:rPr>
          <w:rFonts w:ascii="Gandhari Unicode" w:hAnsi="Gandhari Unicode" w:cs="e-Tamil OTC"/>
          <w:lang w:val="en-GB"/>
        </w:rPr>
      </w:pPr>
    </w:p>
    <w:p w14:paraId="321235EF" w14:textId="77777777" w:rsidR="0092153D" w:rsidRPr="00542FF1" w:rsidRDefault="0092153D">
      <w:pPr>
        <w:pStyle w:val="Textbody"/>
        <w:spacing w:after="0"/>
        <w:rPr>
          <w:rFonts w:ascii="Gandhari Unicode" w:hAnsi="Gandhari Unicode" w:cs="e-Tamil OTC"/>
          <w:lang w:val="en-GB"/>
        </w:rPr>
      </w:pPr>
    </w:p>
    <w:p w14:paraId="7FABE969"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2b </w:t>
      </w:r>
      <w:r w:rsidRPr="00542FF1">
        <w:rPr>
          <w:rFonts w:ascii="Gandhari Unicode" w:hAnsi="Gandhari Unicode" w:cs="e-Tamil OTC"/>
          <w:lang w:val="en-GB"/>
        </w:rPr>
        <w:tab/>
        <w:t xml:space="preserve">Won't I cry now, </w:t>
      </w:r>
      <w:proofErr w:type="spellStart"/>
      <w:r w:rsidRPr="00542FF1">
        <w:rPr>
          <w:rFonts w:ascii="Gandhari Unicode" w:hAnsi="Gandhari Unicode" w:cs="e-Tamil OTC"/>
          <w:lang w:val="en-GB"/>
        </w:rPr>
        <w:t>o</w:t>
      </w:r>
      <w:proofErr w:type="spellEnd"/>
      <w:r w:rsidRPr="00542FF1">
        <w:rPr>
          <w:rFonts w:ascii="Gandhari Unicode" w:hAnsi="Gandhari Unicode" w:cs="e-Tamil OTC"/>
          <w:lang w:val="en-GB"/>
        </w:rPr>
        <w:t xml:space="preserve"> you who stay with me in [my] pain?</w:t>
      </w:r>
      <w:r w:rsidRPr="00542FF1">
        <w:rPr>
          <w:rStyle w:val="FootnoteReference"/>
          <w:rFonts w:ascii="Gandhari Unicode" w:hAnsi="Gandhari Unicode" w:cs="e-Tamil OTC"/>
          <w:lang w:val="en-GB"/>
        </w:rPr>
        <w:footnoteReference w:id="765"/>
      </w:r>
    </w:p>
    <w:p w14:paraId="01266E50" w14:textId="77777777" w:rsidR="0092153D" w:rsidRPr="00542FF1" w:rsidRDefault="0092153D">
      <w:pPr>
        <w:pStyle w:val="Textbody"/>
        <w:spacing w:after="0"/>
        <w:rPr>
          <w:rFonts w:ascii="Gandhari Unicode" w:hAnsi="Gandhari Unicode" w:cs="e-Tamil OTC"/>
          <w:lang w:val="en-GB"/>
        </w:rPr>
      </w:pPr>
    </w:p>
    <w:p w14:paraId="3A62AEA2"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6D23FD6"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193</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அரிசில் கிழார்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7AE7E8E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தோழி கடிநகர் புக்கு </w:t>
      </w:r>
      <w:r w:rsidR="0060544D">
        <w:rPr>
          <w:rFonts w:ascii="Gandhari Unicode" w:hAnsi="Gandhari Unicode" w:cs="e-Tamil OTC"/>
          <w:lang w:val="en-GB"/>
        </w:rPr>
        <w:t>“</w:t>
      </w:r>
      <w:r w:rsidRPr="00542FF1">
        <w:rPr>
          <w:rFonts w:ascii="Gandhari Unicode" w:hAnsi="Gandhari Unicode" w:cs="e-Tamil OTC"/>
          <w:cs/>
          <w:lang w:val="en-GB"/>
        </w:rPr>
        <w:t>நலந் தொலையாமே (</w:t>
      </w:r>
      <w:r w:rsidRPr="00542FF1">
        <w:rPr>
          <w:rFonts w:ascii="Gandhari Unicode" w:hAnsi="Gandhari Unicode" w:cs="e-Tamil OTC"/>
          <w:lang w:val="en-GB"/>
        </w:rPr>
        <w:t>C</w:t>
      </w:r>
      <w:r w:rsidRPr="00542FF1">
        <w:rPr>
          <w:rFonts w:ascii="Gandhari Unicode" w:hAnsi="Gandhari Unicode" w:cs="e-Tamil OTC"/>
          <w:cs/>
          <w:lang w:val="en-GB"/>
        </w:rPr>
        <w:t>1: தொலையாம் என்) நன்கு ஆற்றினாய்</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என்றாட்குக் கிழத்தி உரைத்தது.</w:t>
      </w:r>
    </w:p>
    <w:p w14:paraId="2DDDEE8F" w14:textId="77777777" w:rsidR="0092153D" w:rsidRPr="00542FF1" w:rsidRDefault="0092153D">
      <w:pPr>
        <w:pStyle w:val="Textbody"/>
        <w:spacing w:after="29"/>
        <w:rPr>
          <w:rFonts w:ascii="Gandhari Unicode" w:hAnsi="Gandhari Unicode" w:cs="e-Tamil OTC"/>
        </w:rPr>
      </w:pPr>
    </w:p>
    <w:p w14:paraId="3615B04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மட்டம் பெய்த மணிக்கலத் தன்ன</w:t>
      </w:r>
    </w:p>
    <w:p w14:paraId="7919575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விட்டுவாய்ச்</w:t>
      </w:r>
      <w:r w:rsidRPr="00542FF1">
        <w:rPr>
          <w:rFonts w:ascii="Gandhari Unicode" w:hAnsi="Gandhari Unicode" w:cs="e-Tamil OTC"/>
          <w:cs/>
        </w:rPr>
        <w:t xml:space="preserve"> சுனைய பகுவாய்த் தேரை</w:t>
      </w:r>
    </w:p>
    <w:p w14:paraId="5C383E2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தட்டைப் பறையிற் கறங்கு நாடன்</w:t>
      </w:r>
    </w:p>
    <w:p w14:paraId="74B55C1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றொல்லைத் திங்க ணெடுவெண் ணிலவின்</w:t>
      </w:r>
    </w:p>
    <w:p w14:paraId="6C9BF81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மணந்தனன் </w:t>
      </w:r>
      <w:r w:rsidRPr="00542FF1">
        <w:rPr>
          <w:rFonts w:ascii="Gandhari Unicode" w:hAnsi="Gandhari Unicode" w:cs="e-Tamil OTC"/>
          <w:u w:val="wave"/>
          <w:cs/>
        </w:rPr>
        <w:t>மன்னெடுந்</w:t>
      </w:r>
      <w:r w:rsidRPr="00542FF1">
        <w:rPr>
          <w:rFonts w:ascii="Gandhari Unicode" w:hAnsi="Gandhari Unicode" w:cs="e-Tamil OTC"/>
          <w:cs/>
        </w:rPr>
        <w:t xml:space="preserve"> தோளே</w:t>
      </w:r>
    </w:p>
    <w:p w14:paraId="36885FB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யின்று முல்லை முகைநா றும்மே.</w:t>
      </w:r>
    </w:p>
    <w:p w14:paraId="28CDE573" w14:textId="77777777" w:rsidR="0092153D" w:rsidRPr="00542FF1" w:rsidRDefault="0092153D">
      <w:pPr>
        <w:pStyle w:val="Textbody"/>
        <w:spacing w:after="29"/>
        <w:rPr>
          <w:rFonts w:ascii="Gandhari Unicode" w:hAnsi="Gandhari Unicode" w:cs="e-Tamil OTC"/>
        </w:rPr>
      </w:pPr>
    </w:p>
    <w:p w14:paraId="7DE8360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விட்டுவாய்ச் </w:t>
      </w:r>
      <w:r w:rsidRPr="00542FF1">
        <w:rPr>
          <w:rFonts w:ascii="Gandhari Unicode" w:hAnsi="Gandhari Unicode" w:cs="e-Tamil OTC"/>
        </w:rPr>
        <w:t xml:space="preserve">C2,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விட்டுவர்ச் </w:t>
      </w:r>
      <w:r w:rsidRPr="00542FF1">
        <w:rPr>
          <w:rFonts w:ascii="Gandhari Unicode" w:hAnsi="Gandhari Unicode" w:cs="e-Tamil OTC"/>
        </w:rPr>
        <w:t xml:space="preserve">C1+3+5, G1, EA, I,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விட்டுவாச் </w:t>
      </w:r>
      <w:r w:rsidRPr="00542FF1">
        <w:rPr>
          <w:rFonts w:ascii="Gandhari Unicode" w:hAnsi="Gandhari Unicode" w:cs="e-Tamil OTC"/>
        </w:rPr>
        <w:t xml:space="preserve">L1, 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2d</w:t>
      </w:r>
      <w:r w:rsidRPr="00542FF1">
        <w:rPr>
          <w:rFonts w:ascii="Gandhari Unicode" w:hAnsi="Gandhari Unicode" w:cs="e-Tamil OTC"/>
        </w:rPr>
        <w:t xml:space="preserve"> </w:t>
      </w:r>
      <w:r w:rsidRPr="00542FF1">
        <w:rPr>
          <w:rFonts w:ascii="Gandhari Unicode" w:hAnsi="Gandhari Unicode" w:cs="e-Tamil OTC"/>
          <w:cs/>
        </w:rPr>
        <w:t xml:space="preserve">தேரை </w:t>
      </w:r>
      <w:r w:rsidRPr="00542FF1">
        <w:rPr>
          <w:rFonts w:ascii="Gandhari Unicode" w:hAnsi="Gandhari Unicode" w:cs="e-Tamil OTC"/>
        </w:rPr>
        <w:t xml:space="preserve">C2+5,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தேரை</w:t>
      </w:r>
      <w:r w:rsidRPr="00542FF1">
        <w:rPr>
          <w:rFonts w:ascii="Gandhari Unicode" w:hAnsi="Gandhari Unicode" w:cs="e-Tamil OTC"/>
        </w:rPr>
        <w:t xml:space="preserve">ò C3v; / L1, C1+3, G1+2, EA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3b</w:t>
      </w:r>
      <w:r w:rsidRPr="00542FF1">
        <w:rPr>
          <w:rFonts w:ascii="Gandhari Unicode" w:hAnsi="Gandhari Unicode" w:cs="e-Tamil OTC"/>
        </w:rPr>
        <w:t xml:space="preserve"> </w:t>
      </w:r>
      <w:r w:rsidRPr="00542FF1">
        <w:rPr>
          <w:rFonts w:ascii="Gandhari Unicode" w:hAnsi="Gandhari Unicode" w:cs="e-Tamil OTC"/>
          <w:cs/>
        </w:rPr>
        <w:t xml:space="preserve">பறையிற் </w:t>
      </w:r>
      <w:r w:rsidRPr="00542FF1">
        <w:rPr>
          <w:rFonts w:ascii="Gandhari Unicode" w:hAnsi="Gandhari Unicode" w:cs="e-Tamil OTC"/>
        </w:rPr>
        <w:t xml:space="preserve">L1, C1+2+3+5, G1,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 </w:t>
      </w:r>
      <w:r w:rsidRPr="00542FF1">
        <w:rPr>
          <w:rFonts w:ascii="Gandhari Unicode" w:hAnsi="Gandhari Unicode" w:cs="e-Tamil OTC"/>
        </w:rPr>
        <w:t xml:space="preserve">G2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5b</w:t>
      </w:r>
      <w:r w:rsidRPr="00542FF1">
        <w:rPr>
          <w:rFonts w:ascii="Gandhari Unicode" w:hAnsi="Gandhari Unicode" w:cs="e-Tamil OTC"/>
        </w:rPr>
        <w:t xml:space="preserve"> </w:t>
      </w:r>
      <w:r w:rsidRPr="00542FF1">
        <w:rPr>
          <w:rFonts w:ascii="Gandhari Unicode" w:hAnsi="Gandhari Unicode" w:cs="e-Tamil OTC"/>
          <w:cs/>
        </w:rPr>
        <w:t xml:space="preserve">மன்னெடுந் </w:t>
      </w:r>
      <w:r w:rsidRPr="00542FF1">
        <w:rPr>
          <w:rFonts w:ascii="Gandhari Unicode" w:hAnsi="Gandhari Unicode" w:cs="e-Tamil OTC"/>
        </w:rPr>
        <w:t xml:space="preserve">C2+3v,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மன்னனெந் </w:t>
      </w:r>
      <w:r w:rsidRPr="00542FF1">
        <w:rPr>
          <w:rFonts w:ascii="Gandhari Unicode" w:hAnsi="Gandhari Unicode" w:cs="e-Tamil OTC"/>
        </w:rPr>
        <w:t xml:space="preserve">L1, C1+3, G1+2, EA,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மன்னனென் </w:t>
      </w:r>
      <w:r w:rsidRPr="00542FF1">
        <w:rPr>
          <w:rFonts w:ascii="Gandhari Unicode" w:hAnsi="Gandhari Unicode" w:cs="e-Tamil OTC"/>
        </w:rPr>
        <w:t xml:space="preserve">I; </w:t>
      </w:r>
      <w:r w:rsidRPr="00542FF1">
        <w:rPr>
          <w:rFonts w:ascii="Gandhari Unicode" w:hAnsi="Gandhari Unicode" w:cs="e-Tamil OTC"/>
          <w:cs/>
        </w:rPr>
        <w:t xml:space="preserve">மன்னெந் </w:t>
      </w:r>
      <w:r w:rsidRPr="00542FF1">
        <w:rPr>
          <w:rFonts w:ascii="Gandhari Unicode" w:hAnsi="Gandhari Unicode" w:cs="e-Tamil OTC"/>
        </w:rPr>
        <w:t xml:space="preserve">C5,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6a-c</w:t>
      </w:r>
      <w:r w:rsidRPr="00542FF1">
        <w:rPr>
          <w:rFonts w:ascii="Gandhari Unicode" w:hAnsi="Gandhari Unicode" w:cs="e-Tamil OTC"/>
        </w:rPr>
        <w:t xml:space="preserve"> [blank in C2, but filled in]</w:t>
      </w:r>
    </w:p>
    <w:p w14:paraId="506EA9A7" w14:textId="77777777" w:rsidR="0092153D" w:rsidRPr="00542FF1" w:rsidRDefault="0092153D">
      <w:pPr>
        <w:pStyle w:val="Textbody"/>
        <w:spacing w:after="29"/>
        <w:rPr>
          <w:rFonts w:ascii="Gandhari Unicode" w:hAnsi="Gandhari Unicode" w:cs="e-Tamil OTC"/>
        </w:rPr>
      </w:pPr>
    </w:p>
    <w:p w14:paraId="406F3B2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maṭṭam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maṇ</w:t>
      </w:r>
      <w:r w:rsidR="00FD02EB">
        <w:rPr>
          <w:rFonts w:ascii="Gandhari Unicode" w:hAnsi="Gandhari Unicode" w:cs="e-Tamil OTC"/>
          <w:lang w:val="en-GB"/>
        </w:rPr>
        <w:t>i</w:t>
      </w:r>
      <w:proofErr w:type="spellEnd"/>
      <w:r w:rsidR="00FD02EB">
        <w:rPr>
          <w:rFonts w:ascii="Gandhari Unicode" w:hAnsi="Gandhari Unicode" w:cs="e-Tamil OTC"/>
          <w:lang w:val="en-GB"/>
        </w:rPr>
        <w:t xml:space="preserve"> </w:t>
      </w:r>
      <w:proofErr w:type="spellStart"/>
      <w:r w:rsidR="00FD02EB">
        <w:rPr>
          <w:rFonts w:ascii="Gandhari Unicode" w:hAnsi="Gandhari Unicode" w:cs="e-Tamil OTC"/>
          <w:lang w:val="en-GB"/>
        </w:rPr>
        <w:t>kalatt</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aṉṉa</w:t>
      </w:r>
      <w:proofErr w:type="spellEnd"/>
    </w:p>
    <w:p w14:paraId="063DAFC0" w14:textId="77777777" w:rsidR="0092153D" w:rsidRPr="00542FF1" w:rsidRDefault="00FD02EB">
      <w:pPr>
        <w:pStyle w:val="Textbody"/>
        <w:spacing w:after="29"/>
        <w:rPr>
          <w:rFonts w:ascii="Gandhari Unicode" w:hAnsi="Gandhari Unicode" w:cs="e-Tamil OTC"/>
        </w:rPr>
      </w:pPr>
      <w:bookmarkStart w:id="82" w:name="DDE_LINK24"/>
      <w:r>
        <w:rPr>
          <w:rFonts w:ascii="Gandhari Unicode" w:hAnsi="Gandhari Unicode" w:cs="e-Tamil OTC"/>
          <w:lang w:val="en-GB"/>
        </w:rPr>
        <w:t>~</w:t>
      </w:r>
      <w:proofErr w:type="spellStart"/>
      <w:r w:rsidR="00014CDD" w:rsidRPr="00542FF1">
        <w:rPr>
          <w:rFonts w:ascii="Gandhari Unicode" w:hAnsi="Gandhari Unicode" w:cs="e-Tamil OTC"/>
          <w:lang w:val="en-GB"/>
        </w:rPr>
        <w:t>iṭṭu</w:t>
      </w:r>
      <w:proofErr w:type="spellEnd"/>
      <w:r w:rsidR="00014CDD" w:rsidRPr="00542FF1">
        <w:rPr>
          <w:rFonts w:ascii="Gandhari Unicode" w:hAnsi="Gandhari Unicode" w:cs="e-Tamil OTC"/>
          <w:i/>
          <w:iCs/>
          <w:lang w:val="en-GB"/>
        </w:rPr>
        <w:t xml:space="preserve"> </w:t>
      </w:r>
      <w:proofErr w:type="spellStart"/>
      <w:r w:rsidR="00014CDD" w:rsidRPr="00542FF1">
        <w:rPr>
          <w:rFonts w:ascii="Gandhari Unicode" w:hAnsi="Gandhari Unicode" w:cs="e-Tamil OTC"/>
          <w:i/>
          <w:iCs/>
          <w:lang w:val="en-GB"/>
        </w:rPr>
        <w:t>vāy</w:t>
      </w:r>
      <w:bookmarkEnd w:id="82"/>
      <w:proofErr w:type="spellEnd"/>
      <w:r>
        <w:rPr>
          <w:rFonts w:ascii="Gandhari Unicode" w:hAnsi="Gandhari Unicode" w:cs="e-Tamil OTC"/>
          <w:i/>
          <w:iCs/>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cuṉaiya</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paku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vāy</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tērai</w:t>
      </w:r>
      <w:proofErr w:type="spellEnd"/>
    </w:p>
    <w:p w14:paraId="078C050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taṭṭai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paṟaiyiṉ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kaṟaṅkum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nāṭaṉ</w:t>
      </w:r>
      <w:proofErr w:type="spellEnd"/>
    </w:p>
    <w:p w14:paraId="21A9EB29"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tollai</w:t>
      </w:r>
      <w:proofErr w:type="spellEnd"/>
      <w:r w:rsidR="00FD02EB">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nilaviṉ</w:t>
      </w:r>
      <w:proofErr w:type="spellEnd"/>
    </w:p>
    <w:p w14:paraId="0EAF42EA"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maṇantaṉaṉ</w:t>
      </w:r>
      <w:r w:rsidR="00FD02EB">
        <w:rPr>
          <w:rFonts w:ascii="Gandhari Unicode" w:hAnsi="Gandhari Unicode" w:cs="e-Tamil OTC"/>
          <w:lang w:val="en-GB"/>
        </w:rPr>
        <w:t>-</w:t>
      </w:r>
      <w:r w:rsidRPr="00542FF1">
        <w:rPr>
          <w:rFonts w:ascii="Gandhari Unicode" w:hAnsi="Gandhari Unicode" w:cs="e-Tamil OTC"/>
          <w:i/>
          <w:iCs/>
          <w:lang w:val="en-GB"/>
        </w:rPr>
        <w:t>maṉ</w:t>
      </w:r>
      <w:proofErr w:type="spellEnd"/>
      <w:r w:rsidRPr="00542FF1">
        <w:rPr>
          <w:rFonts w:ascii="Gandhari Unicode" w:hAnsi="Gandhari Unicode" w:cs="e-Tamil OTC"/>
          <w:i/>
          <w:iCs/>
          <w:lang w:val="en-GB"/>
        </w:rPr>
        <w:t xml:space="preserve"> </w:t>
      </w:r>
      <w:proofErr w:type="spellStart"/>
      <w:r w:rsidRPr="00542FF1">
        <w:rPr>
          <w:rFonts w:ascii="Gandhari Unicode" w:hAnsi="Gandhari Unicode" w:cs="e-Tamil OTC"/>
          <w:i/>
          <w:iCs/>
          <w:lang w:val="en-GB"/>
        </w:rPr>
        <w:t>neṭum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tōḷ</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74A6B544"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iṉṟu</w:t>
      </w:r>
      <w:proofErr w:type="spellEnd"/>
      <w:r w:rsidRPr="00542FF1">
        <w:rPr>
          <w:rFonts w:ascii="Gandhari Unicode" w:hAnsi="Gandhari Unicode" w:cs="e-Tamil OTC"/>
          <w:lang w:val="en-GB"/>
        </w:rPr>
        <w:t xml:space="preserve">(m) </w:t>
      </w:r>
      <w:proofErr w:type="spellStart"/>
      <w:r w:rsidRPr="00542FF1">
        <w:rPr>
          <w:rFonts w:ascii="Gandhari Unicode" w:hAnsi="Gandhari Unicode" w:cs="e-Tamil OTC"/>
          <w:lang w:val="en-GB"/>
        </w:rPr>
        <w:t>mullai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mukai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nāṟum</w:t>
      </w:r>
      <w:proofErr w:type="spellEnd"/>
      <w:r w:rsidR="00FD02EB">
        <w:rPr>
          <w:rFonts w:ascii="Gandhari Unicode" w:hAnsi="Gandhari Unicode" w:cs="e-Tamil OTC"/>
          <w:lang w:val="en-GB"/>
        </w:rPr>
        <w:t>-+</w:t>
      </w:r>
      <w:r w:rsidRPr="00542FF1">
        <w:rPr>
          <w:rFonts w:ascii="Gandhari Unicode" w:hAnsi="Gandhari Unicode" w:cs="e-Tamil OTC"/>
          <w:lang w:val="en-GB"/>
        </w:rPr>
        <w:t>ē.</w:t>
      </w:r>
    </w:p>
    <w:p w14:paraId="3A84DCA0" w14:textId="77777777" w:rsidR="0092153D" w:rsidRPr="00542FF1" w:rsidRDefault="0092153D">
      <w:pPr>
        <w:pStyle w:val="Textbody"/>
        <w:spacing w:after="29" w:line="260" w:lineRule="exact"/>
        <w:rPr>
          <w:rFonts w:ascii="Gandhari Unicode" w:hAnsi="Gandhari Unicode" w:cs="e-Tamil OTC"/>
          <w:lang w:val="en-GB"/>
        </w:rPr>
      </w:pPr>
    </w:p>
    <w:p w14:paraId="1610C7C2" w14:textId="77777777" w:rsidR="0092153D" w:rsidRPr="00542FF1" w:rsidRDefault="0092153D">
      <w:pPr>
        <w:pStyle w:val="Textbody"/>
        <w:spacing w:after="29" w:line="260" w:lineRule="exact"/>
        <w:rPr>
          <w:rFonts w:ascii="Gandhari Unicode" w:hAnsi="Gandhari Unicode" w:cs="e-Tamil OTC"/>
          <w:lang w:val="en-GB"/>
        </w:rPr>
      </w:pPr>
    </w:p>
    <w:p w14:paraId="1CCC2AF4" w14:textId="77777777" w:rsidR="0092153D" w:rsidRPr="00542FF1" w:rsidRDefault="0092153D">
      <w:pPr>
        <w:pStyle w:val="Textbody"/>
        <w:spacing w:after="29" w:line="260" w:lineRule="exact"/>
        <w:rPr>
          <w:rFonts w:ascii="Gandhari Unicode" w:hAnsi="Gandhari Unicode" w:cs="e-Tamil OTC"/>
          <w:lang w:val="en-GB"/>
        </w:rPr>
      </w:pPr>
    </w:p>
    <w:p w14:paraId="5F98A56F"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 xml:space="preserve">Told by HER to her who said </w:t>
      </w:r>
      <w:r w:rsidR="0060544D">
        <w:rPr>
          <w:rFonts w:ascii="Gandhari Unicode" w:hAnsi="Gandhari Unicode" w:cs="e-Tamil OTC"/>
          <w:lang w:val="en-GB"/>
        </w:rPr>
        <w:t>“</w:t>
      </w:r>
      <w:r w:rsidRPr="00542FF1">
        <w:rPr>
          <w:rFonts w:ascii="Gandhari Unicode" w:hAnsi="Gandhari Unicode" w:cs="e-Tamil OTC"/>
          <w:lang w:val="en-GB"/>
        </w:rPr>
        <w:t xml:space="preserve">we have not lost [our] beauty. </w:t>
      </w:r>
      <w:r w:rsidR="0060544D">
        <w:rPr>
          <w:rFonts w:ascii="Gandhari Unicode" w:hAnsi="Gandhari Unicode" w:cs="e-Tamil OTC"/>
          <w:lang w:val="en-GB"/>
        </w:rPr>
        <w:t>you have well had the strength”</w:t>
      </w:r>
      <w:r w:rsidRPr="00542FF1">
        <w:rPr>
          <w:rFonts w:ascii="Gandhari Unicode" w:hAnsi="Gandhari Unicode" w:cs="e-Tamil OTC"/>
          <w:lang w:val="en-GB"/>
        </w:rPr>
        <w:t>, after the confidante had entered the marriage house.</w:t>
      </w:r>
    </w:p>
    <w:p w14:paraId="7E0F8882" w14:textId="77777777" w:rsidR="0092153D" w:rsidRPr="00542FF1" w:rsidRDefault="0092153D">
      <w:pPr>
        <w:pStyle w:val="Textbody"/>
        <w:spacing w:after="29" w:line="260" w:lineRule="exact"/>
        <w:rPr>
          <w:rFonts w:ascii="Gandhari Unicode" w:hAnsi="Gandhari Unicode" w:cs="e-Tamil OTC"/>
          <w:lang w:val="en-GB"/>
        </w:rPr>
      </w:pPr>
    </w:p>
    <w:p w14:paraId="34F4E6B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toddy rained- sapphire pot- like</w:t>
      </w:r>
    </w:p>
    <w:p w14:paraId="32443F0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narrow mouth mountain-pool- split- mouth frog</w:t>
      </w:r>
    </w:p>
    <w:p w14:paraId="7F32674C"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Taṭṭai</w:t>
      </w:r>
      <w:proofErr w:type="spellEnd"/>
      <w:r w:rsidRPr="00542FF1">
        <w:rPr>
          <w:rStyle w:val="FootnoteReference"/>
          <w:rFonts w:ascii="Gandhari Unicode" w:hAnsi="Gandhari Unicode" w:cs="e-Tamil OTC"/>
          <w:lang w:val="en-GB"/>
        </w:rPr>
        <w:footnoteReference w:id="766"/>
      </w:r>
      <w:r w:rsidRPr="00542FF1">
        <w:rPr>
          <w:rFonts w:ascii="Gandhari Unicode" w:hAnsi="Gandhari Unicode" w:cs="e-Tamil OTC"/>
          <w:lang w:val="en-GB"/>
        </w:rPr>
        <w:t xml:space="preserve"> drum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sounding- land-he</w:t>
      </w:r>
    </w:p>
    <w:p w14:paraId="4BB1CF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oldness moon long white moonlight</w:t>
      </w:r>
      <w:proofErr w:type="spellStart"/>
      <w:r w:rsidRPr="00542FF1">
        <w:rPr>
          <w:rFonts w:ascii="Gandhari Unicode" w:hAnsi="Gandhari Unicode" w:cs="e-Tamil OTC"/>
          <w:position w:val="6"/>
          <w:lang w:val="en-GB"/>
        </w:rPr>
        <w:t>iṉ</w:t>
      </w:r>
      <w:proofErr w:type="spellEnd"/>
    </w:p>
    <w:p w14:paraId="7F74920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he-united </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long shoulder</w:t>
      </w:r>
      <w:r w:rsidRPr="00542FF1">
        <w:rPr>
          <w:rFonts w:ascii="Gandhari Unicode" w:hAnsi="Gandhari Unicode" w:cs="e-Tamil OTC"/>
          <w:position w:val="6"/>
          <w:lang w:val="en-GB"/>
        </w:rPr>
        <w:t>ē</w:t>
      </w:r>
    </w:p>
    <w:p w14:paraId="361280F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w:t>
      </w:r>
      <w:r w:rsidRPr="00542FF1">
        <w:rPr>
          <w:rFonts w:ascii="Gandhari Unicode" w:hAnsi="Gandhari Unicode" w:cs="e-Tamil OTC"/>
          <w:position w:val="6"/>
          <w:lang w:val="en-GB"/>
        </w:rPr>
        <w:t>(um)</w:t>
      </w:r>
      <w:r w:rsidRPr="00542FF1">
        <w:rPr>
          <w:rFonts w:ascii="Gandhari Unicode" w:hAnsi="Gandhari Unicode" w:cs="e-Tamil OTC"/>
          <w:lang w:val="en-GB"/>
        </w:rPr>
        <w:t xml:space="preserve"> jasmine bud being-fragrant-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EEA5194" w14:textId="77777777" w:rsidR="0092153D" w:rsidRPr="00542FF1" w:rsidRDefault="0092153D">
      <w:pPr>
        <w:pStyle w:val="Textbody"/>
        <w:spacing w:after="29"/>
        <w:rPr>
          <w:rFonts w:ascii="Gandhari Unicode" w:hAnsi="Gandhari Unicode" w:cs="e-Tamil OTC"/>
          <w:lang w:val="en-GB"/>
        </w:rPr>
      </w:pPr>
    </w:p>
    <w:p w14:paraId="7E489066" w14:textId="77777777" w:rsidR="0092153D" w:rsidRPr="00542FF1" w:rsidRDefault="0092153D">
      <w:pPr>
        <w:pStyle w:val="Textbody"/>
        <w:spacing w:after="29"/>
        <w:rPr>
          <w:rFonts w:ascii="Gandhari Unicode" w:hAnsi="Gandhari Unicode" w:cs="e-Tamil OTC"/>
          <w:lang w:val="en-GB"/>
        </w:rPr>
      </w:pPr>
    </w:p>
    <w:p w14:paraId="40D8A027"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In the long white light of the old moon</w:t>
      </w:r>
    </w:p>
    <w:p w14:paraId="5184BED3"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the man from a land, where the wide-mouthed frog sounds</w:t>
      </w:r>
    </w:p>
    <w:p w14:paraId="6C99898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like the bird-chasing drum, in the narrow-mouthed mountain pool</w:t>
      </w:r>
    </w:p>
    <w:p w14:paraId="593D066F" w14:textId="77777777" w:rsidR="0092153D" w:rsidRPr="00542FF1" w:rsidRDefault="00014CDD">
      <w:pPr>
        <w:pStyle w:val="Textbody"/>
        <w:tabs>
          <w:tab w:val="left" w:pos="425"/>
        </w:tabs>
        <w:spacing w:after="0"/>
        <w:rPr>
          <w:rFonts w:ascii="Gandhari Unicode" w:hAnsi="Gandhari Unicode" w:cs="e-Tamil OTC"/>
        </w:rPr>
      </w:pPr>
      <w:r w:rsidRPr="00542FF1">
        <w:rPr>
          <w:rFonts w:ascii="Gandhari Unicode" w:hAnsi="Gandhari Unicode" w:cs="e-Tamil OTC"/>
          <w:lang w:val="en-GB"/>
        </w:rPr>
        <w:tab/>
        <w:t>like a sapphire pot filled with toddy</w:t>
      </w:r>
      <w:r w:rsidRPr="00542FF1">
        <w:rPr>
          <w:rStyle w:val="FootnoteReference"/>
          <w:rFonts w:ascii="Gandhari Unicode" w:hAnsi="Gandhari Unicode" w:cs="e-Tamil OTC"/>
          <w:lang w:val="en-GB"/>
        </w:rPr>
        <w:footnoteReference w:id="767"/>
      </w:r>
      <w:r w:rsidRPr="00542FF1">
        <w:rPr>
          <w:rFonts w:ascii="Gandhari Unicode" w:hAnsi="Gandhari Unicode" w:cs="e-Tamil OTC"/>
          <w:lang w:val="en-GB"/>
        </w:rPr>
        <w:t>,</w:t>
      </w:r>
    </w:p>
    <w:p w14:paraId="152CB1C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indeed united</w:t>
      </w:r>
      <w:r w:rsidRPr="00542FF1">
        <w:rPr>
          <w:rStyle w:val="FootnoteReference"/>
          <w:rFonts w:ascii="Gandhari Unicode" w:hAnsi="Gandhari Unicode" w:cs="e-Tamil OTC"/>
          <w:lang w:val="en-GB"/>
        </w:rPr>
        <w:footnoteReference w:id="768"/>
      </w:r>
      <w:r w:rsidRPr="00542FF1">
        <w:rPr>
          <w:rFonts w:ascii="Gandhari Unicode" w:hAnsi="Gandhari Unicode" w:cs="e-Tamil OTC"/>
          <w:lang w:val="en-GB"/>
        </w:rPr>
        <w:t xml:space="preserve"> with [her of] long shoulders.</w:t>
      </w:r>
    </w:p>
    <w:p w14:paraId="6EAE11B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Today the jasmine buds are fragrant.</w:t>
      </w:r>
    </w:p>
    <w:p w14:paraId="26EB5AB3" w14:textId="77777777" w:rsidR="0092153D" w:rsidRPr="00542FF1" w:rsidRDefault="0092153D">
      <w:pPr>
        <w:pStyle w:val="Textbody"/>
        <w:spacing w:after="0" w:line="360" w:lineRule="auto"/>
        <w:rPr>
          <w:rFonts w:ascii="Gandhari Unicode" w:hAnsi="Gandhari Unicode" w:cs="e-Tamil OTC"/>
        </w:rPr>
      </w:pPr>
    </w:p>
    <w:p w14:paraId="2E03532E" w14:textId="77777777" w:rsidR="0092153D" w:rsidRPr="00542FF1" w:rsidRDefault="0092153D">
      <w:pPr>
        <w:pStyle w:val="Textbody"/>
        <w:spacing w:after="0" w:line="360" w:lineRule="auto"/>
        <w:rPr>
          <w:rFonts w:ascii="Gandhari Unicode" w:hAnsi="Gandhari Unicode" w:cs="e-Tamil OTC"/>
        </w:rPr>
      </w:pPr>
    </w:p>
    <w:p w14:paraId="509AD07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T.V.G.</w:t>
      </w:r>
    </w:p>
    <w:p w14:paraId="5E3D683C"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4-6b </w:t>
      </w:r>
      <w:r w:rsidRPr="00542FF1">
        <w:rPr>
          <w:rFonts w:ascii="Gandhari Unicode" w:hAnsi="Gandhari Unicode" w:cs="e-Tamil OTC"/>
          <w:lang w:val="en-GB"/>
        </w:rPr>
        <w:tab/>
      </w:r>
      <w:proofErr w:type="gramStart"/>
      <w:r w:rsidRPr="00542FF1">
        <w:rPr>
          <w:rFonts w:ascii="Gandhari Unicode" w:hAnsi="Gandhari Unicode" w:cs="e-Tamil OTC"/>
          <w:lang w:val="en-GB"/>
        </w:rPr>
        <w:t>In</w:t>
      </w:r>
      <w:proofErr w:type="gramEnd"/>
      <w:r w:rsidRPr="00542FF1">
        <w:rPr>
          <w:rFonts w:ascii="Gandhari Unicode" w:hAnsi="Gandhari Unicode" w:cs="e-Tamil OTC"/>
          <w:lang w:val="en-GB"/>
        </w:rPr>
        <w:t xml:space="preserve"> the previous month, in the long white moonlight</w:t>
      </w:r>
    </w:p>
    <w:p w14:paraId="74D4A64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he united [with me] of long shoulders.</w:t>
      </w:r>
    </w:p>
    <w:p w14:paraId="1CFCD66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Even today</w:t>
      </w:r>
      <w:r w:rsidRPr="00542FF1">
        <w:rPr>
          <w:rStyle w:val="FootnoteReference"/>
          <w:rFonts w:ascii="Gandhari Unicode" w:hAnsi="Gandhari Unicode" w:cs="e-Tamil OTC"/>
          <w:lang w:val="en-GB"/>
        </w:rPr>
        <w:footnoteReference w:id="769"/>
      </w:r>
      <w:r w:rsidRPr="00542FF1">
        <w:rPr>
          <w:rFonts w:ascii="Gandhari Unicode" w:hAnsi="Gandhari Unicode" w:cs="e-Tamil OTC"/>
          <w:lang w:val="en-GB"/>
        </w:rPr>
        <w:t xml:space="preserve"> they (my shoulders) are fragrant with jasmine buds.</w:t>
      </w:r>
      <w:r w:rsidRPr="00542FF1">
        <w:rPr>
          <w:rStyle w:val="FootnoteReference"/>
          <w:rFonts w:ascii="Gandhari Unicode" w:hAnsi="Gandhari Unicode" w:cs="e-Tamil OTC"/>
          <w:lang w:val="en-GB"/>
        </w:rPr>
        <w:footnoteReference w:id="770"/>
      </w:r>
    </w:p>
    <w:p w14:paraId="2AB90B33" w14:textId="77777777" w:rsidR="0092153D" w:rsidRPr="00542FF1" w:rsidRDefault="0092153D">
      <w:pPr>
        <w:pStyle w:val="Textbody"/>
        <w:spacing w:after="0"/>
        <w:rPr>
          <w:rFonts w:ascii="Gandhari Unicode" w:hAnsi="Gandhari Unicode" w:cs="e-Tamil OTC"/>
          <w:lang w:val="en-GB"/>
        </w:rPr>
      </w:pPr>
    </w:p>
    <w:p w14:paraId="17EF73B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58368181"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194</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கோவதத்தன் (</w:t>
      </w:r>
      <w:r w:rsidRPr="00DB1CAE">
        <w:rPr>
          <w:rFonts w:ascii="Gandhari Unicode" w:hAnsi="Gandhari Unicode"/>
          <w:i w:val="0"/>
          <w:iCs w:val="0"/>
          <w:color w:val="auto"/>
        </w:rPr>
        <w:t>C1</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கோவத்தன்)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3E1305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ஆற்றாளாம் எனக் கவன்ற தோழிக்குக் கிழத்தி உரைத்தது.</w:t>
      </w:r>
    </w:p>
    <w:p w14:paraId="7AD1B447" w14:textId="77777777" w:rsidR="0092153D" w:rsidRPr="00542FF1" w:rsidRDefault="0092153D">
      <w:pPr>
        <w:pStyle w:val="Textbody"/>
        <w:spacing w:after="29"/>
        <w:rPr>
          <w:rFonts w:ascii="Gandhari Unicode" w:hAnsi="Gandhari Unicode" w:cs="e-Tamil OTC"/>
          <w:lang w:val="en-GB"/>
        </w:rPr>
      </w:pPr>
    </w:p>
    <w:p w14:paraId="59FDF3D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என்னெனப் படுங்கொ றோழி </w:t>
      </w:r>
      <w:r w:rsidRPr="00542FF1">
        <w:rPr>
          <w:rFonts w:ascii="Gandhari Unicode" w:hAnsi="Gandhari Unicode" w:cs="e-Tamil OTC"/>
          <w:u w:val="wave"/>
          <w:cs/>
          <w:lang w:val="en-GB"/>
        </w:rPr>
        <w:t>மின்னுபு</w:t>
      </w:r>
    </w:p>
    <w:p w14:paraId="7E80563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lang w:val="en-GB"/>
        </w:rPr>
        <w:t>வானேர் பிரங்கு</w:t>
      </w:r>
      <w:r w:rsidRPr="00542FF1">
        <w:rPr>
          <w:rFonts w:ascii="Gandhari Unicode" w:hAnsi="Gandhari Unicode" w:cs="e-Tamil OTC"/>
          <w:cs/>
          <w:lang w:val="en-GB"/>
        </w:rPr>
        <w:t xml:space="preserve"> </w:t>
      </w:r>
      <w:r w:rsidRPr="00542FF1">
        <w:rPr>
          <w:rFonts w:ascii="Gandhari Unicode" w:hAnsi="Gandhari Unicode" w:cs="e-Tamil OTC"/>
          <w:u w:val="wave"/>
          <w:cs/>
          <w:lang w:val="en-GB"/>
        </w:rPr>
        <w:t>மொன்றோ</w:t>
      </w:r>
      <w:r w:rsidRPr="00542FF1">
        <w:rPr>
          <w:rFonts w:ascii="Gandhari Unicode" w:hAnsi="Gandhari Unicode" w:cs="e-Tamil OTC"/>
          <w:cs/>
          <w:lang w:val="en-GB"/>
        </w:rPr>
        <w:t xml:space="preserve"> வதனெதிர்</w:t>
      </w:r>
    </w:p>
    <w:p w14:paraId="1C79923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கான மஞ்ஞை கடிய வேங்கு</w:t>
      </w:r>
    </w:p>
    <w:p w14:paraId="7EEC28F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மேதில கலந்த </w:t>
      </w:r>
      <w:r w:rsidRPr="00542FF1">
        <w:rPr>
          <w:rFonts w:ascii="Gandhari Unicode" w:hAnsi="Gandhari Unicode" w:cs="e-Tamil OTC"/>
          <w:u w:val="wave"/>
          <w:cs/>
          <w:lang w:val="en-GB"/>
        </w:rPr>
        <w:t>விரண்டற்கென்</w:t>
      </w:r>
    </w:p>
    <w:p w14:paraId="44EC80C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பேதை நெஞ்சம் பெருமலக் குறுமே.</w:t>
      </w:r>
    </w:p>
    <w:p w14:paraId="4014D4EA" w14:textId="77777777" w:rsidR="0092153D" w:rsidRPr="00542FF1" w:rsidRDefault="0092153D">
      <w:pPr>
        <w:pStyle w:val="Textbody"/>
        <w:spacing w:after="29"/>
        <w:rPr>
          <w:rFonts w:ascii="Gandhari Unicode" w:hAnsi="Gandhari Unicode" w:cs="e-Tamil OTC"/>
          <w:lang w:val="en-GB"/>
        </w:rPr>
      </w:pPr>
    </w:p>
    <w:p w14:paraId="7A38FC8E"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1df.</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C2,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(வாளேர்) பிரங்கு </w:t>
      </w:r>
      <w:r w:rsidRPr="00542FF1">
        <w:rPr>
          <w:rFonts w:ascii="Gandhari Unicode" w:hAnsi="Gandhari Unicode" w:cs="e-Tamil OTC"/>
          <w:lang w:val="en-GB"/>
        </w:rPr>
        <w:t xml:space="preserve">L1, C1+3, G1()+1v; </w:t>
      </w:r>
      <w:r w:rsidRPr="00542FF1">
        <w:rPr>
          <w:rFonts w:ascii="Gandhari Unicode" w:hAnsi="Gandhari Unicode" w:cs="e-Tamil OTC"/>
          <w:cs/>
          <w:lang w:val="en-GB"/>
        </w:rPr>
        <w:t xml:space="preserve">மின்னுபு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வலனேர் பிரங்கு </w:t>
      </w:r>
      <w:r w:rsidRPr="00542FF1">
        <w:rPr>
          <w:rFonts w:ascii="Gandhari Unicode" w:hAnsi="Gandhari Unicode" w:cs="e-Tamil OTC"/>
          <w:lang w:val="en-GB"/>
        </w:rPr>
        <w:t xml:space="preserve">C5, G2, EA, I, AT; </w:t>
      </w:r>
      <w:r w:rsidRPr="00542FF1">
        <w:rPr>
          <w:rFonts w:ascii="Gandhari Unicode" w:hAnsi="Gandhari Unicode" w:cs="e-Tamil OTC"/>
          <w:cs/>
          <w:lang w:val="en-GB"/>
        </w:rPr>
        <w:t xml:space="preserve">மின்னுவர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வானேர் பிரங்கு </w:t>
      </w:r>
      <w:r w:rsidRPr="00542FF1">
        <w:rPr>
          <w:rFonts w:ascii="Gandhari Unicode" w:hAnsi="Gandhari Unicode" w:cs="e-Tamil OTC"/>
          <w:lang w:val="en-GB"/>
        </w:rPr>
        <w:t xml:space="preserve">VP, ER;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வானே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மின்னு </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வரலே யிரங்கு </w:t>
      </w:r>
      <w:proofErr w:type="spellStart"/>
      <w:r w:rsidRPr="00542FF1">
        <w:rPr>
          <w:rFonts w:ascii="Gandhari Unicode" w:hAnsi="Gandhari Unicode" w:cs="e-Tamil OTC"/>
          <w:lang w:val="en-GB"/>
        </w:rPr>
        <w:t>Cām.v</w:t>
      </w:r>
      <w:proofErr w:type="spellEnd"/>
      <w:r w:rsidRPr="00542FF1">
        <w:rPr>
          <w:rFonts w:ascii="Gandhari Unicode" w:hAnsi="Gandhari Unicode" w:cs="e-Tamil OTC"/>
          <w:lang w:val="en-GB"/>
        </w:rPr>
        <w:t xml:space="preserve">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2cd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வதனெதிர் </w:t>
      </w:r>
      <w:r w:rsidRPr="00542FF1">
        <w:rPr>
          <w:rFonts w:ascii="Gandhari Unicode" w:hAnsi="Gandhari Unicode" w:cs="e-Tamil OTC"/>
          <w:lang w:val="en-GB"/>
        </w:rPr>
        <w:t xml:space="preserve">C2+3v,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மென்றோ டதனெதிர் </w:t>
      </w:r>
      <w:r w:rsidRPr="00542FF1">
        <w:rPr>
          <w:rFonts w:ascii="Gandhari Unicode" w:hAnsi="Gandhari Unicode" w:cs="e-Tamil OTC"/>
          <w:lang w:val="en-GB"/>
        </w:rPr>
        <w:t xml:space="preserve">C5, G2, I, AT; </w:t>
      </w:r>
      <w:r w:rsidRPr="00542FF1">
        <w:rPr>
          <w:rFonts w:ascii="Gandhari Unicode" w:hAnsi="Gandhari Unicode" w:cs="e-Tamil OTC"/>
          <w:cs/>
          <w:lang w:val="en-GB"/>
        </w:rPr>
        <w:t xml:space="preserve">மென்றோ டதன்னெதிர் </w:t>
      </w:r>
      <w:r w:rsidRPr="00542FF1">
        <w:rPr>
          <w:rFonts w:ascii="Gandhari Unicode" w:hAnsi="Gandhari Unicode" w:cs="e-Tamil OTC"/>
          <w:lang w:val="en-GB"/>
        </w:rPr>
        <w:t xml:space="preserve">L1, C1+3, G1, EA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4d</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விரண்டற்கென் </w:t>
      </w:r>
      <w:r w:rsidRPr="00542FF1">
        <w:rPr>
          <w:rFonts w:ascii="Gandhari Unicode" w:hAnsi="Gandhari Unicode" w:cs="e-Tamil OTC"/>
          <w:lang w:val="en-GB"/>
        </w:rPr>
        <w:t xml:space="preserve">C2+5, G2,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விரண்டற்கே </w:t>
      </w:r>
      <w:r w:rsidRPr="00542FF1">
        <w:rPr>
          <w:rFonts w:ascii="Gandhari Unicode" w:hAnsi="Gandhari Unicode" w:cs="e-Tamil OTC"/>
          <w:lang w:val="en-GB"/>
        </w:rPr>
        <w:t xml:space="preserve">L1, C1+3, G1, </w:t>
      </w:r>
      <w:proofErr w:type="spellStart"/>
      <w:r w:rsidRPr="00542FF1">
        <w:rPr>
          <w:rFonts w:ascii="Gandhari Unicode" w:hAnsi="Gandhari Unicode" w:cs="e-Tamil OTC"/>
          <w:lang w:val="en-GB"/>
        </w:rPr>
        <w:t>Cām.v</w:t>
      </w:r>
      <w:proofErr w:type="spellEnd"/>
    </w:p>
    <w:p w14:paraId="773DD4D6" w14:textId="77777777" w:rsidR="0092153D" w:rsidRPr="00542FF1" w:rsidRDefault="0092153D">
      <w:pPr>
        <w:pStyle w:val="Textbody"/>
        <w:spacing w:after="29"/>
        <w:rPr>
          <w:rFonts w:ascii="Gandhari Unicode" w:hAnsi="Gandhari Unicode" w:cs="e-Tamil OTC"/>
          <w:lang w:val="en-GB"/>
        </w:rPr>
      </w:pPr>
    </w:p>
    <w:p w14:paraId="1A1AFC52"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001B7E6F">
        <w:rPr>
          <w:rFonts w:ascii="Gandhari Unicode" w:hAnsi="Gandhari Unicode" w:cs="e-Tamil OTC"/>
          <w:lang w:val="en-GB"/>
        </w:rPr>
        <w:t>+-</w:t>
      </w:r>
      <w:proofErr w:type="spellStart"/>
      <w:r w:rsidRPr="00542FF1">
        <w:rPr>
          <w:rFonts w:ascii="Gandhari Unicode" w:hAnsi="Gandhari Unicode" w:cs="e-Tamil OTC"/>
          <w:lang w:val="en-GB"/>
        </w:rPr>
        <w:t>paṭum-kol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miṉṉupu</w:t>
      </w:r>
      <w:proofErr w:type="spellEnd"/>
    </w:p>
    <w:p w14:paraId="184EA2E5"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vāṉ</w:t>
      </w:r>
      <w:proofErr w:type="spellEnd"/>
      <w:r w:rsidR="001B7E6F">
        <w:rPr>
          <w:rFonts w:ascii="Gandhari Unicode" w:hAnsi="Gandhari Unicode" w:cs="e-Tamil OTC"/>
          <w:i/>
          <w:iCs/>
          <w:lang w:val="en-GB"/>
        </w:rPr>
        <w:t xml:space="preserve"> </w:t>
      </w:r>
      <w:proofErr w:type="spellStart"/>
      <w:r w:rsidR="001B7E6F">
        <w:rPr>
          <w:rFonts w:ascii="Gandhari Unicode" w:hAnsi="Gandhari Unicode" w:cs="e-Tamil OTC"/>
          <w:i/>
          <w:iCs/>
          <w:lang w:val="en-GB"/>
        </w:rPr>
        <w:t>ērp</w:t>
      </w:r>
      <w:proofErr w:type="spellEnd"/>
      <w:r w:rsidR="001B7E6F">
        <w:rPr>
          <w:rFonts w:ascii="Gandhari Unicode" w:hAnsi="Gandhari Unicode" w:cs="e-Tamil OTC"/>
          <w:i/>
          <w:iCs/>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iraṅkum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oṉṟ</w:t>
      </w:r>
      <w:proofErr w:type="spellEnd"/>
      <w:r w:rsidR="001B7E6F">
        <w:rPr>
          <w:rFonts w:ascii="Gandhari Unicode" w:hAnsi="Gandhari Unicode" w:cs="e-Tamil OTC"/>
          <w:i/>
          <w:iCs/>
          <w:lang w:val="en-GB"/>
        </w:rPr>
        <w:t>*-</w:t>
      </w:r>
      <w:r w:rsidRPr="00542FF1">
        <w:rPr>
          <w:rFonts w:ascii="Gandhari Unicode" w:hAnsi="Gandhari Unicode" w:cs="e-Tamil OTC"/>
          <w:i/>
          <w:iCs/>
          <w:lang w:val="en-GB"/>
        </w:rPr>
        <w:t>ō</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ataṉ-etir</w:t>
      </w:r>
      <w:proofErr w:type="spellEnd"/>
    </w:p>
    <w:p w14:paraId="1BCBDB2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maññai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kaṭiya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ēṅkum</w:t>
      </w:r>
      <w:proofErr w:type="spellEnd"/>
    </w:p>
    <w:p w14:paraId="76A2FDDE"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ētila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kalanta</w:t>
      </w:r>
      <w:proofErr w:type="spellEnd"/>
      <w:r w:rsidRPr="00542FF1">
        <w:rPr>
          <w:rFonts w:ascii="Gandhari Unicode" w:hAnsi="Gandhari Unicode" w:cs="e-Tamil OTC"/>
          <w:lang w:val="en-GB"/>
        </w:rPr>
        <w:t xml:space="preserve"> </w:t>
      </w:r>
      <w:r w:rsidR="001B7E6F">
        <w:rPr>
          <w:rFonts w:ascii="Gandhari Unicode" w:hAnsi="Gandhari Unicode" w:cs="e-Tamil OTC"/>
          <w:lang w:val="en-GB"/>
        </w:rPr>
        <w:t>~</w:t>
      </w:r>
      <w:proofErr w:type="spellStart"/>
      <w:r w:rsidRPr="00542FF1">
        <w:rPr>
          <w:rFonts w:ascii="Gandhari Unicode" w:hAnsi="Gandhari Unicode" w:cs="e-Tamil OTC"/>
          <w:lang w:val="en-GB"/>
        </w:rPr>
        <w:t>iraṇṭaṟ</w:t>
      </w:r>
      <w:r w:rsidR="001B7E6F">
        <w:rPr>
          <w:rFonts w:ascii="Gandhari Unicode" w:hAnsi="Gandhari Unicode" w:cs="e-Tamil OTC"/>
          <w:lang w:val="en-GB"/>
        </w:rPr>
        <w:t>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eṉ</w:t>
      </w:r>
      <w:proofErr w:type="spellEnd"/>
    </w:p>
    <w:p w14:paraId="65F22F46" w14:textId="77777777" w:rsidR="0092153D" w:rsidRPr="00542FF1" w:rsidRDefault="00014CDD">
      <w:pPr>
        <w:pStyle w:val="Textbody"/>
        <w:spacing w:after="29" w:line="260" w:lineRule="exact"/>
        <w:rPr>
          <w:rFonts w:ascii="Gandhari Unicode" w:hAnsi="Gandhari Unicode" w:cs="e-Tamil OTC"/>
          <w:lang w:val="en-GB"/>
        </w:rPr>
      </w:pPr>
      <w:proofErr w:type="spellStart"/>
      <w:r w:rsidRPr="00542FF1">
        <w:rPr>
          <w:rFonts w:ascii="Gandhari Unicode" w:hAnsi="Gandhari Unicode" w:cs="e-Tamil OTC"/>
          <w:lang w:val="en-GB"/>
        </w:rPr>
        <w:t>pētai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peru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malakk</w:t>
      </w:r>
      <w:proofErr w:type="spellEnd"/>
      <w:r w:rsidR="001B7E6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uṟum</w:t>
      </w:r>
      <w:proofErr w:type="spellEnd"/>
      <w:r w:rsidR="001B7E6F">
        <w:rPr>
          <w:rFonts w:ascii="Gandhari Unicode" w:hAnsi="Gandhari Unicode" w:cs="e-Tamil OTC"/>
          <w:lang w:val="en-GB"/>
        </w:rPr>
        <w:t>-</w:t>
      </w:r>
      <w:r w:rsidRPr="00542FF1">
        <w:rPr>
          <w:rFonts w:ascii="Gandhari Unicode" w:hAnsi="Gandhari Unicode" w:cs="e-Tamil OTC"/>
          <w:lang w:val="en-GB"/>
        </w:rPr>
        <w:t>ē.</w:t>
      </w:r>
    </w:p>
    <w:p w14:paraId="170C7390" w14:textId="77777777" w:rsidR="0092153D" w:rsidRPr="00542FF1" w:rsidRDefault="0092153D">
      <w:pPr>
        <w:pStyle w:val="Textbody"/>
        <w:spacing w:after="29" w:line="260" w:lineRule="exact"/>
        <w:rPr>
          <w:rFonts w:ascii="Gandhari Unicode" w:hAnsi="Gandhari Unicode" w:cs="e-Tamil OTC"/>
          <w:lang w:val="en-GB"/>
        </w:rPr>
      </w:pPr>
    </w:p>
    <w:p w14:paraId="53BA1AB3" w14:textId="77777777" w:rsidR="0092153D" w:rsidRPr="00542FF1" w:rsidRDefault="0092153D">
      <w:pPr>
        <w:pStyle w:val="Textbody"/>
        <w:spacing w:after="29" w:line="260" w:lineRule="exact"/>
        <w:rPr>
          <w:rFonts w:ascii="Gandhari Unicode" w:hAnsi="Gandhari Unicode" w:cs="e-Tamil OTC"/>
          <w:lang w:val="en-GB"/>
        </w:rPr>
      </w:pPr>
    </w:p>
    <w:p w14:paraId="259F387E" w14:textId="77777777" w:rsidR="0092153D" w:rsidRPr="00542FF1" w:rsidRDefault="0092153D">
      <w:pPr>
        <w:pStyle w:val="Textbody"/>
        <w:spacing w:after="29" w:line="260" w:lineRule="exact"/>
        <w:rPr>
          <w:rFonts w:ascii="Gandhari Unicode" w:hAnsi="Gandhari Unicode" w:cs="e-Tamil OTC"/>
          <w:lang w:val="en-GB"/>
        </w:rPr>
      </w:pPr>
    </w:p>
    <w:p w14:paraId="68471017" w14:textId="77777777" w:rsidR="0092153D" w:rsidRPr="00542FF1" w:rsidRDefault="00014CDD">
      <w:pPr>
        <w:pStyle w:val="Textbody"/>
        <w:pageBreakBefore/>
        <w:spacing w:after="28"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was anxious she would not have the strength at the coming of the season.</w:t>
      </w:r>
    </w:p>
    <w:p w14:paraId="094125CA" w14:textId="77777777" w:rsidR="0092153D" w:rsidRPr="00542FF1" w:rsidRDefault="0092153D">
      <w:pPr>
        <w:pStyle w:val="Textbody"/>
        <w:spacing w:after="28" w:line="260" w:lineRule="exact"/>
        <w:rPr>
          <w:rFonts w:ascii="Gandhari Unicode" w:hAnsi="Gandhari Unicode" w:cs="e-Tamil OTC"/>
          <w:lang w:val="en-GB"/>
        </w:rPr>
      </w:pPr>
    </w:p>
    <w:p w14:paraId="23536B4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 say(inf.) happening-</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 </w:t>
      </w:r>
      <w:proofErr w:type="gramStart"/>
      <w:r w:rsidRPr="00542FF1">
        <w:rPr>
          <w:rFonts w:ascii="Gandhari Unicode" w:hAnsi="Gandhari Unicode" w:cs="e-Tamil OTC"/>
          <w:lang w:val="en-GB"/>
        </w:rPr>
        <w:t>flashed</w:t>
      </w:r>
      <w:proofErr w:type="gramEnd"/>
    </w:p>
    <w:p w14:paraId="52478C2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sky risen sounding- one-it</w:t>
      </w:r>
      <w:r w:rsidRPr="00542FF1">
        <w:rPr>
          <w:rFonts w:ascii="Gandhari Unicode" w:hAnsi="Gandhari Unicode" w:cs="e-Tamil OTC"/>
          <w:position w:val="6"/>
          <w:lang w:val="en-GB"/>
        </w:rPr>
        <w:t xml:space="preserve">ō </w:t>
      </w:r>
      <w:r w:rsidRPr="00542FF1">
        <w:rPr>
          <w:rFonts w:ascii="Gandhari Unicode" w:hAnsi="Gandhari Unicode" w:cs="e-Tamil OTC"/>
          <w:lang w:val="en-GB"/>
        </w:rPr>
        <w:t xml:space="preserve">that(obl.) </w:t>
      </w:r>
      <w:proofErr w:type="gramStart"/>
      <w:r w:rsidRPr="00542FF1">
        <w:rPr>
          <w:rFonts w:ascii="Gandhari Unicode" w:hAnsi="Gandhari Unicode" w:cs="e-Tamil OTC"/>
          <w:lang w:val="en-GB"/>
        </w:rPr>
        <w:t>opposite</w:t>
      </w:r>
      <w:proofErr w:type="gramEnd"/>
    </w:p>
    <w:p w14:paraId="1DD7F28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forest peacock</w:t>
      </w:r>
      <w:r w:rsidRPr="00542FF1">
        <w:rPr>
          <w:rFonts w:ascii="Gandhari Unicode" w:hAnsi="Gandhari Unicode" w:cs="e-Tamil OTC"/>
        </w:rPr>
        <w:t xml:space="preserve"> </w:t>
      </w:r>
      <w:r w:rsidRPr="00542FF1">
        <w:rPr>
          <w:rFonts w:ascii="Gandhari Unicode" w:hAnsi="Gandhari Unicode" w:cs="e-Tamil OTC"/>
          <w:lang w:val="en-GB"/>
        </w:rPr>
        <w:t>quick-they(n.pl.) lamenting-</w:t>
      </w:r>
    </w:p>
    <w:p w14:paraId="008020C1"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strange-they(n.pl) mixed- two(dat.) my-</w:t>
      </w:r>
    </w:p>
    <w:p w14:paraId="4E753B5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folly heart big confusion having-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02717CE7" w14:textId="77777777" w:rsidR="0092153D" w:rsidRPr="00542FF1" w:rsidRDefault="0092153D">
      <w:pPr>
        <w:pStyle w:val="Textbody"/>
        <w:spacing w:after="29"/>
        <w:rPr>
          <w:rFonts w:ascii="Gandhari Unicode" w:hAnsi="Gandhari Unicode" w:cs="e-Tamil OTC"/>
          <w:lang w:val="en-GB"/>
        </w:rPr>
      </w:pPr>
    </w:p>
    <w:p w14:paraId="56D16D21" w14:textId="77777777" w:rsidR="0092153D" w:rsidRPr="00542FF1" w:rsidRDefault="0092153D">
      <w:pPr>
        <w:pStyle w:val="Textbody"/>
        <w:spacing w:after="29"/>
        <w:rPr>
          <w:rFonts w:ascii="Gandhari Unicode" w:hAnsi="Gandhari Unicode" w:cs="e-Tamil OTC"/>
          <w:lang w:val="en-GB"/>
        </w:rPr>
      </w:pPr>
    </w:p>
    <w:p w14:paraId="3B546235"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Do you ask</w:t>
      </w:r>
      <w:r w:rsidRPr="00542FF1">
        <w:rPr>
          <w:rStyle w:val="FootnoteReference"/>
          <w:rFonts w:ascii="Gandhari Unicode" w:hAnsi="Gandhari Unicode" w:cs="e-Tamil OTC"/>
          <w:lang w:val="en-GB"/>
        </w:rPr>
        <w:footnoteReference w:id="771"/>
      </w:r>
      <w:r w:rsidRPr="00542FF1">
        <w:rPr>
          <w:rFonts w:ascii="Gandhari Unicode" w:hAnsi="Gandhari Unicode" w:cs="e-Tamil OTC"/>
          <w:lang w:val="en-GB"/>
        </w:rPr>
        <w:t>: what [is that], friend?</w:t>
      </w:r>
    </w:p>
    <w:p w14:paraId="2F48663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[Is it] only this, flashing [and] sky-high thundering?</w:t>
      </w:r>
      <w:r w:rsidRPr="00542FF1">
        <w:rPr>
          <w:rStyle w:val="FootnoteReference"/>
          <w:rFonts w:ascii="Gandhari Unicode" w:hAnsi="Gandhari Unicode" w:cs="e-Tamil OTC"/>
          <w:lang w:val="en-GB"/>
        </w:rPr>
        <w:footnoteReference w:id="772"/>
      </w:r>
    </w:p>
    <w:p w14:paraId="07863974"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On top of that the forest peacock laments loudly.</w:t>
      </w:r>
      <w:r w:rsidRPr="00542FF1">
        <w:rPr>
          <w:rStyle w:val="FootnoteReference"/>
          <w:rFonts w:ascii="Gandhari Unicode" w:hAnsi="Gandhari Unicode" w:cs="e-Tamil OTC"/>
          <w:lang w:val="en-GB"/>
        </w:rPr>
        <w:footnoteReference w:id="773"/>
      </w:r>
    </w:p>
    <w:p w14:paraId="4356D914"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Because of [these] two [sounds]</w:t>
      </w:r>
    </w:p>
    <w:p w14:paraId="75D2A81C"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that have mixed [although being] strangers</w:t>
      </w:r>
      <w:r w:rsidRPr="00542FF1">
        <w:rPr>
          <w:rStyle w:val="FootnoteReference"/>
          <w:rFonts w:ascii="Gandhari Unicode" w:hAnsi="Gandhari Unicode" w:cs="e-Tamil OTC"/>
          <w:lang w:val="en-GB"/>
        </w:rPr>
        <w:footnoteReference w:id="774"/>
      </w:r>
    </w:p>
    <w:p w14:paraId="2D881DD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my foolish hearts </w:t>
      </w:r>
      <w:proofErr w:type="gramStart"/>
      <w:r w:rsidRPr="00542FF1">
        <w:rPr>
          <w:rFonts w:ascii="Gandhari Unicode" w:hAnsi="Gandhari Unicode" w:cs="e-Tamil OTC"/>
          <w:lang w:val="en-GB"/>
        </w:rPr>
        <w:t>suffers</w:t>
      </w:r>
      <w:proofErr w:type="gramEnd"/>
      <w:r w:rsidRPr="00542FF1">
        <w:rPr>
          <w:rFonts w:ascii="Gandhari Unicode" w:hAnsi="Gandhari Unicode" w:cs="e-Tamil OTC"/>
          <w:lang w:val="en-GB"/>
        </w:rPr>
        <w:t xml:space="preserve"> great confusion.</w:t>
      </w:r>
      <w:r w:rsidRPr="00542FF1">
        <w:rPr>
          <w:rStyle w:val="FootnoteReference"/>
          <w:rFonts w:ascii="Gandhari Unicode" w:hAnsi="Gandhari Unicode" w:cs="e-Tamil OTC"/>
          <w:lang w:val="en-GB"/>
        </w:rPr>
        <w:footnoteReference w:id="775"/>
      </w:r>
    </w:p>
    <w:p w14:paraId="59ED17F8" w14:textId="77777777" w:rsidR="0092153D" w:rsidRPr="00542FF1" w:rsidRDefault="00000000">
      <w:pPr>
        <w:pStyle w:val="Textbody"/>
        <w:spacing w:after="0"/>
        <w:rPr>
          <w:rFonts w:ascii="Gandhari Unicode" w:hAnsi="Gandhari Unicode" w:cs="e-Tamil OTC"/>
        </w:rPr>
      </w:pPr>
      <w:hyperlink w:anchor="_ftn763" w:history="1"/>
    </w:p>
    <w:p w14:paraId="77BD69A5" w14:textId="77777777" w:rsidR="0092153D" w:rsidRPr="00542FF1" w:rsidRDefault="00000000">
      <w:pPr>
        <w:pStyle w:val="Textbody"/>
        <w:spacing w:after="0"/>
        <w:rPr>
          <w:rFonts w:ascii="Gandhari Unicode" w:hAnsi="Gandhari Unicode" w:cs="e-Tamil OTC"/>
        </w:rPr>
      </w:pPr>
      <w:hyperlink w:anchor="_ftn763" w:history="1"/>
    </w:p>
    <w:p w14:paraId="388AD601"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1b </w:t>
      </w:r>
      <w:r w:rsidRPr="00542FF1">
        <w:rPr>
          <w:rFonts w:ascii="Gandhari Unicode" w:hAnsi="Gandhari Unicode" w:cs="e-Tamil OTC"/>
          <w:lang w:val="en-GB"/>
        </w:rPr>
        <w:tab/>
        <w:t>What can be said [about it], friend?</w:t>
      </w:r>
      <w:r w:rsidRPr="00542FF1">
        <w:rPr>
          <w:rStyle w:val="FootnoteReference"/>
          <w:rFonts w:ascii="Gandhari Unicode" w:hAnsi="Gandhari Unicode" w:cs="e-Tamil OTC"/>
          <w:lang w:val="en-GB"/>
        </w:rPr>
        <w:footnoteReference w:id="776"/>
      </w:r>
    </w:p>
    <w:p w14:paraId="4140AFF7" w14:textId="77777777" w:rsidR="00DB1CAE" w:rsidRDefault="00DB1CAE">
      <w:pPr>
        <w:suppressAutoHyphens w:val="0"/>
        <w:rPr>
          <w:rFonts w:ascii="Gandhari Unicode" w:eastAsiaTheme="majorEastAsia" w:hAnsi="Gandhari Unicode" w:cstheme="majorBidi"/>
          <w:b/>
        </w:rPr>
      </w:pPr>
      <w:r>
        <w:rPr>
          <w:rFonts w:ascii="Gandhari Unicode" w:hAnsi="Gandhari Unicode"/>
          <w:b/>
          <w:i/>
          <w:iCs/>
        </w:rPr>
        <w:br w:type="page"/>
      </w:r>
    </w:p>
    <w:p w14:paraId="69AB7B22"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rPr>
        <w:lastRenderedPageBreak/>
        <w:t>KT 195</w:t>
      </w:r>
      <w:r w:rsidRPr="00DB1CAE">
        <w:rPr>
          <w:rFonts w:ascii="e-Tamil OTC" w:hAnsi="e-Tamil OTC" w:cs="e-Tamil OTC"/>
          <w:b/>
          <w:i w:val="0"/>
          <w:iCs w:val="0"/>
          <w:color w:val="auto"/>
          <w:cs/>
        </w:rPr>
        <w:t xml:space="preserve"> </w:t>
      </w:r>
      <w:r w:rsidRPr="00DB1CAE">
        <w:rPr>
          <w:rFonts w:ascii="e-Tamil OTC" w:hAnsi="e-Tamil OTC" w:cs="e-Tamil OTC"/>
          <w:i w:val="0"/>
          <w:iCs w:val="0"/>
          <w:color w:val="auto"/>
          <w:cs/>
        </w:rPr>
        <w:t>தேரதரன் (தோதான்</w:t>
      </w:r>
      <w:r w:rsidRPr="00DB1CAE">
        <w:rPr>
          <w:rFonts w:ascii="e-Tamil OTC" w:hAnsi="e-Tamil OTC" w:cs="e-Tamil OTC"/>
          <w:i w:val="0"/>
          <w:iCs w:val="0"/>
          <w:color w:val="auto"/>
        </w:rPr>
        <w:t xml:space="preserve">, </w:t>
      </w:r>
      <w:r w:rsidRPr="00DB1CAE">
        <w:rPr>
          <w:rFonts w:ascii="e-Tamil OTC" w:hAnsi="e-Tamil OTC" w:cs="e-Tamil OTC"/>
          <w:i w:val="0"/>
          <w:iCs w:val="0"/>
          <w:color w:val="auto"/>
          <w:cs/>
        </w:rPr>
        <w:t xml:space="preserve">தாமோதரன்): </w:t>
      </w:r>
      <w:r w:rsidRPr="00DB1CAE">
        <w:rPr>
          <w:rFonts w:ascii="Gandhari Unicode" w:hAnsi="Gandhari Unicode"/>
          <w:i w:val="0"/>
          <w:iCs w:val="0"/>
          <w:color w:val="auto"/>
        </w:rPr>
        <w:t>SHE</w:t>
      </w:r>
    </w:p>
    <w:p w14:paraId="729FB07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பிரிவிடைப் பருவ வரவின்கண் கிழத்தி மெலிந்து கூறியது.</w:t>
      </w:r>
    </w:p>
    <w:p w14:paraId="73420C16" w14:textId="77777777" w:rsidR="0092153D" w:rsidRPr="00542FF1" w:rsidRDefault="0092153D">
      <w:pPr>
        <w:pStyle w:val="Textbody"/>
        <w:spacing w:after="29"/>
        <w:rPr>
          <w:rFonts w:ascii="Gandhari Unicode" w:hAnsi="Gandhari Unicode" w:cs="e-Tamil OTC"/>
        </w:rPr>
      </w:pPr>
    </w:p>
    <w:p w14:paraId="47D6AB31"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சுடர்சினந் தணிந்து குன்றஞ் சேரப்</w:t>
      </w:r>
    </w:p>
    <w:p w14:paraId="117252B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படர்சுமந் </w:t>
      </w:r>
      <w:r w:rsidRPr="00542FF1">
        <w:rPr>
          <w:rFonts w:ascii="Gandhari Unicode" w:hAnsi="Gandhari Unicode" w:cs="e-Tamil OTC"/>
          <w:u w:val="wave"/>
          <w:cs/>
        </w:rPr>
        <w:t>தெழுதரு</w:t>
      </w:r>
      <w:r w:rsidRPr="00542FF1">
        <w:rPr>
          <w:rFonts w:ascii="Gandhari Unicode" w:hAnsi="Gandhari Unicode" w:cs="e-Tamil OTC"/>
          <w:cs/>
        </w:rPr>
        <w:t xml:space="preserve"> பையுண் மாலை</w:t>
      </w:r>
    </w:p>
    <w:p w14:paraId="69DCF1A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யாண்டுளர் கொல்லோ வேண்டுவினை முடிந</w:t>
      </w:r>
    </w:p>
    <w:p w14:paraId="5C2E8694"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ரின்னா திரங்கு மென்னா ரன்னோ</w:t>
      </w:r>
    </w:p>
    <w:p w14:paraId="7FEDB4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தைவர லசைவளி</w:t>
      </w:r>
      <w:r w:rsidRPr="00542FF1">
        <w:rPr>
          <w:rFonts w:ascii="Gandhari Unicode" w:hAnsi="Gandhari Unicode" w:cs="e-Tamil OTC"/>
          <w:cs/>
        </w:rPr>
        <w:t xml:space="preserve"> மெய்பாய்ந் </w:t>
      </w:r>
      <w:r w:rsidRPr="00542FF1">
        <w:rPr>
          <w:rFonts w:ascii="Gandhari Unicode" w:hAnsi="Gandhari Unicode" w:cs="e-Tamil OTC"/>
          <w:u w:val="wave"/>
          <w:cs/>
        </w:rPr>
        <w:t>துறுதரச்</w:t>
      </w:r>
    </w:p>
    <w:p w14:paraId="5D31AEE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செய்வுறு</w:t>
      </w:r>
      <w:r w:rsidRPr="00542FF1">
        <w:rPr>
          <w:rFonts w:ascii="Gandhari Unicode" w:hAnsi="Gandhari Unicode" w:cs="e-Tamil OTC"/>
          <w:cs/>
        </w:rPr>
        <w:t xml:space="preserve"> பாவை யன்னவென்</w:t>
      </w:r>
    </w:p>
    <w:p w14:paraId="56105E4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மெய்பிறி தாகுத லறியா தோரே.</w:t>
      </w:r>
    </w:p>
    <w:p w14:paraId="4CFE0C75" w14:textId="77777777" w:rsidR="0092153D" w:rsidRPr="00542FF1" w:rsidRDefault="0092153D">
      <w:pPr>
        <w:pStyle w:val="Textbody"/>
        <w:spacing w:after="29"/>
        <w:rPr>
          <w:rFonts w:ascii="Gandhari Unicode" w:hAnsi="Gandhari Unicode" w:cs="e-Tamil OTC"/>
        </w:rPr>
      </w:pPr>
    </w:p>
    <w:p w14:paraId="4930BA99"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2b</w:t>
      </w:r>
      <w:r w:rsidRPr="00542FF1">
        <w:rPr>
          <w:rFonts w:ascii="Gandhari Unicode" w:hAnsi="Gandhari Unicode" w:cs="e-Tamil OTC"/>
        </w:rPr>
        <w:t xml:space="preserve"> </w:t>
      </w:r>
      <w:r w:rsidRPr="00542FF1">
        <w:rPr>
          <w:rFonts w:ascii="Gandhari Unicode" w:hAnsi="Gandhari Unicode" w:cs="e-Tamil OTC"/>
          <w:cs/>
        </w:rPr>
        <w:t xml:space="preserve">தெழுதரு </w:t>
      </w:r>
      <w:r w:rsidRPr="00542FF1">
        <w:rPr>
          <w:rFonts w:ascii="Gandhari Unicode" w:hAnsi="Gandhari Unicode" w:cs="e-Tamil OTC"/>
        </w:rPr>
        <w:t xml:space="preserve">L1, C1+3+5,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தெழுதரும் </w:t>
      </w:r>
      <w:r w:rsidRPr="00542FF1">
        <w:rPr>
          <w:rFonts w:ascii="Gandhari Unicode" w:hAnsi="Gandhari Unicode" w:cs="e-Tamil OTC"/>
        </w:rPr>
        <w:t xml:space="preserve">C2,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தெழுதகு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5ab</w:t>
      </w:r>
      <w:r w:rsidRPr="00542FF1">
        <w:rPr>
          <w:rFonts w:ascii="Gandhari Unicode" w:hAnsi="Gandhari Unicode" w:cs="e-Tamil OTC"/>
        </w:rPr>
        <w:t xml:space="preserve"> </w:t>
      </w:r>
      <w:r w:rsidRPr="00542FF1">
        <w:rPr>
          <w:rFonts w:ascii="Gandhari Unicode" w:hAnsi="Gandhari Unicode" w:cs="e-Tamil OTC"/>
          <w:cs/>
        </w:rPr>
        <w:t xml:space="preserve">தைவர லசைவளி </w:t>
      </w:r>
      <w:r w:rsidRPr="00542FF1">
        <w:rPr>
          <w:rFonts w:ascii="Gandhari Unicode" w:hAnsi="Gandhari Unicode" w:cs="e-Tamil OTC"/>
        </w:rPr>
        <w:t xml:space="preserve">C2,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 வசைவளி </w:t>
      </w:r>
      <w:r w:rsidRPr="00542FF1">
        <w:rPr>
          <w:rFonts w:ascii="Gandhari Unicode" w:hAnsi="Gandhari Unicode" w:cs="e-Tamil OTC"/>
        </w:rPr>
        <w:t xml:space="preserve">L1, C1+3,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தைவ சைவளி </w:t>
      </w:r>
      <w:r w:rsidRPr="00542FF1">
        <w:rPr>
          <w:rFonts w:ascii="Gandhari Unicode" w:hAnsi="Gandhari Unicode" w:cs="e-Tamil OTC"/>
        </w:rPr>
        <w:t xml:space="preserve">G1; </w:t>
      </w:r>
      <w:r w:rsidRPr="00542FF1">
        <w:rPr>
          <w:rFonts w:ascii="Gandhari Unicode" w:hAnsi="Gandhari Unicode" w:cs="e-Tamil OTC"/>
          <w:cs/>
        </w:rPr>
        <w:t xml:space="preserve">தைஇ யசைவளி </w:t>
      </w:r>
      <w:r w:rsidRPr="00542FF1">
        <w:rPr>
          <w:rFonts w:ascii="Gandhari Unicode" w:hAnsi="Gandhari Unicode" w:cs="e-Tamil OTC"/>
        </w:rPr>
        <w:t xml:space="preserve">C3v+5,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துறுதர</w:t>
      </w:r>
      <w:bookmarkStart w:id="83" w:name="DDE_LINK25"/>
      <w:r w:rsidRPr="00542FF1">
        <w:rPr>
          <w:rFonts w:ascii="Gandhari Unicode" w:hAnsi="Gandhari Unicode" w:cs="e-Tamil OTC"/>
          <w:cs/>
        </w:rPr>
        <w:t>ச்</w:t>
      </w:r>
      <w:bookmarkEnd w:id="83"/>
      <w:r w:rsidRPr="00542FF1">
        <w:rPr>
          <w:rFonts w:ascii="Gandhari Unicode" w:hAnsi="Gandhari Unicode" w:cs="e-Tamil OTC"/>
          <w:cs/>
        </w:rPr>
        <w:t xml:space="preserve"> </w:t>
      </w:r>
      <w:r w:rsidRPr="00542FF1">
        <w:rPr>
          <w:rFonts w:ascii="Gandhari Unicode" w:hAnsi="Gandhari Unicode" w:cs="e-Tamil OTC"/>
        </w:rPr>
        <w:t xml:space="preserve">L1, C1+2+3,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 </w:t>
      </w:r>
      <w:r w:rsidRPr="00542FF1">
        <w:rPr>
          <w:rFonts w:ascii="Gandhari Unicode" w:hAnsi="Gandhari Unicode" w:cs="e-Tamil OTC"/>
        </w:rPr>
        <w:t xml:space="preserve">G1v,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துதுதாச் </w:t>
      </w:r>
      <w:r w:rsidRPr="00542FF1">
        <w:rPr>
          <w:rFonts w:ascii="Gandhari Unicode" w:hAnsi="Gandhari Unicode" w:cs="e-Tamil OTC"/>
        </w:rPr>
        <w:t xml:space="preserve">G1; </w:t>
      </w:r>
      <w:r w:rsidRPr="00542FF1">
        <w:rPr>
          <w:rFonts w:ascii="Gandhari Unicode" w:hAnsi="Gandhari Unicode" w:cs="e-Tamil OTC"/>
          <w:cs/>
        </w:rPr>
        <w:t xml:space="preserve">தூர்தரச் </w:t>
      </w:r>
      <w:r w:rsidRPr="00542FF1">
        <w:rPr>
          <w:rFonts w:ascii="Gandhari Unicode" w:hAnsi="Gandhari Unicode" w:cs="e-Tamil OTC"/>
        </w:rPr>
        <w:t xml:space="preserve">C5, G2, EA, I, AT,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VP, ER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6a</w:t>
      </w:r>
      <w:r w:rsidRPr="00542FF1">
        <w:rPr>
          <w:rFonts w:ascii="Gandhari Unicode" w:hAnsi="Gandhari Unicode" w:cs="e-Tamil OTC"/>
        </w:rPr>
        <w:t xml:space="preserve"> </w:t>
      </w:r>
      <w:r w:rsidRPr="00542FF1">
        <w:rPr>
          <w:rFonts w:ascii="Gandhari Unicode" w:hAnsi="Gandhari Unicode" w:cs="e-Tamil OTC"/>
          <w:cs/>
        </w:rPr>
        <w:t xml:space="preserve">செய்வுறு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செய்புறு </w:t>
      </w:r>
      <w:r w:rsidRPr="00542FF1">
        <w:rPr>
          <w:rFonts w:ascii="Gandhari Unicode" w:hAnsi="Gandhari Unicode" w:cs="e-Tamil OTC"/>
        </w:rPr>
        <w:t xml:space="preserve">C2v,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செய்யறு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7bc</w:t>
      </w:r>
      <w:r w:rsidRPr="00542FF1">
        <w:rPr>
          <w:rFonts w:ascii="Gandhari Unicode" w:hAnsi="Gandhari Unicode" w:cs="e-Tamil OTC"/>
        </w:rPr>
        <w:t xml:space="preserve"> </w:t>
      </w:r>
      <w:r w:rsidRPr="00542FF1">
        <w:rPr>
          <w:rFonts w:ascii="Gandhari Unicode" w:hAnsi="Gandhari Unicode" w:cs="e-Tamil OTC"/>
          <w:cs/>
        </w:rPr>
        <w:t xml:space="preserve">தாகுத லறியா </w:t>
      </w:r>
      <w:r w:rsidRPr="00542FF1">
        <w:rPr>
          <w:rFonts w:ascii="Gandhari Unicode" w:hAnsi="Gandhari Unicode" w:cs="e-Tamil OTC"/>
        </w:rPr>
        <w:t xml:space="preserve">C2+3+5,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தாகு லிறியா </w:t>
      </w:r>
      <w:r w:rsidRPr="00542FF1">
        <w:rPr>
          <w:rFonts w:ascii="Gandhari Unicode" w:hAnsi="Gandhari Unicode" w:cs="e-Tamil OTC"/>
        </w:rPr>
        <w:t>L1, C1</w:t>
      </w:r>
    </w:p>
    <w:p w14:paraId="6D734E1B" w14:textId="77777777" w:rsidR="0092153D" w:rsidRPr="00542FF1" w:rsidRDefault="0092153D">
      <w:pPr>
        <w:pStyle w:val="Textbody"/>
        <w:spacing w:after="29"/>
        <w:rPr>
          <w:rFonts w:ascii="Gandhari Unicode" w:hAnsi="Gandhari Unicode" w:cs="e-Tamil OTC"/>
        </w:rPr>
      </w:pPr>
    </w:p>
    <w:p w14:paraId="7B88496E"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cuṭar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ciṉam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taṇintu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cēra</w:t>
      </w:r>
      <w:proofErr w:type="spellEnd"/>
      <w:r w:rsidR="00A53445">
        <w:rPr>
          <w:rFonts w:ascii="Gandhari Unicode" w:hAnsi="Gandhari Unicode" w:cs="e-Tamil OTC"/>
          <w:lang w:val="en-GB"/>
        </w:rPr>
        <w:t>+</w:t>
      </w:r>
    </w:p>
    <w:p w14:paraId="36760942"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paṭ</w:t>
      </w:r>
      <w:r w:rsidR="00A53445" w:rsidRPr="00E65129">
        <w:rPr>
          <w:rFonts w:ascii="Gandhari Unicode" w:hAnsi="Gandhari Unicode" w:cs="e-Tamil OTC"/>
          <w:lang w:val="fr-FR"/>
        </w:rPr>
        <w:t>ar</w:t>
      </w:r>
      <w:proofErr w:type="spellEnd"/>
      <w:proofErr w:type="gramEnd"/>
      <w:r w:rsidR="00A53445" w:rsidRPr="00E65129">
        <w:rPr>
          <w:rFonts w:ascii="Gandhari Unicode" w:hAnsi="Gandhari Unicode" w:cs="e-Tamil OTC"/>
          <w:lang w:val="fr-FR"/>
        </w:rPr>
        <w:t xml:space="preserve"> </w:t>
      </w:r>
      <w:proofErr w:type="spellStart"/>
      <w:r w:rsidR="00A53445" w:rsidRPr="00E65129">
        <w:rPr>
          <w:rFonts w:ascii="Gandhari Unicode" w:hAnsi="Gandhari Unicode" w:cs="e-Tamil OTC"/>
          <w:lang w:val="fr-FR"/>
        </w:rPr>
        <w:t>cumant</w:t>
      </w:r>
      <w:proofErr w:type="spellEnd"/>
      <w:r w:rsidR="00A53445"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eḻ</w:t>
      </w:r>
      <w:r w:rsidR="00A53445" w:rsidRPr="00E65129">
        <w:rPr>
          <w:rFonts w:ascii="Gandhari Unicode" w:hAnsi="Gandhari Unicode" w:cs="e-Tamil OTC"/>
          <w:lang w:val="fr-FR"/>
        </w:rPr>
        <w:t>u-</w:t>
      </w:r>
      <w:r w:rsidRPr="00E65129">
        <w:rPr>
          <w:rFonts w:ascii="Gandhari Unicode" w:hAnsi="Gandhari Unicode" w:cs="e-Tamil OTC"/>
          <w:i/>
          <w:iCs/>
          <w:lang w:val="fr-FR"/>
        </w:rPr>
        <w:t>taru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paiyuḷ</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mālai</w:t>
      </w:r>
      <w:proofErr w:type="spellEnd"/>
    </w:p>
    <w:p w14:paraId="694DEC0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yāṇṭ</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uḷar</w:t>
      </w:r>
      <w:r w:rsidR="00E65129" w:rsidRPr="00E65129">
        <w:rPr>
          <w:rFonts w:ascii="Gandhari Unicode" w:hAnsi="Gandhari Unicode" w:cs="e-Tamil OTC"/>
          <w:lang w:val="fr-FR"/>
        </w:rPr>
        <w:t>-</w:t>
      </w:r>
      <w:r w:rsidRPr="00E65129">
        <w:rPr>
          <w:rFonts w:ascii="Gandhari Unicode" w:hAnsi="Gandhari Unicode" w:cs="e-Tamil OTC"/>
          <w:lang w:val="fr-FR"/>
        </w:rPr>
        <w:t>kollō</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vēṇṭu</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viṉai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muṭinar</w:t>
      </w:r>
      <w:proofErr w:type="spellEnd"/>
    </w:p>
    <w:p w14:paraId="6D6504E9"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lang w:val="fr-FR"/>
        </w:rPr>
        <w:t>iṉṉ</w:t>
      </w:r>
      <w:r w:rsidR="00E65129" w:rsidRPr="00E65129">
        <w:rPr>
          <w:rFonts w:ascii="Gandhari Unicode" w:hAnsi="Gandhari Unicode" w:cs="e-Tamil OTC"/>
          <w:lang w:val="fr-FR"/>
        </w:rPr>
        <w:t>āt</w:t>
      </w:r>
      <w:proofErr w:type="spellEnd"/>
      <w:proofErr w:type="gram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iraṅkum</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eṉṉār</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aṉṉō</w:t>
      </w:r>
      <w:proofErr w:type="spellEnd"/>
    </w:p>
    <w:p w14:paraId="577A5135" w14:textId="77777777" w:rsidR="0092153D" w:rsidRPr="00E65129" w:rsidRDefault="00014CDD">
      <w:pPr>
        <w:pStyle w:val="Textbody"/>
        <w:spacing w:after="29"/>
        <w:rPr>
          <w:rFonts w:ascii="Gandhari Unicode" w:hAnsi="Gandhari Unicode" w:cs="e-Tamil OTC"/>
          <w:lang w:val="fr-FR"/>
        </w:rPr>
      </w:pPr>
      <w:proofErr w:type="spellStart"/>
      <w:proofErr w:type="gramStart"/>
      <w:r w:rsidRPr="00E65129">
        <w:rPr>
          <w:rFonts w:ascii="Gandhari Unicode" w:hAnsi="Gandhari Unicode" w:cs="e-Tamil OTC"/>
          <w:i/>
          <w:iCs/>
          <w:lang w:val="fr-FR"/>
        </w:rPr>
        <w:t>taivaral</w:t>
      </w:r>
      <w:proofErr w:type="spellEnd"/>
      <w:proofErr w:type="gram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acai</w:t>
      </w:r>
      <w:proofErr w:type="spellEnd"/>
      <w:r w:rsidRPr="00E65129">
        <w:rPr>
          <w:rFonts w:ascii="Gandhari Unicode" w:hAnsi="Gandhari Unicode" w:cs="e-Tamil OTC"/>
          <w:lang w:val="fr-FR"/>
        </w:rPr>
        <w:t xml:space="preserve"> </w:t>
      </w:r>
      <w:proofErr w:type="spellStart"/>
      <w:r w:rsidRPr="00E65129">
        <w:rPr>
          <w:rFonts w:ascii="Gandhari Unicode" w:hAnsi="Gandhari Unicode" w:cs="e-Tamil OTC"/>
          <w:lang w:val="fr-FR"/>
        </w:rPr>
        <w:t>vaḷ</w:t>
      </w:r>
      <w:r w:rsidR="00E65129" w:rsidRPr="00E65129">
        <w:rPr>
          <w:rFonts w:ascii="Gandhari Unicode" w:hAnsi="Gandhari Unicode" w:cs="e-Tamil OTC"/>
          <w:lang w:val="fr-FR"/>
        </w:rPr>
        <w:t>i</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mey</w:t>
      </w:r>
      <w:proofErr w:type="spellEnd"/>
      <w:r w:rsidR="00E65129" w:rsidRPr="00E65129">
        <w:rPr>
          <w:rFonts w:ascii="Gandhari Unicode" w:hAnsi="Gandhari Unicode" w:cs="e-Tamil OTC"/>
          <w:lang w:val="fr-FR"/>
        </w:rPr>
        <w:t xml:space="preserve"> </w:t>
      </w:r>
      <w:proofErr w:type="spellStart"/>
      <w:r w:rsidR="00E65129" w:rsidRPr="00E65129">
        <w:rPr>
          <w:rFonts w:ascii="Gandhari Unicode" w:hAnsi="Gandhari Unicode" w:cs="e-Tamil OTC"/>
          <w:lang w:val="fr-FR"/>
        </w:rPr>
        <w:t>pāynt</w:t>
      </w:r>
      <w:proofErr w:type="spellEnd"/>
      <w:r w:rsidR="00E65129" w:rsidRPr="00E65129">
        <w:rPr>
          <w:rFonts w:ascii="Gandhari Unicode" w:hAnsi="Gandhari Unicode" w:cs="e-Tamil OTC"/>
          <w:lang w:val="fr-FR"/>
        </w:rPr>
        <w:t>*</w:t>
      </w:r>
      <w:r w:rsidRPr="00E65129">
        <w:rPr>
          <w:rFonts w:ascii="Gandhari Unicode" w:hAnsi="Gandhari Unicode" w:cs="e-Tamil OTC"/>
          <w:lang w:val="fr-FR"/>
        </w:rPr>
        <w:t xml:space="preserve"> </w:t>
      </w:r>
      <w:proofErr w:type="spellStart"/>
      <w:r w:rsidRPr="00E65129">
        <w:rPr>
          <w:rFonts w:ascii="Gandhari Unicode" w:hAnsi="Gandhari Unicode" w:cs="e-Tamil OTC"/>
          <w:i/>
          <w:iCs/>
          <w:lang w:val="fr-FR"/>
        </w:rPr>
        <w:t>uṟ</w:t>
      </w:r>
      <w:r w:rsidR="00E65129" w:rsidRPr="00E65129">
        <w:rPr>
          <w:rFonts w:ascii="Gandhari Unicode" w:hAnsi="Gandhari Unicode" w:cs="e-Tamil OTC"/>
          <w:i/>
          <w:iCs/>
          <w:lang w:val="fr-FR"/>
        </w:rPr>
        <w:t>u</w:t>
      </w:r>
      <w:proofErr w:type="spellEnd"/>
      <w:r w:rsidR="00E65129" w:rsidRPr="00E65129">
        <w:rPr>
          <w:rFonts w:ascii="Gandhari Unicode" w:hAnsi="Gandhari Unicode" w:cs="e-Tamil OTC"/>
          <w:i/>
          <w:iCs/>
          <w:lang w:val="fr-FR"/>
        </w:rPr>
        <w:t>-</w:t>
      </w:r>
      <w:r w:rsidRPr="00E65129">
        <w:rPr>
          <w:rFonts w:ascii="Gandhari Unicode" w:hAnsi="Gandhari Unicode" w:cs="e-Tamil OTC"/>
          <w:i/>
          <w:iCs/>
          <w:lang w:val="fr-FR"/>
        </w:rPr>
        <w:t>tara</w:t>
      </w:r>
      <w:r w:rsidR="00E65129" w:rsidRPr="00E65129">
        <w:rPr>
          <w:rFonts w:ascii="Gandhari Unicode" w:hAnsi="Gandhari Unicode" w:cs="e-Tamil OTC"/>
          <w:i/>
          <w:iCs/>
          <w:lang w:val="fr-FR"/>
        </w:rPr>
        <w:t>+</w:t>
      </w:r>
    </w:p>
    <w:p w14:paraId="0A8A541F" w14:textId="77777777" w:rsidR="0092153D" w:rsidRPr="00697FCF" w:rsidRDefault="00E65129">
      <w:pPr>
        <w:pStyle w:val="Textbody"/>
        <w:spacing w:after="29"/>
        <w:rPr>
          <w:rFonts w:ascii="Gandhari Unicode" w:hAnsi="Gandhari Unicode" w:cs="e-Tamil OTC"/>
          <w:lang w:val="fr-FR"/>
        </w:rPr>
      </w:pPr>
      <w:proofErr w:type="spellStart"/>
      <w:proofErr w:type="gramStart"/>
      <w:r w:rsidRPr="00697FCF">
        <w:rPr>
          <w:rFonts w:ascii="Gandhari Unicode" w:hAnsi="Gandhari Unicode" w:cs="e-Tamil OTC"/>
          <w:i/>
          <w:iCs/>
          <w:lang w:val="fr-FR"/>
        </w:rPr>
        <w:t>ceyv</w:t>
      </w:r>
      <w:proofErr w:type="spellEnd"/>
      <w:proofErr w:type="gramEnd"/>
      <w:r w:rsidRPr="00697FCF">
        <w:rPr>
          <w:rFonts w:ascii="Gandhari Unicode" w:hAnsi="Gandhari Unicode" w:cs="e-Tamil OTC"/>
          <w:i/>
          <w:iCs/>
          <w:lang w:val="fr-FR"/>
        </w:rPr>
        <w:t>*</w:t>
      </w:r>
      <w:r w:rsidR="00014CDD" w:rsidRPr="00697FCF">
        <w:rPr>
          <w:rFonts w:ascii="Gandhari Unicode" w:hAnsi="Gandhari Unicode" w:cs="e-Tamil OTC"/>
          <w:i/>
          <w:iCs/>
          <w:lang w:val="fr-FR"/>
        </w:rPr>
        <w:t xml:space="preserve"> </w:t>
      </w:r>
      <w:proofErr w:type="spellStart"/>
      <w:r w:rsidR="00014CDD" w:rsidRPr="00697FCF">
        <w:rPr>
          <w:rFonts w:ascii="Gandhari Unicode" w:hAnsi="Gandhari Unicode" w:cs="e-Tamil OTC"/>
          <w:i/>
          <w:iCs/>
          <w:lang w:val="fr-FR"/>
        </w:rPr>
        <w:t>uṟu</w:t>
      </w:r>
      <w:proofErr w:type="spellEnd"/>
      <w:r w:rsidR="00014CDD" w:rsidRPr="00697FCF">
        <w:rPr>
          <w:rFonts w:ascii="Gandhari Unicode" w:hAnsi="Gandhari Unicode" w:cs="e-Tamil OTC"/>
          <w:lang w:val="fr-FR"/>
        </w:rPr>
        <w:t xml:space="preserve"> </w:t>
      </w:r>
      <w:proofErr w:type="spellStart"/>
      <w:r w:rsidR="00014CDD" w:rsidRPr="00697FCF">
        <w:rPr>
          <w:rFonts w:ascii="Gandhari Unicode" w:hAnsi="Gandhari Unicode" w:cs="e-Tamil OTC"/>
          <w:lang w:val="fr-FR"/>
        </w:rPr>
        <w:t>pāvai</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aṉṉa</w:t>
      </w:r>
      <w:proofErr w:type="spellEnd"/>
      <w:r w:rsidR="00014CDD" w:rsidRPr="00697FCF">
        <w:rPr>
          <w:rFonts w:ascii="Gandhari Unicode" w:hAnsi="Gandhari Unicode" w:cs="e-Tamil OTC"/>
          <w:lang w:val="fr-FR"/>
        </w:rPr>
        <w:t xml:space="preserve"> </w:t>
      </w:r>
      <w:r w:rsidRPr="00697FCF">
        <w:rPr>
          <w:rFonts w:ascii="Gandhari Unicode" w:hAnsi="Gandhari Unicode" w:cs="e-Tamil OTC"/>
          <w:lang w:val="fr-FR"/>
        </w:rPr>
        <w:t>~</w:t>
      </w:r>
      <w:proofErr w:type="spellStart"/>
      <w:r w:rsidR="00014CDD" w:rsidRPr="00697FCF">
        <w:rPr>
          <w:rFonts w:ascii="Gandhari Unicode" w:hAnsi="Gandhari Unicode" w:cs="e-Tamil OTC"/>
          <w:lang w:val="fr-FR"/>
        </w:rPr>
        <w:t>eṉ</w:t>
      </w:r>
      <w:proofErr w:type="spellEnd"/>
    </w:p>
    <w:p w14:paraId="77C9D205" w14:textId="77777777" w:rsidR="0092153D" w:rsidRPr="00697FCF" w:rsidRDefault="00014CDD">
      <w:pPr>
        <w:pStyle w:val="Textbody"/>
        <w:spacing w:after="29" w:line="260" w:lineRule="exact"/>
        <w:rPr>
          <w:rFonts w:ascii="Gandhari Unicode" w:hAnsi="Gandhari Unicode" w:cs="e-Tamil OTC"/>
          <w:lang w:val="fr-FR"/>
        </w:rPr>
      </w:pPr>
      <w:proofErr w:type="spellStart"/>
      <w:proofErr w:type="gramStart"/>
      <w:r w:rsidRPr="00697FCF">
        <w:rPr>
          <w:rFonts w:ascii="Gandhari Unicode" w:hAnsi="Gandhari Unicode" w:cs="e-Tamil OTC"/>
          <w:lang w:val="fr-FR"/>
        </w:rPr>
        <w:t>mey</w:t>
      </w:r>
      <w:proofErr w:type="spellEnd"/>
      <w:proofErr w:type="gram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piṟ</w:t>
      </w:r>
      <w:r w:rsidR="00E65129" w:rsidRPr="00697FCF">
        <w:rPr>
          <w:rFonts w:ascii="Gandhari Unicode" w:hAnsi="Gandhari Unicode" w:cs="e-Tamil OTC"/>
          <w:lang w:val="fr-FR"/>
        </w:rPr>
        <w:t>it</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ākutal</w:t>
      </w:r>
      <w:proofErr w:type="spellEnd"/>
      <w:r w:rsidRPr="00697FCF">
        <w:rPr>
          <w:rFonts w:ascii="Gandhari Unicode" w:hAnsi="Gandhari Unicode" w:cs="e-Tamil OTC"/>
          <w:lang w:val="fr-FR"/>
        </w:rPr>
        <w:t xml:space="preserve"> </w:t>
      </w:r>
      <w:proofErr w:type="spellStart"/>
      <w:r w:rsidRPr="00697FCF">
        <w:rPr>
          <w:rFonts w:ascii="Gandhari Unicode" w:hAnsi="Gandhari Unicode" w:cs="e-Tamil OTC"/>
          <w:lang w:val="fr-FR"/>
        </w:rPr>
        <w:t>aṟiyātōr</w:t>
      </w:r>
      <w:proofErr w:type="spellEnd"/>
      <w:r w:rsidR="00E65129" w:rsidRPr="00697FCF">
        <w:rPr>
          <w:rFonts w:ascii="Gandhari Unicode" w:hAnsi="Gandhari Unicode" w:cs="e-Tamil OTC"/>
          <w:lang w:val="fr-FR"/>
        </w:rPr>
        <w:t>-</w:t>
      </w:r>
      <w:r w:rsidRPr="00697FCF">
        <w:rPr>
          <w:rFonts w:ascii="Gandhari Unicode" w:hAnsi="Gandhari Unicode" w:cs="e-Tamil OTC"/>
          <w:lang w:val="fr-FR"/>
        </w:rPr>
        <w:t>ē.</w:t>
      </w:r>
    </w:p>
    <w:p w14:paraId="148B02D4" w14:textId="77777777" w:rsidR="0092153D" w:rsidRPr="00697FCF" w:rsidRDefault="0092153D">
      <w:pPr>
        <w:pStyle w:val="Textbody"/>
        <w:spacing w:after="29" w:line="260" w:lineRule="exact"/>
        <w:rPr>
          <w:rFonts w:ascii="Gandhari Unicode" w:hAnsi="Gandhari Unicode" w:cs="e-Tamil OTC"/>
          <w:u w:val="single"/>
          <w:lang w:val="fr-FR"/>
        </w:rPr>
      </w:pPr>
    </w:p>
    <w:p w14:paraId="33F83FFB" w14:textId="77777777" w:rsidR="0092153D" w:rsidRPr="00697FCF" w:rsidRDefault="0092153D">
      <w:pPr>
        <w:pStyle w:val="Textbody"/>
        <w:spacing w:after="29" w:line="260" w:lineRule="exact"/>
        <w:rPr>
          <w:rFonts w:ascii="Gandhari Unicode" w:hAnsi="Gandhari Unicode" w:cs="e-Tamil OTC"/>
          <w:u w:val="single"/>
          <w:lang w:val="fr-FR"/>
        </w:rPr>
      </w:pPr>
    </w:p>
    <w:p w14:paraId="55BB462A" w14:textId="77777777" w:rsidR="0092153D" w:rsidRPr="00697FCF" w:rsidRDefault="0092153D">
      <w:pPr>
        <w:pStyle w:val="Textbody"/>
        <w:spacing w:after="29" w:line="260" w:lineRule="exact"/>
        <w:rPr>
          <w:rFonts w:ascii="Gandhari Unicode" w:hAnsi="Gandhari Unicode" w:cs="e-Tamil OTC"/>
          <w:u w:val="single"/>
          <w:lang w:val="fr-FR"/>
        </w:rPr>
      </w:pPr>
    </w:p>
    <w:p w14:paraId="0C7FAC20"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HER, becoming weak at the coming of the season in the time of separation.</w:t>
      </w:r>
    </w:p>
    <w:p w14:paraId="18FB0C90" w14:textId="77777777" w:rsidR="0092153D" w:rsidRPr="00542FF1" w:rsidRDefault="0092153D">
      <w:pPr>
        <w:pStyle w:val="Textbody"/>
        <w:spacing w:after="29" w:line="260" w:lineRule="exact"/>
        <w:rPr>
          <w:rFonts w:ascii="Gandhari Unicode" w:hAnsi="Gandhari Unicode" w:cs="e-Tamil OTC"/>
          <w:lang w:val="en-GB"/>
        </w:rPr>
      </w:pPr>
    </w:p>
    <w:p w14:paraId="721DA7F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glow</w:t>
      </w:r>
      <w:r w:rsidRPr="00542FF1">
        <w:rPr>
          <w:rFonts w:ascii="Gandhari Unicode" w:hAnsi="Gandhari Unicode" w:cs="e-Tamil OTC"/>
        </w:rPr>
        <w:t xml:space="preserve"> </w:t>
      </w:r>
      <w:r w:rsidRPr="00542FF1">
        <w:rPr>
          <w:rFonts w:ascii="Gandhari Unicode" w:hAnsi="Gandhari Unicode" w:cs="e-Tamil OTC"/>
          <w:lang w:val="en-GB"/>
        </w:rPr>
        <w:t>anger decreased hill join(inf.)</w:t>
      </w:r>
    </w:p>
    <w:p w14:paraId="76C246CF"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affliction laden rise- give- sorrow </w:t>
      </w:r>
      <w:proofErr w:type="gramStart"/>
      <w:r w:rsidRPr="00542FF1">
        <w:rPr>
          <w:rFonts w:ascii="Gandhari Unicode" w:hAnsi="Gandhari Unicode" w:cs="e-Tamil OTC"/>
          <w:lang w:val="en-GB"/>
        </w:rPr>
        <w:t>evening</w:t>
      </w:r>
      <w:proofErr w:type="gramEnd"/>
    </w:p>
    <w:p w14:paraId="16237281"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where he-is(</w:t>
      </w:r>
      <w:proofErr w:type="gramStart"/>
      <w:r w:rsidRPr="00542FF1">
        <w:rPr>
          <w:rFonts w:ascii="Gandhari Unicode" w:hAnsi="Gandhari Unicode" w:cs="e-Tamil OTC"/>
          <w:lang w:val="en-GB"/>
        </w:rPr>
        <w:t>h.)</w:t>
      </w:r>
      <w:proofErr w:type="spellStart"/>
      <w:r w:rsidRPr="00542FF1">
        <w:rPr>
          <w:rFonts w:ascii="Gandhari Unicode" w:hAnsi="Gandhari Unicode" w:cs="e-Tamil OTC"/>
          <w:position w:val="6"/>
          <w:lang w:val="en-GB"/>
        </w:rPr>
        <w:t>kollō</w:t>
      </w:r>
      <w:proofErr w:type="spellEnd"/>
      <w:proofErr w:type="gramEnd"/>
      <w:r w:rsidRPr="00542FF1">
        <w:rPr>
          <w:rFonts w:ascii="Gandhari Unicode" w:hAnsi="Gandhari Unicode" w:cs="e-Tamil OTC"/>
        </w:rPr>
        <w:t xml:space="preserve"> </w:t>
      </w:r>
      <w:r w:rsidRPr="00542FF1">
        <w:rPr>
          <w:rFonts w:ascii="Gandhari Unicode" w:hAnsi="Gandhari Unicode" w:cs="e-Tamil OTC"/>
          <w:lang w:val="en-GB"/>
        </w:rPr>
        <w:t>necessary- work complete-he(h.)</w:t>
      </w:r>
    </w:p>
    <w:p w14:paraId="68EC89B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pleasant-not-it </w:t>
      </w:r>
      <w:proofErr w:type="gramStart"/>
      <w:r w:rsidRPr="00542FF1">
        <w:rPr>
          <w:rFonts w:ascii="Gandhari Unicode" w:hAnsi="Gandhari Unicode" w:cs="e-Tamil OTC"/>
          <w:lang w:val="en-GB"/>
        </w:rPr>
        <w:t>sounding</w:t>
      </w:r>
      <w:proofErr w:type="gramEnd"/>
      <w:r w:rsidRPr="00542FF1">
        <w:rPr>
          <w:rFonts w:ascii="Gandhari Unicode" w:hAnsi="Gandhari Unicode" w:cs="e-Tamil OTC"/>
          <w:lang w:val="en-GB"/>
        </w:rPr>
        <w:t>- say-not-he(h.) alas!</w:t>
      </w:r>
    </w:p>
    <w:p w14:paraId="556C1C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rubbing move- wind body sprung have- give(inf.)</w:t>
      </w:r>
    </w:p>
    <w:p w14:paraId="2F9E9C12"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action have- image like my-</w:t>
      </w:r>
    </w:p>
    <w:p w14:paraId="72D62E8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body other-it becoming know-not-he(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1DC523DB" w14:textId="77777777" w:rsidR="0092153D" w:rsidRPr="00542FF1" w:rsidRDefault="0092153D">
      <w:pPr>
        <w:pStyle w:val="Textbody"/>
        <w:spacing w:after="29"/>
        <w:rPr>
          <w:rFonts w:ascii="Gandhari Unicode" w:hAnsi="Gandhari Unicode" w:cs="e-Tamil OTC"/>
          <w:lang w:val="en-GB"/>
        </w:rPr>
      </w:pPr>
    </w:p>
    <w:p w14:paraId="2EFD3E6F" w14:textId="77777777" w:rsidR="0092153D" w:rsidRPr="00542FF1" w:rsidRDefault="0092153D">
      <w:pPr>
        <w:pStyle w:val="Textbody"/>
        <w:spacing w:after="29"/>
        <w:rPr>
          <w:rFonts w:ascii="Gandhari Unicode" w:hAnsi="Gandhari Unicode" w:cs="e-Tamil OTC"/>
          <w:lang w:val="en-GB"/>
        </w:rPr>
      </w:pPr>
    </w:p>
    <w:p w14:paraId="4450F2C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Where is he,</w:t>
      </w:r>
    </w:p>
    <w:p w14:paraId="707F9170"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in sorrowful evening that comes upon</w:t>
      </w:r>
      <w:r w:rsidRPr="00542FF1">
        <w:rPr>
          <w:rStyle w:val="FootnoteReference"/>
          <w:rFonts w:ascii="Gandhari Unicode" w:hAnsi="Gandhari Unicode" w:cs="e-Tamil OTC"/>
          <w:lang w:val="en-GB"/>
        </w:rPr>
        <w:footnoteReference w:id="777"/>
      </w:r>
      <w:r w:rsidRPr="00542FF1">
        <w:rPr>
          <w:rFonts w:ascii="Gandhari Unicode" w:hAnsi="Gandhari Unicode" w:cs="e-Tamil OTC"/>
          <w:lang w:val="en-GB"/>
        </w:rPr>
        <w:t xml:space="preserve"> [me] laden with affliction,</w:t>
      </w:r>
    </w:p>
    <w:p w14:paraId="68FB7643"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as the [sun's] glowing anger subsides [and] joins the hills,</w:t>
      </w:r>
    </w:p>
    <w:p w14:paraId="11F4DCD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he who didn't know my body would become different</w:t>
      </w:r>
      <w:r w:rsidRPr="00542FF1">
        <w:rPr>
          <w:rStyle w:val="FootnoteReference"/>
          <w:rFonts w:ascii="Gandhari Unicode" w:hAnsi="Gandhari Unicode" w:cs="e-Tamil OTC"/>
          <w:lang w:val="en-GB"/>
        </w:rPr>
        <w:footnoteReference w:id="778"/>
      </w:r>
      <w:r w:rsidRPr="00542FF1">
        <w:rPr>
          <w:rFonts w:ascii="Gandhari Unicode" w:hAnsi="Gandhari Unicode" w:cs="e-Tamil OTC"/>
          <w:lang w:val="en-GB"/>
        </w:rPr>
        <w:t>,</w:t>
      </w:r>
    </w:p>
    <w:p w14:paraId="79C98257" w14:textId="77777777" w:rsidR="0092153D" w:rsidRPr="00542FF1" w:rsidRDefault="00014CDD">
      <w:pPr>
        <w:pStyle w:val="Textbody"/>
        <w:spacing w:after="0"/>
        <w:rPr>
          <w:rFonts w:ascii="Gandhari Unicode" w:hAnsi="Gandhari Unicode" w:cs="e-Tamil OTC"/>
        </w:rPr>
      </w:pPr>
      <w:r w:rsidRPr="00542FF1">
        <w:rPr>
          <w:rFonts w:ascii="Gandhari Unicode" w:eastAsia="URW Palladio UNI" w:hAnsi="Gandhari Unicode" w:cs="e-Tamil OTC"/>
          <w:lang w:val="en-GB"/>
        </w:rPr>
        <w:tab/>
        <w:t>–</w:t>
      </w:r>
      <w:r w:rsidRPr="00542FF1">
        <w:rPr>
          <w:rFonts w:ascii="Gandhari Unicode" w:hAnsi="Gandhari Unicode" w:cs="e-Tamil OTC"/>
        </w:rPr>
        <w:t xml:space="preserve"> </w:t>
      </w:r>
      <w:r w:rsidRPr="00542FF1">
        <w:rPr>
          <w:rFonts w:ascii="Gandhari Unicode" w:hAnsi="Gandhari Unicode" w:cs="e-Tamil OTC"/>
          <w:lang w:val="en-GB"/>
        </w:rPr>
        <w:t>as if a doll that acts</w:t>
      </w:r>
      <w:r w:rsidRPr="00542FF1">
        <w:rPr>
          <w:rStyle w:val="FootnoteReference"/>
          <w:rFonts w:ascii="Gandhari Unicode" w:hAnsi="Gandhari Unicode" w:cs="e-Tamil OTC"/>
          <w:lang w:val="en-GB"/>
        </w:rPr>
        <w:footnoteReference w:id="779"/>
      </w:r>
      <w:r w:rsidRPr="00542FF1">
        <w:rPr>
          <w:rFonts w:ascii="Gandhari Unicode" w:hAnsi="Gandhari Unicode" w:cs="e-Tamil OTC"/>
          <w:lang w:val="en-GB"/>
        </w:rPr>
        <w:t>,</w:t>
      </w:r>
    </w:p>
    <w:p w14:paraId="429A3A11" w14:textId="77777777" w:rsidR="0092153D" w:rsidRPr="00542FF1" w:rsidRDefault="00014CDD">
      <w:pPr>
        <w:pStyle w:val="Textbody"/>
        <w:tabs>
          <w:tab w:val="left" w:pos="1013"/>
        </w:tabs>
        <w:spacing w:after="0"/>
        <w:rPr>
          <w:rFonts w:ascii="Gandhari Unicode" w:hAnsi="Gandhari Unicode" w:cs="e-Tamil OTC"/>
        </w:rPr>
      </w:pPr>
      <w:r w:rsidRPr="00542FF1">
        <w:rPr>
          <w:rFonts w:ascii="Gandhari Unicode" w:hAnsi="Gandhari Unicode" w:cs="e-Tamil OTC"/>
          <w:lang w:val="en-GB"/>
        </w:rPr>
        <w:tab/>
        <w:t>when the abrasive, moving wind</w:t>
      </w:r>
      <w:r w:rsidRPr="00542FF1">
        <w:rPr>
          <w:rStyle w:val="FootnoteReference"/>
          <w:rFonts w:ascii="Gandhari Unicode" w:hAnsi="Gandhari Unicode" w:cs="e-Tamil OTC"/>
          <w:lang w:val="en-GB"/>
        </w:rPr>
        <w:footnoteReference w:id="780"/>
      </w:r>
      <w:r w:rsidRPr="00542FF1">
        <w:rPr>
          <w:rFonts w:ascii="Gandhari Unicode" w:hAnsi="Gandhari Unicode" w:cs="e-Tamil OTC"/>
          <w:lang w:val="en-GB"/>
        </w:rPr>
        <w:t xml:space="preserve"> assails</w:t>
      </w:r>
      <w:r w:rsidRPr="00542FF1">
        <w:rPr>
          <w:rStyle w:val="FootnoteReference"/>
          <w:rFonts w:ascii="Gandhari Unicode" w:hAnsi="Gandhari Unicode" w:cs="e-Tamil OTC"/>
          <w:lang w:val="en-GB"/>
        </w:rPr>
        <w:footnoteReference w:id="781"/>
      </w:r>
      <w:r w:rsidRPr="00542FF1">
        <w:rPr>
          <w:rFonts w:ascii="Gandhari Unicode" w:hAnsi="Gandhari Unicode" w:cs="e-Tamil OTC"/>
          <w:lang w:val="en-GB"/>
        </w:rPr>
        <w:t xml:space="preserve"> [her] body, -</w:t>
      </w:r>
    </w:p>
    <w:p w14:paraId="31B27EC2"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he who, alas, didn't say that it sounds </w:t>
      </w:r>
      <w:proofErr w:type="gramStart"/>
      <w:r w:rsidRPr="00542FF1">
        <w:rPr>
          <w:rFonts w:ascii="Gandhari Unicode" w:hAnsi="Gandhari Unicode" w:cs="e-Tamil OTC"/>
          <w:lang w:val="en-GB"/>
        </w:rPr>
        <w:t>unsweet</w:t>
      </w:r>
      <w:proofErr w:type="gramEnd"/>
    </w:p>
    <w:p w14:paraId="27B5B77D"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that he had to complete work?</w:t>
      </w:r>
    </w:p>
    <w:p w14:paraId="014CF62E" w14:textId="77777777" w:rsidR="0092153D" w:rsidRPr="00542FF1" w:rsidRDefault="0092153D">
      <w:pPr>
        <w:pStyle w:val="Textbody"/>
        <w:spacing w:after="0"/>
        <w:rPr>
          <w:rFonts w:ascii="Gandhari Unicode" w:hAnsi="Gandhari Unicode" w:cs="e-Tamil OTC"/>
          <w:lang w:val="en-GB"/>
        </w:rPr>
      </w:pPr>
    </w:p>
    <w:p w14:paraId="008CE5EE"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385D9D2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196</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மிளைக்கந்தன்</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w:t>
      </w:r>
    </w:p>
    <w:p w14:paraId="7A6391C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வாயில் வேண்டிப் புக்க கிழவற்குத் தோழி கூறியது.</w:t>
      </w:r>
    </w:p>
    <w:p w14:paraId="58DCB3B8" w14:textId="77777777" w:rsidR="0092153D" w:rsidRPr="00542FF1" w:rsidRDefault="0092153D">
      <w:pPr>
        <w:pStyle w:val="Textbody"/>
        <w:spacing w:after="29"/>
        <w:rPr>
          <w:rFonts w:ascii="Gandhari Unicode" w:hAnsi="Gandhari Unicode" w:cs="e-Tamil OTC"/>
        </w:rPr>
      </w:pPr>
    </w:p>
    <w:p w14:paraId="25E782A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வேம்பின் பைங்காயென் றோழி தரினே</w:t>
      </w:r>
    </w:p>
    <w:p w14:paraId="3D8CB86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தேம்பூங்</w:t>
      </w:r>
      <w:r w:rsidRPr="00542FF1">
        <w:rPr>
          <w:rFonts w:ascii="Gandhari Unicode" w:hAnsi="Gandhari Unicode" w:cs="e-Tamil OTC"/>
          <w:cs/>
        </w:rPr>
        <w:t xml:space="preserve"> கட்டி யென்றனி ரினியே</w:t>
      </w:r>
    </w:p>
    <w:p w14:paraId="5A8A4E6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பாரி பறம்பிற் பனிச்சுனைத் தெண்ணீர்</w:t>
      </w:r>
    </w:p>
    <w:p w14:paraId="06EEDE9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தைஇத் திங்கட் டண்ணிய </w:t>
      </w:r>
      <w:r w:rsidRPr="00542FF1">
        <w:rPr>
          <w:rFonts w:ascii="Gandhari Unicode" w:hAnsi="Gandhari Unicode" w:cs="e-Tamil OTC"/>
          <w:u w:val="wave"/>
          <w:cs/>
        </w:rPr>
        <w:t>தரினும்</w:t>
      </w:r>
    </w:p>
    <w:p w14:paraId="14DD6B5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வெய்ய வுவர்க்கு மென்றனி</w:t>
      </w:r>
    </w:p>
    <w:p w14:paraId="0D6CD74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ரைய வற்றா </w:t>
      </w:r>
      <w:r w:rsidRPr="00542FF1">
        <w:rPr>
          <w:rFonts w:ascii="Gandhari Unicode" w:hAnsi="Gandhari Unicode" w:cs="e-Tamil OTC"/>
          <w:u w:val="wave"/>
          <w:cs/>
        </w:rPr>
        <w:t>லன்பின்</w:t>
      </w:r>
      <w:r w:rsidRPr="00542FF1">
        <w:rPr>
          <w:rFonts w:ascii="Gandhari Unicode" w:hAnsi="Gandhari Unicode" w:cs="e-Tamil OTC"/>
          <w:cs/>
        </w:rPr>
        <w:t xml:space="preserve"> பாலே.</w:t>
      </w:r>
    </w:p>
    <w:p w14:paraId="238CA33B" w14:textId="77777777" w:rsidR="0092153D" w:rsidRPr="00542FF1" w:rsidRDefault="0092153D">
      <w:pPr>
        <w:pStyle w:val="Textbody"/>
        <w:spacing w:after="29"/>
        <w:rPr>
          <w:rFonts w:ascii="Gandhari Unicode" w:hAnsi="Gandhari Unicode" w:cs="e-Tamil OTC"/>
        </w:rPr>
      </w:pPr>
    </w:p>
    <w:p w14:paraId="655EC461"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1b</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பைங்காயென் </w:t>
      </w:r>
      <w:r w:rsidRPr="00542FF1">
        <w:rPr>
          <w:rFonts w:ascii="Gandhari Unicode" w:eastAsia="URW Palladio UNI" w:hAnsi="Gandhari Unicode" w:cs="e-Tamil OTC"/>
        </w:rPr>
        <w:t xml:space="preserve">L1v, C1+2+3v+5, G1v+2,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பைங்காய்யென் </w:t>
      </w:r>
      <w:r w:rsidRPr="00542FF1">
        <w:rPr>
          <w:rFonts w:ascii="Gandhari Unicode" w:eastAsia="URW Palladio UNI" w:hAnsi="Gandhari Unicode" w:cs="e-Tamil OTC"/>
        </w:rPr>
        <w:t xml:space="preserve">L1, 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தேம்பூங் </w:t>
      </w:r>
      <w:r w:rsidRPr="00542FF1">
        <w:rPr>
          <w:rFonts w:ascii="Gandhari Unicode" w:eastAsia="URW Palladio UNI" w:hAnsi="Gandhari Unicode" w:cs="e-Tamil OTC"/>
        </w:rPr>
        <w:t xml:space="preserve">L1, C1+2+3+5,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தேன்பூங் </w:t>
      </w:r>
      <w:r w:rsidRPr="00542FF1">
        <w:rPr>
          <w:rFonts w:ascii="Gandhari Unicode" w:eastAsia="URW Palladio UNI" w:hAnsi="Gandhari Unicode" w:cs="e-Tamil OTC"/>
        </w:rPr>
        <w:t xml:space="preserve">IV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3a</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பாரி </w:t>
      </w:r>
      <w:r w:rsidRPr="00542FF1">
        <w:rPr>
          <w:rFonts w:ascii="Gandhari Unicode" w:eastAsia="URW Palladio UNI" w:hAnsi="Gandhari Unicode" w:cs="e-Tamil OTC"/>
        </w:rPr>
        <w:t xml:space="preserve">L1, C1+2+3v+5,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வாரி </w:t>
      </w:r>
      <w:r w:rsidRPr="00542FF1">
        <w:rPr>
          <w:rFonts w:ascii="Gandhari Unicode" w:eastAsia="URW Palladio UNI" w:hAnsi="Gandhari Unicode" w:cs="e-Tamil OTC"/>
        </w:rPr>
        <w:t xml:space="preserve">C3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 </w:t>
      </w:r>
      <w:r w:rsidRPr="00542FF1">
        <w:rPr>
          <w:rFonts w:ascii="Gandhari Unicode" w:eastAsia="URW Palladio UNI" w:hAnsi="Gandhari Unicode" w:cs="e-Tamil OTC"/>
        </w:rPr>
        <w:t xml:space="preserve">L1, C1+3+5,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தெண்ணீர்த் </w:t>
      </w:r>
      <w:r w:rsidRPr="00542FF1">
        <w:rPr>
          <w:rFonts w:ascii="Gandhari Unicode" w:eastAsia="URW Palladio UNI" w:hAnsi="Gandhari Unicode" w:cs="e-Tamil OTC"/>
        </w:rPr>
        <w:t xml:space="preserve">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4d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தரினும் </w:t>
      </w:r>
      <w:r w:rsidRPr="00542FF1">
        <w:rPr>
          <w:rFonts w:ascii="Gandhari Unicode" w:eastAsia="URW Palladio UNI" w:hAnsi="Gandhari Unicode" w:cs="e-Tamil OTC"/>
        </w:rPr>
        <w:t xml:space="preserve">L1, C1+2+3+5, G1+2, EA, AT,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வதுவே </w:t>
      </w:r>
      <w:proofErr w:type="spellStart"/>
      <w:r w:rsidRPr="00542FF1">
        <w:rPr>
          <w:rFonts w:ascii="Gandhari Unicode" w:eastAsia="URW Palladio UNI" w:hAnsi="Gandhari Unicode" w:cs="e-Tamil OTC"/>
        </w:rPr>
        <w:t>ATv</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5ka</w:t>
      </w:r>
      <w:r w:rsidRPr="00542FF1">
        <w:rPr>
          <w:rFonts w:ascii="Gandhari Unicode" w:hAnsi="Gandhari Unicode" w:cs="e-Tamil OTC"/>
        </w:rPr>
        <w:t xml:space="preserve"> </w:t>
      </w:r>
      <w:r w:rsidRPr="00542FF1">
        <w:rPr>
          <w:rFonts w:ascii="Gandhari Unicode" w:hAnsi="Gandhari Unicode" w:cs="e-Tamil OTC"/>
          <w:cs/>
        </w:rPr>
        <w:t xml:space="preserve">வெய்ய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அதுவே வெய்ய </w:t>
      </w:r>
      <w:r w:rsidRPr="00542FF1">
        <w:rPr>
          <w:rFonts w:ascii="Gandhari Unicode" w:hAnsi="Gandhari Unicode" w:cs="e-Tamil OTC"/>
        </w:rPr>
        <w:t xml:space="preserve">C2v+3v, Nam., </w:t>
      </w:r>
      <w:proofErr w:type="spellStart"/>
      <w:r w:rsidRPr="00542FF1">
        <w:rPr>
          <w:rFonts w:ascii="Gandhari Unicode" w:hAnsi="Gandhari Unicode" w:cs="e-Tamil OTC"/>
        </w:rPr>
        <w:t>Cām.v</w:t>
      </w:r>
      <w:proofErr w:type="spellEnd"/>
      <w:r w:rsidRPr="00542FF1">
        <w:rPr>
          <w:rStyle w:val="FootnoteReference"/>
          <w:rFonts w:ascii="Gandhari Unicode" w:hAnsi="Gandhari Unicode" w:cs="e-Tamil OTC"/>
          <w:lang w:val="en-GB"/>
        </w:rPr>
        <w:footnoteReference w:id="782"/>
      </w:r>
      <w:r w:rsidRPr="00542FF1">
        <w:rPr>
          <w:rFonts w:ascii="Gandhari Unicode" w:eastAsia="URW Palladio UNI" w:hAnsi="Gandhari Unicode" w:cs="e-Tamil OTC"/>
          <w:lang w:val="en-GB"/>
        </w:rPr>
        <w:t xml:space="preserve"> • </w:t>
      </w:r>
      <w:r w:rsidRPr="00542FF1">
        <w:rPr>
          <w:rFonts w:ascii="Gandhari Unicode" w:hAnsi="Gandhari Unicode" w:cs="e-Tamil OTC"/>
          <w:b/>
          <w:bCs/>
          <w:lang w:val="en-GB"/>
        </w:rPr>
        <w:t>5b</w:t>
      </w:r>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C1+2+3+5, G1, EA, </w:t>
      </w:r>
      <w:proofErr w:type="spellStart"/>
      <w:r w:rsidRPr="00542FF1">
        <w:rPr>
          <w:rFonts w:ascii="Gandhari Unicode" w:hAnsi="Gandhari Unicode" w:cs="e-Tamil OTC"/>
          <w:lang w:val="en-GB"/>
        </w:rPr>
        <w:t>Cām</w:t>
      </w:r>
      <w:proofErr w:type="spellEnd"/>
      <w:r w:rsidRPr="00542FF1">
        <w:rPr>
          <w:rFonts w:ascii="Gandhari Unicode" w:hAnsi="Gandhari Unicode" w:cs="e-Tamil OTC"/>
          <w:lang w:val="en-GB"/>
        </w:rPr>
        <w:t xml:space="preserve">.; </w:t>
      </w:r>
      <w:r w:rsidRPr="00542FF1">
        <w:rPr>
          <w:rFonts w:ascii="Gandhari Unicode" w:hAnsi="Gandhari Unicode" w:cs="e-Tamil OTC"/>
          <w:cs/>
          <w:lang w:val="en-GB"/>
        </w:rPr>
        <w:t xml:space="preserve">வவர்க்கு </w:t>
      </w:r>
      <w:r w:rsidRPr="00542FF1">
        <w:rPr>
          <w:rFonts w:ascii="Gandhari Unicode" w:hAnsi="Gandhari Unicode" w:cs="e-Tamil OTC"/>
          <w:lang w:val="en-GB"/>
        </w:rPr>
        <w:t xml:space="preserve">L1; </w:t>
      </w:r>
      <w:r w:rsidRPr="00542FF1">
        <w:rPr>
          <w:rFonts w:ascii="Gandhari Unicode" w:hAnsi="Gandhari Unicode" w:cs="e-Tamil OTC"/>
          <w:cs/>
          <w:lang w:val="en-GB"/>
        </w:rPr>
        <w:t xml:space="preserve">வுயிர்க்கு </w:t>
      </w:r>
      <w:r w:rsidRPr="00542FF1">
        <w:rPr>
          <w:rFonts w:ascii="Gandhari Unicode" w:hAnsi="Gandhari Unicode" w:cs="e-Tamil OTC"/>
          <w:lang w:val="en-GB"/>
        </w:rPr>
        <w:t xml:space="preserve">G2 </w:t>
      </w:r>
      <w:r w:rsidRPr="00542FF1">
        <w:rPr>
          <w:rFonts w:ascii="Gandhari Unicode" w:eastAsia="URW Palladio UNI" w:hAnsi="Gandhari Unicode" w:cs="e-Tamil OTC"/>
          <w:lang w:val="en-GB"/>
        </w:rPr>
        <w:t xml:space="preserve">• </w:t>
      </w:r>
      <w:r w:rsidRPr="00542FF1">
        <w:rPr>
          <w:rFonts w:ascii="Gandhari Unicode" w:hAnsi="Gandhari Unicode" w:cs="e-Tamil OTC"/>
          <w:b/>
          <w:bCs/>
          <w:lang w:val="en-GB"/>
        </w:rPr>
        <w:t>6b</w:t>
      </w:r>
      <w:r w:rsidRPr="00542FF1">
        <w:rPr>
          <w:rFonts w:ascii="Gandhari Unicode" w:hAnsi="Gandhari Unicode" w:cs="e-Tamil OTC"/>
        </w:rPr>
        <w:t xml:space="preserve"> </w:t>
      </w:r>
      <w:r w:rsidRPr="00542FF1">
        <w:rPr>
          <w:rFonts w:ascii="Gandhari Unicode" w:hAnsi="Gandhari Unicode" w:cs="e-Tamil OTC"/>
          <w:cs/>
        </w:rPr>
        <w:t xml:space="preserve">வற்றா </w:t>
      </w:r>
      <w:r w:rsidRPr="00542FF1">
        <w:rPr>
          <w:rFonts w:ascii="Gandhari Unicode" w:hAnsi="Gandhari Unicode" w:cs="e-Tamil OTC"/>
        </w:rPr>
        <w:t xml:space="preserve">L1, C1+2+3v+5,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வவற்றா </w:t>
      </w:r>
      <w:r w:rsidRPr="00542FF1">
        <w:rPr>
          <w:rFonts w:ascii="Gandhari Unicode" w:hAnsi="Gandhari Unicode" w:cs="e-Tamil OTC"/>
        </w:rPr>
        <w:t xml:space="preserve">C3,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6c</w:t>
      </w:r>
      <w:r w:rsidRPr="00542FF1">
        <w:rPr>
          <w:rFonts w:ascii="Gandhari Unicode" w:hAnsi="Gandhari Unicode" w:cs="e-Tamil OTC"/>
        </w:rPr>
        <w:t xml:space="preserve"> </w:t>
      </w:r>
      <w:r w:rsidRPr="00542FF1">
        <w:rPr>
          <w:rFonts w:ascii="Gandhari Unicode" w:hAnsi="Gandhari Unicode" w:cs="e-Tamil OTC"/>
          <w:cs/>
        </w:rPr>
        <w:t xml:space="preserve">லன்பின் </w:t>
      </w:r>
      <w:r w:rsidRPr="00542FF1">
        <w:rPr>
          <w:rFonts w:ascii="Gandhari Unicode" w:hAnsi="Gandhari Unicode" w:cs="e-Tamil OTC"/>
        </w:rPr>
        <w:t xml:space="preserve">C2+5,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லன்பின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லவ்வன்பின் </w:t>
      </w:r>
      <w:r w:rsidRPr="00542FF1">
        <w:rPr>
          <w:rFonts w:ascii="Gandhari Unicode" w:hAnsi="Gandhari Unicode" w:cs="e-Tamil OTC"/>
        </w:rPr>
        <w:t xml:space="preserve">C2v+3v,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லன்பிலர் </w:t>
      </w:r>
      <w:r w:rsidRPr="00542FF1">
        <w:rPr>
          <w:rFonts w:ascii="Gandhari Unicode" w:hAnsi="Gandhari Unicode" w:cs="e-Tamil OTC"/>
        </w:rPr>
        <w:t xml:space="preserve">L1, C1; </w:t>
      </w:r>
      <w:r w:rsidRPr="00542FF1">
        <w:rPr>
          <w:rFonts w:ascii="Gandhari Unicode" w:hAnsi="Gandhari Unicode" w:cs="e-Tamil OTC"/>
          <w:cs/>
        </w:rPr>
        <w:t xml:space="preserve">லன்பில் </w:t>
      </w:r>
      <w:r w:rsidRPr="00542FF1">
        <w:rPr>
          <w:rFonts w:ascii="Gandhari Unicode" w:hAnsi="Gandhari Unicode" w:cs="e-Tamil OTC"/>
        </w:rPr>
        <w:t>C3, G1</w:t>
      </w:r>
    </w:p>
    <w:p w14:paraId="7FA0B50C" w14:textId="77777777" w:rsidR="0092153D" w:rsidRPr="00542FF1" w:rsidRDefault="0092153D">
      <w:pPr>
        <w:pStyle w:val="Textbody"/>
        <w:spacing w:after="29"/>
        <w:rPr>
          <w:rFonts w:ascii="Gandhari Unicode" w:hAnsi="Gandhari Unicode" w:cs="e-Tamil OTC"/>
        </w:rPr>
      </w:pPr>
    </w:p>
    <w:p w14:paraId="534E783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vēmpiṉ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kāy</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tariṉ</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046663FF"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tēm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kaṭṭi</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eṉṟaṉir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iṉi</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6716DFD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paṉi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cuṉai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teḷ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nīr</w:t>
      </w:r>
      <w:proofErr w:type="spellEnd"/>
    </w:p>
    <w:p w14:paraId="73960967"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taii</w:t>
      </w:r>
      <w:proofErr w:type="spellEnd"/>
      <w:r w:rsidR="00697FCF">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tiṅkaḷ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taṇṇiya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tariṉum</w:t>
      </w:r>
      <w:proofErr w:type="spellEnd"/>
    </w:p>
    <w:p w14:paraId="5DF3AD80"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veyya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uvarkkum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eṉṟaṉir</w:t>
      </w:r>
      <w:proofErr w:type="spellEnd"/>
    </w:p>
    <w:p w14:paraId="6853F5B8"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lang w:val="en-GB"/>
        </w:rPr>
        <w:t>aiya</w:t>
      </w:r>
      <w:proofErr w:type="spellEnd"/>
      <w:r w:rsidRPr="00542FF1">
        <w:rPr>
          <w:rFonts w:ascii="Gandhari Unicode" w:hAnsi="Gandhari Unicode" w:cs="e-Tamil OTC"/>
          <w:lang w:val="en-GB"/>
        </w:rPr>
        <w:t xml:space="preserve"> </w:t>
      </w:r>
      <w:r w:rsidR="00697FCF">
        <w:rPr>
          <w:rFonts w:ascii="Gandhari Unicode" w:hAnsi="Gandhari Unicode" w:cs="e-Tamil OTC"/>
          <w:lang w:val="en-GB"/>
        </w:rPr>
        <w:t>~</w:t>
      </w:r>
      <w:proofErr w:type="spellStart"/>
      <w:r w:rsidRPr="00542FF1">
        <w:rPr>
          <w:rFonts w:ascii="Gandhari Unicode" w:hAnsi="Gandhari Unicode" w:cs="e-Tamil OTC"/>
          <w:lang w:val="en-GB"/>
        </w:rPr>
        <w:t>aṟṟ</w:t>
      </w:r>
      <w:proofErr w:type="spellEnd"/>
      <w:r w:rsidR="00697FCF">
        <w:rPr>
          <w:rFonts w:ascii="Gandhari Unicode" w:hAnsi="Gandhari Unicode" w:cs="e-Tamil OTC"/>
          <w:lang w:val="en-GB"/>
        </w:rPr>
        <w:t>*-</w:t>
      </w:r>
      <w:proofErr w:type="spellStart"/>
      <w:r w:rsidRPr="00542FF1">
        <w:rPr>
          <w:rFonts w:ascii="Gandhari Unicode" w:hAnsi="Gandhari Unicode" w:cs="e-Tamil OTC"/>
          <w:lang w:val="en-GB"/>
        </w:rPr>
        <w:t>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aṉpiṉ</w:t>
      </w:r>
      <w:proofErr w:type="spellEnd"/>
      <w:r w:rsidR="00697FCF">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00697FCF">
        <w:rPr>
          <w:rFonts w:ascii="Gandhari Unicode" w:hAnsi="Gandhari Unicode" w:cs="e-Tamil OTC"/>
          <w:lang w:val="en-GB"/>
        </w:rPr>
        <w:t>-</w:t>
      </w:r>
      <w:r w:rsidRPr="00542FF1">
        <w:rPr>
          <w:rFonts w:ascii="Gandhari Unicode" w:hAnsi="Gandhari Unicode" w:cs="e-Tamil OTC"/>
          <w:lang w:val="en-GB"/>
        </w:rPr>
        <w:t>ē.</w:t>
      </w:r>
    </w:p>
    <w:p w14:paraId="78067519" w14:textId="77777777" w:rsidR="0092153D" w:rsidRPr="00542FF1" w:rsidRDefault="0092153D">
      <w:pPr>
        <w:pStyle w:val="Textbody"/>
        <w:spacing w:after="29" w:line="260" w:lineRule="exact"/>
        <w:rPr>
          <w:rFonts w:ascii="Gandhari Unicode" w:hAnsi="Gandhari Unicode" w:cs="e-Tamil OTC"/>
          <w:lang w:val="en-GB"/>
        </w:rPr>
      </w:pPr>
    </w:p>
    <w:p w14:paraId="2AC73772" w14:textId="77777777" w:rsidR="0092153D" w:rsidRPr="00542FF1" w:rsidRDefault="0092153D">
      <w:pPr>
        <w:pStyle w:val="Textbody"/>
        <w:spacing w:after="29" w:line="260" w:lineRule="exact"/>
        <w:rPr>
          <w:rFonts w:ascii="Gandhari Unicode" w:hAnsi="Gandhari Unicode" w:cs="e-Tamil OTC"/>
          <w:lang w:val="en-GB"/>
        </w:rPr>
      </w:pPr>
    </w:p>
    <w:p w14:paraId="37A6D187" w14:textId="77777777" w:rsidR="0092153D" w:rsidRPr="00542FF1" w:rsidRDefault="0092153D">
      <w:pPr>
        <w:pStyle w:val="Textbody"/>
        <w:spacing w:after="29" w:line="260" w:lineRule="exact"/>
        <w:rPr>
          <w:rFonts w:ascii="Gandhari Unicode" w:hAnsi="Gandhari Unicode" w:cs="e-Tamil OTC"/>
          <w:lang w:val="en-GB"/>
        </w:rPr>
      </w:pPr>
    </w:p>
    <w:p w14:paraId="15C0FBF7"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to HIM who entered wishing for the door/for mediation.</w:t>
      </w:r>
    </w:p>
    <w:p w14:paraId="278EF6FE" w14:textId="77777777" w:rsidR="0092153D" w:rsidRPr="00542FF1" w:rsidRDefault="0092153D">
      <w:pPr>
        <w:pStyle w:val="Textbody"/>
        <w:spacing w:after="29" w:line="260" w:lineRule="exact"/>
        <w:rPr>
          <w:rFonts w:ascii="Gandhari Unicode" w:hAnsi="Gandhari Unicode" w:cs="e-Tamil OTC"/>
          <w:lang w:val="en-GB"/>
        </w:rPr>
      </w:pPr>
    </w:p>
    <w:p w14:paraId="32A633F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Neem-tree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fresh unripe-fruit my- friend give-</w:t>
      </w:r>
      <w:proofErr w:type="gramStart"/>
      <w:r w:rsidRPr="00542FF1">
        <w:rPr>
          <w:rFonts w:ascii="Gandhari Unicode" w:hAnsi="Gandhari Unicode" w:cs="e-Tamil OTC"/>
          <w:lang w:val="en-GB"/>
        </w:rPr>
        <w:t>if</w:t>
      </w:r>
      <w:r w:rsidRPr="00542FF1">
        <w:rPr>
          <w:rFonts w:ascii="Gandhari Unicode" w:hAnsi="Gandhari Unicode" w:cs="e-Tamil OTC"/>
          <w:position w:val="6"/>
          <w:lang w:val="en-GB"/>
        </w:rPr>
        <w:t>ē</w:t>
      </w:r>
      <w:proofErr w:type="gramEnd"/>
    </w:p>
    <w:p w14:paraId="2D2414F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honey flower sweets you-said(pl.) </w:t>
      </w:r>
      <w:proofErr w:type="gramStart"/>
      <w:r w:rsidRPr="00542FF1">
        <w:rPr>
          <w:rFonts w:ascii="Gandhari Unicode" w:hAnsi="Gandhari Unicode" w:cs="e-Tamil OTC"/>
          <w:lang w:val="en-GB"/>
        </w:rPr>
        <w:t>now</w:t>
      </w:r>
      <w:r w:rsidRPr="00542FF1">
        <w:rPr>
          <w:rFonts w:ascii="Gandhari Unicode" w:hAnsi="Gandhari Unicode" w:cs="e-Tamil OTC"/>
          <w:position w:val="6"/>
          <w:lang w:val="en-GB"/>
        </w:rPr>
        <w:t>ē</w:t>
      </w:r>
      <w:proofErr w:type="gramEnd"/>
    </w:p>
    <w:p w14:paraId="5C46500E"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Pāri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w:t>
      </w:r>
      <w:proofErr w:type="gramStart"/>
      <w:r w:rsidRPr="00542FF1">
        <w:rPr>
          <w:rFonts w:ascii="Gandhari Unicode" w:hAnsi="Gandhari Unicode" w:cs="e-Tamil OTC"/>
          <w:lang w:val="en-GB"/>
        </w:rPr>
        <w:t>mountain)</w:t>
      </w:r>
      <w:proofErr w:type="spellStart"/>
      <w:r w:rsidRPr="00542FF1">
        <w:rPr>
          <w:rFonts w:ascii="Gandhari Unicode" w:hAnsi="Gandhari Unicode" w:cs="e-Tamil OTC"/>
          <w:position w:val="6"/>
          <w:lang w:val="en-GB"/>
        </w:rPr>
        <w:t>iṉ</w:t>
      </w:r>
      <w:proofErr w:type="spellEnd"/>
      <w:proofErr w:type="gramEnd"/>
      <w:r w:rsidRPr="00542FF1">
        <w:rPr>
          <w:rFonts w:ascii="Gandhari Unicode" w:hAnsi="Gandhari Unicode" w:cs="e-Tamil OTC"/>
          <w:lang w:val="en-GB"/>
        </w:rPr>
        <w:t xml:space="preserve"> dew mountain-pool clear water</w:t>
      </w:r>
    </w:p>
    <w:p w14:paraId="107A05A0"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Tai moon cool-they(n.pl.) give-if-even</w:t>
      </w:r>
    </w:p>
    <w:p w14:paraId="34368B1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hot-they(n.pl.) tasting-salty- you-said(pl.)</w:t>
      </w:r>
    </w:p>
    <w:p w14:paraId="2B83B605"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lord(voc.) thus-it</w:t>
      </w:r>
      <w:proofErr w:type="spellStart"/>
      <w:r w:rsidRPr="00542FF1">
        <w:rPr>
          <w:rFonts w:ascii="Gandhari Unicode" w:hAnsi="Gandhari Unicode" w:cs="e-Tamil OTC"/>
          <w:position w:val="6"/>
          <w:lang w:val="en-GB"/>
        </w:rPr>
        <w:t>āl</w:t>
      </w:r>
      <w:proofErr w:type="spellEnd"/>
      <w:r w:rsidRPr="00542FF1">
        <w:rPr>
          <w:rFonts w:ascii="Gandhari Unicode" w:hAnsi="Gandhari Unicode" w:cs="e-Tamil OTC"/>
          <w:lang w:val="en-GB"/>
        </w:rPr>
        <w:t xml:space="preserve"> love</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position w:val="6"/>
          <w:lang w:val="en-GB"/>
        </w:rPr>
        <w:t xml:space="preserve"> </w:t>
      </w:r>
      <w:r w:rsidRPr="00542FF1">
        <w:rPr>
          <w:rFonts w:ascii="Gandhari Unicode" w:hAnsi="Gandhari Unicode" w:cs="e-Tamil OTC"/>
          <w:lang w:val="en-GB"/>
        </w:rPr>
        <w:t>part</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76EAB987" w14:textId="77777777" w:rsidR="0092153D" w:rsidRPr="00542FF1" w:rsidRDefault="0092153D">
      <w:pPr>
        <w:pStyle w:val="Textbody"/>
        <w:spacing w:after="29"/>
        <w:rPr>
          <w:rFonts w:ascii="Gandhari Unicode" w:hAnsi="Gandhari Unicode" w:cs="e-Tamil OTC"/>
          <w:lang w:val="en-GB"/>
        </w:rPr>
      </w:pPr>
    </w:p>
    <w:p w14:paraId="25DC5679" w14:textId="77777777" w:rsidR="0092153D" w:rsidRPr="00542FF1" w:rsidRDefault="0092153D">
      <w:pPr>
        <w:pStyle w:val="Textbody"/>
        <w:spacing w:after="29"/>
        <w:rPr>
          <w:rFonts w:ascii="Gandhari Unicode" w:hAnsi="Gandhari Unicode" w:cs="e-Tamil OTC"/>
          <w:lang w:val="en-GB"/>
        </w:rPr>
      </w:pPr>
    </w:p>
    <w:p w14:paraId="10EE1F20"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If my friend had given you a fresh, unripe Neem fruit,</w:t>
      </w:r>
    </w:p>
    <w:p w14:paraId="1A2CC6D3"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you would have said</w:t>
      </w:r>
      <w:r w:rsidRPr="00542FF1">
        <w:rPr>
          <w:rStyle w:val="FootnoteReference"/>
          <w:rFonts w:ascii="Gandhari Unicode" w:hAnsi="Gandhari Unicode" w:cs="e-Tamil OTC"/>
          <w:lang w:val="en-GB"/>
        </w:rPr>
        <w:footnoteReference w:id="783"/>
      </w:r>
      <w:r w:rsidRPr="00542FF1">
        <w:rPr>
          <w:rFonts w:ascii="Gandhari Unicode" w:hAnsi="Gandhari Unicode" w:cs="e-Tamil OTC"/>
          <w:lang w:val="en-GB"/>
        </w:rPr>
        <w:t>: honey-flower-sweets!</w:t>
      </w:r>
    </w:p>
    <w:p w14:paraId="42D448F8"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 xml:space="preserve">     Now,</w:t>
      </w:r>
    </w:p>
    <w:p w14:paraId="65003466" w14:textId="77777777" w:rsidR="0092153D" w:rsidRPr="00542FF1" w:rsidRDefault="00014CDD">
      <w:pPr>
        <w:pStyle w:val="Textbody"/>
        <w:tabs>
          <w:tab w:val="left" w:pos="288"/>
        </w:tabs>
        <w:spacing w:after="0"/>
        <w:rPr>
          <w:rFonts w:ascii="Gandhari Unicode" w:hAnsi="Gandhari Unicode" w:cs="e-Tamil OTC"/>
          <w:lang w:val="en-GB"/>
        </w:rPr>
      </w:pPr>
      <w:r w:rsidRPr="00542FF1">
        <w:rPr>
          <w:rFonts w:ascii="Gandhari Unicode" w:hAnsi="Gandhari Unicode" w:cs="e-Tamil OTC"/>
          <w:lang w:val="en-GB"/>
        </w:rPr>
        <w:tab/>
        <w:t>even if she were to give you cool [draughts], in the Tai month,</w:t>
      </w:r>
    </w:p>
    <w:p w14:paraId="53E712E2"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 xml:space="preserve">of clear water from a dewy pool of </w:t>
      </w:r>
      <w:proofErr w:type="spellStart"/>
      <w:r w:rsidRPr="00542FF1">
        <w:rPr>
          <w:rFonts w:ascii="Gandhari Unicode" w:hAnsi="Gandhari Unicode" w:cs="e-Tamil OTC"/>
          <w:lang w:val="en-GB"/>
        </w:rPr>
        <w:t>Pāri's</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Paṟampu</w:t>
      </w:r>
      <w:proofErr w:type="spellEnd"/>
      <w:r w:rsidRPr="00542FF1">
        <w:rPr>
          <w:rFonts w:ascii="Gandhari Unicode" w:hAnsi="Gandhari Unicode" w:cs="e-Tamil OTC"/>
          <w:lang w:val="en-GB"/>
        </w:rPr>
        <w:t xml:space="preserve"> mountain,</w:t>
      </w:r>
    </w:p>
    <w:p w14:paraId="62CC3C2B"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you would say: hot</w:t>
      </w:r>
      <w:r w:rsidRPr="00542FF1">
        <w:rPr>
          <w:rStyle w:val="FootnoteReference"/>
          <w:rFonts w:ascii="Gandhari Unicode" w:hAnsi="Gandhari Unicode" w:cs="e-Tamil OTC"/>
          <w:lang w:val="en-GB"/>
        </w:rPr>
        <w:footnoteReference w:id="784"/>
      </w:r>
      <w:r w:rsidRPr="00542FF1">
        <w:rPr>
          <w:rFonts w:ascii="Gandhari Unicode" w:hAnsi="Gandhari Unicode" w:cs="e-Tamil OTC"/>
          <w:lang w:val="en-GB"/>
        </w:rPr>
        <w:t>, brackish!</w:t>
      </w:r>
    </w:p>
    <w:p w14:paraId="502D362E"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O sir, so that's how [her] share in [your] love is</w:t>
      </w:r>
      <w:r w:rsidRPr="00542FF1">
        <w:rPr>
          <w:rStyle w:val="FootnoteReference"/>
          <w:rFonts w:ascii="Gandhari Unicode" w:hAnsi="Gandhari Unicode" w:cs="e-Tamil OTC"/>
          <w:lang w:val="en-GB"/>
        </w:rPr>
        <w:footnoteReference w:id="785"/>
      </w:r>
      <w:r w:rsidRPr="00542FF1">
        <w:rPr>
          <w:rFonts w:ascii="Gandhari Unicode" w:hAnsi="Gandhari Unicode" w:cs="e-Tamil OTC"/>
          <w:lang w:val="en-GB"/>
        </w:rPr>
        <w:t>.</w:t>
      </w:r>
    </w:p>
    <w:p w14:paraId="71846683" w14:textId="77777777" w:rsidR="0092153D" w:rsidRPr="00542FF1" w:rsidRDefault="0092153D">
      <w:pPr>
        <w:pStyle w:val="Textbody"/>
        <w:spacing w:after="0"/>
        <w:rPr>
          <w:rFonts w:ascii="Gandhari Unicode" w:hAnsi="Gandhari Unicode" w:cs="e-Tamil OTC"/>
          <w:b/>
          <w:lang w:val="en-GB"/>
        </w:rPr>
      </w:pPr>
    </w:p>
    <w:p w14:paraId="7F5DADB1"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7DD541D"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197</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கச்சிபேட்டு நன்னாகையார்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SHE</w:t>
      </w:r>
    </w:p>
    <w:p w14:paraId="10F0BD4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பருவ வரவின்கண் வற்புறுத்துந் தோழிக்குக் கிழத்தி உரைத்தது.</w:t>
      </w:r>
    </w:p>
    <w:p w14:paraId="7E99C6A5" w14:textId="77777777" w:rsidR="0092153D" w:rsidRPr="00542FF1" w:rsidRDefault="0092153D">
      <w:pPr>
        <w:pStyle w:val="Textbody"/>
        <w:spacing w:after="29"/>
        <w:rPr>
          <w:rFonts w:ascii="Gandhari Unicode" w:hAnsi="Gandhari Unicode" w:cs="e-Tamil OTC"/>
        </w:rPr>
      </w:pPr>
    </w:p>
    <w:p w14:paraId="6C66AC3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யாதுசெய் வாங்கொ றோழி நோதக</w:t>
      </w:r>
    </w:p>
    <w:p w14:paraId="39E89E3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நீரெதிர் கருவிய காரெதிர் கிளைமழை</w:t>
      </w:r>
    </w:p>
    <w:p w14:paraId="2C0A18F8"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யூதையங் குளிரொடு பேதுற்று மயங்கிய</w:t>
      </w:r>
    </w:p>
    <w:p w14:paraId="1A6CA10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கூதி ருருவிற் கூற்றங்</w:t>
      </w:r>
    </w:p>
    <w:p w14:paraId="546A9FE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காதலர்ப்</w:t>
      </w:r>
      <w:r w:rsidRPr="00542FF1">
        <w:rPr>
          <w:rFonts w:ascii="Gandhari Unicode" w:hAnsi="Gandhari Unicode" w:cs="e-Tamil OTC"/>
          <w:cs/>
        </w:rPr>
        <w:t xml:space="preserve"> பிரிந்த வெற்குறித்து வருமே.</w:t>
      </w:r>
    </w:p>
    <w:p w14:paraId="19860FC8" w14:textId="77777777" w:rsidR="0092153D" w:rsidRPr="00542FF1" w:rsidRDefault="0092153D">
      <w:pPr>
        <w:pStyle w:val="Textbody"/>
        <w:spacing w:after="29"/>
        <w:rPr>
          <w:rFonts w:ascii="Gandhari Unicode" w:hAnsi="Gandhari Unicode" w:cs="e-Tamil OTC"/>
        </w:rPr>
      </w:pPr>
    </w:p>
    <w:p w14:paraId="4718267A"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3c</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L1, C1+2+3+5, G2,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பேதிற்று </w:t>
      </w:r>
      <w:r w:rsidRPr="00542FF1">
        <w:rPr>
          <w:rFonts w:ascii="Gandhari Unicode" w:eastAsia="URW Palladio UNI" w:hAnsi="Gandhari Unicode" w:cs="e-Tamil OTC"/>
        </w:rPr>
        <w:t xml:space="preserve">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காதலர்ப்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காதலற் </w:t>
      </w:r>
      <w:r w:rsidRPr="00542FF1">
        <w:rPr>
          <w:rFonts w:ascii="Gandhari Unicode" w:hAnsi="Gandhari Unicode" w:cs="e-Tamil OTC"/>
        </w:rPr>
        <w:t>C2v</w:t>
      </w:r>
    </w:p>
    <w:p w14:paraId="0488E05A" w14:textId="77777777" w:rsidR="0092153D" w:rsidRPr="00542FF1" w:rsidRDefault="0092153D">
      <w:pPr>
        <w:pStyle w:val="Textbody"/>
        <w:spacing w:after="29"/>
        <w:rPr>
          <w:rFonts w:ascii="Gandhari Unicode" w:hAnsi="Gandhari Unicode" w:cs="e-Tamil OTC"/>
        </w:rPr>
      </w:pPr>
    </w:p>
    <w:p w14:paraId="1213A1DB"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yātu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ceyvām-kol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tōḻi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w:t>
      </w:r>
      <w:proofErr w:type="spellEnd"/>
      <w:r w:rsidRPr="00542FF1">
        <w:rPr>
          <w:rFonts w:ascii="Gandhari Unicode" w:hAnsi="Gandhari Unicode" w:cs="e-Tamil OTC"/>
          <w:lang w:val="en-GB"/>
        </w:rPr>
        <w:t xml:space="preserve"> taka</w:t>
      </w:r>
    </w:p>
    <w:p w14:paraId="16351B2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nīr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karuviya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etir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kiḷai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maḻai</w:t>
      </w:r>
      <w:proofErr w:type="spellEnd"/>
    </w:p>
    <w:p w14:paraId="0E5ED99F"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ūtaiyam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kuḷiroṭ</w:t>
      </w:r>
      <w:r>
        <w:rPr>
          <w:rFonts w:ascii="Gandhari Unicode" w:hAnsi="Gandhari Unicode" w:cs="e-Tamil OTC"/>
          <w:lang w:val="en-GB"/>
        </w:rPr>
        <w: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w:t>
      </w:r>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uṟṟu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mayaṅkiya</w:t>
      </w:r>
      <w:proofErr w:type="spellEnd"/>
    </w:p>
    <w:p w14:paraId="67CF5C4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kūtir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uruviṉ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kūṟṟam</w:t>
      </w:r>
      <w:proofErr w:type="spellEnd"/>
    </w:p>
    <w:p w14:paraId="191541B5"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kātalar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pirinta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kuṟittu</w:t>
      </w:r>
      <w:proofErr w:type="spellEnd"/>
      <w:r w:rsidRPr="00542FF1">
        <w:rPr>
          <w:rFonts w:ascii="Gandhari Unicode" w:hAnsi="Gandhari Unicode" w:cs="e-Tamil OTC"/>
          <w:lang w:val="en-GB"/>
        </w:rPr>
        <w:t xml:space="preserve"> varum</w:t>
      </w:r>
      <w:r w:rsidR="000B0B1C">
        <w:rPr>
          <w:rFonts w:ascii="Gandhari Unicode" w:hAnsi="Gandhari Unicode" w:cs="e-Tamil OTC"/>
          <w:lang w:val="en-GB"/>
        </w:rPr>
        <w:t>-</w:t>
      </w:r>
      <w:r w:rsidRPr="00542FF1">
        <w:rPr>
          <w:rFonts w:ascii="Gandhari Unicode" w:hAnsi="Gandhari Unicode" w:cs="e-Tamil OTC"/>
          <w:lang w:val="en-GB"/>
        </w:rPr>
        <w:t>ē.</w:t>
      </w:r>
    </w:p>
    <w:p w14:paraId="5F866BA8" w14:textId="77777777" w:rsidR="0092153D" w:rsidRPr="00542FF1" w:rsidRDefault="0092153D">
      <w:pPr>
        <w:pStyle w:val="Textbody"/>
        <w:spacing w:after="29" w:line="260" w:lineRule="exact"/>
        <w:rPr>
          <w:rFonts w:ascii="Gandhari Unicode" w:hAnsi="Gandhari Unicode" w:cs="e-Tamil OTC"/>
          <w:u w:val="single"/>
          <w:lang w:val="en-GB"/>
        </w:rPr>
      </w:pPr>
    </w:p>
    <w:p w14:paraId="42DD00FF" w14:textId="77777777" w:rsidR="0092153D" w:rsidRPr="00542FF1" w:rsidRDefault="0092153D">
      <w:pPr>
        <w:pStyle w:val="Textbody"/>
        <w:spacing w:after="29" w:line="260" w:lineRule="exact"/>
        <w:rPr>
          <w:rFonts w:ascii="Gandhari Unicode" w:hAnsi="Gandhari Unicode" w:cs="e-Tamil OTC"/>
          <w:u w:val="single"/>
          <w:lang w:val="en-GB"/>
        </w:rPr>
      </w:pPr>
    </w:p>
    <w:p w14:paraId="337BFEDE" w14:textId="77777777" w:rsidR="0092153D" w:rsidRPr="00542FF1" w:rsidRDefault="0092153D">
      <w:pPr>
        <w:pStyle w:val="Textbody"/>
        <w:spacing w:after="29" w:line="260" w:lineRule="exact"/>
        <w:rPr>
          <w:rFonts w:ascii="Gandhari Unicode" w:hAnsi="Gandhari Unicode" w:cs="e-Tamil OTC"/>
          <w:u w:val="single"/>
          <w:lang w:val="en-GB"/>
        </w:rPr>
      </w:pPr>
    </w:p>
    <w:p w14:paraId="36ED6862"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Told by HER to the confidante who encourages [her] at the coming of the season.</w:t>
      </w:r>
    </w:p>
    <w:p w14:paraId="4CCA5A5B" w14:textId="77777777" w:rsidR="0092153D" w:rsidRPr="00542FF1" w:rsidRDefault="0092153D">
      <w:pPr>
        <w:pStyle w:val="Textbody"/>
        <w:spacing w:after="29" w:line="260" w:lineRule="exact"/>
        <w:rPr>
          <w:rFonts w:ascii="Gandhari Unicode" w:hAnsi="Gandhari Unicode" w:cs="e-Tamil OTC"/>
          <w:lang w:val="en-GB"/>
        </w:rPr>
      </w:pPr>
    </w:p>
    <w:p w14:paraId="09F93E5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what</w:t>
      </w:r>
      <w:r w:rsidRPr="00542FF1">
        <w:rPr>
          <w:rFonts w:ascii="Gandhari Unicode" w:hAnsi="Gandhari Unicode" w:cs="e-Tamil OTC"/>
        </w:rPr>
        <w:t xml:space="preserve"> </w:t>
      </w:r>
      <w:r w:rsidRPr="00542FF1">
        <w:rPr>
          <w:rFonts w:ascii="Gandhari Unicode" w:hAnsi="Gandhari Unicode" w:cs="e-Tamil OTC"/>
          <w:lang w:val="en-GB"/>
        </w:rPr>
        <w:t>we-do</w:t>
      </w:r>
      <w:proofErr w:type="spellStart"/>
      <w:r w:rsidRPr="00542FF1">
        <w:rPr>
          <w:rFonts w:ascii="Gandhari Unicode" w:hAnsi="Gandhari Unicode" w:cs="e-Tamil OTC"/>
          <w:position w:val="6"/>
          <w:lang w:val="en-GB"/>
        </w:rPr>
        <w:t>kol</w:t>
      </w:r>
      <w:proofErr w:type="spellEnd"/>
      <w:r w:rsidRPr="00542FF1">
        <w:rPr>
          <w:rFonts w:ascii="Gandhari Unicode" w:hAnsi="Gandhari Unicode" w:cs="e-Tamil OTC"/>
          <w:lang w:val="en-GB"/>
        </w:rPr>
        <w:t xml:space="preserve"> friend</w:t>
      </w:r>
      <w:r w:rsidRPr="00542FF1">
        <w:rPr>
          <w:rFonts w:ascii="Gandhari Unicode" w:hAnsi="Gandhari Unicode" w:cs="e-Tamil OTC"/>
        </w:rPr>
        <w:t xml:space="preserve"> </w:t>
      </w:r>
      <w:r w:rsidRPr="00542FF1">
        <w:rPr>
          <w:rFonts w:ascii="Gandhari Unicode" w:hAnsi="Gandhari Unicode" w:cs="e-Tamil OTC"/>
          <w:lang w:val="en-GB"/>
        </w:rPr>
        <w:t>pain fit(inf.)</w:t>
      </w:r>
      <w:r w:rsidRPr="00542FF1">
        <w:rPr>
          <w:rStyle w:val="FootnoteReference"/>
          <w:rFonts w:ascii="Gandhari Unicode" w:hAnsi="Gandhari Unicode" w:cs="e-Tamil OTC"/>
          <w:lang w:val="en-GB"/>
        </w:rPr>
        <w:footnoteReference w:id="786"/>
      </w:r>
    </w:p>
    <w:p w14:paraId="39D92496"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water opposite amount</w:t>
      </w:r>
      <w:r w:rsidRPr="00542FF1">
        <w:rPr>
          <w:rFonts w:ascii="Gandhari Unicode" w:hAnsi="Gandhari Unicode" w:cs="e-Tamil OTC"/>
          <w:position w:val="6"/>
          <w:lang w:val="en-GB"/>
        </w:rPr>
        <w:t>a</w:t>
      </w:r>
      <w:r w:rsidRPr="00542FF1">
        <w:rPr>
          <w:rFonts w:ascii="Gandhari Unicode" w:hAnsi="Gandhari Unicode" w:cs="e-Tamil OTC"/>
          <w:lang w:val="en-GB"/>
        </w:rPr>
        <w:t xml:space="preserve"> rainy-season opposite multiply- rain</w:t>
      </w:r>
    </w:p>
    <w:p w14:paraId="5A5D62E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cold-wind</w:t>
      </w:r>
      <w:r w:rsidRPr="00542FF1">
        <w:rPr>
          <w:rFonts w:ascii="Gandhari Unicode" w:hAnsi="Gandhari Unicode" w:cs="e-Tamil OTC"/>
          <w:position w:val="6"/>
          <w:lang w:val="en-GB"/>
        </w:rPr>
        <w:t>am</w:t>
      </w:r>
      <w:r w:rsidRPr="00542FF1">
        <w:rPr>
          <w:rFonts w:ascii="Gandhari Unicode" w:hAnsi="Gandhari Unicode" w:cs="e-Tamil OTC"/>
          <w:lang w:val="en-GB"/>
        </w:rPr>
        <w:t xml:space="preserve"> coldness-with confusion had(abs.) confused-</w:t>
      </w:r>
    </w:p>
    <w:p w14:paraId="4BA95FDD"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cold-season form</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word/</w:t>
      </w:r>
      <w:proofErr w:type="gramStart"/>
      <w:r w:rsidRPr="00542FF1">
        <w:rPr>
          <w:rFonts w:ascii="Gandhari Unicode" w:hAnsi="Gandhari Unicode" w:cs="e-Tamil OTC"/>
          <w:lang w:val="en-GB"/>
        </w:rPr>
        <w:t>god</w:t>
      </w:r>
      <w:proofErr w:type="gramEnd"/>
      <w:r w:rsidRPr="00542FF1">
        <w:rPr>
          <w:rFonts w:ascii="Gandhari Unicode" w:hAnsi="Gandhari Unicode" w:cs="e-Tamil OTC"/>
          <w:lang w:val="en-GB"/>
        </w:rPr>
        <w:t>-of-death</w:t>
      </w:r>
    </w:p>
    <w:p w14:paraId="3BCF707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lover(h.) separated- my- intended coming-</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201B1EAA" w14:textId="77777777" w:rsidR="0092153D" w:rsidRPr="00542FF1" w:rsidRDefault="0092153D">
      <w:pPr>
        <w:pStyle w:val="Textbody"/>
        <w:spacing w:after="29"/>
        <w:rPr>
          <w:rFonts w:ascii="Gandhari Unicode" w:hAnsi="Gandhari Unicode" w:cs="e-Tamil OTC"/>
          <w:lang w:val="en-GB"/>
        </w:rPr>
      </w:pPr>
    </w:p>
    <w:p w14:paraId="4B741C86" w14:textId="77777777" w:rsidR="0092153D" w:rsidRPr="00542FF1" w:rsidRDefault="0092153D">
      <w:pPr>
        <w:pStyle w:val="Textbody"/>
        <w:spacing w:after="29"/>
        <w:rPr>
          <w:rFonts w:ascii="Gandhari Unicode" w:hAnsi="Gandhari Unicode" w:cs="e-Tamil OTC"/>
          <w:lang w:val="en-GB"/>
        </w:rPr>
      </w:pPr>
    </w:p>
    <w:p w14:paraId="4077266F" w14:textId="77777777" w:rsidR="0092153D" w:rsidRPr="00542FF1" w:rsidRDefault="00014CDD">
      <w:pPr>
        <w:pStyle w:val="Textbody"/>
        <w:spacing w:after="72"/>
        <w:rPr>
          <w:rFonts w:ascii="Gandhari Unicode" w:hAnsi="Gandhari Unicode" w:cs="e-Tamil OTC"/>
          <w:lang w:val="en-GB"/>
        </w:rPr>
      </w:pPr>
      <w:r w:rsidRPr="00542FF1">
        <w:rPr>
          <w:rFonts w:ascii="Gandhari Unicode" w:hAnsi="Gandhari Unicode" w:cs="e-Tamil OTC"/>
          <w:lang w:val="en-GB"/>
        </w:rPr>
        <w:t>What [can] we do, friend?</w:t>
      </w:r>
    </w:p>
    <w:p w14:paraId="360A3D6D"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Word comes in the form of the cold </w:t>
      </w:r>
      <w:proofErr w:type="gramStart"/>
      <w:r w:rsidRPr="00542FF1">
        <w:rPr>
          <w:rFonts w:ascii="Gandhari Unicode" w:hAnsi="Gandhari Unicode" w:cs="e-Tamil OTC"/>
          <w:lang w:val="en-GB"/>
        </w:rPr>
        <w:t>season</w:t>
      </w:r>
      <w:proofErr w:type="gramEnd"/>
    </w:p>
    <w:p w14:paraId="41E354EA" w14:textId="77777777" w:rsidR="0092153D" w:rsidRPr="00542FF1" w:rsidRDefault="00014CDD">
      <w:pPr>
        <w:pStyle w:val="Textbody"/>
        <w:tabs>
          <w:tab w:val="left" w:pos="125"/>
        </w:tabs>
        <w:spacing w:after="0"/>
        <w:rPr>
          <w:rFonts w:ascii="Gandhari Unicode" w:hAnsi="Gandhari Unicode" w:cs="e-Tamil OTC"/>
        </w:rPr>
      </w:pPr>
      <w:r w:rsidRPr="00542FF1">
        <w:rPr>
          <w:rFonts w:ascii="Gandhari Unicode" w:hAnsi="Gandhari Unicode" w:cs="e-Tamil OTC"/>
          <w:lang w:val="en-GB"/>
        </w:rPr>
        <w:tab/>
        <w:t>thoroughly disturbed</w:t>
      </w:r>
      <w:r w:rsidRPr="00542FF1">
        <w:rPr>
          <w:rStyle w:val="FootnoteReference"/>
          <w:rFonts w:ascii="Gandhari Unicode" w:hAnsi="Gandhari Unicode" w:cs="e-Tamil OTC"/>
          <w:lang w:val="en-GB"/>
        </w:rPr>
        <w:footnoteReference w:id="787"/>
      </w:r>
      <w:r w:rsidRPr="00542FF1">
        <w:rPr>
          <w:rFonts w:ascii="Gandhari Unicode" w:hAnsi="Gandhari Unicode" w:cs="e-Tamil OTC"/>
          <w:lang w:val="en-GB"/>
        </w:rPr>
        <w:t xml:space="preserve"> with the coldness of the cold wind,</w:t>
      </w:r>
    </w:p>
    <w:p w14:paraId="493D7870" w14:textId="77777777" w:rsidR="0092153D" w:rsidRPr="00542FF1" w:rsidRDefault="00014CDD">
      <w:pPr>
        <w:pStyle w:val="Textbody"/>
        <w:tabs>
          <w:tab w:val="left" w:pos="300"/>
        </w:tabs>
        <w:spacing w:after="0"/>
        <w:rPr>
          <w:rFonts w:ascii="Gandhari Unicode" w:hAnsi="Gandhari Unicode" w:cs="e-Tamil OTC"/>
        </w:rPr>
      </w:pPr>
      <w:r w:rsidRPr="00542FF1">
        <w:rPr>
          <w:rFonts w:ascii="Gandhari Unicode" w:hAnsi="Gandhari Unicode" w:cs="e-Tamil OTC"/>
          <w:lang w:val="en-GB"/>
        </w:rPr>
        <w:tab/>
        <w:t>more rain than in the rainy season, more abundant than water</w:t>
      </w:r>
      <w:r w:rsidRPr="00542FF1">
        <w:rPr>
          <w:rStyle w:val="FootnoteReference"/>
          <w:rFonts w:ascii="Gandhari Unicode" w:hAnsi="Gandhari Unicode" w:cs="e-Tamil OTC"/>
          <w:lang w:val="en-GB"/>
        </w:rPr>
        <w:footnoteReference w:id="788"/>
      </w:r>
      <w:r w:rsidRPr="00542FF1">
        <w:rPr>
          <w:rFonts w:ascii="Gandhari Unicode" w:hAnsi="Gandhari Unicode" w:cs="e-Tamil OTC"/>
          <w:lang w:val="en-GB"/>
        </w:rPr>
        <w:t>,</w:t>
      </w:r>
    </w:p>
    <w:p w14:paraId="56423BF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fitting for pain, [and] marks me who is separate from [her] lover.</w:t>
      </w:r>
    </w:p>
    <w:p w14:paraId="4602BC42" w14:textId="77777777" w:rsidR="0092153D" w:rsidRPr="00542FF1" w:rsidRDefault="0092153D">
      <w:pPr>
        <w:pStyle w:val="Textbody"/>
        <w:spacing w:after="0"/>
        <w:rPr>
          <w:rFonts w:ascii="Gandhari Unicode" w:hAnsi="Gandhari Unicode" w:cs="e-Tamil OTC"/>
          <w:lang w:val="en-GB"/>
        </w:rPr>
      </w:pPr>
    </w:p>
    <w:p w14:paraId="71FD07CA" w14:textId="77777777" w:rsidR="0092153D" w:rsidRPr="00542FF1" w:rsidRDefault="0092153D">
      <w:pPr>
        <w:pStyle w:val="Textbody"/>
        <w:spacing w:after="0"/>
        <w:rPr>
          <w:rFonts w:ascii="Gandhari Unicode" w:hAnsi="Gandhari Unicode" w:cs="e-Tamil OTC"/>
          <w:lang w:val="en-GB"/>
        </w:rPr>
      </w:pPr>
    </w:p>
    <w:p w14:paraId="1320CC1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4b </w:t>
      </w:r>
      <w:r w:rsidRPr="00542FF1">
        <w:rPr>
          <w:rFonts w:ascii="Gandhari Unicode" w:hAnsi="Gandhari Unicode" w:cs="e-Tamil OTC"/>
          <w:lang w:val="en-GB"/>
        </w:rPr>
        <w:tab/>
        <w:t>Death</w:t>
      </w:r>
      <w:r w:rsidRPr="00542FF1">
        <w:rPr>
          <w:rStyle w:val="FootnoteReference"/>
          <w:rFonts w:ascii="Gandhari Unicode" w:hAnsi="Gandhari Unicode" w:cs="e-Tamil OTC"/>
          <w:lang w:val="en-GB"/>
        </w:rPr>
        <w:footnoteReference w:id="789"/>
      </w:r>
      <w:r w:rsidRPr="00542FF1">
        <w:rPr>
          <w:rFonts w:ascii="Gandhari Unicode" w:hAnsi="Gandhari Unicode" w:cs="e-Tamil OTC"/>
          <w:lang w:val="en-GB"/>
        </w:rPr>
        <w:t xml:space="preserve"> comes in the form of the cold </w:t>
      </w:r>
      <w:proofErr w:type="gramStart"/>
      <w:r w:rsidRPr="00542FF1">
        <w:rPr>
          <w:rFonts w:ascii="Gandhari Unicode" w:hAnsi="Gandhari Unicode" w:cs="e-Tamil OTC"/>
          <w:lang w:val="en-GB"/>
        </w:rPr>
        <w:t>season</w:t>
      </w:r>
      <w:proofErr w:type="gramEnd"/>
    </w:p>
    <w:p w14:paraId="6C4263FF" w14:textId="77777777" w:rsidR="0092153D" w:rsidRPr="00542FF1" w:rsidRDefault="0092153D">
      <w:pPr>
        <w:pStyle w:val="Textbody"/>
        <w:spacing w:after="0"/>
        <w:rPr>
          <w:rFonts w:ascii="Gandhari Unicode" w:hAnsi="Gandhari Unicode" w:cs="e-Tamil OTC"/>
          <w:lang w:val="en-GB"/>
        </w:rPr>
      </w:pPr>
    </w:p>
    <w:p w14:paraId="4A031F14"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74CC1C6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198</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கபிலர்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the confidante / SHE</w:t>
      </w:r>
    </w:p>
    <w:p w14:paraId="556A88F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குறியிடம் பெயர்ந்துக் (</w:t>
      </w:r>
      <w:r w:rsidRPr="00542FF1">
        <w:rPr>
          <w:rFonts w:ascii="Gandhari Unicode" w:hAnsi="Gandhari Unicode" w:cs="e-Tamil OTC"/>
          <w:lang w:val="en-GB"/>
        </w:rPr>
        <w:t>C</w:t>
      </w:r>
      <w:r w:rsidRPr="00542FF1">
        <w:rPr>
          <w:rFonts w:ascii="Gandhari Unicode" w:hAnsi="Gandhari Unicode" w:cs="e-Tamil OTC"/>
          <w:cs/>
          <w:lang w:val="en-GB"/>
        </w:rPr>
        <w:t>3+5: பெயர்த்து) கூறியது.</w:t>
      </w:r>
    </w:p>
    <w:p w14:paraId="731534C8" w14:textId="77777777" w:rsidR="0092153D" w:rsidRPr="00542FF1" w:rsidRDefault="0092153D">
      <w:pPr>
        <w:pStyle w:val="Textbody"/>
        <w:spacing w:after="29"/>
        <w:rPr>
          <w:rFonts w:ascii="Gandhari Unicode" w:hAnsi="Gandhari Unicode" w:cs="e-Tamil OTC"/>
        </w:rPr>
      </w:pPr>
    </w:p>
    <w:p w14:paraId="0F96E0AF"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யாஅங்</w:t>
      </w:r>
      <w:r w:rsidRPr="00542FF1">
        <w:rPr>
          <w:rFonts w:ascii="Gandhari Unicode" w:hAnsi="Gandhari Unicode" w:cs="e-Tamil OTC"/>
          <w:cs/>
        </w:rPr>
        <w:t xml:space="preserve"> கொன்ற மரஞ்சுட் டியவிற்</w:t>
      </w:r>
    </w:p>
    <w:p w14:paraId="2A364F2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கரும்புமருண் முதல பைந்தாட் செந்தினை</w:t>
      </w:r>
    </w:p>
    <w:p w14:paraId="008739C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மடப்பிடித் தடக்கை யன்ன பால்வார்பு</w:t>
      </w:r>
    </w:p>
    <w:p w14:paraId="5EC03A0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கரிக்குறட் டிறைஞ்சிய </w:t>
      </w:r>
      <w:r w:rsidRPr="00542FF1">
        <w:rPr>
          <w:rFonts w:ascii="Gandhari Unicode" w:hAnsi="Gandhari Unicode" w:cs="e-Tamil OTC"/>
          <w:u w:val="wave"/>
          <w:cs/>
        </w:rPr>
        <w:t>செறிகோட்</w:t>
      </w:r>
      <w:r w:rsidRPr="00542FF1">
        <w:rPr>
          <w:rFonts w:ascii="Gandhari Unicode" w:hAnsi="Gandhari Unicode" w:cs="e-Tamil OTC"/>
          <w:cs/>
        </w:rPr>
        <w:t xml:space="preserve"> பைங்குரற்</w:t>
      </w:r>
    </w:p>
    <w:p w14:paraId="0F7EAA89"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படுகிளி கடிகஞ் சேறு மடுபோ</w:t>
      </w:r>
    </w:p>
    <w:p w14:paraId="09610B1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ரெஃகுவிளங்கு தடக்கை மலையன் கானத்</w:t>
      </w:r>
    </w:p>
    <w:p w14:paraId="6AF3F3A2"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தார நாறு மார்பினை</w:t>
      </w:r>
    </w:p>
    <w:p w14:paraId="2BD66C1D"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வாரற்க தில்ல</w:t>
      </w:r>
      <w:r w:rsidRPr="00542FF1">
        <w:rPr>
          <w:rFonts w:ascii="Gandhari Unicode" w:hAnsi="Gandhari Unicode" w:cs="e-Tamil OTC"/>
          <w:cs/>
        </w:rPr>
        <w:t xml:space="preserve"> வருகுவள் யாயே.</w:t>
      </w:r>
    </w:p>
    <w:p w14:paraId="5BFE5B7E" w14:textId="77777777" w:rsidR="0092153D" w:rsidRPr="00542FF1" w:rsidRDefault="0092153D">
      <w:pPr>
        <w:pStyle w:val="Textbody"/>
        <w:spacing w:after="29"/>
        <w:rPr>
          <w:rFonts w:ascii="Gandhari Unicode" w:hAnsi="Gandhari Unicode" w:cs="e-Tamil OTC"/>
        </w:rPr>
      </w:pPr>
    </w:p>
    <w:p w14:paraId="4808CB2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1a</w:t>
      </w:r>
      <w:r w:rsidRPr="00542FF1">
        <w:rPr>
          <w:rFonts w:ascii="Gandhari Unicode" w:hAnsi="Gandhari Unicode" w:cs="e-Tamil OTC"/>
        </w:rPr>
        <w:t xml:space="preserve"> </w:t>
      </w:r>
      <w:r w:rsidRPr="00542FF1">
        <w:rPr>
          <w:rFonts w:ascii="Gandhari Unicode" w:hAnsi="Gandhari Unicode" w:cs="e-Tamil OTC"/>
          <w:cs/>
        </w:rPr>
        <w:t xml:space="preserve">யாஅங் </w:t>
      </w:r>
      <w:r w:rsidRPr="00542FF1">
        <w:rPr>
          <w:rFonts w:ascii="Gandhari Unicode" w:hAnsi="Gandhari Unicode" w:cs="e-Tamil OTC"/>
        </w:rPr>
        <w:t xml:space="preserve">C2v+3v+5, G2,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யாங் </w:t>
      </w:r>
      <w:r w:rsidRPr="00542FF1">
        <w:rPr>
          <w:rFonts w:ascii="Gandhari Unicode" w:hAnsi="Gandhari Unicode" w:cs="e-Tamil OTC"/>
        </w:rPr>
        <w:t xml:space="preserve">C2v; </w:t>
      </w:r>
      <w:r w:rsidRPr="00542FF1">
        <w:rPr>
          <w:rFonts w:ascii="Gandhari Unicode" w:hAnsi="Gandhari Unicode" w:cs="e-Tamil OTC"/>
          <w:cs/>
        </w:rPr>
        <w:t xml:space="preserve">மாஅங் </w:t>
      </w:r>
      <w:r w:rsidRPr="00542FF1">
        <w:rPr>
          <w:rFonts w:ascii="Gandhari Unicode" w:hAnsi="Gandhari Unicode" w:cs="e-Tamil OTC"/>
        </w:rPr>
        <w:t xml:space="preserve">L1, C1+5v, G2v, EA,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மாவுங் </w:t>
      </w:r>
      <w:r w:rsidRPr="00542FF1">
        <w:rPr>
          <w:rFonts w:ascii="Gandhari Unicode" w:hAnsi="Gandhari Unicode" w:cs="e-Tamil OTC"/>
        </w:rPr>
        <w:t xml:space="preserve">C3, G1,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1c</w:t>
      </w:r>
      <w:r w:rsidRPr="00542FF1">
        <w:rPr>
          <w:rFonts w:ascii="Gandhari Unicode" w:hAnsi="Gandhari Unicode" w:cs="e-Tamil OTC"/>
        </w:rPr>
        <w:t xml:space="preserve"> </w:t>
      </w:r>
      <w:r w:rsidRPr="00542FF1">
        <w:rPr>
          <w:rFonts w:ascii="Gandhari Unicode" w:hAnsi="Gandhari Unicode" w:cs="e-Tamil OTC"/>
          <w:cs/>
        </w:rPr>
        <w:t xml:space="preserve">மரஞ்சுட் </w:t>
      </w:r>
      <w:r w:rsidRPr="00542FF1">
        <w:rPr>
          <w:rFonts w:ascii="Gandhari Unicode" w:hAnsi="Gandhari Unicode" w:cs="e-Tamil OTC"/>
        </w:rPr>
        <w:t xml:space="preserve">C1+2v+3+5,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மாஞ்சுட் </w:t>
      </w:r>
      <w:r w:rsidRPr="00542FF1">
        <w:rPr>
          <w:rFonts w:ascii="Gandhari Unicode" w:hAnsi="Gandhari Unicode" w:cs="e-Tamil OTC"/>
        </w:rPr>
        <w:t xml:space="preserve">L1, C1+2v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2a</w:t>
      </w:r>
      <w:r w:rsidRPr="00542FF1">
        <w:rPr>
          <w:rFonts w:ascii="Gandhari Unicode" w:hAnsi="Gandhari Unicode" w:cs="e-Tamil OTC"/>
        </w:rPr>
        <w:t xml:space="preserve"> </w:t>
      </w:r>
      <w:r w:rsidRPr="00542FF1">
        <w:rPr>
          <w:rFonts w:ascii="Gandhari Unicode" w:hAnsi="Gandhari Unicode" w:cs="e-Tamil OTC"/>
          <w:cs/>
        </w:rPr>
        <w:t xml:space="preserve">கரும்புமருண் </w:t>
      </w:r>
      <w:r w:rsidRPr="00542FF1">
        <w:rPr>
          <w:rFonts w:ascii="Gandhari Unicode" w:hAnsi="Gandhari Unicode" w:cs="e-Tamil OTC"/>
        </w:rPr>
        <w:t xml:space="preserve">L1, C1+2v+3+5, G1,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கருப்புமருண்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[lines 1 and 2 were originally blank in C2]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3d</w:t>
      </w:r>
      <w:r w:rsidRPr="00542FF1">
        <w:rPr>
          <w:rFonts w:ascii="Gandhari Unicode" w:hAnsi="Gandhari Unicode" w:cs="e-Tamil OTC"/>
        </w:rPr>
        <w:t xml:space="preserve"> </w:t>
      </w:r>
      <w:r w:rsidRPr="00542FF1">
        <w:rPr>
          <w:rFonts w:ascii="Gandhari Unicode" w:hAnsi="Gandhari Unicode" w:cs="e-Tamil OTC"/>
          <w:cs/>
        </w:rPr>
        <w:t xml:space="preserve">பால்வார்பு </w:t>
      </w:r>
      <w:r w:rsidRPr="00542FF1">
        <w:rPr>
          <w:rFonts w:ascii="Gandhari Unicode" w:hAnsi="Gandhari Unicode" w:cs="e-Tamil OTC"/>
        </w:rPr>
        <w:t xml:space="preserve">L1, C1+2+3+5,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பரல்வார்பு </w:t>
      </w:r>
      <w:r w:rsidRPr="00542FF1">
        <w:rPr>
          <w:rFonts w:ascii="Gandhari Unicode" w:hAnsi="Gandhari Unicode" w:cs="e-Tamil OTC"/>
        </w:rPr>
        <w:t xml:space="preserve">C5v, G1+2v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4b</w:t>
      </w:r>
      <w:r w:rsidRPr="00542FF1">
        <w:rPr>
          <w:rFonts w:ascii="Gandhari Unicode" w:hAnsi="Gandhari Unicode" w:cs="e-Tamil OTC"/>
        </w:rPr>
        <w:t xml:space="preserve"> </w:t>
      </w:r>
      <w:r w:rsidRPr="00542FF1">
        <w:rPr>
          <w:rFonts w:ascii="Gandhari Unicode" w:hAnsi="Gandhari Unicode" w:cs="e-Tamil OTC"/>
          <w:cs/>
        </w:rPr>
        <w:t xml:space="preserve">டிறைஞ்சிய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டிறைஞ்சியற் </w:t>
      </w:r>
      <w:r w:rsidRPr="00542FF1">
        <w:rPr>
          <w:rFonts w:ascii="Gandhari Unicode" w:hAnsi="Gandhari Unicode" w:cs="e-Tamil OTC"/>
        </w:rPr>
        <w:t xml:space="preserve">AT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4c</w:t>
      </w:r>
      <w:r w:rsidRPr="00542FF1">
        <w:rPr>
          <w:rFonts w:ascii="Gandhari Unicode" w:hAnsi="Gandhari Unicode" w:cs="e-Tamil OTC"/>
        </w:rPr>
        <w:t xml:space="preserve"> </w:t>
      </w:r>
      <w:r w:rsidRPr="00542FF1">
        <w:rPr>
          <w:rFonts w:ascii="Gandhari Unicode" w:hAnsi="Gandhari Unicode" w:cs="e-Tamil OTC"/>
          <w:cs/>
        </w:rPr>
        <w:t xml:space="preserve">செறிகோட் </w:t>
      </w:r>
      <w:r w:rsidRPr="00542FF1">
        <w:rPr>
          <w:rFonts w:ascii="Gandhari Unicode" w:hAnsi="Gandhari Unicode" w:cs="e-Tamil OTC"/>
        </w:rPr>
        <w:t xml:space="preserve">L1, C1+2+3+5, G1+2,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செறிக்கோட் </w:t>
      </w:r>
      <w:r w:rsidRPr="00542FF1">
        <w:rPr>
          <w:rFonts w:ascii="Gandhari Unicode" w:hAnsi="Gandhari Unicode" w:cs="e-Tamil OTC"/>
        </w:rPr>
        <w:t xml:space="preserve">VP, ER; </w:t>
      </w:r>
      <w:r w:rsidRPr="00542FF1">
        <w:rPr>
          <w:rFonts w:ascii="Gandhari Unicode" w:hAnsi="Gandhari Unicode" w:cs="e-Tamil OTC"/>
          <w:cs/>
        </w:rPr>
        <w:t xml:space="preserve">செறிகோற் </w:t>
      </w:r>
      <w:r w:rsidRPr="00542FF1">
        <w:rPr>
          <w:rFonts w:ascii="Gandhari Unicode" w:hAnsi="Gandhari Unicode" w:cs="e-Tamil OTC"/>
        </w:rPr>
        <w:t xml:space="preserve">Nam.,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செறிதாட் </w:t>
      </w:r>
      <w:r w:rsidRPr="00542FF1">
        <w:rPr>
          <w:rFonts w:ascii="Gandhari Unicode" w:hAnsi="Gandhari Unicode" w:cs="e-Tamil OTC"/>
        </w:rPr>
        <w:t xml:space="preserve">C2v,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5d</w:t>
      </w:r>
      <w:r w:rsidRPr="00542FF1">
        <w:rPr>
          <w:rFonts w:ascii="Gandhari Unicode" w:hAnsi="Gandhari Unicode" w:cs="e-Tamil OTC"/>
        </w:rPr>
        <w:t xml:space="preserve"> </w:t>
      </w:r>
      <w:r w:rsidRPr="00542FF1">
        <w:rPr>
          <w:rFonts w:ascii="Gandhari Unicode" w:hAnsi="Gandhari Unicode" w:cs="e-Tamil OTC"/>
          <w:cs/>
        </w:rPr>
        <w:t xml:space="preserve">மடுபோ </w:t>
      </w:r>
      <w:r w:rsidRPr="00542FF1">
        <w:rPr>
          <w:rFonts w:ascii="Gandhari Unicode" w:hAnsi="Gandhari Unicode" w:cs="e-Tamil OTC"/>
        </w:rPr>
        <w:t xml:space="preserve">C2+3v+5, G2,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மபோ </w:t>
      </w:r>
      <w:r w:rsidRPr="00542FF1">
        <w:rPr>
          <w:rFonts w:ascii="Gandhari Unicode" w:hAnsi="Gandhari Unicode" w:cs="e-Tamil OTC"/>
        </w:rPr>
        <w:t xml:space="preserve">C1+3, G1; </w:t>
      </w:r>
      <w:r w:rsidRPr="00542FF1">
        <w:rPr>
          <w:rFonts w:ascii="Gandhari Unicode" w:hAnsi="Gandhari Unicode" w:cs="e-Tamil OTC"/>
          <w:cs/>
        </w:rPr>
        <w:t xml:space="preserve">பேரா </w:t>
      </w:r>
      <w:r w:rsidRPr="00542FF1">
        <w:rPr>
          <w:rFonts w:ascii="Gandhari Unicode" w:hAnsi="Gandhari Unicode" w:cs="e-Tamil OTC"/>
        </w:rPr>
        <w:t xml:space="preserve">L1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8ab</w:t>
      </w:r>
      <w:r w:rsidRPr="00542FF1">
        <w:rPr>
          <w:rFonts w:ascii="Gandhari Unicode" w:hAnsi="Gandhari Unicode" w:cs="e-Tamil OTC"/>
        </w:rPr>
        <w:t xml:space="preserve"> </w:t>
      </w:r>
      <w:r w:rsidRPr="00542FF1">
        <w:rPr>
          <w:rFonts w:ascii="Gandhari Unicode" w:hAnsi="Gandhari Unicode" w:cs="e-Tamil OTC"/>
          <w:cs/>
        </w:rPr>
        <w:t xml:space="preserve">வாரற்க தில்ல </w:t>
      </w:r>
      <w:r w:rsidRPr="00542FF1">
        <w:rPr>
          <w:rFonts w:ascii="Gandhari Unicode" w:hAnsi="Gandhari Unicode" w:cs="e-Tamil OTC"/>
        </w:rPr>
        <w:t xml:space="preserve">L1, C1+2+3+5, G1+2, EA, AT,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வாரன்மற் றைய </w:t>
      </w:r>
      <w:r w:rsidRPr="00542FF1">
        <w:rPr>
          <w:rFonts w:ascii="Gandhari Unicode" w:hAnsi="Gandhari Unicode" w:cs="e-Tamil OTC"/>
        </w:rPr>
        <w:t xml:space="preserve">C5v, G2v,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ATv</w:t>
      </w:r>
      <w:proofErr w:type="spellEnd"/>
      <w:r w:rsidRPr="00542FF1">
        <w:rPr>
          <w:rFonts w:ascii="Gandhari Unicode" w:hAnsi="Gandhari Unicode" w:cs="e-Tamil OTC"/>
        </w:rPr>
        <w:t xml:space="preserve">, </w:t>
      </w:r>
      <w:proofErr w:type="spellStart"/>
      <w:r w:rsidRPr="00542FF1">
        <w:rPr>
          <w:rFonts w:ascii="Gandhari Unicode" w:hAnsi="Gandhari Unicode" w:cs="e-Tamil OTC"/>
        </w:rPr>
        <w:t>Cām.v</w:t>
      </w:r>
      <w:proofErr w:type="spellEnd"/>
    </w:p>
    <w:p w14:paraId="1465D9CE" w14:textId="77777777" w:rsidR="0092153D" w:rsidRPr="00542FF1" w:rsidRDefault="0092153D">
      <w:pPr>
        <w:pStyle w:val="Textbody"/>
        <w:spacing w:after="29"/>
        <w:rPr>
          <w:rFonts w:ascii="Gandhari Unicode" w:hAnsi="Gandhari Unicode" w:cs="e-Tamil OTC"/>
        </w:rPr>
      </w:pPr>
    </w:p>
    <w:p w14:paraId="226170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i/>
          <w:iCs/>
          <w:lang w:val="en-GB"/>
        </w:rPr>
        <w:t>yāam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koṉṟa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cuṭṭ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iyaviṉ</w:t>
      </w:r>
      <w:proofErr w:type="spellEnd"/>
    </w:p>
    <w:p w14:paraId="0F210A1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karumpu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maruḷ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mutala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tāḷ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tiṉai</w:t>
      </w:r>
      <w:proofErr w:type="spellEnd"/>
    </w:p>
    <w:p w14:paraId="018CC776"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piṭi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r w:rsidR="0049108D">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pāl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vārpu</w:t>
      </w:r>
      <w:proofErr w:type="spellEnd"/>
    </w:p>
    <w:p w14:paraId="10CCA8B3"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kari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kuṟaṭṭ</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iṟaiñciya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ceṟi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kōḷ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paim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kural</w:t>
      </w:r>
      <w:proofErr w:type="spellEnd"/>
    </w:p>
    <w:p w14:paraId="1670A2AA"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kiḷi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kaṭikam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cēṟum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aṭu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pōr</w:t>
      </w:r>
      <w:proofErr w:type="spellEnd"/>
    </w:p>
    <w:p w14:paraId="7A1D053F"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eḵku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viḷaṅku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taṭa</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kai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kāṉatt</w:t>
      </w:r>
      <w:proofErr w:type="spellEnd"/>
      <w:r w:rsidR="000B0B1C">
        <w:rPr>
          <w:rFonts w:ascii="Gandhari Unicode" w:hAnsi="Gandhari Unicode" w:cs="e-Tamil OTC"/>
          <w:lang w:val="en-GB"/>
        </w:rPr>
        <w:t>*</w:t>
      </w:r>
    </w:p>
    <w:p w14:paraId="465F2DE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āram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mārpiṉai</w:t>
      </w:r>
      <w:proofErr w:type="spellEnd"/>
    </w:p>
    <w:p w14:paraId="4C7090EB" w14:textId="77777777" w:rsidR="0092153D" w:rsidRPr="00542FF1" w:rsidRDefault="00014CDD">
      <w:pPr>
        <w:pStyle w:val="Textbody"/>
        <w:spacing w:after="29" w:line="260" w:lineRule="exact"/>
        <w:rPr>
          <w:rFonts w:ascii="Gandhari Unicode" w:hAnsi="Gandhari Unicode" w:cs="e-Tamil OTC"/>
        </w:rPr>
      </w:pPr>
      <w:proofErr w:type="spellStart"/>
      <w:r w:rsidRPr="00542FF1">
        <w:rPr>
          <w:rFonts w:ascii="Gandhari Unicode" w:hAnsi="Gandhari Unicode" w:cs="e-Tamil OTC"/>
          <w:i/>
          <w:iCs/>
          <w:lang w:val="en-GB"/>
        </w:rPr>
        <w:t>vāraṟ</w:t>
      </w:r>
      <w:r w:rsidR="000B0B1C">
        <w:rPr>
          <w:rFonts w:ascii="Gandhari Unicode" w:hAnsi="Gandhari Unicode" w:cs="e-Tamil OTC"/>
          <w:i/>
          <w:iCs/>
          <w:lang w:val="en-GB"/>
        </w:rPr>
        <w:t>ka</w:t>
      </w:r>
      <w:proofErr w:type="spellEnd"/>
      <w:r w:rsidR="000B0B1C">
        <w:rPr>
          <w:rFonts w:ascii="Gandhari Unicode" w:hAnsi="Gandhari Unicode" w:cs="e-Tamil OTC"/>
          <w:i/>
          <w:iCs/>
          <w:lang w:val="en-GB"/>
        </w:rPr>
        <w:t>-t</w:t>
      </w:r>
      <w:r w:rsidRPr="00542FF1">
        <w:rPr>
          <w:rFonts w:ascii="Gandhari Unicode" w:hAnsi="Gandhari Unicode" w:cs="e-Tamil OTC"/>
          <w:i/>
          <w:iCs/>
          <w:lang w:val="en-GB"/>
        </w:rPr>
        <w:t>illa</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varukuvaḷ</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yāy</w:t>
      </w:r>
      <w:proofErr w:type="spellEnd"/>
      <w:r w:rsidR="000B0B1C">
        <w:rPr>
          <w:rFonts w:ascii="Gandhari Unicode" w:hAnsi="Gandhari Unicode" w:cs="e-Tamil OTC"/>
          <w:lang w:val="en-GB"/>
        </w:rPr>
        <w:t>-</w:t>
      </w:r>
      <w:r w:rsidRPr="00542FF1">
        <w:rPr>
          <w:rFonts w:ascii="Gandhari Unicode" w:hAnsi="Gandhari Unicode" w:cs="e-Tamil OTC"/>
          <w:lang w:val="en-GB"/>
        </w:rPr>
        <w:t>ē.</w:t>
      </w:r>
    </w:p>
    <w:p w14:paraId="15746256" w14:textId="77777777" w:rsidR="0092153D" w:rsidRPr="00542FF1" w:rsidRDefault="0092153D">
      <w:pPr>
        <w:pStyle w:val="Textbody"/>
        <w:spacing w:after="29" w:line="260" w:lineRule="exact"/>
        <w:rPr>
          <w:rFonts w:ascii="Gandhari Unicode" w:hAnsi="Gandhari Unicode" w:cs="e-Tamil OTC"/>
          <w:lang w:val="en-GB"/>
        </w:rPr>
      </w:pPr>
    </w:p>
    <w:p w14:paraId="2CED445A" w14:textId="77777777" w:rsidR="0092153D" w:rsidRPr="00542FF1" w:rsidRDefault="0092153D">
      <w:pPr>
        <w:pStyle w:val="Textbody"/>
        <w:spacing w:after="29" w:line="260" w:lineRule="exact"/>
        <w:rPr>
          <w:rFonts w:ascii="Gandhari Unicode" w:hAnsi="Gandhari Unicode" w:cs="e-Tamil OTC"/>
          <w:lang w:val="en-GB"/>
        </w:rPr>
      </w:pPr>
    </w:p>
    <w:p w14:paraId="2563F2A2" w14:textId="77777777" w:rsidR="0092153D" w:rsidRPr="00542FF1" w:rsidRDefault="0092153D">
      <w:pPr>
        <w:pStyle w:val="Textbody"/>
        <w:spacing w:after="29" w:line="260" w:lineRule="exact"/>
        <w:rPr>
          <w:rFonts w:ascii="Gandhari Unicode" w:hAnsi="Gandhari Unicode" w:cs="e-Tamil OTC"/>
          <w:lang w:val="en-GB"/>
        </w:rPr>
      </w:pPr>
    </w:p>
    <w:p w14:paraId="066004B3"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Spoken by the confidante, after she had changed the assignation.</w:t>
      </w:r>
    </w:p>
    <w:p w14:paraId="2CA10452" w14:textId="77777777" w:rsidR="0092153D" w:rsidRPr="00542FF1" w:rsidRDefault="0092153D">
      <w:pPr>
        <w:pStyle w:val="Textbody"/>
        <w:spacing w:after="29" w:line="260" w:lineRule="exact"/>
        <w:rPr>
          <w:rFonts w:ascii="Gandhari Unicode" w:hAnsi="Gandhari Unicode" w:cs="e-Tamil OTC"/>
          <w:lang w:val="en-GB"/>
        </w:rPr>
      </w:pPr>
    </w:p>
    <w:p w14:paraId="382F8798" w14:textId="77777777" w:rsidR="0092153D" w:rsidRPr="00542FF1" w:rsidRDefault="00014CDD">
      <w:pPr>
        <w:pStyle w:val="Textbody"/>
        <w:spacing w:after="0" w:line="260" w:lineRule="exact"/>
        <w:rPr>
          <w:rFonts w:ascii="Gandhari Unicode" w:hAnsi="Gandhari Unicode" w:cs="e-Tamil OTC"/>
        </w:rPr>
      </w:pP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(-tree) cleared- tree burned </w:t>
      </w:r>
      <w:proofErr w:type="gramStart"/>
      <w:r w:rsidRPr="00542FF1">
        <w:rPr>
          <w:rFonts w:ascii="Gandhari Unicode" w:hAnsi="Gandhari Unicode" w:cs="e-Tamil OTC"/>
          <w:lang w:val="en-GB"/>
        </w:rPr>
        <w:t>way</w:t>
      </w:r>
      <w:proofErr w:type="spellStart"/>
      <w:r w:rsidRPr="00542FF1">
        <w:rPr>
          <w:rFonts w:ascii="Gandhari Unicode" w:hAnsi="Gandhari Unicode" w:cs="e-Tamil OTC"/>
          <w:position w:val="6"/>
          <w:lang w:val="en-GB"/>
        </w:rPr>
        <w:t>iṉ</w:t>
      </w:r>
      <w:proofErr w:type="spellEnd"/>
      <w:proofErr w:type="gramEnd"/>
    </w:p>
    <w:p w14:paraId="1271A8D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sugarcane resemble- base-they(n.pl.) fresh foot red </w:t>
      </w:r>
      <w:proofErr w:type="gramStart"/>
      <w:r w:rsidRPr="00542FF1">
        <w:rPr>
          <w:rFonts w:ascii="Gandhari Unicode" w:hAnsi="Gandhari Unicode" w:cs="e-Tamil OTC"/>
          <w:lang w:val="en-GB"/>
        </w:rPr>
        <w:t>millet</w:t>
      </w:r>
      <w:proofErr w:type="gramEnd"/>
    </w:p>
    <w:p w14:paraId="2D66F2AF"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inexperience she-elephant</w:t>
      </w:r>
      <w:r w:rsidRPr="00542FF1">
        <w:rPr>
          <w:rFonts w:ascii="Gandhari Unicode" w:hAnsi="Gandhari Unicode" w:cs="e-Tamil OTC"/>
        </w:rPr>
        <w:t xml:space="preserve"> </w:t>
      </w:r>
      <w:r w:rsidRPr="00542FF1">
        <w:rPr>
          <w:rFonts w:ascii="Gandhari Unicode" w:hAnsi="Gandhari Unicode" w:cs="e-Tamil OTC"/>
          <w:lang w:val="en-GB"/>
        </w:rPr>
        <w:t xml:space="preserve">broad hand like milk </w:t>
      </w:r>
      <w:proofErr w:type="gramStart"/>
      <w:r w:rsidRPr="00542FF1">
        <w:rPr>
          <w:rFonts w:ascii="Gandhari Unicode" w:hAnsi="Gandhari Unicode" w:cs="e-Tamil OTC"/>
          <w:lang w:val="en-GB"/>
        </w:rPr>
        <w:t>overflown</w:t>
      </w:r>
      <w:proofErr w:type="gramEnd"/>
    </w:p>
    <w:p w14:paraId="6178EE5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charcoal pincers- bent- dense bunch fresh </w:t>
      </w:r>
      <w:proofErr w:type="gramStart"/>
      <w:r w:rsidRPr="00542FF1">
        <w:rPr>
          <w:rFonts w:ascii="Gandhari Unicode" w:hAnsi="Gandhari Unicode" w:cs="e-Tamil OTC"/>
          <w:lang w:val="en-GB"/>
        </w:rPr>
        <w:t>ear</w:t>
      </w:r>
      <w:proofErr w:type="gramEnd"/>
    </w:p>
    <w:p w14:paraId="775CD72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happen- parakeet</w:t>
      </w:r>
      <w:r w:rsidRPr="00542FF1">
        <w:rPr>
          <w:rFonts w:ascii="Gandhari Unicode" w:hAnsi="Gandhari Unicode" w:cs="e-Tamil OTC"/>
        </w:rPr>
        <w:t xml:space="preserve"> </w:t>
      </w:r>
      <w:r w:rsidRPr="00542FF1">
        <w:rPr>
          <w:rFonts w:ascii="Gandhari Unicode" w:hAnsi="Gandhari Unicode" w:cs="e-Tamil OTC"/>
          <w:lang w:val="en-GB"/>
        </w:rPr>
        <w:t xml:space="preserve">we-chase(sub.) we-go(sub.) kill- </w:t>
      </w:r>
      <w:proofErr w:type="gramStart"/>
      <w:r w:rsidRPr="00542FF1">
        <w:rPr>
          <w:rFonts w:ascii="Gandhari Unicode" w:hAnsi="Gandhari Unicode" w:cs="e-Tamil OTC"/>
          <w:lang w:val="en-GB"/>
        </w:rPr>
        <w:t>battle</w:t>
      </w:r>
      <w:proofErr w:type="gramEnd"/>
    </w:p>
    <w:p w14:paraId="3FB7A31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edge shine- broad hand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forest-</w:t>
      </w:r>
    </w:p>
    <w:p w14:paraId="02F805E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sandal fragrant chest-you</w:t>
      </w:r>
    </w:p>
    <w:p w14:paraId="0007BF13"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may-not-come</w:t>
      </w:r>
      <w:r w:rsidRPr="00542FF1">
        <w:rPr>
          <w:rFonts w:ascii="Gandhari Unicode" w:hAnsi="Gandhari Unicode" w:cs="e-Tamil OTC"/>
          <w:position w:val="6"/>
          <w:lang w:val="en-GB"/>
        </w:rPr>
        <w:t>tilla</w:t>
      </w:r>
      <w:r w:rsidRPr="00542FF1">
        <w:rPr>
          <w:rFonts w:ascii="Gandhari Unicode" w:hAnsi="Gandhari Unicode" w:cs="e-Tamil OTC"/>
        </w:rPr>
        <w:t xml:space="preserve"> </w:t>
      </w:r>
      <w:r w:rsidRPr="00542FF1">
        <w:rPr>
          <w:rFonts w:ascii="Gandhari Unicode" w:hAnsi="Gandhari Unicode" w:cs="e-Tamil OTC"/>
          <w:lang w:val="en-GB"/>
        </w:rPr>
        <w:t>come-she my-mother</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4439DFF2" w14:textId="77777777" w:rsidR="0092153D" w:rsidRPr="00542FF1" w:rsidRDefault="0092153D">
      <w:pPr>
        <w:pStyle w:val="Textbody"/>
        <w:spacing w:after="29"/>
        <w:rPr>
          <w:rFonts w:ascii="Gandhari Unicode" w:hAnsi="Gandhari Unicode" w:cs="e-Tamil OTC"/>
        </w:rPr>
      </w:pPr>
    </w:p>
    <w:p w14:paraId="7B511F8C" w14:textId="77777777" w:rsidR="0092153D" w:rsidRPr="00542FF1" w:rsidRDefault="0092153D">
      <w:pPr>
        <w:pStyle w:val="Textbody"/>
        <w:spacing w:after="29"/>
        <w:rPr>
          <w:rFonts w:ascii="Gandhari Unicode" w:hAnsi="Gandhari Unicode" w:cs="e-Tamil OTC"/>
        </w:rPr>
      </w:pPr>
    </w:p>
    <w:p w14:paraId="7234288E"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 xml:space="preserve">On a way where </w:t>
      </w:r>
      <w:proofErr w:type="gramStart"/>
      <w:r w:rsidRPr="00542FF1">
        <w:rPr>
          <w:rFonts w:ascii="Gandhari Unicode" w:hAnsi="Gandhari Unicode" w:cs="e-Tamil OTC"/>
          <w:lang w:val="en-GB"/>
        </w:rPr>
        <w:t>cut-down</w:t>
      </w:r>
      <w:proofErr w:type="gram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Yām</w:t>
      </w:r>
      <w:proofErr w:type="spellEnd"/>
      <w:r w:rsidRPr="00542FF1">
        <w:rPr>
          <w:rFonts w:ascii="Gandhari Unicode" w:hAnsi="Gandhari Unicode" w:cs="e-Tamil OTC"/>
          <w:lang w:val="en-GB"/>
        </w:rPr>
        <w:t xml:space="preserve"> trees are burned</w:t>
      </w:r>
      <w:r w:rsidRPr="00542FF1">
        <w:rPr>
          <w:rStyle w:val="FootnoteReference"/>
          <w:rFonts w:ascii="Gandhari Unicode" w:hAnsi="Gandhari Unicode" w:cs="e-Tamil OTC"/>
          <w:lang w:val="en-GB"/>
        </w:rPr>
        <w:footnoteReference w:id="790"/>
      </w:r>
    </w:p>
    <w:p w14:paraId="5604C29A"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we shall go [and] chase the parakeets, which come down on</w:t>
      </w:r>
    </w:p>
    <w:p w14:paraId="0FAA60E5"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fresh ears in dense bunches</w:t>
      </w:r>
      <w:r w:rsidRPr="00542FF1">
        <w:rPr>
          <w:rStyle w:val="FootnoteReference"/>
          <w:rFonts w:ascii="Gandhari Unicode" w:hAnsi="Gandhari Unicode" w:cs="e-Tamil OTC"/>
          <w:lang w:val="en-GB"/>
        </w:rPr>
        <w:footnoteReference w:id="791"/>
      </w:r>
      <w:r w:rsidRPr="00542FF1">
        <w:rPr>
          <w:rFonts w:ascii="Gandhari Unicode" w:hAnsi="Gandhari Unicode" w:cs="e-Tamil OTC"/>
          <w:lang w:val="en-GB"/>
        </w:rPr>
        <w:t xml:space="preserve"> </w:t>
      </w:r>
      <w:bookmarkStart w:id="84" w:name="DDE_LINK27"/>
      <w:r w:rsidRPr="00542FF1">
        <w:rPr>
          <w:rFonts w:ascii="Gandhari Unicode" w:eastAsia="URW Palladio UNI" w:hAnsi="Gandhari Unicode" w:cs="e-Tamil OTC"/>
          <w:lang w:val="en-GB"/>
        </w:rPr>
        <w:t>–</w:t>
      </w:r>
      <w:bookmarkEnd w:id="84"/>
      <w:r w:rsidRPr="00542FF1">
        <w:rPr>
          <w:rFonts w:ascii="Gandhari Unicode" w:hAnsi="Gandhari Unicode" w:cs="e-Tamil OTC"/>
        </w:rPr>
        <w:t xml:space="preserve"> </w:t>
      </w:r>
      <w:r w:rsidRPr="00542FF1">
        <w:rPr>
          <w:rFonts w:ascii="Gandhari Unicode" w:hAnsi="Gandhari Unicode" w:cs="e-Tamil OTC"/>
          <w:lang w:val="en-GB"/>
        </w:rPr>
        <w:t>bent charcoal pincers</w:t>
      </w:r>
      <w:r w:rsidRPr="00542FF1">
        <w:rPr>
          <w:rStyle w:val="FootnoteReference"/>
          <w:rFonts w:ascii="Gandhari Unicode" w:hAnsi="Gandhari Unicode" w:cs="e-Tamil OTC"/>
          <w:lang w:val="en-GB"/>
        </w:rPr>
        <w:footnoteReference w:id="792"/>
      </w:r>
    </w:p>
    <w:p w14:paraId="1653E798" w14:textId="77777777" w:rsidR="0092153D" w:rsidRPr="00542FF1" w:rsidRDefault="00014CDD">
      <w:pPr>
        <w:pStyle w:val="Textbody"/>
        <w:tabs>
          <w:tab w:val="left" w:pos="413"/>
        </w:tabs>
        <w:spacing w:after="0"/>
        <w:rPr>
          <w:rFonts w:ascii="Gandhari Unicode" w:hAnsi="Gandhari Unicode" w:cs="e-Tamil OTC"/>
        </w:rPr>
      </w:pPr>
      <w:r w:rsidRPr="00542FF1">
        <w:rPr>
          <w:rFonts w:ascii="Gandhari Unicode" w:hAnsi="Gandhari Unicode" w:cs="e-Tamil OTC"/>
          <w:lang w:val="en-GB"/>
        </w:rPr>
        <w:tab/>
        <w:t xml:space="preserve">dripping with milk like the trunk of a youthful elephant cow </w:t>
      </w:r>
      <w:r w:rsidRPr="00542FF1">
        <w:rPr>
          <w:rFonts w:ascii="Gandhari Unicode" w:eastAsia="URW Palladio UNI" w:hAnsi="Gandhari Unicode" w:cs="e-Tamil OTC"/>
          <w:lang w:val="en-GB"/>
        </w:rPr>
        <w:t>–</w:t>
      </w:r>
    </w:p>
    <w:p w14:paraId="2BE860C0"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on the fresh-stalked red millet, the base of which </w:t>
      </w:r>
      <w:proofErr w:type="gramStart"/>
      <w:r w:rsidRPr="00542FF1">
        <w:rPr>
          <w:rFonts w:ascii="Gandhari Unicode" w:hAnsi="Gandhari Unicode" w:cs="e-Tamil OTC"/>
          <w:lang w:val="en-GB"/>
        </w:rPr>
        <w:t>resembles</w:t>
      </w:r>
      <w:proofErr w:type="gramEnd"/>
    </w:p>
    <w:p w14:paraId="0CD477E0" w14:textId="77777777" w:rsidR="0092153D" w:rsidRPr="00542FF1" w:rsidRDefault="00014CDD">
      <w:pPr>
        <w:pStyle w:val="Textbody"/>
        <w:tabs>
          <w:tab w:val="left" w:pos="275"/>
        </w:tabs>
        <w:spacing w:after="72"/>
        <w:rPr>
          <w:rFonts w:ascii="Gandhari Unicode" w:hAnsi="Gandhari Unicode" w:cs="e-Tamil OTC"/>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sugarcane.</w:t>
      </w:r>
      <w:r w:rsidRPr="00542FF1">
        <w:rPr>
          <w:rStyle w:val="FootnoteReference"/>
          <w:rFonts w:ascii="Gandhari Unicode" w:hAnsi="Gandhari Unicode" w:cs="e-Tamil OTC"/>
          <w:lang w:val="en-GB"/>
        </w:rPr>
        <w:footnoteReference w:id="793"/>
      </w:r>
    </w:p>
    <w:p w14:paraId="4E0782D9"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You with a chest fragrant of sandalwood from the forest</w:t>
      </w:r>
    </w:p>
    <w:p w14:paraId="11339AB3"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 xml:space="preserve">of </w:t>
      </w:r>
      <w:proofErr w:type="spellStart"/>
      <w:r w:rsidRPr="00542FF1">
        <w:rPr>
          <w:rFonts w:ascii="Gandhari Unicode" w:hAnsi="Gandhari Unicode" w:cs="e-Tamil OTC"/>
          <w:lang w:val="en-GB"/>
        </w:rPr>
        <w:t>Malaiyaṉ</w:t>
      </w:r>
      <w:proofErr w:type="spellEnd"/>
      <w:r w:rsidRPr="00542FF1">
        <w:rPr>
          <w:rFonts w:ascii="Gandhari Unicode" w:hAnsi="Gandhari Unicode" w:cs="e-Tamil OTC"/>
          <w:lang w:val="en-GB"/>
        </w:rPr>
        <w:t xml:space="preserve"> with broad hand in which the blade shines</w:t>
      </w:r>
    </w:p>
    <w:p w14:paraId="03C26CA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in death-bringing battle,</w:t>
      </w:r>
    </w:p>
    <w:p w14:paraId="54CF92F8"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 xml:space="preserve">please don't come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my mother is coming.</w:t>
      </w:r>
    </w:p>
    <w:p w14:paraId="3A460C6F" w14:textId="77777777" w:rsidR="0092153D" w:rsidRPr="00542FF1" w:rsidRDefault="0092153D">
      <w:pPr>
        <w:pStyle w:val="Textbody"/>
        <w:spacing w:after="0"/>
        <w:rPr>
          <w:rFonts w:ascii="Gandhari Unicode" w:hAnsi="Gandhari Unicode" w:cs="e-Tamil OTC"/>
          <w:lang w:val="en-GB"/>
        </w:rPr>
      </w:pPr>
    </w:p>
    <w:p w14:paraId="2C57DE16" w14:textId="77777777" w:rsidR="00DB1CAE" w:rsidRDefault="00DB1CAE">
      <w:pPr>
        <w:suppressAutoHyphens w:val="0"/>
        <w:rPr>
          <w:rFonts w:ascii="Gandhari Unicode" w:eastAsiaTheme="majorEastAsia" w:hAnsi="Gandhari Unicode" w:cstheme="majorBidi"/>
          <w:b/>
          <w:lang w:val="en-GB"/>
        </w:rPr>
      </w:pPr>
      <w:r>
        <w:rPr>
          <w:rFonts w:ascii="Gandhari Unicode" w:hAnsi="Gandhari Unicode"/>
          <w:b/>
          <w:i/>
          <w:iCs/>
          <w:lang w:val="en-GB"/>
        </w:rPr>
        <w:br w:type="page"/>
      </w:r>
    </w:p>
    <w:p w14:paraId="41EFAAB7"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i w:val="0"/>
          <w:iCs w:val="0"/>
          <w:color w:val="auto"/>
          <w:lang w:val="en-GB"/>
        </w:rPr>
        <w:lastRenderedPageBreak/>
        <w:t>KT 199</w:t>
      </w:r>
      <w:r w:rsidRPr="00DB1CAE">
        <w:rPr>
          <w:rFonts w:ascii="e-Tamil OTC" w:hAnsi="e-Tamil OTC" w:cs="e-Tamil OTC"/>
          <w:b/>
          <w:i w:val="0"/>
          <w:iCs w:val="0"/>
          <w:color w:val="auto"/>
          <w:cs/>
          <w:lang w:val="en-GB"/>
        </w:rPr>
        <w:t xml:space="preserve"> </w:t>
      </w:r>
      <w:r w:rsidRPr="00DB1CAE">
        <w:rPr>
          <w:rFonts w:ascii="e-Tamil OTC" w:hAnsi="e-Tamil OTC" w:cs="e-Tamil OTC"/>
          <w:i w:val="0"/>
          <w:iCs w:val="0"/>
          <w:color w:val="auto"/>
          <w:cs/>
        </w:rPr>
        <w:t>பரணர்</w:t>
      </w:r>
      <w:r w:rsidRPr="00DB1CAE">
        <w:rPr>
          <w:rFonts w:ascii="e-Tamil OTC" w:hAnsi="e-Tamil OTC" w:cs="e-Tamil OTC"/>
          <w:i w:val="0"/>
          <w:iCs w:val="0"/>
          <w:color w:val="auto"/>
          <w:cs/>
          <w:lang w:val="en-GB"/>
        </w:rPr>
        <w:t xml:space="preserve">: </w:t>
      </w:r>
      <w:r w:rsidRPr="00DB1CAE">
        <w:rPr>
          <w:rFonts w:ascii="Gandhari Unicode" w:hAnsi="Gandhari Unicode"/>
          <w:i w:val="0"/>
          <w:iCs w:val="0"/>
          <w:color w:val="auto"/>
          <w:lang w:val="en-GB"/>
        </w:rPr>
        <w:t>HE</w:t>
      </w:r>
    </w:p>
    <w:p w14:paraId="2274F537"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தோழி செறிப்பறிவுறுப்ப நெஞ்சிற்குக் கிழவன் உரைத்தது.</w:t>
      </w:r>
    </w:p>
    <w:p w14:paraId="7BF00470" w14:textId="77777777" w:rsidR="0092153D" w:rsidRPr="00542FF1" w:rsidRDefault="0092153D">
      <w:pPr>
        <w:pStyle w:val="Textbody"/>
        <w:spacing w:after="29"/>
        <w:rPr>
          <w:rFonts w:ascii="Gandhari Unicode" w:hAnsi="Gandhari Unicode" w:cs="e-Tamil OTC"/>
        </w:rPr>
      </w:pPr>
    </w:p>
    <w:p w14:paraId="41E72523"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பெறுவ தியையா தாயினு முறுவதொன்</w:t>
      </w:r>
    </w:p>
    <w:p w14:paraId="5B8891A5"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றுண்டுமன் வாழிய நெஞ்சே </w:t>
      </w:r>
      <w:r w:rsidRPr="00542FF1">
        <w:rPr>
          <w:rFonts w:ascii="Gandhari Unicode" w:hAnsi="Gandhari Unicode" w:cs="e-Tamil OTC"/>
          <w:u w:val="wave"/>
          <w:cs/>
        </w:rPr>
        <w:t>திண்டேர்க்</w:t>
      </w:r>
    </w:p>
    <w:p w14:paraId="2148504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u w:val="wave"/>
          <w:cs/>
        </w:rPr>
        <w:t>கைவள் ளோரி</w:t>
      </w:r>
      <w:r w:rsidRPr="00542FF1">
        <w:rPr>
          <w:rFonts w:ascii="Gandhari Unicode" w:hAnsi="Gandhari Unicode" w:cs="e-Tamil OTC"/>
          <w:cs/>
        </w:rPr>
        <w:t xml:space="preserve"> கானந் தீண்டி</w:t>
      </w:r>
    </w:p>
    <w:p w14:paraId="6E3D0F8E"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யெறிவளி கமழு நெறிபடு கூந்தன்</w:t>
      </w:r>
    </w:p>
    <w:p w14:paraId="378AB146"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மையீ ரோதி மாஅ யோள்வயி</w:t>
      </w:r>
    </w:p>
    <w:p w14:paraId="5EBF997A"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னின்றை யன்ன நட்பி னிந்நோ</w:t>
      </w:r>
    </w:p>
    <w:p w14:paraId="776FCF5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யிறுமுறை யெனவொன் றின்றி</w:t>
      </w:r>
    </w:p>
    <w:p w14:paraId="1772E7CC"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rPr>
        <w:t xml:space="preserve">மறுமை யுலகத்து மன்னுதல் </w:t>
      </w:r>
      <w:r w:rsidRPr="00542FF1">
        <w:rPr>
          <w:rFonts w:ascii="Gandhari Unicode" w:hAnsi="Gandhari Unicode" w:cs="e-Tamil OTC"/>
          <w:u w:val="wave"/>
          <w:cs/>
        </w:rPr>
        <w:t>பெறினே</w:t>
      </w:r>
      <w:r w:rsidRPr="00542FF1">
        <w:rPr>
          <w:rFonts w:ascii="Gandhari Unicode" w:hAnsi="Gandhari Unicode" w:cs="e-Tamil OTC"/>
          <w:cs/>
        </w:rPr>
        <w:t>.</w:t>
      </w:r>
    </w:p>
    <w:p w14:paraId="2E333BD3" w14:textId="77777777" w:rsidR="0092153D" w:rsidRPr="00542FF1" w:rsidRDefault="0092153D">
      <w:pPr>
        <w:pStyle w:val="Textbody"/>
        <w:spacing w:after="29"/>
        <w:rPr>
          <w:rFonts w:ascii="Gandhari Unicode" w:hAnsi="Gandhari Unicode" w:cs="e-Tamil OTC"/>
        </w:rPr>
      </w:pPr>
    </w:p>
    <w:p w14:paraId="7E8AE8C3" w14:textId="77777777" w:rsidR="0092153D" w:rsidRPr="00542FF1" w:rsidRDefault="00014CDD">
      <w:pPr>
        <w:pStyle w:val="Textbody"/>
        <w:spacing w:after="29"/>
        <w:jc w:val="both"/>
        <w:rPr>
          <w:rFonts w:ascii="Gandhari Unicode" w:hAnsi="Gandhari Unicode" w:cs="e-Tamil OTC"/>
        </w:rPr>
      </w:pP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b/>
          <w:bCs/>
          <w:lang w:val="en-GB"/>
        </w:rPr>
        <w:t>1a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பெறுவே </w:t>
      </w:r>
      <w:r w:rsidRPr="00542FF1">
        <w:rPr>
          <w:rFonts w:ascii="Gandhari Unicode" w:eastAsia="URW Palladio UNI" w:hAnsi="Gandhari Unicode" w:cs="e-Tamil OTC"/>
          <w:lang w:val="en-GB"/>
        </w:rPr>
        <w:t xml:space="preserve">L1 • </w:t>
      </w:r>
      <w:r w:rsidRPr="00542FF1">
        <w:rPr>
          <w:rFonts w:ascii="Gandhari Unicode" w:eastAsia="URW Palladio UNI" w:hAnsi="Gandhari Unicode" w:cs="e-Tamil OTC"/>
          <w:b/>
          <w:bCs/>
          <w:lang w:val="en-GB"/>
        </w:rPr>
        <w:t>2a</w:t>
      </w:r>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றுண்டுமன் </w:t>
      </w:r>
      <w:r w:rsidRPr="00542FF1">
        <w:rPr>
          <w:rFonts w:ascii="Gandhari Unicode" w:eastAsia="URW Palladio UNI" w:hAnsi="Gandhari Unicode" w:cs="e-Tamil OTC"/>
          <w:lang w:val="en-GB"/>
        </w:rPr>
        <w:t xml:space="preserve">C1+2+3+5, G1+2, EA, </w:t>
      </w:r>
      <w:proofErr w:type="spellStart"/>
      <w:r w:rsidRPr="00542FF1">
        <w:rPr>
          <w:rFonts w:ascii="Gandhari Unicode" w:eastAsia="URW Palladio UNI" w:hAnsi="Gandhari Unicode" w:cs="e-Tamil OTC"/>
          <w:lang w:val="en-GB"/>
        </w:rPr>
        <w:t>Cām</w:t>
      </w:r>
      <w:proofErr w:type="spellEnd"/>
      <w:r w:rsidRPr="00542FF1">
        <w:rPr>
          <w:rFonts w:ascii="Gandhari Unicode" w:eastAsia="URW Palladio UNI" w:hAnsi="Gandhari Unicode" w:cs="e-Tamil OTC"/>
          <w:lang w:val="en-GB"/>
        </w:rPr>
        <w:t xml:space="preserve">.; </w:t>
      </w:r>
      <w:r w:rsidRPr="00542FF1">
        <w:rPr>
          <w:rFonts w:ascii="Gandhari Unicode" w:eastAsia="URW Palladio UNI" w:hAnsi="Gandhari Unicode" w:cs="e-Tamil OTC"/>
          <w:cs/>
          <w:lang w:val="en-GB"/>
        </w:rPr>
        <w:t xml:space="preserve">றுண்டுமண் </w:t>
      </w:r>
      <w:r w:rsidRPr="00542FF1">
        <w:rPr>
          <w:rFonts w:ascii="Gandhari Unicode" w:eastAsia="URW Palladio UNI" w:hAnsi="Gandhari Unicode" w:cs="e-Tamil OTC"/>
          <w:lang w:val="en-GB"/>
        </w:rPr>
        <w:t>L1 •</w:t>
      </w:r>
      <w:r w:rsidRPr="00542FF1">
        <w:rPr>
          <w:rFonts w:ascii="Gandhari Unicode" w:eastAsia="URW Palladio UNI" w:hAnsi="Gandhari Unicode" w:cs="e-Tamil OTC"/>
        </w:rPr>
        <w:t xml:space="preserve"> </w:t>
      </w:r>
      <w:r w:rsidRPr="00542FF1">
        <w:rPr>
          <w:rFonts w:ascii="Gandhari Unicode" w:eastAsia="URW Palladio UNI" w:hAnsi="Gandhari Unicode" w:cs="e-Tamil OTC"/>
          <w:b/>
          <w:bCs/>
        </w:rPr>
        <w:t>2d</w:t>
      </w:r>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திண்டேர்க் </w:t>
      </w:r>
      <w:r w:rsidRPr="00542FF1">
        <w:rPr>
          <w:rFonts w:ascii="Gandhari Unicode" w:eastAsia="URW Palladio UNI" w:hAnsi="Gandhari Unicode" w:cs="e-Tamil OTC"/>
        </w:rPr>
        <w:t xml:space="preserve">L1, C1+2+3+5v, G1+2, EA, </w:t>
      </w:r>
      <w:proofErr w:type="spellStart"/>
      <w:r w:rsidRPr="00542FF1">
        <w:rPr>
          <w:rFonts w:ascii="Gandhari Unicode" w:eastAsia="URW Palladio UNI" w:hAnsi="Gandhari Unicode" w:cs="e-Tamil OTC"/>
        </w:rPr>
        <w:t>Cām</w:t>
      </w:r>
      <w:proofErr w:type="spellEnd"/>
      <w:r w:rsidRPr="00542FF1">
        <w:rPr>
          <w:rFonts w:ascii="Gandhari Unicode" w:eastAsia="URW Palladio UNI" w:hAnsi="Gandhari Unicode" w:cs="e-Tamil OTC"/>
        </w:rPr>
        <w:t xml:space="preserve">.; </w:t>
      </w:r>
      <w:r w:rsidRPr="00542FF1">
        <w:rPr>
          <w:rFonts w:ascii="Gandhari Unicode" w:eastAsia="URW Palladio UNI" w:hAnsi="Gandhari Unicode" w:cs="e-Tamil OTC"/>
          <w:cs/>
        </w:rPr>
        <w:t xml:space="preserve">திண்டோள் </w:t>
      </w:r>
      <w:r w:rsidRPr="00542FF1">
        <w:rPr>
          <w:rFonts w:ascii="Gandhari Unicode" w:eastAsia="URW Palladio UNI" w:hAnsi="Gandhari Unicode" w:cs="e-Tamil OTC"/>
        </w:rPr>
        <w:t xml:space="preserve">C5, G2v, PP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3ab</w:t>
      </w:r>
      <w:r w:rsidRPr="00542FF1">
        <w:rPr>
          <w:rFonts w:ascii="Gandhari Unicode" w:hAnsi="Gandhari Unicode" w:cs="e-Tamil OTC"/>
        </w:rPr>
        <w:t xml:space="preserve"> </w:t>
      </w:r>
      <w:r w:rsidRPr="00542FF1">
        <w:rPr>
          <w:rFonts w:ascii="Gandhari Unicode" w:hAnsi="Gandhari Unicode" w:cs="e-Tamil OTC"/>
          <w:cs/>
        </w:rPr>
        <w:t xml:space="preserve">கைவள் ளோரி </w:t>
      </w:r>
      <w:r w:rsidRPr="00542FF1">
        <w:rPr>
          <w:rFonts w:ascii="Gandhari Unicode" w:hAnsi="Gandhari Unicode" w:cs="e-Tamil OTC"/>
        </w:rPr>
        <w:t xml:space="preserve">C2+3v+5v, G2v,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ரோரி </w:t>
      </w:r>
      <w:r w:rsidRPr="00542FF1">
        <w:rPr>
          <w:rFonts w:ascii="Gandhari Unicode" w:hAnsi="Gandhari Unicode" w:cs="e-Tamil OTC"/>
        </w:rPr>
        <w:t xml:space="preserve">L1, C1+2v+3+5, G1+2, </w:t>
      </w:r>
      <w:proofErr w:type="spellStart"/>
      <w:r w:rsidRPr="00542FF1">
        <w:rPr>
          <w:rFonts w:ascii="Gandhari Unicode" w:hAnsi="Gandhari Unicode" w:cs="e-Tamil OTC"/>
        </w:rPr>
        <w:t>Nacc</w:t>
      </w:r>
      <w:proofErr w:type="spellEnd"/>
      <w:r w:rsidRPr="00542FF1">
        <w:rPr>
          <w:rFonts w:ascii="Gandhari Unicode" w:hAnsi="Gandhari Unicode" w:cs="e-Tamil OTC"/>
        </w:rPr>
        <w:t xml:space="preserve">.,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கைவள வோரிக் </w:t>
      </w:r>
      <w:r w:rsidRPr="00542FF1">
        <w:rPr>
          <w:rFonts w:ascii="Gandhari Unicode" w:hAnsi="Gandhari Unicode" w:cs="e-Tamil OTC"/>
        </w:rPr>
        <w:t xml:space="preserve">I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5a</w:t>
      </w:r>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C2+3v+5, G1v+2, EA, </w:t>
      </w:r>
      <w:proofErr w:type="spellStart"/>
      <w:r w:rsidRPr="00542FF1">
        <w:rPr>
          <w:rFonts w:ascii="Gandhari Unicode" w:hAnsi="Gandhari Unicode" w:cs="e-Tamil OTC"/>
        </w:rPr>
        <w:t>Cām</w:t>
      </w:r>
      <w:proofErr w:type="spellEnd"/>
      <w:r w:rsidRPr="00542FF1">
        <w:rPr>
          <w:rFonts w:ascii="Gandhari Unicode" w:hAnsi="Gandhari Unicode" w:cs="e-Tamil OTC"/>
        </w:rPr>
        <w:t xml:space="preserve">.; </w:t>
      </w:r>
      <w:r w:rsidRPr="00542FF1">
        <w:rPr>
          <w:rFonts w:ascii="Gandhari Unicode" w:hAnsi="Gandhari Unicode" w:cs="e-Tamil OTC"/>
          <w:cs/>
        </w:rPr>
        <w:t xml:space="preserve">மயி </w:t>
      </w:r>
      <w:r w:rsidRPr="00542FF1">
        <w:rPr>
          <w:rFonts w:ascii="Gandhari Unicode" w:hAnsi="Gandhari Unicode" w:cs="e-Tamil OTC"/>
        </w:rPr>
        <w:t xml:space="preserve">L1, C1+3, G1 </w:t>
      </w:r>
      <w:r w:rsidRPr="00542FF1">
        <w:rPr>
          <w:rFonts w:ascii="Gandhari Unicode" w:eastAsia="URW Palladio UNI" w:hAnsi="Gandhari Unicode" w:cs="e-Tamil OTC"/>
          <w:lang w:val="en-GB"/>
        </w:rPr>
        <w:t>•</w:t>
      </w:r>
      <w:r w:rsidRPr="00542FF1">
        <w:rPr>
          <w:rFonts w:ascii="Gandhari Unicode" w:eastAsia="URW Palladio UNI" w:hAnsi="Gandhari Unicode" w:cs="e-Tamil OTC"/>
        </w:rPr>
        <w:t xml:space="preserve"> </w:t>
      </w:r>
      <w:r w:rsidRPr="00542FF1">
        <w:rPr>
          <w:rFonts w:ascii="Gandhari Unicode" w:hAnsi="Gandhari Unicode" w:cs="e-Tamil OTC"/>
          <w:b/>
          <w:bCs/>
        </w:rPr>
        <w:t>8d</w:t>
      </w:r>
      <w:r w:rsidRPr="00542FF1">
        <w:rPr>
          <w:rFonts w:ascii="Gandhari Unicode" w:hAnsi="Gandhari Unicode" w:cs="e-Tamil OTC"/>
        </w:rPr>
        <w:t xml:space="preserve"> </w:t>
      </w:r>
      <w:r w:rsidRPr="00542FF1">
        <w:rPr>
          <w:rFonts w:ascii="Gandhari Unicode" w:hAnsi="Gandhari Unicode" w:cs="e-Tamil OTC"/>
          <w:cs/>
        </w:rPr>
        <w:t xml:space="preserve">பெறினே </w:t>
      </w:r>
      <w:r w:rsidRPr="00542FF1">
        <w:rPr>
          <w:rFonts w:ascii="Gandhari Unicode" w:hAnsi="Gandhari Unicode" w:cs="e-Tamil OTC"/>
        </w:rPr>
        <w:t xml:space="preserve">L1, C1+2+3+5, G1+2, EA, </w:t>
      </w:r>
      <w:proofErr w:type="spellStart"/>
      <w:r w:rsidRPr="00542FF1">
        <w:rPr>
          <w:rFonts w:ascii="Gandhari Unicode" w:hAnsi="Gandhari Unicode" w:cs="e-Tamil OTC"/>
        </w:rPr>
        <w:t>Cām.v</w:t>
      </w:r>
      <w:proofErr w:type="spellEnd"/>
      <w:r w:rsidRPr="00542FF1">
        <w:rPr>
          <w:rFonts w:ascii="Gandhari Unicode" w:hAnsi="Gandhari Unicode" w:cs="e-Tamil OTC"/>
        </w:rPr>
        <w:t xml:space="preserve">; </w:t>
      </w:r>
      <w:r w:rsidRPr="00542FF1">
        <w:rPr>
          <w:rFonts w:ascii="Gandhari Unicode" w:hAnsi="Gandhari Unicode" w:cs="e-Tamil OTC"/>
          <w:cs/>
        </w:rPr>
        <w:t xml:space="preserve">பெறுமே </w:t>
      </w:r>
      <w:r w:rsidRPr="00542FF1">
        <w:rPr>
          <w:rFonts w:ascii="Gandhari Unicode" w:hAnsi="Gandhari Unicode" w:cs="e-Tamil OTC"/>
        </w:rPr>
        <w:t xml:space="preserve">C2v, AT, </w:t>
      </w:r>
      <w:proofErr w:type="spellStart"/>
      <w:r w:rsidRPr="00542FF1">
        <w:rPr>
          <w:rFonts w:ascii="Gandhari Unicode" w:hAnsi="Gandhari Unicode" w:cs="e-Tamil OTC"/>
        </w:rPr>
        <w:t>Cām</w:t>
      </w:r>
      <w:proofErr w:type="spellEnd"/>
      <w:r w:rsidRPr="00542FF1">
        <w:rPr>
          <w:rFonts w:ascii="Gandhari Unicode" w:hAnsi="Gandhari Unicode" w:cs="e-Tamil OTC"/>
        </w:rPr>
        <w:t>.</w:t>
      </w:r>
      <w:r w:rsidRPr="00542FF1">
        <w:rPr>
          <w:rStyle w:val="FootnoteReference"/>
          <w:rFonts w:ascii="Gandhari Unicode" w:hAnsi="Gandhari Unicode" w:cs="e-Tamil OTC"/>
        </w:rPr>
        <w:footnoteReference w:id="794"/>
      </w:r>
    </w:p>
    <w:p w14:paraId="32107C3F" w14:textId="77777777" w:rsidR="0092153D" w:rsidRPr="00542FF1" w:rsidRDefault="0092153D">
      <w:pPr>
        <w:pStyle w:val="Textbody"/>
        <w:spacing w:after="29"/>
        <w:rPr>
          <w:rFonts w:ascii="Gandhari Unicode" w:hAnsi="Gandhari Unicode" w:cs="e-Tamil OTC"/>
        </w:rPr>
      </w:pPr>
    </w:p>
    <w:p w14:paraId="3D7B5D05"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peṟ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iyaiyāt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āyiṉum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uṟ</w:t>
      </w:r>
      <w:r w:rsidR="000B0B1C">
        <w:rPr>
          <w:rFonts w:ascii="Gandhari Unicode" w:hAnsi="Gandhari Unicode" w:cs="e-Tamil OTC"/>
          <w:lang w:val="en-GB"/>
        </w:rPr>
        <w:t>uvat</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p>
    <w:p w14:paraId="40AC6461"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uṇṭ</w:t>
      </w:r>
      <w:r w:rsidR="000B0B1C">
        <w:rPr>
          <w:rFonts w:ascii="Gandhari Unicode" w:hAnsi="Gandhari Unicode" w:cs="e-Tamil OTC"/>
          <w:lang w:val="en-GB"/>
        </w:rPr>
        <w:t>u-</w:t>
      </w:r>
      <w:r w:rsidRPr="00542FF1">
        <w:rPr>
          <w:rFonts w:ascii="Gandhari Unicode" w:hAnsi="Gandhari Unicode" w:cs="e-Tamil OTC"/>
          <w:lang w:val="en-GB"/>
        </w:rPr>
        <w:t>maṉ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vāḻiya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neñc</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ē </w:t>
      </w:r>
      <w:proofErr w:type="spellStart"/>
      <w:r w:rsidRPr="00542FF1">
        <w:rPr>
          <w:rFonts w:ascii="Gandhari Unicode" w:hAnsi="Gandhari Unicode" w:cs="e-Tamil OTC"/>
          <w:lang w:val="en-GB"/>
        </w:rPr>
        <w:t>tiṇ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tēr</w:t>
      </w:r>
      <w:proofErr w:type="spellEnd"/>
    </w:p>
    <w:p w14:paraId="3093B5BB"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lang w:val="en-GB"/>
        </w:rPr>
        <w:t xml:space="preserve">kai </w:t>
      </w:r>
      <w:proofErr w:type="spellStart"/>
      <w:r w:rsidRPr="00542FF1">
        <w:rPr>
          <w:rFonts w:ascii="Gandhari Unicode" w:hAnsi="Gandhari Unicode" w:cs="e-Tamil OTC"/>
          <w:i/>
          <w:iCs/>
          <w:lang w:val="en-GB"/>
        </w:rPr>
        <w:t>vaḷ</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kāṉam</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tīṇṭi</w:t>
      </w:r>
      <w:proofErr w:type="spellEnd"/>
    </w:p>
    <w:p w14:paraId="2DAF8E44" w14:textId="77777777" w:rsidR="0092153D" w:rsidRPr="00542FF1" w:rsidRDefault="000B0B1C">
      <w:pPr>
        <w:pStyle w:val="Textbody"/>
        <w:spacing w:after="29"/>
        <w:rPr>
          <w:rFonts w:ascii="Gandhari Unicode" w:hAnsi="Gandhari Unicode" w:cs="e-Tamil OTC"/>
          <w:lang w:val="en-GB"/>
        </w:rPr>
      </w:pPr>
      <w:r>
        <w:rPr>
          <w:rFonts w:ascii="Gandhari Unicode" w:hAnsi="Gandhari Unicode" w:cs="e-Tamil OTC"/>
          <w:lang w:val="en-GB"/>
        </w:rPr>
        <w:t>~</w:t>
      </w:r>
      <w:proofErr w:type="spellStart"/>
      <w:r w:rsidR="00014CDD" w:rsidRPr="00542FF1">
        <w:rPr>
          <w:rFonts w:ascii="Gandhari Unicode" w:hAnsi="Gandhari Unicode" w:cs="e-Tamil OTC"/>
          <w:lang w:val="en-GB"/>
        </w:rPr>
        <w:t>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vaḷi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kamaḻum</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neṟi</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paṭu</w:t>
      </w:r>
      <w:proofErr w:type="spellEnd"/>
      <w:r w:rsidR="00014CDD" w:rsidRPr="00542FF1">
        <w:rPr>
          <w:rFonts w:ascii="Gandhari Unicode" w:hAnsi="Gandhari Unicode" w:cs="e-Tamil OTC"/>
          <w:lang w:val="en-GB"/>
        </w:rPr>
        <w:t xml:space="preserve"> </w:t>
      </w:r>
      <w:proofErr w:type="spellStart"/>
      <w:r w:rsidR="00014CDD" w:rsidRPr="00542FF1">
        <w:rPr>
          <w:rFonts w:ascii="Gandhari Unicode" w:hAnsi="Gandhari Unicode" w:cs="e-Tamil OTC"/>
          <w:lang w:val="en-GB"/>
        </w:rPr>
        <w:t>kūntal</w:t>
      </w:r>
      <w:proofErr w:type="spellEnd"/>
    </w:p>
    <w:p w14:paraId="42F19D8C"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īr</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ōti</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māayōḷ-vayiṉ</w:t>
      </w:r>
      <w:proofErr w:type="spellEnd"/>
    </w:p>
    <w:p w14:paraId="4A35CB57"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iṉṟai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aṉṉa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naṭpiṉ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nōy</w:t>
      </w:r>
      <w:proofErr w:type="spellEnd"/>
    </w:p>
    <w:p w14:paraId="0CC6AD63" w14:textId="77777777" w:rsidR="0092153D" w:rsidRPr="00542FF1" w:rsidRDefault="00014CDD">
      <w:pPr>
        <w:pStyle w:val="Textbody"/>
        <w:spacing w:after="29"/>
        <w:rPr>
          <w:rFonts w:ascii="Gandhari Unicode" w:hAnsi="Gandhari Unicode" w:cs="e-Tamil OTC"/>
          <w:lang w:val="en-GB"/>
        </w:rPr>
      </w:pPr>
      <w:proofErr w:type="spellStart"/>
      <w:r w:rsidRPr="00542FF1">
        <w:rPr>
          <w:rFonts w:ascii="Gandhari Unicode" w:hAnsi="Gandhari Unicode" w:cs="e-Tamil OTC"/>
          <w:lang w:val="en-GB"/>
        </w:rPr>
        <w:t>iṟu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muṟai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eṉa</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oṉṟ</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iṉṟi</w:t>
      </w:r>
      <w:proofErr w:type="spellEnd"/>
    </w:p>
    <w:p w14:paraId="3CF66E34"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maṟumai</w:t>
      </w:r>
      <w:proofErr w:type="spellEnd"/>
      <w:r w:rsidRPr="00542FF1">
        <w:rPr>
          <w:rFonts w:ascii="Gandhari Unicode" w:hAnsi="Gandhari Unicode" w:cs="e-Tamil OTC"/>
          <w:lang w:val="en-GB"/>
        </w:rPr>
        <w:t xml:space="preserve"> </w:t>
      </w:r>
      <w:r w:rsidR="000B0B1C">
        <w:rPr>
          <w:rFonts w:ascii="Gandhari Unicode" w:hAnsi="Gandhari Unicode" w:cs="e-Tamil OTC"/>
          <w:lang w:val="en-GB"/>
        </w:rPr>
        <w:t>~</w:t>
      </w:r>
      <w:proofErr w:type="spellStart"/>
      <w:r w:rsidRPr="00542FF1">
        <w:rPr>
          <w:rFonts w:ascii="Gandhari Unicode" w:hAnsi="Gandhari Unicode" w:cs="e-Tamil OTC"/>
          <w:lang w:val="en-GB"/>
        </w:rPr>
        <w:t>ulakattu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maṉṉutal</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peṟiṉ</w:t>
      </w:r>
      <w:proofErr w:type="spellEnd"/>
      <w:r w:rsidR="000B0B1C">
        <w:rPr>
          <w:rFonts w:ascii="Gandhari Unicode" w:hAnsi="Gandhari Unicode" w:cs="e-Tamil OTC"/>
          <w:i/>
          <w:iCs/>
          <w:lang w:val="en-GB"/>
        </w:rPr>
        <w:t>-</w:t>
      </w:r>
      <w:r w:rsidRPr="00542FF1">
        <w:rPr>
          <w:rFonts w:ascii="Gandhari Unicode" w:hAnsi="Gandhari Unicode" w:cs="e-Tamil OTC"/>
          <w:i/>
          <w:iCs/>
          <w:lang w:val="en-GB"/>
        </w:rPr>
        <w:t>ē</w:t>
      </w:r>
      <w:r w:rsidRPr="00542FF1">
        <w:rPr>
          <w:rFonts w:ascii="Gandhari Unicode" w:hAnsi="Gandhari Unicode" w:cs="e-Tamil OTC"/>
          <w:lang w:val="en-GB"/>
        </w:rPr>
        <w:t>.</w:t>
      </w:r>
    </w:p>
    <w:p w14:paraId="54EEA66B" w14:textId="77777777" w:rsidR="0092153D" w:rsidRPr="000B0B1C" w:rsidRDefault="0092153D">
      <w:pPr>
        <w:pStyle w:val="Textbody"/>
        <w:spacing w:after="29" w:line="260" w:lineRule="exact"/>
        <w:rPr>
          <w:rFonts w:ascii="Gandhari Unicode" w:hAnsi="Gandhari Unicode" w:cs="e-Tamil OTC"/>
          <w:lang w:val="en-GB"/>
        </w:rPr>
      </w:pPr>
    </w:p>
    <w:p w14:paraId="6273356E" w14:textId="77777777" w:rsidR="0092153D" w:rsidRPr="00542FF1" w:rsidRDefault="0092153D">
      <w:pPr>
        <w:pStyle w:val="Textbody"/>
        <w:spacing w:after="29" w:line="260" w:lineRule="exact"/>
        <w:rPr>
          <w:rFonts w:ascii="Gandhari Unicode" w:hAnsi="Gandhari Unicode" w:cs="e-Tamil OTC"/>
        </w:rPr>
      </w:pPr>
    </w:p>
    <w:p w14:paraId="78D59FA3" w14:textId="77777777" w:rsidR="0092153D" w:rsidRPr="00542FF1" w:rsidRDefault="0092153D">
      <w:pPr>
        <w:pStyle w:val="Textbody"/>
        <w:spacing w:after="29" w:line="260" w:lineRule="exact"/>
        <w:rPr>
          <w:rFonts w:ascii="Gandhari Unicode" w:hAnsi="Gandhari Unicode" w:cs="e-Tamil OTC"/>
          <w:lang w:val="en-GB"/>
        </w:rPr>
      </w:pPr>
    </w:p>
    <w:p w14:paraId="365A38E3" w14:textId="77777777" w:rsidR="0092153D" w:rsidRPr="00542FF1" w:rsidRDefault="00014CDD">
      <w:pPr>
        <w:pStyle w:val="Textbody"/>
        <w:pageBreakBefore/>
        <w:spacing w:after="29" w:line="260" w:lineRule="exact"/>
        <w:rPr>
          <w:rFonts w:ascii="Gandhari Unicode" w:hAnsi="Gandhari Unicode" w:cs="e-Tamil OTC"/>
        </w:rPr>
      </w:pPr>
      <w:r w:rsidRPr="00542FF1">
        <w:rPr>
          <w:rFonts w:ascii="Gandhari Unicode" w:hAnsi="Gandhari Unicode" w:cs="e-Tamil OTC"/>
          <w:lang w:val="en-GB"/>
        </w:rPr>
        <w:lastRenderedPageBreak/>
        <w:t>Told by HIM to [his] heart when the confidante informed [him] of [HER] confinement.</w:t>
      </w:r>
    </w:p>
    <w:p w14:paraId="3E451BEE" w14:textId="77777777" w:rsidR="0092153D" w:rsidRPr="00542FF1" w:rsidRDefault="0092153D">
      <w:pPr>
        <w:pStyle w:val="Textbody"/>
        <w:spacing w:after="29" w:line="260" w:lineRule="exact"/>
        <w:rPr>
          <w:rFonts w:ascii="Gandhari Unicode" w:hAnsi="Gandhari Unicode" w:cs="e-Tamil OTC"/>
          <w:lang w:val="en-GB"/>
        </w:rPr>
      </w:pPr>
    </w:p>
    <w:p w14:paraId="7C4D4D87"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obtain-it enjoy-not-it if-even have-it </w:t>
      </w:r>
      <w:proofErr w:type="gramStart"/>
      <w:r w:rsidRPr="00542FF1">
        <w:rPr>
          <w:rFonts w:ascii="Gandhari Unicode" w:hAnsi="Gandhari Unicode" w:cs="e-Tamil OTC"/>
          <w:lang w:val="en-GB"/>
        </w:rPr>
        <w:t>one</w:t>
      </w:r>
      <w:proofErr w:type="gramEnd"/>
    </w:p>
    <w:p w14:paraId="3CA42C9A"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it-is</w:t>
      </w:r>
      <w:proofErr w:type="spellStart"/>
      <w:r w:rsidRPr="00542FF1">
        <w:rPr>
          <w:rFonts w:ascii="Gandhari Unicode" w:hAnsi="Gandhari Unicode" w:cs="e-Tamil OTC"/>
          <w:position w:val="6"/>
          <w:lang w:val="en-GB"/>
        </w:rPr>
        <w:t>maṉ</w:t>
      </w:r>
      <w:proofErr w:type="spellEnd"/>
      <w:r w:rsidRPr="00542FF1">
        <w:rPr>
          <w:rFonts w:ascii="Gandhari Unicode" w:hAnsi="Gandhari Unicode" w:cs="e-Tamil OTC"/>
          <w:lang w:val="en-GB"/>
        </w:rPr>
        <w:t xml:space="preserve"> may-live heart</w:t>
      </w:r>
      <w:r w:rsidRPr="00542FF1">
        <w:rPr>
          <w:rFonts w:ascii="Gandhari Unicode" w:hAnsi="Gandhari Unicode" w:cs="e-Tamil OTC"/>
          <w:position w:val="6"/>
          <w:lang w:val="en-GB"/>
        </w:rPr>
        <w:t>ē</w:t>
      </w:r>
      <w:r w:rsidRPr="00542FF1">
        <w:rPr>
          <w:rFonts w:ascii="Gandhari Unicode" w:hAnsi="Gandhari Unicode" w:cs="e-Tamil OTC"/>
          <w:lang w:val="en-GB"/>
        </w:rPr>
        <w:t xml:space="preserve"> firm chariot</w:t>
      </w:r>
    </w:p>
    <w:p w14:paraId="014FF3D4"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hand generosity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xml:space="preserve"> forest </w:t>
      </w:r>
      <w:proofErr w:type="gramStart"/>
      <w:r w:rsidRPr="00542FF1">
        <w:rPr>
          <w:rFonts w:ascii="Gandhari Unicode" w:hAnsi="Gandhari Unicode" w:cs="e-Tamil OTC"/>
          <w:lang w:val="en-GB"/>
        </w:rPr>
        <w:t>gripped</w:t>
      </w:r>
      <w:proofErr w:type="gramEnd"/>
    </w:p>
    <w:p w14:paraId="7349C45C"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throw- wind being-fragrant- curl- happen- </w:t>
      </w:r>
      <w:proofErr w:type="gramStart"/>
      <w:r w:rsidRPr="00542FF1">
        <w:rPr>
          <w:rFonts w:ascii="Gandhari Unicode" w:hAnsi="Gandhari Unicode" w:cs="e-Tamil OTC"/>
          <w:lang w:val="en-GB"/>
        </w:rPr>
        <w:t>tresses</w:t>
      </w:r>
      <w:proofErr w:type="gramEnd"/>
    </w:p>
    <w:p w14:paraId="6FFEEE0A"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collyrium moistness hair black-she-at</w:t>
      </w:r>
    </w:p>
    <w:p w14:paraId="21FEDB5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today like intimacy</w:t>
      </w:r>
      <w:proofErr w:type="spellStart"/>
      <w:r w:rsidRPr="00542FF1">
        <w:rPr>
          <w:rFonts w:ascii="Gandhari Unicode" w:hAnsi="Gandhari Unicode" w:cs="e-Tamil OTC"/>
          <w:position w:val="6"/>
          <w:lang w:val="en-GB"/>
        </w:rPr>
        <w:t>iṉ</w:t>
      </w:r>
      <w:proofErr w:type="spellEnd"/>
      <w:r w:rsidRPr="00542FF1">
        <w:rPr>
          <w:rFonts w:ascii="Gandhari Unicode" w:hAnsi="Gandhari Unicode" w:cs="e-Tamil OTC"/>
          <w:lang w:val="en-GB"/>
        </w:rPr>
        <w:t xml:space="preserve"> this- pain</w:t>
      </w:r>
    </w:p>
    <w:p w14:paraId="49305245"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break- kind say(inf.) one without</w:t>
      </w:r>
    </w:p>
    <w:p w14:paraId="5DD1027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next-life world- being-permanent obtain-if</w:t>
      </w:r>
      <w:r w:rsidRPr="00542FF1">
        <w:rPr>
          <w:rFonts w:ascii="Gandhari Unicode" w:hAnsi="Gandhari Unicode" w:cs="e-Tamil OTC"/>
          <w:position w:val="6"/>
          <w:lang w:val="en-GB"/>
        </w:rPr>
        <w:t>ē</w:t>
      </w:r>
      <w:r w:rsidRPr="00542FF1">
        <w:rPr>
          <w:rFonts w:ascii="Gandhari Unicode" w:hAnsi="Gandhari Unicode" w:cs="e-Tamil OTC"/>
          <w:lang w:val="en-GB"/>
        </w:rPr>
        <w:t>∞</w:t>
      </w:r>
    </w:p>
    <w:p w14:paraId="3658BAE4" w14:textId="77777777" w:rsidR="0092153D" w:rsidRPr="00542FF1" w:rsidRDefault="0092153D">
      <w:pPr>
        <w:pStyle w:val="Textbody"/>
        <w:spacing w:after="29"/>
        <w:rPr>
          <w:rFonts w:ascii="Gandhari Unicode" w:hAnsi="Gandhari Unicode" w:cs="e-Tamil OTC"/>
        </w:rPr>
      </w:pPr>
    </w:p>
    <w:p w14:paraId="05069BFE" w14:textId="77777777" w:rsidR="0092153D" w:rsidRPr="00542FF1" w:rsidRDefault="0092153D">
      <w:pPr>
        <w:pStyle w:val="Textbody"/>
        <w:spacing w:after="29"/>
        <w:rPr>
          <w:rFonts w:ascii="Gandhari Unicode" w:hAnsi="Gandhari Unicode" w:cs="e-Tamil OTC"/>
        </w:rPr>
      </w:pPr>
    </w:p>
    <w:p w14:paraId="699B069C" w14:textId="77777777" w:rsidR="0092153D" w:rsidRPr="00542FF1" w:rsidRDefault="00014CDD">
      <w:pPr>
        <w:pStyle w:val="Textbody"/>
        <w:tabs>
          <w:tab w:val="left" w:pos="150"/>
        </w:tabs>
        <w:spacing w:after="0"/>
        <w:rPr>
          <w:rFonts w:ascii="Gandhari Unicode" w:hAnsi="Gandhari Unicode" w:cs="e-Tamil OTC"/>
          <w:lang w:val="en-GB"/>
        </w:rPr>
      </w:pPr>
      <w:r w:rsidRPr="00542FF1">
        <w:rPr>
          <w:rFonts w:ascii="Gandhari Unicode" w:hAnsi="Gandhari Unicode" w:cs="e-Tamil OTC"/>
          <w:lang w:val="en-GB"/>
        </w:rPr>
        <w:tab/>
        <w:t xml:space="preserve">Even if it were not to have the enjoyment of getting [her], one </w:t>
      </w:r>
      <w:proofErr w:type="gramStart"/>
      <w:r w:rsidRPr="00542FF1">
        <w:rPr>
          <w:rFonts w:ascii="Gandhari Unicode" w:hAnsi="Gandhari Unicode" w:cs="e-Tamil OTC"/>
          <w:lang w:val="en-GB"/>
        </w:rPr>
        <w:t>thing</w:t>
      </w:r>
      <w:proofErr w:type="gramEnd"/>
    </w:p>
    <w:p w14:paraId="7B59765F" w14:textId="77777777" w:rsidR="0092153D" w:rsidRPr="00542FF1" w:rsidRDefault="00014CDD">
      <w:pPr>
        <w:pStyle w:val="Textbody"/>
        <w:spacing w:after="72"/>
        <w:rPr>
          <w:rFonts w:ascii="Gandhari Unicode" w:hAnsi="Gandhari Unicode" w:cs="e-Tamil OTC"/>
        </w:rPr>
      </w:pPr>
      <w:r w:rsidRPr="00542FF1">
        <w:rPr>
          <w:rFonts w:ascii="Gandhari Unicode" w:hAnsi="Gandhari Unicode" w:cs="e-Tamil OTC"/>
          <w:lang w:val="en-GB"/>
        </w:rPr>
        <w:t xml:space="preserve">it will have for sure </w:t>
      </w:r>
      <w:r w:rsidRPr="00542FF1">
        <w:rPr>
          <w:rFonts w:ascii="Gandhari Unicode" w:eastAsia="URW Palladio UNI" w:hAnsi="Gandhari Unicode" w:cs="e-Tamil OTC"/>
          <w:lang w:val="en-GB"/>
        </w:rPr>
        <w:t>–</w:t>
      </w:r>
      <w:r w:rsidRPr="00542FF1">
        <w:rPr>
          <w:rFonts w:ascii="Gandhari Unicode" w:hAnsi="Gandhari Unicode" w:cs="e-Tamil OTC"/>
        </w:rPr>
        <w:t xml:space="preserve"> </w:t>
      </w:r>
      <w:r w:rsidRPr="00542FF1">
        <w:rPr>
          <w:rFonts w:ascii="Gandhari Unicode" w:hAnsi="Gandhari Unicode" w:cs="e-Tamil OTC"/>
          <w:lang w:val="en-GB"/>
        </w:rPr>
        <w:t xml:space="preserve">may the heart live </w:t>
      </w:r>
      <w:r w:rsidRPr="00542FF1">
        <w:rPr>
          <w:rFonts w:ascii="Gandhari Unicode" w:eastAsia="URW Palladio UNI" w:hAnsi="Gandhari Unicode" w:cs="e-Tamil OTC"/>
          <w:lang w:val="en-GB"/>
        </w:rPr>
        <w:t>–</w:t>
      </w:r>
    </w:p>
    <w:p w14:paraId="321F0356"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if it will obtain permanence in the world during the next life</w:t>
      </w:r>
    </w:p>
    <w:p w14:paraId="6ACFD893" w14:textId="77777777" w:rsidR="0092153D" w:rsidRPr="00542FF1" w:rsidRDefault="00014CDD">
      <w:pPr>
        <w:pStyle w:val="Textbody"/>
        <w:tabs>
          <w:tab w:val="left" w:pos="275"/>
        </w:tabs>
        <w:spacing w:after="0"/>
        <w:rPr>
          <w:rFonts w:ascii="Gandhari Unicode" w:hAnsi="Gandhari Unicode" w:cs="e-Tamil OTC"/>
        </w:rPr>
      </w:pPr>
      <w:r w:rsidRPr="00542FF1">
        <w:rPr>
          <w:rFonts w:ascii="Gandhari Unicode" w:hAnsi="Gandhari Unicode" w:cs="e-Tamil OTC"/>
          <w:lang w:val="en-GB"/>
        </w:rPr>
        <w:tab/>
        <w:t>without [that] one thing, namely this destructive kind</w:t>
      </w:r>
      <w:r w:rsidRPr="00542FF1">
        <w:rPr>
          <w:rStyle w:val="FootnoteReference"/>
          <w:rFonts w:ascii="Gandhari Unicode" w:hAnsi="Gandhari Unicode" w:cs="e-Tamil OTC"/>
          <w:lang w:val="en-GB"/>
        </w:rPr>
        <w:footnoteReference w:id="795"/>
      </w:r>
    </w:p>
    <w:p w14:paraId="42B4738B" w14:textId="77777777" w:rsidR="0092153D" w:rsidRPr="00542FF1" w:rsidRDefault="00014CDD">
      <w:pPr>
        <w:pStyle w:val="Textbody"/>
        <w:tabs>
          <w:tab w:val="left" w:pos="275"/>
        </w:tabs>
        <w:spacing w:after="0"/>
        <w:rPr>
          <w:rFonts w:ascii="Gandhari Unicode" w:hAnsi="Gandhari Unicode" w:cs="e-Tamil OTC"/>
          <w:lang w:val="en-GB"/>
        </w:rPr>
      </w:pPr>
      <w:r w:rsidRPr="00542FF1">
        <w:rPr>
          <w:rFonts w:ascii="Gandhari Unicode" w:hAnsi="Gandhari Unicode" w:cs="e-Tamil OTC"/>
          <w:lang w:val="en-GB"/>
        </w:rPr>
        <w:tab/>
        <w:t>of pain because of intimacy like today's,</w:t>
      </w:r>
    </w:p>
    <w:p w14:paraId="1FC163F4"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 xml:space="preserve">with the dark one with collyrium[-dark], moist tresses </w:t>
      </w:r>
      <w:r w:rsidRPr="00542FF1">
        <w:rPr>
          <w:rStyle w:val="FootnoteReference"/>
          <w:rFonts w:ascii="Gandhari Unicode" w:hAnsi="Gandhari Unicode" w:cs="e-Tamil OTC"/>
          <w:lang w:val="en-GB"/>
        </w:rPr>
        <w:footnoteReference w:id="796"/>
      </w:r>
      <w:r w:rsidRPr="00542FF1">
        <w:rPr>
          <w:rFonts w:ascii="Gandhari Unicode" w:hAnsi="Gandhari Unicode" w:cs="e-Tamil OTC"/>
          <w:lang w:val="en-GB"/>
        </w:rPr>
        <w:t>,</w:t>
      </w:r>
    </w:p>
    <w:p w14:paraId="592453EB" w14:textId="77777777" w:rsidR="0092153D" w:rsidRPr="00542FF1" w:rsidRDefault="00014CDD">
      <w:pPr>
        <w:pStyle w:val="Textbody"/>
        <w:tabs>
          <w:tab w:val="left" w:pos="575"/>
        </w:tabs>
        <w:spacing w:after="0"/>
        <w:rPr>
          <w:rFonts w:ascii="Gandhari Unicode" w:hAnsi="Gandhari Unicode" w:cs="e-Tamil OTC"/>
        </w:rPr>
      </w:pPr>
      <w:r w:rsidRPr="00542FF1">
        <w:rPr>
          <w:rFonts w:ascii="Gandhari Unicode" w:hAnsi="Gandhari Unicode" w:cs="e-Tamil OTC"/>
          <w:lang w:val="en-GB"/>
        </w:rPr>
        <w:tab/>
        <w:t>hair put into curls</w:t>
      </w:r>
      <w:r w:rsidRPr="00542FF1">
        <w:rPr>
          <w:rStyle w:val="FootnoteReference"/>
          <w:rFonts w:ascii="Gandhari Unicode" w:hAnsi="Gandhari Unicode" w:cs="e-Tamil OTC"/>
          <w:lang w:val="en-GB"/>
        </w:rPr>
        <w:footnoteReference w:id="797"/>
      </w:r>
      <w:r w:rsidRPr="00542FF1">
        <w:rPr>
          <w:rFonts w:ascii="Gandhari Unicode" w:hAnsi="Gandhari Unicode" w:cs="e-Tamil OTC"/>
          <w:lang w:val="en-GB"/>
        </w:rPr>
        <w:t xml:space="preserve"> which smells, when the wind </w:t>
      </w:r>
      <w:proofErr w:type="gramStart"/>
      <w:r w:rsidRPr="00542FF1">
        <w:rPr>
          <w:rFonts w:ascii="Gandhari Unicode" w:hAnsi="Gandhari Unicode" w:cs="e-Tamil OTC"/>
          <w:lang w:val="en-GB"/>
        </w:rPr>
        <w:t>takes</w:t>
      </w:r>
      <w:proofErr w:type="gramEnd"/>
    </w:p>
    <w:p w14:paraId="61B434C3"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t xml:space="preserve">[and] tosses [it], of the forest of </w:t>
      </w:r>
      <w:proofErr w:type="spellStart"/>
      <w:r w:rsidRPr="00542FF1">
        <w:rPr>
          <w:rFonts w:ascii="Gandhari Unicode" w:hAnsi="Gandhari Unicode" w:cs="e-Tamil OTC"/>
          <w:lang w:val="en-GB"/>
        </w:rPr>
        <w:t>Ōri</w:t>
      </w:r>
      <w:proofErr w:type="spellEnd"/>
      <w:r w:rsidRPr="00542FF1">
        <w:rPr>
          <w:rFonts w:ascii="Gandhari Unicode" w:hAnsi="Gandhari Unicode" w:cs="e-Tamil OTC"/>
          <w:lang w:val="en-GB"/>
        </w:rPr>
        <w:t>, generous of hand</w:t>
      </w:r>
    </w:p>
    <w:p w14:paraId="5959073D" w14:textId="77777777" w:rsidR="0092153D" w:rsidRPr="00542FF1" w:rsidRDefault="00014CDD">
      <w:pPr>
        <w:pStyle w:val="Textbody"/>
        <w:tabs>
          <w:tab w:val="left" w:pos="850"/>
        </w:tabs>
        <w:spacing w:after="0"/>
        <w:rPr>
          <w:rFonts w:ascii="Gandhari Unicode" w:hAnsi="Gandhari Unicode" w:cs="e-Tamil OTC"/>
          <w:lang w:val="en-GB"/>
        </w:rPr>
      </w:pP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r>
      <w:r w:rsidRPr="00542FF1">
        <w:rPr>
          <w:rFonts w:ascii="Gandhari Unicode" w:hAnsi="Gandhari Unicode" w:cs="e-Tamil OTC"/>
          <w:lang w:val="en-GB"/>
        </w:rPr>
        <w:tab/>
        <w:t>[and] with firm chariot.</w:t>
      </w:r>
    </w:p>
    <w:p w14:paraId="4777864D" w14:textId="77777777" w:rsidR="0092153D" w:rsidRPr="00542FF1" w:rsidRDefault="0092153D">
      <w:pPr>
        <w:pStyle w:val="Textbody"/>
        <w:spacing w:after="0"/>
        <w:rPr>
          <w:rFonts w:ascii="Gandhari Unicode" w:hAnsi="Gandhari Unicode" w:cs="e-Tamil OTC"/>
        </w:rPr>
      </w:pPr>
    </w:p>
    <w:p w14:paraId="4F681B54" w14:textId="77777777" w:rsidR="0092153D" w:rsidRPr="00542FF1" w:rsidRDefault="0092153D">
      <w:pPr>
        <w:pStyle w:val="Textbody"/>
        <w:spacing w:after="0"/>
        <w:rPr>
          <w:rFonts w:ascii="Gandhari Unicode" w:hAnsi="Gandhari Unicode" w:cs="e-Tamil OTC"/>
        </w:rPr>
      </w:pPr>
    </w:p>
    <w:p w14:paraId="67ED39CF"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Srin., T.V.G.</w:t>
      </w:r>
    </w:p>
    <w:p w14:paraId="12CFA14E"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 xml:space="preserve">6-8b </w:t>
      </w:r>
      <w:r w:rsidRPr="00542FF1">
        <w:rPr>
          <w:rFonts w:ascii="Gandhari Unicode" w:hAnsi="Gandhari Unicode" w:cs="e-Tamil OTC"/>
          <w:lang w:val="en-GB"/>
        </w:rPr>
        <w:tab/>
        <w:t>if this pain of the friendship will obtain permanence</w:t>
      </w:r>
    </w:p>
    <w:p w14:paraId="426BDE6A"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in the world during the next life, as [it has already] today,</w:t>
      </w:r>
    </w:p>
    <w:p w14:paraId="3F406160"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lang w:val="en-GB"/>
        </w:rPr>
        <w:t xml:space="preserve">without [being] something which is called </w:t>
      </w:r>
      <w:r w:rsidR="0060544D">
        <w:rPr>
          <w:rFonts w:ascii="Gandhari Unicode" w:hAnsi="Gandhari Unicode" w:cs="e-Tamil OTC"/>
          <w:lang w:val="en-GB"/>
        </w:rPr>
        <w:t>“the transient kind”</w:t>
      </w:r>
      <w:r w:rsidRPr="00542FF1">
        <w:rPr>
          <w:rFonts w:ascii="Gandhari Unicode" w:hAnsi="Gandhari Unicode" w:cs="e-Tamil OTC"/>
          <w:lang w:val="en-GB"/>
        </w:rPr>
        <w:t>.</w:t>
      </w:r>
    </w:p>
    <w:p w14:paraId="23E463B0" w14:textId="77777777" w:rsidR="0092153D" w:rsidRPr="00542FF1" w:rsidRDefault="0092153D">
      <w:pPr>
        <w:pStyle w:val="Textbody"/>
        <w:spacing w:after="0"/>
        <w:rPr>
          <w:rFonts w:ascii="Gandhari Unicode" w:hAnsi="Gandhari Unicode" w:cs="e-Tamil OTC"/>
          <w:b/>
          <w:lang w:val="en-GB"/>
        </w:rPr>
      </w:pPr>
    </w:p>
    <w:p w14:paraId="0BD1192D" w14:textId="77777777" w:rsidR="00DB1CAE" w:rsidRDefault="00DB1CAE">
      <w:pPr>
        <w:suppressAutoHyphens w:val="0"/>
        <w:rPr>
          <w:rFonts w:ascii="Gandhari Unicode" w:eastAsiaTheme="majorEastAsia" w:hAnsi="Gandhari Unicode" w:cstheme="majorBidi"/>
          <w:b/>
          <w:bCs/>
          <w:lang w:val="en-GB"/>
        </w:rPr>
      </w:pPr>
      <w:r>
        <w:rPr>
          <w:rFonts w:ascii="Gandhari Unicode" w:hAnsi="Gandhari Unicode"/>
          <w:b/>
          <w:bCs/>
          <w:i/>
          <w:iCs/>
          <w:lang w:val="en-GB"/>
        </w:rPr>
        <w:br w:type="page"/>
      </w:r>
    </w:p>
    <w:p w14:paraId="6FBF9CB3" w14:textId="77777777" w:rsidR="0092153D" w:rsidRPr="00DB1CAE" w:rsidRDefault="00014CDD" w:rsidP="00DB1CAE">
      <w:pPr>
        <w:pStyle w:val="Heading4"/>
        <w:rPr>
          <w:rFonts w:ascii="Gandhari Unicode" w:hAnsi="Gandhari Unicode"/>
          <w:i w:val="0"/>
          <w:iCs w:val="0"/>
          <w:color w:val="auto"/>
        </w:rPr>
      </w:pPr>
      <w:r w:rsidRPr="00DB1CAE">
        <w:rPr>
          <w:rFonts w:ascii="Gandhari Unicode" w:hAnsi="Gandhari Unicode"/>
          <w:b/>
          <w:bCs/>
          <w:i w:val="0"/>
          <w:iCs w:val="0"/>
          <w:color w:val="auto"/>
          <w:lang w:val="en-GB"/>
        </w:rPr>
        <w:lastRenderedPageBreak/>
        <w:t>KT 200</w:t>
      </w:r>
      <w:r w:rsidRPr="00DB1CAE">
        <w:rPr>
          <w:rFonts w:ascii="e-Tamil OTC" w:hAnsi="e-Tamil OTC" w:cs="e-Tamil OTC"/>
          <w:i w:val="0"/>
          <w:iCs w:val="0"/>
          <w:color w:val="auto"/>
          <w:cs/>
          <w:lang w:val="en-GB"/>
        </w:rPr>
        <w:t xml:space="preserve"> அவ்வையார் (ஔவையார்): </w:t>
      </w:r>
      <w:r w:rsidRPr="00DB1CAE">
        <w:rPr>
          <w:rFonts w:ascii="Gandhari Unicode" w:hAnsi="Gandhari Unicode"/>
          <w:i w:val="0"/>
          <w:iCs w:val="0"/>
          <w:color w:val="auto"/>
          <w:lang w:val="en-GB"/>
        </w:rPr>
        <w:t>SHE</w:t>
      </w:r>
    </w:p>
    <w:p w14:paraId="24EB7890" w14:textId="77777777" w:rsidR="0092153D" w:rsidRPr="00542FF1" w:rsidRDefault="00014CDD">
      <w:pPr>
        <w:pStyle w:val="Textbody"/>
        <w:spacing w:after="29"/>
        <w:rPr>
          <w:rFonts w:ascii="Gandhari Unicode" w:hAnsi="Gandhari Unicode" w:cs="e-Tamil OTC"/>
        </w:rPr>
      </w:pPr>
      <w:r w:rsidRPr="00542FF1">
        <w:rPr>
          <w:rFonts w:ascii="Gandhari Unicode" w:hAnsi="Gandhari Unicode" w:cs="e-Tamil OTC"/>
          <w:cs/>
          <w:lang w:val="en-GB"/>
        </w:rPr>
        <w:t xml:space="preserve">பருவ வரவின்கண் ஆற்றாளாகிய தலைமகட்குத் தோழி </w:t>
      </w:r>
      <w:r w:rsidR="0060544D">
        <w:rPr>
          <w:rFonts w:ascii="Gandhari Unicode" w:hAnsi="Gandhari Unicode" w:cs="e-Tamil OTC"/>
          <w:lang w:val="en-GB"/>
        </w:rPr>
        <w:t>“</w:t>
      </w:r>
      <w:r w:rsidRPr="00542FF1">
        <w:rPr>
          <w:rFonts w:ascii="Gandhari Unicode" w:hAnsi="Gandhari Unicode" w:cs="e-Tamil OTC"/>
          <w:cs/>
          <w:lang w:val="en-GB"/>
        </w:rPr>
        <w:t>பருவம் அன்று வம்பு</w:t>
      </w:r>
      <w:r w:rsidR="0060544D">
        <w:rPr>
          <w:rFonts w:ascii="Gandhari Unicode" w:hAnsi="Gandhari Unicode" w:cs="e-Tamil OTC"/>
          <w:lang w:val="en-GB"/>
        </w:rPr>
        <w:t>”</w:t>
      </w:r>
      <w:r w:rsidRPr="00542FF1">
        <w:rPr>
          <w:rFonts w:ascii="Gandhari Unicode" w:hAnsi="Gandhari Unicode" w:cs="e-Tamil OTC"/>
          <w:lang w:val="en-GB"/>
        </w:rPr>
        <w:t xml:space="preserve"> </w:t>
      </w:r>
      <w:r w:rsidRPr="00542FF1">
        <w:rPr>
          <w:rFonts w:ascii="Gandhari Unicode" w:hAnsi="Gandhari Unicode" w:cs="e-Tamil OTC"/>
          <w:cs/>
          <w:lang w:val="en-GB"/>
        </w:rPr>
        <w:t>என்றவழித் தலைமகள் சொல்லியது.</w:t>
      </w:r>
    </w:p>
    <w:p w14:paraId="787CF7C3" w14:textId="77777777" w:rsidR="0092153D" w:rsidRPr="00542FF1" w:rsidRDefault="0092153D">
      <w:pPr>
        <w:pStyle w:val="PreformattedText"/>
        <w:rPr>
          <w:rFonts w:ascii="Gandhari Unicode" w:hAnsi="Gandhari Unicode" w:cs="e-Tamil OTC"/>
          <w:sz w:val="24"/>
          <w:szCs w:val="24"/>
        </w:rPr>
      </w:pPr>
    </w:p>
    <w:p w14:paraId="6D39F0AB"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பெய்த குன்றத்துப் பூநாறு </w:t>
      </w:r>
      <w:r w:rsidRPr="00542FF1">
        <w:rPr>
          <w:rFonts w:ascii="Gandhari Unicode" w:hAnsi="Gandhari Unicode" w:cs="e-Tamil OTC"/>
          <w:sz w:val="24"/>
          <w:szCs w:val="24"/>
          <w:u w:val="wave"/>
          <w:cs/>
        </w:rPr>
        <w:t>தண்கலுழ்</w:t>
      </w:r>
    </w:p>
    <w:p w14:paraId="62D2C1A3"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u w:val="wave"/>
          <w:cs/>
        </w:rPr>
        <w:t>மீமிசைத்</w:t>
      </w:r>
      <w:r w:rsidRPr="00542FF1">
        <w:rPr>
          <w:rFonts w:ascii="Gandhari Unicode" w:hAnsi="Gandhari Unicode" w:cs="e-Tamil OTC"/>
          <w:sz w:val="24"/>
          <w:szCs w:val="24"/>
          <w:cs/>
        </w:rPr>
        <w:t xml:space="preserve"> </w:t>
      </w:r>
      <w:r w:rsidRPr="00542FF1">
        <w:rPr>
          <w:rFonts w:ascii="Gandhari Unicode" w:hAnsi="Gandhari Unicode" w:cs="e-Tamil OTC"/>
          <w:sz w:val="24"/>
          <w:szCs w:val="24"/>
          <w:u w:val="wave"/>
          <w:cs/>
        </w:rPr>
        <w:t>தாஅய வீஇ சுமந்துவந்</w:t>
      </w:r>
    </w:p>
    <w:p w14:paraId="4A5B6B3F"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திழிதரும் புனலும் வாரார் தோழி</w:t>
      </w:r>
    </w:p>
    <w:p w14:paraId="302E32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மறந்தோர் மன்ற மறவா நாமே</w:t>
      </w:r>
    </w:p>
    <w:p w14:paraId="774E275E"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கால மாரி மாலை </w:t>
      </w:r>
      <w:r w:rsidRPr="00542FF1">
        <w:rPr>
          <w:rFonts w:ascii="Gandhari Unicode" w:hAnsi="Gandhari Unicode" w:cs="e-Tamil OTC"/>
          <w:sz w:val="24"/>
          <w:szCs w:val="24"/>
          <w:u w:val="wave"/>
          <w:cs/>
        </w:rPr>
        <w:t>மாமழை</w:t>
      </w:r>
    </w:p>
    <w:p w14:paraId="0C493358"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 xml:space="preserve">யின்னிசை </w:t>
      </w:r>
      <w:r w:rsidRPr="00542FF1">
        <w:rPr>
          <w:rFonts w:ascii="Gandhari Unicode" w:hAnsi="Gandhari Unicode" w:cs="e-Tamil OTC"/>
          <w:sz w:val="24"/>
          <w:szCs w:val="24"/>
          <w:u w:val="wave"/>
          <w:cs/>
        </w:rPr>
        <w:t>யுருமின் குரலு</w:t>
      </w:r>
    </w:p>
    <w:p w14:paraId="6F43638C" w14:textId="77777777" w:rsidR="0092153D" w:rsidRPr="00542FF1" w:rsidRDefault="00014CDD">
      <w:pPr>
        <w:pStyle w:val="PreformattedText"/>
        <w:jc w:val="both"/>
        <w:rPr>
          <w:rFonts w:ascii="Gandhari Unicode" w:hAnsi="Gandhari Unicode" w:cs="e-Tamil OTC"/>
          <w:sz w:val="24"/>
          <w:szCs w:val="24"/>
        </w:rPr>
      </w:pPr>
      <w:r w:rsidRPr="00542FF1">
        <w:rPr>
          <w:rFonts w:ascii="Gandhari Unicode" w:hAnsi="Gandhari Unicode" w:cs="e-Tamil OTC"/>
          <w:sz w:val="24"/>
          <w:szCs w:val="24"/>
          <w:cs/>
        </w:rPr>
        <w:t>முன்வர லேமஞ் செய்தகன் றோரே.</w:t>
      </w:r>
    </w:p>
    <w:p w14:paraId="074EF4FD" w14:textId="77777777" w:rsidR="0092153D" w:rsidRPr="00542FF1" w:rsidRDefault="0092153D">
      <w:pPr>
        <w:pStyle w:val="PreformattedText"/>
        <w:spacing w:after="29"/>
        <w:jc w:val="both"/>
        <w:rPr>
          <w:rFonts w:ascii="Gandhari Unicode" w:hAnsi="Gandhari Unicode" w:cs="e-Tamil OTC"/>
          <w:sz w:val="24"/>
          <w:szCs w:val="24"/>
        </w:rPr>
      </w:pPr>
    </w:p>
    <w:p w14:paraId="7B193C96" w14:textId="77777777" w:rsidR="0092153D" w:rsidRPr="00542FF1" w:rsidRDefault="00014CDD">
      <w:pPr>
        <w:pStyle w:val="PreformattedText"/>
        <w:spacing w:after="29"/>
        <w:jc w:val="both"/>
        <w:rPr>
          <w:rFonts w:ascii="Gandhari Unicode" w:hAnsi="Gandhari Unicode" w:cs="e-Tamil OTC"/>
          <w:sz w:val="24"/>
          <w:szCs w:val="24"/>
        </w:rPr>
      </w:pP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b/>
          <w:bCs/>
          <w:sz w:val="24"/>
          <w:szCs w:val="24"/>
          <w:lang w:val="en-GB"/>
        </w:rPr>
        <w:t>1ab</w:t>
      </w:r>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பெய்த குன்றத்துப் </w:t>
      </w:r>
      <w:r w:rsidRPr="00542FF1">
        <w:rPr>
          <w:rFonts w:ascii="Gandhari Unicode" w:eastAsia="URW Palladio UNI" w:hAnsi="Gandhari Unicode" w:cs="e-Tamil OTC"/>
          <w:sz w:val="24"/>
          <w:szCs w:val="24"/>
          <w:lang w:val="en-GB"/>
        </w:rPr>
        <w:t xml:space="preserve">C1+2+3+5, G1+2, EA, </w:t>
      </w:r>
      <w:proofErr w:type="spellStart"/>
      <w:r w:rsidRPr="00542FF1">
        <w:rPr>
          <w:rFonts w:ascii="Gandhari Unicode" w:eastAsia="URW Palladio UNI" w:hAnsi="Gandhari Unicode" w:cs="e-Tamil OTC"/>
          <w:sz w:val="24"/>
          <w:szCs w:val="24"/>
          <w:lang w:val="en-GB"/>
        </w:rPr>
        <w:t>Cām</w:t>
      </w:r>
      <w:proofErr w:type="spellEnd"/>
      <w:r w:rsidRPr="00542FF1">
        <w:rPr>
          <w:rFonts w:ascii="Gandhari Unicode" w:eastAsia="URW Palladio UNI" w:hAnsi="Gandhari Unicode" w:cs="e-Tamil OTC"/>
          <w:sz w:val="24"/>
          <w:szCs w:val="24"/>
          <w:lang w:val="en-GB"/>
        </w:rPr>
        <w:t xml:space="preserve">.; </w:t>
      </w:r>
      <w:r w:rsidRPr="00542FF1">
        <w:rPr>
          <w:rFonts w:ascii="Gandhari Unicode" w:eastAsia="URW Palladio UNI" w:hAnsi="Gandhari Unicode" w:cs="e-Tamil OTC"/>
          <w:sz w:val="24"/>
          <w:szCs w:val="24"/>
          <w:cs/>
          <w:lang w:val="en-GB"/>
        </w:rPr>
        <w:t xml:space="preserve">பேய்க் குன்றத்து </w:t>
      </w:r>
      <w:r w:rsidRPr="00542FF1">
        <w:rPr>
          <w:rFonts w:ascii="Gandhari Unicode" w:eastAsia="URW Palladio UNI" w:hAnsi="Gandhari Unicode" w:cs="e-Tamil OTC"/>
          <w:sz w:val="24"/>
          <w:szCs w:val="24"/>
          <w:lang w:val="en-GB"/>
        </w:rPr>
        <w:t>L1 •</w:t>
      </w:r>
      <w:r w:rsidRPr="00542FF1">
        <w:rPr>
          <w:rFonts w:ascii="Gandhari Unicode" w:hAnsi="Gandhari Unicode" w:cs="e-Tamil OTC"/>
          <w:sz w:val="24"/>
          <w:szCs w:val="24"/>
        </w:rPr>
        <w:t xml:space="preserve"> </w:t>
      </w:r>
      <w:r w:rsidRPr="00542FF1">
        <w:rPr>
          <w:rFonts w:ascii="Gandhari Unicode" w:hAnsi="Gandhari Unicode" w:cs="e-Tamil OTC"/>
          <w:b/>
          <w:bCs/>
          <w:sz w:val="24"/>
          <w:szCs w:val="24"/>
        </w:rPr>
        <w:t>1d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தண்கலுழ் </w:t>
      </w:r>
      <w:r w:rsidRPr="00542FF1">
        <w:rPr>
          <w:rFonts w:ascii="Gandhari Unicode" w:hAnsi="Gandhari Unicode" w:cs="e-Tamil OTC"/>
          <w:sz w:val="24"/>
          <w:szCs w:val="24"/>
        </w:rPr>
        <w:t xml:space="preserve">L1, C1+2+3+5,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தண்கமழ் </w:t>
      </w:r>
      <w:r w:rsidRPr="00542FF1">
        <w:rPr>
          <w:rFonts w:ascii="Gandhari Unicode" w:hAnsi="Gandhari Unicode" w:cs="e-Tamil OTC"/>
          <w:sz w:val="24"/>
          <w:szCs w:val="24"/>
        </w:rPr>
        <w:t xml:space="preserve">C2v, 3v,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தண்க</w:t>
      </w:r>
      <w:r w:rsidRPr="00542FF1">
        <w:rPr>
          <w:rFonts w:ascii="Gandhari Unicode" w:hAnsi="Gandhari Unicode" w:cs="e-Tamil OTC"/>
          <w:sz w:val="24"/>
          <w:szCs w:val="24"/>
        </w:rPr>
        <w:t xml:space="preserve">__ G1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2a</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மீமிசைத் </w:t>
      </w:r>
      <w:r w:rsidRPr="00542FF1">
        <w:rPr>
          <w:rFonts w:ascii="Gandhari Unicode" w:hAnsi="Gandhari Unicode" w:cs="e-Tamil OTC"/>
          <w:sz w:val="24"/>
          <w:szCs w:val="24"/>
        </w:rPr>
        <w:t xml:space="preserve">L1, C1+2+3,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மீமிசை</w:t>
      </w:r>
      <w:r w:rsidRPr="00542FF1">
        <w:rPr>
          <w:rFonts w:ascii="Gandhari Unicode" w:hAnsi="Gandhari Unicode" w:cs="e-Tamil OTC"/>
          <w:sz w:val="24"/>
          <w:szCs w:val="24"/>
        </w:rPr>
        <w:t>____</w:t>
      </w:r>
      <w:bookmarkStart w:id="85" w:name="DDE_LINK67"/>
      <w:r w:rsidRPr="00542FF1">
        <w:rPr>
          <w:rFonts w:ascii="Gandhari Unicode" w:hAnsi="Gandhari Unicode" w:cs="e-Tamil OTC"/>
          <w:sz w:val="24"/>
          <w:szCs w:val="24"/>
          <w:cs/>
        </w:rPr>
        <w:t>சை</w:t>
      </w:r>
      <w:bookmarkEnd w:id="85"/>
      <w:r w:rsidRPr="00542FF1">
        <w:rPr>
          <w:rFonts w:ascii="Gandhari Unicode" w:hAnsi="Gandhari Unicode" w:cs="e-Tamil OTC"/>
          <w:sz w:val="24"/>
          <w:szCs w:val="24"/>
          <w:cs/>
        </w:rPr>
        <w:t xml:space="preserve">த் </w:t>
      </w:r>
      <w:r w:rsidRPr="00542FF1">
        <w:rPr>
          <w:rFonts w:ascii="Gandhari Unicode" w:hAnsi="Gandhari Unicode" w:cs="e-Tamil OTC"/>
          <w:sz w:val="24"/>
          <w:szCs w:val="24"/>
        </w:rPr>
        <w:t xml:space="preserve">G2; </w:t>
      </w:r>
      <w:r w:rsidRPr="00542FF1">
        <w:rPr>
          <w:rFonts w:ascii="Gandhari Unicode" w:hAnsi="Gandhari Unicode" w:cs="e-Tamil OTC"/>
          <w:sz w:val="24"/>
          <w:szCs w:val="24"/>
          <w:cs/>
        </w:rPr>
        <w:t xml:space="preserve">மீமிசை[ச்] </w:t>
      </w:r>
      <w:r w:rsidRPr="00542FF1">
        <w:rPr>
          <w:rFonts w:ascii="Gandhari Unicode" w:hAnsi="Gandhari Unicode" w:cs="e-Tamil OTC"/>
          <w:sz w:val="24"/>
          <w:szCs w:val="24"/>
        </w:rPr>
        <w:t xml:space="preserve">EA; </w:t>
      </w:r>
      <w:r w:rsidRPr="00542FF1">
        <w:rPr>
          <w:rFonts w:ascii="Gandhari Unicode" w:hAnsi="Gandhari Unicode" w:cs="e-Tamil OTC"/>
          <w:sz w:val="24"/>
          <w:szCs w:val="24"/>
          <w:cs/>
        </w:rPr>
        <w:t xml:space="preserve">நிலமிசைத் </w:t>
      </w:r>
      <w:r w:rsidRPr="00542FF1">
        <w:rPr>
          <w:rFonts w:ascii="Gandhari Unicode" w:hAnsi="Gandhari Unicode" w:cs="e-Tamil OTC"/>
          <w:sz w:val="24"/>
          <w:szCs w:val="24"/>
        </w:rPr>
        <w:t xml:space="preserve">C5,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__</w:t>
      </w:r>
      <w:r w:rsidRPr="00542FF1">
        <w:rPr>
          <w:rFonts w:ascii="Gandhari Unicode" w:hAnsi="Gandhari Unicode" w:cs="e-Tamil OTC"/>
          <w:sz w:val="24"/>
          <w:szCs w:val="24"/>
          <w:cs/>
        </w:rPr>
        <w:t xml:space="preserve">சைத் </w:t>
      </w:r>
      <w:r w:rsidRPr="00542FF1">
        <w:rPr>
          <w:rFonts w:ascii="Gandhari Unicode" w:hAnsi="Gandhari Unicode" w:cs="e-Tamil OTC"/>
          <w:sz w:val="24"/>
          <w:szCs w:val="24"/>
        </w:rPr>
        <w:t xml:space="preserve">G1; </w:t>
      </w:r>
      <w:r w:rsidRPr="00542FF1">
        <w:rPr>
          <w:rFonts w:ascii="Gandhari Unicode" w:hAnsi="Gandhari Unicode" w:cs="e-Tamil OTC"/>
          <w:sz w:val="24"/>
          <w:szCs w:val="24"/>
          <w:cs/>
        </w:rPr>
        <w:t xml:space="preserve">நிலமிசை </w:t>
      </w:r>
      <w:r w:rsidRPr="00542FF1">
        <w:rPr>
          <w:rFonts w:ascii="Gandhari Unicode" w:hAnsi="Gandhari Unicode" w:cs="e-Tamil OTC"/>
          <w:sz w:val="24"/>
          <w:szCs w:val="24"/>
        </w:rPr>
        <w:t xml:space="preserve">AT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2b-d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வீஇ சுமந்துவந்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w:t>
      </w:r>
      <w:bookmarkStart w:id="86" w:name="DDE_LINK93"/>
      <w:r w:rsidRPr="00542FF1">
        <w:rPr>
          <w:rFonts w:ascii="Gandhari Unicode" w:hAnsi="Gandhari Unicode" w:cs="e-Tamil OTC"/>
          <w:sz w:val="24"/>
          <w:szCs w:val="24"/>
          <w:cs/>
        </w:rPr>
        <w:t>சினைமி]சைத் தாஅய் வீசுமந்</w:t>
      </w:r>
      <w:bookmarkEnd w:id="86"/>
      <w:r w:rsidRPr="00542FF1">
        <w:rPr>
          <w:rFonts w:ascii="Gandhari Unicode" w:hAnsi="Gandhari Unicode" w:cs="e-Tamil OTC"/>
          <w:sz w:val="24"/>
          <w:szCs w:val="24"/>
          <w:cs/>
        </w:rPr>
        <w:t xml:space="preserve"> </w:t>
      </w:r>
      <w:r w:rsidRPr="00542FF1">
        <w:rPr>
          <w:rFonts w:ascii="Gandhari Unicode" w:hAnsi="Gandhari Unicode" w:cs="e-Tamil OTC"/>
          <w:sz w:val="24"/>
          <w:szCs w:val="24"/>
        </w:rPr>
        <w:t xml:space="preserve">C5,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சிரமிசைத் தாஅய் வீசுமந் </w:t>
      </w:r>
      <w:r w:rsidRPr="00542FF1">
        <w:rPr>
          <w:rFonts w:ascii="Gandhari Unicode" w:hAnsi="Gandhari Unicode" w:cs="e-Tamil OTC"/>
          <w:sz w:val="24"/>
          <w:szCs w:val="24"/>
        </w:rPr>
        <w:t>I; ......</w:t>
      </w:r>
      <w:r w:rsidRPr="00542FF1">
        <w:rPr>
          <w:rFonts w:ascii="Gandhari Unicode" w:hAnsi="Gandhari Unicode" w:cs="e-Tamil OTC"/>
          <w:sz w:val="24"/>
          <w:szCs w:val="24"/>
          <w:cs/>
        </w:rPr>
        <w:t xml:space="preserve">தாஅய் வீசுமந் </w:t>
      </w:r>
      <w:r w:rsidRPr="00542FF1">
        <w:rPr>
          <w:rFonts w:ascii="Gandhari Unicode" w:hAnsi="Gandhari Unicode" w:cs="e-Tamil OTC"/>
          <w:sz w:val="24"/>
          <w:szCs w:val="24"/>
        </w:rPr>
        <w:t xml:space="preserve">AT; </w:t>
      </w:r>
      <w:r w:rsidRPr="00542FF1">
        <w:rPr>
          <w:rFonts w:ascii="Gandhari Unicode" w:hAnsi="Gandhari Unicode" w:cs="e-Tamil OTC"/>
          <w:sz w:val="24"/>
          <w:szCs w:val="24"/>
          <w:cs/>
        </w:rPr>
        <w:t xml:space="preserve">தாஅய வீசும் வந் </w:t>
      </w:r>
      <w:r w:rsidRPr="00542FF1">
        <w:rPr>
          <w:rFonts w:ascii="Gandhari Unicode" w:hAnsi="Gandhari Unicode" w:cs="e-Tamil OTC"/>
          <w:sz w:val="24"/>
          <w:szCs w:val="24"/>
        </w:rPr>
        <w:t xml:space="preserve">L1, C1+3, G1,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தாஅய் வீசும் வளிகலந் </w:t>
      </w:r>
      <w:r w:rsidRPr="00542FF1">
        <w:rPr>
          <w:rFonts w:ascii="Gandhari Unicode" w:hAnsi="Gandhari Unicode" w:cs="e-Tamil OTC"/>
          <w:sz w:val="24"/>
          <w:szCs w:val="24"/>
        </w:rPr>
        <w:t xml:space="preserve">C2,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VP, ER; </w:t>
      </w:r>
      <w:r w:rsidRPr="00542FF1">
        <w:rPr>
          <w:rFonts w:ascii="Gandhari Unicode" w:hAnsi="Gandhari Unicode" w:cs="e-Tamil OTC"/>
          <w:sz w:val="24"/>
          <w:szCs w:val="24"/>
          <w:cs/>
        </w:rPr>
        <w:t xml:space="preserve">தாஅய வீழும் வீசுமந்து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4d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நாமே </w:t>
      </w:r>
      <w:r w:rsidRPr="00542FF1">
        <w:rPr>
          <w:rFonts w:ascii="Gandhari Unicode" w:hAnsi="Gandhari Unicode" w:cs="e-Tamil OTC"/>
          <w:sz w:val="24"/>
          <w:szCs w:val="24"/>
        </w:rPr>
        <w:t xml:space="preserve">L1, C1+2+3v+5, G1+2, EA,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நாடு </w:t>
      </w:r>
      <w:r w:rsidRPr="00542FF1">
        <w:rPr>
          <w:rFonts w:ascii="Gandhari Unicode" w:hAnsi="Gandhari Unicode" w:cs="e-Tamil OTC"/>
          <w:sz w:val="24"/>
          <w:szCs w:val="24"/>
        </w:rPr>
        <w:t xml:space="preserve">C3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5d</w:t>
      </w:r>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மாமழை </w:t>
      </w:r>
      <w:r w:rsidRPr="00542FF1">
        <w:rPr>
          <w:rFonts w:ascii="Gandhari Unicode" w:hAnsi="Gandhari Unicode" w:cs="e-Tamil OTC"/>
          <w:sz w:val="24"/>
          <w:szCs w:val="24"/>
        </w:rPr>
        <w:t xml:space="preserve">C2+3v,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மாமறை </w:t>
      </w:r>
      <w:r w:rsidRPr="00542FF1">
        <w:rPr>
          <w:rFonts w:ascii="Gandhari Unicode" w:hAnsi="Gandhari Unicode" w:cs="e-Tamil OTC"/>
          <w:sz w:val="24"/>
          <w:szCs w:val="24"/>
        </w:rPr>
        <w:t xml:space="preserve">L1, C1+3+5, G1+2, EA, I, AT,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மாமலை </w:t>
      </w:r>
      <w:r w:rsidRPr="00542FF1">
        <w:rPr>
          <w:rFonts w:ascii="Gandhari Unicode" w:hAnsi="Gandhari Unicode" w:cs="e-Tamil OTC"/>
          <w:sz w:val="24"/>
          <w:szCs w:val="24"/>
        </w:rPr>
        <w:t xml:space="preserve">VP, ER </w:t>
      </w:r>
      <w:r w:rsidRPr="00542FF1">
        <w:rPr>
          <w:rFonts w:ascii="Gandhari Unicode" w:eastAsia="URW Palladio UNI" w:hAnsi="Gandhari Unicode" w:cs="e-Tamil OTC"/>
          <w:sz w:val="24"/>
          <w:szCs w:val="24"/>
          <w:lang w:val="en-GB"/>
        </w:rPr>
        <w:t>•</w:t>
      </w:r>
      <w:r w:rsidRPr="00542FF1">
        <w:rPr>
          <w:rFonts w:ascii="Gandhari Unicode" w:eastAsia="URW Palladio UNI" w:hAnsi="Gandhari Unicode" w:cs="e-Tamil OTC"/>
          <w:sz w:val="24"/>
          <w:szCs w:val="24"/>
        </w:rPr>
        <w:t xml:space="preserve"> </w:t>
      </w:r>
      <w:r w:rsidRPr="00542FF1">
        <w:rPr>
          <w:rFonts w:ascii="Gandhari Unicode" w:hAnsi="Gandhari Unicode" w:cs="e-Tamil OTC"/>
          <w:b/>
          <w:bCs/>
          <w:sz w:val="24"/>
          <w:szCs w:val="24"/>
        </w:rPr>
        <w:t>6bc</w:t>
      </w:r>
      <w:r w:rsidRPr="00542FF1">
        <w:rPr>
          <w:rFonts w:ascii="Gandhari Unicode" w:hAnsi="Gandhari Unicode" w:cs="e-Tamil OTC"/>
          <w:sz w:val="24"/>
          <w:szCs w:val="24"/>
        </w:rPr>
        <w:t xml:space="preserve"> </w:t>
      </w:r>
      <w:bookmarkStart w:id="87" w:name="DDE_LINK65"/>
      <w:r w:rsidRPr="00542FF1">
        <w:rPr>
          <w:rFonts w:ascii="Gandhari Unicode" w:hAnsi="Gandhari Unicode" w:cs="e-Tamil OTC"/>
          <w:sz w:val="24"/>
          <w:szCs w:val="24"/>
          <w:cs/>
        </w:rPr>
        <w:t>ய</w:t>
      </w:r>
      <w:bookmarkEnd w:id="87"/>
      <w:r w:rsidRPr="00542FF1">
        <w:rPr>
          <w:rFonts w:ascii="Gandhari Unicode" w:hAnsi="Gandhari Unicode" w:cs="e-Tamil OTC"/>
          <w:sz w:val="24"/>
          <w:szCs w:val="24"/>
          <w:cs/>
        </w:rPr>
        <w:t xml:space="preserve">ுருமின் குரலு </w:t>
      </w:r>
      <w:r w:rsidRPr="00542FF1">
        <w:rPr>
          <w:rFonts w:ascii="Gandhari Unicode" w:hAnsi="Gandhari Unicode" w:cs="e-Tamil OTC"/>
          <w:sz w:val="24"/>
          <w:szCs w:val="24"/>
        </w:rPr>
        <w:t xml:space="preserve">L1, C1+2+3+5, G2, EA, </w:t>
      </w:r>
      <w:proofErr w:type="spellStart"/>
      <w:r w:rsidRPr="00542FF1">
        <w:rPr>
          <w:rFonts w:ascii="Gandhari Unicode" w:hAnsi="Gandhari Unicode" w:cs="e-Tamil OTC"/>
          <w:sz w:val="24"/>
          <w:szCs w:val="24"/>
        </w:rPr>
        <w:t>Cām.v</w:t>
      </w:r>
      <w:proofErr w:type="spellEnd"/>
      <w:r w:rsidRPr="00542FF1">
        <w:rPr>
          <w:rFonts w:ascii="Gandhari Unicode" w:hAnsi="Gandhari Unicode" w:cs="e-Tamil OTC"/>
          <w:sz w:val="24"/>
          <w:szCs w:val="24"/>
        </w:rPr>
        <w:t xml:space="preserve">; </w:t>
      </w:r>
      <w:r w:rsidRPr="00542FF1">
        <w:rPr>
          <w:rFonts w:ascii="Gandhari Unicode" w:hAnsi="Gandhari Unicode" w:cs="e-Tamil OTC"/>
          <w:sz w:val="24"/>
          <w:szCs w:val="24"/>
          <w:cs/>
        </w:rPr>
        <w:t xml:space="preserve">யுருமின முரலு </w:t>
      </w:r>
      <w:r w:rsidRPr="00542FF1">
        <w:rPr>
          <w:rFonts w:ascii="Gandhari Unicode" w:hAnsi="Gandhari Unicode" w:cs="e-Tamil OTC"/>
          <w:sz w:val="24"/>
          <w:szCs w:val="24"/>
        </w:rPr>
        <w:t xml:space="preserve">C2v+3v, </w:t>
      </w:r>
      <w:proofErr w:type="spellStart"/>
      <w:r w:rsidRPr="00542FF1">
        <w:rPr>
          <w:rFonts w:ascii="Gandhari Unicode" w:hAnsi="Gandhari Unicode" w:cs="e-Tamil OTC"/>
          <w:sz w:val="24"/>
          <w:szCs w:val="24"/>
        </w:rPr>
        <w:t>Cām</w:t>
      </w:r>
      <w:proofErr w:type="spellEnd"/>
      <w:r w:rsidRPr="00542FF1">
        <w:rPr>
          <w:rFonts w:ascii="Gandhari Unicode" w:hAnsi="Gandhari Unicode" w:cs="e-Tamil OTC"/>
          <w:sz w:val="24"/>
          <w:szCs w:val="24"/>
        </w:rPr>
        <w:t>., VP, ER;</w:t>
      </w:r>
      <w:r w:rsidRPr="00542FF1">
        <w:rPr>
          <w:rStyle w:val="FootnoteReference"/>
          <w:rFonts w:ascii="Gandhari Unicode" w:hAnsi="Gandhari Unicode" w:cs="e-Tamil OTC"/>
          <w:sz w:val="24"/>
          <w:szCs w:val="24"/>
        </w:rPr>
        <w:footnoteReference w:id="798"/>
      </w:r>
      <w:r w:rsidRPr="00542FF1">
        <w:rPr>
          <w:rFonts w:ascii="Gandhari Unicode" w:hAnsi="Gandhari Unicode" w:cs="e-Tamil OTC"/>
          <w:sz w:val="24"/>
          <w:szCs w:val="24"/>
        </w:rPr>
        <w:t xml:space="preserve"> ___  </w:t>
      </w:r>
      <w:r w:rsidRPr="00542FF1">
        <w:rPr>
          <w:rFonts w:ascii="Gandhari Unicode" w:hAnsi="Gandhari Unicode" w:cs="e-Tamil OTC"/>
          <w:sz w:val="24"/>
          <w:szCs w:val="24"/>
          <w:cs/>
        </w:rPr>
        <w:t xml:space="preserve">குரலு </w:t>
      </w:r>
      <w:r w:rsidRPr="00542FF1">
        <w:rPr>
          <w:rFonts w:ascii="Gandhari Unicode" w:hAnsi="Gandhari Unicode" w:cs="e-Tamil OTC"/>
          <w:sz w:val="24"/>
          <w:szCs w:val="24"/>
        </w:rPr>
        <w:t>G1</w:t>
      </w:r>
    </w:p>
    <w:p w14:paraId="12364CEB" w14:textId="77777777" w:rsidR="0092153D" w:rsidRPr="00542FF1" w:rsidRDefault="0092153D">
      <w:pPr>
        <w:pStyle w:val="PreformattedText"/>
        <w:spacing w:after="29"/>
        <w:jc w:val="both"/>
        <w:rPr>
          <w:rFonts w:ascii="Gandhari Unicode" w:hAnsi="Gandhari Unicode" w:cs="e-Tamil OTC"/>
          <w:sz w:val="24"/>
          <w:szCs w:val="24"/>
        </w:rPr>
      </w:pPr>
    </w:p>
    <w:p w14:paraId="483181C0" w14:textId="77777777" w:rsidR="0092153D" w:rsidRPr="00542FF1" w:rsidRDefault="00014CDD">
      <w:pPr>
        <w:pStyle w:val="Textbody"/>
        <w:spacing w:after="29"/>
        <w:rPr>
          <w:rFonts w:ascii="Gandhari Unicode" w:hAnsi="Gandhari Unicode" w:cs="e-Tamil OTC"/>
        </w:rPr>
      </w:pPr>
      <w:proofErr w:type="spellStart"/>
      <w:r w:rsidRPr="00542FF1">
        <w:rPr>
          <w:rFonts w:ascii="Gandhari Unicode" w:hAnsi="Gandhari Unicode" w:cs="e-Tamil OTC"/>
          <w:lang w:val="en-GB"/>
        </w:rPr>
        <w:t>peyta</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kuṉṟattu</w:t>
      </w:r>
      <w:proofErr w:type="spellEnd"/>
      <w:r w:rsidR="000B0B1C">
        <w:rPr>
          <w:rFonts w:ascii="Gandhari Unicode" w:hAnsi="Gandhari Unicode" w:cs="e-Tamil OTC"/>
          <w:lang w:val="en-GB"/>
        </w:rPr>
        <w:t>+</w:t>
      </w:r>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pū</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nāṟu</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taṇ</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i/>
          <w:iCs/>
          <w:lang w:val="en-GB"/>
        </w:rPr>
        <w:t>kaluḻ</w:t>
      </w:r>
      <w:proofErr w:type="spellEnd"/>
    </w:p>
    <w:p w14:paraId="2E4B8D4D" w14:textId="77777777" w:rsidR="0092153D" w:rsidRPr="00542FF1" w:rsidRDefault="00014CDD">
      <w:pPr>
        <w:pStyle w:val="Textbody"/>
        <w:spacing w:after="29"/>
        <w:rPr>
          <w:rFonts w:ascii="Gandhari Unicode" w:hAnsi="Gandhari Unicode" w:cs="e-Tamil OTC"/>
          <w:lang w:val="fr-FR"/>
        </w:rPr>
      </w:pPr>
      <w:proofErr w:type="spellStart"/>
      <w:proofErr w:type="gramStart"/>
      <w:r w:rsidRPr="00542FF1">
        <w:rPr>
          <w:rFonts w:ascii="Gandhari Unicode" w:hAnsi="Gandhari Unicode" w:cs="e-Tamil OTC"/>
          <w:i/>
          <w:iCs/>
          <w:lang w:val="fr-FR"/>
        </w:rPr>
        <w:t>mī</w:t>
      </w:r>
      <w:proofErr w:type="spellEnd"/>
      <w:proofErr w:type="gramEnd"/>
      <w:r w:rsidRPr="00542FF1">
        <w:rPr>
          <w:rFonts w:ascii="Gandhari Unicode" w:hAnsi="Gandhari Unicode" w:cs="e-Tamil OTC"/>
          <w:lang w:val="fr-FR"/>
        </w:rPr>
        <w:t xml:space="preserve"> </w:t>
      </w:r>
      <w:proofErr w:type="spellStart"/>
      <w:r w:rsidRPr="00542FF1">
        <w:rPr>
          <w:rFonts w:ascii="Gandhari Unicode" w:hAnsi="Gandhari Unicode" w:cs="e-Tamil OTC"/>
          <w:lang w:val="fr-FR"/>
        </w:rPr>
        <w:t>micai</w:t>
      </w:r>
      <w:proofErr w:type="spellEnd"/>
      <w:r w:rsidR="000B0B1C">
        <w:rPr>
          <w:rFonts w:ascii="Gandhari Unicode" w:hAnsi="Gandhari Unicode" w:cs="e-Tamil OTC"/>
          <w:lang w:val="fr-FR"/>
        </w:rPr>
        <w:t>+</w:t>
      </w:r>
      <w:r w:rsidRPr="00542FF1">
        <w:rPr>
          <w:rFonts w:ascii="Gandhari Unicode" w:hAnsi="Gandhari Unicode" w:cs="e-Tamil OTC"/>
          <w:lang w:val="fr-FR"/>
        </w:rPr>
        <w:t xml:space="preserve"> </w:t>
      </w:r>
      <w:proofErr w:type="spellStart"/>
      <w:r w:rsidR="000B0B1C">
        <w:rPr>
          <w:rFonts w:ascii="Gandhari Unicode" w:hAnsi="Gandhari Unicode" w:cs="e-Tamil OTC"/>
          <w:i/>
          <w:iCs/>
          <w:lang w:val="fr-FR"/>
        </w:rPr>
        <w:t>tāaya</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vīi</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cumantu</w:t>
      </w:r>
      <w:proofErr w:type="spellEnd"/>
      <w:r w:rsidR="000B0B1C">
        <w:rPr>
          <w:rFonts w:ascii="Gandhari Unicode" w:hAnsi="Gandhari Unicode" w:cs="e-Tamil OTC"/>
          <w:i/>
          <w:iCs/>
          <w:lang w:val="fr-FR"/>
        </w:rPr>
        <w:t xml:space="preserve"> </w:t>
      </w:r>
      <w:proofErr w:type="spellStart"/>
      <w:r w:rsidR="000B0B1C">
        <w:rPr>
          <w:rFonts w:ascii="Gandhari Unicode" w:hAnsi="Gandhari Unicode" w:cs="e-Tamil OTC"/>
          <w:i/>
          <w:iCs/>
          <w:lang w:val="fr-FR"/>
        </w:rPr>
        <w:t>vant</w:t>
      </w:r>
      <w:proofErr w:type="spellEnd"/>
      <w:r w:rsidR="000B0B1C">
        <w:rPr>
          <w:rFonts w:ascii="Gandhari Unicode" w:hAnsi="Gandhari Unicode" w:cs="e-Tamil OTC"/>
          <w:i/>
          <w:iCs/>
          <w:lang w:val="fr-FR"/>
        </w:rPr>
        <w:t>*</w:t>
      </w:r>
    </w:p>
    <w:p w14:paraId="237881B1" w14:textId="77777777" w:rsidR="0092153D" w:rsidRPr="000B0B1C" w:rsidRDefault="00014CDD">
      <w:pPr>
        <w:pStyle w:val="Textbody"/>
        <w:spacing w:after="29"/>
        <w:rPr>
          <w:rFonts w:ascii="Gandhari Unicode" w:hAnsi="Gandhari Unicode" w:cs="e-Tamil OTC"/>
          <w:lang w:val="de-DE"/>
        </w:rPr>
      </w:pPr>
      <w:proofErr w:type="spellStart"/>
      <w:r w:rsidRPr="000B0B1C">
        <w:rPr>
          <w:rFonts w:ascii="Gandhari Unicode" w:hAnsi="Gandhari Unicode" w:cs="e-Tamil OTC"/>
          <w:lang w:val="de-DE"/>
        </w:rPr>
        <w:t>iḻ</w:t>
      </w:r>
      <w:r w:rsidR="000B0B1C" w:rsidRPr="000B0B1C">
        <w:rPr>
          <w:rFonts w:ascii="Gandhari Unicode" w:hAnsi="Gandhari Unicode" w:cs="e-Tamil OTC"/>
          <w:lang w:val="de-DE"/>
        </w:rPr>
        <w:t>i-</w:t>
      </w:r>
      <w:r w:rsidRPr="000B0B1C">
        <w:rPr>
          <w:rFonts w:ascii="Gandhari Unicode" w:hAnsi="Gandhari Unicode" w:cs="e-Tamil OTC"/>
          <w:lang w:val="de-DE"/>
        </w:rPr>
        <w:t>tarum</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puṉal</w:t>
      </w:r>
      <w:proofErr w:type="spellEnd"/>
      <w:r w:rsidR="000B0B1C" w:rsidRPr="000B0B1C">
        <w:rPr>
          <w:rFonts w:ascii="Gandhari Unicode" w:hAnsi="Gandhari Unicode" w:cs="e-Tamil OTC"/>
          <w:lang w:val="de-DE"/>
        </w:rPr>
        <w:t>-</w:t>
      </w:r>
      <w:r w:rsidRPr="000B0B1C">
        <w:rPr>
          <w:rFonts w:ascii="Gandhari Unicode" w:hAnsi="Gandhari Unicode" w:cs="e-Tamil OTC"/>
          <w:lang w:val="de-DE"/>
        </w:rPr>
        <w:t xml:space="preserve">um </w:t>
      </w:r>
      <w:proofErr w:type="spellStart"/>
      <w:r w:rsidRPr="000B0B1C">
        <w:rPr>
          <w:rFonts w:ascii="Gandhari Unicode" w:hAnsi="Gandhari Unicode" w:cs="e-Tamil OTC"/>
          <w:lang w:val="de-DE"/>
        </w:rPr>
        <w:t>vārār</w:t>
      </w:r>
      <w:proofErr w:type="spellEnd"/>
      <w:r w:rsidRPr="000B0B1C">
        <w:rPr>
          <w:rFonts w:ascii="Gandhari Unicode" w:hAnsi="Gandhari Unicode" w:cs="e-Tamil OTC"/>
          <w:lang w:val="de-DE"/>
        </w:rPr>
        <w:t xml:space="preserve"> </w:t>
      </w:r>
      <w:proofErr w:type="spellStart"/>
      <w:r w:rsidRPr="000B0B1C">
        <w:rPr>
          <w:rFonts w:ascii="Gandhari Unicode" w:hAnsi="Gandhari Unicode" w:cs="e-Tamil OTC"/>
          <w:lang w:val="de-DE"/>
        </w:rPr>
        <w:t>tōḻi</w:t>
      </w:r>
      <w:proofErr w:type="spellEnd"/>
    </w:p>
    <w:p w14:paraId="6114180C"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maṟantōr</w:t>
      </w:r>
      <w:r w:rsidR="000B0B1C" w:rsidRPr="00BC3EC5">
        <w:rPr>
          <w:rFonts w:ascii="Gandhari Unicode" w:hAnsi="Gandhari Unicode" w:cs="e-Tamil OTC"/>
          <w:lang w:val="de-DE"/>
        </w:rPr>
        <w:t>-</w:t>
      </w:r>
      <w:r w:rsidRPr="00BC3EC5">
        <w:rPr>
          <w:rFonts w:ascii="Gandhari Unicode" w:hAnsi="Gandhari Unicode" w:cs="e-Tamil OTC"/>
          <w:lang w:val="de-DE"/>
        </w:rPr>
        <w:t>maṉṟa</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maṟavām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nām</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5AEB7FC4" w14:textId="77777777" w:rsidR="0092153D" w:rsidRPr="00BC3EC5" w:rsidRDefault="00014CDD">
      <w:pPr>
        <w:pStyle w:val="Textbody"/>
        <w:spacing w:after="29"/>
        <w:rPr>
          <w:rFonts w:ascii="Gandhari Unicode" w:hAnsi="Gandhari Unicode" w:cs="e-Tamil OTC"/>
          <w:lang w:val="de-DE"/>
        </w:rPr>
      </w:pPr>
      <w:proofErr w:type="spellStart"/>
      <w:r w:rsidRPr="00BC3EC5">
        <w:rPr>
          <w:rFonts w:ascii="Gandhari Unicode" w:hAnsi="Gandhari Unicode" w:cs="e-Tamil OTC"/>
          <w:lang w:val="de-DE"/>
        </w:rPr>
        <w:t>kālam</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māri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mālai</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mā</w:t>
      </w:r>
      <w:proofErr w:type="spellEnd"/>
      <w:r w:rsidRPr="00BC3EC5">
        <w:rPr>
          <w:rFonts w:ascii="Gandhari Unicode" w:hAnsi="Gandhari Unicode" w:cs="e-Tamil OTC"/>
          <w:lang w:val="de-DE"/>
        </w:rPr>
        <w:t xml:space="preserve"> </w:t>
      </w:r>
      <w:proofErr w:type="spellStart"/>
      <w:r w:rsidRPr="00BC3EC5">
        <w:rPr>
          <w:rFonts w:ascii="Gandhari Unicode" w:hAnsi="Gandhari Unicode" w:cs="e-Tamil OTC"/>
          <w:i/>
          <w:iCs/>
          <w:lang w:val="de-DE"/>
        </w:rPr>
        <w:t>maḻai</w:t>
      </w:r>
      <w:proofErr w:type="spellEnd"/>
    </w:p>
    <w:p w14:paraId="17916244" w14:textId="77777777" w:rsidR="0092153D" w:rsidRPr="00BC3EC5" w:rsidRDefault="000B0B1C">
      <w:pPr>
        <w:pStyle w:val="Textbody"/>
        <w:spacing w:after="29"/>
        <w:rPr>
          <w:rFonts w:ascii="Gandhari Unicode" w:hAnsi="Gandhari Unicode" w:cs="e-Tamil OTC"/>
          <w:lang w:val="de-DE"/>
        </w:rPr>
      </w:pP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iṉ</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lang w:val="de-DE"/>
        </w:rPr>
        <w:t>icai</w:t>
      </w:r>
      <w:proofErr w:type="spellEnd"/>
      <w:r w:rsidR="00014CDD" w:rsidRPr="00BC3EC5">
        <w:rPr>
          <w:rFonts w:ascii="Gandhari Unicode" w:hAnsi="Gandhari Unicode" w:cs="e-Tamil OTC"/>
          <w:lang w:val="de-DE"/>
        </w:rPr>
        <w:t xml:space="preserve"> </w:t>
      </w:r>
      <w:r w:rsidRPr="00BC3EC5">
        <w:rPr>
          <w:rFonts w:ascii="Gandhari Unicode" w:hAnsi="Gandhari Unicode" w:cs="e-Tamil OTC"/>
          <w:lang w:val="de-DE"/>
        </w:rPr>
        <w:t>~</w:t>
      </w:r>
      <w:proofErr w:type="spellStart"/>
      <w:r w:rsidR="00014CDD" w:rsidRPr="00BC3EC5">
        <w:rPr>
          <w:rFonts w:ascii="Gandhari Unicode" w:hAnsi="Gandhari Unicode" w:cs="e-Tamil OTC"/>
          <w:i/>
          <w:iCs/>
          <w:lang w:val="de-DE"/>
        </w:rPr>
        <w:t>urumiṉ</w:t>
      </w:r>
      <w:proofErr w:type="spellEnd"/>
      <w:r w:rsidR="00014CDD" w:rsidRPr="00BC3EC5">
        <w:rPr>
          <w:rFonts w:ascii="Gandhari Unicode" w:hAnsi="Gandhari Unicode" w:cs="e-Tamil OTC"/>
          <w:i/>
          <w:iCs/>
          <w:lang w:val="de-DE"/>
        </w:rPr>
        <w:t xml:space="preserve"> </w:t>
      </w:r>
      <w:proofErr w:type="spellStart"/>
      <w:r w:rsidR="00014CDD" w:rsidRPr="00BC3EC5">
        <w:rPr>
          <w:rFonts w:ascii="Gandhari Unicode" w:hAnsi="Gandhari Unicode" w:cs="e-Tamil OTC"/>
          <w:i/>
          <w:iCs/>
          <w:lang w:val="de-DE"/>
        </w:rPr>
        <w:t>kural</w:t>
      </w:r>
      <w:proofErr w:type="spellEnd"/>
      <w:r w:rsidRPr="00BC3EC5">
        <w:rPr>
          <w:rFonts w:ascii="Gandhari Unicode" w:hAnsi="Gandhari Unicode" w:cs="e-Tamil OTC"/>
          <w:i/>
          <w:iCs/>
          <w:lang w:val="de-DE"/>
        </w:rPr>
        <w:t>-</w:t>
      </w:r>
      <w:r w:rsidR="00014CDD" w:rsidRPr="00BC3EC5">
        <w:rPr>
          <w:rFonts w:ascii="Gandhari Unicode" w:hAnsi="Gandhari Unicode" w:cs="e-Tamil OTC"/>
          <w:i/>
          <w:iCs/>
          <w:lang w:val="de-DE"/>
        </w:rPr>
        <w:t>um</w:t>
      </w:r>
    </w:p>
    <w:p w14:paraId="3F7378EF" w14:textId="77777777" w:rsidR="0092153D" w:rsidRPr="00BC3EC5" w:rsidRDefault="00014CDD">
      <w:pPr>
        <w:pStyle w:val="Textbody"/>
        <w:spacing w:after="29" w:line="260" w:lineRule="exact"/>
        <w:rPr>
          <w:rFonts w:ascii="Gandhari Unicode" w:hAnsi="Gandhari Unicode" w:cs="e-Tamil OTC"/>
          <w:lang w:val="de-DE"/>
        </w:rPr>
      </w:pPr>
      <w:proofErr w:type="spellStart"/>
      <w:r w:rsidRPr="00BC3EC5">
        <w:rPr>
          <w:rFonts w:ascii="Gandhari Unicode" w:hAnsi="Gandhari Unicode" w:cs="e-Tamil OTC"/>
          <w:lang w:val="de-DE"/>
        </w:rPr>
        <w:t>muṉ</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varal</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ēmam</w:t>
      </w:r>
      <w:proofErr w:type="spellEnd"/>
      <w:r w:rsidR="000B0B1C" w:rsidRPr="00BC3EC5">
        <w:rPr>
          <w:rFonts w:ascii="Gandhari Unicode" w:hAnsi="Gandhari Unicode" w:cs="e-Tamil OTC"/>
          <w:lang w:val="de-DE"/>
        </w:rPr>
        <w:t xml:space="preserve"> </w:t>
      </w:r>
      <w:proofErr w:type="spellStart"/>
      <w:r w:rsidR="000B0B1C" w:rsidRPr="00BC3EC5">
        <w:rPr>
          <w:rFonts w:ascii="Gandhari Unicode" w:hAnsi="Gandhari Unicode" w:cs="e-Tamil OTC"/>
          <w:lang w:val="de-DE"/>
        </w:rPr>
        <w:t>ceyt</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 xml:space="preserve"> </w:t>
      </w:r>
      <w:proofErr w:type="spellStart"/>
      <w:r w:rsidRPr="00BC3EC5">
        <w:rPr>
          <w:rFonts w:ascii="Gandhari Unicode" w:hAnsi="Gandhari Unicode" w:cs="e-Tamil OTC"/>
          <w:lang w:val="de-DE"/>
        </w:rPr>
        <w:t>akaṉṟōr</w:t>
      </w:r>
      <w:proofErr w:type="spellEnd"/>
      <w:r w:rsidR="000B0B1C" w:rsidRPr="00BC3EC5">
        <w:rPr>
          <w:rFonts w:ascii="Gandhari Unicode" w:hAnsi="Gandhari Unicode" w:cs="e-Tamil OTC"/>
          <w:lang w:val="de-DE"/>
        </w:rPr>
        <w:t>-</w:t>
      </w:r>
      <w:r w:rsidRPr="00BC3EC5">
        <w:rPr>
          <w:rFonts w:ascii="Gandhari Unicode" w:hAnsi="Gandhari Unicode" w:cs="e-Tamil OTC"/>
          <w:lang w:val="de-DE"/>
        </w:rPr>
        <w:t>ē.</w:t>
      </w:r>
    </w:p>
    <w:p w14:paraId="4BF3456F" w14:textId="77777777" w:rsidR="0092153D" w:rsidRPr="00BC3EC5" w:rsidRDefault="0092153D">
      <w:pPr>
        <w:pStyle w:val="Textbody"/>
        <w:spacing w:after="29" w:line="260" w:lineRule="exact"/>
        <w:rPr>
          <w:rFonts w:ascii="Gandhari Unicode" w:hAnsi="Gandhari Unicode" w:cs="e-Tamil OTC"/>
          <w:lang w:val="de-DE"/>
        </w:rPr>
      </w:pPr>
    </w:p>
    <w:p w14:paraId="4EBBA0A5" w14:textId="77777777" w:rsidR="0092153D" w:rsidRPr="00BC3EC5" w:rsidRDefault="0092153D">
      <w:pPr>
        <w:pStyle w:val="Textbody"/>
        <w:spacing w:after="29" w:line="260" w:lineRule="exact"/>
        <w:rPr>
          <w:rFonts w:ascii="Gandhari Unicode" w:hAnsi="Gandhari Unicode" w:cs="e-Tamil OTC"/>
          <w:lang w:val="de-DE"/>
        </w:rPr>
      </w:pPr>
    </w:p>
    <w:p w14:paraId="0F0EB44F" w14:textId="77777777" w:rsidR="0092153D" w:rsidRPr="00BC3EC5" w:rsidRDefault="0092153D">
      <w:pPr>
        <w:pStyle w:val="Textbody"/>
        <w:spacing w:after="29" w:line="260" w:lineRule="exact"/>
        <w:rPr>
          <w:rFonts w:ascii="Gandhari Unicode" w:hAnsi="Gandhari Unicode" w:cs="e-Tamil OTC"/>
          <w:lang w:val="de-DE"/>
        </w:rPr>
      </w:pPr>
    </w:p>
    <w:p w14:paraId="4227F06C" w14:textId="77777777" w:rsidR="0092153D" w:rsidRPr="00542FF1" w:rsidRDefault="00014CDD">
      <w:pPr>
        <w:pStyle w:val="Textbody"/>
        <w:pageBreakBefore/>
        <w:spacing w:after="29" w:line="260" w:lineRule="exact"/>
        <w:rPr>
          <w:rFonts w:ascii="Gandhari Unicode" w:hAnsi="Gandhari Unicode" w:cs="e-Tamil OTC"/>
          <w:lang w:val="en-GB"/>
        </w:rPr>
      </w:pPr>
      <w:r w:rsidRPr="00542FF1">
        <w:rPr>
          <w:rFonts w:ascii="Gandhari Unicode" w:hAnsi="Gandhari Unicode" w:cs="e-Tamil OTC"/>
          <w:lang w:val="en-GB"/>
        </w:rPr>
        <w:lastRenderedPageBreak/>
        <w:t xml:space="preserve">Uttered by HER when the confidante </w:t>
      </w:r>
      <w:proofErr w:type="gramStart"/>
      <w:r w:rsidRPr="00542FF1">
        <w:rPr>
          <w:rFonts w:ascii="Gandhari Unicode" w:hAnsi="Gandhari Unicode" w:cs="e-Tamil OTC"/>
          <w:lang w:val="en-GB"/>
        </w:rPr>
        <w:t>said</w:t>
      </w:r>
      <w:proofErr w:type="gramEnd"/>
      <w:r w:rsidRPr="00542FF1">
        <w:rPr>
          <w:rFonts w:ascii="Gandhari Unicode" w:hAnsi="Gandhari Unicode" w:cs="e-Tamil OTC"/>
          <w:lang w:val="en-GB"/>
        </w:rPr>
        <w:t xml:space="preserve"> </w:t>
      </w:r>
      <w:r w:rsidR="0060544D">
        <w:rPr>
          <w:rFonts w:ascii="Gandhari Unicode" w:hAnsi="Gandhari Unicode" w:cs="e-Tamil OTC"/>
          <w:lang w:val="en-GB"/>
        </w:rPr>
        <w:t>“</w:t>
      </w:r>
      <w:r w:rsidRPr="00542FF1">
        <w:rPr>
          <w:rFonts w:ascii="Gandhari Unicode" w:hAnsi="Gandhari Unicode" w:cs="e-Tamil OTC"/>
          <w:lang w:val="en-GB"/>
        </w:rPr>
        <w:t>the season is not in time</w:t>
      </w:r>
      <w:r w:rsidR="0060544D">
        <w:rPr>
          <w:rFonts w:ascii="Gandhari Unicode" w:hAnsi="Gandhari Unicode" w:cs="e-Tamil OTC"/>
          <w:lang w:val="en-GB"/>
        </w:rPr>
        <w:t>”</w:t>
      </w:r>
      <w:r w:rsidRPr="00542FF1">
        <w:rPr>
          <w:rFonts w:ascii="Gandhari Unicode" w:hAnsi="Gandhari Unicode" w:cs="e-Tamil OTC"/>
          <w:lang w:val="en-GB"/>
        </w:rPr>
        <w:t>, to HER, who didn't have the strength [anymore] at the coming of the season.</w:t>
      </w:r>
    </w:p>
    <w:p w14:paraId="113F4225" w14:textId="77777777" w:rsidR="0092153D" w:rsidRPr="00542FF1" w:rsidRDefault="0092153D">
      <w:pPr>
        <w:pStyle w:val="Textbody"/>
        <w:spacing w:after="29" w:line="260" w:lineRule="exact"/>
        <w:rPr>
          <w:rFonts w:ascii="Gandhari Unicode" w:hAnsi="Gandhari Unicode" w:cs="e-Tamil OTC"/>
          <w:lang w:val="en-GB"/>
        </w:rPr>
      </w:pPr>
    </w:p>
    <w:p w14:paraId="42D92FED" w14:textId="77777777" w:rsidR="0092153D" w:rsidRPr="00542FF1" w:rsidRDefault="00014CDD">
      <w:pPr>
        <w:pStyle w:val="Textbody"/>
        <w:spacing w:after="0" w:line="260" w:lineRule="exact"/>
        <w:rPr>
          <w:rFonts w:ascii="Gandhari Unicode" w:hAnsi="Gandhari Unicode" w:cs="e-Tamil OTC"/>
          <w:lang w:val="en-GB"/>
        </w:rPr>
      </w:pPr>
      <w:r w:rsidRPr="00542FF1">
        <w:rPr>
          <w:rFonts w:ascii="Gandhari Unicode" w:hAnsi="Gandhari Unicode" w:cs="e-Tamil OTC"/>
          <w:lang w:val="en-GB"/>
        </w:rPr>
        <w:t xml:space="preserve">rained- hill- flower be-fragrant- cool </w:t>
      </w:r>
      <w:proofErr w:type="gramStart"/>
      <w:r w:rsidRPr="00542FF1">
        <w:rPr>
          <w:rFonts w:ascii="Gandhari Unicode" w:hAnsi="Gandhari Unicode" w:cs="e-Tamil OTC"/>
          <w:lang w:val="en-GB"/>
        </w:rPr>
        <w:t>dimness</w:t>
      </w:r>
      <w:proofErr w:type="gramEnd"/>
    </w:p>
    <w:p w14:paraId="21107090"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height elevation</w:t>
      </w:r>
      <w:r w:rsidRPr="00542FF1">
        <w:rPr>
          <w:rFonts w:ascii="Gandhari Unicode" w:hAnsi="Gandhari Unicode" w:cs="e-Tamil OTC"/>
        </w:rPr>
        <w:t xml:space="preserve"> </w:t>
      </w:r>
      <w:r w:rsidRPr="00542FF1">
        <w:rPr>
          <w:rFonts w:ascii="Gandhari Unicode" w:hAnsi="Gandhari Unicode" w:cs="e-Tamil OTC"/>
          <w:lang w:val="en-GB"/>
        </w:rPr>
        <w:t>spread- blossom laden come(abs.)</w:t>
      </w:r>
    </w:p>
    <w:p w14:paraId="0EBB1982"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fall- giving- flood</w:t>
      </w:r>
      <w:r w:rsidRPr="00542FF1">
        <w:rPr>
          <w:rFonts w:ascii="Gandhari Unicode" w:hAnsi="Gandhari Unicode" w:cs="e-Tamil OTC"/>
          <w:position w:val="6"/>
          <w:lang w:val="en-GB"/>
        </w:rPr>
        <w:t>um</w:t>
      </w:r>
      <w:r w:rsidRPr="00542FF1">
        <w:rPr>
          <w:rFonts w:ascii="Gandhari Unicode" w:hAnsi="Gandhari Unicode" w:cs="e-Tamil OTC"/>
          <w:lang w:val="en-GB"/>
        </w:rPr>
        <w:t xml:space="preserve"> come-not-he(h.) </w:t>
      </w:r>
      <w:proofErr w:type="gramStart"/>
      <w:r w:rsidRPr="00542FF1">
        <w:rPr>
          <w:rFonts w:ascii="Gandhari Unicode" w:hAnsi="Gandhari Unicode" w:cs="e-Tamil OTC"/>
          <w:lang w:val="en-GB"/>
        </w:rPr>
        <w:t>friend</w:t>
      </w:r>
      <w:proofErr w:type="gramEnd"/>
    </w:p>
    <w:p w14:paraId="3ACE57DC"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he-forgot(h.) </w:t>
      </w:r>
      <w:proofErr w:type="spellStart"/>
      <w:r w:rsidRPr="00542FF1">
        <w:rPr>
          <w:rFonts w:ascii="Gandhari Unicode" w:hAnsi="Gandhari Unicode" w:cs="e-Tamil OTC"/>
          <w:position w:val="6"/>
          <w:lang w:val="en-GB"/>
        </w:rPr>
        <w:t>maṉṟa</w:t>
      </w:r>
      <w:proofErr w:type="spellEnd"/>
      <w:r w:rsidRPr="00542FF1">
        <w:rPr>
          <w:rFonts w:ascii="Gandhari Unicode" w:hAnsi="Gandhari Unicode" w:cs="e-Tamil OTC"/>
          <w:lang w:val="en-GB"/>
        </w:rPr>
        <w:t xml:space="preserve"> we-don't-forget </w:t>
      </w:r>
      <w:proofErr w:type="gramStart"/>
      <w:r w:rsidRPr="00542FF1">
        <w:rPr>
          <w:rFonts w:ascii="Gandhari Unicode" w:hAnsi="Gandhari Unicode" w:cs="e-Tamil OTC"/>
          <w:lang w:val="en-GB"/>
        </w:rPr>
        <w:t>we</w:t>
      </w:r>
      <w:r w:rsidRPr="00542FF1">
        <w:rPr>
          <w:rFonts w:ascii="Gandhari Unicode" w:hAnsi="Gandhari Unicode" w:cs="e-Tamil OTC"/>
          <w:position w:val="6"/>
          <w:lang w:val="en-GB"/>
        </w:rPr>
        <w:t>ē</w:t>
      </w:r>
      <w:proofErr w:type="gramEnd"/>
    </w:p>
    <w:p w14:paraId="190D5F47"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time shower</w:t>
      </w:r>
      <w:r w:rsidRPr="00542FF1">
        <w:rPr>
          <w:rFonts w:ascii="Gandhari Unicode" w:hAnsi="Gandhari Unicode" w:cs="e-Tamil OTC"/>
        </w:rPr>
        <w:t xml:space="preserve"> </w:t>
      </w:r>
      <w:r w:rsidRPr="00542FF1">
        <w:rPr>
          <w:rFonts w:ascii="Gandhari Unicode" w:hAnsi="Gandhari Unicode" w:cs="e-Tamil OTC"/>
          <w:lang w:val="en-GB"/>
        </w:rPr>
        <w:t>evening big rain</w:t>
      </w:r>
    </w:p>
    <w:p w14:paraId="310CDDCB"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 xml:space="preserve">pleasant sound </w:t>
      </w:r>
      <w:proofErr w:type="spellStart"/>
      <w:r w:rsidRPr="00542FF1">
        <w:rPr>
          <w:rFonts w:ascii="Gandhari Unicode" w:hAnsi="Gandhari Unicode" w:cs="e-Tamil OTC"/>
          <w:lang w:val="en-GB"/>
        </w:rPr>
        <w:t>thunder</w:t>
      </w:r>
      <w:r w:rsidRPr="00542FF1">
        <w:rPr>
          <w:rFonts w:ascii="Gandhari Unicode" w:hAnsi="Gandhari Unicode" w:cs="e-Tamil OTC"/>
          <w:vertAlign w:val="superscript"/>
          <w:lang w:val="en-GB"/>
        </w:rPr>
        <w:t>iṉ</w:t>
      </w:r>
      <w:proofErr w:type="spellEnd"/>
      <w:r w:rsidRPr="00542FF1">
        <w:rPr>
          <w:rFonts w:ascii="Gandhari Unicode" w:hAnsi="Gandhari Unicode" w:cs="e-Tamil OTC"/>
          <w:lang w:val="en-GB"/>
        </w:rPr>
        <w:t xml:space="preserve"> </w:t>
      </w:r>
      <w:proofErr w:type="spellStart"/>
      <w:r w:rsidRPr="00542FF1">
        <w:rPr>
          <w:rFonts w:ascii="Gandhari Unicode" w:hAnsi="Gandhari Unicode" w:cs="e-Tamil OTC"/>
          <w:lang w:val="en-GB"/>
        </w:rPr>
        <w:t>voice</w:t>
      </w:r>
      <w:r w:rsidRPr="00542FF1">
        <w:rPr>
          <w:rFonts w:ascii="Gandhari Unicode" w:hAnsi="Gandhari Unicode" w:cs="e-Tamil OTC"/>
          <w:vertAlign w:val="superscript"/>
          <w:lang w:val="en-GB"/>
        </w:rPr>
        <w:t>um</w:t>
      </w:r>
      <w:proofErr w:type="spellEnd"/>
    </w:p>
    <w:p w14:paraId="55A574A9" w14:textId="77777777" w:rsidR="0092153D" w:rsidRPr="00542FF1" w:rsidRDefault="00014CDD">
      <w:pPr>
        <w:pStyle w:val="Textbody"/>
        <w:spacing w:after="0" w:line="260" w:lineRule="exact"/>
        <w:rPr>
          <w:rFonts w:ascii="Gandhari Unicode" w:hAnsi="Gandhari Unicode" w:cs="e-Tamil OTC"/>
        </w:rPr>
      </w:pPr>
      <w:r w:rsidRPr="00542FF1">
        <w:rPr>
          <w:rFonts w:ascii="Gandhari Unicode" w:hAnsi="Gandhari Unicode" w:cs="e-Tamil OTC"/>
          <w:lang w:val="en-GB"/>
        </w:rPr>
        <w:t>before coming protection made departed-he(</w:t>
      </w:r>
      <w:proofErr w:type="gramStart"/>
      <w:r w:rsidRPr="00542FF1">
        <w:rPr>
          <w:rFonts w:ascii="Gandhari Unicode" w:hAnsi="Gandhari Unicode" w:cs="e-Tamil OTC"/>
          <w:lang w:val="en-GB"/>
        </w:rPr>
        <w:t>h.)</w:t>
      </w:r>
      <w:r w:rsidRPr="00542FF1">
        <w:rPr>
          <w:rFonts w:ascii="Gandhari Unicode" w:hAnsi="Gandhari Unicode" w:cs="e-Tamil OTC"/>
          <w:position w:val="6"/>
          <w:lang w:val="en-GB"/>
        </w:rPr>
        <w:t>ē</w:t>
      </w:r>
      <w:proofErr w:type="gramEnd"/>
      <w:r w:rsidRPr="00542FF1">
        <w:rPr>
          <w:rFonts w:ascii="Gandhari Unicode" w:hAnsi="Gandhari Unicode" w:cs="e-Tamil OTC"/>
          <w:lang w:val="en-GB"/>
        </w:rPr>
        <w:t>∞</w:t>
      </w:r>
    </w:p>
    <w:p w14:paraId="47794EE9" w14:textId="77777777" w:rsidR="0092153D" w:rsidRPr="00542FF1" w:rsidRDefault="0092153D">
      <w:pPr>
        <w:pStyle w:val="Textbody"/>
        <w:spacing w:after="29"/>
        <w:rPr>
          <w:rFonts w:ascii="Gandhari Unicode" w:hAnsi="Gandhari Unicode" w:cs="e-Tamil OTC"/>
        </w:rPr>
      </w:pPr>
    </w:p>
    <w:p w14:paraId="13D5207B" w14:textId="77777777" w:rsidR="0092153D" w:rsidRPr="00542FF1" w:rsidRDefault="0092153D">
      <w:pPr>
        <w:pStyle w:val="Textbody"/>
        <w:spacing w:after="29"/>
        <w:rPr>
          <w:rFonts w:ascii="Gandhari Unicode" w:hAnsi="Gandhari Unicode" w:cs="e-Tamil OTC"/>
          <w:lang w:val="en-GB"/>
        </w:rPr>
      </w:pPr>
    </w:p>
    <w:p w14:paraId="724BCE5F"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He has not come, friend, even with the descending flood,</w:t>
      </w:r>
    </w:p>
    <w:p w14:paraId="6138FB7C" w14:textId="77777777" w:rsidR="0092153D" w:rsidRPr="00542FF1" w:rsidRDefault="00014CDD">
      <w:pPr>
        <w:pStyle w:val="Textbody"/>
        <w:tabs>
          <w:tab w:val="left" w:pos="138"/>
        </w:tabs>
        <w:spacing w:after="0"/>
        <w:rPr>
          <w:rFonts w:ascii="Gandhari Unicode" w:hAnsi="Gandhari Unicode" w:cs="e-Tamil OTC"/>
        </w:rPr>
      </w:pPr>
      <w:r w:rsidRPr="00542FF1">
        <w:rPr>
          <w:rFonts w:ascii="Gandhari Unicode" w:hAnsi="Gandhari Unicode" w:cs="e-Tamil OTC"/>
          <w:lang w:val="en-GB"/>
        </w:rPr>
        <w:tab/>
        <w:t>coming laden with blossoms [that were] spread on the heights</w:t>
      </w:r>
      <w:r w:rsidRPr="00542FF1">
        <w:rPr>
          <w:rStyle w:val="FootnoteReference"/>
          <w:rFonts w:ascii="Gandhari Unicode" w:hAnsi="Gandhari Unicode" w:cs="e-Tamil OTC"/>
          <w:lang w:val="en-GB"/>
        </w:rPr>
        <w:footnoteReference w:id="799"/>
      </w:r>
      <w:r w:rsidRPr="00542FF1">
        <w:rPr>
          <w:rFonts w:ascii="Gandhari Unicode" w:hAnsi="Gandhari Unicode" w:cs="e-Tamil OTC"/>
          <w:lang w:val="en-GB"/>
        </w:rPr>
        <w:t>,</w:t>
      </w:r>
    </w:p>
    <w:p w14:paraId="6214B051" w14:textId="77777777" w:rsidR="0092153D" w:rsidRPr="00542FF1" w:rsidRDefault="00014CDD">
      <w:pPr>
        <w:pStyle w:val="Textbody"/>
        <w:tabs>
          <w:tab w:val="left" w:pos="138"/>
        </w:tabs>
        <w:spacing w:after="0"/>
        <w:rPr>
          <w:rFonts w:ascii="Gandhari Unicode" w:hAnsi="Gandhari Unicode" w:cs="e-Tamil OTC"/>
          <w:lang w:val="en-GB"/>
        </w:rPr>
      </w:pPr>
      <w:r w:rsidRPr="00542FF1">
        <w:rPr>
          <w:rFonts w:ascii="Gandhari Unicode" w:hAnsi="Gandhari Unicode" w:cs="e-Tamil OTC"/>
          <w:lang w:val="en-GB"/>
        </w:rPr>
        <w:tab/>
        <w:t>cool [and] muddy, fragrant from the flowers on the rain-</w:t>
      </w:r>
      <w:proofErr w:type="spellStart"/>
      <w:r w:rsidRPr="00542FF1">
        <w:rPr>
          <w:rFonts w:ascii="Gandhari Unicode" w:hAnsi="Gandhari Unicode" w:cs="e-Tamil OTC"/>
          <w:lang w:val="en-GB"/>
        </w:rPr>
        <w:t>wet</w:t>
      </w:r>
      <w:proofErr w:type="spellEnd"/>
      <w:r w:rsidRPr="00542FF1">
        <w:rPr>
          <w:rFonts w:ascii="Gandhari Unicode" w:hAnsi="Gandhari Unicode" w:cs="e-Tamil OTC"/>
          <w:lang w:val="en-GB"/>
        </w:rPr>
        <w:t xml:space="preserve"> hills:</w:t>
      </w:r>
    </w:p>
    <w:p w14:paraId="4EBCFF52" w14:textId="77777777" w:rsidR="0092153D" w:rsidRPr="00542FF1" w:rsidRDefault="00014CDD">
      <w:pPr>
        <w:pStyle w:val="Textbody"/>
        <w:spacing w:after="72"/>
        <w:rPr>
          <w:rFonts w:ascii="Gandhari Unicode" w:hAnsi="Gandhari Unicode" w:cs="e-Tamil OTC"/>
          <w:lang w:val="en-GB"/>
        </w:rPr>
      </w:pPr>
      <w:proofErr w:type="gramStart"/>
      <w:r w:rsidRPr="00542FF1">
        <w:rPr>
          <w:rFonts w:ascii="Gandhari Unicode" w:hAnsi="Gandhari Unicode" w:cs="e-Tamil OTC"/>
          <w:lang w:val="en-GB"/>
        </w:rPr>
        <w:t>surely</w:t>
      </w:r>
      <w:proofErr w:type="gramEnd"/>
      <w:r w:rsidRPr="00542FF1">
        <w:rPr>
          <w:rFonts w:ascii="Gandhari Unicode" w:hAnsi="Gandhari Unicode" w:cs="e-Tamil OTC"/>
          <w:lang w:val="en-GB"/>
        </w:rPr>
        <w:t xml:space="preserve"> he has forgotten,</w:t>
      </w:r>
    </w:p>
    <w:p w14:paraId="439BDC35"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lang w:val="en-GB"/>
        </w:rPr>
        <w:t>he who departed after having promised</w:t>
      </w:r>
      <w:r w:rsidRPr="00542FF1">
        <w:rPr>
          <w:rStyle w:val="FootnoteReference"/>
          <w:rFonts w:ascii="Gandhari Unicode" w:hAnsi="Gandhari Unicode" w:cs="e-Tamil OTC"/>
          <w:lang w:val="en-GB"/>
        </w:rPr>
        <w:footnoteReference w:id="800"/>
      </w:r>
      <w:r w:rsidRPr="00542FF1">
        <w:rPr>
          <w:rFonts w:ascii="Gandhari Unicode" w:hAnsi="Gandhari Unicode" w:cs="e-Tamil OTC"/>
          <w:lang w:val="en-GB"/>
        </w:rPr>
        <w:t xml:space="preserve"> to come </w:t>
      </w:r>
      <w:proofErr w:type="gramStart"/>
      <w:r w:rsidRPr="00542FF1">
        <w:rPr>
          <w:rFonts w:ascii="Gandhari Unicode" w:hAnsi="Gandhari Unicode" w:cs="e-Tamil OTC"/>
          <w:lang w:val="en-GB"/>
        </w:rPr>
        <w:t>before</w:t>
      </w:r>
      <w:proofErr w:type="gramEnd"/>
    </w:p>
    <w:p w14:paraId="4D5BBAEA" w14:textId="77777777" w:rsidR="0092153D" w:rsidRPr="00542FF1" w:rsidRDefault="00014CDD">
      <w:pPr>
        <w:pStyle w:val="Textbody"/>
        <w:tabs>
          <w:tab w:val="left" w:pos="438"/>
        </w:tabs>
        <w:spacing w:after="0"/>
        <w:rPr>
          <w:rFonts w:ascii="Gandhari Unicode" w:hAnsi="Gandhari Unicode" w:cs="e-Tamil OTC"/>
          <w:lang w:val="en-GB"/>
        </w:rPr>
      </w:pPr>
      <w:r w:rsidRPr="00542FF1">
        <w:rPr>
          <w:rFonts w:ascii="Gandhari Unicode" w:hAnsi="Gandhari Unicode" w:cs="e-Tamil OTC"/>
          <w:lang w:val="en-GB"/>
        </w:rPr>
        <w:tab/>
        <w:t>even the voice of thunder with sweet sound,</w:t>
      </w:r>
    </w:p>
    <w:p w14:paraId="531E7ECB" w14:textId="77777777" w:rsidR="0092153D" w:rsidRPr="00542FF1" w:rsidRDefault="00014CDD">
      <w:pPr>
        <w:pStyle w:val="Textbody"/>
        <w:spacing w:after="0"/>
        <w:rPr>
          <w:rFonts w:ascii="Gandhari Unicode" w:hAnsi="Gandhari Unicode" w:cs="e-Tamil OTC"/>
          <w:lang w:val="en-GB"/>
        </w:rPr>
      </w:pPr>
      <w:r w:rsidRPr="00542FF1">
        <w:rPr>
          <w:rFonts w:ascii="Gandhari Unicode" w:hAnsi="Gandhari Unicode" w:cs="e-Tamil OTC"/>
          <w:lang w:val="en-GB"/>
        </w:rPr>
        <w:tab/>
        <w:t>in the big rain in the evening of timely showers.</w:t>
      </w:r>
    </w:p>
    <w:p w14:paraId="53F31F24" w14:textId="77777777" w:rsidR="0092153D" w:rsidRPr="00542FF1" w:rsidRDefault="00014CDD">
      <w:pPr>
        <w:pStyle w:val="Textbody"/>
        <w:spacing w:after="0"/>
        <w:rPr>
          <w:rFonts w:ascii="Gandhari Unicode" w:hAnsi="Gandhari Unicode" w:cs="e-Tamil OTC"/>
        </w:rPr>
      </w:pPr>
      <w:r w:rsidRPr="00542FF1">
        <w:rPr>
          <w:rFonts w:ascii="Gandhari Unicode" w:hAnsi="Gandhari Unicode" w:cs="e-Tamil OTC"/>
        </w:rPr>
        <w:t xml:space="preserve"> </w:t>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rPr>
        <w:tab/>
      </w:r>
      <w:r w:rsidRPr="00542FF1">
        <w:rPr>
          <w:rFonts w:ascii="Gandhari Unicode" w:hAnsi="Gandhari Unicode" w:cs="e-Tamil OTC"/>
          <w:lang w:val="en-GB"/>
        </w:rPr>
        <w:t>We don't forget.</w:t>
      </w:r>
    </w:p>
    <w:p w14:paraId="30FE8969" w14:textId="77777777" w:rsidR="0092153D" w:rsidRPr="00542FF1" w:rsidRDefault="0092153D">
      <w:pPr>
        <w:pStyle w:val="Textbody"/>
        <w:spacing w:after="0"/>
        <w:rPr>
          <w:rFonts w:ascii="Gandhari Unicode" w:hAnsi="Gandhari Unicode" w:cs="e-Tamil OTC"/>
          <w:b/>
          <w:lang w:val="en-GB"/>
        </w:rPr>
      </w:pPr>
    </w:p>
    <w:sectPr w:rsidR="0092153D" w:rsidRPr="00542FF1" w:rsidSect="00FF5A52">
      <w:headerReference w:type="even" r:id="rId7"/>
      <w:headerReference w:type="default" r:id="rId8"/>
      <w:pgSz w:w="11907" w:h="16840" w:code="9"/>
      <w:pgMar w:top="1418" w:right="1134" w:bottom="1418" w:left="1418" w:header="720" w:footer="720" w:gutter="0"/>
      <w:pgNumType w:start="7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B7C6" w14:textId="77777777" w:rsidR="00B16486" w:rsidRDefault="00B16486">
      <w:r>
        <w:separator/>
      </w:r>
    </w:p>
  </w:endnote>
  <w:endnote w:type="continuationSeparator" w:id="0">
    <w:p w14:paraId="6075F8CE" w14:textId="77777777" w:rsidR="00B16486" w:rsidRDefault="00B1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libri"/>
    <w:charset w:val="00"/>
    <w:family w:val="auto"/>
    <w:pitch w:val="variable"/>
    <w:sig w:usb0="E00002FF" w:usb1="5000E0FB" w:usb2="00000000" w:usb3="00000000" w:csb0="0000019F" w:csb1="00000000"/>
  </w:font>
  <w:font w:name="e-Tamil OTC">
    <w:altName w:val="Vijaya"/>
    <w:charset w:val="00"/>
    <w:family w:val="auto"/>
    <w:pitch w:val="variable"/>
    <w:sig w:usb0="80100003" w:usb1="10002043" w:usb2="00000000" w:usb3="00000000" w:csb0="00000001" w:csb1="00000000"/>
  </w:font>
  <w:font w:name="URW Palladio UNI">
    <w:altName w:val="Calibri"/>
    <w:charset w:val="00"/>
    <w:family w:val="auto"/>
    <w:pitch w:val="variable"/>
    <w:sig w:usb0="A000002F" w:usb1="00000000" w:usb2="00000000" w:usb3="00000000" w:csb0="00000083" w:csb1="00000000"/>
  </w:font>
  <w:font w:name="TSCu_Time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0993" w14:textId="77777777" w:rsidR="00B16486" w:rsidRDefault="00B16486">
      <w:r>
        <w:rPr>
          <w:color w:val="000000"/>
        </w:rPr>
        <w:separator/>
      </w:r>
    </w:p>
  </w:footnote>
  <w:footnote w:type="continuationSeparator" w:id="0">
    <w:p w14:paraId="5767CC22" w14:textId="77777777" w:rsidR="00B16486" w:rsidRDefault="00B16486">
      <w:r>
        <w:continuationSeparator/>
      </w:r>
    </w:p>
  </w:footnote>
  <w:footnote w:id="1">
    <w:p w14:paraId="19CEAF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poem is traditionally supposed to be spoken by the confidante. It stands to reason, however, that it is the original </w:t>
      </w:r>
      <w:proofErr w:type="spellStart"/>
      <w:r w:rsidRPr="00542FF1">
        <w:rPr>
          <w:rFonts w:ascii="Gandhari Unicode" w:hAnsi="Gandhari Unicode"/>
        </w:rPr>
        <w:t>Maṅgalam</w:t>
      </w:r>
      <w:proofErr w:type="spellEnd"/>
      <w:r w:rsidRPr="00542FF1">
        <w:rPr>
          <w:rFonts w:ascii="Gandhari Unicode" w:hAnsi="Gandhari Unicode"/>
        </w:rPr>
        <w:t xml:space="preserve"> verse of the collection. </w:t>
      </w:r>
      <w:proofErr w:type="gramStart"/>
      <w:r w:rsidRPr="00542FF1">
        <w:rPr>
          <w:rFonts w:ascii="Gandhari Unicode" w:hAnsi="Gandhari Unicode"/>
        </w:rPr>
        <w:t>Firstly</w:t>
      </w:r>
      <w:proofErr w:type="gramEnd"/>
      <w:r w:rsidRPr="00542FF1">
        <w:rPr>
          <w:rFonts w:ascii="Gandhari Unicode" w:hAnsi="Gandhari Unicode"/>
        </w:rPr>
        <w:t xml:space="preserve"> it deals obviously with a description of god </w:t>
      </w:r>
      <w:proofErr w:type="spellStart"/>
      <w:r w:rsidRPr="00542FF1">
        <w:rPr>
          <w:rFonts w:ascii="Gandhari Unicode" w:hAnsi="Gandhari Unicode"/>
        </w:rPr>
        <w:t>Murukaṉ</w:t>
      </w:r>
      <w:proofErr w:type="spellEnd"/>
      <w:r w:rsidRPr="00542FF1">
        <w:rPr>
          <w:rFonts w:ascii="Gandhari Unicode" w:hAnsi="Gandhari Unicode"/>
        </w:rPr>
        <w:t xml:space="preserve"> and his hill, as is typical for the invocatory stanza, secondly the anthology has the odd number of 401 verses. Probably it has been replaced by one of those </w:t>
      </w:r>
      <w:proofErr w:type="spellStart"/>
      <w:r w:rsidRPr="00542FF1">
        <w:rPr>
          <w:rFonts w:ascii="Gandhari Unicode" w:hAnsi="Gandhari Unicode"/>
        </w:rPr>
        <w:t>Maṅgalams</w:t>
      </w:r>
      <w:proofErr w:type="spellEnd"/>
      <w:r w:rsidRPr="00542FF1">
        <w:rPr>
          <w:rFonts w:ascii="Gandhari Unicode" w:hAnsi="Gandhari Unicode"/>
        </w:rPr>
        <w:t xml:space="preserve"> composed by </w:t>
      </w:r>
      <w:proofErr w:type="spellStart"/>
      <w:r w:rsidRPr="00542FF1">
        <w:rPr>
          <w:rFonts w:ascii="Gandhari Unicode" w:hAnsi="Gandhari Unicode"/>
        </w:rPr>
        <w:t>Pāratam</w:t>
      </w:r>
      <w:proofErr w:type="spellEnd"/>
      <w:r w:rsidRPr="00542FF1">
        <w:rPr>
          <w:rFonts w:ascii="Gandhari Unicode" w:hAnsi="Gandhari Unicode"/>
        </w:rPr>
        <w:t xml:space="preserve"> </w:t>
      </w:r>
      <w:proofErr w:type="spellStart"/>
      <w:r w:rsidRPr="00542FF1">
        <w:rPr>
          <w:rFonts w:ascii="Gandhari Unicode" w:hAnsi="Gandhari Unicode"/>
        </w:rPr>
        <w:t>Pāṭiya</w:t>
      </w:r>
      <w:proofErr w:type="spellEnd"/>
      <w:r w:rsidRPr="00542FF1">
        <w:rPr>
          <w:rFonts w:ascii="Gandhari Unicode" w:hAnsi="Gandhari Unicode"/>
        </w:rPr>
        <w:t xml:space="preserve"> </w:t>
      </w:r>
      <w:proofErr w:type="spellStart"/>
      <w:r w:rsidRPr="00542FF1">
        <w:rPr>
          <w:rFonts w:ascii="Gandhari Unicode" w:hAnsi="Gandhari Unicode"/>
        </w:rPr>
        <w:t>Peruntēvaṉār</w:t>
      </w:r>
      <w:proofErr w:type="spellEnd"/>
      <w:r w:rsidRPr="00542FF1">
        <w:rPr>
          <w:rFonts w:ascii="Gandhari Unicode" w:hAnsi="Gandhari Unicode"/>
        </w:rPr>
        <w:t xml:space="preserve"> on all the old anthologies, the KT, the NA, the AN, the PN and the </w:t>
      </w:r>
      <w:proofErr w:type="spellStart"/>
      <w:r w:rsidRPr="00542FF1">
        <w:rPr>
          <w:rFonts w:ascii="Gandhari Unicode" w:hAnsi="Gandhari Unicode"/>
        </w:rPr>
        <w:t>AiN</w:t>
      </w:r>
      <w:proofErr w:type="spellEnd"/>
      <w:r w:rsidRPr="00542FF1">
        <w:rPr>
          <w:rFonts w:ascii="Gandhari Unicode" w:hAnsi="Gandhari Unicode"/>
        </w:rPr>
        <w:t xml:space="preserve">. Probably the poem had achieved its position as the first in the collection by the time of the </w:t>
      </w:r>
      <w:proofErr w:type="spellStart"/>
      <w:r w:rsidRPr="00542FF1">
        <w:rPr>
          <w:rFonts w:ascii="Gandhari Unicode" w:hAnsi="Gandhari Unicode"/>
        </w:rPr>
        <w:t>Yāpparuṅkalak</w:t>
      </w:r>
      <w:proofErr w:type="spellEnd"/>
      <w:r w:rsidRPr="00542FF1">
        <w:rPr>
          <w:rFonts w:ascii="Gandhari Unicode" w:hAnsi="Gandhari Unicode"/>
        </w:rPr>
        <w:t xml:space="preserve"> </w:t>
      </w:r>
      <w:proofErr w:type="spellStart"/>
      <w:r w:rsidRPr="00542FF1">
        <w:rPr>
          <w:rFonts w:ascii="Gandhari Unicode" w:hAnsi="Gandhari Unicode"/>
        </w:rPr>
        <w:t>Kārikai</w:t>
      </w:r>
      <w:proofErr w:type="spellEnd"/>
      <w:r w:rsidRPr="00542FF1">
        <w:rPr>
          <w:rFonts w:ascii="Gandhari Unicode" w:hAnsi="Gandhari Unicode"/>
        </w:rPr>
        <w:t xml:space="preserve">, for in </w:t>
      </w:r>
      <w:proofErr w:type="spellStart"/>
      <w:r w:rsidRPr="00542FF1">
        <w:rPr>
          <w:rFonts w:ascii="Gandhari Unicode" w:hAnsi="Gandhari Unicode"/>
          <w:i/>
          <w:iCs/>
        </w:rPr>
        <w:t>kār</w:t>
      </w:r>
      <w:proofErr w:type="spellEnd"/>
      <w:r w:rsidRPr="00542FF1">
        <w:rPr>
          <w:rFonts w:ascii="Gandhari Unicode" w:hAnsi="Gandhari Unicode"/>
        </w:rPr>
        <w:t xml:space="preserve">. 22 it is quoted as an example for Akaval </w:t>
      </w:r>
      <w:proofErr w:type="spellStart"/>
      <w:r w:rsidRPr="00542FF1">
        <w:rPr>
          <w:rFonts w:ascii="Gandhari Unicode" w:hAnsi="Gandhari Unicode"/>
        </w:rPr>
        <w:t>metre</w:t>
      </w:r>
      <w:proofErr w:type="spellEnd"/>
      <w:r w:rsidRPr="00542FF1">
        <w:rPr>
          <w:rFonts w:ascii="Gandhari Unicode" w:hAnsi="Gandhari Unicode"/>
        </w:rPr>
        <w:t xml:space="preserve">: </w:t>
      </w:r>
      <w:proofErr w:type="spellStart"/>
      <w:r w:rsidRPr="00542FF1">
        <w:rPr>
          <w:rFonts w:ascii="Gandhari Unicode" w:hAnsi="Gandhari Unicode"/>
          <w:i/>
          <w:iCs/>
        </w:rPr>
        <w:t>akavaṟku</w:t>
      </w:r>
      <w:proofErr w:type="spellEnd"/>
      <w:r w:rsidRPr="00542FF1">
        <w:rPr>
          <w:rFonts w:ascii="Gandhari Unicode" w:hAnsi="Gandhari Unicode"/>
          <w:i/>
          <w:iCs/>
        </w:rPr>
        <w:t xml:space="preserve"> </w:t>
      </w:r>
      <w:proofErr w:type="spellStart"/>
      <w:r w:rsidRPr="00542FF1">
        <w:rPr>
          <w:rFonts w:ascii="Gandhari Unicode" w:hAnsi="Gandhari Unicode"/>
          <w:i/>
          <w:iCs/>
        </w:rPr>
        <w:t>utāraṇañ</w:t>
      </w:r>
      <w:proofErr w:type="spellEnd"/>
      <w:r w:rsidRPr="00542FF1">
        <w:rPr>
          <w:rFonts w:ascii="Gandhari Unicode" w:hAnsi="Gandhari Unicode"/>
          <w:i/>
          <w:iCs/>
        </w:rPr>
        <w:t xml:space="preserve"> </w:t>
      </w:r>
      <w:proofErr w:type="spellStart"/>
      <w:r w:rsidRPr="00542FF1">
        <w:rPr>
          <w:rFonts w:ascii="Gandhari Unicode" w:hAnsi="Gandhari Unicode"/>
          <w:i/>
          <w:iCs/>
        </w:rPr>
        <w:t>ceṅ</w:t>
      </w:r>
      <w:proofErr w:type="spellEnd"/>
      <w:r w:rsidRPr="00542FF1">
        <w:rPr>
          <w:rFonts w:ascii="Gandhari Unicode" w:hAnsi="Gandhari Unicode"/>
          <w:i/>
          <w:iCs/>
        </w:rPr>
        <w:t xml:space="preserve"> </w:t>
      </w:r>
      <w:proofErr w:type="spellStart"/>
      <w:r w:rsidRPr="00542FF1">
        <w:rPr>
          <w:rFonts w:ascii="Gandhari Unicode" w:hAnsi="Gandhari Unicode"/>
          <w:i/>
          <w:iCs/>
        </w:rPr>
        <w:t>kaḷam</w:t>
      </w:r>
      <w:proofErr w:type="spellEnd"/>
      <w:r w:rsidRPr="00542FF1">
        <w:rPr>
          <w:rFonts w:ascii="Gandhari Unicode" w:hAnsi="Gandhari Unicode"/>
          <w:i/>
          <w:iCs/>
        </w:rPr>
        <w:t xml:space="preserve"> </w:t>
      </w:r>
      <w:proofErr w:type="spellStart"/>
      <w:r w:rsidRPr="00542FF1">
        <w:rPr>
          <w:rFonts w:ascii="Gandhari Unicode" w:hAnsi="Gandhari Unicode"/>
          <w:i/>
          <w:iCs/>
        </w:rPr>
        <w:t>paṭak</w:t>
      </w:r>
      <w:proofErr w:type="spellEnd"/>
      <w:r w:rsidRPr="00542FF1">
        <w:rPr>
          <w:rFonts w:ascii="Gandhari Unicode" w:hAnsi="Gandhari Unicode"/>
          <w:i/>
          <w:iCs/>
        </w:rPr>
        <w:t xml:space="preserve"> </w:t>
      </w:r>
      <w:proofErr w:type="spellStart"/>
      <w:r w:rsidRPr="00542FF1">
        <w:rPr>
          <w:rFonts w:ascii="Gandhari Unicode" w:hAnsi="Gandhari Unicode"/>
          <w:i/>
          <w:iCs/>
        </w:rPr>
        <w:t>koṉṟu</w:t>
      </w:r>
      <w:proofErr w:type="spellEnd"/>
      <w:r w:rsidRPr="00542FF1">
        <w:rPr>
          <w:rFonts w:ascii="Gandhari Unicode" w:hAnsi="Gandhari Unicode"/>
        </w:rPr>
        <w:t xml:space="preserve">. (This rare example of a poem quoted directly in the aphorism of a work of </w:t>
      </w:r>
      <w:proofErr w:type="spellStart"/>
      <w:r w:rsidRPr="00542FF1">
        <w:rPr>
          <w:rFonts w:ascii="Gandhari Unicode" w:hAnsi="Gandhari Unicode"/>
          <w:i/>
          <w:iCs/>
        </w:rPr>
        <w:t>ilakkaṇam</w:t>
      </w:r>
      <w:proofErr w:type="spellEnd"/>
      <w:r w:rsidRPr="00542FF1">
        <w:rPr>
          <w:rFonts w:ascii="Gandhari Unicode" w:hAnsi="Gandhari Unicode"/>
        </w:rPr>
        <w:t xml:space="preserve"> has been pointed out to me by JLC.)</w:t>
      </w:r>
    </w:p>
  </w:footnote>
  <w:footnote w:id="2">
    <w:p w14:paraId="2937C0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identification of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with Skt. </w:t>
      </w:r>
      <w:r w:rsidRPr="00542FF1">
        <w:rPr>
          <w:rFonts w:ascii="Gandhari Unicode" w:hAnsi="Gandhari Unicode"/>
          <w:i/>
          <w:lang w:val="en-GB"/>
        </w:rPr>
        <w:t>asura-</w:t>
      </w:r>
      <w:r w:rsidRPr="00542FF1">
        <w:rPr>
          <w:rFonts w:ascii="Gandhari Unicode" w:hAnsi="Gandhari Unicode"/>
          <w:lang w:val="en-GB"/>
        </w:rPr>
        <w:t xml:space="preserve"> is a morphological enigma, and the context does not give any hint except that the </w:t>
      </w:r>
      <w:proofErr w:type="spellStart"/>
      <w:r w:rsidRPr="00542FF1">
        <w:rPr>
          <w:rFonts w:ascii="Gandhari Unicode" w:hAnsi="Gandhari Unicode"/>
          <w:i/>
          <w:lang w:val="en-GB"/>
        </w:rPr>
        <w:t>avuṇar</w:t>
      </w:r>
      <w:proofErr w:type="spellEnd"/>
      <w:r w:rsidRPr="00542FF1">
        <w:rPr>
          <w:rFonts w:ascii="Gandhari Unicode" w:hAnsi="Gandhari Unicode"/>
          <w:lang w:val="en-GB"/>
        </w:rPr>
        <w:t xml:space="preserve"> seem to be enemies of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only other occurrence in the early anthologies is PN 174.1 where they are enemies of </w:t>
      </w:r>
      <w:proofErr w:type="spellStart"/>
      <w:r w:rsidRPr="00542FF1">
        <w:rPr>
          <w:rFonts w:ascii="Gandhari Unicode" w:hAnsi="Gandhari Unicode"/>
          <w:lang w:val="en-GB"/>
        </w:rPr>
        <w:t>Māyōṉ</w:t>
      </w:r>
      <w:proofErr w:type="spellEnd"/>
      <w:r w:rsidRPr="00542FF1">
        <w:rPr>
          <w:rFonts w:ascii="Gandhari Unicode" w:hAnsi="Gandhari Unicode"/>
          <w:lang w:val="en-GB"/>
        </w:rPr>
        <w:t>.</w:t>
      </w:r>
    </w:p>
  </w:footnote>
  <w:footnote w:id="3">
    <w:p w14:paraId="5AD3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(like on many occasions) one might ask, why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comes as an oblique in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but </w:t>
      </w:r>
      <w:proofErr w:type="spellStart"/>
      <w:r w:rsidRPr="00542FF1">
        <w:rPr>
          <w:rFonts w:ascii="Gandhari Unicode" w:hAnsi="Gandhari Unicode"/>
          <w:i/>
          <w:lang w:val="en-GB"/>
        </w:rPr>
        <w:t>yāṉai</w:t>
      </w:r>
      <w:proofErr w:type="spellEnd"/>
      <w:r w:rsidRPr="00542FF1">
        <w:rPr>
          <w:rFonts w:ascii="Gandhari Unicode" w:hAnsi="Gandhari Unicode"/>
          <w:lang w:val="en-GB"/>
        </w:rPr>
        <w:t xml:space="preserve"> stays unchanged, while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must be interpreted as attributes to </w:t>
      </w:r>
      <w:proofErr w:type="spellStart"/>
      <w:r w:rsidRPr="00542FF1">
        <w:rPr>
          <w:rFonts w:ascii="Gandhari Unicode" w:hAnsi="Gandhari Unicode"/>
          <w:i/>
          <w:lang w:val="en-GB"/>
        </w:rPr>
        <w:t>cēey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The traditional answer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for metrical reasons; just </w:t>
      </w:r>
      <w:proofErr w:type="spellStart"/>
      <w:r w:rsidRPr="00542FF1">
        <w:rPr>
          <w:rFonts w:ascii="Gandhari Unicode" w:hAnsi="Gandhari Unicode"/>
          <w:i/>
          <w:lang w:val="en-GB"/>
        </w:rPr>
        <w:t>ampu</w:t>
      </w:r>
      <w:proofErr w:type="spellEnd"/>
      <w:r w:rsidRPr="00542FF1">
        <w:rPr>
          <w:rFonts w:ascii="Gandhari Unicode" w:hAnsi="Gandhari Unicode"/>
          <w:lang w:val="en-GB"/>
        </w:rPr>
        <w:t xml:space="preserve">, with over-short </w:t>
      </w:r>
      <w:r w:rsidRPr="00542FF1">
        <w:rPr>
          <w:rFonts w:ascii="Gandhari Unicode" w:hAnsi="Gandhari Unicode"/>
          <w:i/>
          <w:lang w:val="en-GB"/>
        </w:rPr>
        <w:t>-u</w:t>
      </w:r>
      <w:r w:rsidRPr="00542FF1">
        <w:rPr>
          <w:rFonts w:ascii="Gandhari Unicode" w:hAnsi="Gandhari Unicode"/>
          <w:lang w:val="en-GB"/>
        </w:rPr>
        <w:t xml:space="preserve"> is not a complete metrical foot.</w:t>
      </w:r>
    </w:p>
  </w:footnote>
  <w:footnote w:id="4">
    <w:p w14:paraId="6FE2BC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understands </w:t>
      </w:r>
      <w:proofErr w:type="spellStart"/>
      <w:r w:rsidRPr="00542FF1">
        <w:rPr>
          <w:rFonts w:ascii="Gandhari Unicode" w:hAnsi="Gandhari Unicode"/>
          <w:i/>
          <w:lang w:val="en-GB"/>
        </w:rPr>
        <w:t>cem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kōl</w:t>
      </w:r>
      <w:proofErr w:type="spellEnd"/>
      <w:r w:rsidRPr="00542FF1">
        <w:rPr>
          <w:rFonts w:ascii="Gandhari Unicode" w:hAnsi="Gandhari Unicode"/>
          <w:lang w:val="en-GB"/>
        </w:rPr>
        <w:t xml:space="preserve"> as "straight" and "thick", that is, a deviation from the play on the colour red, though the words remain the same.</w:t>
      </w:r>
    </w:p>
  </w:footnote>
  <w:footnote w:id="5">
    <w:p w14:paraId="687946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it is only one elephant, because the elephant seems to have preceded the peacock as the animal carrying </w:t>
      </w:r>
      <w:proofErr w:type="spellStart"/>
      <w:r w:rsidRPr="00542FF1">
        <w:rPr>
          <w:rFonts w:ascii="Gandhari Unicode" w:hAnsi="Gandhari Unicode"/>
        </w:rPr>
        <w:t>Murukaṉ</w:t>
      </w:r>
      <w:proofErr w:type="spellEnd"/>
      <w:r w:rsidRPr="00542FF1">
        <w:rPr>
          <w:rFonts w:ascii="Gandhari Unicode" w:hAnsi="Gandhari Unicode"/>
        </w:rPr>
        <w:t>.</w:t>
      </w:r>
    </w:p>
  </w:footnote>
  <w:footnote w:id="6">
    <w:p w14:paraId="0F820C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formulaic </w:t>
      </w:r>
      <w:proofErr w:type="spellStart"/>
      <w:r w:rsidRPr="00542FF1">
        <w:rPr>
          <w:rFonts w:ascii="Gandhari Unicode" w:hAnsi="Gandhari Unicode"/>
          <w:i/>
          <w:lang w:val="en-GB"/>
        </w:rPr>
        <w:t>kaḻal-toṭi</w:t>
      </w:r>
      <w:proofErr w:type="spellEnd"/>
      <w:r w:rsidRPr="00542FF1">
        <w:rPr>
          <w:rFonts w:ascii="Gandhari Unicode" w:hAnsi="Gandhari Unicode"/>
          <w:lang w:val="en-GB"/>
        </w:rPr>
        <w:t xml:space="preserve"> is one of those cases where </w:t>
      </w:r>
      <w:proofErr w:type="spellStart"/>
      <w:r w:rsidRPr="00542FF1">
        <w:rPr>
          <w:rFonts w:ascii="Gandhari Unicode" w:hAnsi="Gandhari Unicode"/>
          <w:lang w:val="en-GB"/>
        </w:rPr>
        <w:t>Cām</w:t>
      </w:r>
      <w:proofErr w:type="spellEnd"/>
      <w:r w:rsidRPr="00542FF1">
        <w:rPr>
          <w:rFonts w:ascii="Gandhari Unicode" w:hAnsi="Gandhari Unicode"/>
          <w:lang w:val="en-GB"/>
        </w:rPr>
        <w:t>.'s gloss (</w:t>
      </w:r>
      <w:proofErr w:type="spellStart"/>
      <w:r w:rsidRPr="00542FF1">
        <w:rPr>
          <w:rFonts w:ascii="Gandhari Unicode" w:hAnsi="Gandhari Unicode"/>
          <w:i/>
          <w:lang w:val="en-GB"/>
        </w:rPr>
        <w:t>uḻala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iṭṭa</w:t>
      </w:r>
      <w:proofErr w:type="spellEnd"/>
      <w:r w:rsidRPr="00542FF1">
        <w:rPr>
          <w:rFonts w:ascii="Gandhari Unicode" w:hAnsi="Gandhari Unicode"/>
          <w:lang w:val="en-GB"/>
        </w:rPr>
        <w:t xml:space="preserve"> "swinging") deviates from the obvious. Otherwise (cf. KT 7.1) </w:t>
      </w:r>
      <w:proofErr w:type="spellStart"/>
      <w:r w:rsidRPr="00542FF1">
        <w:rPr>
          <w:rFonts w:ascii="Gandhari Unicode" w:hAnsi="Gandhari Unicode"/>
          <w:i/>
          <w:lang w:val="en-GB"/>
        </w:rPr>
        <w:t>kaḻal</w:t>
      </w:r>
      <w:proofErr w:type="spellEnd"/>
      <w:r w:rsidRPr="00542FF1">
        <w:rPr>
          <w:rFonts w:ascii="Gandhari Unicode" w:hAnsi="Gandhari Unicode"/>
          <w:lang w:val="en-GB"/>
        </w:rPr>
        <w:t xml:space="preserve"> is used for the anklets of (warlike) men. Presumably he bases himself on the gloss of the formula to be found two times in the old commentary on PN: </w:t>
      </w:r>
      <w:proofErr w:type="spellStart"/>
      <w:r w:rsidRPr="00542FF1">
        <w:rPr>
          <w:rFonts w:ascii="Gandhari Unicode" w:hAnsi="Gandhari Unicode"/>
          <w:i/>
          <w:lang w:val="en-GB"/>
        </w:rPr>
        <w:t>kaḻala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iṭuppaṭṭa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vīravaḷai</w:t>
      </w:r>
      <w:proofErr w:type="spellEnd"/>
      <w:r w:rsidRPr="00542FF1">
        <w:rPr>
          <w:rFonts w:ascii="Gandhari Unicode" w:hAnsi="Gandhari Unicode"/>
          <w:lang w:val="en-GB"/>
        </w:rPr>
        <w:t xml:space="preserve"> (PN 31.2, 128.5).</w:t>
      </w:r>
    </w:p>
  </w:footnote>
  <w:footnote w:id="7">
    <w:p w14:paraId="0B2C8D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añciṉai</w:t>
      </w:r>
      <w:proofErr w:type="spellEnd"/>
      <w:r w:rsidRPr="00542FF1">
        <w:rPr>
          <w:rFonts w:ascii="Gandhari Unicode" w:hAnsi="Gandhari Unicode"/>
          <w:lang w:val="en-GB"/>
        </w:rPr>
        <w:t xml:space="preserve">: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understands, instead of the common adjective </w:t>
      </w:r>
      <w:r w:rsidRPr="00542FF1">
        <w:rPr>
          <w:rFonts w:ascii="Gandhari Unicode" w:hAnsi="Gandhari Unicode"/>
          <w:i/>
          <w:lang w:val="en-GB"/>
        </w:rPr>
        <w:t>am</w:t>
      </w:r>
      <w:r w:rsidRPr="00542FF1">
        <w:rPr>
          <w:rFonts w:ascii="Gandhari Unicode" w:hAnsi="Gandhari Unicode"/>
          <w:lang w:val="en-GB"/>
        </w:rPr>
        <w:t xml:space="preserve"> "pretty", </w:t>
      </w:r>
      <w:proofErr w:type="spellStart"/>
      <w:r w:rsidRPr="00542FF1">
        <w:rPr>
          <w:rFonts w:ascii="Gandhari Unicode" w:hAnsi="Gandhari Unicode"/>
          <w:i/>
          <w:lang w:val="en-GB"/>
        </w:rPr>
        <w:t>akam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which he glosses with </w:t>
      </w:r>
      <w:proofErr w:type="spellStart"/>
      <w:r w:rsidRPr="00542FF1">
        <w:rPr>
          <w:rFonts w:ascii="Gandhari Unicode" w:hAnsi="Gandhari Unicode"/>
          <w:i/>
          <w:lang w:val="en-GB"/>
        </w:rPr>
        <w:t>uḷḷiṭattē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"inner wings", a fine example for the at times surprising deviations from the expected on the part of the tradition. Such a question might be impossible to decide even if there were an ancient commentary; in any case there would be ambiguity. Here, however, it seems possible to argue that with this deviating interpretation nothing is won for the content of the poem.</w:t>
      </w:r>
    </w:p>
  </w:footnote>
  <w:footnote w:id="8">
    <w:p w14:paraId="4737A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payiliyatu</w:t>
      </w:r>
      <w:proofErr w:type="spellEnd"/>
      <w:r w:rsidRPr="00542FF1">
        <w:rPr>
          <w:rFonts w:ascii="Gandhari Unicode" w:hAnsi="Gandhari Unicode"/>
          <w:lang w:val="en-GB"/>
        </w:rPr>
        <w:t xml:space="preserve"> is singular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but it can be explained as a participial noun n.sg. of a root </w:t>
      </w:r>
      <w:proofErr w:type="spellStart"/>
      <w:r w:rsidRPr="00542FF1">
        <w:rPr>
          <w:rFonts w:ascii="Gandhari Unicode" w:hAnsi="Gandhari Unicode"/>
          <w:i/>
          <w:lang w:val="en-GB"/>
        </w:rPr>
        <w:t>payil</w:t>
      </w:r>
      <w:proofErr w:type="spellEnd"/>
      <w:r w:rsidRPr="00542FF1">
        <w:rPr>
          <w:rFonts w:ascii="Gandhari Unicode" w:hAnsi="Gandhari Unicode"/>
          <w:lang w:val="en-GB"/>
        </w:rPr>
        <w:t xml:space="preserve"> that follows not (as is usually the case) the conjugation of the 3</w:t>
      </w:r>
      <w:r w:rsidRPr="00542FF1">
        <w:rPr>
          <w:rFonts w:ascii="Gandhari Unicode" w:hAnsi="Gandhari Unicode"/>
          <w:vertAlign w:val="superscript"/>
          <w:lang w:val="en-GB"/>
        </w:rPr>
        <w:t>rd</w:t>
      </w:r>
      <w:r w:rsidRPr="00542FF1">
        <w:rPr>
          <w:rFonts w:ascii="Gandhari Unicode" w:hAnsi="Gandhari Unicode"/>
          <w:lang w:val="en-GB"/>
        </w:rPr>
        <w:t xml:space="preserve"> class, but that of the 5</w:t>
      </w:r>
      <w:r w:rsidRPr="00542FF1">
        <w:rPr>
          <w:rFonts w:ascii="Gandhari Unicode" w:hAnsi="Gandhari Unicode"/>
          <w:vertAlign w:val="superscript"/>
          <w:lang w:val="en-GB"/>
        </w:rPr>
        <w:t>th</w:t>
      </w:r>
      <w:r w:rsidRPr="00542FF1">
        <w:rPr>
          <w:rFonts w:ascii="Gandhari Unicode" w:hAnsi="Gandhari Unicode"/>
          <w:lang w:val="en-GB"/>
        </w:rPr>
        <w:t xml:space="preserve">. It is not uncommon for Tamil verbs to shift between classes, and a better-attested parallel case is </w:t>
      </w:r>
      <w:proofErr w:type="spellStart"/>
      <w:r w:rsidRPr="00542FF1">
        <w:rPr>
          <w:rFonts w:ascii="Gandhari Unicode" w:hAnsi="Gandhari Unicode"/>
          <w:i/>
          <w:lang w:val="en-GB"/>
        </w:rPr>
        <w:t>iyal</w:t>
      </w:r>
      <w:proofErr w:type="spellEnd"/>
      <w:r w:rsidRPr="00542FF1">
        <w:rPr>
          <w:rFonts w:ascii="Gandhari Unicode" w:hAnsi="Gandhari Unicode"/>
          <w:lang w:val="en-GB"/>
        </w:rPr>
        <w:t xml:space="preserve">, "to move forward", where we find the absolutive </w:t>
      </w:r>
      <w:proofErr w:type="spellStart"/>
      <w:r w:rsidRPr="00542FF1">
        <w:rPr>
          <w:rFonts w:ascii="Gandhari Unicode" w:hAnsi="Gandhari Unicode"/>
          <w:i/>
          <w:lang w:val="en-GB"/>
        </w:rPr>
        <w:t>iyali</w:t>
      </w:r>
      <w:proofErr w:type="spellEnd"/>
      <w:r w:rsidRPr="00542FF1">
        <w:rPr>
          <w:rFonts w:ascii="Gandhari Unicode" w:hAnsi="Gandhari Unicode"/>
          <w:lang w:val="en-GB"/>
        </w:rPr>
        <w:t>, unequivocally 5</w:t>
      </w:r>
      <w:r w:rsidRPr="00542FF1">
        <w:rPr>
          <w:rFonts w:ascii="Gandhari Unicode" w:hAnsi="Gandhari Unicode"/>
          <w:vertAlign w:val="superscript"/>
          <w:lang w:val="en-GB"/>
        </w:rPr>
        <w:t>th</w:t>
      </w:r>
      <w:r w:rsidRPr="00542FF1">
        <w:rPr>
          <w:rFonts w:ascii="Gandhari Unicode" w:hAnsi="Gandhari Unicode"/>
          <w:lang w:val="en-GB"/>
        </w:rPr>
        <w:t xml:space="preserve"> class, in three places: KT 264.2, NA</w:t>
      </w:r>
      <w:r w:rsidRPr="00542FF1">
        <w:rPr>
          <w:rFonts w:ascii="Gandhari Unicode" w:hAnsi="Gandhari Unicode"/>
        </w:rPr>
        <w:t xml:space="preserve"> </w:t>
      </w:r>
      <w:r w:rsidRPr="00542FF1">
        <w:rPr>
          <w:rFonts w:ascii="Gandhari Unicode" w:hAnsi="Gandhari Unicode"/>
          <w:lang w:val="en-GB"/>
        </w:rPr>
        <w:t>260.3 and NA</w:t>
      </w:r>
      <w:r w:rsidRPr="00542FF1">
        <w:rPr>
          <w:rFonts w:ascii="Gandhari Unicode" w:hAnsi="Gandhari Unicode"/>
        </w:rPr>
        <w:t xml:space="preserve"> </w:t>
      </w:r>
      <w:r w:rsidRPr="00542FF1">
        <w:rPr>
          <w:rFonts w:ascii="Gandhari Unicode" w:hAnsi="Gandhari Unicode"/>
          <w:lang w:val="en-GB"/>
        </w:rPr>
        <w:t>362.1.</w:t>
      </w:r>
    </w:p>
  </w:footnote>
  <w:footnote w:id="9">
    <w:p w14:paraId="3E0258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explanation is "to examine [the smells of] pollen" which is much nicer in the given context, because it would relate this otherwise merely adorning attribute to the theme of the poem.</w:t>
      </w:r>
    </w:p>
  </w:footnote>
  <w:footnote w:id="10">
    <w:p w14:paraId="7B1C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line is </w:t>
      </w:r>
      <w:proofErr w:type="gramStart"/>
      <w:r w:rsidRPr="00542FF1">
        <w:rPr>
          <w:rFonts w:ascii="Gandhari Unicode" w:hAnsi="Gandhari Unicode"/>
          <w:lang w:val="en-GB"/>
        </w:rPr>
        <w:t>really hard</w:t>
      </w:r>
      <w:proofErr w:type="gramEnd"/>
      <w:r w:rsidRPr="00542FF1">
        <w:rPr>
          <w:rFonts w:ascii="Gandhari Unicode" w:hAnsi="Gandhari Unicode"/>
          <w:lang w:val="en-GB"/>
        </w:rPr>
        <w:t xml:space="preserve"> in several respects. Neither semantics nor syntax are in any way clear. </w:t>
      </w:r>
      <w:proofErr w:type="gramStart"/>
      <w:r w:rsidRPr="00542FF1">
        <w:rPr>
          <w:rFonts w:ascii="Gandhari Unicode" w:hAnsi="Gandhari Unicode"/>
          <w:lang w:val="en-GB"/>
        </w:rPr>
        <w:t>The traditional solution,</w:t>
      </w:r>
      <w:proofErr w:type="gramEnd"/>
      <w:r w:rsidRPr="00542FF1">
        <w:rPr>
          <w:rFonts w:ascii="Gandhari Unicode" w:hAnsi="Gandhari Unicode"/>
          <w:lang w:val="en-GB"/>
        </w:rPr>
        <w:t xml:space="preserve"> is semantically weakly founded and thematically more than improbable. It reads two attributes, one the comparison of woman and peacock where the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is supposed to be beauty ("beautiful as a peacock"), the other an Indo-Aryan reinterpretation of the translation given above: "[full] of intimacy that has been united for seven births".</w:t>
      </w:r>
    </w:p>
  </w:footnote>
  <w:footnote w:id="11">
    <w:p w14:paraId="7CF5C1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latter variant, </w:t>
      </w:r>
      <w:proofErr w:type="spellStart"/>
      <w:r w:rsidRPr="00542FF1">
        <w:rPr>
          <w:rFonts w:ascii="Gandhari Unicode" w:hAnsi="Gandhari Unicode"/>
          <w:i/>
          <w:iCs/>
        </w:rPr>
        <w:t>kuṟuñci</w:t>
      </w:r>
      <w:proofErr w:type="spellEnd"/>
      <w:r w:rsidRPr="00542FF1">
        <w:rPr>
          <w:rFonts w:ascii="Gandhari Unicode" w:hAnsi="Gandhari Unicode"/>
        </w:rPr>
        <w:t xml:space="preserve">, is not taken up by the TL, but since it is faithfully copied through the transmission of the first strand except for G1, it </w:t>
      </w:r>
      <w:proofErr w:type="spellStart"/>
      <w:r w:rsidRPr="00542FF1">
        <w:rPr>
          <w:rFonts w:ascii="Gandhari Unicode" w:hAnsi="Gandhari Unicode"/>
        </w:rPr>
        <w:t>can not</w:t>
      </w:r>
      <w:proofErr w:type="spellEnd"/>
      <w:r w:rsidRPr="00542FF1">
        <w:rPr>
          <w:rFonts w:ascii="Gandhari Unicode" w:hAnsi="Gandhari Unicode"/>
        </w:rPr>
        <w:t xml:space="preserve"> be discarded as a possible dialectal variant of the same plant name.</w:t>
      </w:r>
    </w:p>
  </w:footnote>
  <w:footnote w:id="12">
    <w:p w14:paraId="7B1F71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uyarntaṉṟu</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sg. </w:t>
      </w:r>
      <w:proofErr w:type="spellStart"/>
      <w:r w:rsidRPr="00542FF1">
        <w:rPr>
          <w:rFonts w:ascii="Gandhari Unicode" w:hAnsi="Gandhari Unicode"/>
          <w:lang w:val="en-GB"/>
        </w:rPr>
        <w:t>n.p.a</w:t>
      </w:r>
      <w:proofErr w:type="spellEnd"/>
      <w:r w:rsidRPr="00542FF1">
        <w:rPr>
          <w:rFonts w:ascii="Gandhari Unicode" w:hAnsi="Gandhari Unicode"/>
          <w:lang w:val="en-GB"/>
        </w:rPr>
        <w:t xml:space="preserve">.: "has risen" = "is high"? Of the three predicates in anteposition this is the only one not marked with </w:t>
      </w:r>
      <w:r w:rsidRPr="00542FF1">
        <w:rPr>
          <w:rFonts w:ascii="Gandhari Unicode" w:hAnsi="Gandhari Unicode"/>
          <w:i/>
          <w:lang w:val="en-GB"/>
        </w:rPr>
        <w:t>-ē</w:t>
      </w:r>
      <w:r w:rsidRPr="00542FF1">
        <w:rPr>
          <w:rFonts w:ascii="Gandhari Unicode" w:hAnsi="Gandhari Unicode"/>
          <w:lang w:val="en-GB"/>
        </w:rPr>
        <w:t xml:space="preserve"> as is to be expected. </w:t>
      </w:r>
      <w:r>
        <w:rPr>
          <w:rFonts w:ascii="Gandhari Unicode" w:hAnsi="Gandhari Unicode"/>
          <w:lang w:val="en-GB"/>
        </w:rPr>
        <w:t>TVG</w:t>
      </w:r>
      <w:r w:rsidRPr="00542FF1">
        <w:rPr>
          <w:rFonts w:ascii="Gandhari Unicode" w:hAnsi="Gandhari Unicode"/>
          <w:lang w:val="en-GB"/>
        </w:rPr>
        <w:t xml:space="preserve"> explains this by metrical reasons: </w:t>
      </w:r>
      <w:proofErr w:type="spellStart"/>
      <w:r w:rsidRPr="00542FF1">
        <w:rPr>
          <w:rFonts w:ascii="Gandhari Unicode" w:hAnsi="Gandhari Unicode"/>
          <w:i/>
          <w:lang w:val="en-GB"/>
        </w:rPr>
        <w:t>uyarntaṉṟē</w:t>
      </w:r>
      <w:proofErr w:type="spellEnd"/>
      <w:r w:rsidRPr="00542FF1">
        <w:rPr>
          <w:rFonts w:ascii="Gandhari Unicode" w:hAnsi="Gandhari Unicode"/>
          <w:lang w:val="en-GB"/>
        </w:rPr>
        <w:t xml:space="preserve"> would exceed the boundaries of one metrical foot.</w:t>
      </w:r>
    </w:p>
  </w:footnote>
  <w:footnote w:id="13">
    <w:p w14:paraId="005437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tīyppu</w:t>
      </w:r>
      <w:proofErr w:type="spellEnd"/>
      <w:r w:rsidRPr="00542FF1">
        <w:rPr>
          <w:rFonts w:ascii="Gandhari Unicode" w:hAnsi="Gandhari Unicode"/>
          <w:lang w:val="en-GB"/>
        </w:rPr>
        <w:t xml:space="preserve">: the Index reads a verbal noun meaning </w:t>
      </w:r>
      <w:r>
        <w:rPr>
          <w:rFonts w:ascii="Gandhari Unicode" w:hAnsi="Gandhari Unicode"/>
          <w:lang w:val="en-GB"/>
        </w:rPr>
        <w:t>“the act of scorching”</w:t>
      </w:r>
      <w:r w:rsidRPr="00542FF1">
        <w:rPr>
          <w:rFonts w:ascii="Gandhari Unicode" w:hAnsi="Gandhari Unicode"/>
          <w:lang w:val="en-GB"/>
        </w:rPr>
        <w:t xml:space="preserve">. Better might be an absolutive to the transitive </w:t>
      </w:r>
      <w:proofErr w:type="spellStart"/>
      <w:r w:rsidRPr="00542FF1">
        <w:rPr>
          <w:rFonts w:ascii="Gandhari Unicode" w:hAnsi="Gandhari Unicode"/>
          <w:i/>
          <w:lang w:val="en-GB"/>
        </w:rPr>
        <w:t>tīy-ttal</w:t>
      </w:r>
      <w:proofErr w:type="spellEnd"/>
      <w:r w:rsidRPr="00542FF1">
        <w:rPr>
          <w:rFonts w:ascii="Gandhari Unicode" w:hAnsi="Gandhari Unicode"/>
          <w:lang w:val="en-GB"/>
        </w:rPr>
        <w:t xml:space="preserve"> "burn".</w:t>
      </w:r>
    </w:p>
  </w:footnote>
  <w:footnote w:id="14">
    <w:p w14:paraId="39DECD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the function of the verbal noun here is a pointed "that" (cf. KT 195.7, 360.2, 386.6).</w:t>
      </w:r>
    </w:p>
  </w:footnote>
  <w:footnote w:id="15">
    <w:p w14:paraId="338AFC3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"in having endured tears like burnt the lids."</w:t>
      </w:r>
    </w:p>
  </w:footnote>
  <w:footnote w:id="16">
    <w:p w14:paraId="75FA5C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the first place where transmission almost unequivocally does not support </w:t>
      </w:r>
      <w:proofErr w:type="spellStart"/>
      <w:r w:rsidRPr="00542FF1">
        <w:rPr>
          <w:rFonts w:ascii="Gandhari Unicode" w:hAnsi="Gandhari Unicode"/>
        </w:rPr>
        <w:t>Cām</w:t>
      </w:r>
      <w:proofErr w:type="spellEnd"/>
      <w:r w:rsidRPr="00542FF1">
        <w:rPr>
          <w:rFonts w:ascii="Gandhari Unicode" w:hAnsi="Gandhari Unicode"/>
        </w:rPr>
        <w:t xml:space="preserve">.; most probably he felt the need to emend (formulaically at that), because he found the transmitted reading awkward. However, </w:t>
      </w:r>
      <w:proofErr w:type="spellStart"/>
      <w:r w:rsidRPr="00542FF1">
        <w:rPr>
          <w:rFonts w:ascii="Gandhari Unicode" w:hAnsi="Gandhari Unicode"/>
          <w:i/>
          <w:iCs/>
        </w:rPr>
        <w:t>nilai</w:t>
      </w:r>
      <w:proofErr w:type="spellEnd"/>
      <w:r w:rsidRPr="00542FF1">
        <w:rPr>
          <w:rFonts w:ascii="Gandhari Unicode" w:hAnsi="Gandhari Unicode"/>
        </w:rPr>
        <w:t xml:space="preserve"> also goes with trees, such as in the epithet, formulaic too, </w:t>
      </w:r>
      <w:proofErr w:type="spellStart"/>
      <w:r w:rsidRPr="00542FF1">
        <w:rPr>
          <w:rFonts w:ascii="Gandhari Unicode" w:hAnsi="Gandhari Unicode"/>
          <w:i/>
          <w:iCs/>
        </w:rPr>
        <w:t>taṭavu-nilai</w:t>
      </w:r>
      <w:proofErr w:type="spellEnd"/>
      <w:r w:rsidRPr="00542FF1">
        <w:rPr>
          <w:rFonts w:ascii="Gandhari Unicode" w:hAnsi="Gandhari Unicode"/>
        </w:rPr>
        <w:t>.</w:t>
      </w:r>
    </w:p>
  </w:footnote>
  <w:footnote w:id="17">
    <w:p w14:paraId="20B53C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all three manuscript strands agree with each other against EA and </w:t>
      </w:r>
      <w:proofErr w:type="spellStart"/>
      <w:r w:rsidRPr="00542FF1">
        <w:rPr>
          <w:rFonts w:ascii="Gandhari Unicode" w:hAnsi="Gandhari Unicode"/>
        </w:rPr>
        <w:t>Cām</w:t>
      </w:r>
      <w:proofErr w:type="spellEnd"/>
      <w:r w:rsidRPr="00542FF1">
        <w:rPr>
          <w:rFonts w:ascii="Gandhari Unicode" w:hAnsi="Gandhari Unicode"/>
        </w:rPr>
        <w:t xml:space="preserve">., and this time </w:t>
      </w:r>
      <w:proofErr w:type="spellStart"/>
      <w:r w:rsidRPr="00542FF1">
        <w:rPr>
          <w:rFonts w:ascii="Gandhari Unicode" w:hAnsi="Gandhari Unicode"/>
          <w:i/>
          <w:iCs/>
        </w:rPr>
        <w:t>tuvalai</w:t>
      </w:r>
      <w:proofErr w:type="spellEnd"/>
      <w:r w:rsidRPr="00542FF1">
        <w:rPr>
          <w:rFonts w:ascii="Gandhari Unicode" w:hAnsi="Gandhari Unicode"/>
        </w:rPr>
        <w:t xml:space="preserve"> and </w:t>
      </w:r>
      <w:proofErr w:type="spellStart"/>
      <w:r w:rsidRPr="00542FF1">
        <w:rPr>
          <w:rFonts w:ascii="Gandhari Unicode" w:hAnsi="Gandhari Unicode"/>
          <w:i/>
          <w:iCs/>
        </w:rPr>
        <w:t>tivalai</w:t>
      </w:r>
      <w:proofErr w:type="spellEnd"/>
      <w:r w:rsidRPr="00542FF1">
        <w:rPr>
          <w:rFonts w:ascii="Gandhari Unicode" w:hAnsi="Gandhari Unicode"/>
        </w:rPr>
        <w:t xml:space="preserve"> are simply both possible variations of the same word. The preceding </w:t>
      </w:r>
      <w:r w:rsidRPr="00542FF1">
        <w:rPr>
          <w:rFonts w:ascii="Gandhari Unicode" w:hAnsi="Gandhari Unicode"/>
          <w:i/>
          <w:iCs/>
        </w:rPr>
        <w:t>sandhi</w:t>
      </w:r>
      <w:r w:rsidRPr="00542FF1">
        <w:rPr>
          <w:rFonts w:ascii="Gandhari Unicode" w:hAnsi="Gandhari Unicode"/>
        </w:rPr>
        <w:t xml:space="preserve">, however, is only followed by one </w:t>
      </w:r>
      <w:proofErr w:type="spellStart"/>
      <w:r w:rsidRPr="00542FF1">
        <w:rPr>
          <w:rFonts w:ascii="Gandhari Unicode" w:hAnsi="Gandhari Unicode"/>
        </w:rPr>
        <w:t>ms.</w:t>
      </w:r>
      <w:proofErr w:type="spellEnd"/>
      <w:r w:rsidRPr="00542FF1">
        <w:rPr>
          <w:rFonts w:ascii="Gandhari Unicode" w:hAnsi="Gandhari Unicode"/>
        </w:rPr>
        <w:t xml:space="preserve"> strand.</w:t>
      </w:r>
    </w:p>
  </w:footnote>
  <w:footnote w:id="18">
    <w:p w14:paraId="63D89B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am</w:t>
      </w:r>
      <w:r w:rsidRPr="00542FF1">
        <w:rPr>
          <w:rFonts w:ascii="Gandhari Unicode" w:hAnsi="Gandhari Unicode"/>
          <w:lang w:val="en-GB"/>
        </w:rPr>
        <w:t xml:space="preserve"> "pretty" too often occurs in places where it is impossible to find a semantic relevance. It might rather be explained as a suffix used for the derivation of adjectives, and quite often a transitional moment "x is pretty by y" seems observable. Examples are numerous (cf. glossary).</w:t>
      </w:r>
    </w:p>
  </w:footnote>
  <w:footnote w:id="19">
    <w:p w14:paraId="07C19D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one of the usual words denoting the man in Akam poetry, but here the semantic affiliation is unclear, except for the association with the seaside. An etymological explication is conceivable: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is "loneliness",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is the one connected with loneliness in some way, be it that he himself is lonely, that he makes lonely or even that he comes from a lonely country (</w:t>
      </w:r>
      <w:r>
        <w:rPr>
          <w:rFonts w:ascii="Gandhari Unicode" w:hAnsi="Gandhari Unicode"/>
          <w:lang w:val="en-GB"/>
        </w:rPr>
        <w:t>TVG</w:t>
      </w:r>
      <w:r w:rsidRPr="00542FF1">
        <w:rPr>
          <w:rFonts w:ascii="Gandhari Unicode" w:hAnsi="Gandhari Unicode"/>
          <w:lang w:val="en-GB"/>
        </w:rPr>
        <w:t xml:space="preserve"> affirms that he is from a country where one goes to be lonely). In that case, however, it is difficult to provide an adequate translation, because the etymological translation is devoid of the Tamil terminological association. Another alternative is considered in DEDR 4303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"arable land", in which case a </w:t>
      </w:r>
      <w:proofErr w:type="spellStart"/>
      <w:r w:rsidRPr="00542FF1">
        <w:rPr>
          <w:rFonts w:ascii="Gandhari Unicode" w:hAnsi="Gandhari Unicode"/>
          <w:i/>
          <w:lang w:val="en-GB"/>
        </w:rPr>
        <w:t>pulampaṉ</w:t>
      </w:r>
      <w:proofErr w:type="spellEnd"/>
      <w:r w:rsidRPr="00542FF1">
        <w:rPr>
          <w:rFonts w:ascii="Gandhari Unicode" w:hAnsi="Gandhari Unicode"/>
          <w:lang w:val="en-GB"/>
        </w:rPr>
        <w:t xml:space="preserve"> would be a "man from the fields", but in this case we have a morphological problem with the infix </w:t>
      </w:r>
      <w:r w:rsidRPr="00542FF1">
        <w:rPr>
          <w:rFonts w:ascii="Gandhari Unicode" w:hAnsi="Gandhari Unicode"/>
          <w:i/>
          <w:lang w:val="en-GB"/>
        </w:rPr>
        <w:t>p</w:t>
      </w:r>
      <w:r w:rsidRPr="00542FF1">
        <w:rPr>
          <w:rFonts w:ascii="Gandhari Unicode" w:hAnsi="Gandhari Unicode"/>
          <w:lang w:val="en-GB"/>
        </w:rPr>
        <w:t>.</w:t>
      </w:r>
    </w:p>
  </w:footnote>
  <w:footnote w:id="20">
    <w:p w14:paraId="29BAF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in this context explains the attribute </w:t>
      </w:r>
      <w:proofErr w:type="spellStart"/>
      <w:r w:rsidRPr="00542FF1">
        <w:rPr>
          <w:rFonts w:ascii="Gandhari Unicode" w:hAnsi="Gandhari Unicode"/>
          <w:i/>
          <w:lang w:val="en-GB"/>
        </w:rPr>
        <w:t>tīm</w:t>
      </w:r>
      <w:proofErr w:type="spellEnd"/>
      <w:r w:rsidRPr="00542FF1">
        <w:rPr>
          <w:rFonts w:ascii="Gandhari Unicode" w:hAnsi="Gandhari Unicode"/>
          <w:lang w:val="en-GB"/>
        </w:rPr>
        <w:t xml:space="preserve"> given to </w:t>
      </w:r>
      <w:proofErr w:type="spellStart"/>
      <w:r w:rsidRPr="00542FF1">
        <w:rPr>
          <w:rFonts w:ascii="Gandhari Unicode" w:hAnsi="Gandhari Unicode"/>
          <w:i/>
          <w:lang w:val="en-GB"/>
        </w:rPr>
        <w:t>nīr</w:t>
      </w:r>
      <w:proofErr w:type="spellEnd"/>
      <w:r w:rsidRPr="00542FF1">
        <w:rPr>
          <w:rFonts w:ascii="Gandhari Unicode" w:hAnsi="Gandhari Unicode"/>
          <w:lang w:val="en-GB"/>
        </w:rPr>
        <w:t xml:space="preserve"> as "useful", because the water of the ocean is not sweet but salty, although I am not sure what might be useful about ocean water. I think it is rather used in the derived sense of "pleasant", perhaps because it is cool, in one line of association with the shade.</w:t>
      </w:r>
    </w:p>
  </w:footnote>
  <w:footnote w:id="21">
    <w:p w14:paraId="045A81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connection </w:t>
      </w:r>
      <w:proofErr w:type="spellStart"/>
      <w:r w:rsidRPr="00542FF1">
        <w:rPr>
          <w:rFonts w:ascii="Gandhari Unicode" w:hAnsi="Gandhari Unicode"/>
          <w:i/>
          <w:lang w:val="en-GB"/>
        </w:rPr>
        <w:t>arumpum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puṉṉai</w:t>
      </w:r>
      <w:proofErr w:type="spellEnd"/>
      <w:r w:rsidRPr="00542FF1">
        <w:rPr>
          <w:rFonts w:ascii="Gandhari Unicode" w:hAnsi="Gandhari Unicode"/>
          <w:lang w:val="en-GB"/>
        </w:rPr>
        <w:t xml:space="preserve"> as a subject is, of course, in accord with the usual syntax of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 but more appealing is the image of the waters that bring forth buds.</w:t>
      </w:r>
    </w:p>
  </w:footnote>
  <w:footnote w:id="22">
    <w:p w14:paraId="1F2D94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naḷḷeṉṟaṉṟu</w:t>
      </w:r>
      <w:proofErr w:type="spellEnd"/>
      <w:r w:rsidRPr="00542FF1">
        <w:rPr>
          <w:rFonts w:ascii="Gandhari Unicode" w:hAnsi="Gandhari Unicode"/>
          <w:lang w:val="en-GB"/>
        </w:rPr>
        <w:t xml:space="preserve"> is ambiguous; either n.sg. positive with expletive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 said 'middle'") </w:t>
      </w:r>
      <w:proofErr w:type="gramStart"/>
      <w:r w:rsidRPr="00542FF1">
        <w:rPr>
          <w:rFonts w:ascii="Gandhari Unicode" w:hAnsi="Gandhari Unicode"/>
          <w:lang w:val="en-GB"/>
        </w:rPr>
        <w:t xml:space="preserve">or  </w:t>
      </w:r>
      <w:proofErr w:type="spellStart"/>
      <w:r w:rsidRPr="00542FF1">
        <w:rPr>
          <w:rFonts w:ascii="Gandhari Unicode" w:hAnsi="Gandhari Unicode"/>
          <w:i/>
          <w:lang w:val="en-GB"/>
        </w:rPr>
        <w:t>naḷ</w:t>
      </w:r>
      <w:proofErr w:type="spellEnd"/>
      <w:proofErr w:type="gramEnd"/>
      <w:r w:rsidRPr="00542FF1">
        <w:rPr>
          <w:rFonts w:ascii="Gandhari Unicode" w:hAnsi="Gandhari Unicode"/>
          <w:i/>
          <w:lang w:val="en-GB"/>
        </w:rPr>
        <w:t xml:space="preserve"> </w:t>
      </w:r>
      <w:proofErr w:type="spellStart"/>
      <w:r w:rsidRPr="00542FF1">
        <w:rPr>
          <w:rFonts w:ascii="Gandhari Unicode" w:hAnsi="Gandhari Unicode"/>
          <w:i/>
          <w:lang w:val="en-GB"/>
        </w:rPr>
        <w:t>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aṉṟu</w:t>
      </w:r>
      <w:proofErr w:type="spellEnd"/>
      <w:r w:rsidRPr="00542FF1">
        <w:rPr>
          <w:rFonts w:ascii="Gandhari Unicode" w:hAnsi="Gandhari Unicode"/>
          <w:lang w:val="en-GB"/>
        </w:rPr>
        <w:t xml:space="preserve"> = two times n.sg. and negated ("... does not say 'middle'"). The figure of speech makes it probable that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is an ideophone, although a noun with the meaning "middle" (or an adjective meaning "dense") and always employed in this </w:t>
      </w:r>
      <w:proofErr w:type="gramStart"/>
      <w:r w:rsidRPr="00542FF1">
        <w:rPr>
          <w:rFonts w:ascii="Gandhari Unicode" w:hAnsi="Gandhari Unicode"/>
          <w:lang w:val="en-GB"/>
        </w:rPr>
        <w:t>particular combination</w:t>
      </w:r>
      <w:proofErr w:type="gramEnd"/>
      <w:r w:rsidRPr="00542FF1">
        <w:rPr>
          <w:rFonts w:ascii="Gandhari Unicode" w:hAnsi="Gandhari Unicode"/>
          <w:lang w:val="en-GB"/>
        </w:rPr>
        <w:t xml:space="preserve">, namely together with </w:t>
      </w:r>
      <w:proofErr w:type="spellStart"/>
      <w:r w:rsidRPr="00542FF1">
        <w:rPr>
          <w:rFonts w:ascii="Gandhari Unicode" w:hAnsi="Gandhari Unicode"/>
          <w:i/>
          <w:lang w:val="en-GB"/>
        </w:rPr>
        <w:t>eṉ</w:t>
      </w:r>
      <w:proofErr w:type="spellEnd"/>
      <w:r w:rsidRPr="00542FF1">
        <w:rPr>
          <w:rFonts w:ascii="Gandhari Unicode" w:hAnsi="Gandhari Unicode"/>
          <w:i/>
          <w:lang w:val="en-GB"/>
        </w:rPr>
        <w:t>,</w:t>
      </w:r>
      <w:r w:rsidRPr="00542FF1">
        <w:rPr>
          <w:rFonts w:ascii="Gandhari Unicode" w:hAnsi="Gandhari Unicode"/>
          <w:lang w:val="en-GB"/>
        </w:rPr>
        <w:t xml:space="preserve"> and meant to describe the night (one time also the evening) is possible as well. (Further occurrences: KT 107.3, 118.2, 160.4, 163.5, 244.1, 261.4, 312.4; for the concept of ideophones in Tamil see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2004).</w:t>
      </w:r>
    </w:p>
  </w:footnote>
  <w:footnote w:id="23">
    <w:p w14:paraId="32A30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because the form is ambiguous, due to the absence of a clarifying particle, a subordinate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tuñcum</w:t>
      </w:r>
      <w:proofErr w:type="spellEnd"/>
      <w:r w:rsidRPr="00542FF1">
        <w:rPr>
          <w:rFonts w:ascii="Gandhari Unicode" w:hAnsi="Gandhari Unicode"/>
          <w:lang w:val="en-GB"/>
        </w:rPr>
        <w:t>: "as the whole wide world is sleeping ...".</w:t>
      </w:r>
    </w:p>
  </w:footnote>
  <w:footnote w:id="24">
    <w:p w14:paraId="32B6A0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kālaṉa</w:t>
      </w:r>
      <w:proofErr w:type="spellEnd"/>
      <w:r w:rsidRPr="00542FF1">
        <w:rPr>
          <w:rFonts w:ascii="Gandhari Unicode" w:hAnsi="Gandhari Unicode"/>
          <w:lang w:val="en-GB"/>
        </w:rPr>
        <w:t xml:space="preserve">: here one pointed example for a denominative usage of the pronominal noun, just as </w:t>
      </w:r>
      <w:proofErr w:type="spellStart"/>
      <w:r w:rsidRPr="00542FF1">
        <w:rPr>
          <w:rFonts w:ascii="Gandhari Unicode" w:hAnsi="Gandhari Unicode"/>
          <w:i/>
          <w:lang w:val="en-GB"/>
        </w:rPr>
        <w:t>mēlavum</w:t>
      </w:r>
      <w:proofErr w:type="spellEnd"/>
      <w:r w:rsidRPr="00542FF1">
        <w:rPr>
          <w:rFonts w:ascii="Gandhari Unicode" w:hAnsi="Gandhari Unicode"/>
          <w:lang w:val="en-GB"/>
        </w:rPr>
        <w:t xml:space="preserve"> in line 2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literally: "anklets [are] on the legs of the man with the bow").</w:t>
      </w:r>
    </w:p>
  </w:footnote>
  <w:footnote w:id="25">
    <w:p w14:paraId="233304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lang w:val="en-GB"/>
        </w:rPr>
        <w:t xml:space="preserve"> is explained by poetics as a kind of anklets with little bells an unmarried woman </w:t>
      </w:r>
      <w:proofErr w:type="gramStart"/>
      <w:r w:rsidRPr="00542FF1">
        <w:rPr>
          <w:rFonts w:ascii="Gandhari Unicode" w:hAnsi="Gandhari Unicode"/>
          <w:lang w:val="en-GB"/>
        </w:rPr>
        <w:t>wears</w:t>
      </w:r>
      <w:proofErr w:type="gramEnd"/>
      <w:r w:rsidRPr="00542FF1">
        <w:rPr>
          <w:rFonts w:ascii="Gandhari Unicode" w:hAnsi="Gandhari Unicode"/>
          <w:lang w:val="en-GB"/>
        </w:rPr>
        <w:t xml:space="preserve"> and which are removed by her elders on the day she marries (see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54f.). This is viewed as a hint that the poem describes a case of elopement.</w:t>
      </w:r>
    </w:p>
  </w:footnote>
  <w:footnote w:id="26">
    <w:p w14:paraId="774722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w:t>
      </w:r>
      <w:proofErr w:type="spellEnd"/>
      <w:r w:rsidRPr="00542FF1">
        <w:rPr>
          <w:rFonts w:ascii="Gandhari Unicode" w:hAnsi="Gandhari Unicode"/>
          <w:lang w:val="en-GB"/>
        </w:rPr>
        <w:t>, the noun base of a frequent appellative noun taking different pronominal suffixes, is one of the difficult words in need of a word analysis. According to the dictionaries, it covers elements as different as "pity" and "love". While the meaning specific for the Akam context is certainly something like "pitiable", the case is to be found quite often where a meaning "loving" produces at least interesting undertones or, as here, even a second possible reading of the whole poem.</w:t>
      </w:r>
    </w:p>
  </w:footnote>
  <w:footnote w:id="27">
    <w:p w14:paraId="7EF46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muṉṉu</w:t>
      </w:r>
      <w:proofErr w:type="spellEnd"/>
      <w:r w:rsidRPr="00542FF1">
        <w:rPr>
          <w:rFonts w:ascii="Gandhari Unicode" w:hAnsi="Gandhari Unicode"/>
          <w:lang w:val="en-GB"/>
        </w:rPr>
        <w:t xml:space="preserve"> a homonym root of the 5</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consider" is found, but </w:t>
      </w:r>
      <w:proofErr w:type="spellStart"/>
      <w:r w:rsidRPr="00542FF1">
        <w:rPr>
          <w:rFonts w:ascii="Gandhari Unicode" w:hAnsi="Gandhari Unicode"/>
          <w:i/>
          <w:lang w:val="en-GB"/>
        </w:rPr>
        <w:t>aḻuvam</w:t>
      </w:r>
      <w:proofErr w:type="spellEnd"/>
      <w:r w:rsidRPr="00542FF1">
        <w:rPr>
          <w:rFonts w:ascii="Gandhari Unicode" w:hAnsi="Gandhari Unicode"/>
          <w:i/>
          <w:lang w:val="en-GB"/>
        </w:rPr>
        <w:t>,</w:t>
      </w:r>
      <w:r w:rsidRPr="00542FF1">
        <w:rPr>
          <w:rFonts w:ascii="Gandhari Unicode" w:hAnsi="Gandhari Unicode"/>
          <w:lang w:val="en-GB"/>
        </w:rPr>
        <w:t xml:space="preserve"> "road" is not attested in the dictionaries.</w:t>
      </w:r>
    </w:p>
  </w:footnote>
  <w:footnote w:id="28">
    <w:p w14:paraId="022DE5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as an oblique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(also in KT 278.1). The variants show some degree of uncertainty. While </w:t>
      </w:r>
      <w:proofErr w:type="spellStart"/>
      <w:r w:rsidRPr="00542FF1">
        <w:rPr>
          <w:rFonts w:ascii="Gandhari Unicode" w:hAnsi="Gandhari Unicode"/>
          <w:i/>
          <w:lang w:val="en-GB"/>
        </w:rPr>
        <w:t>māattu</w:t>
      </w:r>
      <w:proofErr w:type="spellEnd"/>
      <w:r w:rsidRPr="00542FF1">
        <w:rPr>
          <w:rFonts w:ascii="Gandhari Unicode" w:hAnsi="Gandhari Unicode"/>
          <w:lang w:val="en-GB"/>
        </w:rPr>
        <w:t xml:space="preserve"> can only be interpreted as a metrical lengthening of </w:t>
      </w:r>
      <w:proofErr w:type="spellStart"/>
      <w:r w:rsidRPr="00542FF1">
        <w:rPr>
          <w:rFonts w:ascii="Gandhari Unicode" w:hAnsi="Gandhari Unicode"/>
          <w:i/>
          <w:lang w:val="en-GB"/>
        </w:rPr>
        <w:t>māttu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marattu</w:t>
      </w:r>
      <w:proofErr w:type="spellEnd"/>
      <w:r w:rsidRPr="00542FF1">
        <w:rPr>
          <w:rFonts w:ascii="Gandhari Unicode" w:hAnsi="Gandhari Unicode"/>
          <w:lang w:val="en-GB"/>
        </w:rPr>
        <w:t xml:space="preserve">, the normal oblique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"tree" might be a "correction" on part of the editors (both are indistinguishable in the palm-leaf), which, however, has the disadvantage that it is no longer possible to recognise the fruit in question.</w:t>
      </w:r>
    </w:p>
  </w:footnote>
  <w:footnote w:id="29">
    <w:p w14:paraId="35B9DE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Since the designation of the man in line 2, </w:t>
      </w:r>
      <w:proofErr w:type="spellStart"/>
      <w:r w:rsidRPr="00542FF1">
        <w:rPr>
          <w:rFonts w:ascii="Gandhari Unicode" w:hAnsi="Gandhari Unicode"/>
          <w:i/>
          <w:lang w:val="en-GB"/>
        </w:rPr>
        <w:t>ūraṉ</w:t>
      </w:r>
      <w:proofErr w:type="spellEnd"/>
      <w:r w:rsidRPr="00542FF1">
        <w:rPr>
          <w:rFonts w:ascii="Gandhari Unicode" w:hAnsi="Gandhari Unicode"/>
          <w:lang w:val="en-GB"/>
        </w:rPr>
        <w:t xml:space="preserve">, is not endowed with the honorific suffix </w:t>
      </w:r>
      <w:r w:rsidRPr="00542FF1">
        <w:rPr>
          <w:rFonts w:ascii="Gandhari Unicode" w:hAnsi="Gandhari Unicode"/>
          <w:i/>
          <w:lang w:val="en-GB"/>
        </w:rPr>
        <w:t>-r</w:t>
      </w:r>
      <w:r w:rsidRPr="00542FF1">
        <w:rPr>
          <w:rFonts w:ascii="Gandhari Unicode" w:hAnsi="Gandhari Unicode"/>
          <w:lang w:val="en-GB"/>
        </w:rPr>
        <w:t xml:space="preserve"> (</w:t>
      </w:r>
      <w:proofErr w:type="spellStart"/>
      <w:r w:rsidRPr="00542FF1">
        <w:rPr>
          <w:rFonts w:ascii="Gandhari Unicode" w:hAnsi="Gandhari Unicode"/>
          <w:i/>
          <w:lang w:val="en-GB"/>
        </w:rPr>
        <w:t>ūrar</w:t>
      </w:r>
      <w:proofErr w:type="spellEnd"/>
      <w:r w:rsidRPr="00542FF1">
        <w:rPr>
          <w:rFonts w:ascii="Gandhari Unicode" w:hAnsi="Gandhari Unicode"/>
          <w:lang w:val="en-GB"/>
        </w:rPr>
        <w:t xml:space="preserve">), the pl. of </w:t>
      </w:r>
      <w:r w:rsidRPr="00542FF1">
        <w:rPr>
          <w:rFonts w:ascii="Gandhari Unicode" w:hAnsi="Gandhari Unicode"/>
          <w:i/>
          <w:lang w:val="en-GB"/>
        </w:rPr>
        <w:t>tam-m-il</w:t>
      </w:r>
      <w:r w:rsidRPr="00542FF1">
        <w:rPr>
          <w:rFonts w:ascii="Gandhari Unicode" w:hAnsi="Gandhari Unicode"/>
          <w:lang w:val="en-GB"/>
        </w:rPr>
        <w:t xml:space="preserve"> "their house" ought to be taken literally, that is, presumably, HIS and HER house, or the house of the family.</w:t>
      </w:r>
    </w:p>
  </w:footnote>
  <w:footnote w:id="30">
    <w:p w14:paraId="3693CB0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translation "mirror image" for </w:t>
      </w:r>
      <w:proofErr w:type="spellStart"/>
      <w:r w:rsidRPr="00542FF1">
        <w:rPr>
          <w:rFonts w:ascii="Gandhari Unicode" w:hAnsi="Gandhari Unicode"/>
          <w:i/>
          <w:lang w:val="en-GB"/>
        </w:rPr>
        <w:t>āṭip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would presuppose the existence of mirrors big enough to see one’s whole body in, rather unlikely for a bronze mirror as might have been current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times (as is pointed out by A.D.).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one might rather think of a kind of doll </w:t>
      </w:r>
      <w:r w:rsidRPr="00542FF1">
        <w:rPr>
          <w:rFonts w:ascii="Gandhari Unicode" w:eastAsia="URW Palladio UNI" w:hAnsi="Gandhari Unicode" w:cs="URW Palladio UNI"/>
          <w:smallCaps/>
          <w:lang w:val="en-GB"/>
        </w:rPr>
        <w:t>–</w:t>
      </w:r>
      <w:r w:rsidRPr="00542FF1">
        <w:rPr>
          <w:rFonts w:ascii="Gandhari Unicode" w:hAnsi="Gandhari Unicode"/>
        </w:rPr>
        <w:t xml:space="preserve"> </w:t>
      </w:r>
      <w:r w:rsidRPr="00542FF1">
        <w:rPr>
          <w:rFonts w:ascii="Gandhari Unicode" w:hAnsi="Gandhari Unicode"/>
          <w:lang w:val="en-GB"/>
        </w:rPr>
        <w:t>a marionette?</w:t>
      </w:r>
    </w:p>
  </w:footnote>
  <w:footnote w:id="31">
    <w:p w14:paraId="5EDFF1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yāy</w:t>
      </w:r>
      <w:proofErr w:type="spellEnd"/>
      <w:r w:rsidRPr="00542FF1">
        <w:rPr>
          <w:rFonts w:ascii="Gandhari Unicode" w:hAnsi="Gandhari Unicode"/>
          <w:lang w:val="en-GB"/>
        </w:rPr>
        <w:t xml:space="preserve"> "mother" in this connection is interpreted by </w:t>
      </w:r>
      <w:r>
        <w:rPr>
          <w:rFonts w:ascii="Gandhari Unicode" w:hAnsi="Gandhari Unicode"/>
          <w:lang w:val="en-GB"/>
        </w:rPr>
        <w:t>TVG</w:t>
      </w:r>
      <w:r w:rsidRPr="00542FF1">
        <w:rPr>
          <w:rFonts w:ascii="Gandhari Unicode" w:hAnsi="Gandhari Unicode"/>
          <w:lang w:val="en-GB"/>
        </w:rPr>
        <w:t xml:space="preserve"> as the person who feels responsible for the integrity and honour of her house and who accordingly wishes to keep secret HIS escapades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 appealing sense for a rather enigmatic phrase. Though taking it literal should also be considered: since SHE has become mother, HE has an even transcultural reason for going astray.</w:t>
      </w:r>
    </w:p>
  </w:footnote>
  <w:footnote w:id="32">
    <w:p w14:paraId="505108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"tight clasp", but that does not fit the context any better, and the word order should rather be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maṭai</w:t>
      </w:r>
      <w:proofErr w:type="spellEnd"/>
      <w:r w:rsidRPr="00542FF1">
        <w:rPr>
          <w:rFonts w:ascii="Gandhari Unicode" w:hAnsi="Gandhari Unicode"/>
          <w:lang w:val="en-GB"/>
        </w:rPr>
        <w:t>.</w:t>
      </w:r>
    </w:p>
  </w:footnote>
  <w:footnote w:id="33">
    <w:p w14:paraId="4FAD18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āṭum</w:t>
      </w:r>
      <w:proofErr w:type="spellEnd"/>
      <w:r w:rsidRPr="00542FF1">
        <w:rPr>
          <w:rFonts w:ascii="Gandhari Unicode" w:hAnsi="Gandhari Unicode"/>
          <w:lang w:val="en-GB"/>
        </w:rPr>
        <w:t>: the choice of habitual future emphasises the durative character of the action; one is tempted to translate "she usually plays over".</w:t>
      </w:r>
    </w:p>
  </w:footnote>
  <w:footnote w:id="34">
    <w:p w14:paraId="3E98B0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as "varieties of fish". This might be an explanation for the unusual positioning (contrary to </w:t>
      </w:r>
      <w:proofErr w:type="spellStart"/>
      <w:r w:rsidRPr="00542FF1">
        <w:rPr>
          <w:rFonts w:ascii="Gandhari Unicode" w:hAnsi="Gandhari Unicode"/>
          <w:i/>
          <w:lang w:val="en-GB"/>
        </w:rPr>
        <w:t>mīṉ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lang w:val="en-GB"/>
        </w:rPr>
        <w:t xml:space="preserve"> "fish swarm",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many of one sort).</w:t>
      </w:r>
    </w:p>
  </w:footnote>
  <w:footnote w:id="35">
    <w:p w14:paraId="02C6E0F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interpretation of the palm-leaf grapheme should have been distinguishable by a final gemination in </w:t>
      </w:r>
      <w:r w:rsidRPr="00542FF1">
        <w:rPr>
          <w:rFonts w:ascii="Gandhari Unicode" w:hAnsi="Gandhari Unicode"/>
          <w:i/>
          <w:iCs/>
        </w:rPr>
        <w:t>sandhi</w:t>
      </w:r>
      <w:r w:rsidRPr="00542FF1">
        <w:rPr>
          <w:rFonts w:ascii="Gandhari Unicode" w:hAnsi="Gandhari Unicode"/>
        </w:rPr>
        <w:t>.</w:t>
      </w:r>
    </w:p>
  </w:footnote>
  <w:footnote w:id="36">
    <w:p w14:paraId="22B117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paṟīiyar</w:t>
      </w:r>
      <w:proofErr w:type="spellEnd"/>
      <w:r w:rsidRPr="00542FF1">
        <w:rPr>
          <w:rFonts w:ascii="Gandhari Unicode" w:hAnsi="Gandhari Unicode"/>
          <w:lang w:val="en-GB"/>
        </w:rPr>
        <w:t xml:space="preserve">, inf. to </w:t>
      </w:r>
      <w:proofErr w:type="spellStart"/>
      <w:r w:rsidRPr="00542FF1">
        <w:rPr>
          <w:rFonts w:ascii="Gandhari Unicode" w:hAnsi="Gandhari Unicode"/>
          <w:i/>
          <w:lang w:val="en-GB"/>
        </w:rPr>
        <w:t>paṟi-ttal</w:t>
      </w:r>
      <w:proofErr w:type="spellEnd"/>
      <w:r w:rsidRPr="00542FF1">
        <w:rPr>
          <w:rFonts w:ascii="Gandhari Unicode" w:hAnsi="Gandhari Unicode"/>
          <w:lang w:val="en-GB"/>
        </w:rPr>
        <w:t xml:space="preserve"> "to pluck" seems to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difficilior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can also be understood: "so that the fresh pollen is rubbed off".</w:t>
      </w:r>
    </w:p>
  </w:footnote>
  <w:footnote w:id="37">
    <w:p w14:paraId="7EEB1C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's interpretation of the image is that, as the pollen settling on the bodies of the ploughmen gives notice of what they have been doing, on HIM unmistakable indications of his nightly roaming can be found.</w:t>
      </w:r>
    </w:p>
  </w:footnote>
  <w:footnote w:id="38">
    <w:p w14:paraId="1CC04C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varum</w:t>
      </w:r>
      <w:r w:rsidRPr="00542FF1">
        <w:rPr>
          <w:rFonts w:ascii="Gandhari Unicode" w:hAnsi="Gandhari Unicode"/>
          <w:lang w:val="en-GB"/>
        </w:rPr>
        <w:t xml:space="preserve">: here again the choice of the form in </w:t>
      </w:r>
      <w:r w:rsidRPr="00542FF1">
        <w:rPr>
          <w:rFonts w:ascii="Gandhari Unicode" w:hAnsi="Gandhari Unicode"/>
          <w:i/>
          <w:lang w:val="en-GB"/>
        </w:rPr>
        <w:t>-um</w:t>
      </w:r>
      <w:r w:rsidRPr="00542FF1">
        <w:rPr>
          <w:rFonts w:ascii="Gandhari Unicode" w:hAnsi="Gandhari Unicode"/>
          <w:lang w:val="en-GB"/>
        </w:rPr>
        <w:t xml:space="preserve"> to mark the habitual character.</w:t>
      </w:r>
    </w:p>
  </w:footnote>
  <w:footnote w:id="39">
    <w:p w14:paraId="184811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 sentence without final particle,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part of which is also subject to the next sentence. The exact meaning, by the way, of </w:t>
      </w:r>
      <w:proofErr w:type="spellStart"/>
      <w:r w:rsidRPr="00542FF1">
        <w:rPr>
          <w:rFonts w:ascii="Gandhari Unicode" w:hAnsi="Gandhari Unicode"/>
          <w:i/>
          <w:lang w:val="en-GB"/>
        </w:rPr>
        <w:t>viḻavu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mutal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āṭṭi</w:t>
      </w:r>
      <w:proofErr w:type="spellEnd"/>
      <w:r w:rsidRPr="00542FF1">
        <w:rPr>
          <w:rFonts w:ascii="Gandhari Unicode" w:hAnsi="Gandhari Unicode"/>
          <w:lang w:val="en-GB"/>
        </w:rPr>
        <w:t xml:space="preserve"> is unclear. It might either be understood as: now that SHE has born HIM a child there would be reason for feasting (instead of which he is unfaithful), or as: in earlier times when she was in the bloom of </w:t>
      </w:r>
      <w:proofErr w:type="gramStart"/>
      <w:r w:rsidRPr="00542FF1">
        <w:rPr>
          <w:rFonts w:ascii="Gandhari Unicode" w:hAnsi="Gandhari Unicode"/>
          <w:lang w:val="en-GB"/>
        </w:rPr>
        <w:t>youth</w:t>
      </w:r>
      <w:proofErr w:type="gramEnd"/>
      <w:r w:rsidRPr="00542FF1">
        <w:rPr>
          <w:rFonts w:ascii="Gandhari Unicode" w:hAnsi="Gandhari Unicode"/>
          <w:lang w:val="en-GB"/>
        </w:rPr>
        <w:t xml:space="preserve"> she has been the cause of festivals, now she is mother.</w:t>
      </w:r>
    </w:p>
  </w:footnote>
  <w:footnote w:id="40">
    <w:p w14:paraId="1FD64B5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on the lines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w:t>
      </w:r>
    </w:p>
  </w:footnote>
  <w:footnote w:id="41">
    <w:p w14:paraId="7B15A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Just as in KT 365.1 the variant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is supported by the greater number of witnesses and by two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strands, even if the palm-leaf line mixes up </w:t>
      </w:r>
      <w:r w:rsidRPr="00542FF1">
        <w:rPr>
          <w:rFonts w:ascii="Gandhari Unicode" w:hAnsi="Gandhari Unicode"/>
          <w:i/>
          <w:iCs/>
          <w:lang w:val="en-GB"/>
        </w:rPr>
        <w:t>ḷ</w:t>
      </w:r>
      <w:r w:rsidRPr="00542FF1">
        <w:rPr>
          <w:rFonts w:ascii="Gandhari Unicode" w:hAnsi="Gandhari Unicode"/>
          <w:lang w:val="en-GB"/>
        </w:rPr>
        <w:t xml:space="preserve"> and </w:t>
      </w:r>
      <w:r w:rsidRPr="00542FF1">
        <w:rPr>
          <w:rFonts w:ascii="Gandhari Unicode" w:hAnsi="Gandhari Unicode"/>
          <w:i/>
          <w:iCs/>
          <w:lang w:val="en-GB"/>
        </w:rPr>
        <w:t>ṟ</w:t>
      </w:r>
      <w:r w:rsidRPr="00542FF1">
        <w:rPr>
          <w:rFonts w:ascii="Gandhari Unicode" w:hAnsi="Gandhari Unicode"/>
          <w:lang w:val="en-GB"/>
        </w:rPr>
        <w:t xml:space="preserve">. There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put </w:t>
      </w:r>
      <w:proofErr w:type="spellStart"/>
      <w:r w:rsidRPr="00542FF1">
        <w:rPr>
          <w:rFonts w:ascii="Gandhari Unicode" w:hAnsi="Gandhari Unicode"/>
          <w:i/>
          <w:iCs/>
          <w:lang w:val="en-GB"/>
        </w:rPr>
        <w:t>nāḷum</w:t>
      </w:r>
      <w:proofErr w:type="spellEnd"/>
      <w:r w:rsidRPr="00542FF1">
        <w:rPr>
          <w:rFonts w:ascii="Gandhari Unicode" w:hAnsi="Gandhari Unicode"/>
          <w:lang w:val="en-GB"/>
        </w:rPr>
        <w:t xml:space="preserve"> into the text, </w:t>
      </w:r>
      <w:proofErr w:type="spellStart"/>
      <w:r w:rsidRPr="00542FF1">
        <w:rPr>
          <w:rFonts w:ascii="Gandhari Unicode" w:hAnsi="Gandhari Unicode"/>
          <w:i/>
          <w:lang w:val="en-GB"/>
        </w:rPr>
        <w:t>nāṭorum</w:t>
      </w:r>
      <w:proofErr w:type="spellEnd"/>
      <w:r w:rsidRPr="00542FF1">
        <w:rPr>
          <w:rFonts w:ascii="Gandhari Unicode" w:hAnsi="Gandhari Unicode"/>
          <w:lang w:val="en-GB"/>
        </w:rPr>
        <w:t xml:space="preserve"> as a variant. What might have induced him to decide against it, in this case?</w:t>
      </w:r>
    </w:p>
  </w:footnote>
  <w:footnote w:id="42">
    <w:p w14:paraId="080AA3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uyaṅkuvam</w:t>
      </w:r>
      <w:proofErr w:type="spellEnd"/>
      <w:r w:rsidRPr="00542FF1">
        <w:rPr>
          <w:rFonts w:ascii="Gandhari Unicode" w:hAnsi="Gandhari Unicode"/>
          <w:lang w:val="en-GB"/>
        </w:rPr>
        <w:t>,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uyaṅku</w:t>
      </w:r>
      <w:proofErr w:type="spellEnd"/>
      <w:r w:rsidRPr="00542FF1">
        <w:rPr>
          <w:rFonts w:ascii="Gandhari Unicode" w:hAnsi="Gandhari Unicode"/>
          <w:lang w:val="en-GB"/>
        </w:rPr>
        <w:t xml:space="preserve"> "to suffer" seems equally possible, though semantically less specific. </w:t>
      </w:r>
      <w:proofErr w:type="gramStart"/>
      <w:r w:rsidRPr="00542FF1">
        <w:rPr>
          <w:rFonts w:ascii="Gandhari Unicode" w:hAnsi="Gandhari Unicode"/>
          <w:lang w:val="en-GB"/>
        </w:rPr>
        <w:t>Nevertheless</w:t>
      </w:r>
      <w:proofErr w:type="gramEnd"/>
      <w:r w:rsidRPr="00542FF1">
        <w:rPr>
          <w:rFonts w:ascii="Gandhari Unicode" w:hAnsi="Gandhari Unicode"/>
          <w:lang w:val="en-GB"/>
        </w:rPr>
        <w:t xml:space="preserve"> one feels tempted to read it as a gloss to </w:t>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which in the first place means "to live". The second meaning "to escape" (thus too </w:t>
      </w:r>
      <w:proofErr w:type="spellStart"/>
      <w:r w:rsidRPr="00542FF1">
        <w:rPr>
          <w:rFonts w:ascii="Gandhari Unicode" w:hAnsi="Gandhari Unicode"/>
          <w:lang w:val="en-GB"/>
        </w:rPr>
        <w:t>Cām</w:t>
      </w:r>
      <w:proofErr w:type="spellEnd"/>
      <w:r w:rsidRPr="00542FF1">
        <w:rPr>
          <w:rFonts w:ascii="Gandhari Unicode" w:hAnsi="Gandhari Unicode"/>
          <w:lang w:val="en-GB"/>
        </w:rPr>
        <w:t>.) is actualised here only by context.</w:t>
      </w:r>
    </w:p>
  </w:footnote>
  <w:footnote w:id="43">
    <w:p w14:paraId="1B4013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to </w:t>
      </w:r>
      <w:proofErr w:type="spellStart"/>
      <w:r w:rsidRPr="00542FF1">
        <w:rPr>
          <w:rFonts w:ascii="Gandhari Unicode" w:hAnsi="Gandhari Unicode"/>
          <w:i/>
          <w:lang w:val="en-GB"/>
        </w:rPr>
        <w:t>vaḻipaṭal</w:t>
      </w:r>
      <w:proofErr w:type="spellEnd"/>
      <w:r w:rsidRPr="00542FF1">
        <w:rPr>
          <w:rFonts w:ascii="Gandhari Unicode" w:hAnsi="Gandhari Unicode"/>
          <w:lang w:val="en-GB"/>
        </w:rPr>
        <w:t xml:space="preserve"> as well as </w:t>
      </w:r>
      <w:proofErr w:type="spellStart"/>
      <w:r w:rsidRPr="00542FF1">
        <w:rPr>
          <w:rFonts w:ascii="Gandhari Unicode" w:hAnsi="Gandhari Unicode"/>
          <w:i/>
          <w:lang w:val="en-GB"/>
        </w:rPr>
        <w:t>vaḻiviṭal</w:t>
      </w:r>
      <w:proofErr w:type="spellEnd"/>
      <w:r w:rsidRPr="00542FF1">
        <w:rPr>
          <w:rFonts w:ascii="Gandhari Unicode" w:hAnsi="Gandhari Unicode"/>
          <w:lang w:val="en-GB"/>
        </w:rPr>
        <w:t xml:space="preserve"> the question is how </w:t>
      </w:r>
      <w:proofErr w:type="gramStart"/>
      <w:r w:rsidRPr="00542FF1">
        <w:rPr>
          <w:rFonts w:ascii="Gandhari Unicode" w:hAnsi="Gandhari Unicode"/>
          <w:lang w:val="en-GB"/>
        </w:rPr>
        <w:t>far</w:t>
      </w:r>
      <w:proofErr w:type="gramEnd"/>
      <w:r w:rsidRPr="00542FF1">
        <w:rPr>
          <w:rFonts w:ascii="Gandhari Unicode" w:hAnsi="Gandhari Unicode"/>
          <w:lang w:val="en-GB"/>
        </w:rPr>
        <w:t xml:space="preserve"> the compound is already understood as a lexeme. In any case the peculiarity of the latter is that it implies a (moral) assessment of what is happening: "Consider deviating from the (real?) path for his land!", that is, an action contrary to the common codex of behaviour prescribed for women.</w:t>
      </w:r>
    </w:p>
  </w:footnote>
  <w:footnote w:id="44">
    <w:p w14:paraId="0435B2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end of the poem seems in any case somewhat unsatisfactory, though </w:t>
      </w:r>
      <w:proofErr w:type="spellStart"/>
      <w:r w:rsidRPr="00542FF1">
        <w:rPr>
          <w:rFonts w:ascii="Gandhari Unicode" w:hAnsi="Gandhari Unicode"/>
          <w:i/>
          <w:lang w:val="en-GB"/>
        </w:rPr>
        <w:t>naṭpē</w:t>
      </w:r>
      <w:proofErr w:type="spellEnd"/>
      <w:r w:rsidRPr="00542FF1">
        <w:rPr>
          <w:rFonts w:ascii="Gandhari Unicode" w:hAnsi="Gandhari Unicode"/>
          <w:lang w:val="en-GB"/>
        </w:rPr>
        <w:t xml:space="preserve"> is obviously the </w:t>
      </w:r>
      <w:r w:rsidRPr="00542FF1">
        <w:rPr>
          <w:rFonts w:ascii="Gandhari Unicode" w:hAnsi="Gandhari Unicode"/>
          <w:i/>
          <w:lang w:val="en-GB"/>
        </w:rPr>
        <w:t xml:space="preserve">lectio </w:t>
      </w:r>
      <w:proofErr w:type="spellStart"/>
      <w:r w:rsidRPr="00542FF1">
        <w:rPr>
          <w:rFonts w:ascii="Gandhari Unicode" w:hAnsi="Gandhari Unicode"/>
          <w:i/>
          <w:lang w:val="en-GB"/>
        </w:rPr>
        <w:t>facilior</w:t>
      </w:r>
      <w:proofErr w:type="spellEnd"/>
      <w:r w:rsidRPr="00542FF1">
        <w:rPr>
          <w:rFonts w:ascii="Gandhari Unicode" w:hAnsi="Gandhari Unicode"/>
          <w:lang w:val="en-GB"/>
        </w:rPr>
        <w:t xml:space="preserve">. "Consider setting out for his friendship" is a little strange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semantics, but "for his land" is even more strange in the given context where we find explicitly stated that he is not there (he is </w:t>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not </w:t>
      </w:r>
      <w:proofErr w:type="spellStart"/>
      <w:r w:rsidRPr="00542FF1">
        <w:rPr>
          <w:rFonts w:ascii="Gandhari Unicode" w:hAnsi="Gandhari Unicode"/>
          <w:i/>
          <w:lang w:val="en-GB"/>
        </w:rPr>
        <w:t>nāṭar</w:t>
      </w:r>
      <w:proofErr w:type="spellEnd"/>
      <w:r w:rsidRPr="00542FF1">
        <w:rPr>
          <w:rFonts w:ascii="Gandhari Unicode" w:hAnsi="Gandhari Unicode"/>
          <w:lang w:val="en-GB"/>
        </w:rPr>
        <w:t>). Identical lines are to be found in AN 127.17f.</w:t>
      </w:r>
    </w:p>
  </w:footnote>
  <w:footnote w:id="45">
    <w:p w14:paraId="1B0FE4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īr</w:t>
      </w:r>
      <w:proofErr w:type="spellEnd"/>
      <w:r w:rsidRPr="00542FF1">
        <w:rPr>
          <w:rFonts w:ascii="Gandhari Unicode" w:hAnsi="Gandhari Unicode"/>
          <w:i/>
          <w:lang w:val="en-GB"/>
        </w:rPr>
        <w:t>...</w:t>
      </w:r>
      <w:proofErr w:type="spellStart"/>
      <w:r w:rsidRPr="00542FF1">
        <w:rPr>
          <w:rFonts w:ascii="Gandhari Unicode" w:hAnsi="Gandhari Unicode"/>
          <w:i/>
          <w:lang w:val="en-GB"/>
        </w:rPr>
        <w:t>vaḷai</w:t>
      </w:r>
      <w:proofErr w:type="spellEnd"/>
      <w:r w:rsidRPr="00542FF1">
        <w:rPr>
          <w:rFonts w:ascii="Gandhari Unicode" w:hAnsi="Gandhari Unicode"/>
          <w:lang w:val="en-GB"/>
        </w:rPr>
        <w:t xml:space="preserve"> are, according to </w:t>
      </w:r>
      <w:r>
        <w:rPr>
          <w:rFonts w:ascii="Gandhari Unicode" w:hAnsi="Gandhari Unicode"/>
          <w:lang w:val="en-GB"/>
        </w:rPr>
        <w:t>TVG</w:t>
      </w:r>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bangles that have been cut as pieces from big conchs (a practice clearly attested in AN 24.1f.). But as </w:t>
      </w:r>
      <w:proofErr w:type="spellStart"/>
      <w:r w:rsidRPr="00542FF1">
        <w:rPr>
          <w:rFonts w:ascii="Gandhari Unicode" w:hAnsi="Gandhari Unicode"/>
          <w:i/>
          <w:lang w:val="en-GB"/>
        </w:rPr>
        <w:t>īr</w:t>
      </w:r>
      <w:proofErr w:type="spellEnd"/>
      <w:r w:rsidRPr="00542FF1">
        <w:rPr>
          <w:rFonts w:ascii="Gandhari Unicode" w:hAnsi="Gandhari Unicode"/>
          <w:lang w:val="en-GB"/>
        </w:rPr>
        <w:t xml:space="preserve"> may also mean "smoothness" or "moistness", an image might be intended here as well, i.e., bangles shining smooth or moist like conchs.</w:t>
      </w:r>
    </w:p>
  </w:footnote>
  <w:footnote w:id="46">
    <w:p w14:paraId="4BC77A8F"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uraitalum</w:t>
      </w:r>
      <w:proofErr w:type="spellEnd"/>
      <w:r w:rsidRPr="00542FF1">
        <w:rPr>
          <w:rFonts w:ascii="Gandhari Unicode" w:hAnsi="Gandhari Unicode"/>
          <w:lang w:val="en-GB"/>
        </w:rPr>
        <w:t xml:space="preserve">: here the </w:t>
      </w:r>
      <w:r w:rsidRPr="00542FF1">
        <w:rPr>
          <w:rFonts w:ascii="Gandhari Unicode" w:hAnsi="Gandhari Unicode"/>
          <w:i/>
          <w:lang w:val="en-GB"/>
        </w:rPr>
        <w:t>-um</w:t>
      </w:r>
      <w:r w:rsidRPr="00542FF1">
        <w:rPr>
          <w:rFonts w:ascii="Gandhari Unicode" w:hAnsi="Gandhari Unicode"/>
          <w:lang w:val="en-GB"/>
        </w:rPr>
        <w:t xml:space="preserve"> should have a diminutive function.</w:t>
      </w:r>
    </w:p>
  </w:footnote>
  <w:footnote w:id="47">
    <w:p w14:paraId="3EB58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uykuvam</w:t>
      </w:r>
      <w:proofErr w:type="spellEnd"/>
      <w:r w:rsidRPr="00542FF1">
        <w:rPr>
          <w:rFonts w:ascii="Gandhari Unicode" w:hAnsi="Gandhari Unicode"/>
          <w:lang w:val="en-GB"/>
        </w:rPr>
        <w:t xml:space="preserve">: for the euphonic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with the non-past see Lehmann 1994: 97f. (cf. KT 26.5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KT 189.7 </w:t>
      </w:r>
      <w:proofErr w:type="spellStart"/>
      <w:r w:rsidRPr="00542FF1">
        <w:rPr>
          <w:rFonts w:ascii="Gandhari Unicode" w:hAnsi="Gandhari Unicode"/>
          <w:i/>
          <w:lang w:val="en-GB"/>
        </w:rPr>
        <w:t>uvakkuvam</w:t>
      </w:r>
      <w:proofErr w:type="spellEnd"/>
      <w:r w:rsidRPr="00542FF1">
        <w:rPr>
          <w:rFonts w:ascii="Gandhari Unicode" w:hAnsi="Gandhari Unicode"/>
          <w:lang w:val="en-GB"/>
        </w:rPr>
        <w:t xml:space="preserve">, KT 191.7 </w:t>
      </w:r>
      <w:proofErr w:type="spellStart"/>
      <w:r w:rsidRPr="00542FF1">
        <w:rPr>
          <w:rFonts w:ascii="Gandhari Unicode" w:hAnsi="Gandhari Unicode"/>
          <w:i/>
          <w:lang w:val="en-GB"/>
        </w:rPr>
        <w:t>eṉkuvem</w:t>
      </w:r>
      <w:proofErr w:type="spellEnd"/>
      <w:r w:rsidRPr="00542FF1">
        <w:rPr>
          <w:rFonts w:ascii="Gandhari Unicode" w:hAnsi="Gandhari Unicode"/>
          <w:lang w:val="en-GB"/>
        </w:rPr>
        <w:t>.)</w:t>
      </w:r>
    </w:p>
  </w:footnote>
  <w:footnote w:id="48">
    <w:p w14:paraId="560241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tēettar</w:t>
      </w:r>
      <w:proofErr w:type="spellEnd"/>
      <w:r w:rsidRPr="00542FF1">
        <w:rPr>
          <w:rFonts w:ascii="Gandhari Unicode" w:hAnsi="Gandhari Unicode"/>
          <w:lang w:val="en-GB"/>
        </w:rPr>
        <w:t xml:space="preserve">: the pronominal noun to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(&gt; </w:t>
      </w:r>
      <w:proofErr w:type="spellStart"/>
      <w:r w:rsidRPr="00542FF1">
        <w:rPr>
          <w:rFonts w:ascii="Gandhari Unicode" w:hAnsi="Gandhari Unicode"/>
          <w:i/>
          <w:lang w:val="en-GB"/>
        </w:rPr>
        <w:t>deśa</w:t>
      </w:r>
      <w:proofErr w:type="spellEnd"/>
      <w:r w:rsidRPr="00542FF1">
        <w:rPr>
          <w:rFonts w:ascii="Gandhari Unicode" w:hAnsi="Gandhari Unicode"/>
          <w:i/>
          <w:lang w:val="en-GB"/>
        </w:rPr>
        <w:t>-</w:t>
      </w:r>
      <w:r w:rsidRPr="00542FF1">
        <w:rPr>
          <w:rFonts w:ascii="Gandhari Unicode" w:hAnsi="Gandhari Unicode"/>
          <w:lang w:val="en-GB"/>
        </w:rPr>
        <w:t xml:space="preserve"> country) of the obl. </w:t>
      </w:r>
      <w:proofErr w:type="spellStart"/>
      <w:r w:rsidRPr="00542FF1">
        <w:rPr>
          <w:rFonts w:ascii="Gandhari Unicode" w:hAnsi="Gandhari Unicode"/>
          <w:i/>
          <w:lang w:val="en-GB"/>
        </w:rPr>
        <w:t>tēttu</w:t>
      </w:r>
      <w:proofErr w:type="spellEnd"/>
      <w:r w:rsidRPr="00542FF1">
        <w:rPr>
          <w:rFonts w:ascii="Gandhari Unicode" w:hAnsi="Gandhari Unicode"/>
          <w:lang w:val="en-GB"/>
        </w:rPr>
        <w:t xml:space="preserve">, seems to function, in contradistinction to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which is completely nominalised, as a predicate noun, that is, as a denominative: "he abides in a country".</w:t>
      </w:r>
    </w:p>
  </w:footnote>
  <w:footnote w:id="49">
    <w:p w14:paraId="2F8E98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the ambiguous form </w:t>
      </w:r>
      <w:proofErr w:type="spellStart"/>
      <w:r w:rsidRPr="00542FF1">
        <w:rPr>
          <w:rFonts w:ascii="Gandhari Unicode" w:hAnsi="Gandhari Unicode"/>
          <w:i/>
          <w:lang w:val="en-GB"/>
        </w:rPr>
        <w:t>cūḻnticiṉ</w:t>
      </w:r>
      <w:proofErr w:type="spellEnd"/>
      <w:r w:rsidRPr="00542FF1">
        <w:rPr>
          <w:rFonts w:ascii="Gandhari Unicode" w:hAnsi="Gandhari Unicode"/>
          <w:lang w:val="en-GB"/>
        </w:rPr>
        <w:t xml:space="preserve"> to be a 1</w:t>
      </w:r>
      <w:r w:rsidRPr="00542FF1">
        <w:rPr>
          <w:rFonts w:ascii="Gandhari Unicode" w:hAnsi="Gandhari Unicode"/>
          <w:vertAlign w:val="superscript"/>
          <w:lang w:val="en-GB"/>
        </w:rPr>
        <w:t>st</w:t>
      </w:r>
      <w:r w:rsidRPr="00542FF1">
        <w:rPr>
          <w:rFonts w:ascii="Gandhari Unicode" w:hAnsi="Gandhari Unicode"/>
          <w:lang w:val="en-GB"/>
        </w:rPr>
        <w:t xml:space="preserve"> sg. Since unlike in other cases an explicative </w:t>
      </w:r>
      <w:proofErr w:type="spellStart"/>
      <w:r w:rsidRPr="00542FF1">
        <w:rPr>
          <w:rFonts w:ascii="Gandhari Unicode" w:hAnsi="Gandhari Unicode"/>
          <w:i/>
          <w:lang w:val="en-GB"/>
        </w:rPr>
        <w:t>yāṉ</w:t>
      </w:r>
      <w:proofErr w:type="spellEnd"/>
      <w:r w:rsidRPr="00542FF1">
        <w:rPr>
          <w:rFonts w:ascii="Gandhari Unicode" w:hAnsi="Gandhari Unicode"/>
          <w:lang w:val="en-GB"/>
        </w:rPr>
        <w:t xml:space="preserve"> "I" is missing and the context gives reason to expect another imperative directed to the heart, the supposition lies close at hand that there are reasons of content for such a decision: poetics do not allow for HER </w:t>
      </w:r>
      <w:proofErr w:type="gramStart"/>
      <w:r w:rsidRPr="00542FF1">
        <w:rPr>
          <w:rFonts w:ascii="Gandhari Unicode" w:hAnsi="Gandhari Unicode"/>
          <w:lang w:val="en-GB"/>
        </w:rPr>
        <w:t>actually setting</w:t>
      </w:r>
      <w:proofErr w:type="gramEnd"/>
      <w:r w:rsidRPr="00542FF1">
        <w:rPr>
          <w:rFonts w:ascii="Gandhari Unicode" w:hAnsi="Gandhari Unicode"/>
          <w:lang w:val="en-GB"/>
        </w:rPr>
        <w:t xml:space="preserve"> out for HIS place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she only may think of it.</w:t>
      </w:r>
    </w:p>
  </w:footnote>
  <w:footnote w:id="50">
    <w:p w14:paraId="0C79AB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muṉātu</w:t>
      </w:r>
      <w:proofErr w:type="spellEnd"/>
      <w:r w:rsidRPr="00542FF1">
        <w:rPr>
          <w:rFonts w:ascii="Gandhari Unicode" w:hAnsi="Gandhari Unicode"/>
          <w:lang w:val="en-GB"/>
        </w:rPr>
        <w:t xml:space="preserve">: here to be understood as an adverb? And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what? (Cf. KT 34.4) </w:t>
      </w:r>
      <w:r>
        <w:rPr>
          <w:rFonts w:ascii="Gandhari Unicode" w:hAnsi="Gandhari Unicode"/>
          <w:lang w:val="en-GB"/>
        </w:rPr>
        <w:t>TVG</w:t>
      </w:r>
      <w:r w:rsidRPr="00542FF1">
        <w:rPr>
          <w:rFonts w:ascii="Gandhari Unicode" w:hAnsi="Gandhari Unicode"/>
          <w:lang w:val="en-GB"/>
        </w:rPr>
        <w:t xml:space="preserve"> understands a deictic pronoun from the perspective of the speaker.</w:t>
      </w:r>
    </w:p>
  </w:footnote>
  <w:footnote w:id="51">
    <w:p w14:paraId="32AD2A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from a morphological point of view and preferable as to content. While the smoother </w:t>
      </w:r>
      <w:proofErr w:type="spellStart"/>
      <w:r w:rsidRPr="00542FF1">
        <w:rPr>
          <w:rFonts w:ascii="Gandhari Unicode" w:hAnsi="Gandhari Unicode"/>
          <w:i/>
          <w:lang w:val="en-GB"/>
        </w:rPr>
        <w:t>ulaik</w:t>
      </w:r>
      <w:proofErr w:type="spellEnd"/>
      <w:r w:rsidRPr="00542FF1">
        <w:rPr>
          <w:rFonts w:ascii="Gandhari Unicode" w:hAnsi="Gandhari Unicode"/>
          <w:i/>
          <w:lang w:val="en-GB"/>
        </w:rPr>
        <w:t xml:space="preserve"> kal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compares a noun to a noun (the "smithy's stone" with the </w:t>
      </w:r>
      <w:proofErr w:type="spellStart"/>
      <w:r w:rsidRPr="00542FF1">
        <w:rPr>
          <w:rFonts w:ascii="Gandhari Unicode" w:hAnsi="Gandhari Unicode"/>
          <w:i/>
          <w:lang w:val="en-GB"/>
        </w:rPr>
        <w:t>pāṟai</w:t>
      </w:r>
      <w:proofErr w:type="spellEnd"/>
      <w:r w:rsidRPr="00542FF1">
        <w:rPr>
          <w:rFonts w:ascii="Gandhari Unicode" w:hAnsi="Gandhari Unicode"/>
          <w:lang w:val="en-GB"/>
        </w:rPr>
        <w:t xml:space="preserve"> "rock"), without making clear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and consequently the significance of the comparison, the variant gives a </w:t>
      </w:r>
      <w:proofErr w:type="spellStart"/>
      <w:r w:rsidRPr="00542FF1">
        <w:rPr>
          <w:rFonts w:ascii="Gandhari Unicode" w:hAnsi="Gandhari Unicode"/>
          <w:lang w:val="en-GB"/>
        </w:rPr>
        <w:t>v.r.</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"to glow" (the noun </w:t>
      </w:r>
      <w:proofErr w:type="spellStart"/>
      <w:r w:rsidRPr="00542FF1">
        <w:rPr>
          <w:rFonts w:ascii="Gandhari Unicode" w:hAnsi="Gandhari Unicode"/>
          <w:i/>
          <w:lang w:val="en-GB"/>
        </w:rPr>
        <w:t>kaṉal</w:t>
      </w:r>
      <w:proofErr w:type="spellEnd"/>
      <w:r w:rsidRPr="00542FF1">
        <w:rPr>
          <w:rFonts w:ascii="Gandhari Unicode" w:hAnsi="Gandhari Unicode"/>
          <w:lang w:val="en-GB"/>
        </w:rPr>
        <w:t xml:space="preserve"> "fire" is attested only later, according to the TL). That would result in a comparison "rock (as hot) as the glowing of a smithy"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 statement well reconcilable with the motif of shadeless summer heat in the desert.</w:t>
      </w:r>
    </w:p>
  </w:footnote>
  <w:footnote w:id="52">
    <w:p w14:paraId="3834D0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tēr</w:t>
      </w:r>
      <w:proofErr w:type="spellEnd"/>
      <w:r w:rsidRPr="00542FF1">
        <w:rPr>
          <w:rFonts w:ascii="Gandhari Unicode" w:hAnsi="Gandhari Unicode"/>
          <w:lang w:val="en-GB"/>
        </w:rPr>
        <w:t xml:space="preserve"> is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in so far as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ceṉṟa</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āṟē</w:t>
      </w:r>
      <w:proofErr w:type="spellEnd"/>
      <w:r w:rsidRPr="00542FF1">
        <w:rPr>
          <w:rFonts w:ascii="Gandhari Unicode" w:hAnsi="Gandhari Unicode"/>
          <w:lang w:val="en-GB"/>
        </w:rPr>
        <w:t xml:space="preserve"> is a well-known formula, though </w:t>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tēr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vāṟē</w:t>
      </w:r>
      <w:proofErr w:type="spellEnd"/>
      <w:r w:rsidRPr="00542FF1">
        <w:rPr>
          <w:rFonts w:ascii="Gandhari Unicode" w:hAnsi="Gandhari Unicode"/>
          <w:lang w:val="en-GB"/>
        </w:rPr>
        <w:t xml:space="preserve"> "the way of his chariot" is equally good from the point of view of contents.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makes the line hypermetrical, which might have induced </w:t>
      </w:r>
      <w:proofErr w:type="spellStart"/>
      <w:r w:rsidRPr="00542FF1">
        <w:rPr>
          <w:rFonts w:ascii="Gandhari Unicode" w:hAnsi="Gandhari Unicode"/>
          <w:lang w:val="en-GB"/>
        </w:rPr>
        <w:t>Cām</w:t>
      </w:r>
      <w:proofErr w:type="spellEnd"/>
      <w:r w:rsidRPr="00542FF1">
        <w:rPr>
          <w:rFonts w:ascii="Gandhari Unicode" w:hAnsi="Gandhari Unicode"/>
          <w:lang w:val="en-GB"/>
        </w:rPr>
        <w:t>. to leave it off. Since it is by far the better attested variant it belongs into the text.</w:t>
      </w:r>
    </w:p>
  </w:footnote>
  <w:footnote w:id="53">
    <w:p w14:paraId="5D2A13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eṟumpi</w:t>
      </w:r>
      <w:proofErr w:type="spellEnd"/>
      <w:r w:rsidRPr="00542FF1">
        <w:rPr>
          <w:rFonts w:ascii="Gandhari Unicode" w:hAnsi="Gandhari Unicode"/>
          <w:lang w:val="en-GB"/>
        </w:rPr>
        <w:t xml:space="preserve"> is to be understood as a rare deviation (here and AN 377.3) from the common </w:t>
      </w:r>
      <w:proofErr w:type="spellStart"/>
      <w:r w:rsidRPr="00542FF1">
        <w:rPr>
          <w:rFonts w:ascii="Gandhari Unicode" w:hAnsi="Gandhari Unicode"/>
          <w:i/>
          <w:lang w:val="en-GB"/>
        </w:rPr>
        <w:t>erumpu</w:t>
      </w:r>
      <w:proofErr w:type="spellEnd"/>
      <w:r w:rsidRPr="00542FF1">
        <w:rPr>
          <w:rFonts w:ascii="Gandhari Unicode" w:hAnsi="Gandhari Unicode"/>
          <w:lang w:val="en-GB"/>
        </w:rPr>
        <w:t xml:space="preserve"> "ant". </w:t>
      </w:r>
      <w:proofErr w:type="spellStart"/>
      <w:r w:rsidRPr="00542FF1">
        <w:rPr>
          <w:rFonts w:ascii="Gandhari Unicode" w:hAnsi="Gandhari Unicode"/>
          <w:i/>
          <w:iCs/>
          <w:lang w:val="en-GB"/>
        </w:rPr>
        <w:t>erumpiṉ</w:t>
      </w:r>
      <w:proofErr w:type="spellEnd"/>
      <w:r w:rsidRPr="00542FF1">
        <w:rPr>
          <w:rFonts w:ascii="Gandhari Unicode" w:hAnsi="Gandhari Unicode"/>
          <w:lang w:val="en-GB"/>
        </w:rPr>
        <w:t xml:space="preserve"> would be smoother but is clearly the </w:t>
      </w:r>
      <w:r w:rsidRPr="00542FF1">
        <w:rPr>
          <w:rFonts w:ascii="Gandhari Unicode" w:hAnsi="Gandhari Unicode"/>
          <w:i/>
          <w:iCs/>
          <w:lang w:val="en-GB"/>
        </w:rPr>
        <w:t xml:space="preserve">lectio </w:t>
      </w:r>
      <w:proofErr w:type="spellStart"/>
      <w:r w:rsidRPr="00542FF1">
        <w:rPr>
          <w:rFonts w:ascii="Gandhari Unicode" w:hAnsi="Gandhari Unicode"/>
          <w:i/>
          <w:iCs/>
          <w:lang w:val="en-GB"/>
        </w:rPr>
        <w:t>facilior</w:t>
      </w:r>
      <w:proofErr w:type="spellEnd"/>
      <w:r w:rsidRPr="00542FF1">
        <w:rPr>
          <w:rFonts w:ascii="Gandhari Unicode" w:hAnsi="Gandhari Unicode"/>
          <w:lang w:val="en-GB"/>
        </w:rPr>
        <w:t>.</w:t>
      </w:r>
    </w:p>
  </w:footnote>
  <w:footnote w:id="54">
    <w:p w14:paraId="3240599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Many of the numerous nominal derivations ending in </w:t>
      </w:r>
      <w:r w:rsidRPr="00542FF1">
        <w:rPr>
          <w:rFonts w:ascii="Gandhari Unicode" w:hAnsi="Gandhari Unicode"/>
          <w:i/>
          <w:lang w:val="en-GB"/>
        </w:rPr>
        <w:t>-a</w:t>
      </w:r>
      <w:r w:rsidRPr="00542FF1">
        <w:rPr>
          <w:rFonts w:ascii="Gandhari Unicode" w:hAnsi="Gandhari Unicode"/>
          <w:lang w:val="en-GB"/>
        </w:rPr>
        <w:t xml:space="preserve"> can be explained neither by a suffix of genitive plural (Lehmann 1994: 47), nor as verbal nouns in neuter plural (Rajam 1993 et.al.). Much more likely, however, is a suffix forming adjectives (as has already been suggested by Srinivasan 1977: 205. References: KT 12.1, 193.2 (</w:t>
      </w:r>
      <w:proofErr w:type="spellStart"/>
      <w:r w:rsidRPr="00542FF1">
        <w:rPr>
          <w:rFonts w:ascii="Gandhari Unicode" w:hAnsi="Gandhari Unicode"/>
          <w:i/>
          <w:lang w:val="en-GB"/>
        </w:rPr>
        <w:t>cuṉaiya</w:t>
      </w:r>
      <w:proofErr w:type="spellEnd"/>
      <w:r w:rsidRPr="00542FF1">
        <w:rPr>
          <w:rFonts w:ascii="Gandhari Unicode" w:hAnsi="Gandhari Unicode"/>
          <w:lang w:val="en-GB"/>
        </w:rPr>
        <w:t>), 25.3 (</w:t>
      </w:r>
      <w:proofErr w:type="spellStart"/>
      <w:r w:rsidRPr="00542FF1">
        <w:rPr>
          <w:rFonts w:ascii="Gandhari Unicode" w:hAnsi="Gandhari Unicode"/>
          <w:i/>
          <w:lang w:val="en-GB"/>
        </w:rPr>
        <w:t>kāla</w:t>
      </w:r>
      <w:proofErr w:type="spellEnd"/>
      <w:r w:rsidRPr="00542FF1">
        <w:rPr>
          <w:rFonts w:ascii="Gandhari Unicode" w:hAnsi="Gandhari Unicode"/>
          <w:lang w:val="en-GB"/>
        </w:rPr>
        <w:t>), 89.1 (</w:t>
      </w:r>
      <w:proofErr w:type="spellStart"/>
      <w:r w:rsidRPr="00542FF1">
        <w:rPr>
          <w:rFonts w:ascii="Gandhari Unicode" w:hAnsi="Gandhari Unicode"/>
          <w:i/>
          <w:lang w:val="en-GB"/>
        </w:rPr>
        <w:t>urala</w:t>
      </w:r>
      <w:proofErr w:type="spellEnd"/>
      <w:r w:rsidRPr="00542FF1">
        <w:rPr>
          <w:rFonts w:ascii="Gandhari Unicode" w:hAnsi="Gandhari Unicode"/>
          <w:lang w:val="en-GB"/>
        </w:rPr>
        <w:t>), 92.3 (</w:t>
      </w:r>
      <w:proofErr w:type="spellStart"/>
      <w:r w:rsidRPr="00542FF1">
        <w:rPr>
          <w:rFonts w:ascii="Gandhari Unicode" w:hAnsi="Gandhari Unicode"/>
          <w:i/>
          <w:lang w:val="en-GB"/>
        </w:rPr>
        <w:t>marāatta</w:t>
      </w:r>
      <w:proofErr w:type="spellEnd"/>
      <w:r w:rsidRPr="00542FF1">
        <w:rPr>
          <w:rFonts w:ascii="Gandhari Unicode" w:hAnsi="Gandhari Unicode"/>
          <w:lang w:val="en-GB"/>
        </w:rPr>
        <w:t>), 110.2,3 (</w:t>
      </w:r>
      <w:proofErr w:type="spellStart"/>
      <w:r w:rsidRPr="00542FF1">
        <w:rPr>
          <w:rFonts w:ascii="Gandhari Unicode" w:hAnsi="Gandhari Unicode"/>
          <w:i/>
          <w:lang w:val="en-GB"/>
        </w:rPr>
        <w:t>nīra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putala</w:t>
      </w:r>
      <w:proofErr w:type="spellEnd"/>
      <w:r w:rsidRPr="00542FF1">
        <w:rPr>
          <w:rFonts w:ascii="Gandhari Unicode" w:hAnsi="Gandhari Unicode"/>
          <w:lang w:val="en-GB"/>
        </w:rPr>
        <w:t>), 114.4 (</w:t>
      </w:r>
      <w:proofErr w:type="spellStart"/>
      <w:r w:rsidRPr="00542FF1">
        <w:rPr>
          <w:rFonts w:ascii="Gandhari Unicode" w:hAnsi="Gandhari Unicode"/>
          <w:i/>
          <w:lang w:val="en-GB"/>
        </w:rPr>
        <w:t>vayiṟṟa</w:t>
      </w:r>
      <w:proofErr w:type="spellEnd"/>
      <w:r w:rsidRPr="00542FF1">
        <w:rPr>
          <w:rFonts w:ascii="Gandhari Unicode" w:hAnsi="Gandhari Unicode"/>
          <w:lang w:val="en-GB"/>
        </w:rPr>
        <w:t>), 138.3 (</w:t>
      </w:r>
      <w:proofErr w:type="spellStart"/>
      <w:r w:rsidRPr="00542FF1">
        <w:rPr>
          <w:rFonts w:ascii="Gandhari Unicode" w:hAnsi="Gandhari Unicode"/>
          <w:i/>
          <w:lang w:val="en-GB"/>
        </w:rPr>
        <w:t>ilaiya</w:t>
      </w:r>
      <w:proofErr w:type="spellEnd"/>
      <w:r w:rsidRPr="00542FF1">
        <w:rPr>
          <w:rFonts w:ascii="Gandhari Unicode" w:hAnsi="Gandhari Unicode"/>
          <w:lang w:val="en-GB"/>
        </w:rPr>
        <w:t>), 144.1 (</w:t>
      </w:r>
      <w:proofErr w:type="spellStart"/>
      <w:r w:rsidRPr="00542FF1">
        <w:rPr>
          <w:rFonts w:ascii="Gandhari Unicode" w:hAnsi="Gandhari Unicode"/>
          <w:i/>
          <w:lang w:val="en-GB"/>
        </w:rPr>
        <w:t>kaṭala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kaḻiya</w:t>
      </w:r>
      <w:proofErr w:type="spellEnd"/>
      <w:r w:rsidRPr="00542FF1">
        <w:rPr>
          <w:rFonts w:ascii="Gandhari Unicode" w:hAnsi="Gandhari Unicode"/>
          <w:lang w:val="en-GB"/>
        </w:rPr>
        <w:t>), 148.2 (</w:t>
      </w:r>
      <w:proofErr w:type="spellStart"/>
      <w:r w:rsidRPr="00542FF1">
        <w:rPr>
          <w:rFonts w:ascii="Gandhari Unicode" w:hAnsi="Gandhari Unicode"/>
          <w:i/>
          <w:lang w:val="en-GB"/>
        </w:rPr>
        <w:t>vāya</w:t>
      </w:r>
      <w:proofErr w:type="spellEnd"/>
      <w:r w:rsidRPr="00542FF1">
        <w:rPr>
          <w:rFonts w:ascii="Gandhari Unicode" w:hAnsi="Gandhari Unicode"/>
          <w:lang w:val="en-GB"/>
        </w:rPr>
        <w:t>), 183.1 (</w:t>
      </w:r>
      <w:proofErr w:type="spellStart"/>
      <w:r w:rsidRPr="00542FF1">
        <w:rPr>
          <w:rFonts w:ascii="Gandhari Unicode" w:hAnsi="Gandhari Unicode"/>
          <w:i/>
          <w:lang w:val="en-GB"/>
        </w:rPr>
        <w:t>nāṭṭa</w:t>
      </w:r>
      <w:proofErr w:type="spellEnd"/>
      <w:r w:rsidRPr="00542FF1">
        <w:rPr>
          <w:rFonts w:ascii="Gandhari Unicode" w:hAnsi="Gandhari Unicode"/>
          <w:lang w:val="en-GB"/>
        </w:rPr>
        <w:t>), 186.2 (</w:t>
      </w:r>
      <w:proofErr w:type="spellStart"/>
      <w:r w:rsidRPr="00542FF1">
        <w:rPr>
          <w:rFonts w:ascii="Gandhari Unicode" w:hAnsi="Gandhari Unicode"/>
          <w:i/>
          <w:lang w:val="en-GB"/>
        </w:rPr>
        <w:t>puṉatta</w:t>
      </w:r>
      <w:proofErr w:type="spellEnd"/>
      <w:r w:rsidRPr="00542FF1">
        <w:rPr>
          <w:rFonts w:ascii="Gandhari Unicode" w:hAnsi="Gandhari Unicode"/>
          <w:lang w:val="en-GB"/>
        </w:rPr>
        <w:t>), 197.2 (</w:t>
      </w:r>
      <w:proofErr w:type="spellStart"/>
      <w:r w:rsidRPr="00542FF1">
        <w:rPr>
          <w:rFonts w:ascii="Gandhari Unicode" w:hAnsi="Gandhari Unicode"/>
          <w:i/>
          <w:lang w:val="en-GB"/>
        </w:rPr>
        <w:t>karuviya</w:t>
      </w:r>
      <w:proofErr w:type="spellEnd"/>
      <w:r w:rsidRPr="00542FF1">
        <w:rPr>
          <w:rFonts w:ascii="Gandhari Unicode" w:hAnsi="Gandhari Unicode"/>
          <w:lang w:val="en-GB"/>
        </w:rPr>
        <w:t>), 198.2 (</w:t>
      </w:r>
      <w:proofErr w:type="spellStart"/>
      <w:r w:rsidRPr="00542FF1">
        <w:rPr>
          <w:rFonts w:ascii="Gandhari Unicode" w:hAnsi="Gandhari Unicode"/>
          <w:i/>
          <w:lang w:val="en-GB"/>
        </w:rPr>
        <w:t>mutala</w:t>
      </w:r>
      <w:proofErr w:type="spellEnd"/>
      <w:r w:rsidRPr="00542FF1">
        <w:rPr>
          <w:rFonts w:ascii="Gandhari Unicode" w:hAnsi="Gandhari Unicode"/>
          <w:lang w:val="en-GB"/>
        </w:rPr>
        <w:t>).</w:t>
      </w:r>
    </w:p>
  </w:footnote>
  <w:footnote w:id="55">
    <w:p w14:paraId="69B9B5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is employed as an embedding verb instead of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concluding a sentence of direct speech in which the predicate noun is marked by the restrictive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w:t>
      </w:r>
    </w:p>
  </w:footnote>
  <w:footnote w:id="56">
    <w:p w14:paraId="14795E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is a slightly problematic lexical item. According to DEDR 1354 it is nothing but "to thunder", but its use in the KT shows quite clearly that it is meant as a kind of incessant talking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in one case (KT 158.2) metaphorically transferred to thunder.</w:t>
      </w:r>
    </w:p>
  </w:footnote>
  <w:footnote w:id="57">
    <w:p w14:paraId="0F2517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formulation </w:t>
      </w:r>
      <w:proofErr w:type="spellStart"/>
      <w:r w:rsidRPr="00542FF1">
        <w:rPr>
          <w:rFonts w:ascii="Gandhari Unicode" w:hAnsi="Gandhari Unicode"/>
          <w:i/>
          <w:lang w:val="en-GB"/>
        </w:rPr>
        <w:t>notumal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kaḻaṟum</w:t>
      </w:r>
      <w:proofErr w:type="spellEnd"/>
      <w:r w:rsidRPr="00542FF1">
        <w:rPr>
          <w:rFonts w:ascii="Gandhari Unicode" w:hAnsi="Gandhari Unicode"/>
          <w:lang w:val="en-GB"/>
        </w:rPr>
        <w:t xml:space="preserve"> is not unequivocal and seems to have created </w:t>
      </w:r>
      <w:proofErr w:type="gramStart"/>
      <w:r w:rsidRPr="00542FF1">
        <w:rPr>
          <w:rFonts w:ascii="Gandhari Unicode" w:hAnsi="Gandhari Unicode"/>
          <w:lang w:val="en-GB"/>
        </w:rPr>
        <w:t>problems, if</w:t>
      </w:r>
      <w:proofErr w:type="gramEnd"/>
      <w:r w:rsidRPr="00542FF1">
        <w:rPr>
          <w:rFonts w:ascii="Gandhari Unicode" w:hAnsi="Gandhari Unicode"/>
          <w:lang w:val="en-GB"/>
        </w:rPr>
        <w:t xml:space="preserve"> the variants are considered.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is possible to understand "... talks this ... village about indifferent things" (i.e. things having nothing to do with HIM). This interpretation is called for with the variant </w:t>
      </w:r>
      <w:proofErr w:type="spellStart"/>
      <w:r w:rsidRPr="00542FF1">
        <w:rPr>
          <w:rFonts w:ascii="Gandhari Unicode" w:hAnsi="Gandhari Unicode"/>
          <w:i/>
          <w:lang w:val="en-GB"/>
        </w:rPr>
        <w:t>notumaṟ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kaluḻum</w:t>
      </w:r>
      <w:proofErr w:type="spellEnd"/>
      <w:r w:rsidRPr="00542FF1">
        <w:rPr>
          <w:rFonts w:ascii="Gandhari Unicode" w:hAnsi="Gandhari Unicode"/>
          <w:lang w:val="en-GB"/>
        </w:rPr>
        <w:t xml:space="preserve"> "... is this ... village sad about indifferent things". More difficult is the other variant, </w:t>
      </w:r>
      <w:proofErr w:type="spellStart"/>
      <w:r w:rsidRPr="00542FF1">
        <w:rPr>
          <w:rFonts w:ascii="Gandhari Unicode" w:hAnsi="Gandhari Unicode"/>
          <w:i/>
          <w:lang w:val="en-GB"/>
        </w:rPr>
        <w:t>notumalar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kaḻuṟum</w:t>
      </w:r>
      <w:proofErr w:type="spellEnd"/>
      <w:r w:rsidRPr="00542FF1">
        <w:rPr>
          <w:rFonts w:ascii="Gandhari Unicode" w:hAnsi="Gandhari Unicode"/>
          <w:lang w:val="en-GB"/>
        </w:rPr>
        <w:t xml:space="preserve">. This might be read either as an exclamation: "this ... village, where strangers are talking", that is, people strange to HER and her sorrow. It might also be understood as an allusion to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threatening marriage with strangers: "... talks this ... village about strangers" (as possible candidates for marrying HER).</w:t>
      </w:r>
    </w:p>
  </w:footnote>
  <w:footnote w:id="58">
    <w:p w14:paraId="1D0A53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less well attested variant </w:t>
      </w:r>
      <w:proofErr w:type="spellStart"/>
      <w:r w:rsidRPr="00542FF1">
        <w:rPr>
          <w:rFonts w:ascii="Gandhari Unicode" w:hAnsi="Gandhari Unicode"/>
          <w:i/>
          <w:lang w:val="en-GB"/>
        </w:rPr>
        <w:t>keḻīiya</w:t>
      </w:r>
      <w:proofErr w:type="spellEnd"/>
      <w:r w:rsidRPr="00542FF1">
        <w:rPr>
          <w:rFonts w:ascii="Gandhari Unicode" w:hAnsi="Gandhari Unicode"/>
          <w:lang w:val="en-GB"/>
        </w:rPr>
        <w:t xml:space="preserve">, part. to </w:t>
      </w:r>
      <w:proofErr w:type="spellStart"/>
      <w:r w:rsidRPr="00542FF1">
        <w:rPr>
          <w:rFonts w:ascii="Gandhari Unicode" w:hAnsi="Gandhari Unicode"/>
          <w:i/>
          <w:lang w:val="en-GB"/>
        </w:rPr>
        <w:t>keḻuvu</w:t>
      </w:r>
      <w:proofErr w:type="spellEnd"/>
      <w:r w:rsidRPr="00542FF1">
        <w:rPr>
          <w:rFonts w:ascii="Gandhari Unicode" w:hAnsi="Gandhari Unicode"/>
          <w:lang w:val="en-GB"/>
        </w:rPr>
        <w:t xml:space="preserve"> "be full" ("elephants with dust all over"), seems in this context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because in line 2 the stones compared to the elephants are said to be immersed in rain.</w:t>
      </w:r>
    </w:p>
  </w:footnote>
  <w:footnote w:id="59">
    <w:p w14:paraId="3032B8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not without problems semantically; it should be a kind of nominal derivation of </w:t>
      </w:r>
      <w:r w:rsidRPr="00542FF1">
        <w:rPr>
          <w:rFonts w:ascii="Gandhari Unicode" w:hAnsi="Gandhari Unicode"/>
          <w:i/>
          <w:lang w:val="en-GB"/>
        </w:rPr>
        <w:t>pai</w:t>
      </w:r>
      <w:r w:rsidRPr="00542FF1">
        <w:rPr>
          <w:rFonts w:ascii="Gandhari Unicode" w:hAnsi="Gandhari Unicode"/>
          <w:lang w:val="en-GB"/>
        </w:rPr>
        <w:t xml:space="preserve"> "become green/pale" (though not the verbal noun of the 11</w:t>
      </w:r>
      <w:r w:rsidRPr="00542FF1">
        <w:rPr>
          <w:rFonts w:ascii="Gandhari Unicode" w:hAnsi="Gandhari Unicode"/>
          <w:vertAlign w:val="superscript"/>
          <w:lang w:val="en-GB"/>
        </w:rPr>
        <w:t>th</w:t>
      </w:r>
      <w:r w:rsidRPr="00542FF1">
        <w:rPr>
          <w:rFonts w:ascii="Gandhari Unicode" w:hAnsi="Gandhari Unicode"/>
          <w:lang w:val="en-GB"/>
        </w:rPr>
        <w:t xml:space="preserve"> class = </w:t>
      </w:r>
      <w:proofErr w:type="spellStart"/>
      <w:r w:rsidRPr="00542FF1">
        <w:rPr>
          <w:rFonts w:ascii="Gandhari Unicode" w:hAnsi="Gandhari Unicode"/>
          <w:i/>
          <w:lang w:val="en-GB"/>
        </w:rPr>
        <w:t>paittal</w:t>
      </w:r>
      <w:proofErr w:type="spellEnd"/>
      <w:r w:rsidRPr="00542FF1">
        <w:rPr>
          <w:rFonts w:ascii="Gandhari Unicode" w:hAnsi="Gandhari Unicode"/>
          <w:lang w:val="en-GB"/>
        </w:rPr>
        <w:t xml:space="preserve">). The TL gives, among others, the meanings "affliction" and "cold". The former might be derived from the second connotation of "become green",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not the fresh sprouting of plants, but bodily decline. The latter, seemingly the only one to make sense here, is harder to justify, though the DEDR includes it under the same lemma 3821.</w:t>
      </w:r>
    </w:p>
  </w:footnote>
  <w:footnote w:id="60">
    <w:p w14:paraId="24E101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w:t>
      </w:r>
      <w:proofErr w:type="spellStart"/>
      <w:r w:rsidRPr="00542FF1">
        <w:rPr>
          <w:rFonts w:ascii="Gandhari Unicode" w:hAnsi="Gandhari Unicode"/>
          <w:i/>
          <w:lang w:val="en-GB"/>
        </w:rPr>
        <w:t>oru</w:t>
      </w:r>
      <w:proofErr w:type="spellEnd"/>
      <w:r w:rsidRPr="00542FF1">
        <w:rPr>
          <w:rFonts w:ascii="Gandhari Unicode" w:hAnsi="Gandhari Unicode"/>
          <w:lang w:val="en-GB"/>
        </w:rPr>
        <w:t xml:space="preserve"> here, is wholly unclear to me; in any case its relation to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is formulaic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see KT 180.4 </w:t>
      </w:r>
      <w:bookmarkStart w:id="3" w:name="DDE_LINK11"/>
      <w:r w:rsidRPr="00542FF1">
        <w:rPr>
          <w:rFonts w:ascii="Gandhari Unicode" w:eastAsia="URW Palladio UNI" w:hAnsi="Gandhari Unicode" w:cs="URW Palladio UNI"/>
          <w:lang w:val="en-GB"/>
        </w:rPr>
        <w:t>–</w:t>
      </w:r>
      <w:bookmarkEnd w:id="3"/>
      <w:r w:rsidRPr="00542FF1">
        <w:rPr>
          <w:rFonts w:ascii="Gandhari Unicode" w:hAnsi="Gandhari Unicode"/>
        </w:rPr>
        <w:t xml:space="preserve"> </w:t>
      </w:r>
      <w:r w:rsidRPr="00542FF1">
        <w:rPr>
          <w:rFonts w:ascii="Gandhari Unicode" w:hAnsi="Gandhari Unicode"/>
          <w:lang w:val="en-GB"/>
        </w:rPr>
        <w:t>where it is equally unclear. Could it mean "at the single cool spot"?</w:t>
      </w:r>
    </w:p>
  </w:footnote>
  <w:footnote w:id="61">
    <w:p w14:paraId="66FDBA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against the usual syntax of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clauses connected with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(though possible, of course), the interpretation of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justified by the latter with an understanding of the image: the "elephant-stone" served to protect the lovers, because no one will want to rouse a sleeping elephant.</w:t>
      </w:r>
    </w:p>
  </w:footnote>
  <w:footnote w:id="62">
    <w:p w14:paraId="2EF71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a simple </w:t>
      </w:r>
      <w:proofErr w:type="spellStart"/>
      <w:r w:rsidRPr="00542FF1">
        <w:rPr>
          <w:rFonts w:ascii="Gandhari Unicode" w:hAnsi="Gandhari Unicode"/>
          <w:i/>
          <w:iCs/>
        </w:rPr>
        <w:t>maṟuki</w:t>
      </w:r>
      <w:proofErr w:type="spellEnd"/>
      <w:r w:rsidRPr="00542FF1">
        <w:rPr>
          <w:rFonts w:ascii="Gandhari Unicode" w:hAnsi="Gandhari Unicode"/>
        </w:rPr>
        <w:t xml:space="preserve">, abs. of </w:t>
      </w:r>
      <w:proofErr w:type="spellStart"/>
      <w:r w:rsidRPr="00542FF1">
        <w:rPr>
          <w:rFonts w:ascii="Gandhari Unicode" w:hAnsi="Gandhari Unicode"/>
          <w:i/>
          <w:iCs/>
        </w:rPr>
        <w:t>maṟuku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whirl</w:t>
      </w:r>
      <w:r w:rsidRPr="00542FF1">
        <w:rPr>
          <w:rFonts w:ascii="Gandhari Unicode" w:hAnsi="Gandhari Unicode"/>
          <w:lang w:val="en-GB"/>
        </w:rPr>
        <w:t>"</w:t>
      </w:r>
      <w:r w:rsidRPr="00542FF1">
        <w:rPr>
          <w:rFonts w:ascii="Gandhari Unicode" w:hAnsi="Gandhari Unicode"/>
        </w:rPr>
        <w:t xml:space="preserve">. That would do well as an adverb </w:t>
      </w:r>
      <w:proofErr w:type="spellStart"/>
      <w:r w:rsidRPr="00542FF1">
        <w:rPr>
          <w:rFonts w:ascii="Gandhari Unicode" w:hAnsi="Gandhari Unicode"/>
        </w:rPr>
        <w:t>characterising</w:t>
      </w:r>
      <w:proofErr w:type="spellEnd"/>
      <w:r w:rsidRPr="00542FF1">
        <w:rPr>
          <w:rFonts w:ascii="Gandhari Unicode" w:hAnsi="Gandhari Unicode"/>
        </w:rPr>
        <w:t xml:space="preserve"> the talk of the people (</w:t>
      </w:r>
      <w:r w:rsidRPr="00542FF1">
        <w:rPr>
          <w:rFonts w:ascii="Gandhari Unicode" w:hAnsi="Gandhari Unicode"/>
          <w:lang w:val="en-GB"/>
        </w:rPr>
        <w:t>"</w:t>
      </w:r>
      <w:r w:rsidRPr="00542FF1">
        <w:rPr>
          <w:rFonts w:ascii="Gandhari Unicode" w:hAnsi="Gandhari Unicode"/>
        </w:rPr>
        <w:t>agitatedly</w:t>
      </w:r>
      <w:r w:rsidRPr="00542FF1">
        <w:rPr>
          <w:rFonts w:ascii="Gandhari Unicode" w:hAnsi="Gandhari Unicode"/>
          <w:lang w:val="en-GB"/>
        </w:rPr>
        <w:t>"</w:t>
      </w:r>
      <w:r w:rsidRPr="00542FF1">
        <w:rPr>
          <w:rFonts w:ascii="Gandhari Unicode" w:hAnsi="Gandhari Unicode"/>
        </w:rPr>
        <w:t>), but the parallels in the old anthologies seem to use this verb merely for natural phenomena, not for mental states.</w:t>
      </w:r>
    </w:p>
  </w:footnote>
  <w:footnote w:id="63">
    <w:p w14:paraId="57BE31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exact reading with two subjunctives is only attested by the variant given in one </w:t>
      </w:r>
      <w:proofErr w:type="spellStart"/>
      <w:r w:rsidRPr="00542FF1">
        <w:rPr>
          <w:rFonts w:ascii="Gandhari Unicode" w:hAnsi="Gandhari Unicode"/>
        </w:rPr>
        <w:t>ms.</w:t>
      </w:r>
      <w:proofErr w:type="spellEnd"/>
      <w:r w:rsidRPr="00542FF1">
        <w:rPr>
          <w:rFonts w:ascii="Gandhari Unicode" w:hAnsi="Gandhari Unicode"/>
        </w:rPr>
        <w:t xml:space="preserve">, but so is the infinitive-subjunctive reading chosen by </w:t>
      </w:r>
      <w:proofErr w:type="spellStart"/>
      <w:r w:rsidRPr="00542FF1">
        <w:rPr>
          <w:rFonts w:ascii="Gandhari Unicode" w:hAnsi="Gandhari Unicode"/>
        </w:rPr>
        <w:t>Cām</w:t>
      </w:r>
      <w:proofErr w:type="spellEnd"/>
      <w:r w:rsidRPr="00542FF1">
        <w:rPr>
          <w:rFonts w:ascii="Gandhari Unicode" w:hAnsi="Gandhari Unicode"/>
        </w:rPr>
        <w:t xml:space="preserve">.; two out of three traditional strands, however, support the former, the problematic part being the form of the personal pronoun (which </w:t>
      </w:r>
      <w:proofErr w:type="gramStart"/>
      <w:r w:rsidRPr="00542FF1">
        <w:rPr>
          <w:rFonts w:ascii="Gandhari Unicode" w:hAnsi="Gandhari Unicode"/>
        </w:rPr>
        <w:t>has to</w:t>
      </w:r>
      <w:proofErr w:type="gramEnd"/>
      <w:r w:rsidRPr="00542FF1">
        <w:rPr>
          <w:rFonts w:ascii="Gandhari Unicode" w:hAnsi="Gandhari Unicode"/>
        </w:rPr>
        <w:t xml:space="preserve"> be plural in order to agree with </w:t>
      </w:r>
      <w:proofErr w:type="spellStart"/>
      <w:r w:rsidRPr="00542FF1">
        <w:rPr>
          <w:rFonts w:ascii="Gandhari Unicode" w:hAnsi="Gandhari Unicode"/>
          <w:i/>
          <w:iCs/>
        </w:rPr>
        <w:t>nāṇukam</w:t>
      </w:r>
      <w:proofErr w:type="spellEnd"/>
      <w:r w:rsidRPr="00542FF1">
        <w:rPr>
          <w:rFonts w:ascii="Gandhari Unicode" w:hAnsi="Gandhari Unicode"/>
        </w:rPr>
        <w:t>).</w:t>
      </w:r>
    </w:p>
  </w:footnote>
  <w:footnote w:id="64">
    <w:p w14:paraId="368679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vārntu</w:t>
      </w:r>
      <w:proofErr w:type="spellEnd"/>
      <w:r w:rsidRPr="00542FF1">
        <w:rPr>
          <w:rFonts w:ascii="Gandhari Unicode" w:hAnsi="Gandhari Unicode"/>
          <w:lang w:val="en-GB"/>
        </w:rPr>
        <w:t xml:space="preserve">, abs. to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"standing in a row" which might be one way of interpreting the TL entry "to be in order".</w:t>
      </w:r>
    </w:p>
  </w:footnote>
  <w:footnote w:id="65">
    <w:p w14:paraId="5FE272B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problem here is </w:t>
      </w:r>
      <w:proofErr w:type="spellStart"/>
      <w:r w:rsidRPr="00542FF1">
        <w:rPr>
          <w:rFonts w:ascii="Gandhari Unicode" w:hAnsi="Gandhari Unicode"/>
          <w:i/>
          <w:lang w:val="en-GB"/>
        </w:rPr>
        <w:t>peṟṟāṅku</w:t>
      </w:r>
      <w:proofErr w:type="spellEnd"/>
      <w:r w:rsidRPr="00542FF1">
        <w:rPr>
          <w:rFonts w:ascii="Gandhari Unicode" w:hAnsi="Gandhari Unicode"/>
          <w:lang w:val="en-GB"/>
        </w:rPr>
        <w:t xml:space="preserve">. The usual form of absolutive + </w:t>
      </w:r>
      <w:proofErr w:type="spellStart"/>
      <w:r w:rsidRPr="00542FF1">
        <w:rPr>
          <w:rFonts w:ascii="Gandhari Unicode" w:hAnsi="Gandhari Unicode"/>
          <w:i/>
          <w:lang w:val="en-GB"/>
        </w:rPr>
        <w:t>āṅku</w:t>
      </w:r>
      <w:proofErr w:type="spellEnd"/>
      <w:r w:rsidRPr="00542FF1">
        <w:rPr>
          <w:rFonts w:ascii="Gandhari Unicode" w:hAnsi="Gandhari Unicode"/>
          <w:lang w:val="en-GB"/>
        </w:rPr>
        <w:t xml:space="preserve"> as a particle of comparison does not fit.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peṟṟapiṉpu</w:t>
      </w:r>
      <w:proofErr w:type="spellEnd"/>
      <w:r w:rsidRPr="00542FF1">
        <w:rPr>
          <w:rFonts w:ascii="Gandhari Unicode" w:hAnsi="Gandhari Unicode"/>
          <w:lang w:val="en-GB"/>
        </w:rPr>
        <w:t xml:space="preserve"> "after having obtained", and this seems to be the only thing that makes sense.</w:t>
      </w:r>
    </w:p>
  </w:footnote>
  <w:footnote w:id="66">
    <w:p w14:paraId="0D5763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yām</w:t>
      </w:r>
      <w:proofErr w:type="spellEnd"/>
      <w:r w:rsidRPr="00542FF1">
        <w:rPr>
          <w:rFonts w:ascii="Gandhari Unicode" w:hAnsi="Gandhari Unicode"/>
          <w:lang w:val="en-GB"/>
        </w:rPr>
        <w:t>, that is, the exclusive "we", will hardly be employed by chance here.</w:t>
      </w:r>
    </w:p>
  </w:footnote>
  <w:footnote w:id="67">
    <w:p w14:paraId="6C976F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amma</w:t>
      </w:r>
      <w:r w:rsidRPr="00542FF1">
        <w:rPr>
          <w:rFonts w:ascii="Gandhari Unicode" w:hAnsi="Gandhari Unicode"/>
          <w:lang w:val="en-GB"/>
        </w:rPr>
        <w:t xml:space="preserve">, ignored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my opinion adds to </w:t>
      </w:r>
      <w:proofErr w:type="spellStart"/>
      <w:r w:rsidRPr="00542FF1">
        <w:rPr>
          <w:rFonts w:ascii="Gandhari Unicode" w:hAnsi="Gandhari Unicode"/>
          <w:i/>
          <w:lang w:val="en-GB"/>
        </w:rPr>
        <w:t>til</w:t>
      </w:r>
      <w:proofErr w:type="spellEnd"/>
      <w:r w:rsidRPr="00542FF1">
        <w:rPr>
          <w:rFonts w:ascii="Gandhari Unicode" w:hAnsi="Gandhari Unicode"/>
          <w:lang w:val="en-GB"/>
        </w:rPr>
        <w:t xml:space="preserve">, the particle of wishing, in </w:t>
      </w:r>
      <w:proofErr w:type="spellStart"/>
      <w:r w:rsidRPr="00542FF1">
        <w:rPr>
          <w:rFonts w:ascii="Gandhari Unicode" w:hAnsi="Gandhari Unicode"/>
          <w:i/>
          <w:lang w:val="en-GB"/>
        </w:rPr>
        <w:t>peṟukatil</w:t>
      </w:r>
      <w:proofErr w:type="spellEnd"/>
      <w:r w:rsidRPr="00542FF1">
        <w:rPr>
          <w:rFonts w:ascii="Gandhari Unicode" w:hAnsi="Gandhari Unicode"/>
          <w:lang w:val="en-GB"/>
        </w:rPr>
        <w:t xml:space="preserve"> the nuance of an irreal wish (thus in KT 56.4). An air of hopelessness is also backed up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which shows HIM on the verge of making use of the very last means, the mounting of the Palmyra</w:t>
      </w:r>
      <w:r w:rsidRPr="00542FF1">
        <w:rPr>
          <w:rFonts w:ascii="Gandhari Unicode" w:hAnsi="Gandhari Unicode"/>
        </w:rPr>
        <w:t xml:space="preserve"> </w:t>
      </w:r>
      <w:r w:rsidRPr="00542FF1">
        <w:rPr>
          <w:rFonts w:ascii="Gandhari Unicode" w:hAnsi="Gandhari Unicode"/>
          <w:lang w:val="en-GB"/>
        </w:rPr>
        <w:t>horse.</w:t>
      </w:r>
    </w:p>
  </w:footnote>
  <w:footnote w:id="68">
    <w:p w14:paraId="08A761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as seems to be demanded by the particles, the two optative sentences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the same, of course, has to be valid for the last sentence. Now the verb is simply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but how to express an </w:t>
      </w:r>
      <w:proofErr w:type="spellStart"/>
      <w:r w:rsidRPr="00542FF1">
        <w:rPr>
          <w:rFonts w:ascii="Gandhari Unicode" w:hAnsi="Gandhari Unicode"/>
          <w:lang w:val="en-GB"/>
        </w:rPr>
        <w:t>irrealis</w:t>
      </w:r>
      <w:proofErr w:type="spellEnd"/>
      <w:r w:rsidRPr="00542FF1">
        <w:rPr>
          <w:rFonts w:ascii="Gandhari Unicode" w:hAnsi="Gandhari Unicode"/>
          <w:lang w:val="en-GB"/>
        </w:rPr>
        <w:t xml:space="preserve"> in the indicative mode? </w:t>
      </w:r>
      <w:proofErr w:type="gramStart"/>
      <w:r w:rsidRPr="00542FF1">
        <w:rPr>
          <w:rFonts w:ascii="Gandhari Unicode" w:hAnsi="Gandhari Unicode"/>
          <w:lang w:val="en-GB"/>
        </w:rPr>
        <w:t>Alternatively</w:t>
      </w:r>
      <w:proofErr w:type="gramEnd"/>
      <w:r w:rsidRPr="00542FF1">
        <w:rPr>
          <w:rFonts w:ascii="Gandhari Unicode" w:hAnsi="Gandhari Unicode"/>
          <w:lang w:val="en-GB"/>
        </w:rPr>
        <w:t xml:space="preserve"> the sentence might be understood as an image of HIS fantasy in the indicative. The traditional interpretation of the poem is, of course, directed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views the fulfilment of HIS wish </w:t>
      </w:r>
      <w:proofErr w:type="gramStart"/>
      <w:r w:rsidRPr="00542FF1">
        <w:rPr>
          <w:rFonts w:ascii="Gandhari Unicode" w:hAnsi="Gandhari Unicode"/>
          <w:lang w:val="en-GB"/>
        </w:rPr>
        <w:t>in the near future</w:t>
      </w:r>
      <w:proofErr w:type="gramEnd"/>
      <w:r w:rsidRPr="00542FF1">
        <w:rPr>
          <w:rFonts w:ascii="Gandhari Unicode" w:hAnsi="Gandhari Unicode"/>
          <w:lang w:val="en-GB"/>
        </w:rPr>
        <w:t>, enforced by mounting the Palmyra</w:t>
      </w:r>
      <w:r w:rsidRPr="00542FF1">
        <w:rPr>
          <w:rFonts w:ascii="Gandhari Unicode" w:hAnsi="Gandhari Unicode"/>
        </w:rPr>
        <w:t xml:space="preserve"> </w:t>
      </w:r>
      <w:r w:rsidRPr="00542FF1">
        <w:rPr>
          <w:rFonts w:ascii="Gandhari Unicode" w:hAnsi="Gandhari Unicode"/>
          <w:lang w:val="en-GB"/>
        </w:rPr>
        <w:t xml:space="preserve">horse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not mentioned at all by the text itself.</w:t>
      </w:r>
    </w:p>
  </w:footnote>
  <w:footnote w:id="69">
    <w:p w14:paraId="18453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actually the better attested variant is </w:t>
      </w:r>
      <w:proofErr w:type="spellStart"/>
      <w:r w:rsidRPr="00542FF1">
        <w:rPr>
          <w:rFonts w:ascii="Gandhari Unicode" w:hAnsi="Gandhari Unicode"/>
          <w:i/>
          <w:iCs/>
        </w:rPr>
        <w:t>cēy</w:t>
      </w:r>
      <w:proofErr w:type="spellEnd"/>
      <w:r w:rsidRPr="00542FF1">
        <w:rPr>
          <w:rFonts w:ascii="Gandhari Unicode" w:hAnsi="Gandhari Unicode"/>
          <w:i/>
          <w:iCs/>
        </w:rPr>
        <w:t>-alai</w:t>
      </w:r>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striking at a distance</w:t>
      </w:r>
      <w:r w:rsidRPr="00542FF1">
        <w:rPr>
          <w:rFonts w:ascii="Gandhari Unicode" w:hAnsi="Gandhari Unicode"/>
          <w:lang w:val="en-GB"/>
        </w:rPr>
        <w:t>"</w:t>
      </w:r>
      <w:r w:rsidRPr="00542FF1">
        <w:rPr>
          <w:rFonts w:ascii="Gandhari Unicode" w:hAnsi="Gandhari Unicode"/>
        </w:rPr>
        <w:t xml:space="preserve">, which would also be an apt description of the lance as a weapon, but the play on the </w:t>
      </w:r>
      <w:proofErr w:type="spellStart"/>
      <w:r w:rsidRPr="00542FF1">
        <w:rPr>
          <w:rFonts w:ascii="Gandhari Unicode" w:hAnsi="Gandhari Unicode"/>
        </w:rPr>
        <w:t>colours</w:t>
      </w:r>
      <w:proofErr w:type="spellEnd"/>
      <w:r w:rsidRPr="00542FF1">
        <w:rPr>
          <w:rFonts w:ascii="Gandhari Unicode" w:hAnsi="Gandhari Unicode"/>
        </w:rPr>
        <w:t xml:space="preserve"> red and white in </w:t>
      </w:r>
      <w:proofErr w:type="spellStart"/>
      <w:r w:rsidRPr="00542FF1">
        <w:rPr>
          <w:rFonts w:ascii="Gandhari Unicode" w:hAnsi="Gandhari Unicode"/>
        </w:rPr>
        <w:t>Cām</w:t>
      </w:r>
      <w:proofErr w:type="spellEnd"/>
      <w:r w:rsidRPr="00542FF1">
        <w:rPr>
          <w:rFonts w:ascii="Gandhari Unicode" w:hAnsi="Gandhari Unicode"/>
        </w:rPr>
        <w:t>.'s text is as an image more attractive.</w:t>
      </w:r>
    </w:p>
  </w:footnote>
  <w:footnote w:id="70">
    <w:p w14:paraId="33655C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"old </w:t>
      </w:r>
      <w:proofErr w:type="spellStart"/>
      <w:r w:rsidRPr="00542FF1">
        <w:rPr>
          <w:rFonts w:ascii="Gandhari Unicode" w:hAnsi="Gandhari Unicode"/>
          <w:lang w:val="en-GB"/>
        </w:rPr>
        <w:t>old</w:t>
      </w:r>
      <w:proofErr w:type="spellEnd"/>
      <w:r w:rsidRPr="00542FF1">
        <w:rPr>
          <w:rFonts w:ascii="Gandhari Unicode" w:hAnsi="Gandhari Unicode"/>
          <w:lang w:val="en-GB"/>
        </w:rPr>
        <w:t>": is this supposed to mean "age-old"? Or "venerable"?</w:t>
      </w:r>
    </w:p>
  </w:footnote>
  <w:footnote w:id="71">
    <w:p w14:paraId="52A9DF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potiyil</w:t>
      </w:r>
      <w:proofErr w:type="spellEnd"/>
      <w:r w:rsidRPr="00542FF1">
        <w:rPr>
          <w:rFonts w:ascii="Gandhari Unicode" w:hAnsi="Gandhari Unicode"/>
          <w:lang w:val="en-GB"/>
        </w:rPr>
        <w:t xml:space="preserve"> literally is a "public house", but what is meant here is clearly a banyan tree (in the middle of the village?) as a place for public meeting. The same ambiguity between building and an area with boundaries is, according to </w:t>
      </w:r>
      <w:r>
        <w:rPr>
          <w:rFonts w:ascii="Gandhari Unicode" w:hAnsi="Gandhari Unicode"/>
          <w:lang w:val="en-GB"/>
        </w:rPr>
        <w:t>TVG</w:t>
      </w:r>
      <w:r w:rsidRPr="00542FF1">
        <w:rPr>
          <w:rFonts w:ascii="Gandhari Unicode" w:hAnsi="Gandhari Unicode"/>
          <w:lang w:val="en-GB"/>
        </w:rPr>
        <w:t xml:space="preserve">, also to be found with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"village common".</w:t>
      </w:r>
    </w:p>
  </w:footnote>
  <w:footnote w:id="72">
    <w:p w14:paraId="59ECA2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reads present/future "will become perfect". Two ways of analysing seem possible, namely either </w:t>
      </w:r>
      <w:proofErr w:type="spellStart"/>
      <w:r w:rsidRPr="00542FF1">
        <w:rPr>
          <w:rFonts w:ascii="Gandhari Unicode" w:hAnsi="Gandhari Unicode"/>
          <w:i/>
          <w:lang w:val="en-GB"/>
        </w:rPr>
        <w:t>āku-iṉ-tu</w:t>
      </w:r>
      <w:proofErr w:type="spellEnd"/>
      <w:r w:rsidRPr="00542FF1">
        <w:rPr>
          <w:rFonts w:ascii="Gandhari Unicode" w:hAnsi="Gandhari Unicode"/>
          <w:lang w:val="en-GB"/>
        </w:rPr>
        <w:t xml:space="preserve"> (extended root + infix of the p.a. + n.sg.) or </w:t>
      </w:r>
      <w:r w:rsidRPr="00542FF1">
        <w:rPr>
          <w:rFonts w:ascii="Gandhari Unicode" w:hAnsi="Gandhari Unicode"/>
          <w:i/>
          <w:lang w:val="en-GB"/>
        </w:rPr>
        <w:t>ā-</w:t>
      </w:r>
      <w:proofErr w:type="spellStart"/>
      <w:r w:rsidRPr="00542FF1">
        <w:rPr>
          <w:rFonts w:ascii="Gandhari Unicode" w:hAnsi="Gandhari Unicode"/>
          <w:i/>
          <w:lang w:val="en-GB"/>
        </w:rPr>
        <w:t>kiṟ</w:t>
      </w:r>
      <w:proofErr w:type="spellEnd"/>
      <w:r w:rsidRPr="00542FF1">
        <w:rPr>
          <w:rFonts w:ascii="Gandhari Unicode" w:hAnsi="Gandhari Unicode"/>
          <w:i/>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(short root + present-tense infix + n.sg.). As </w:t>
      </w:r>
      <w:proofErr w:type="spellStart"/>
      <w:r w:rsidRPr="00542FF1">
        <w:rPr>
          <w:rFonts w:ascii="Gandhari Unicode" w:hAnsi="Gandhari Unicode"/>
          <w:i/>
          <w:lang w:val="en-GB"/>
        </w:rPr>
        <w:t>ākiṉṟu</w:t>
      </w:r>
      <w:proofErr w:type="spellEnd"/>
      <w:r w:rsidRPr="00542FF1">
        <w:rPr>
          <w:rFonts w:ascii="Gandhari Unicode" w:hAnsi="Gandhari Unicode"/>
          <w:lang w:val="en-GB"/>
        </w:rPr>
        <w:t xml:space="preserve"> is the only form (however attested several times) with the infix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otherwise the infix of the p.a. is </w:t>
      </w:r>
      <w:r w:rsidRPr="00542FF1">
        <w:rPr>
          <w:rFonts w:ascii="Gandhari Unicode" w:hAnsi="Gandhari Unicode"/>
          <w:i/>
          <w:lang w:val="en-GB"/>
        </w:rPr>
        <w:t>-</w:t>
      </w:r>
      <w:proofErr w:type="spellStart"/>
      <w:r w:rsidRPr="00542FF1">
        <w:rPr>
          <w:rFonts w:ascii="Gandhari Unicode" w:hAnsi="Gandhari Unicode"/>
          <w:i/>
          <w:lang w:val="en-GB"/>
        </w:rPr>
        <w:t>iy</w:t>
      </w:r>
      <w:proofErr w:type="spellEnd"/>
      <w:r w:rsidRPr="00542FF1">
        <w:rPr>
          <w:rFonts w:ascii="Gandhari Unicode" w:hAnsi="Gandhari Unicode"/>
          <w:i/>
          <w:lang w:val="en-GB"/>
        </w:rPr>
        <w:t>-</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 question is not to be resolved on morphological grounds, but since the present tense is not yet in existence, this form would have to be declared to be an archaic predecessor.</w:t>
      </w:r>
    </w:p>
  </w:footnote>
  <w:footnote w:id="73">
    <w:p w14:paraId="66289C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by two transmissional strands does not seem to make sense if we take </w:t>
      </w:r>
      <w:proofErr w:type="spellStart"/>
      <w:r w:rsidRPr="00542FF1">
        <w:rPr>
          <w:rFonts w:ascii="Gandhari Unicode" w:hAnsi="Gandhari Unicode"/>
          <w:i/>
          <w:iCs/>
        </w:rPr>
        <w:t>kaṇavaṉ</w:t>
      </w:r>
      <w:proofErr w:type="spellEnd"/>
      <w:r w:rsidRPr="00542FF1">
        <w:rPr>
          <w:rFonts w:ascii="Gandhari Unicode" w:hAnsi="Gandhari Unicode"/>
        </w:rPr>
        <w:t xml:space="preserve"> in its usual sense as </w:t>
      </w:r>
      <w:r w:rsidRPr="00542FF1">
        <w:rPr>
          <w:rFonts w:ascii="Gandhari Unicode" w:hAnsi="Gandhari Unicode"/>
          <w:lang w:val="en-GB"/>
        </w:rPr>
        <w:t>"</w:t>
      </w:r>
      <w:r w:rsidRPr="00542FF1">
        <w:rPr>
          <w:rFonts w:ascii="Gandhari Unicode" w:hAnsi="Gandhari Unicode"/>
        </w:rPr>
        <w:t>husband</w:t>
      </w:r>
      <w:r w:rsidRPr="00542FF1">
        <w:rPr>
          <w:rFonts w:ascii="Gandhari Unicode" w:hAnsi="Gandhari Unicode"/>
          <w:lang w:val="en-GB"/>
        </w:rPr>
        <w:t>"</w:t>
      </w:r>
      <w:r w:rsidRPr="00542FF1">
        <w:rPr>
          <w:rFonts w:ascii="Gandhari Unicode" w:hAnsi="Gandhari Unicode"/>
        </w:rPr>
        <w:t xml:space="preserve">. It might, however, be possible to read it as a pronominal made on </w:t>
      </w:r>
      <w:proofErr w:type="spellStart"/>
      <w:r w:rsidRPr="00542FF1">
        <w:rPr>
          <w:rFonts w:ascii="Gandhari Unicode" w:hAnsi="Gandhari Unicode"/>
          <w:i/>
          <w:iCs/>
        </w:rPr>
        <w:t>kaṇ</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eye</w:t>
      </w:r>
      <w:r w:rsidRPr="00542FF1">
        <w:rPr>
          <w:rFonts w:ascii="Gandhari Unicode" w:hAnsi="Gandhari Unicode"/>
          <w:lang w:val="en-GB"/>
        </w:rPr>
        <w:t>"</w:t>
      </w:r>
      <w:r w:rsidRPr="00542FF1">
        <w:rPr>
          <w:rFonts w:ascii="Gandhari Unicode" w:hAnsi="Gandhari Unicode"/>
        </w:rPr>
        <w:t xml:space="preserve">, and then it could be understood as </w:t>
      </w:r>
      <w:proofErr w:type="spellStart"/>
      <w:proofErr w:type="gramStart"/>
      <w:r w:rsidRPr="00542FF1">
        <w:rPr>
          <w:rFonts w:ascii="Gandhari Unicode" w:hAnsi="Gandhari Unicode"/>
        </w:rPr>
        <w:t>a</w:t>
      </w:r>
      <w:proofErr w:type="spellEnd"/>
      <w:proofErr w:type="gramEnd"/>
      <w:r w:rsidRPr="00542FF1">
        <w:rPr>
          <w:rFonts w:ascii="Gandhari Unicode" w:hAnsi="Gandhari Unicode"/>
        </w:rPr>
        <w:t xml:space="preserve"> epithet to the implicit </w:t>
      </w:r>
      <w:proofErr w:type="spellStart"/>
      <w:r w:rsidRPr="00542FF1">
        <w:rPr>
          <w:rFonts w:ascii="Gandhari Unicode" w:hAnsi="Gandhari Unicode"/>
          <w:i/>
          <w:iCs/>
        </w:rPr>
        <w:t>kaḷvar</w:t>
      </w:r>
      <w:proofErr w:type="spellEnd"/>
      <w:r w:rsidRPr="00542FF1">
        <w:rPr>
          <w:rFonts w:ascii="Gandhari Unicode" w:hAnsi="Gandhari Unicode"/>
        </w:rPr>
        <w:t xml:space="preserve"> (who are anyway the people to prepare their weapons in the desert), meaning something like </w:t>
      </w:r>
      <w:r w:rsidRPr="00542FF1">
        <w:rPr>
          <w:rFonts w:ascii="Gandhari Unicode" w:hAnsi="Gandhari Unicode"/>
          <w:lang w:val="en-GB"/>
        </w:rPr>
        <w:t>"</w:t>
      </w:r>
      <w:r w:rsidRPr="00542FF1">
        <w:rPr>
          <w:rFonts w:ascii="Gandhari Unicode" w:hAnsi="Gandhari Unicode"/>
        </w:rPr>
        <w:t>those with [keen] eyes</w:t>
      </w:r>
      <w:r w:rsidRPr="00542FF1">
        <w:rPr>
          <w:rFonts w:ascii="Gandhari Unicode" w:hAnsi="Gandhari Unicode"/>
          <w:lang w:val="en-GB"/>
        </w:rPr>
        <w:t>"</w:t>
      </w:r>
      <w:r w:rsidRPr="00542FF1">
        <w:rPr>
          <w:rFonts w:ascii="Gandhari Unicode" w:hAnsi="Gandhari Unicode"/>
        </w:rPr>
        <w:t>.</w:t>
      </w:r>
    </w:p>
  </w:footnote>
  <w:footnote w:id="74">
    <w:p w14:paraId="3F0A12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the first of quite a few hypermetrical lines (KT 16.4, 18.4, 23.4, 34.4, 43.3, 81.1, 93.3, 107.6, 113.5, 124.1, 216.1,3, 222.6, 255.3, 266.3, 292.7, 309.7, 372.1), called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"hump" by tradition, most frequently a fourth foot to the penultimate line which usually comprises only three feet, but also in other places.</w:t>
      </w:r>
    </w:p>
  </w:footnote>
  <w:footnote w:id="75">
    <w:p w14:paraId="007982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uḷḷar</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iṟantōr</w:t>
      </w:r>
      <w:proofErr w:type="spellEnd"/>
      <w:r w:rsidRPr="00542FF1">
        <w:rPr>
          <w:rFonts w:ascii="Gandhari Unicode" w:hAnsi="Gandhari Unicode"/>
          <w:lang w:val="en-GB"/>
        </w:rPr>
        <w:t xml:space="preserve">: while in the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"remember" the second root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"be" reverberates (different flection) and evokes a sub-tone of anxiety whether he is still alive after all, in the root </w:t>
      </w:r>
      <w:proofErr w:type="spellStart"/>
      <w:r w:rsidRPr="00542FF1">
        <w:rPr>
          <w:rFonts w:ascii="Gandhari Unicode" w:hAnsi="Gandhari Unicode"/>
          <w:i/>
          <w:lang w:val="en-GB"/>
        </w:rPr>
        <w:t>iṟa</w:t>
      </w:r>
      <w:proofErr w:type="spellEnd"/>
      <w:r w:rsidRPr="00542FF1">
        <w:rPr>
          <w:rFonts w:ascii="Gandhari Unicode" w:hAnsi="Gandhari Unicode"/>
          <w:lang w:val="en-GB"/>
        </w:rPr>
        <w:t xml:space="preserve"> "traverse" there also is a connotation of traversing in the sense of dying (cf. </w:t>
      </w:r>
      <w:proofErr w:type="spellStart"/>
      <w:r w:rsidRPr="00542FF1">
        <w:rPr>
          <w:rFonts w:ascii="Gandhari Unicode" w:hAnsi="Gandhari Unicode"/>
          <w:i/>
          <w:lang w:val="en-GB"/>
        </w:rPr>
        <w:t>iṟanta</w:t>
      </w:r>
      <w:proofErr w:type="spellEnd"/>
      <w:r w:rsidRPr="00542FF1">
        <w:rPr>
          <w:rFonts w:ascii="Gandhari Unicode" w:hAnsi="Gandhari Unicode"/>
          <w:lang w:val="en-GB"/>
        </w:rPr>
        <w:t xml:space="preserve"> in KT 297.3).</w:t>
      </w:r>
    </w:p>
  </w:footnote>
  <w:footnote w:id="76">
    <w:p w14:paraId="50971F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w:t>
      </w:r>
      <w:proofErr w:type="spellStart"/>
      <w:r w:rsidRPr="00542FF1">
        <w:rPr>
          <w:rFonts w:ascii="Gandhari Unicode" w:hAnsi="Gandhari Unicode"/>
          <w:i/>
          <w:lang w:val="en-GB"/>
        </w:rPr>
        <w:t>ukir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puraṭṭum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ōcai</w:t>
      </w:r>
      <w:proofErr w:type="spellEnd"/>
      <w:r w:rsidRPr="00542FF1">
        <w:rPr>
          <w:rFonts w:ascii="Gandhari Unicode" w:hAnsi="Gandhari Unicode"/>
          <w:lang w:val="en-GB"/>
        </w:rPr>
        <w:t xml:space="preserve"> is unclear, and unfortunately this </w:t>
      </w:r>
      <w:proofErr w:type="gramStart"/>
      <w:r w:rsidRPr="00542FF1">
        <w:rPr>
          <w:rFonts w:ascii="Gandhari Unicode" w:hAnsi="Gandhari Unicode"/>
          <w:lang w:val="en-GB"/>
        </w:rPr>
        <w:t>is</w:t>
      </w:r>
      <w:proofErr w:type="gramEnd"/>
      <w:r w:rsidRPr="00542FF1">
        <w:rPr>
          <w:rFonts w:ascii="Gandhari Unicode" w:hAnsi="Gandhari Unicode"/>
          <w:lang w:val="en-GB"/>
        </w:rPr>
        <w:t xml:space="preserve"> the only occurrence of this verb in the </w:t>
      </w:r>
      <w:proofErr w:type="spellStart"/>
      <w:r w:rsidRPr="00542FF1">
        <w:rPr>
          <w:rFonts w:ascii="Gandhari Unicode" w:hAnsi="Gandhari Unicode"/>
          <w:lang w:val="en-GB"/>
        </w:rPr>
        <w:t>Eṭṭuttokai</w:t>
      </w:r>
      <w:proofErr w:type="spellEnd"/>
      <w:r w:rsidRPr="00542FF1">
        <w:rPr>
          <w:rFonts w:ascii="Gandhari Unicode" w:hAnsi="Gandhari Unicode"/>
          <w:lang w:val="en-GB"/>
        </w:rPr>
        <w:t>.</w:t>
      </w:r>
    </w:p>
  </w:footnote>
  <w:footnote w:id="77">
    <w:p w14:paraId="508E5D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literal translation of </w:t>
      </w:r>
      <w:proofErr w:type="spellStart"/>
      <w:r w:rsidRPr="00542FF1">
        <w:rPr>
          <w:rFonts w:ascii="Gandhari Unicode" w:hAnsi="Gandhari Unicode"/>
          <w:i/>
          <w:lang w:val="en-GB"/>
        </w:rPr>
        <w:t>poṉpuṉai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here </w:t>
      </w:r>
      <w:proofErr w:type="spellStart"/>
      <w:r w:rsidRPr="00542FF1">
        <w:rPr>
          <w:rFonts w:ascii="Gandhari Unicode" w:hAnsi="Gandhari Unicode"/>
          <w:i/>
          <w:lang w:val="en-GB"/>
        </w:rPr>
        <w:t>irumpiṉāṟ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ceyyapaṭṭa</w:t>
      </w:r>
      <w:proofErr w:type="spellEnd"/>
      <w:r w:rsidRPr="00542FF1">
        <w:rPr>
          <w:rFonts w:ascii="Gandhari Unicode" w:hAnsi="Gandhari Unicode"/>
          <w:lang w:val="en-GB"/>
        </w:rPr>
        <w:t xml:space="preserve"> "made of iron"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is quite unlikely as arrows will have to fly and iron is too heavy. But perhaps what should be thought of is "armed with metal", for instance the tip of the arrow.</w:t>
      </w:r>
    </w:p>
  </w:footnote>
  <w:footnote w:id="78">
    <w:p w14:paraId="009B98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piṟitum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ākupa</w:t>
      </w:r>
      <w:proofErr w:type="spellEnd"/>
      <w:r w:rsidRPr="00542FF1">
        <w:rPr>
          <w:rFonts w:ascii="Gandhari Unicode" w:hAnsi="Gandhari Unicode"/>
          <w:lang w:val="en-GB"/>
        </w:rPr>
        <w:t xml:space="preserve"> is a combination of a pronoun in n.sg. as a subject with a 3</w:t>
      </w:r>
      <w:r w:rsidRPr="00542FF1">
        <w:rPr>
          <w:rFonts w:ascii="Gandhari Unicode" w:hAnsi="Gandhari Unicode"/>
          <w:vertAlign w:val="superscript"/>
          <w:lang w:val="en-GB"/>
        </w:rPr>
        <w:t>rd</w:t>
      </w:r>
      <w:r w:rsidRPr="00542FF1">
        <w:rPr>
          <w:rFonts w:ascii="Gandhari Unicode" w:hAnsi="Gandhari Unicode"/>
          <w:lang w:val="en-GB"/>
        </w:rPr>
        <w:t xml:space="preserve"> pl. for predicate: this is unusual, but it might be explained as a literary freedom for the sake of the parallelism of the 4 lines.</w:t>
      </w:r>
    </w:p>
  </w:footnote>
  <w:footnote w:id="79">
    <w:p w14:paraId="6C2C6D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this means that, they will make themselves a public nuisance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KT 32 in this connection talks about </w:t>
      </w:r>
      <w:proofErr w:type="spellStart"/>
      <w:r w:rsidRPr="00542FF1">
        <w:rPr>
          <w:rFonts w:ascii="Gandhari Unicode" w:hAnsi="Gandhari Unicode"/>
          <w:i/>
          <w:lang w:val="en-GB"/>
        </w:rPr>
        <w:t>paḻi</w:t>
      </w:r>
      <w:proofErr w:type="spellEnd"/>
      <w:r w:rsidRPr="00542FF1">
        <w:rPr>
          <w:rFonts w:ascii="Gandhari Unicode" w:hAnsi="Gandhari Unicode"/>
          <w:lang w:val="en-GB"/>
        </w:rPr>
        <w:t xml:space="preserve"> "disgrace". If so, it means taking </w:t>
      </w:r>
      <w:proofErr w:type="spellStart"/>
      <w:r w:rsidRPr="00542FF1">
        <w:rPr>
          <w:rFonts w:ascii="Gandhari Unicode" w:hAnsi="Gandhari Unicode"/>
          <w:i/>
          <w:lang w:val="en-GB"/>
        </w:rPr>
        <w:t>paṭupa</w:t>
      </w:r>
      <w:proofErr w:type="spellEnd"/>
      <w:r w:rsidRPr="00542FF1">
        <w:rPr>
          <w:rFonts w:ascii="Gandhari Unicode" w:hAnsi="Gandhari Unicode"/>
          <w:lang w:val="en-GB"/>
        </w:rPr>
        <w:t xml:space="preserve"> already as a marker of the passive. There are a few passages in the KT where this seems possible (cf. KT 194.1, 288.5).</w:t>
      </w:r>
    </w:p>
  </w:footnote>
  <w:footnote w:id="80">
    <w:p w14:paraId="7F6CB0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alternative interpretation; for the traditional last escape is jumping off a mountain. (Where this is clearly attested for the first time I do not know, unless in KT 69, where it is the solution chosen by a female monkey who had lost her husband.) A similar suggestive formulation with </w:t>
      </w:r>
      <w:proofErr w:type="spellStart"/>
      <w:r w:rsidRPr="00542FF1">
        <w:rPr>
          <w:rFonts w:ascii="Gandhari Unicode" w:hAnsi="Gandhari Unicode"/>
          <w:i/>
          <w:lang w:val="en-GB"/>
        </w:rPr>
        <w:t>piṟitu</w:t>
      </w:r>
      <w:proofErr w:type="spellEnd"/>
      <w:r w:rsidRPr="00542FF1">
        <w:rPr>
          <w:rFonts w:ascii="Gandhari Unicode" w:hAnsi="Gandhari Unicode"/>
          <w:lang w:val="en-GB"/>
        </w:rPr>
        <w:t xml:space="preserve"> is to be found in KT 69.1, 302.9.</w:t>
      </w:r>
    </w:p>
  </w:footnote>
  <w:footnote w:id="81">
    <w:p w14:paraId="07ACAB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line split suggested by the </w:t>
      </w:r>
      <w:proofErr w:type="spellStart"/>
      <w:r w:rsidRPr="00542FF1">
        <w:rPr>
          <w:rFonts w:ascii="Gandhari Unicode" w:hAnsi="Gandhari Unicode"/>
          <w:i/>
          <w:iCs/>
        </w:rPr>
        <w:t>editio</w:t>
      </w:r>
      <w:proofErr w:type="spellEnd"/>
      <w:r w:rsidRPr="00542FF1">
        <w:rPr>
          <w:rFonts w:ascii="Gandhari Unicode" w:hAnsi="Gandhari Unicode"/>
          <w:i/>
          <w:iCs/>
        </w:rPr>
        <w:t xml:space="preserve"> princeps,</w:t>
      </w:r>
      <w:r w:rsidRPr="00542FF1">
        <w:rPr>
          <w:rFonts w:ascii="Gandhari Unicode" w:hAnsi="Gandhari Unicode"/>
        </w:rPr>
        <w:t xml:space="preserve"> unlike </w:t>
      </w:r>
      <w:proofErr w:type="spellStart"/>
      <w:r w:rsidRPr="00542FF1">
        <w:rPr>
          <w:rFonts w:ascii="Gandhari Unicode" w:hAnsi="Gandhari Unicode"/>
        </w:rPr>
        <w:t>Cām</w:t>
      </w:r>
      <w:proofErr w:type="spellEnd"/>
      <w:r w:rsidRPr="00542FF1">
        <w:rPr>
          <w:rFonts w:ascii="Gandhari Unicode" w:hAnsi="Gandhari Unicode"/>
        </w:rPr>
        <w:t xml:space="preserve">., avoids a hypermetrical line and a </w:t>
      </w:r>
      <w:proofErr w:type="spellStart"/>
      <w:r w:rsidRPr="00542FF1">
        <w:rPr>
          <w:rFonts w:ascii="Gandhari Unicode" w:hAnsi="Gandhari Unicode"/>
        </w:rPr>
        <w:t>hypometrical</w:t>
      </w:r>
      <w:proofErr w:type="spellEnd"/>
      <w:r w:rsidRPr="00542FF1">
        <w:rPr>
          <w:rFonts w:ascii="Gandhari Unicode" w:hAnsi="Gandhari Unicode"/>
        </w:rPr>
        <w:t xml:space="preserve"> foot in the last line (</w:t>
      </w:r>
      <w:proofErr w:type="spellStart"/>
      <w:r w:rsidRPr="00542FF1">
        <w:rPr>
          <w:rFonts w:ascii="Gandhari Unicode" w:hAnsi="Gandhari Unicode"/>
          <w:i/>
          <w:iCs/>
        </w:rPr>
        <w:t>ciṟitu</w:t>
      </w:r>
      <w:proofErr w:type="spellEnd"/>
      <w:r w:rsidRPr="00542FF1">
        <w:rPr>
          <w:rFonts w:ascii="Gandhari Unicode" w:hAnsi="Gandhari Unicode"/>
        </w:rPr>
        <w:t xml:space="preserve"> = </w:t>
      </w:r>
      <w:proofErr w:type="spellStart"/>
      <w:r w:rsidRPr="00542FF1">
        <w:rPr>
          <w:rFonts w:ascii="Gandhari Unicode" w:hAnsi="Gandhari Unicode"/>
          <w:i/>
          <w:iCs/>
        </w:rPr>
        <w:t>niraipu</w:t>
      </w:r>
      <w:proofErr w:type="spellEnd"/>
      <w:r w:rsidRPr="00542FF1">
        <w:rPr>
          <w:rFonts w:ascii="Gandhari Unicode" w:hAnsi="Gandhari Unicode"/>
        </w:rPr>
        <w:t xml:space="preserve">, read as </w:t>
      </w:r>
      <w:proofErr w:type="spellStart"/>
      <w:r w:rsidRPr="00542FF1">
        <w:rPr>
          <w:rFonts w:ascii="Gandhari Unicode" w:hAnsi="Gandhari Unicode"/>
          <w:i/>
          <w:iCs/>
        </w:rPr>
        <w:t>nirai-nēr</w:t>
      </w:r>
      <w:proofErr w:type="spellEnd"/>
      <w:r w:rsidRPr="00542FF1">
        <w:rPr>
          <w:rFonts w:ascii="Gandhari Unicode" w:hAnsi="Gandhari Unicode"/>
        </w:rPr>
        <w:t>).</w:t>
      </w:r>
    </w:p>
  </w:footnote>
  <w:footnote w:id="82">
    <w:p w14:paraId="06435B7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paḻakulai</w:t>
      </w:r>
      <w:proofErr w:type="spellEnd"/>
      <w:r w:rsidRPr="00542FF1">
        <w:rPr>
          <w:rFonts w:ascii="Gandhari Unicode" w:hAnsi="Gandhari Unicode"/>
          <w:lang w:val="en-GB"/>
        </w:rPr>
        <w:t xml:space="preserve"> "bunch of fruit"; cf. KT 198.4, 257.3.</w:t>
      </w:r>
    </w:p>
  </w:footnote>
  <w:footnote w:id="83">
    <w:p w14:paraId="611917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aṟinticiṉōr</w:t>
      </w:r>
      <w:proofErr w:type="spellEnd"/>
      <w:r w:rsidRPr="00542FF1">
        <w:rPr>
          <w:rFonts w:ascii="Gandhari Unicode" w:hAnsi="Gandhari Unicode"/>
          <w:lang w:val="en-GB"/>
        </w:rPr>
        <w:t xml:space="preserve">: this is one of the cases where it is impossible to understand a </w:t>
      </w:r>
      <w:proofErr w:type="spellStart"/>
      <w:r w:rsidRPr="00542FF1">
        <w:rPr>
          <w:rFonts w:ascii="Gandhari Unicode" w:hAnsi="Gandhari Unicode"/>
          <w:lang w:val="en-GB"/>
        </w:rPr>
        <w:t>preterite</w:t>
      </w:r>
      <w:proofErr w:type="spellEnd"/>
      <w:r w:rsidRPr="00542FF1">
        <w:rPr>
          <w:rFonts w:ascii="Gandhari Unicode" w:hAnsi="Gandhari Unicode"/>
          <w:lang w:val="en-GB"/>
        </w:rPr>
        <w:t>. Now this is a general question: what is the function of aspects with participial nouns?</w:t>
      </w:r>
    </w:p>
  </w:footnote>
  <w:footnote w:id="84">
    <w:p w14:paraId="1AA010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-ō</w:t>
      </w:r>
      <w:r w:rsidRPr="00542FF1">
        <w:rPr>
          <w:rFonts w:ascii="Gandhari Unicode" w:hAnsi="Gandhari Unicode"/>
          <w:lang w:val="en-GB"/>
        </w:rPr>
        <w:t xml:space="preserve"> in this place is very odd and certainly not to be understood as an interrogative particle. Perhaps it is best understood as belonging to an older layer of function, mostly preserved in formulae (as for example </w:t>
      </w:r>
      <w:proofErr w:type="spellStart"/>
      <w:r w:rsidRPr="00542FF1">
        <w:rPr>
          <w:rFonts w:ascii="Gandhari Unicode" w:hAnsi="Gandhari Unicode"/>
          <w:i/>
          <w:lang w:val="en-GB"/>
        </w:rPr>
        <w:t>nōkō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yāṉē</w:t>
      </w:r>
      <w:proofErr w:type="spellEnd"/>
      <w:r w:rsidRPr="00542FF1">
        <w:rPr>
          <w:rFonts w:ascii="Gandhari Unicode" w:hAnsi="Gandhari Unicode"/>
          <w:lang w:val="en-GB"/>
        </w:rPr>
        <w:t>), where –</w:t>
      </w:r>
      <w:r w:rsidRPr="00542FF1">
        <w:rPr>
          <w:rFonts w:ascii="Gandhari Unicode" w:hAnsi="Gandhari Unicode"/>
          <w:i/>
          <w:lang w:val="en-GB"/>
        </w:rPr>
        <w:t>ō</w:t>
      </w:r>
      <w:r w:rsidRPr="00542FF1">
        <w:rPr>
          <w:rFonts w:ascii="Gandhari Unicode" w:hAnsi="Gandhari Unicode"/>
          <w:lang w:val="en-GB"/>
        </w:rPr>
        <w:t xml:space="preserve"> seems to have a flavour of lament.</w:t>
      </w:r>
    </w:p>
  </w:footnote>
  <w:footnote w:id="85">
    <w:p w14:paraId="0999B6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Strange is here the wording </w:t>
      </w:r>
      <w:proofErr w:type="spellStart"/>
      <w:r w:rsidRPr="00542FF1">
        <w:rPr>
          <w:rFonts w:ascii="Gandhari Unicode" w:hAnsi="Gandhari Unicode"/>
          <w:i/>
          <w:lang w:val="en-GB"/>
        </w:rPr>
        <w:t>cevviyai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ākumati</w:t>
      </w:r>
      <w:proofErr w:type="spellEnd"/>
      <w:r w:rsidRPr="00542FF1">
        <w:rPr>
          <w:rFonts w:ascii="Gandhari Unicode" w:hAnsi="Gandhari Unicode"/>
          <w:lang w:val="en-GB"/>
        </w:rPr>
        <w:t xml:space="preserve">, literally "please become the season". A.D. considers the possibility of taking it literal and understand it as a metaphor: "please become the (rainy) season",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time where HE usually comes back, which would mean here the time to marry HER.</w:t>
      </w:r>
    </w:p>
  </w:footnote>
  <w:footnote w:id="86">
    <w:p w14:paraId="690623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meaning of this question is unclear.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annilaiyai</w:t>
      </w:r>
      <w:proofErr w:type="spellEnd"/>
      <w:r w:rsidRPr="00542FF1">
        <w:rPr>
          <w:rFonts w:ascii="Gandhari Unicode" w:hAnsi="Gandhari Unicode"/>
          <w:lang w:val="en-GB"/>
        </w:rPr>
        <w:t xml:space="preserve"> "that state", so it might be: "who has understood that condition (SHE is in)?" Another possibility might be: "who knows (what will/can happen)?"</w:t>
      </w:r>
    </w:p>
  </w:footnote>
  <w:footnote w:id="87">
    <w:p w14:paraId="2B8AB1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transmission is virtually unanimous against the reading chosen by </w:t>
      </w:r>
      <w:proofErr w:type="spellStart"/>
      <w:r w:rsidRPr="00542FF1">
        <w:rPr>
          <w:rFonts w:ascii="Gandhari Unicode" w:hAnsi="Gandhari Unicode"/>
        </w:rPr>
        <w:t>Cām</w:t>
      </w:r>
      <w:proofErr w:type="spellEnd"/>
      <w:r w:rsidRPr="00542FF1">
        <w:rPr>
          <w:rFonts w:ascii="Gandhari Unicode" w:hAnsi="Gandhari Unicode"/>
        </w:rPr>
        <w:t xml:space="preserve">., but still arguing is a tricky business. </w:t>
      </w:r>
      <w:proofErr w:type="gramStart"/>
      <w:r w:rsidRPr="00542FF1">
        <w:rPr>
          <w:rFonts w:ascii="Gandhari Unicode" w:hAnsi="Gandhari Unicode"/>
        </w:rPr>
        <w:t>Of course</w:t>
      </w:r>
      <w:proofErr w:type="gramEnd"/>
      <w:r w:rsidRPr="00542FF1">
        <w:rPr>
          <w:rFonts w:ascii="Gandhari Unicode" w:hAnsi="Gandhari Unicode"/>
        </w:rPr>
        <w:t xml:space="preserve"> </w:t>
      </w:r>
      <w:proofErr w:type="spellStart"/>
      <w:r w:rsidRPr="00542FF1">
        <w:rPr>
          <w:rFonts w:ascii="Gandhari Unicode" w:hAnsi="Gandhari Unicode"/>
          <w:i/>
          <w:iCs/>
        </w:rPr>
        <w:t>vaṟumaiyar</w:t>
      </w:r>
      <w:proofErr w:type="spellEnd"/>
      <w:r w:rsidRPr="00542FF1">
        <w:rPr>
          <w:rFonts w:ascii="Gandhari Unicode" w:hAnsi="Gandhari Unicode"/>
        </w:rPr>
        <w:t xml:space="preserve"> as a simple pronominal noun on </w:t>
      </w:r>
      <w:proofErr w:type="spellStart"/>
      <w:r w:rsidRPr="00542FF1">
        <w:rPr>
          <w:rFonts w:ascii="Gandhari Unicode" w:hAnsi="Gandhari Unicode"/>
          <w:i/>
          <w:iCs/>
        </w:rPr>
        <w:t>vaṟumai</w:t>
      </w:r>
      <w:proofErr w:type="spellEnd"/>
      <w:r w:rsidRPr="00542FF1">
        <w:rPr>
          <w:rFonts w:ascii="Gandhari Unicode" w:hAnsi="Gandhari Unicode"/>
        </w:rPr>
        <w:t xml:space="preserve"> is just as satisfactory as far as the sense is concerned: the bards as poor people. But </w:t>
      </w:r>
      <w:proofErr w:type="spellStart"/>
      <w:r w:rsidRPr="00542FF1">
        <w:rPr>
          <w:rFonts w:ascii="Gandhari Unicode" w:hAnsi="Gandhari Unicode"/>
        </w:rPr>
        <w:t>Cām</w:t>
      </w:r>
      <w:proofErr w:type="spellEnd"/>
      <w:r w:rsidRPr="00542FF1">
        <w:rPr>
          <w:rFonts w:ascii="Gandhari Unicode" w:hAnsi="Gandhari Unicode"/>
        </w:rPr>
        <w:t xml:space="preserve">.'s </w:t>
      </w:r>
      <w:proofErr w:type="spellStart"/>
      <w:r w:rsidRPr="00542FF1">
        <w:rPr>
          <w:rFonts w:ascii="Gandhari Unicode" w:hAnsi="Gandhari Unicode"/>
          <w:i/>
          <w:iCs/>
        </w:rPr>
        <w:t>yāḻ</w:t>
      </w:r>
      <w:proofErr w:type="spellEnd"/>
      <w:r w:rsidRPr="00542FF1">
        <w:rPr>
          <w:rFonts w:ascii="Gandhari Unicode" w:hAnsi="Gandhari Unicode"/>
        </w:rPr>
        <w:t xml:space="preserve"> adds an element of </w:t>
      </w:r>
      <w:proofErr w:type="spellStart"/>
      <w:r w:rsidRPr="00542FF1">
        <w:rPr>
          <w:rFonts w:ascii="Gandhari Unicode" w:hAnsi="Gandhari Unicode"/>
        </w:rPr>
        <w:t>colour</w:t>
      </w:r>
      <w:proofErr w:type="spellEnd"/>
      <w:r w:rsidRPr="00542FF1">
        <w:rPr>
          <w:rFonts w:ascii="Gandhari Unicode" w:hAnsi="Gandhari Unicode"/>
        </w:rPr>
        <w:t xml:space="preserve"> to the image. Moreover, </w:t>
      </w:r>
      <w:proofErr w:type="spellStart"/>
      <w:r w:rsidRPr="00542FF1">
        <w:rPr>
          <w:rFonts w:ascii="Gandhari Unicode" w:hAnsi="Gandhari Unicode"/>
          <w:i/>
          <w:iCs/>
        </w:rPr>
        <w:t>vaṟumaiyāḻ</w:t>
      </w:r>
      <w:proofErr w:type="spellEnd"/>
      <w:r w:rsidRPr="00542FF1">
        <w:rPr>
          <w:rFonts w:ascii="Gandhari Unicode" w:hAnsi="Gandhari Unicode"/>
        </w:rPr>
        <w:t xml:space="preserve"> certainly is the lectio </w:t>
      </w:r>
      <w:proofErr w:type="spellStart"/>
      <w:r w:rsidRPr="00542FF1">
        <w:rPr>
          <w:rFonts w:ascii="Gandhari Unicode" w:hAnsi="Gandhari Unicode"/>
          <w:i/>
          <w:iCs/>
        </w:rPr>
        <w:t>difficilior</w:t>
      </w:r>
      <w:proofErr w:type="spellEnd"/>
      <w:r w:rsidRPr="00542FF1">
        <w:rPr>
          <w:rFonts w:ascii="Gandhari Unicode" w:hAnsi="Gandhari Unicode"/>
        </w:rPr>
        <w:t xml:space="preserve">, and it would demand quite a willful sort of scribe to have exchanged this for an earlier </w:t>
      </w:r>
      <w:proofErr w:type="spellStart"/>
      <w:r w:rsidRPr="00542FF1">
        <w:rPr>
          <w:rFonts w:ascii="Gandhari Unicode" w:hAnsi="Gandhari Unicode"/>
          <w:i/>
          <w:iCs/>
        </w:rPr>
        <w:t>vaṟumaiyar</w:t>
      </w:r>
      <w:proofErr w:type="spellEnd"/>
      <w:r w:rsidRPr="00542FF1">
        <w:rPr>
          <w:rFonts w:ascii="Gandhari Unicode" w:hAnsi="Gandhari Unicode"/>
        </w:rPr>
        <w:t>.</w:t>
      </w:r>
    </w:p>
  </w:footnote>
  <w:footnote w:id="88">
    <w:p w14:paraId="02D669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pal</w:t>
      </w:r>
      <w:r w:rsidRPr="00542FF1">
        <w:rPr>
          <w:rFonts w:ascii="Gandhari Unicode" w:hAnsi="Gandhari Unicode"/>
          <w:lang w:val="en-GB"/>
        </w:rPr>
        <w:t xml:space="preserve"> in this connection is explained by </w:t>
      </w:r>
      <w:r>
        <w:rPr>
          <w:rFonts w:ascii="Gandhari Unicode" w:hAnsi="Gandhari Unicode"/>
          <w:lang w:val="en-GB"/>
        </w:rPr>
        <w:t>TVG</w:t>
      </w:r>
      <w:r w:rsidRPr="00542FF1">
        <w:rPr>
          <w:rFonts w:ascii="Gandhari Unicode" w:hAnsi="Gandhari Unicode"/>
          <w:lang w:val="en-GB"/>
        </w:rPr>
        <w:t xml:space="preserve"> as a hint to the five ways of doing the hair on one head as described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in his commentary to </w:t>
      </w:r>
      <w:proofErr w:type="spellStart"/>
      <w:r w:rsidRPr="00542FF1">
        <w:rPr>
          <w:rFonts w:ascii="Gandhari Unicode" w:hAnsi="Gandhari Unicode"/>
          <w:lang w:val="en-GB"/>
        </w:rPr>
        <w:t>Cīvak</w:t>
      </w:r>
      <w:proofErr w:type="spellEnd"/>
      <w:r w:rsidRPr="00542FF1">
        <w:rPr>
          <w:rFonts w:ascii="Gandhari Unicode" w:hAnsi="Gandhari Unicode"/>
          <w:lang w:val="en-GB"/>
        </w:rPr>
        <w:t>. 2437.</w:t>
      </w:r>
    </w:p>
  </w:footnote>
  <w:footnote w:id="89">
    <w:p w14:paraId="76902FF5"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syntax of </w:t>
      </w:r>
      <w:proofErr w:type="spellStart"/>
      <w:r w:rsidRPr="00542FF1">
        <w:rPr>
          <w:rFonts w:ascii="Gandhari Unicode" w:hAnsi="Gandhari Unicode"/>
          <w:i/>
          <w:lang w:val="en-GB"/>
        </w:rPr>
        <w:t>pirivōr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Cf. KT 22.2 </w:t>
      </w:r>
      <w:proofErr w:type="spellStart"/>
      <w:r w:rsidRPr="00542FF1">
        <w:rPr>
          <w:rFonts w:ascii="Gandhari Unicode" w:hAnsi="Gandhari Unicode"/>
          <w:i/>
          <w:lang w:val="en-GB"/>
        </w:rPr>
        <w:t>piri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kiṟpavaṟ</w:t>
      </w:r>
      <w:proofErr w:type="spellEnd"/>
      <w:r w:rsidRPr="00542FF1">
        <w:rPr>
          <w:rFonts w:ascii="Gandhari Unicode" w:hAnsi="Gandhari Unicode"/>
          <w:lang w:val="en-GB"/>
        </w:rPr>
        <w:t>.</w:t>
      </w:r>
    </w:p>
  </w:footnote>
  <w:footnote w:id="90">
    <w:p w14:paraId="148CD2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the "normal" optative of </w:t>
      </w:r>
      <w:r w:rsidRPr="00542FF1">
        <w:rPr>
          <w:rFonts w:ascii="Gandhari Unicode" w:hAnsi="Gandhari Unicode"/>
          <w:i/>
          <w:lang w:val="en-GB"/>
        </w:rPr>
        <w:t>ā</w:t>
      </w:r>
      <w:r w:rsidRPr="00542FF1">
        <w:rPr>
          <w:rFonts w:ascii="Gandhari Unicode" w:hAnsi="Gandhari Unicode"/>
          <w:lang w:val="en-GB"/>
        </w:rPr>
        <w:t xml:space="preserve"> would be </w:t>
      </w:r>
      <w:proofErr w:type="spellStart"/>
      <w:r w:rsidRPr="00542FF1">
        <w:rPr>
          <w:rFonts w:ascii="Gandhari Unicode" w:hAnsi="Gandhari Unicode"/>
          <w:i/>
          <w:lang w:val="en-GB"/>
        </w:rPr>
        <w:t>ākuka</w:t>
      </w:r>
      <w:proofErr w:type="spellEnd"/>
      <w:r w:rsidRPr="00542FF1">
        <w:rPr>
          <w:rFonts w:ascii="Gandhari Unicode" w:hAnsi="Gandhari Unicode"/>
          <w:lang w:val="en-GB"/>
        </w:rPr>
        <w:t xml:space="preserve"> (cf. KT 91.4,8, 137.4). Here, however, it seems necessary to read </w:t>
      </w:r>
      <w:r w:rsidRPr="00542FF1">
        <w:rPr>
          <w:rFonts w:ascii="Gandhari Unicode" w:hAnsi="Gandhari Unicode"/>
          <w:i/>
          <w:lang w:val="en-GB"/>
        </w:rPr>
        <w:t>ā-ka</w:t>
      </w:r>
      <w:r w:rsidRPr="00542FF1">
        <w:rPr>
          <w:rFonts w:ascii="Gandhari Unicode" w:hAnsi="Gandhari Unicode"/>
          <w:lang w:val="en-GB"/>
        </w:rPr>
        <w:t xml:space="preserve">, optative of the short stem. Moreover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w:t>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here semantically strong in the sense of a change in condition (= "become) or is it simply used as a predicative ("may ... be")?</w:t>
      </w:r>
    </w:p>
  </w:footnote>
  <w:footnote w:id="91">
    <w:p w14:paraId="796CAD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point here is, as A.D. puts it, a sarcastic play on the connotations of </w:t>
      </w:r>
      <w:proofErr w:type="spellStart"/>
      <w:r w:rsidRPr="00542FF1">
        <w:rPr>
          <w:rFonts w:ascii="Gandhari Unicode" w:hAnsi="Gandhari Unicode"/>
          <w:i/>
          <w:lang w:val="en-GB"/>
        </w:rPr>
        <w:t>uravōr</w:t>
      </w:r>
      <w:proofErr w:type="spellEnd"/>
      <w:r w:rsidRPr="00542FF1">
        <w:rPr>
          <w:rFonts w:ascii="Gandhari Unicode" w:hAnsi="Gandhari Unicode"/>
          <w:lang w:val="en-GB"/>
        </w:rPr>
        <w:t xml:space="preserve">. Strength is, of course, a social virtue, especially in men. But in this </w:t>
      </w:r>
      <w:proofErr w:type="gramStart"/>
      <w:r w:rsidRPr="00542FF1">
        <w:rPr>
          <w:rFonts w:ascii="Gandhari Unicode" w:hAnsi="Gandhari Unicode"/>
          <w:lang w:val="en-GB"/>
        </w:rPr>
        <w:t>context</w:t>
      </w:r>
      <w:proofErr w:type="gramEnd"/>
      <w:r w:rsidRPr="00542FF1">
        <w:rPr>
          <w:rFonts w:ascii="Gandhari Unicode" w:hAnsi="Gandhari Unicode"/>
          <w:lang w:val="en-GB"/>
        </w:rPr>
        <w:t xml:space="preserve"> it also implies cruelty which is not a virtue. Her promise of acquiring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then is a sarcastic consent not to perceive the double connotation.</w:t>
      </w:r>
    </w:p>
  </w:footnote>
  <w:footnote w:id="92">
    <w:p w14:paraId="595A9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yāṉō</w:t>
      </w:r>
      <w:proofErr w:type="spellEnd"/>
      <w:r w:rsidRPr="00542FF1">
        <w:rPr>
          <w:rFonts w:ascii="Gandhari Unicode" w:hAnsi="Gandhari Unicode"/>
          <w:lang w:val="en-GB"/>
        </w:rPr>
        <w:t xml:space="preserve">: this is an example of the special usage of </w:t>
      </w:r>
      <w:r w:rsidRPr="00542FF1">
        <w:rPr>
          <w:rFonts w:ascii="Gandhari Unicode" w:hAnsi="Gandhari Unicode"/>
          <w:i/>
          <w:lang w:val="en-GB"/>
        </w:rPr>
        <w:t>-ō</w:t>
      </w:r>
      <w:r w:rsidRPr="00542FF1">
        <w:rPr>
          <w:rFonts w:ascii="Gandhari Unicode" w:hAnsi="Gandhari Unicode"/>
          <w:lang w:val="en-GB"/>
        </w:rPr>
        <w:t xml:space="preserve"> as a particle demarcating a topic ("as for me, I don't believe it").</w:t>
      </w:r>
    </w:p>
  </w:footnote>
  <w:footnote w:id="93">
    <w:p w14:paraId="033868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Whether the 1</w:t>
      </w:r>
      <w:r w:rsidRPr="00542FF1">
        <w:rPr>
          <w:rFonts w:ascii="Gandhari Unicode" w:hAnsi="Gandhari Unicode"/>
          <w:vertAlign w:val="superscript"/>
          <w:lang w:val="en-GB"/>
        </w:rPr>
        <w:t>st</w:t>
      </w:r>
      <w:r w:rsidRPr="00542FF1">
        <w:rPr>
          <w:rFonts w:ascii="Gandhari Unicode" w:hAnsi="Gandhari Unicode"/>
          <w:lang w:val="en-GB"/>
        </w:rPr>
        <w:t xml:space="preserve"> line also belongs to the comparison, that is, whether it is the women who wear not only golden ornaments but also flowers in their hair, or whether the line deals exclusively with the Laburnum flowers, is not to be decided on the syntactic plain. The motif of bees visiting the hair of women is in any case also attested.</w:t>
      </w:r>
    </w:p>
  </w:footnote>
  <w:footnote w:id="94">
    <w:p w14:paraId="261FC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valam</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valamāka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curitta</w:t>
      </w:r>
      <w:proofErr w:type="spellEnd"/>
      <w:r w:rsidRPr="00542FF1">
        <w:rPr>
          <w:rFonts w:ascii="Gandhari Unicode" w:hAnsi="Gandhari Unicode"/>
          <w:lang w:val="en-GB"/>
        </w:rPr>
        <w:t xml:space="preserve"> = "wound to the right"? This does not make things any clearer.</w:t>
      </w:r>
    </w:p>
  </w:footnote>
  <w:footnote w:id="95">
    <w:p w14:paraId="2B3E94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marāattu</w:t>
      </w:r>
      <w:proofErr w:type="spellEnd"/>
      <w:r w:rsidRPr="00542FF1">
        <w:rPr>
          <w:rFonts w:ascii="Gandhari Unicode" w:hAnsi="Gandhari Unicode"/>
          <w:lang w:val="en-GB"/>
        </w:rPr>
        <w:t xml:space="preserve"> as a metrical lengthening of </w:t>
      </w:r>
      <w:proofErr w:type="spellStart"/>
      <w:r w:rsidRPr="00542FF1">
        <w:rPr>
          <w:rFonts w:ascii="Gandhari Unicode" w:hAnsi="Gandhari Unicode"/>
          <w:i/>
          <w:lang w:val="en-GB"/>
        </w:rPr>
        <w:t>maram</w:t>
      </w:r>
      <w:proofErr w:type="spellEnd"/>
      <w:r w:rsidRPr="00542FF1">
        <w:rPr>
          <w:rFonts w:ascii="Gandhari Unicode" w:hAnsi="Gandhari Unicode"/>
          <w:lang w:val="en-GB"/>
        </w:rPr>
        <w:t xml:space="preserve"> (instances in Lehmann 1994) or as a specific tree called </w:t>
      </w:r>
      <w:proofErr w:type="spellStart"/>
      <w:r w:rsidRPr="00542FF1">
        <w:rPr>
          <w:rFonts w:ascii="Gandhari Unicode" w:hAnsi="Gandhari Unicode"/>
          <w:i/>
          <w:lang w:val="en-GB"/>
        </w:rPr>
        <w:t>marām</w:t>
      </w:r>
      <w:proofErr w:type="spellEnd"/>
      <w:r w:rsidRPr="00542FF1">
        <w:rPr>
          <w:rFonts w:ascii="Gandhari Unicode" w:hAnsi="Gandhari Unicode"/>
          <w:lang w:val="en-GB"/>
        </w:rPr>
        <w:t xml:space="preserve">, whatever that may be (the usual translation with "common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is misleading as, according to the Sanskrit Dictionaries, there is no clear identification, but at least four different trees called </w:t>
      </w:r>
      <w:proofErr w:type="spellStart"/>
      <w:r w:rsidRPr="00542FF1">
        <w:rPr>
          <w:rFonts w:ascii="Gandhari Unicode" w:hAnsi="Gandhari Unicode"/>
          <w:lang w:val="en-GB"/>
        </w:rPr>
        <w:t>Cadamba</w:t>
      </w:r>
      <w:proofErr w:type="spellEnd"/>
      <w:r w:rsidRPr="00542FF1">
        <w:rPr>
          <w:rFonts w:ascii="Gandhari Unicode" w:hAnsi="Gandhari Unicode"/>
          <w:lang w:val="en-GB"/>
        </w:rPr>
        <w:t xml:space="preserve">). In the latter case the attribute </w:t>
      </w:r>
      <w:proofErr w:type="spellStart"/>
      <w:r w:rsidRPr="00542FF1">
        <w:rPr>
          <w:rFonts w:ascii="Gandhari Unicode" w:hAnsi="Gandhari Unicode"/>
          <w:i/>
          <w:lang w:val="en-GB"/>
        </w:rPr>
        <w:t>valañcuru</w:t>
      </w:r>
      <w:proofErr w:type="spellEnd"/>
      <w:r w:rsidRPr="00542FF1">
        <w:rPr>
          <w:rFonts w:ascii="Gandhari Unicode" w:hAnsi="Gandhari Unicode"/>
          <w:lang w:val="en-GB"/>
        </w:rPr>
        <w:t xml:space="preserve"> might refer to a specific feature of that tree.</w:t>
      </w:r>
    </w:p>
  </w:footnote>
  <w:footnote w:id="96">
    <w:p w14:paraId="1ACA3B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this is the only instance in the KT where tradition takes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not as "village", but as a verbal root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 xml:space="preserve">"creep". Now in the one further passage (KT 205.7) where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that root is used in connection with the forehead, it is unequivocally negative: pallor (</w:t>
      </w:r>
      <w:proofErr w:type="spellStart"/>
      <w:r w:rsidRPr="00542FF1">
        <w:rPr>
          <w:rFonts w:ascii="Gandhari Unicode" w:hAnsi="Gandhari Unicode"/>
          <w:i/>
          <w:lang w:val="en-GB"/>
        </w:rPr>
        <w:t>pacappu</w:t>
      </w:r>
      <w:proofErr w:type="spellEnd"/>
      <w:r w:rsidRPr="00542FF1">
        <w:rPr>
          <w:rFonts w:ascii="Gandhari Unicode" w:hAnsi="Gandhari Unicode"/>
          <w:lang w:val="en-GB"/>
        </w:rPr>
        <w:t xml:space="preserve">) creeps over the forehead.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this is one of the occasions where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is explained simply to mean "fragrance", thus levelling the image of honey as the essence of all sweet scents. </w:t>
      </w:r>
      <w:r>
        <w:rPr>
          <w:rFonts w:ascii="Gandhari Unicode" w:hAnsi="Gandhari Unicode"/>
          <w:lang w:val="en-GB"/>
        </w:rPr>
        <w:t>TVG</w:t>
      </w:r>
      <w:r w:rsidRPr="00542FF1">
        <w:rPr>
          <w:rFonts w:ascii="Gandhari Unicode" w:hAnsi="Gandhari Unicode"/>
          <w:lang w:val="en-GB"/>
        </w:rPr>
        <w:t xml:space="preserve"> accordingly understands "bright forehead full of fragrance".</w:t>
      </w:r>
    </w:p>
  </w:footnote>
  <w:footnote w:id="97">
    <w:p w14:paraId="5B54FA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not from HER, but from HIS perspective, that is, only with her, but additional to him (cf. KT 25.5).</w:t>
      </w:r>
    </w:p>
  </w:footnote>
  <w:footnote w:id="98">
    <w:p w14:paraId="660DF5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koṇṭa</w:t>
      </w:r>
      <w:proofErr w:type="spellEnd"/>
      <w:r w:rsidRPr="00542FF1">
        <w:rPr>
          <w:rFonts w:ascii="Gandhari Unicode" w:hAnsi="Gandhari Unicode"/>
          <w:lang w:val="en-GB"/>
        </w:rPr>
        <w:t>: literally "which the mountain side has taken as an adornment" or "which [one] observes as an adornment of the mountain side" (cf. KT 341.2).</w:t>
      </w:r>
    </w:p>
  </w:footnote>
  <w:footnote w:id="99">
    <w:p w14:paraId="40998E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also the possibility of an explicative gloss is not to be set aside. </w:t>
      </w:r>
      <w:r w:rsidRPr="00542FF1">
        <w:rPr>
          <w:rFonts w:ascii="Gandhari Unicode" w:hAnsi="Gandhari Unicode"/>
          <w:i/>
          <w:iCs/>
          <w:lang w:val="en-GB"/>
        </w:rPr>
        <w:t>A</w:t>
      </w:r>
      <w:r w:rsidRPr="00542FF1">
        <w:rPr>
          <w:rFonts w:ascii="Gandhari Unicode" w:hAnsi="Gandhari Unicode"/>
          <w:i/>
          <w:lang w:val="en-GB"/>
        </w:rPr>
        <w:t>var</w:t>
      </w:r>
      <w:r w:rsidRPr="00542FF1">
        <w:rPr>
          <w:rFonts w:ascii="Gandhari Unicode" w:hAnsi="Gandhari Unicode"/>
          <w:lang w:val="en-GB"/>
        </w:rPr>
        <w:t xml:space="preserve"> in fact only establishes the connection between HIM and the mountain, but by theme, of course, this connection is already given.</w:t>
      </w:r>
    </w:p>
  </w:footnote>
  <w:footnote w:id="100">
    <w:p w14:paraId="5DEC92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function of an </w:t>
      </w:r>
      <w:proofErr w:type="spellStart"/>
      <w:r w:rsidRPr="00542FF1">
        <w:rPr>
          <w:rFonts w:ascii="Gandhari Unicode" w:hAnsi="Gandhari Unicode"/>
          <w:i/>
          <w:lang w:val="en-GB"/>
        </w:rPr>
        <w:t>akavaṉ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see Kailasapathy 1968: 66,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1986: 37.</w:t>
      </w:r>
    </w:p>
  </w:footnote>
  <w:footnote w:id="101">
    <w:p w14:paraId="57BBF3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exactly is </w:t>
      </w:r>
      <w:proofErr w:type="spellStart"/>
      <w:r w:rsidRPr="00542FF1">
        <w:rPr>
          <w:rFonts w:ascii="Gandhari Unicode" w:hAnsi="Gandhari Unicode"/>
          <w:i/>
          <w:lang w:val="en-GB"/>
        </w:rPr>
        <w:t>maṇavu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Pr>
          <w:rFonts w:ascii="Gandhari Unicode" w:hAnsi="Gandhari Unicode"/>
          <w:lang w:val="en-GB"/>
        </w:rPr>
        <w:t>TVG</w:t>
      </w:r>
      <w:r w:rsidRPr="00542FF1">
        <w:rPr>
          <w:rFonts w:ascii="Gandhari Unicode" w:hAnsi="Gandhari Unicode"/>
          <w:lang w:val="en-GB"/>
        </w:rPr>
        <w:t xml:space="preserve"> takes it to be a kind of white crystals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the point of the comparison is the white colour, that is, it is directed to the age of the woman. </w:t>
      </w:r>
      <w:r>
        <w:rPr>
          <w:rFonts w:ascii="Gandhari Unicode" w:hAnsi="Gandhari Unicode"/>
          <w:lang w:val="en-GB"/>
        </w:rPr>
        <w:t>TVG</w:t>
      </w:r>
      <w:r w:rsidRPr="00542FF1">
        <w:rPr>
          <w:rFonts w:ascii="Gandhari Unicode" w:hAnsi="Gandhari Unicode"/>
          <w:lang w:val="en-GB"/>
        </w:rPr>
        <w:t xml:space="preserve"> takes the designation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this connection to be an ironical reminiscence.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read as a term for hair properly dressed, while old people (people above 45) do not dress their hair </w:t>
      </w:r>
      <w:proofErr w:type="gramStart"/>
      <w:r w:rsidRPr="00542FF1">
        <w:rPr>
          <w:rFonts w:ascii="Gandhari Unicode" w:hAnsi="Gandhari Unicode"/>
          <w:lang w:val="en-GB"/>
        </w:rPr>
        <w:t>anymore, but</w:t>
      </w:r>
      <w:proofErr w:type="gramEnd"/>
      <w:r w:rsidRPr="00542FF1">
        <w:rPr>
          <w:rFonts w:ascii="Gandhari Unicode" w:hAnsi="Gandhari Unicode"/>
          <w:lang w:val="en-GB"/>
        </w:rPr>
        <w:t xml:space="preserve"> wear it open and only tie it at the ends (thus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407-9).</w:t>
      </w:r>
    </w:p>
  </w:footnote>
  <w:footnote w:id="102">
    <w:p w14:paraId="6076F4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yāṇar</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w:t>
      </w:r>
      <w:proofErr w:type="gramStart"/>
      <w:r w:rsidRPr="00542FF1">
        <w:rPr>
          <w:rFonts w:ascii="Gandhari Unicode" w:hAnsi="Gandhari Unicode"/>
          <w:lang w:val="en-GB"/>
        </w:rPr>
        <w:t>fresh</w:t>
      </w:r>
      <w:proofErr w:type="gramEnd"/>
      <w:r w:rsidRPr="00542FF1">
        <w:rPr>
          <w:rFonts w:ascii="Gandhari Unicode" w:hAnsi="Gandhari Unicode"/>
          <w:lang w:val="en-GB"/>
        </w:rPr>
        <w:t xml:space="preserve"> income"; otherwise "fertility" (cf. KT 85.6, 106.6, 171.1).</w:t>
      </w:r>
    </w:p>
  </w:footnote>
  <w:footnote w:id="103">
    <w:p w14:paraId="4E8D5E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kuḷiṟu</w:t>
      </w:r>
      <w:proofErr w:type="spellEnd"/>
      <w:r w:rsidRPr="00542FF1">
        <w:rPr>
          <w:rFonts w:ascii="Gandhari Unicode" w:hAnsi="Gandhari Unicode"/>
          <w:lang w:val="en-GB"/>
        </w:rPr>
        <w:t xml:space="preserve">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naṇṭu</w:t>
      </w:r>
      <w:proofErr w:type="spellEnd"/>
      <w:r w:rsidRPr="00542FF1">
        <w:rPr>
          <w:rFonts w:ascii="Gandhari Unicode" w:hAnsi="Gandhari Unicode"/>
          <w:lang w:val="en-GB"/>
        </w:rPr>
        <w:t xml:space="preserve"> "crab", a singular occurrence in the whole of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gives only "noise", which might lead to the interpretation 4b which is at least meaningful. The variant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"elephant bull" would be the </w:t>
      </w:r>
      <w:r w:rsidRPr="00542FF1">
        <w:rPr>
          <w:rFonts w:ascii="Gandhari Unicode" w:hAnsi="Gandhari Unicode"/>
          <w:i/>
          <w:lang w:val="en-GB"/>
        </w:rPr>
        <w:t xml:space="preserve">lectio </w:t>
      </w:r>
      <w:proofErr w:type="spellStart"/>
      <w:proofErr w:type="gramStart"/>
      <w:r w:rsidRPr="00542FF1">
        <w:rPr>
          <w:rFonts w:ascii="Gandhari Unicode" w:hAnsi="Gandhari Unicode"/>
          <w:i/>
          <w:lang w:val="en-GB"/>
        </w:rPr>
        <w:t>facilior</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badly suited to the image (what would a fig trampled by seven elephants look like?). An emendation to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should be considered, a common word for "crab", though not attested for the KT.</w:t>
      </w:r>
    </w:p>
  </w:footnote>
  <w:footnote w:id="104">
    <w:p w14:paraId="207BF6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meant by </w:t>
      </w:r>
      <w:proofErr w:type="spellStart"/>
      <w:r w:rsidRPr="00542FF1">
        <w:rPr>
          <w:rFonts w:ascii="Gandhari Unicode" w:hAnsi="Gandhari Unicode"/>
          <w:i/>
          <w:lang w:val="en-GB"/>
        </w:rPr>
        <w:t>kalleṉṟa</w:t>
      </w:r>
      <w:proofErr w:type="spellEnd"/>
      <w:r w:rsidRPr="00542FF1">
        <w:rPr>
          <w:rFonts w:ascii="Gandhari Unicode" w:hAnsi="Gandhari Unicode"/>
          <w:lang w:val="en-GB"/>
        </w:rPr>
        <w:t xml:space="preserve">? </w:t>
      </w:r>
      <w:r w:rsidRPr="00542FF1">
        <w:rPr>
          <w:rFonts w:ascii="Gandhari Unicode" w:hAnsi="Gandhari Unicode"/>
          <w:i/>
          <w:lang w:val="en-GB"/>
        </w:rPr>
        <w:t>kal</w:t>
      </w:r>
      <w:r w:rsidRPr="00542FF1">
        <w:rPr>
          <w:rFonts w:ascii="Gandhari Unicode" w:hAnsi="Gandhari Unicode"/>
          <w:lang w:val="en-GB"/>
        </w:rPr>
        <w:t xml:space="preserve"> traditionally is explained as an ideophone for something ominous or fearful (cf. KT 179.1). Is it here the portent that has </w:t>
      </w:r>
      <w:proofErr w:type="gramStart"/>
      <w:r w:rsidRPr="00542FF1">
        <w:rPr>
          <w:rFonts w:ascii="Gandhari Unicode" w:hAnsi="Gandhari Unicode"/>
          <w:lang w:val="en-GB"/>
        </w:rPr>
        <w:t>actually come</w:t>
      </w:r>
      <w:proofErr w:type="gramEnd"/>
      <w:r w:rsidRPr="00542FF1">
        <w:rPr>
          <w:rFonts w:ascii="Gandhari Unicode" w:hAnsi="Gandhari Unicode"/>
          <w:lang w:val="en-GB"/>
        </w:rPr>
        <w:t xml:space="preserve"> true = p.a.? It might, however, also be taken literally (with Srin.) = 5+6b.</w:t>
      </w:r>
    </w:p>
  </w:footnote>
  <w:footnote w:id="105">
    <w:p w14:paraId="4EBC0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I.e.</w:t>
      </w:r>
      <w:proofErr w:type="gramEnd"/>
      <w:r w:rsidRPr="00542FF1">
        <w:rPr>
          <w:rFonts w:ascii="Gandhari Unicode" w:hAnsi="Gandhari Unicode"/>
        </w:rPr>
        <w:t xml:space="preserve"> literally "trampled with noise arising". Against this otherwise acceptable reading is to be said that it is not backed up by the context. The half-line about the proximity to the river (as the place where crabs live) would be rather pointless.</w:t>
      </w:r>
    </w:p>
  </w:footnote>
  <w:footnote w:id="106">
    <w:p w14:paraId="1D791A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sequence of discussions on this poem as an exemplary case for several problems connected with the interpretation of </w:t>
      </w:r>
      <w:proofErr w:type="spellStart"/>
      <w:r w:rsidRPr="00542FF1">
        <w:rPr>
          <w:rFonts w:ascii="Gandhari Unicode" w:hAnsi="Gandhari Unicode"/>
        </w:rPr>
        <w:t>Caṅkam</w:t>
      </w:r>
      <w:proofErr w:type="spellEnd"/>
      <w:r w:rsidRPr="00542FF1">
        <w:rPr>
          <w:rFonts w:ascii="Gandhari Unicode" w:hAnsi="Gandhari Unicode"/>
        </w:rPr>
        <w:t xml:space="preserve"> poetry, see </w:t>
      </w:r>
      <w:proofErr w:type="spellStart"/>
      <w:r w:rsidRPr="00542FF1">
        <w:rPr>
          <w:rFonts w:ascii="Gandhari Unicode" w:hAnsi="Gandhari Unicode"/>
        </w:rPr>
        <w:t>Zvelebil</w:t>
      </w:r>
      <w:proofErr w:type="spellEnd"/>
      <w:r w:rsidRPr="00542FF1">
        <w:rPr>
          <w:rFonts w:ascii="Gandhari Unicode" w:hAnsi="Gandhari Unicode"/>
        </w:rPr>
        <w:t xml:space="preserve"> 1973: 83f., Srinivasan 1977: 204f., Gros 1983: 101f., Wilden (2006), p. 328f.</w:t>
      </w:r>
    </w:p>
  </w:footnote>
  <w:footnote w:id="107">
    <w:p w14:paraId="4A057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latter reading, </w:t>
      </w:r>
      <w:proofErr w:type="spellStart"/>
      <w:r w:rsidRPr="00542FF1">
        <w:rPr>
          <w:rFonts w:ascii="Gandhari Unicode" w:hAnsi="Gandhari Unicode"/>
          <w:i/>
          <w:iCs/>
        </w:rPr>
        <w:t>kaḷavaṉ</w:t>
      </w:r>
      <w:proofErr w:type="spellEnd"/>
      <w:r w:rsidRPr="00542FF1">
        <w:rPr>
          <w:rFonts w:ascii="Gandhari Unicode" w:hAnsi="Gandhari Unicode"/>
          <w:i/>
          <w:iCs/>
          <w:lang w:val="en-GB"/>
        </w:rPr>
        <w:t>, "evidence"</w:t>
      </w:r>
      <w:r w:rsidRPr="00542FF1">
        <w:rPr>
          <w:rFonts w:ascii="Gandhari Unicode" w:hAnsi="Gandhari Unicode"/>
        </w:rPr>
        <w:t xml:space="preserve">, though unattested by the dictionaries, is adopted by </w:t>
      </w:r>
      <w:r>
        <w:rPr>
          <w:rFonts w:ascii="Gandhari Unicode" w:hAnsi="Gandhari Unicode"/>
        </w:rPr>
        <w:t>TVG</w:t>
      </w:r>
      <w:r w:rsidRPr="00542FF1">
        <w:rPr>
          <w:rFonts w:ascii="Gandhari Unicode" w:hAnsi="Gandhari Unicode"/>
        </w:rPr>
        <w:t xml:space="preserve">, who inserts it into all his editions of grammatical or </w:t>
      </w:r>
      <w:proofErr w:type="spellStart"/>
      <w:r w:rsidRPr="00542FF1">
        <w:rPr>
          <w:rFonts w:ascii="Gandhari Unicode" w:hAnsi="Gandhari Unicode"/>
        </w:rPr>
        <w:t>poetological</w:t>
      </w:r>
      <w:proofErr w:type="spellEnd"/>
      <w:r w:rsidRPr="00542FF1">
        <w:rPr>
          <w:rFonts w:ascii="Gandhari Unicode" w:hAnsi="Gandhari Unicode"/>
        </w:rPr>
        <w:t xml:space="preserve"> commentaries that quote this poem. In a palm-leaf </w:t>
      </w:r>
      <w:proofErr w:type="spellStart"/>
      <w:r w:rsidRPr="00542FF1">
        <w:rPr>
          <w:rFonts w:ascii="Gandhari Unicode" w:hAnsi="Gandhari Unicode"/>
        </w:rPr>
        <w:t>ms.</w:t>
      </w:r>
      <w:proofErr w:type="spellEnd"/>
      <w:r w:rsidRPr="00542FF1">
        <w:rPr>
          <w:rFonts w:ascii="Gandhari Unicode" w:hAnsi="Gandhari Unicode"/>
        </w:rPr>
        <w:t xml:space="preserve"> this would be, of course, written in the same way. This</w:t>
      </w:r>
      <w:r w:rsidRPr="00542FF1">
        <w:rPr>
          <w:rFonts w:ascii="Gandhari Unicode" w:hAnsi="Gandhari Unicode"/>
          <w:lang w:val="en-GB"/>
        </w:rPr>
        <w:t xml:space="preserve"> suggestion would change the character of the poem to a considerable degree. On text level, what could be held against it is the image of the fish-devouring heron as a robber par excellence.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between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and "stolen love" is otherwise attested, more, the transfer to the female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robberess</w:t>
      </w:r>
      <w:proofErr w:type="spellEnd"/>
      <w:r w:rsidRPr="00542FF1">
        <w:rPr>
          <w:rFonts w:ascii="Gandhari Unicode" w:hAnsi="Gandhari Unicode"/>
          <w:lang w:val="en-GB"/>
        </w:rPr>
        <w:t xml:space="preserve">" in KT 312.1 would be unintelligible without such a context. And what should be kept in mind is the </w:t>
      </w:r>
      <w:proofErr w:type="gramStart"/>
      <w:r w:rsidRPr="00542FF1">
        <w:rPr>
          <w:rFonts w:ascii="Gandhari Unicode" w:hAnsi="Gandhari Unicode"/>
          <w:lang w:val="en-GB"/>
        </w:rPr>
        <w:t>sound-allusion</w:t>
      </w:r>
      <w:proofErr w:type="gramEnd"/>
      <w:r w:rsidRPr="00542FF1">
        <w:rPr>
          <w:rFonts w:ascii="Gandhari Unicode" w:hAnsi="Gandhari Unicode"/>
          <w:lang w:val="en-GB"/>
        </w:rPr>
        <w:t xml:space="preserve"> to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"secret love", a semantic and etymological connection that might even have been recognised. One might even be tempted to explain the usage the other way round: a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or a </w:t>
      </w:r>
      <w:proofErr w:type="spellStart"/>
      <w:r w:rsidRPr="00542FF1">
        <w:rPr>
          <w:rFonts w:ascii="Gandhari Unicode" w:hAnsi="Gandhari Unicode"/>
          <w:i/>
          <w:lang w:val="en-GB"/>
        </w:rPr>
        <w:t>kaḷvi</w:t>
      </w:r>
      <w:proofErr w:type="spellEnd"/>
      <w:r w:rsidRPr="00542FF1">
        <w:rPr>
          <w:rFonts w:ascii="Gandhari Unicode" w:hAnsi="Gandhari Unicode"/>
          <w:lang w:val="en-GB"/>
        </w:rPr>
        <w:t xml:space="preserve"> are secret lovers, who, because of the secretiveness and notorious uncertainty of illegal relations, are identified with the robbers of the desert: they may turn up anywhere, not to be counted on, taking </w:t>
      </w:r>
      <w:proofErr w:type="gramStart"/>
      <w:r w:rsidRPr="00542FF1">
        <w:rPr>
          <w:rFonts w:ascii="Gandhari Unicode" w:hAnsi="Gandhari Unicode"/>
          <w:lang w:val="en-GB"/>
        </w:rPr>
        <w:t>whatever</w:t>
      </w:r>
      <w:proofErr w:type="gramEnd"/>
      <w:r w:rsidRPr="00542FF1">
        <w:rPr>
          <w:rFonts w:ascii="Gandhari Unicode" w:hAnsi="Gandhari Unicode"/>
          <w:lang w:val="en-GB"/>
        </w:rPr>
        <w:t xml:space="preserve"> they can.</w:t>
      </w:r>
    </w:p>
  </w:footnote>
  <w:footnote w:id="108">
    <w:p w14:paraId="4E261CF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Would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avaṉ</w:t>
      </w:r>
      <w:proofErr w:type="spellEnd"/>
      <w:r w:rsidRPr="00542FF1">
        <w:rPr>
          <w:rFonts w:ascii="Gandhari Unicode" w:hAnsi="Gandhari Unicode"/>
          <w:lang w:val="en-GB"/>
        </w:rPr>
        <w:t xml:space="preserve"> be possible at all and if so, what is the difference to </w:t>
      </w:r>
      <w:proofErr w:type="spellStart"/>
      <w:r w:rsidRPr="00542FF1">
        <w:rPr>
          <w:rFonts w:ascii="Gandhari Unicode" w:hAnsi="Gandhari Unicode"/>
          <w:i/>
          <w:lang w:val="en-GB"/>
        </w:rPr>
        <w:t>avaṉ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w:t>
      </w:r>
    </w:p>
  </w:footnote>
  <w:footnote w:id="109">
    <w:p w14:paraId="27329D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majorities are not as clear as it seems at first sight, since two of three transmissional strands are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rPr>
        <w:t>Cām</w:t>
      </w:r>
      <w:proofErr w:type="spellEnd"/>
      <w:r w:rsidRPr="00542FF1">
        <w:rPr>
          <w:rFonts w:ascii="Gandhari Unicode" w:hAnsi="Gandhari Unicode"/>
        </w:rPr>
        <w:t xml:space="preserve">.'s sg. </w:t>
      </w:r>
      <w:proofErr w:type="spellStart"/>
      <w:r w:rsidRPr="00542FF1">
        <w:rPr>
          <w:rFonts w:ascii="Gandhari Unicode" w:hAnsi="Gandhari Unicode"/>
          <w:i/>
          <w:iCs/>
        </w:rPr>
        <w:t>tāṉ</w:t>
      </w:r>
      <w:proofErr w:type="spellEnd"/>
      <w:r w:rsidRPr="00542FF1">
        <w:rPr>
          <w:rFonts w:ascii="Gandhari Unicode" w:hAnsi="Gandhari Unicode"/>
        </w:rPr>
        <w:t xml:space="preserve"> (properly put it stands C2v + G2 against C1+2, discounting the grammatical commentaries all reporting the plural). Morphologically speaking this form is the correct one as it corresponds to the singular used in the first and second line. The plural </w:t>
      </w:r>
      <w:proofErr w:type="spellStart"/>
      <w:r w:rsidRPr="00542FF1">
        <w:rPr>
          <w:rFonts w:ascii="Gandhari Unicode" w:hAnsi="Gandhari Unicode"/>
          <w:i/>
          <w:iCs/>
        </w:rPr>
        <w:t>tām</w:t>
      </w:r>
      <w:proofErr w:type="spellEnd"/>
      <w:r w:rsidRPr="00542FF1">
        <w:rPr>
          <w:rFonts w:ascii="Gandhari Unicode" w:hAnsi="Gandhari Unicode"/>
        </w:rPr>
        <w:t xml:space="preserve"> would presuppose either a shift from singular to honorific plural or a change of perspective, </w:t>
      </w:r>
      <w:proofErr w:type="gramStart"/>
      <w:r w:rsidRPr="00542FF1">
        <w:rPr>
          <w:rFonts w:ascii="Gandhari Unicode" w:hAnsi="Gandhari Unicode"/>
        </w:rPr>
        <w:t>i.e.</w:t>
      </w:r>
      <w:proofErr w:type="gramEnd"/>
      <w:r w:rsidRPr="00542FF1">
        <w:rPr>
          <w:rFonts w:ascii="Gandhari Unicode" w:hAnsi="Gandhari Unicode"/>
        </w:rPr>
        <w:t xml:space="preserve"> it would refer to the union of a couple.</w:t>
      </w:r>
    </w:p>
  </w:footnote>
  <w:footnote w:id="110">
    <w:p w14:paraId="5BC798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must be taken as a direct object to </w:t>
      </w:r>
      <w:proofErr w:type="spellStart"/>
      <w:r w:rsidRPr="00542FF1">
        <w:rPr>
          <w:rFonts w:ascii="Gandhari Unicode" w:hAnsi="Gandhari Unicode"/>
          <w:i/>
          <w:lang w:val="en-GB"/>
        </w:rPr>
        <w:t>poyppiṉ</w:t>
      </w:r>
      <w:proofErr w:type="spellEnd"/>
      <w:r w:rsidRPr="00542FF1">
        <w:rPr>
          <w:rFonts w:ascii="Gandhari Unicode" w:hAnsi="Gandhari Unicode"/>
          <w:lang w:val="en-GB"/>
        </w:rPr>
        <w:t>. "If he lies about that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promised marriage?) ...".</w:t>
      </w:r>
    </w:p>
  </w:footnote>
  <w:footnote w:id="111">
    <w:p w14:paraId="133E21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kāla</w:t>
      </w:r>
      <w:proofErr w:type="spellEnd"/>
      <w:r w:rsidRPr="00542FF1">
        <w:rPr>
          <w:rFonts w:ascii="Gandhari Unicode" w:hAnsi="Gandhari Unicode"/>
          <w:lang w:val="en-GB"/>
        </w:rPr>
        <w:t xml:space="preserve">: as Srinivasan 1977: 205f. rightly points out, in the given context it would not make much sense to understand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as an additional attribute to the legs, since heron legs are not small but rather long and stalky (like millet stalks), though one might be justified in calling them "thin". His proposal is to take it as a qualification of </w:t>
      </w:r>
      <w:proofErr w:type="spellStart"/>
      <w:r w:rsidRPr="00542FF1">
        <w:rPr>
          <w:rFonts w:ascii="Gandhari Unicode" w:hAnsi="Gandhari Unicode"/>
          <w:i/>
          <w:lang w:val="en-GB"/>
        </w:rPr>
        <w:t>pacum</w:t>
      </w:r>
      <w:proofErr w:type="spellEnd"/>
      <w:r w:rsidRPr="00542FF1">
        <w:rPr>
          <w:rFonts w:ascii="Gandhari Unicode" w:hAnsi="Gandhari Unicode"/>
          <w:lang w:val="en-GB"/>
        </w:rPr>
        <w:t>, "green", instead. Now it seems more rational to take that as literally as possible, that is not "fresh green" (for which meaning at least one would want parallels, and those are not to be found in the KT), but "a little green", i.e. "greenish" which by the way would aptly describe the brown-greenish colour of the legs of the grey heron (Ardea cinerea) common in India today.</w:t>
      </w:r>
    </w:p>
  </w:footnote>
  <w:footnote w:id="112">
    <w:p w14:paraId="5184FB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-um</w:t>
      </w:r>
      <w:r w:rsidRPr="00542FF1">
        <w:rPr>
          <w:rFonts w:ascii="Gandhari Unicode" w:hAnsi="Gandhari Unicode"/>
          <w:lang w:val="en-GB"/>
        </w:rPr>
        <w:t xml:space="preserve"> indeed sometimes can be understood by implication as "only", that is, literally, "also", meaning "besides the man, just the heron".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can be construed in the circular way: the robber ... and the heron.</w:t>
      </w:r>
    </w:p>
  </w:footnote>
  <w:footnote w:id="113">
    <w:p w14:paraId="75A2092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is a word for "be" meaning more than mere coincidence (</w:t>
      </w:r>
      <w:proofErr w:type="spellStart"/>
      <w:r w:rsidRPr="00542FF1">
        <w:rPr>
          <w:rFonts w:ascii="Gandhari Unicode" w:hAnsi="Gandhari Unicode"/>
          <w:i/>
          <w:lang w:val="en-GB"/>
        </w:rPr>
        <w:t>iru</w:t>
      </w:r>
      <w:proofErr w:type="spellEnd"/>
      <w:r w:rsidRPr="00542FF1">
        <w:rPr>
          <w:rFonts w:ascii="Gandhari Unicode" w:hAnsi="Gandhari Unicode"/>
          <w:lang w:val="en-GB"/>
        </w:rPr>
        <w:t xml:space="preserve">) and properly only used for entities not changing place. Here it evokes the second root </w:t>
      </w:r>
      <w:proofErr w:type="spellStart"/>
      <w:r w:rsidRPr="00542FF1">
        <w:rPr>
          <w:rFonts w:ascii="Gandhari Unicode" w:hAnsi="Gandhari Unicode"/>
          <w:i/>
          <w:lang w:val="en-GB"/>
        </w:rPr>
        <w:t>uṇ</w:t>
      </w:r>
      <w:proofErr w:type="spellEnd"/>
      <w:r w:rsidRPr="00542FF1">
        <w:rPr>
          <w:rFonts w:ascii="Gandhari Unicode" w:hAnsi="Gandhari Unicode"/>
          <w:lang w:val="en-GB"/>
        </w:rPr>
        <w:t>, "eat": the heron having devoured its prey.</w:t>
      </w:r>
    </w:p>
  </w:footnote>
  <w:footnote w:id="114">
    <w:p w14:paraId="644729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ñāṉṟē</w:t>
      </w:r>
      <w:proofErr w:type="spellEnd"/>
      <w:r w:rsidRPr="00542FF1">
        <w:rPr>
          <w:rFonts w:ascii="Gandhari Unicode" w:hAnsi="Gandhari Unicode"/>
          <w:lang w:val="en-GB"/>
        </w:rPr>
        <w:t xml:space="preserve">: there has been a discussion as to the impact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in the context by Srinivasan 1977: 206ff., resulting in the provisional translation "[on] the day he touched [my shoulder (or: shoulders)]", an idiom </w:t>
      </w:r>
      <w:proofErr w:type="gramStart"/>
      <w:r w:rsidRPr="00542FF1">
        <w:rPr>
          <w:rFonts w:ascii="Gandhari Unicode" w:hAnsi="Gandhari Unicode"/>
          <w:lang w:val="en-GB"/>
        </w:rPr>
        <w:t>conveying also</w:t>
      </w:r>
      <w:proofErr w:type="gramEnd"/>
      <w:r w:rsidRPr="00542FF1">
        <w:rPr>
          <w:rFonts w:ascii="Gandhari Unicode" w:hAnsi="Gandhari Unicode"/>
          <w:lang w:val="en-GB"/>
        </w:rPr>
        <w:t xml:space="preserve"> an implication of a promise to marry. I think, this promise is indeed implied, which is supported here also by the presence of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poyppiṉ</w:t>
      </w:r>
      <w:proofErr w:type="spellEnd"/>
      <w:r w:rsidRPr="00542FF1">
        <w:rPr>
          <w:rFonts w:ascii="Gandhari Unicode" w:hAnsi="Gandhari Unicode"/>
          <w:lang w:val="en-GB"/>
        </w:rPr>
        <w:t xml:space="preserve">. But in my view the use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points rather directly to sexual intercourse, which is, however, not had just for fun, but implies an intention to establish a lasting relationship (</w:t>
      </w:r>
      <w:proofErr w:type="spellStart"/>
      <w:r w:rsidRPr="00542FF1">
        <w:rPr>
          <w:rFonts w:ascii="Gandhari Unicode" w:hAnsi="Gandhari Unicode"/>
          <w:i/>
          <w:lang w:val="en-GB"/>
        </w:rPr>
        <w:t>kēṇmai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naṭpu</w:t>
      </w:r>
      <w:proofErr w:type="spellEnd"/>
      <w:r w:rsidRPr="00542FF1">
        <w:rPr>
          <w:rFonts w:ascii="Gandhari Unicode" w:hAnsi="Gandhari Unicode"/>
          <w:lang w:val="en-GB"/>
        </w:rPr>
        <w:t xml:space="preserve">) which will result in marriage (occasionally </w:t>
      </w:r>
      <w:proofErr w:type="spellStart"/>
      <w:r w:rsidRPr="00542FF1">
        <w:rPr>
          <w:rFonts w:ascii="Gandhari Unicode" w:hAnsi="Gandhari Unicode"/>
          <w:i/>
          <w:lang w:val="en-GB"/>
        </w:rPr>
        <w:t>maṇam</w:t>
      </w:r>
      <w:proofErr w:type="spellEnd"/>
      <w:r w:rsidRPr="00542FF1">
        <w:rPr>
          <w:rFonts w:ascii="Gandhari Unicode" w:hAnsi="Gandhari Unicode"/>
          <w:lang w:val="en-GB"/>
        </w:rPr>
        <w:t xml:space="preserve"> has already that sense). The frequent combination of </w:t>
      </w:r>
      <w:proofErr w:type="spellStart"/>
      <w:r w:rsidRPr="00542FF1">
        <w:rPr>
          <w:rFonts w:ascii="Gandhari Unicode" w:hAnsi="Gandhari Unicode"/>
          <w:i/>
          <w:lang w:val="en-GB"/>
        </w:rPr>
        <w:t>maṇa-ttal</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(or shoulders), pointed out by Srin. can be explained in a different way.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is often used as a </w:t>
      </w:r>
      <w:proofErr w:type="gramStart"/>
      <w:r w:rsidRPr="00542FF1">
        <w:rPr>
          <w:rFonts w:ascii="Gandhari Unicode" w:hAnsi="Gandhari Unicode"/>
          <w:i/>
          <w:lang w:val="en-GB"/>
        </w:rPr>
        <w:t>pars</w:t>
      </w:r>
      <w:proofErr w:type="gramEnd"/>
      <w:r w:rsidRPr="00542FF1">
        <w:rPr>
          <w:rFonts w:ascii="Gandhari Unicode" w:hAnsi="Gandhari Unicode"/>
          <w:i/>
          <w:lang w:val="en-GB"/>
        </w:rPr>
        <w:t xml:space="preserve"> pro toto</w:t>
      </w:r>
      <w:r w:rsidRPr="00542FF1">
        <w:rPr>
          <w:rFonts w:ascii="Gandhari Unicode" w:hAnsi="Gandhari Unicode"/>
          <w:lang w:val="en-GB"/>
        </w:rPr>
        <w:t xml:space="preserve"> for the female body as such, or as a metonymy for HER, and thus "uniting with the shoulders" (also to be found with several other verbs of a similar meaning) can indeed be interpreted as a decent expression for the coitus.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direct object required by the verb and thus to be complemented here can be either </w:t>
      </w:r>
      <w:proofErr w:type="spellStart"/>
      <w:r w:rsidRPr="00542FF1">
        <w:rPr>
          <w:rFonts w:ascii="Gandhari Unicode" w:hAnsi="Gandhari Unicode"/>
          <w:i/>
          <w:lang w:val="en-GB"/>
        </w:rPr>
        <w:t>tōḷ</w:t>
      </w:r>
      <w:proofErr w:type="spellEnd"/>
      <w:r w:rsidRPr="00542FF1">
        <w:rPr>
          <w:rFonts w:ascii="Gandhari Unicode" w:hAnsi="Gandhari Unicode"/>
          <w:lang w:val="en-GB"/>
        </w:rPr>
        <w:t>, an expression for the body or simply for the woman, and the latter seems indeed preferable to me. The problem with the literal translation "the day he united with [me]" is that it does not convey the implication of marrying. The proposal of D.G. is "to claim" which has, in English, both the implication of physical intimacy and mental/emotional commitment, though it probably still lacks the additional social connotation of the Tamil word.</w:t>
      </w:r>
    </w:p>
  </w:footnote>
  <w:footnote w:id="115">
    <w:p w14:paraId="191A0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variant gives a totally different wording for the first epithet, one equally satisfactory: "thorn[-like] teeth resembling a hoard of pearls".</w:t>
      </w:r>
    </w:p>
  </w:footnote>
  <w:footnote w:id="116">
    <w:p w14:paraId="16B243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second version most probably </w:t>
      </w:r>
      <w:proofErr w:type="gramStart"/>
      <w:r w:rsidRPr="00542FF1">
        <w:rPr>
          <w:rFonts w:ascii="Gandhari Unicode" w:hAnsi="Gandhari Unicode"/>
        </w:rPr>
        <w:t>has to</w:t>
      </w:r>
      <w:proofErr w:type="gramEnd"/>
      <w:r w:rsidRPr="00542FF1">
        <w:rPr>
          <w:rFonts w:ascii="Gandhari Unicode" w:hAnsi="Gandhari Unicode"/>
        </w:rPr>
        <w:t xml:space="preserve"> be explained as a scribe's attempt of avoiding a haplology (restricted to the </w:t>
      </w:r>
      <w:proofErr w:type="spellStart"/>
      <w:r w:rsidRPr="00542FF1">
        <w:rPr>
          <w:rFonts w:ascii="Gandhari Unicode" w:hAnsi="Gandhari Unicode"/>
        </w:rPr>
        <w:t>mss.</w:t>
      </w:r>
      <w:proofErr w:type="spellEnd"/>
      <w:r w:rsidRPr="00542FF1">
        <w:rPr>
          <w:rFonts w:ascii="Gandhari Unicode" w:hAnsi="Gandhari Unicode"/>
        </w:rPr>
        <w:t xml:space="preserve"> of today's palm-leaf strand), and it is comprehensible though dubious: </w:t>
      </w:r>
      <w:r w:rsidRPr="00542FF1">
        <w:rPr>
          <w:rFonts w:ascii="Gandhari Unicode" w:hAnsi="Gandhari Unicode"/>
          <w:lang w:val="en-GB"/>
        </w:rPr>
        <w:t>"</w:t>
      </w:r>
      <w:r w:rsidRPr="00542FF1">
        <w:rPr>
          <w:rFonts w:ascii="Gandhari Unicode" w:hAnsi="Gandhari Unicode"/>
        </w:rPr>
        <w:t>a coral mouth that is a fortress of thorn[-teeth]</w:t>
      </w:r>
      <w:r w:rsidRPr="00542FF1">
        <w:rPr>
          <w:rFonts w:ascii="Gandhari Unicode" w:hAnsi="Gandhari Unicode"/>
          <w:lang w:val="en-GB"/>
        </w:rPr>
        <w:t>"</w:t>
      </w:r>
      <w:r w:rsidRPr="00542FF1">
        <w:rPr>
          <w:rFonts w:ascii="Gandhari Unicode" w:hAnsi="Gandhari Unicode"/>
        </w:rPr>
        <w:t>.</w:t>
      </w:r>
    </w:p>
  </w:footnote>
  <w:footnote w:id="117">
    <w:p w14:paraId="4FDBA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by this formulaic </w:t>
      </w:r>
      <w:proofErr w:type="spellStart"/>
      <w:r w:rsidRPr="00542FF1">
        <w:rPr>
          <w:rFonts w:ascii="Gandhari Unicode" w:hAnsi="Gandhari Unicode"/>
          <w:i/>
          <w:lang w:val="en-GB"/>
        </w:rPr>
        <w:t>irunta</w:t>
      </w:r>
      <w:proofErr w:type="spellEnd"/>
      <w:r w:rsidRPr="00542FF1">
        <w:rPr>
          <w:rFonts w:ascii="Gandhari Unicode" w:hAnsi="Gandhari Unicode"/>
          <w:lang w:val="en-GB"/>
        </w:rPr>
        <w:t>, always connected with birds staying on a branch/twig? Why an emphatic verb of existence and why p.a.? (Cf. KT 191.2, 207.2, 296.2, 391.7).</w:t>
      </w:r>
    </w:p>
  </w:footnote>
  <w:footnote w:id="118">
    <w:p w14:paraId="38954E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decisive point of the whole is the clause of the 4</w:t>
      </w:r>
      <w:r w:rsidRPr="00542FF1">
        <w:rPr>
          <w:rFonts w:ascii="Gandhari Unicode" w:hAnsi="Gandhari Unicode"/>
          <w:vertAlign w:val="superscript"/>
          <w:lang w:val="en-GB"/>
        </w:rPr>
        <w:t>th</w:t>
      </w:r>
      <w:r w:rsidRPr="00542FF1">
        <w:rPr>
          <w:rFonts w:ascii="Gandhari Unicode" w:hAnsi="Gandhari Unicode"/>
          <w:lang w:val="en-GB"/>
        </w:rPr>
        <w:t xml:space="preserve"> line: </w:t>
      </w:r>
      <w:proofErr w:type="spellStart"/>
      <w:r w:rsidRPr="00542FF1">
        <w:rPr>
          <w:rFonts w:ascii="Gandhari Unicode" w:hAnsi="Gandhari Unicode"/>
          <w:i/>
          <w:lang w:val="en-GB"/>
        </w:rPr>
        <w:t>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moḻiyiṉum</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as far as I can see without being in any way justified by the text (though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tāṉ</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kaṭṭuvicci</w:t>
      </w:r>
      <w:proofErr w:type="spellEnd"/>
      <w:r w:rsidRPr="00542FF1">
        <w:rPr>
          <w:rFonts w:ascii="Gandhari Unicode" w:hAnsi="Gandhari Unicode"/>
          <w:lang w:val="en-GB"/>
        </w:rPr>
        <w:t xml:space="preserve">, that is, the woman responsible for the divination. To take the </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as the subject of the sentence would be closer to the wording, and that would mean taking the first lines as his statement about himself. This would also supply an explanation for </w:t>
      </w:r>
      <w:proofErr w:type="spellStart"/>
      <w:r w:rsidRPr="00542FF1">
        <w:rPr>
          <w:rFonts w:ascii="Gandhari Unicode" w:hAnsi="Gandhari Unicode"/>
          <w:i/>
          <w:lang w:val="en-GB"/>
        </w:rPr>
        <w:t>poykkuvatu</w:t>
      </w:r>
      <w:proofErr w:type="spellEnd"/>
      <w:r w:rsidRPr="00542FF1">
        <w:rPr>
          <w:rFonts w:ascii="Gandhari Unicode" w:hAnsi="Gandhari Unicode"/>
          <w:lang w:val="en-GB"/>
        </w:rPr>
        <w:t xml:space="preserve"> in line 5 as well as for </w:t>
      </w:r>
      <w:proofErr w:type="spellStart"/>
      <w:r w:rsidRPr="00542FF1">
        <w:rPr>
          <w:rFonts w:ascii="Gandhari Unicode" w:hAnsi="Gandhari Unicode"/>
          <w:i/>
          <w:lang w:val="en-GB"/>
        </w:rPr>
        <w:t>koṭiyōṉ</w:t>
      </w:r>
      <w:proofErr w:type="spellEnd"/>
      <w:r w:rsidRPr="00542FF1">
        <w:rPr>
          <w:rFonts w:ascii="Gandhari Unicode" w:hAnsi="Gandhari Unicode"/>
          <w:lang w:val="en-GB"/>
        </w:rPr>
        <w:t xml:space="preserve"> at the end (and moreover an interesting message for the poem which was for tradition no longer permissible or even understandable already in the times of the </w:t>
      </w:r>
      <w:proofErr w:type="spellStart"/>
      <w:r w:rsidRPr="00542FF1">
        <w:rPr>
          <w:rFonts w:ascii="Gandhari Unicode" w:hAnsi="Gandhari Unicode"/>
          <w:i/>
          <w:lang w:val="en-GB"/>
        </w:rPr>
        <w:t>kiḷavis</w:t>
      </w:r>
      <w:proofErr w:type="spellEnd"/>
      <w:r w:rsidRPr="00542FF1">
        <w:rPr>
          <w:rFonts w:ascii="Gandhari Unicode" w:hAnsi="Gandhari Unicode"/>
          <w:lang w:val="en-GB"/>
        </w:rPr>
        <w:t>): HE has taken up a relation with HER, so much is beyond doubt (</w:t>
      </w:r>
      <w:proofErr w:type="spellStart"/>
      <w:r w:rsidRPr="00542FF1">
        <w:rPr>
          <w:rFonts w:ascii="Gandhari Unicode" w:hAnsi="Gandhari Unicode"/>
          <w:i/>
          <w:lang w:val="en-GB"/>
        </w:rPr>
        <w:t>kaṇṭatu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poykkuvatu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but he refuses marrying her while referring to his unsuitability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because of that he is cruel (or perhaps rather infidel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usual context of the derivation of </w:t>
      </w:r>
      <w:proofErr w:type="spellStart"/>
      <w:r w:rsidRPr="00542FF1">
        <w:rPr>
          <w:rFonts w:ascii="Gandhari Unicode" w:hAnsi="Gandhari Unicode"/>
          <w:i/>
          <w:lang w:val="en-GB"/>
        </w:rPr>
        <w:t>koṭumai</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Fitting also</w:t>
      </w:r>
      <w:proofErr w:type="gramEnd"/>
      <w:r w:rsidRPr="00542FF1">
        <w:rPr>
          <w:rFonts w:ascii="Gandhari Unicode" w:hAnsi="Gandhari Unicode"/>
          <w:lang w:val="en-GB"/>
        </w:rPr>
        <w:t xml:space="preserve"> the image of the peacock looking like a bunch of flowers: SHE took HIM for something different from what he is. The second image, that of the father monkey then might serve to counterbalance the first: just as the playful, notoriously unreliable monkeys who are, in the end, good parents, he will at last remember his duty against her and marry her.</w:t>
      </w:r>
    </w:p>
  </w:footnote>
  <w:footnote w:id="119">
    <w:p w14:paraId="52E5E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instance where T. </w:t>
      </w:r>
      <w:proofErr w:type="spellStart"/>
      <w:r w:rsidRPr="00542FF1">
        <w:rPr>
          <w:rFonts w:ascii="Gandhari Unicode" w:hAnsi="Gandhari Unicode"/>
        </w:rPr>
        <w:t>Cauripperumāḻ</w:t>
      </w:r>
      <w:proofErr w:type="spellEnd"/>
      <w:r w:rsidRPr="00542FF1">
        <w:rPr>
          <w:rFonts w:ascii="Gandhari Unicode" w:hAnsi="Gandhari Unicode"/>
        </w:rPr>
        <w:t xml:space="preserve"> </w:t>
      </w:r>
      <w:proofErr w:type="spellStart"/>
      <w:r w:rsidRPr="00542FF1">
        <w:rPr>
          <w:rFonts w:ascii="Gandhari Unicode" w:hAnsi="Gandhari Unicode"/>
        </w:rPr>
        <w:t>Araṅkaṉ</w:t>
      </w:r>
      <w:proofErr w:type="spellEnd"/>
      <w:r w:rsidRPr="00542FF1">
        <w:rPr>
          <w:rFonts w:ascii="Gandhari Unicode" w:hAnsi="Gandhari Unicode"/>
        </w:rPr>
        <w:t xml:space="preserve"> substitutes </w:t>
      </w:r>
      <w:proofErr w:type="spellStart"/>
      <w:r w:rsidRPr="00542FF1">
        <w:rPr>
          <w:rFonts w:ascii="Gandhari Unicode" w:hAnsi="Gandhari Unicode"/>
          <w:i/>
          <w:iCs/>
        </w:rPr>
        <w:t>alkul</w:t>
      </w:r>
      <w:proofErr w:type="spellEnd"/>
      <w:r w:rsidRPr="00542FF1">
        <w:rPr>
          <w:rFonts w:ascii="Gandhari Unicode" w:hAnsi="Gandhari Unicode"/>
        </w:rPr>
        <w:t xml:space="preserve">, the later Tamil word for the female sexual organ (which at the period of the early </w:t>
      </w:r>
      <w:proofErr w:type="spellStart"/>
      <w:r w:rsidRPr="00542FF1">
        <w:rPr>
          <w:rFonts w:ascii="Gandhari Unicode" w:hAnsi="Gandhari Unicode"/>
        </w:rPr>
        <w:t>Caṅkam</w:t>
      </w:r>
      <w:proofErr w:type="spellEnd"/>
      <w:r w:rsidRPr="00542FF1">
        <w:rPr>
          <w:rFonts w:ascii="Gandhari Unicode" w:hAnsi="Gandhari Unicode"/>
        </w:rPr>
        <w:t xml:space="preserve"> anthologies, however, refers to hips or buttocks) by something less offensive to the ears of his prospective readers, as was also done, or example, by Ci. Vai. </w:t>
      </w:r>
      <w:proofErr w:type="spellStart"/>
      <w:r w:rsidRPr="00542FF1">
        <w:rPr>
          <w:rFonts w:ascii="Gandhari Unicode" w:hAnsi="Gandhari Unicode"/>
        </w:rPr>
        <w:t>Tamōtaraṉ</w:t>
      </w:r>
      <w:proofErr w:type="spellEnd"/>
      <w:r w:rsidRPr="00542FF1">
        <w:rPr>
          <w:rFonts w:ascii="Gandhari Unicode" w:hAnsi="Gandhari Unicode"/>
        </w:rPr>
        <w:t xml:space="preserve"> </w:t>
      </w:r>
      <w:proofErr w:type="spellStart"/>
      <w:r w:rsidRPr="00542FF1">
        <w:rPr>
          <w:rFonts w:ascii="Gandhari Unicode" w:hAnsi="Gandhari Unicode"/>
        </w:rPr>
        <w:t>Piḷḷai</w:t>
      </w:r>
      <w:proofErr w:type="spellEnd"/>
      <w:r w:rsidRPr="00542FF1">
        <w:rPr>
          <w:rFonts w:ascii="Gandhari Unicode" w:hAnsi="Gandhari Unicode"/>
        </w:rPr>
        <w:t xml:space="preserve"> in his first edition of the </w:t>
      </w:r>
      <w:proofErr w:type="spellStart"/>
      <w:r w:rsidRPr="00542FF1">
        <w:rPr>
          <w:rFonts w:ascii="Gandhari Unicode" w:hAnsi="Gandhari Unicode"/>
        </w:rPr>
        <w:t>Kalittokai</w:t>
      </w:r>
      <w:proofErr w:type="spellEnd"/>
      <w:r w:rsidRPr="00542FF1">
        <w:rPr>
          <w:rFonts w:ascii="Gandhari Unicode" w:hAnsi="Gandhari Unicode"/>
        </w:rPr>
        <w:t>.</w:t>
      </w:r>
    </w:p>
  </w:footnote>
  <w:footnote w:id="120">
    <w:p w14:paraId="59A302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alkul</w:t>
      </w:r>
      <w:proofErr w:type="spellEnd"/>
      <w:r w:rsidRPr="00542FF1">
        <w:rPr>
          <w:rFonts w:ascii="Gandhari Unicode" w:hAnsi="Gandhari Unicode"/>
          <w:lang w:val="en-GB"/>
        </w:rPr>
        <w:t xml:space="preserve"> is, according to </w:t>
      </w:r>
      <w:r>
        <w:rPr>
          <w:rFonts w:ascii="Gandhari Unicode" w:hAnsi="Gandhari Unicode"/>
          <w:lang w:val="en-GB"/>
        </w:rPr>
        <w:t>TVG</w:t>
      </w:r>
      <w:r w:rsidRPr="00542FF1">
        <w:rPr>
          <w:rFonts w:ascii="Gandhari Unicode" w:hAnsi="Gandhari Unicode"/>
          <w:lang w:val="en-GB"/>
        </w:rPr>
        <w:t xml:space="preserve">, "buttocks" (not "mount of Venus" as it is often translated), referring to </w:t>
      </w:r>
      <w:proofErr w:type="spellStart"/>
      <w:r w:rsidRPr="00542FF1">
        <w:rPr>
          <w:rFonts w:ascii="Gandhari Unicode" w:hAnsi="Gandhari Unicode"/>
          <w:lang w:val="en-GB"/>
        </w:rPr>
        <w:t>Paripāṭal</w:t>
      </w:r>
      <w:proofErr w:type="spellEnd"/>
      <w:r w:rsidRPr="00542FF1">
        <w:rPr>
          <w:rFonts w:ascii="Gandhari Unicode" w:hAnsi="Gandhari Unicode"/>
          <w:lang w:val="en-GB"/>
        </w:rPr>
        <w:t xml:space="preserve"> 13.54 where a man</w:t>
      </w:r>
      <w:r>
        <w:rPr>
          <w:rFonts w:ascii="Gandhari Unicode" w:hAnsi="Gandhari Unicode"/>
          <w:lang w:val="en-GB"/>
        </w:rPr>
        <w:t xml:space="preserve"> (Tirumāl)</w:t>
      </w:r>
      <w:r w:rsidRPr="00542FF1">
        <w:rPr>
          <w:rFonts w:ascii="Gandhari Unicode" w:hAnsi="Gandhari Unicode"/>
          <w:lang w:val="en-GB"/>
        </w:rPr>
        <w:t xml:space="preserve"> is said to have this </w:t>
      </w:r>
      <w:proofErr w:type="spellStart"/>
      <w:r w:rsidRPr="00542FF1">
        <w:rPr>
          <w:rFonts w:ascii="Gandhari Unicode" w:hAnsi="Gandhari Unicode"/>
          <w:lang w:val="en-GB"/>
        </w:rPr>
        <w:t>selfsame</w:t>
      </w:r>
      <w:proofErr w:type="spellEnd"/>
      <w:r w:rsidRPr="00542FF1">
        <w:rPr>
          <w:rFonts w:ascii="Gandhari Unicode" w:hAnsi="Gandhari Unicode"/>
          <w:lang w:val="en-GB"/>
        </w:rPr>
        <w:t xml:space="preserve"> part of the body. Judged by the descriptions of the KT (the line, the adornment of foliage, etc.), however, one rather thinks of the "hip".</w:t>
      </w:r>
    </w:p>
  </w:footnote>
  <w:footnote w:id="121">
    <w:p w14:paraId="5DAB39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of </w:t>
      </w:r>
      <w:proofErr w:type="spellStart"/>
      <w:r w:rsidRPr="00542FF1">
        <w:rPr>
          <w:rFonts w:ascii="Gandhari Unicode" w:hAnsi="Gandhari Unicode"/>
          <w:i/>
          <w:lang w:val="en-GB"/>
        </w:rPr>
        <w:t>uṇīiyar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xml:space="preserve"> can either be: "it is necessary for the pallor to eat the beauty" or "it is necessary for the beauty to eat pallor (= to absorb)".</w:t>
      </w:r>
    </w:p>
  </w:footnote>
  <w:footnote w:id="122">
    <w:p w14:paraId="0CD971E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mūṭṭuvēṉ</w:t>
      </w:r>
      <w:proofErr w:type="spellEnd"/>
      <w:r w:rsidRPr="00542FF1">
        <w:rPr>
          <w:rFonts w:ascii="Gandhari Unicode" w:hAnsi="Gandhari Unicode"/>
          <w:lang w:val="en-GB"/>
        </w:rPr>
        <w:t xml:space="preserve"> ("I kindle") is not supported by a single manuscript and seems more difficult, for one thing because of the disproportionate means, and moreover because it would go against the climactic construction that culminates in shouting, that is, in making it public.</w:t>
      </w:r>
    </w:p>
  </w:footnote>
  <w:footnote w:id="123">
    <w:p w14:paraId="0CF408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peṟṟi</w:t>
      </w:r>
      <w:proofErr w:type="spellEnd"/>
      <w:r w:rsidRPr="00542FF1">
        <w:rPr>
          <w:rFonts w:ascii="Gandhari Unicode" w:hAnsi="Gandhari Unicode"/>
          <w:lang w:val="en-GB"/>
        </w:rPr>
        <w:t xml:space="preserve"> is a </w:t>
      </w:r>
      <w:r w:rsidRPr="00542FF1">
        <w:rPr>
          <w:rFonts w:ascii="Gandhari Unicode" w:hAnsi="Gandhari Unicode"/>
          <w:i/>
          <w:iCs/>
          <w:lang w:val="en-GB"/>
        </w:rPr>
        <w:t>hapax</w:t>
      </w:r>
      <w:r w:rsidRPr="00542FF1">
        <w:rPr>
          <w:rFonts w:ascii="Gandhari Unicode" w:hAnsi="Gandhari Unicode"/>
          <w:lang w:val="en-GB"/>
        </w:rPr>
        <w:t xml:space="preserve">, but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"pretext" is meaningful, if a context is presupposed where SHE is not allowed to publicly admit her sorrow, or at least the reason for her sorrow. This might be viewed as a play with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being possessed by the god: according to poetics, the relatives call in the soothsayer when SHE is overthrown by grief; here SHE behaves like one who is possessed, because this is the only way open to her to express her grief.</w:t>
      </w:r>
    </w:p>
  </w:footnote>
  <w:footnote w:id="124">
    <w:p w14:paraId="0901B44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alamaral</w:t>
      </w:r>
      <w:proofErr w:type="spellEnd"/>
      <w:r w:rsidRPr="00542FF1">
        <w:rPr>
          <w:rFonts w:ascii="Gandhari Unicode" w:hAnsi="Gandhari Unicode"/>
          <w:lang w:val="en-GB"/>
        </w:rPr>
        <w:t xml:space="preserve">: what is the function of the verbal noun? What is its meaning here is about clear, but what is the grammatical explanation? (Cf. KT 55 </w:t>
      </w:r>
      <w:proofErr w:type="spellStart"/>
      <w:r w:rsidRPr="00542FF1">
        <w:rPr>
          <w:rFonts w:ascii="Gandhari Unicode" w:hAnsi="Gandhari Unicode"/>
          <w:i/>
          <w:lang w:val="en-GB"/>
        </w:rPr>
        <w:t>taivaral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ūtai</w:t>
      </w:r>
      <w:proofErr w:type="spellEnd"/>
      <w:r w:rsidRPr="00542FF1">
        <w:rPr>
          <w:rFonts w:ascii="Gandhari Unicode" w:hAnsi="Gandhari Unicode"/>
          <w:lang w:val="en-GB"/>
        </w:rPr>
        <w:t>.) Srin.: "the moving wind that owns whirling".</w:t>
      </w:r>
    </w:p>
  </w:footnote>
  <w:footnote w:id="125">
    <w:p w14:paraId="216DD6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ūrkku</w:t>
      </w:r>
      <w:proofErr w:type="spellEnd"/>
      <w:r w:rsidRPr="00542FF1">
        <w:rPr>
          <w:rFonts w:ascii="Gandhari Unicode" w:hAnsi="Gandhari Unicode"/>
          <w:lang w:val="en-GB"/>
        </w:rPr>
        <w:t xml:space="preserve">: problematic here the dative, as a direct object for the verbs of the first lines was to be expected. </w:t>
      </w:r>
      <w:r>
        <w:rPr>
          <w:rFonts w:ascii="Gandhari Unicode" w:hAnsi="Gandhari Unicode"/>
          <w:lang w:val="en-GB"/>
        </w:rPr>
        <w:t>TVG</w:t>
      </w:r>
      <w:r w:rsidRPr="00542FF1">
        <w:rPr>
          <w:rFonts w:ascii="Gandhari Unicode" w:hAnsi="Gandhari Unicode"/>
          <w:lang w:val="en-GB"/>
        </w:rPr>
        <w:t xml:space="preserve"> sees a poetical usage of dative for accusative. </w:t>
      </w:r>
      <w:proofErr w:type="spellStart"/>
      <w:r w:rsidRPr="00542FF1">
        <w:rPr>
          <w:rFonts w:ascii="Gandhari Unicode" w:hAnsi="Gandhari Unicode"/>
          <w:lang w:val="en-GB"/>
        </w:rPr>
        <w:t>Cām</w:t>
      </w:r>
      <w:proofErr w:type="spellEnd"/>
      <w:r w:rsidRPr="00542FF1">
        <w:rPr>
          <w:rFonts w:ascii="Gandhari Unicode" w:hAnsi="Gandhari Unicode"/>
          <w:lang w:val="en-GB"/>
        </w:rPr>
        <w:t>. ponders the further possibility that the aggression of the speaker might be directed against herself ("</w:t>
      </w:r>
      <w:proofErr w:type="spellStart"/>
      <w:r w:rsidRPr="00542FF1">
        <w:rPr>
          <w:rFonts w:ascii="Gandhari Unicode" w:hAnsi="Gandhari Unicode"/>
          <w:lang w:val="en-GB"/>
        </w:rPr>
        <w:t>lege</w:t>
      </w:r>
      <w:proofErr w:type="spellEnd"/>
      <w:r w:rsidRPr="00542FF1">
        <w:rPr>
          <w:rFonts w:ascii="Gandhari Unicode" w:hAnsi="Gandhari Unicode"/>
          <w:lang w:val="en-GB"/>
        </w:rPr>
        <w:t xml:space="preserve"> ich Hand an [</w:t>
      </w:r>
      <w:proofErr w:type="spellStart"/>
      <w:r w:rsidRPr="00542FF1">
        <w:rPr>
          <w:rFonts w:ascii="Gandhari Unicode" w:hAnsi="Gandhari Unicode"/>
          <w:lang w:val="en-GB"/>
        </w:rPr>
        <w:t>mich</w:t>
      </w:r>
      <w:proofErr w:type="spellEnd"/>
      <w:r w:rsidRPr="00542FF1">
        <w:rPr>
          <w:rFonts w:ascii="Gandhari Unicode" w:hAnsi="Gandhari Unicode"/>
          <w:lang w:val="en-GB"/>
        </w:rPr>
        <w:t xml:space="preserve">] ...?"). My proposition is to take the third of the verbs connected with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kūvuvēṉ</w:t>
      </w:r>
      <w:proofErr w:type="spellEnd"/>
      <w:r w:rsidRPr="00542FF1">
        <w:rPr>
          <w:rFonts w:ascii="Gandhari Unicode" w:hAnsi="Gandhari Unicode"/>
          <w:lang w:val="en-GB"/>
        </w:rPr>
        <w:t xml:space="preserve">, as the one responsible for the form. In contradistinction to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(to be construed with a double accusative) </w:t>
      </w:r>
      <w:proofErr w:type="spellStart"/>
      <w:r w:rsidRPr="00542FF1">
        <w:rPr>
          <w:rFonts w:ascii="Gandhari Unicode" w:hAnsi="Gandhari Unicode"/>
          <w:i/>
          <w:lang w:val="en-GB"/>
        </w:rPr>
        <w:t>kūvu</w:t>
      </w:r>
      <w:proofErr w:type="spellEnd"/>
      <w:r w:rsidRPr="00542FF1">
        <w:rPr>
          <w:rFonts w:ascii="Gandhari Unicode" w:hAnsi="Gandhari Unicode"/>
          <w:lang w:val="en-GB"/>
        </w:rPr>
        <w:t xml:space="preserve"> can be intransitive and thus connected with an indirect object "to crow out to </w:t>
      </w:r>
      <w:proofErr w:type="spellStart"/>
      <w:r w:rsidRPr="00542FF1">
        <w:rPr>
          <w:rFonts w:ascii="Gandhari Unicode" w:hAnsi="Gandhari Unicode"/>
          <w:lang w:val="en-GB"/>
        </w:rPr>
        <w:t>some one</w:t>
      </w:r>
      <w:proofErr w:type="spellEnd"/>
      <w:r w:rsidRPr="00542FF1">
        <w:rPr>
          <w:rFonts w:ascii="Gandhari Unicode" w:hAnsi="Gandhari Unicode"/>
          <w:lang w:val="en-GB"/>
        </w:rPr>
        <w:t>".</w:t>
      </w:r>
    </w:p>
  </w:footnote>
  <w:footnote w:id="126">
    <w:p w14:paraId="0DCC68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ayarvu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perhaps "forgetfulness was difficult to you". This is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i/>
          <w:lang w:val="en-GB"/>
        </w:rPr>
        <w:t>.</w:t>
      </w:r>
    </w:p>
  </w:footnote>
  <w:footnote w:id="127">
    <w:p w14:paraId="75D817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is,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 pot unburned and thus </w:t>
      </w:r>
      <w:proofErr w:type="gramStart"/>
      <w:r w:rsidRPr="00542FF1">
        <w:rPr>
          <w:rFonts w:ascii="Gandhari Unicode" w:hAnsi="Gandhari Unicode"/>
          <w:lang w:val="en-GB"/>
        </w:rPr>
        <w:t>water-sensitive</w:t>
      </w:r>
      <w:proofErr w:type="gramEnd"/>
      <w:r w:rsidRPr="00542FF1">
        <w:rPr>
          <w:rFonts w:ascii="Gandhari Unicode" w:hAnsi="Gandhari Unicode"/>
          <w:lang w:val="en-GB"/>
        </w:rPr>
        <w:t>.</w:t>
      </w:r>
    </w:p>
  </w:footnote>
  <w:footnote w:id="128">
    <w:p w14:paraId="7E00D5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lang w:val="en-GB"/>
        </w:rPr>
        <w:t xml:space="preserve">: here I suggest </w:t>
      </w:r>
      <w:proofErr w:type="gramStart"/>
      <w:r w:rsidRPr="00542FF1">
        <w:rPr>
          <w:rFonts w:ascii="Gandhari Unicode" w:hAnsi="Gandhari Unicode"/>
          <w:lang w:val="en-GB"/>
        </w:rPr>
        <w:t>to analyse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as the perfective </w:t>
      </w:r>
      <w:proofErr w:type="spellStart"/>
      <w:r w:rsidRPr="00542FF1">
        <w:rPr>
          <w:rFonts w:ascii="Gandhari Unicode" w:hAnsi="Gandhari Unicode"/>
          <w:i/>
          <w:iCs/>
          <w:lang w:val="en-GB"/>
        </w:rPr>
        <w:t>peyareccam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ēl</w:t>
      </w:r>
      <w:proofErr w:type="spellEnd"/>
      <w:r w:rsidRPr="00542FF1">
        <w:rPr>
          <w:rFonts w:ascii="Gandhari Unicode" w:hAnsi="Gandhari Unicode"/>
          <w:i/>
          <w:lang w:val="en-GB"/>
        </w:rPr>
        <w:t xml:space="preserve"> </w:t>
      </w:r>
      <w:r w:rsidRPr="00542FF1">
        <w:rPr>
          <w:rFonts w:ascii="Gandhari Unicode" w:hAnsi="Gandhari Unicode"/>
          <w:lang w:val="en-GB"/>
        </w:rPr>
        <w:t>"to be convenient". It might be just about possible to see an intransitive semantic variation "to be exposed to", which would fit in well with the dative also attested elsewhere (cf. KT 291.8, 382.1).</w:t>
      </w:r>
    </w:p>
  </w:footnote>
  <w:footnote w:id="129">
    <w:p w14:paraId="01152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naṉṟum</w:t>
      </w:r>
      <w:proofErr w:type="spellEnd"/>
      <w:r w:rsidRPr="00542FF1">
        <w:rPr>
          <w:rFonts w:ascii="Gandhari Unicode" w:hAnsi="Gandhari Unicode"/>
          <w:lang w:val="en-GB"/>
        </w:rPr>
        <w:t xml:space="preserve"> is to be understood as an adverb ("very big"); cf. KT 226.3, 237.3, 327.3. The problem in this case is the -</w:t>
      </w:r>
      <w:r w:rsidRPr="00542FF1">
        <w:rPr>
          <w:rFonts w:ascii="Gandhari Unicode" w:hAnsi="Gandhari Unicode"/>
          <w:i/>
          <w:lang w:val="en-GB"/>
        </w:rPr>
        <w:t>um</w:t>
      </w:r>
      <w:r w:rsidRPr="00542FF1">
        <w:rPr>
          <w:rFonts w:ascii="Gandhari Unicode" w:hAnsi="Gandhari Unicode"/>
          <w:lang w:val="en-GB"/>
        </w:rPr>
        <w:t>. Peculiar is also the position which is invariably the last foot of the line preceding the reference word.</w:t>
      </w:r>
    </w:p>
  </w:footnote>
  <w:footnote w:id="130">
    <w:p w14:paraId="24C621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subject and presumable sentence final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is not marked with </w:t>
      </w:r>
      <w:r w:rsidRPr="00542FF1">
        <w:rPr>
          <w:rFonts w:ascii="Gandhari Unicode" w:hAnsi="Gandhari Unicode"/>
          <w:i/>
          <w:lang w:val="en-GB"/>
        </w:rPr>
        <w:t>-ē</w:t>
      </w:r>
      <w:r w:rsidRPr="00542FF1">
        <w:rPr>
          <w:rFonts w:ascii="Gandhari Unicode" w:hAnsi="Gandhari Unicode"/>
          <w:lang w:val="en-GB"/>
        </w:rPr>
        <w:t xml:space="preserve">, but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is marked with the particle </w:t>
      </w:r>
      <w:r w:rsidRPr="00542FF1">
        <w:rPr>
          <w:rFonts w:ascii="Gandhari Unicode" w:hAnsi="Gandhari Unicode"/>
          <w:i/>
          <w:lang w:val="en-GB"/>
        </w:rPr>
        <w:t>-</w:t>
      </w:r>
      <w:proofErr w:type="spellStart"/>
      <w:r w:rsidRPr="00542FF1">
        <w:rPr>
          <w:rFonts w:ascii="Gandhari Unicode" w:hAnsi="Gandhari Unicode"/>
          <w:i/>
          <w:lang w:val="en-GB"/>
        </w:rPr>
        <w:t>āl</w:t>
      </w:r>
      <w:proofErr w:type="spellEnd"/>
      <w:r w:rsidRPr="00542FF1">
        <w:rPr>
          <w:rFonts w:ascii="Gandhari Unicode" w:hAnsi="Gandhari Unicode"/>
          <w:lang w:val="en-GB"/>
        </w:rPr>
        <w:t xml:space="preserve">. As this particle commonly calls for an </w:t>
      </w:r>
      <w:r w:rsidRPr="00542FF1">
        <w:rPr>
          <w:rFonts w:ascii="Gandhari Unicode" w:hAnsi="Gandhari Unicode"/>
          <w:i/>
          <w:lang w:val="en-GB"/>
        </w:rPr>
        <w:t>-ē</w:t>
      </w:r>
      <w:r w:rsidRPr="00542FF1">
        <w:rPr>
          <w:rFonts w:ascii="Gandhari Unicode" w:hAnsi="Gandhari Unicode"/>
          <w:lang w:val="en-GB"/>
        </w:rPr>
        <w:t xml:space="preserve"> to complement it, the rest of the poem ought to be read as belonging to the same sentence, in other words the </w:t>
      </w:r>
      <w:proofErr w:type="spellStart"/>
      <w:r w:rsidRPr="00542FF1">
        <w:rPr>
          <w:rFonts w:ascii="Gandhari Unicode" w:hAnsi="Gandhari Unicode"/>
          <w:i/>
          <w:lang w:val="en-GB"/>
        </w:rPr>
        <w:t>pūcal</w:t>
      </w:r>
      <w:proofErr w:type="spellEnd"/>
      <w:r w:rsidRPr="00542FF1">
        <w:rPr>
          <w:rFonts w:ascii="Gandhari Unicode" w:hAnsi="Gandhari Unicode"/>
          <w:lang w:val="en-GB"/>
        </w:rPr>
        <w:t xml:space="preserve"> sentence is the back part of a conditional the front part of which is put in the prominent final position to emphasize its urgency: "if only there were some one to hear..., [then], verily, your struggle [be] big."</w:t>
      </w:r>
    </w:p>
  </w:footnote>
  <w:footnote w:id="131">
    <w:p w14:paraId="600F7A1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98.2, 310.7, 136.5.</w:t>
      </w:r>
    </w:p>
  </w:footnote>
  <w:footnote w:id="132">
    <w:p w14:paraId="4CCB2A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eḻuntu</w:t>
      </w:r>
      <w:proofErr w:type="spellEnd"/>
      <w:r w:rsidRPr="00542FF1">
        <w:rPr>
          <w:rFonts w:ascii="Gandhari Unicode" w:hAnsi="Gandhari Unicode"/>
          <w:lang w:val="en-GB"/>
        </w:rPr>
        <w:t xml:space="preserve"> is to be found in the TL as one lexeme meaning "to rouse from sleep" which seems to be suitable already here.</w:t>
      </w:r>
    </w:p>
  </w:footnote>
  <w:footnote w:id="133">
    <w:p w14:paraId="29290D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cannot be interpreted as a regular absolutive to </w:t>
      </w:r>
      <w:proofErr w:type="spellStart"/>
      <w:r w:rsidRPr="00542FF1">
        <w:rPr>
          <w:rFonts w:ascii="Gandhari Unicode" w:hAnsi="Gandhari Unicode"/>
          <w:i/>
          <w:lang w:val="en-GB"/>
        </w:rPr>
        <w:t>cāy</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be emaciated" (that should be </w:t>
      </w:r>
      <w:proofErr w:type="spellStart"/>
      <w:r w:rsidRPr="00542FF1">
        <w:rPr>
          <w:rFonts w:ascii="Gandhari Unicode" w:hAnsi="Gandhari Unicode"/>
          <w:i/>
          <w:lang w:val="en-GB"/>
        </w:rPr>
        <w:t>cāyntu</w:t>
      </w:r>
      <w:proofErr w:type="spellEnd"/>
      <w:r w:rsidRPr="00542FF1">
        <w:rPr>
          <w:rFonts w:ascii="Gandhari Unicode" w:hAnsi="Gandhari Unicode"/>
          <w:lang w:val="en-GB"/>
        </w:rPr>
        <w:t xml:space="preserve">), but only to </w:t>
      </w:r>
      <w:proofErr w:type="spellStart"/>
      <w:r w:rsidRPr="00542FF1">
        <w:rPr>
          <w:rFonts w:ascii="Gandhari Unicode" w:hAnsi="Gandhari Unicode"/>
          <w:i/>
          <w:lang w:val="en-GB"/>
        </w:rPr>
        <w:t>cā</w:t>
      </w:r>
      <w:proofErr w:type="spellEnd"/>
      <w:r w:rsidRPr="00542FF1">
        <w:rPr>
          <w:rFonts w:ascii="Gandhari Unicode" w:hAnsi="Gandhari Unicode"/>
          <w:lang w:val="en-GB"/>
        </w:rPr>
        <w:t>, 13</w:t>
      </w:r>
      <w:r w:rsidRPr="00542FF1">
        <w:rPr>
          <w:rFonts w:ascii="Gandhari Unicode" w:hAnsi="Gandhari Unicode"/>
          <w:vertAlign w:val="superscript"/>
          <w:lang w:val="en-GB"/>
        </w:rPr>
        <w:t>th</w:t>
      </w:r>
      <w:r w:rsidRPr="00542FF1">
        <w:rPr>
          <w:rFonts w:ascii="Gandhari Unicode" w:hAnsi="Gandhari Unicode"/>
          <w:lang w:val="en-GB"/>
        </w:rPr>
        <w:t xml:space="preserve"> class, "to die, to be exhausted". Tradition seems to hold a different view (cf. KT 50.4, 93.1, 125.1, 132.6, 185.2, 289.3, 381.1).</w:t>
      </w:r>
    </w:p>
  </w:footnote>
  <w:footnote w:id="134">
    <w:p w14:paraId="26FC3F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rPr>
        <w:t xml:space="preserve"> </w:t>
      </w:r>
      <w:r w:rsidRPr="00542FF1">
        <w:rPr>
          <w:rFonts w:ascii="Gandhari Unicode" w:hAnsi="Gandhari Unicode"/>
          <w:lang w:val="en-GB"/>
        </w:rPr>
        <w:t xml:space="preserve">is one of the most frequent formulae occurring in Akam poetry, and it is quite obviously no more than a ritualised address to the confidante, devoid of semantic significance. Translating it in the usual way by something like "may you prosper, friend" makes it much too heavy, and so I have decided to render it just by </w:t>
      </w:r>
      <w:proofErr w:type="spellStart"/>
      <w:proofErr w:type="gramStart"/>
      <w:r w:rsidRPr="00542FF1">
        <w:rPr>
          <w:rFonts w:ascii="Gandhari Unicode" w:hAnsi="Gandhari Unicode"/>
          <w:lang w:val="en-GB"/>
        </w:rPr>
        <w:t>a</w:t>
      </w:r>
      <w:proofErr w:type="spellEnd"/>
      <w:proofErr w:type="gramEnd"/>
      <w:r w:rsidRPr="00542FF1">
        <w:rPr>
          <w:rFonts w:ascii="Gandhari Unicode" w:hAnsi="Gandhari Unicode"/>
          <w:lang w:val="en-GB"/>
        </w:rPr>
        <w:t xml:space="preserve"> emphatic vocative: "oh friend".</w:t>
      </w:r>
    </w:p>
  </w:footnote>
  <w:footnote w:id="135">
    <w:p w14:paraId="362DB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the two forms </w:t>
      </w:r>
      <w:r w:rsidRPr="00542FF1">
        <w:rPr>
          <w:rFonts w:ascii="Gandhari Unicode" w:hAnsi="Gandhari Unicode"/>
          <w:i/>
          <w:lang w:val="en-GB"/>
        </w:rPr>
        <w:t>-</w:t>
      </w:r>
      <w:proofErr w:type="spellStart"/>
      <w:r w:rsidRPr="00542FF1">
        <w:rPr>
          <w:rFonts w:ascii="Gandhari Unicode" w:hAnsi="Gandhari Unicode"/>
          <w:i/>
          <w:lang w:val="en-GB"/>
        </w:rPr>
        <w:t>āṉum</w:t>
      </w:r>
      <w:proofErr w:type="spellEnd"/>
      <w:r w:rsidRPr="00542FF1">
        <w:rPr>
          <w:rFonts w:ascii="Gandhari Unicode" w:hAnsi="Gandhari Unicode"/>
          <w:lang w:val="en-GB"/>
        </w:rPr>
        <w:t xml:space="preserve"> at the end of the 1</w:t>
      </w:r>
      <w:proofErr w:type="spellStart"/>
      <w:r w:rsidRPr="00542FF1">
        <w:rPr>
          <w:rFonts w:ascii="Gandhari Unicode" w:hAnsi="Gandhari Unicode"/>
          <w:position w:val="6"/>
          <w:lang w:val="en-GB"/>
        </w:rPr>
        <w:t>st</w:t>
      </w:r>
      <w:proofErr w:type="spellEnd"/>
      <w:r w:rsidRPr="00542FF1">
        <w:rPr>
          <w:rFonts w:ascii="Gandhari Unicode" w:hAnsi="Gandhari Unicode"/>
          <w:lang w:val="en-GB"/>
        </w:rPr>
        <w:t xml:space="preserve"> and 2</w:t>
      </w:r>
      <w:proofErr w:type="spellStart"/>
      <w:r w:rsidRPr="00542FF1">
        <w:rPr>
          <w:rFonts w:ascii="Gandhari Unicode" w:hAnsi="Gandhari Unicode"/>
          <w:position w:val="6"/>
          <w:lang w:val="en-GB"/>
        </w:rPr>
        <w:t>nd</w:t>
      </w:r>
      <w:proofErr w:type="spellEnd"/>
      <w:r w:rsidRPr="00542FF1">
        <w:rPr>
          <w:rFonts w:ascii="Gandhari Unicode" w:hAnsi="Gandhari Unicode"/>
          <w:lang w:val="en-GB"/>
        </w:rPr>
        <w:t xml:space="preserve"> line as a locative suffix + </w:t>
      </w:r>
      <w:r w:rsidRPr="00542FF1">
        <w:rPr>
          <w:rFonts w:ascii="Gandhari Unicode" w:hAnsi="Gandhari Unicode"/>
          <w:i/>
          <w:lang w:val="en-GB"/>
        </w:rPr>
        <w:t>-um</w:t>
      </w:r>
      <w:r w:rsidRPr="00542FF1">
        <w:rPr>
          <w:rFonts w:ascii="Gandhari Unicode" w:hAnsi="Gandhari Unicode"/>
          <w:lang w:val="en-GB"/>
        </w:rPr>
        <w:t xml:space="preserve"> "and" which does not make any difference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w:t>
      </w:r>
    </w:p>
  </w:footnote>
  <w:footnote w:id="136">
    <w:p w14:paraId="12B95E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meaning of </w:t>
      </w:r>
      <w:proofErr w:type="spellStart"/>
      <w:r w:rsidRPr="00542FF1">
        <w:rPr>
          <w:rFonts w:ascii="Gandhari Unicode" w:hAnsi="Gandhari Unicode"/>
          <w:i/>
          <w:lang w:val="en-GB"/>
        </w:rPr>
        <w:t>māṇ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takutal</w:t>
      </w:r>
      <w:proofErr w:type="spellEnd"/>
      <w:r w:rsidRPr="00542FF1">
        <w:rPr>
          <w:rFonts w:ascii="Gandhari Unicode" w:hAnsi="Gandhari Unicode"/>
          <w:lang w:val="en-GB"/>
        </w:rPr>
        <w:t xml:space="preserve"> (cf. also KT 184.4)? </w:t>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in this connection as "majestic", but that does not make it much better.</w:t>
      </w:r>
    </w:p>
  </w:footnote>
  <w:footnote w:id="137">
    <w:p w14:paraId="6C5FE3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kaḷam</w:t>
      </w:r>
      <w:proofErr w:type="spellEnd"/>
      <w:r w:rsidRPr="00542FF1">
        <w:rPr>
          <w:rFonts w:ascii="Gandhari Unicode" w:hAnsi="Gandhari Unicode"/>
          <w:lang w:val="en-GB"/>
        </w:rPr>
        <w:t xml:space="preserve"> is, according to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1979: 177 et p. (n. 180, 181), the "threshing floor" which is also used for public meetings of a religious or non-religious kind (like exorcism and dance).</w:t>
      </w:r>
    </w:p>
  </w:footnote>
  <w:footnote w:id="138">
    <w:p w14:paraId="35B9EE0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in this that the two, though there is no point of contact between them, be it for social reasons or because of their sex, can approach each other on the dance floor?</w:t>
      </w:r>
    </w:p>
  </w:footnote>
  <w:footnote w:id="139">
    <w:p w14:paraId="38ED2D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iṉṟi</w:t>
      </w:r>
      <w:proofErr w:type="spellEnd"/>
      <w:r w:rsidRPr="00542FF1">
        <w:rPr>
          <w:rFonts w:ascii="Gandhari Unicode" w:hAnsi="Gandhari Unicode"/>
          <w:lang w:val="en-GB"/>
        </w:rPr>
        <w:t xml:space="preserve"> "without" seems to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but it would be possible to understand the first two lines as a preceding description of HIS factual state: "without morning and midday</w:t>
      </w:r>
      <w:r w:rsidRPr="00542FF1">
        <w:rPr>
          <w:rFonts w:ascii="Gandhari Unicode" w:hAnsi="Gandhari Unicode"/>
        </w:rPr>
        <w:t xml:space="preserve"> </w:t>
      </w:r>
      <w:r w:rsidRPr="00542FF1">
        <w:rPr>
          <w:rFonts w:ascii="Gandhari Unicode" w:hAnsi="Gandhari Unicode"/>
          <w:lang w:val="en-GB"/>
        </w:rPr>
        <w:t>and action-ending evening | and [without] midnight</w:t>
      </w:r>
      <w:r w:rsidRPr="00542FF1">
        <w:rPr>
          <w:rFonts w:ascii="Gandhari Unicode" w:hAnsi="Gandhari Unicode"/>
        </w:rPr>
        <w:t xml:space="preserve"> </w:t>
      </w:r>
      <w:r w:rsidRPr="00542FF1">
        <w:rPr>
          <w:rFonts w:ascii="Gandhari Unicode" w:hAnsi="Gandhari Unicode"/>
          <w:lang w:val="en-GB"/>
        </w:rPr>
        <w:t xml:space="preserve">when the village is sleeping and dawn |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[still] familiar ...".</w:t>
      </w:r>
    </w:p>
  </w:footnote>
  <w:footnote w:id="140">
    <w:p w14:paraId="7E07B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w:t>
      </w:r>
      <w:proofErr w:type="spellStart"/>
      <w:r w:rsidRPr="00542FF1">
        <w:rPr>
          <w:rFonts w:ascii="Gandhari Unicode" w:hAnsi="Gandhari Unicode"/>
          <w:i/>
          <w:iCs/>
        </w:rPr>
        <w:t>tōṟṟeṉa</w:t>
      </w:r>
      <w:proofErr w:type="spellEnd"/>
      <w:r w:rsidRPr="00542FF1">
        <w:rPr>
          <w:rFonts w:ascii="Gandhari Unicode" w:hAnsi="Gandhari Unicode"/>
        </w:rPr>
        <w:t xml:space="preserve"> is difficult, since the formulaic adverb is indeed </w:t>
      </w:r>
      <w:proofErr w:type="spellStart"/>
      <w:r w:rsidRPr="00542FF1">
        <w:rPr>
          <w:rFonts w:ascii="Gandhari Unicode" w:hAnsi="Gandhari Unicode"/>
          <w:i/>
          <w:iCs/>
        </w:rPr>
        <w:t>teṟṟeṉa</w:t>
      </w:r>
      <w:proofErr w:type="spellEnd"/>
      <w:r w:rsidRPr="00542FF1">
        <w:rPr>
          <w:rFonts w:ascii="Gandhari Unicode" w:hAnsi="Gandhari Unicode"/>
        </w:rPr>
        <w:t xml:space="preserve">. It might, however, be </w:t>
      </w:r>
      <w:proofErr w:type="spellStart"/>
      <w:r w:rsidRPr="00542FF1">
        <w:rPr>
          <w:rFonts w:ascii="Gandhari Unicode" w:hAnsi="Gandhari Unicode"/>
        </w:rPr>
        <w:t>analysed</w:t>
      </w:r>
      <w:proofErr w:type="spellEnd"/>
      <w:r w:rsidRPr="00542FF1">
        <w:rPr>
          <w:rFonts w:ascii="Gandhari Unicode" w:hAnsi="Gandhari Unicode"/>
        </w:rPr>
        <w:t xml:space="preserve"> as a spontaneous adverb formation consisting of </w:t>
      </w:r>
      <w:proofErr w:type="spellStart"/>
      <w:r w:rsidRPr="00542FF1">
        <w:rPr>
          <w:rFonts w:ascii="Gandhari Unicode" w:hAnsi="Gandhari Unicode"/>
          <w:i/>
          <w:iCs/>
        </w:rPr>
        <w:t>tōṟṟu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appearance</w:t>
      </w:r>
      <w:r w:rsidRPr="00542FF1">
        <w:rPr>
          <w:rFonts w:ascii="Gandhari Unicode" w:hAnsi="Gandhari Unicode"/>
          <w:lang w:val="en-GB"/>
        </w:rPr>
        <w:t>"</w:t>
      </w:r>
      <w:r w:rsidRPr="00542FF1">
        <w:rPr>
          <w:rFonts w:ascii="Gandhari Unicode" w:hAnsi="Gandhari Unicode"/>
        </w:rPr>
        <w:t xml:space="preserve"> plus </w:t>
      </w:r>
      <w:proofErr w:type="spellStart"/>
      <w:r w:rsidRPr="00542FF1">
        <w:rPr>
          <w:rFonts w:ascii="Gandhari Unicode" w:hAnsi="Gandhari Unicode"/>
          <w:i/>
          <w:iCs/>
        </w:rPr>
        <w:t>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obviously</w:t>
      </w:r>
      <w:r w:rsidRPr="00542FF1">
        <w:rPr>
          <w:rFonts w:ascii="Gandhari Unicode" w:hAnsi="Gandhari Unicode"/>
          <w:lang w:val="en-GB"/>
        </w:rPr>
        <w:t>"</w:t>
      </w:r>
      <w:r w:rsidRPr="00542FF1">
        <w:rPr>
          <w:rFonts w:ascii="Gandhari Unicode" w:hAnsi="Gandhari Unicode"/>
        </w:rPr>
        <w:t>.</w:t>
      </w:r>
    </w:p>
  </w:footnote>
  <w:footnote w:id="141">
    <w:p w14:paraId="09FBFB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is the public announcement of the secret. I understand </w:t>
      </w:r>
      <w:proofErr w:type="spellStart"/>
      <w:r w:rsidRPr="00542FF1">
        <w:rPr>
          <w:rFonts w:ascii="Gandhari Unicode" w:hAnsi="Gandhari Unicode"/>
          <w:i/>
          <w:iCs/>
        </w:rPr>
        <w:t>teṟṟeṉa</w:t>
      </w:r>
      <w:proofErr w:type="spellEnd"/>
      <w:r w:rsidRPr="00542FF1">
        <w:rPr>
          <w:rFonts w:ascii="Gandhari Unicode" w:hAnsi="Gandhari Unicode"/>
        </w:rPr>
        <w:t xml:space="preserve"> as an adverb (just as KT 213.1 </w:t>
      </w:r>
      <w:proofErr w:type="spellStart"/>
      <w:r w:rsidRPr="00542FF1">
        <w:rPr>
          <w:rFonts w:ascii="Gandhari Unicode" w:hAnsi="Gandhari Unicode"/>
          <w:i/>
          <w:iCs/>
        </w:rPr>
        <w:t>ñerēreṉa</w:t>
      </w:r>
      <w:proofErr w:type="spellEnd"/>
      <w:r w:rsidRPr="00542FF1">
        <w:rPr>
          <w:rFonts w:ascii="Gandhari Unicode" w:hAnsi="Gandhari Unicode"/>
          <w:i/>
          <w:iCs/>
        </w:rPr>
        <w:t xml:space="preserve"> </w:t>
      </w:r>
      <w:r w:rsidRPr="00542FF1">
        <w:rPr>
          <w:rFonts w:ascii="Gandhari Unicode" w:hAnsi="Gandhari Unicode"/>
        </w:rPr>
        <w:t xml:space="preserve">and KT 177.4 </w:t>
      </w:r>
      <w:proofErr w:type="spellStart"/>
      <w:r w:rsidRPr="00542FF1">
        <w:rPr>
          <w:rFonts w:ascii="Gandhari Unicode" w:hAnsi="Gandhari Unicode"/>
          <w:i/>
          <w:iCs/>
        </w:rPr>
        <w:t>paiyeṉa</w:t>
      </w:r>
      <w:proofErr w:type="spellEnd"/>
      <w:r w:rsidRPr="00542FF1">
        <w:rPr>
          <w:rFonts w:ascii="Gandhari Unicode" w:hAnsi="Gandhari Unicode"/>
        </w:rPr>
        <w:t>), not as an ideophone, though morphologically they may be identical.</w:t>
      </w:r>
    </w:p>
  </w:footnote>
  <w:footnote w:id="142">
    <w:p w14:paraId="22F05B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poyyē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predicate noun </w:t>
      </w:r>
      <w:proofErr w:type="spellStart"/>
      <w:r w:rsidRPr="00542FF1">
        <w:rPr>
          <w:rFonts w:ascii="Gandhari Unicode" w:hAnsi="Gandhari Unicode"/>
          <w:i/>
          <w:lang w:val="en-GB"/>
        </w:rPr>
        <w:t>poy</w:t>
      </w:r>
      <w:proofErr w:type="spellEnd"/>
      <w:r w:rsidRPr="00542FF1">
        <w:rPr>
          <w:rFonts w:ascii="Gandhari Unicode" w:hAnsi="Gandhari Unicode"/>
          <w:lang w:val="en-GB"/>
        </w:rPr>
        <w:t xml:space="preserve"> is marked as such by </w:t>
      </w:r>
      <w:r w:rsidRPr="00542FF1">
        <w:rPr>
          <w:rFonts w:ascii="Gandhari Unicode" w:hAnsi="Gandhari Unicode"/>
          <w:i/>
          <w:lang w:val="en-GB"/>
        </w:rPr>
        <w:t>-ē</w:t>
      </w:r>
      <w:r w:rsidRPr="00542FF1">
        <w:rPr>
          <w:rFonts w:ascii="Gandhari Unicode" w:hAnsi="Gandhari Unicode"/>
          <w:lang w:val="en-GB"/>
        </w:rPr>
        <w:t>; the sentence remains open-ended.</w:t>
      </w:r>
    </w:p>
  </w:footnote>
  <w:footnote w:id="143">
    <w:p w14:paraId="7A016F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an address to the confidante, could also be read as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 </w:t>
      </w:r>
      <w:r w:rsidRPr="00542FF1">
        <w:rPr>
          <w:rFonts w:ascii="Gandhari Unicode" w:hAnsi="Gandhari Unicode"/>
          <w:i/>
          <w:lang w:val="en-GB"/>
        </w:rPr>
        <w:t>-y-</w:t>
      </w:r>
      <w:r w:rsidRPr="00542FF1">
        <w:rPr>
          <w:rFonts w:ascii="Gandhari Unicode" w:hAnsi="Gandhari Unicode"/>
          <w:lang w:val="en-GB"/>
        </w:rPr>
        <w:t xml:space="preserve"> in </w:t>
      </w:r>
      <w:r w:rsidRPr="00542FF1">
        <w:rPr>
          <w:rFonts w:ascii="Gandhari Unicode" w:hAnsi="Gandhari Unicode"/>
          <w:i/>
          <w:lang w:val="en-GB"/>
        </w:rPr>
        <w:t>sandhi</w:t>
      </w:r>
      <w:r w:rsidRPr="00542FF1">
        <w:rPr>
          <w:rFonts w:ascii="Gandhari Unicode" w:hAnsi="Gandhari Unicode"/>
          <w:lang w:val="en-GB"/>
        </w:rPr>
        <w:t xml:space="preserve">) = vocative to </w:t>
      </w:r>
      <w:proofErr w:type="spellStart"/>
      <w:r w:rsidRPr="00542FF1">
        <w:rPr>
          <w:rFonts w:ascii="Gandhari Unicode" w:hAnsi="Gandhari Unicode"/>
          <w:i/>
          <w:lang w:val="en-GB"/>
        </w:rPr>
        <w:t>aṉṉai</w:t>
      </w:r>
      <w:proofErr w:type="spellEnd"/>
      <w:r w:rsidRPr="00542FF1">
        <w:rPr>
          <w:rFonts w:ascii="Gandhari Unicode" w:hAnsi="Gandhari Unicode"/>
          <w:lang w:val="en-GB"/>
        </w:rPr>
        <w:t xml:space="preserve"> "mother" (the same in KT 150.5; </w:t>
      </w:r>
      <w:proofErr w:type="spellStart"/>
      <w:r w:rsidRPr="00542FF1">
        <w:rPr>
          <w:rFonts w:ascii="Gandhari Unicode" w:hAnsi="Gandhari Unicode"/>
          <w:i/>
          <w:lang w:val="en-GB"/>
        </w:rPr>
        <w:t>aṉṉā</w:t>
      </w:r>
      <w:proofErr w:type="spellEnd"/>
      <w:r w:rsidRPr="00542FF1">
        <w:rPr>
          <w:rFonts w:ascii="Gandhari Unicode" w:hAnsi="Gandhari Unicode"/>
          <w:lang w:val="en-GB"/>
        </w:rPr>
        <w:t xml:space="preserve"> see KT 161.4, 397.5). This would be one unexplained word less.</w:t>
      </w:r>
    </w:p>
  </w:footnote>
  <w:footnote w:id="144">
    <w:p w14:paraId="242AD3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māṇakkaṉ</w:t>
      </w:r>
      <w:proofErr w:type="spellEnd"/>
      <w:r w:rsidRPr="00542FF1">
        <w:rPr>
          <w:rFonts w:ascii="Gandhari Unicode" w:hAnsi="Gandhari Unicode"/>
          <w:lang w:val="en-GB"/>
        </w:rPr>
        <w:t xml:space="preserve">: is this really to be derived from Skt. </w:t>
      </w:r>
      <w:proofErr w:type="spellStart"/>
      <w:r w:rsidRPr="00542FF1">
        <w:rPr>
          <w:rFonts w:ascii="Gandhari Unicode" w:hAnsi="Gandhari Unicode"/>
          <w:i/>
          <w:lang w:val="en-GB"/>
        </w:rPr>
        <w:t>māṇavaka</w:t>
      </w:r>
      <w:proofErr w:type="spellEnd"/>
      <w:r w:rsidRPr="00542FF1">
        <w:rPr>
          <w:rFonts w:ascii="Gandhari Unicode" w:hAnsi="Gandhari Unicode"/>
          <w:i/>
          <w:lang w:val="en-GB"/>
        </w:rPr>
        <w:t>-</w:t>
      </w:r>
      <w:r w:rsidRPr="00542FF1">
        <w:rPr>
          <w:rFonts w:ascii="Gandhari Unicode" w:hAnsi="Gandhari Unicode"/>
          <w:lang w:val="en-GB"/>
        </w:rPr>
        <w:t>?</w:t>
      </w:r>
    </w:p>
  </w:footnote>
  <w:footnote w:id="145">
    <w:p w14:paraId="1A059E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ūrum</w:t>
      </w:r>
      <w:proofErr w:type="spellEnd"/>
      <w:r w:rsidRPr="00542FF1">
        <w:rPr>
          <w:rFonts w:ascii="Gandhari Unicode" w:hAnsi="Gandhari Unicode"/>
          <w:lang w:val="en-GB"/>
        </w:rPr>
        <w:t xml:space="preserve"> "creeping": what is said here? Is it a slow movement or also pejorative in sense?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proposition: He creeps and creeps (habitual future) to </w:t>
      </w:r>
      <w:proofErr w:type="gramStart"/>
      <w:r w:rsidRPr="00542FF1">
        <w:rPr>
          <w:rFonts w:ascii="Gandhari Unicode" w:hAnsi="Gandhari Unicode"/>
          <w:lang w:val="en-GB"/>
        </w:rPr>
        <w:t>banquets, because</w:t>
      </w:r>
      <w:proofErr w:type="gramEnd"/>
      <w:r w:rsidRPr="00542FF1">
        <w:rPr>
          <w:rFonts w:ascii="Gandhari Unicode" w:hAnsi="Gandhari Unicode"/>
          <w:lang w:val="en-GB"/>
        </w:rPr>
        <w:t xml:space="preserve"> he is malnourished and can for once eat his fill there.</w:t>
      </w:r>
    </w:p>
  </w:footnote>
  <w:footnote w:id="146">
    <w:p w14:paraId="6497E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Considerable exegetical capers (exercised silently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are necessary to relate this strange poem to a bard received favourably. The wording points to an erotic and moreover socially taxing fancy for someone begging food (who, as she says, need not be a beggar, but can be in the position of a student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however, sounds rather North-Indian). This is also one of the few poems free from formulae, though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as a beginning is also recorded in AN and </w:t>
      </w:r>
      <w:proofErr w:type="spellStart"/>
      <w:r w:rsidRPr="00542FF1">
        <w:rPr>
          <w:rFonts w:ascii="Gandhari Unicode" w:hAnsi="Gandhari Unicode"/>
          <w:lang w:val="en-GB"/>
        </w:rPr>
        <w:t>AiN</w:t>
      </w:r>
      <w:proofErr w:type="spellEnd"/>
      <w:r w:rsidRPr="00542FF1">
        <w:rPr>
          <w:rFonts w:ascii="Gandhari Unicode" w:hAnsi="Gandhari Unicode"/>
          <w:lang w:val="en-GB"/>
        </w:rPr>
        <w:t>.</w:t>
      </w:r>
    </w:p>
  </w:footnote>
  <w:footnote w:id="147">
    <w:p w14:paraId="3306B0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here takes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 verbal root in the function of an imperative for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"regard". </w:t>
      </w:r>
      <w:r>
        <w:rPr>
          <w:rFonts w:ascii="Gandhari Unicode" w:hAnsi="Gandhari Unicode"/>
          <w:lang w:val="en-GB"/>
        </w:rPr>
        <w:t>TVG</w:t>
      </w:r>
      <w:r w:rsidRPr="00542FF1">
        <w:rPr>
          <w:rFonts w:ascii="Gandhari Unicode" w:hAnsi="Gandhari Unicode"/>
          <w:lang w:val="en-GB"/>
        </w:rPr>
        <w:t xml:space="preserve"> mentions as parallels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204 and </w:t>
      </w:r>
      <w:proofErr w:type="spellStart"/>
      <w:r w:rsidRPr="00542FF1">
        <w:rPr>
          <w:rFonts w:ascii="Gandhari Unicode" w:hAnsi="Gandhari Unicode"/>
          <w:lang w:val="en-GB"/>
        </w:rPr>
        <w:t>Nacc</w:t>
      </w:r>
      <w:proofErr w:type="spellEnd"/>
      <w:r w:rsidRPr="00542FF1">
        <w:rPr>
          <w:rFonts w:ascii="Gandhari Unicode" w:hAnsi="Gandhari Unicode"/>
          <w:lang w:val="en-GB"/>
        </w:rPr>
        <w:t>. on Kali 81.</w:t>
      </w:r>
    </w:p>
  </w:footnote>
  <w:footnote w:id="148">
    <w:p w14:paraId="22A27A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printed by </w:t>
      </w:r>
      <w:proofErr w:type="spellStart"/>
      <w:r w:rsidRPr="00542FF1">
        <w:rPr>
          <w:rFonts w:ascii="Gandhari Unicode" w:hAnsi="Gandhari Unicode"/>
        </w:rPr>
        <w:t>Cām</w:t>
      </w:r>
      <w:proofErr w:type="spellEnd"/>
      <w:r w:rsidRPr="00542FF1">
        <w:rPr>
          <w:rFonts w:ascii="Gandhari Unicode" w:hAnsi="Gandhari Unicode"/>
        </w:rPr>
        <w:t xml:space="preserve">. is hypermetrical, and </w:t>
      </w:r>
      <w:proofErr w:type="spellStart"/>
      <w:r w:rsidRPr="00542FF1">
        <w:rPr>
          <w:rFonts w:ascii="Gandhari Unicode" w:hAnsi="Gandhari Unicode"/>
          <w:i/>
          <w:iCs/>
        </w:rPr>
        <w:t>aṭṭa</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understood as an attribute to the warriors (</w:t>
      </w:r>
      <w:r w:rsidRPr="00542FF1">
        <w:rPr>
          <w:rFonts w:ascii="Gandhari Unicode" w:hAnsi="Gandhari Unicode"/>
          <w:lang w:val="en-GB"/>
        </w:rPr>
        <w:t>"</w:t>
      </w:r>
      <w:r w:rsidRPr="00542FF1">
        <w:rPr>
          <w:rFonts w:ascii="Gandhari Unicode" w:hAnsi="Gandhari Unicode"/>
        </w:rPr>
        <w:t>death-wielding</w:t>
      </w:r>
      <w:r w:rsidRPr="00542FF1">
        <w:rPr>
          <w:rFonts w:ascii="Gandhari Unicode" w:hAnsi="Gandhari Unicode"/>
          <w:lang w:val="en-GB"/>
        </w:rPr>
        <w:t>"</w:t>
      </w:r>
      <w:r w:rsidRPr="00542FF1">
        <w:rPr>
          <w:rFonts w:ascii="Gandhari Unicode" w:hAnsi="Gandhari Unicode"/>
        </w:rPr>
        <w:t xml:space="preserve">), while </w:t>
      </w:r>
      <w:proofErr w:type="spellStart"/>
      <w:r w:rsidRPr="00542FF1">
        <w:rPr>
          <w:rFonts w:ascii="Gandhari Unicode" w:hAnsi="Gandhari Unicode"/>
          <w:i/>
          <w:iCs/>
        </w:rPr>
        <w:t>tōṭu</w:t>
      </w:r>
      <w:proofErr w:type="spellEnd"/>
      <w:r w:rsidRPr="00542FF1">
        <w:rPr>
          <w:rFonts w:ascii="Gandhari Unicode" w:hAnsi="Gandhari Unicode"/>
        </w:rPr>
        <w:t xml:space="preserve"> would refer to the herons, in which case we do not have to read a comparison, but another subject: it is the flock of herons that is frightened by the noise made by the warriors. The reading of IV is a different interpretation of the same grapheme (i.e., </w:t>
      </w:r>
      <w:proofErr w:type="spellStart"/>
      <w:r w:rsidRPr="00542FF1">
        <w:rPr>
          <w:rFonts w:ascii="Gandhari Unicode" w:hAnsi="Gandhari Unicode"/>
          <w:i/>
          <w:iCs/>
        </w:rPr>
        <w:t>ēr</w:t>
      </w:r>
      <w:proofErr w:type="spellEnd"/>
      <w:r w:rsidRPr="00542FF1">
        <w:rPr>
          <w:rFonts w:ascii="Gandhari Unicode" w:hAnsi="Gandhari Unicode"/>
          <w:i/>
          <w:iCs/>
        </w:rPr>
        <w:t xml:space="preserve"> </w:t>
      </w:r>
      <w:r w:rsidRPr="00542FF1">
        <w:rPr>
          <w:rFonts w:ascii="Gandhari Unicode" w:hAnsi="Gandhari Unicode"/>
        </w:rPr>
        <w:t xml:space="preserve">instead of </w:t>
      </w:r>
      <w:r w:rsidRPr="00542FF1">
        <w:rPr>
          <w:rFonts w:ascii="Gandhari Unicode" w:hAnsi="Gandhari Unicode"/>
          <w:i/>
          <w:iCs/>
        </w:rPr>
        <w:t>ō</w:t>
      </w:r>
      <w:r w:rsidRPr="00542FF1">
        <w:rPr>
          <w:rFonts w:ascii="Gandhari Unicode" w:hAnsi="Gandhari Unicode"/>
        </w:rPr>
        <w:t xml:space="preserve">), but in that case the comparison remains unexplained (or we </w:t>
      </w:r>
      <w:proofErr w:type="gramStart"/>
      <w:r w:rsidRPr="00542FF1">
        <w:rPr>
          <w:rFonts w:ascii="Gandhari Unicode" w:hAnsi="Gandhari Unicode"/>
        </w:rPr>
        <w:t>have to</w:t>
      </w:r>
      <w:proofErr w:type="gramEnd"/>
      <w:r w:rsidRPr="00542FF1">
        <w:rPr>
          <w:rFonts w:ascii="Gandhari Unicode" w:hAnsi="Gandhari Unicode"/>
        </w:rPr>
        <w:t xml:space="preserve"> see it as a mere description of the place).</w:t>
      </w:r>
    </w:p>
  </w:footnote>
  <w:footnote w:id="149">
    <w:p w14:paraId="4E3429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variants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are graphically indistinguishable in the manuscripts and both forms of this toponym are to be found in the prints of the different anthologies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always prints </w:t>
      </w:r>
      <w:proofErr w:type="spellStart"/>
      <w:r w:rsidRPr="00542FF1">
        <w:rPr>
          <w:rFonts w:ascii="Gandhari Unicode" w:hAnsi="Gandhari Unicode"/>
          <w:i/>
          <w:lang w:val="en-GB"/>
        </w:rPr>
        <w:t>marantai</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one occurrence in the </w:t>
      </w:r>
      <w:proofErr w:type="spellStart"/>
      <w:r w:rsidRPr="00542FF1">
        <w:rPr>
          <w:rFonts w:ascii="Gandhari Unicode" w:hAnsi="Gandhari Unicode"/>
          <w:lang w:val="en-GB"/>
        </w:rPr>
        <w:t>Muttoḷḷāyiram</w:t>
      </w:r>
      <w:proofErr w:type="spellEnd"/>
      <w:r w:rsidRPr="00542FF1">
        <w:rPr>
          <w:rFonts w:ascii="Gandhari Unicode" w:hAnsi="Gandhari Unicode"/>
          <w:lang w:val="en-GB"/>
        </w:rPr>
        <w:t xml:space="preserve">, verse 95, shows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to be correct because of the metre (</w:t>
      </w:r>
      <w:proofErr w:type="spellStart"/>
      <w:r w:rsidRPr="00542FF1">
        <w:rPr>
          <w:rFonts w:ascii="Gandhari Unicode" w:hAnsi="Gandhari Unicode"/>
          <w:lang w:val="en-GB"/>
        </w:rPr>
        <w:t>Veṇpā</w:t>
      </w:r>
      <w:proofErr w:type="spellEnd"/>
      <w:r w:rsidRPr="00542FF1">
        <w:rPr>
          <w:rFonts w:ascii="Gandhari Unicode" w:hAnsi="Gandhari Unicode"/>
          <w:lang w:val="en-GB"/>
        </w:rPr>
        <w:t>).</w:t>
      </w:r>
    </w:p>
  </w:footnote>
  <w:footnote w:id="150">
    <w:p w14:paraId="42298B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-am</w:t>
      </w:r>
      <w:r w:rsidRPr="00542FF1">
        <w:rPr>
          <w:rFonts w:ascii="Gandhari Unicode" w:hAnsi="Gandhari Unicode"/>
          <w:lang w:val="en-GB"/>
        </w:rPr>
        <w:t xml:space="preserve"> used here as an adjective suffix? This would suggest </w:t>
      </w:r>
      <w:proofErr w:type="spellStart"/>
      <w:r w:rsidRPr="00542FF1">
        <w:rPr>
          <w:rFonts w:ascii="Gandhari Unicode" w:hAnsi="Gandhari Unicode"/>
          <w:i/>
          <w:lang w:val="en-GB"/>
        </w:rPr>
        <w:t>yāṉaiyam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"herons that belong to elephants" (like cow herons to cows), or possibly also herons that are of dark grey colour like elephants.</w:t>
      </w:r>
    </w:p>
  </w:footnote>
  <w:footnote w:id="151">
    <w:p w14:paraId="4EDA034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Line 1 is a problem </w:t>
      </w:r>
      <w:proofErr w:type="gramStart"/>
      <w:r w:rsidRPr="00542FF1">
        <w:rPr>
          <w:rFonts w:ascii="Gandhari Unicode" w:hAnsi="Gandhari Unicode"/>
        </w:rPr>
        <w:t>with regard to</w:t>
      </w:r>
      <w:proofErr w:type="gramEnd"/>
      <w:r w:rsidRPr="00542FF1">
        <w:rPr>
          <w:rFonts w:ascii="Gandhari Unicode" w:hAnsi="Gandhari Unicode"/>
        </w:rPr>
        <w:t xml:space="preserve"> syntax as well as to content. My proposition is to take it as an aphoristic prelude (most of them noticeable for the lack of particle marking. We would then have here a general statement about the lack of sympathy on the part of the people of the village towards HER grief in the time of waiting (as it is to be found in KT 24).</w:t>
      </w:r>
    </w:p>
  </w:footnote>
  <w:footnote w:id="152">
    <w:p w14:paraId="1CBC50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problem is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honorific plural and not feminine, although it is </w:t>
      </w:r>
      <w:proofErr w:type="gramStart"/>
      <w:r w:rsidRPr="00542FF1">
        <w:rPr>
          <w:rFonts w:ascii="Gandhari Unicode" w:hAnsi="Gandhari Unicode"/>
          <w:lang w:val="en-GB"/>
        </w:rPr>
        <w:t>certainly</w:t>
      </w:r>
      <w:proofErr w:type="gramEnd"/>
      <w:r w:rsidRPr="00542FF1">
        <w:rPr>
          <w:rFonts w:ascii="Gandhari Unicode" w:hAnsi="Gandhari Unicode"/>
          <w:lang w:val="en-GB"/>
        </w:rPr>
        <w:t xml:space="preserve"> SHE who sleeps alone. But it might be possible to read a transition from the general statement of line 1 to the concrete situation of the poem: SHE is, until HE is accepted (which is the theme of what follows, as is also stated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one of those reproached in public and alone in a double sense: HE is not </w:t>
      </w:r>
      <w:proofErr w:type="gramStart"/>
      <w:r w:rsidRPr="00542FF1">
        <w:rPr>
          <w:rFonts w:ascii="Gandhari Unicode" w:hAnsi="Gandhari Unicode"/>
          <w:lang w:val="en-GB"/>
        </w:rPr>
        <w:t>there</w:t>
      </w:r>
      <w:proofErr w:type="gramEnd"/>
      <w:r w:rsidRPr="00542FF1">
        <w:rPr>
          <w:rFonts w:ascii="Gandhari Unicode" w:hAnsi="Gandhari Unicode"/>
          <w:lang w:val="en-GB"/>
        </w:rPr>
        <w:t xml:space="preserve"> and no one stands by HER.</w:t>
      </w:r>
    </w:p>
  </w:footnote>
  <w:footnote w:id="153">
    <w:p w14:paraId="7F6432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nuance of the </w:t>
      </w:r>
      <w:r w:rsidRPr="00542FF1">
        <w:rPr>
          <w:rFonts w:ascii="Gandhari Unicode" w:hAnsi="Gandhari Unicode"/>
          <w:i/>
          <w:lang w:val="en-GB"/>
        </w:rPr>
        <w:t>-um</w:t>
      </w:r>
      <w:r w:rsidRPr="00542FF1">
        <w:rPr>
          <w:rFonts w:ascii="Gandhari Unicode" w:hAnsi="Gandhari Unicode"/>
          <w:lang w:val="en-GB"/>
        </w:rPr>
        <w:t xml:space="preserve"> with </w:t>
      </w:r>
      <w:proofErr w:type="spellStart"/>
      <w:r w:rsidRPr="00542FF1">
        <w:rPr>
          <w:rFonts w:ascii="Gandhari Unicode" w:hAnsi="Gandhari Unicode"/>
          <w:i/>
          <w:lang w:val="en-GB"/>
        </w:rPr>
        <w:t>kiḻavaṉ</w:t>
      </w:r>
      <w:proofErr w:type="spellEnd"/>
      <w:r w:rsidRPr="00542FF1">
        <w:rPr>
          <w:rFonts w:ascii="Gandhari Unicode" w:hAnsi="Gandhari Unicode"/>
          <w:lang w:val="en-GB"/>
        </w:rPr>
        <w:t xml:space="preserve">? HE is not only HER lover, but will from now on also be her husband? </w:t>
      </w:r>
      <w:r>
        <w:rPr>
          <w:rFonts w:ascii="Gandhari Unicode" w:hAnsi="Gandhari Unicode"/>
          <w:lang w:val="en-GB"/>
        </w:rPr>
        <w:t>TVG</w:t>
      </w:r>
      <w:r w:rsidRPr="00542FF1">
        <w:rPr>
          <w:rFonts w:ascii="Gandhari Unicode" w:hAnsi="Gandhari Unicode"/>
          <w:lang w:val="en-GB"/>
        </w:rPr>
        <w:t xml:space="preserve"> explains it to be exclusive: only HE, nobody else, will marry HER, but then the </w:t>
      </w:r>
      <w:r w:rsidRPr="00542FF1">
        <w:rPr>
          <w:rFonts w:ascii="Gandhari Unicode" w:hAnsi="Gandhari Unicode"/>
          <w:i/>
          <w:lang w:val="en-GB"/>
        </w:rPr>
        <w:t>-um</w:t>
      </w:r>
      <w:r w:rsidRPr="00542FF1">
        <w:rPr>
          <w:rFonts w:ascii="Gandhari Unicode" w:hAnsi="Gandhari Unicode"/>
          <w:lang w:val="en-GB"/>
        </w:rPr>
        <w:t xml:space="preserve"> would be expected with the </w:t>
      </w:r>
      <w:proofErr w:type="spellStart"/>
      <w:r w:rsidRPr="00542FF1">
        <w:rPr>
          <w:rFonts w:ascii="Gandhari Unicode" w:hAnsi="Gandhari Unicode"/>
          <w:i/>
          <w:lang w:val="en-GB"/>
        </w:rPr>
        <w:t>avaṉ</w:t>
      </w:r>
      <w:proofErr w:type="spellEnd"/>
      <w:r w:rsidRPr="00542FF1">
        <w:rPr>
          <w:rFonts w:ascii="Gandhari Unicode" w:hAnsi="Gandhari Unicode"/>
          <w:lang w:val="en-GB"/>
        </w:rPr>
        <w:t>.</w:t>
      </w:r>
    </w:p>
  </w:footnote>
  <w:footnote w:id="154">
    <w:p w14:paraId="41EC07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kāṉalam</w:t>
      </w:r>
      <w:proofErr w:type="spellEnd"/>
      <w:r w:rsidRPr="00542FF1">
        <w:rPr>
          <w:rFonts w:ascii="Gandhari Unicode" w:hAnsi="Gandhari Unicode"/>
          <w:lang w:val="en-GB"/>
        </w:rPr>
        <w:t xml:space="preserve">: even if the </w:t>
      </w:r>
      <w:r w:rsidRPr="00542FF1">
        <w:rPr>
          <w:rFonts w:ascii="Gandhari Unicode" w:hAnsi="Gandhari Unicode"/>
          <w:i/>
          <w:lang w:val="en-GB"/>
        </w:rPr>
        <w:t>-am</w:t>
      </w:r>
      <w:r w:rsidRPr="00542FF1">
        <w:rPr>
          <w:rFonts w:ascii="Gandhari Unicode" w:hAnsi="Gandhari Unicode"/>
          <w:lang w:val="en-GB"/>
        </w:rPr>
        <w:t xml:space="preserve"> here is understood as an adjective suffix, it is difficult to see what should be expressed here. Herons belonging to the seashore grove = herons living there, but in that case word order is not satisfactory?</w:t>
      </w:r>
    </w:p>
  </w:footnote>
  <w:footnote w:id="155">
    <w:p w14:paraId="16EF4A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satisfactory for the message, since it changes the object of the last line: </w:t>
      </w:r>
      <w:r w:rsidRPr="00542FF1">
        <w:rPr>
          <w:rFonts w:ascii="Gandhari Unicode" w:hAnsi="Gandhari Unicode"/>
          <w:lang w:val="en-GB"/>
        </w:rPr>
        <w:t>"</w:t>
      </w:r>
      <w:r w:rsidRPr="00542FF1">
        <w:rPr>
          <w:rFonts w:ascii="Gandhari Unicode" w:hAnsi="Gandhari Unicode"/>
        </w:rPr>
        <w:t>the north wind is fire to him who is separated from us</w:t>
      </w:r>
      <w:r w:rsidRPr="00542FF1">
        <w:rPr>
          <w:rFonts w:ascii="Gandhari Unicode" w:hAnsi="Gandhari Unicode"/>
          <w:lang w:val="en-GB"/>
        </w:rPr>
        <w:t>"</w:t>
      </w:r>
      <w:r w:rsidRPr="00542FF1">
        <w:rPr>
          <w:rFonts w:ascii="Gandhari Unicode" w:hAnsi="Gandhari Unicode"/>
        </w:rPr>
        <w:t>, while line 1 demands that SHE be included in the suffering.</w:t>
      </w:r>
    </w:p>
  </w:footnote>
  <w:footnote w:id="156">
    <w:p w14:paraId="74FE2B8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kūmpu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aviḻa</w:t>
      </w:r>
      <w:proofErr w:type="spellEnd"/>
      <w:r w:rsidRPr="00542FF1">
        <w:rPr>
          <w:rFonts w:ascii="Gandhari Unicode" w:hAnsi="Gandhari Unicode"/>
          <w:lang w:val="en-GB"/>
        </w:rPr>
        <w:t xml:space="preserve"> is read by tradition. A further meaning of </w:t>
      </w:r>
      <w:proofErr w:type="spellStart"/>
      <w:r w:rsidRPr="00542FF1">
        <w:rPr>
          <w:rFonts w:ascii="Gandhari Unicode" w:hAnsi="Gandhari Unicode"/>
          <w:i/>
          <w:lang w:val="en-GB"/>
        </w:rPr>
        <w:t>kūmpu</w:t>
      </w:r>
      <w:proofErr w:type="spellEnd"/>
      <w:r w:rsidRPr="00542FF1">
        <w:rPr>
          <w:rFonts w:ascii="Gandhari Unicode" w:hAnsi="Gandhari Unicode"/>
          <w:lang w:val="en-GB"/>
        </w:rPr>
        <w:t xml:space="preserve"> (though not attested otherwise in the KT) is "bud", while </w:t>
      </w:r>
      <w:proofErr w:type="spellStart"/>
      <w:r w:rsidRPr="00542FF1">
        <w:rPr>
          <w:rFonts w:ascii="Gandhari Unicode" w:hAnsi="Gandhari Unicode"/>
          <w:i/>
          <w:lang w:val="en-GB"/>
        </w:rPr>
        <w:t>poti</w:t>
      </w:r>
      <w:proofErr w:type="spellEnd"/>
      <w:r w:rsidRPr="00542FF1">
        <w:rPr>
          <w:rFonts w:ascii="Gandhari Unicode" w:hAnsi="Gandhari Unicode"/>
          <w:lang w:val="en-GB"/>
        </w:rPr>
        <w:t xml:space="preserve"> can form a lexeme with </w:t>
      </w:r>
      <w:proofErr w:type="spellStart"/>
      <w:r w:rsidRPr="00542FF1">
        <w:rPr>
          <w:rFonts w:ascii="Gandhari Unicode" w:hAnsi="Gandhari Unicode"/>
          <w:i/>
          <w:lang w:val="en-GB"/>
        </w:rPr>
        <w:t>aviḻ</w:t>
      </w:r>
      <w:proofErr w:type="spellEnd"/>
      <w:r w:rsidRPr="00542FF1">
        <w:rPr>
          <w:rFonts w:ascii="Gandhari Unicode" w:hAnsi="Gandhari Unicode"/>
          <w:lang w:val="en-GB"/>
        </w:rPr>
        <w:t xml:space="preserve"> still with the meaning "to open".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the second formulaic occurrence of this collocation, in KT 330.7, does not give a decisive clue.</w:t>
      </w:r>
    </w:p>
  </w:footnote>
  <w:footnote w:id="157">
    <w:p w14:paraId="55D94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does the verbal noun here function as mere noun apposition, </w:t>
      </w:r>
      <w:proofErr w:type="spellStart"/>
      <w:r w:rsidRPr="00542FF1">
        <w:rPr>
          <w:rFonts w:ascii="Gandhari Unicode" w:hAnsi="Gandhari Unicode"/>
          <w:i/>
          <w:lang w:val="en-GB"/>
        </w:rPr>
        <w:t>varal</w:t>
      </w:r>
      <w:proofErr w:type="spellEnd"/>
      <w:r w:rsidRPr="00542FF1">
        <w:rPr>
          <w:rFonts w:ascii="Gandhari Unicode" w:hAnsi="Gandhari Unicode"/>
          <w:lang w:val="en-GB"/>
        </w:rPr>
        <w:t xml:space="preserve"> being identified with </w:t>
      </w:r>
      <w:proofErr w:type="spellStart"/>
      <w:r w:rsidRPr="00542FF1">
        <w:rPr>
          <w:rFonts w:ascii="Gandhari Unicode" w:hAnsi="Gandhari Unicode"/>
          <w:i/>
          <w:lang w:val="en-GB"/>
        </w:rPr>
        <w:t>vāṭai</w:t>
      </w:r>
      <w:proofErr w:type="spellEnd"/>
      <w:r w:rsidRPr="00542FF1">
        <w:rPr>
          <w:rFonts w:ascii="Gandhari Unicode" w:hAnsi="Gandhari Unicode"/>
          <w:lang w:val="en-GB"/>
        </w:rPr>
        <w:t>? Cf. note on KT 28.</w:t>
      </w:r>
    </w:p>
  </w:footnote>
  <w:footnote w:id="158">
    <w:p w14:paraId="0AEBFF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poem leaves open two possibilities. The day mentioned could be the day of HIS return, for which the two have made a secret appointment, or it could be the day of his departure, to which SHE had agreed, but cries </w:t>
      </w:r>
      <w:proofErr w:type="gramStart"/>
      <w:r w:rsidRPr="00542FF1">
        <w:rPr>
          <w:rFonts w:ascii="Gandhari Unicode" w:hAnsi="Gandhari Unicode"/>
          <w:lang w:val="en-GB"/>
        </w:rPr>
        <w:t>now</w:t>
      </w:r>
      <w:proofErr w:type="gramEnd"/>
      <w:r w:rsidRPr="00542FF1">
        <w:rPr>
          <w:rFonts w:ascii="Gandhari Unicode" w:hAnsi="Gandhari Unicode"/>
          <w:lang w:val="en-GB"/>
        </w:rPr>
        <w:t xml:space="preserve"> nevertheless. The traditional view is the latter, that is, her eyes, though having let him go, now shed shameless tears. The interpretation according to which the eyes are shameless in having made an agreement, however, is better suited to the plural of the last line, </w:t>
      </w:r>
      <w:proofErr w:type="spellStart"/>
      <w:r w:rsidRPr="00542FF1">
        <w:rPr>
          <w:rFonts w:ascii="Gandhari Unicode" w:hAnsi="Gandhari Unicode"/>
          <w:i/>
          <w:lang w:val="en-GB"/>
        </w:rPr>
        <w:t>pirinticiṉōrkku</w:t>
      </w:r>
      <w:proofErr w:type="spellEnd"/>
      <w:r w:rsidRPr="00542FF1">
        <w:rPr>
          <w:rFonts w:ascii="Gandhari Unicode" w:hAnsi="Gandhari Unicode"/>
          <w:lang w:val="en-GB"/>
        </w:rPr>
        <w:t>, which, in the second case, would have to be read as a switch to a general statement.</w:t>
      </w:r>
    </w:p>
  </w:footnote>
  <w:footnote w:id="159">
    <w:p w14:paraId="1AC28E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niṉvayiṉāṉ</w:t>
      </w:r>
      <w:proofErr w:type="spellEnd"/>
      <w:r w:rsidRPr="00542FF1">
        <w:rPr>
          <w:rFonts w:ascii="Gandhari Unicode" w:hAnsi="Gandhari Unicode"/>
          <w:lang w:val="en-GB"/>
        </w:rPr>
        <w:t xml:space="preserve">: it seems possible that </w:t>
      </w:r>
      <w:proofErr w:type="spellStart"/>
      <w:r w:rsidRPr="00542FF1">
        <w:rPr>
          <w:rFonts w:ascii="Gandhari Unicode" w:hAnsi="Gandhari Unicode"/>
          <w:i/>
          <w:lang w:val="en-GB"/>
        </w:rPr>
        <w:t>vayiṉ</w:t>
      </w:r>
      <w:proofErr w:type="spellEnd"/>
      <w:r w:rsidRPr="00542FF1">
        <w:rPr>
          <w:rFonts w:ascii="Gandhari Unicode" w:hAnsi="Gandhari Unicode"/>
          <w:lang w:val="en-GB"/>
        </w:rPr>
        <w:t xml:space="preserve"> here is to be understood as semantically stronger than a mere locative suffix. Then for the locative there would still be the suffix </w:t>
      </w:r>
      <w:r w:rsidRPr="00542FF1">
        <w:rPr>
          <w:rFonts w:ascii="Gandhari Unicode" w:hAnsi="Gandhari Unicode"/>
          <w:i/>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generally understood as an expletive, especially frequent at the end of a poem.</w:t>
      </w:r>
    </w:p>
  </w:footnote>
  <w:footnote w:id="160">
    <w:p w14:paraId="34DC1C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background of the image is, as not infrequently, that the creepers also mistake the elephant for a stone. </w:t>
      </w:r>
      <w:r>
        <w:rPr>
          <w:rFonts w:ascii="Gandhari Unicode" w:hAnsi="Gandhari Unicode"/>
        </w:rPr>
        <w:t>TVG</w:t>
      </w:r>
      <w:r w:rsidRPr="00542FF1">
        <w:rPr>
          <w:rFonts w:ascii="Gandhari Unicode" w:hAnsi="Gandhari Unicode"/>
        </w:rPr>
        <w:t xml:space="preserve"> explains that the woman has mistaken the man, just as the creepers the elephant, to be steady.</w:t>
      </w:r>
    </w:p>
  </w:footnote>
  <w:footnote w:id="161">
    <w:p w14:paraId="7B3243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xml:space="preserve"> as a personal pronoun of the first person is not attested with any certainty for this layer of the texts (see, however, the variant in KT 40.3 </w:t>
      </w:r>
      <w:proofErr w:type="spellStart"/>
      <w:r w:rsidRPr="00542FF1">
        <w:rPr>
          <w:rFonts w:ascii="Gandhari Unicode" w:hAnsi="Gandhari Unicode"/>
          <w:i/>
          <w:lang w:val="en-GB"/>
        </w:rPr>
        <w:t>nāṉum</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yāṉum</w:t>
      </w:r>
      <w:proofErr w:type="spellEnd"/>
      <w:r w:rsidRPr="00542FF1">
        <w:rPr>
          <w:rFonts w:ascii="Gandhari Unicode" w:hAnsi="Gandhari Unicode"/>
          <w:lang w:val="en-GB"/>
        </w:rPr>
        <w:t>). But if it is possible, then that is a conceivable second reading for the last line.</w:t>
      </w:r>
    </w:p>
  </w:footnote>
  <w:footnote w:id="162">
    <w:p w14:paraId="52487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three transmissional strands unequivocally read </w:t>
      </w:r>
      <w:proofErr w:type="spellStart"/>
      <w:r w:rsidRPr="00542FF1">
        <w:rPr>
          <w:rFonts w:ascii="Gandhari Unicode" w:hAnsi="Gandhari Unicode"/>
          <w:i/>
          <w:iCs/>
        </w:rPr>
        <w:t>piḷakkum</w:t>
      </w:r>
      <w:proofErr w:type="spellEnd"/>
      <w:r w:rsidRPr="00542FF1">
        <w:rPr>
          <w:rFonts w:ascii="Gandhari Unicode" w:hAnsi="Gandhari Unicode"/>
        </w:rPr>
        <w:t xml:space="preserve">, while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poḷikkum</w:t>
      </w:r>
      <w:proofErr w:type="spellEnd"/>
      <w:r w:rsidRPr="00542FF1">
        <w:rPr>
          <w:rFonts w:ascii="Gandhari Unicode" w:hAnsi="Gandhari Unicode"/>
        </w:rPr>
        <w:t xml:space="preserve"> is attested only as variant to one strand and two commentaries.</w:t>
      </w:r>
    </w:p>
  </w:footnote>
  <w:footnote w:id="163">
    <w:p w14:paraId="41C623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paci</w:t>
      </w:r>
      <w:proofErr w:type="spellEnd"/>
      <w:r w:rsidRPr="00542FF1">
        <w:rPr>
          <w:rFonts w:ascii="Gandhari Unicode" w:hAnsi="Gandhari Unicode"/>
          <w:lang w:val="en-GB"/>
        </w:rPr>
        <w:t xml:space="preserve"> as thirst which is alleviated by chewing the moist bark.</w:t>
      </w:r>
    </w:p>
  </w:footnote>
  <w:footnote w:id="164">
    <w:p w14:paraId="694578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here is probably to be understood adverbially; cf. KT 213.1.</w:t>
      </w:r>
    </w:p>
  </w:footnote>
  <w:footnote w:id="165">
    <w:p w14:paraId="291D2E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nuance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nalkuvar</w:t>
      </w:r>
      <w:proofErr w:type="spellEnd"/>
      <w:r w:rsidRPr="00542FF1">
        <w:rPr>
          <w:rFonts w:ascii="Gandhari Unicode" w:hAnsi="Gandhari Unicode"/>
          <w:lang w:val="en-GB"/>
        </w:rPr>
        <w:t xml:space="preserve">? (This rhetorical figure is explained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113 as: x </w:t>
      </w:r>
      <w:proofErr w:type="spellStart"/>
      <w:r w:rsidRPr="00542FF1">
        <w:rPr>
          <w:rFonts w:ascii="Gandhari Unicode" w:hAnsi="Gandhari Unicode"/>
          <w:i/>
          <w:lang w:val="en-GB"/>
        </w:rPr>
        <w:t>cey-tal</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the connection of the first line to the rest is not clear. If this were an independent sentence, a particle marking would be expected. As this is not the case, I see two possibilities: either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apposition to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of the last line, or, once again, an unmarked aphoristic prelude. In that case the implication would be that HE, in contradistinction to the careful elephant, obviously does not possess much longing, because he wanders in the desert instead of being with HER. Or perhaps also, as is supposed by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 consolation: because he has </w:t>
      </w:r>
      <w:proofErr w:type="gramStart"/>
      <w:r w:rsidRPr="00542FF1">
        <w:rPr>
          <w:rFonts w:ascii="Gandhari Unicode" w:hAnsi="Gandhari Unicode"/>
          <w:lang w:val="en-GB"/>
        </w:rPr>
        <w:t>longing</w:t>
      </w:r>
      <w:proofErr w:type="gramEnd"/>
      <w:r w:rsidRPr="00542FF1">
        <w:rPr>
          <w:rFonts w:ascii="Gandhari Unicode" w:hAnsi="Gandhari Unicode"/>
          <w:lang w:val="en-GB"/>
        </w:rPr>
        <w:t xml:space="preserve"> he will be back again soon.</w:t>
      </w:r>
    </w:p>
  </w:footnote>
  <w:footnote w:id="166">
    <w:p w14:paraId="5F8324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aṉpiṉa</w:t>
      </w:r>
      <w:proofErr w:type="spellEnd"/>
      <w:r w:rsidRPr="00542FF1">
        <w:rPr>
          <w:rFonts w:ascii="Gandhari Unicode" w:hAnsi="Gandhari Unicode"/>
          <w:lang w:val="en-GB"/>
        </w:rPr>
        <w:t xml:space="preserve">, n.pl., is either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elephant couple (as above), or it could be a real predicate noun: "the ways he has gone [are] full of love" (namely that of the elephants).</w:t>
      </w:r>
    </w:p>
  </w:footnote>
  <w:footnote w:id="167">
    <w:p w14:paraId="450B4E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yāam</w:t>
      </w:r>
      <w:proofErr w:type="spellEnd"/>
      <w:r w:rsidRPr="00542FF1">
        <w:rPr>
          <w:rFonts w:ascii="Gandhari Unicode" w:hAnsi="Gandhari Unicode"/>
          <w:lang w:val="en-GB"/>
        </w:rPr>
        <w:t xml:space="preserve"> is not given by the TL, but it is traditionally understood as a certain kind of tree and as such rather well attested.</w:t>
      </w:r>
    </w:p>
  </w:footnote>
  <w:footnote w:id="168">
    <w:p w14:paraId="5DC048E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While the simple oblique form for locative, </w:t>
      </w:r>
      <w:proofErr w:type="spellStart"/>
      <w:r w:rsidRPr="00542FF1">
        <w:rPr>
          <w:rFonts w:ascii="Gandhari Unicode" w:hAnsi="Gandhari Unicode"/>
          <w:i/>
          <w:iCs/>
        </w:rPr>
        <w:t>aṟaiyiṉ</w:t>
      </w:r>
      <w:proofErr w:type="spellEnd"/>
      <w:r w:rsidRPr="00542FF1">
        <w:rPr>
          <w:rFonts w:ascii="Gandhari Unicode" w:hAnsi="Gandhari Unicode"/>
        </w:rPr>
        <w:t>, is better attested, it poses problems of position and is less interesting from the point of view of context.</w:t>
      </w:r>
    </w:p>
  </w:footnote>
  <w:footnote w:id="169">
    <w:p w14:paraId="34B9E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w:t>
      </w:r>
      <w:proofErr w:type="spellStart"/>
      <w:r w:rsidRPr="00542FF1">
        <w:rPr>
          <w:rFonts w:ascii="Gandhari Unicode" w:hAnsi="Gandhari Unicode"/>
          <w:i/>
          <w:iCs/>
        </w:rPr>
        <w:t>āṟṟal</w:t>
      </w:r>
      <w:proofErr w:type="spellEnd"/>
      <w:r w:rsidRPr="00542FF1">
        <w:rPr>
          <w:rFonts w:ascii="Gandhari Unicode" w:hAnsi="Gandhari Unicode"/>
        </w:rPr>
        <w:t xml:space="preserve"> is once again attested by a single </w:t>
      </w:r>
      <w:proofErr w:type="spellStart"/>
      <w:r w:rsidRPr="00542FF1">
        <w:rPr>
          <w:rFonts w:ascii="Gandhari Unicode" w:hAnsi="Gandhari Unicode"/>
        </w:rPr>
        <w:t>ms.</w:t>
      </w:r>
      <w:proofErr w:type="spellEnd"/>
      <w:r w:rsidRPr="00542FF1">
        <w:rPr>
          <w:rFonts w:ascii="Gandhari Unicode" w:hAnsi="Gandhari Unicode"/>
        </w:rPr>
        <w:t xml:space="preserve"> variant, and there is reason to suppose that he chose it because </w:t>
      </w:r>
      <w:proofErr w:type="spellStart"/>
      <w:r w:rsidRPr="00542FF1">
        <w:rPr>
          <w:rFonts w:ascii="Gandhari Unicode" w:hAnsi="Gandhari Unicode"/>
          <w:i/>
          <w:iCs/>
        </w:rPr>
        <w:t>akaṟal</w:t>
      </w:r>
      <w:proofErr w:type="spellEnd"/>
      <w:r w:rsidRPr="00542FF1">
        <w:rPr>
          <w:rFonts w:ascii="Gandhari Unicode" w:hAnsi="Gandhari Unicode"/>
        </w:rPr>
        <w:t xml:space="preserve">, the variant found in all the three strands of transmission, is problematic on a semantic level: </w:t>
      </w:r>
      <w:proofErr w:type="spellStart"/>
      <w:r w:rsidRPr="00542FF1">
        <w:rPr>
          <w:rFonts w:ascii="Gandhari Unicode" w:hAnsi="Gandhari Unicode"/>
          <w:i/>
          <w:iCs/>
        </w:rPr>
        <w:t>akal-tal</w:t>
      </w:r>
      <w:proofErr w:type="spellEnd"/>
      <w:r w:rsidRPr="00542FF1">
        <w:rPr>
          <w:rFonts w:ascii="Gandhari Unicode" w:hAnsi="Gandhari Unicode"/>
        </w:rPr>
        <w:t xml:space="preserve"> is one of the verbs used for the act of separation initiated by the man, while here it must refer to the feelings of the women staying behind when HE leaves. It can, however, be understood as a reference to HER leaving after him the place of the meeting in a situation of </w:t>
      </w:r>
      <w:proofErr w:type="spellStart"/>
      <w:r w:rsidRPr="00542FF1">
        <w:rPr>
          <w:rFonts w:ascii="Gandhari Unicode" w:hAnsi="Gandhari Unicode"/>
          <w:i/>
          <w:iCs/>
        </w:rPr>
        <w:t>kaḷavu</w:t>
      </w:r>
      <w:proofErr w:type="spellEnd"/>
      <w:r w:rsidRPr="00542FF1">
        <w:rPr>
          <w:rFonts w:ascii="Gandhari Unicode" w:hAnsi="Gandhari Unicode"/>
        </w:rPr>
        <w:t>.</w:t>
      </w:r>
    </w:p>
  </w:footnote>
  <w:footnote w:id="170">
    <w:p w14:paraId="5B562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From the variant (</w:t>
      </w:r>
      <w:proofErr w:type="spellStart"/>
      <w:r w:rsidRPr="00542FF1">
        <w:rPr>
          <w:rFonts w:ascii="Gandhari Unicode" w:hAnsi="Gandhari Unicode"/>
          <w:i/>
          <w:lang w:val="en-GB"/>
        </w:rPr>
        <w:t>akaṟṟal</w:t>
      </w:r>
      <w:proofErr w:type="spellEnd"/>
      <w:r w:rsidRPr="00542FF1">
        <w:rPr>
          <w:rFonts w:ascii="Gandhari Unicode" w:hAnsi="Gandhari Unicode"/>
          <w:lang w:val="en-GB"/>
        </w:rPr>
        <w:t xml:space="preserve">, verbal noun to </w:t>
      </w:r>
      <w:proofErr w:type="spellStart"/>
      <w:r w:rsidRPr="00542FF1">
        <w:rPr>
          <w:rFonts w:ascii="Gandhari Unicode" w:hAnsi="Gandhari Unicode"/>
          <w:i/>
          <w:lang w:val="en-GB"/>
        </w:rPr>
        <w:t>akaṟṟu</w:t>
      </w:r>
      <w:proofErr w:type="spellEnd"/>
      <w:r w:rsidRPr="00542FF1">
        <w:rPr>
          <w:rFonts w:ascii="Gandhari Unicode" w:hAnsi="Gandhari Unicode"/>
          <w:lang w:val="en-GB"/>
        </w:rPr>
        <w:t xml:space="preserve"> "banish") would follow an interesting alternative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(transgressing the later conception of what was permissible for the female protagonist and thus forming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"for those able to banish [him] without remembering ...".</w:t>
      </w:r>
    </w:p>
  </w:footnote>
  <w:footnote w:id="171">
    <w:p w14:paraId="131D8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Viz. "at the very instant that water [appears] in [my] collyrium eyes".</w:t>
      </w:r>
    </w:p>
  </w:footnote>
  <w:footnote w:id="172">
    <w:p w14:paraId="6F39B3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malaiyiṭai</w:t>
      </w:r>
      <w:proofErr w:type="spellEnd"/>
      <w:r w:rsidRPr="00542FF1">
        <w:rPr>
          <w:rFonts w:ascii="Gandhari Unicode" w:hAnsi="Gandhari Unicode"/>
          <w:lang w:val="en-GB"/>
        </w:rPr>
        <w:t xml:space="preserve"> would invert the direction of the message: "on the way he has gone who hates it [to be] in the midst of mountains ...", that is, pity instead of implicit criticism.</w:t>
      </w:r>
    </w:p>
  </w:footnote>
  <w:footnote w:id="173">
    <w:p w14:paraId="13A95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explains that the ripe seed capsules open with a loud sound and shed the seeds. The wording is, as so often, much too elliptical to decide the matter, and equally uncertain is the identification of the plant.</w:t>
      </w:r>
    </w:p>
  </w:footnote>
  <w:footnote w:id="174">
    <w:p w14:paraId="62A696D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mulaiyiṭai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muṉinar</w:t>
      </w:r>
      <w:proofErr w:type="spellEnd"/>
      <w:r w:rsidRPr="00542FF1">
        <w:rPr>
          <w:rFonts w:ascii="Gandhari Unicode" w:hAnsi="Gandhari Unicode"/>
          <w:lang w:val="en-GB"/>
        </w:rPr>
        <w:t xml:space="preserve"> is literally "he who hates the space between [HER] breasts" (as a bed for his head; motif cf. KT 178.4).</w:t>
      </w:r>
    </w:p>
  </w:footnote>
  <w:footnote w:id="175">
    <w:p w14:paraId="2BF6BB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alternative not considered so far would be </w:t>
      </w:r>
      <w:proofErr w:type="spellStart"/>
      <w:r w:rsidRPr="00542FF1">
        <w:rPr>
          <w:rFonts w:ascii="Gandhari Unicode" w:hAnsi="Gandhari Unicode"/>
          <w:i/>
          <w:lang w:val="en-GB"/>
        </w:rPr>
        <w:t>evvaḻi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aṟitum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evvaḻi</w:t>
      </w:r>
      <w:proofErr w:type="spellEnd"/>
      <w:r w:rsidRPr="00542FF1">
        <w:rPr>
          <w:rFonts w:ascii="Gandhari Unicode" w:hAnsi="Gandhari Unicode"/>
          <w:lang w:val="en-GB"/>
        </w:rPr>
        <w:t xml:space="preserve"> as a direct object: "which way do we know [to each other]", which would make excellent, perhaps even better sense in the case of the first reading, but somehow is at odds with Tamilian linguistic instinct.</w:t>
      </w:r>
    </w:p>
  </w:footnote>
  <w:footnote w:id="176">
    <w:p w14:paraId="337BA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aṉpuṭai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cf. KT 86.1 </w:t>
      </w:r>
      <w:proofErr w:type="spellStart"/>
      <w:r w:rsidRPr="00542FF1">
        <w:rPr>
          <w:rFonts w:ascii="Gandhari Unicode" w:hAnsi="Gandhari Unicode"/>
          <w:i/>
          <w:lang w:val="en-GB"/>
        </w:rPr>
        <w:t>paṉ</w:t>
      </w:r>
      <w:r>
        <w:rPr>
          <w:rFonts w:ascii="Gandhari Unicode" w:hAnsi="Gandhari Unicode"/>
          <w:i/>
          <w:lang w:val="en-GB"/>
        </w:rPr>
        <w:t>i</w:t>
      </w:r>
      <w:proofErr w:type="spellEnd"/>
      <w:r>
        <w:rPr>
          <w:rFonts w:ascii="Gandhari Unicode" w:hAnsi="Gandhari Unicode"/>
          <w:i/>
          <w:lang w:val="en-GB"/>
        </w:rPr>
        <w:t xml:space="preserve"> </w:t>
      </w:r>
      <w:proofErr w:type="spellStart"/>
      <w:r w:rsidRPr="00542FF1">
        <w:rPr>
          <w:rFonts w:ascii="Gandhari Unicode" w:hAnsi="Gandhari Unicode"/>
          <w:i/>
          <w:lang w:val="en-GB"/>
        </w:rPr>
        <w:t>uṭainta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kaṉ</w:t>
      </w:r>
      <w:proofErr w:type="spellEnd"/>
      <w:r w:rsidRPr="00542FF1">
        <w:rPr>
          <w:rFonts w:ascii="Gandhari Unicode" w:hAnsi="Gandhari Unicode"/>
          <w:lang w:val="en-GB"/>
        </w:rPr>
        <w:t>: "eyes from which dew has broken forth", that is, "hearts from which love is breaking/has broken forth". See also NA</w:t>
      </w:r>
      <w:r w:rsidRPr="00542FF1">
        <w:rPr>
          <w:rFonts w:ascii="Gandhari Unicode" w:hAnsi="Gandhari Unicode"/>
        </w:rPr>
        <w:t xml:space="preserve"> </w:t>
      </w:r>
      <w:r w:rsidRPr="00542FF1">
        <w:rPr>
          <w:rFonts w:ascii="Gandhari Unicode" w:hAnsi="Gandhari Unicode"/>
          <w:lang w:val="en-GB"/>
        </w:rPr>
        <w:t xml:space="preserve">199.4f. </w:t>
      </w:r>
      <w:proofErr w:type="spellStart"/>
      <w:r w:rsidRPr="00542FF1">
        <w:rPr>
          <w:rFonts w:ascii="Gandhari Unicode" w:hAnsi="Gandhari Unicode"/>
          <w:i/>
          <w:lang w:val="en-GB"/>
        </w:rPr>
        <w:t>uḷḷuṭaintu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uḷḷeṉ</w:t>
      </w:r>
      <w:proofErr w:type="spellEnd"/>
      <w:r w:rsidRPr="00542FF1">
        <w:rPr>
          <w:rFonts w:ascii="Gandhari Unicode" w:hAnsi="Gandhari Unicode"/>
          <w:lang w:val="en-GB"/>
        </w:rPr>
        <w:t xml:space="preserve">: "I won’t remember, broken inside", where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seems to be synonymous to </w:t>
      </w:r>
      <w:proofErr w:type="spellStart"/>
      <w:r w:rsidRPr="00542FF1">
        <w:rPr>
          <w:rFonts w:ascii="Gandhari Unicode" w:hAnsi="Gandhari Unicode"/>
          <w:i/>
          <w:lang w:val="en-GB"/>
        </w:rPr>
        <w:t>neñcu</w:t>
      </w:r>
      <w:proofErr w:type="spellEnd"/>
      <w:r>
        <w:rPr>
          <w:rFonts w:ascii="Gandhari Unicode" w:hAnsi="Gandhari Unicode"/>
          <w:lang w:val="en-GB"/>
        </w:rPr>
        <w:t xml:space="preserve">, and NA 118.6+11 </w:t>
      </w:r>
      <w:proofErr w:type="spellStart"/>
      <w:r w:rsidRPr="00BC3EC5">
        <w:rPr>
          <w:rFonts w:ascii="Gandhari Unicode" w:hAnsi="Gandhari Unicode"/>
          <w:i/>
          <w:iCs/>
        </w:rPr>
        <w:t>uṭaivataṉ-</w:t>
      </w:r>
      <w:r w:rsidRPr="00BC3EC5">
        <w:rPr>
          <w:rFonts w:ascii="Gandhari Unicode" w:hAnsi="Gandhari Unicode"/>
          <w:i/>
        </w:rPr>
        <w:t>talai</w:t>
      </w:r>
      <w:proofErr w:type="spellEnd"/>
      <w:r w:rsidRPr="00BC3EC5">
        <w:rPr>
          <w:rFonts w:ascii="Gandhari Unicode" w:hAnsi="Gandhari Unicode"/>
          <w:i/>
        </w:rPr>
        <w:t>...</w:t>
      </w:r>
      <w:proofErr w:type="spellStart"/>
      <w:r w:rsidRPr="00BC3EC5">
        <w:rPr>
          <w:rFonts w:ascii="Gandhari Unicode" w:hAnsi="Gandhari Unicode"/>
          <w:i/>
        </w:rPr>
        <w:t>nōm</w:t>
      </w:r>
      <w:proofErr w:type="spellEnd"/>
      <w:r w:rsidRPr="00BC3EC5">
        <w:rPr>
          <w:rFonts w:ascii="Gandhari Unicode" w:hAnsi="Gandhari Unicode"/>
          <w:i/>
        </w:rPr>
        <w:t xml:space="preserve"> </w:t>
      </w:r>
      <w:proofErr w:type="spellStart"/>
      <w:r w:rsidRPr="00BC3EC5">
        <w:rPr>
          <w:rFonts w:ascii="Gandhari Unicode" w:hAnsi="Gandhari Unicode"/>
          <w:i/>
        </w:rPr>
        <w:t>eṉ</w:t>
      </w:r>
      <w:proofErr w:type="spellEnd"/>
      <w:r w:rsidRPr="00BC3EC5">
        <w:rPr>
          <w:rFonts w:ascii="Gandhari Unicode" w:hAnsi="Gandhari Unicode"/>
          <w:i/>
        </w:rPr>
        <w:t xml:space="preserve"> </w:t>
      </w:r>
      <w:proofErr w:type="spellStart"/>
      <w:r w:rsidRPr="00BC3EC5">
        <w:rPr>
          <w:rFonts w:ascii="Gandhari Unicode" w:hAnsi="Gandhari Unicode"/>
          <w:i/>
        </w:rPr>
        <w:t>neñcē</w:t>
      </w:r>
      <w:proofErr w:type="spellEnd"/>
      <w:r w:rsidRPr="00BC3EC5">
        <w:rPr>
          <w:rFonts w:ascii="Gandhari Unicode" w:hAnsi="Gandhari Unicode"/>
          <w:i/>
        </w:rPr>
        <w:t>.</w:t>
      </w:r>
    </w:p>
  </w:footnote>
  <w:footnote w:id="177">
    <w:p w14:paraId="294CB5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different interpretation of this poem see Tieken 1997: 316f. For criticism against Tieken and a detailed discussion of the two possible ways of reading this poem see Wilden 1999: 239ff.</w:t>
      </w:r>
    </w:p>
  </w:footnote>
  <w:footnote w:id="178">
    <w:p w14:paraId="7ECBB5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since after all two </w:t>
      </w:r>
      <w:proofErr w:type="spellStart"/>
      <w:r w:rsidRPr="00542FF1">
        <w:rPr>
          <w:rFonts w:ascii="Gandhari Unicode" w:hAnsi="Gandhari Unicode"/>
        </w:rPr>
        <w:t>ms.</w:t>
      </w:r>
      <w:proofErr w:type="spellEnd"/>
      <w:r w:rsidRPr="00542FF1">
        <w:rPr>
          <w:rFonts w:ascii="Gandhari Unicode" w:hAnsi="Gandhari Unicode"/>
        </w:rPr>
        <w:t xml:space="preserve"> strands </w:t>
      </w:r>
      <w:r w:rsidRPr="00542FF1">
        <w:rPr>
          <w:rFonts w:ascii="Gandhari Unicode" w:eastAsia="URW Palladio UNI" w:hAnsi="Gandhari Unicode" w:cs="URW Palladio UNI"/>
        </w:rPr>
        <w:t>–</w:t>
      </w:r>
      <w:r w:rsidRPr="00542FF1">
        <w:rPr>
          <w:rFonts w:ascii="Gandhari Unicode" w:hAnsi="Gandhari Unicode"/>
        </w:rPr>
        <w:t xml:space="preserve"> this is one of the rare cases where C4 and G2 do not agree, which might point to a </w:t>
      </w:r>
      <w:proofErr w:type="spellStart"/>
      <w:r w:rsidRPr="00542FF1">
        <w:rPr>
          <w:rFonts w:ascii="Gandhari Unicode" w:hAnsi="Gandhari Unicode"/>
        </w:rPr>
        <w:t>normalisation</w:t>
      </w:r>
      <w:proofErr w:type="spellEnd"/>
      <w:r w:rsidRPr="00542FF1">
        <w:rPr>
          <w:rFonts w:ascii="Gandhari Unicode" w:hAnsi="Gandhari Unicode"/>
        </w:rPr>
        <w:t xml:space="preserve"> on the part of the younger paper </w:t>
      </w:r>
      <w:proofErr w:type="spellStart"/>
      <w:r w:rsidRPr="00542FF1">
        <w:rPr>
          <w:rFonts w:ascii="Gandhari Unicode" w:hAnsi="Gandhari Unicode"/>
        </w:rPr>
        <w:t>ms.</w:t>
      </w:r>
      <w:proofErr w:type="spellEnd"/>
      <w:r w:rsidRPr="00542FF1">
        <w:rPr>
          <w:rFonts w:ascii="Gandhari Unicode" w:hAnsi="Gandhari Unicode"/>
        </w:rPr>
        <w:t xml:space="preserve"> </w:t>
      </w:r>
      <w:r w:rsidRPr="00542FF1">
        <w:rPr>
          <w:rFonts w:ascii="Gandhari Unicode" w:eastAsia="URW Palladio UNI" w:hAnsi="Gandhari Unicode" w:cs="URW Palladio UNI"/>
        </w:rPr>
        <w:t>–</w:t>
      </w:r>
      <w:r w:rsidRPr="00542FF1">
        <w:rPr>
          <w:rFonts w:ascii="Gandhari Unicode" w:hAnsi="Gandhari Unicode"/>
        </w:rPr>
        <w:t xml:space="preserve"> appear to support the non-standard form </w:t>
      </w:r>
      <w:proofErr w:type="spellStart"/>
      <w:r w:rsidRPr="00542FF1">
        <w:rPr>
          <w:rFonts w:ascii="Gandhari Unicode" w:hAnsi="Gandhari Unicode"/>
          <w:i/>
          <w:iCs/>
        </w:rPr>
        <w:t>pulappu</w:t>
      </w:r>
      <w:proofErr w:type="spellEnd"/>
      <w:r w:rsidRPr="00542FF1">
        <w:rPr>
          <w:rFonts w:ascii="Gandhari Unicode" w:hAnsi="Gandhari Unicode"/>
        </w:rPr>
        <w:t xml:space="preserve"> (only here for </w:t>
      </w:r>
      <w:proofErr w:type="spellStart"/>
      <w:r w:rsidRPr="00542FF1">
        <w:rPr>
          <w:rFonts w:ascii="Gandhari Unicode" w:hAnsi="Gandhari Unicode"/>
          <w:i/>
          <w:iCs/>
        </w:rPr>
        <w:t>pulampu</w:t>
      </w:r>
      <w:proofErr w:type="spellEnd"/>
      <w:r w:rsidRPr="00542FF1">
        <w:rPr>
          <w:rFonts w:ascii="Gandhari Unicode" w:hAnsi="Gandhari Unicode"/>
        </w:rPr>
        <w:t xml:space="preserve">), it might be better to follow </w:t>
      </w:r>
      <w:proofErr w:type="spellStart"/>
      <w:r w:rsidRPr="00542FF1">
        <w:rPr>
          <w:rFonts w:ascii="Gandhari Unicode" w:hAnsi="Gandhari Unicode"/>
        </w:rPr>
        <w:t>Cām</w:t>
      </w:r>
      <w:proofErr w:type="spellEnd"/>
      <w:r w:rsidRPr="00542FF1">
        <w:rPr>
          <w:rFonts w:ascii="Gandhari Unicode" w:hAnsi="Gandhari Unicode"/>
        </w:rPr>
        <w:t>.'s decision.</w:t>
      </w:r>
    </w:p>
  </w:footnote>
  <w:footnote w:id="179">
    <w:p w14:paraId="67FA20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version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is to be understood as a conditional which is not impossible, for sure, but also not very usual.</w:t>
      </w:r>
    </w:p>
  </w:footnote>
  <w:footnote w:id="180">
    <w:p w14:paraId="01BA0B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uvantu</w:t>
      </w:r>
      <w:proofErr w:type="spellEnd"/>
      <w:r w:rsidRPr="00542FF1">
        <w:rPr>
          <w:rFonts w:ascii="Gandhari Unicode" w:hAnsi="Gandhari Unicode"/>
          <w:lang w:val="en-GB"/>
        </w:rPr>
        <w:t xml:space="preserve"> it is also possible to read </w:t>
      </w:r>
      <w:proofErr w:type="spellStart"/>
      <w:r w:rsidRPr="00542FF1">
        <w:rPr>
          <w:rFonts w:ascii="Gandhari Unicode" w:hAnsi="Gandhari Unicode"/>
          <w:i/>
          <w:lang w:val="en-GB"/>
        </w:rPr>
        <w:t>peritu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vantu</w:t>
      </w:r>
      <w:proofErr w:type="spellEnd"/>
      <w:r w:rsidRPr="00542FF1">
        <w:rPr>
          <w:rFonts w:ascii="Gandhari Unicode" w:hAnsi="Gandhari Unicode"/>
          <w:lang w:val="en-GB"/>
        </w:rPr>
        <w:t>: "as something big has come", that is: like a village having a festival for a special occasion.</w:t>
      </w:r>
    </w:p>
  </w:footnote>
  <w:footnote w:id="181">
    <w:p w14:paraId="59551F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am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rendered by </w:t>
      </w:r>
      <w:r>
        <w:rPr>
          <w:rFonts w:ascii="Gandhari Unicode" w:hAnsi="Gandhari Unicode"/>
          <w:lang w:val="en-GB"/>
        </w:rPr>
        <w:t>TVG</w:t>
      </w:r>
      <w:r w:rsidRPr="00542FF1">
        <w:rPr>
          <w:rFonts w:ascii="Gandhari Unicode" w:hAnsi="Gandhari Unicode"/>
          <w:lang w:val="en-GB"/>
        </w:rPr>
        <w:t xml:space="preserve"> as "with good inhabitants", that is,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meant to denote the inhabitants of the </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Cf., though, the descending climax of KT 130.3f. </w:t>
      </w:r>
      <w:proofErr w:type="spellStart"/>
      <w:r w:rsidRPr="00542FF1">
        <w:rPr>
          <w:rFonts w:ascii="Gandhari Unicode" w:hAnsi="Gandhari Unicode"/>
          <w:i/>
          <w:lang w:val="en-GB"/>
        </w:rPr>
        <w:t>nāṭu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kuṭi</w:t>
      </w:r>
      <w:proofErr w:type="spellEnd"/>
      <w:r w:rsidRPr="00542FF1">
        <w:rPr>
          <w:rFonts w:ascii="Gandhari Unicode" w:hAnsi="Gandhari Unicode"/>
          <w:lang w:val="en-GB"/>
        </w:rPr>
        <w:t xml:space="preserve"> is obviously the smallest habitation unit.</w:t>
      </w:r>
    </w:p>
  </w:footnote>
  <w:footnote w:id="182">
    <w:p w14:paraId="31AD09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and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as a big cloud endowed with the attributes of a thunderstorm such as lightning, thunder and so forth. The word order (</w:t>
      </w:r>
      <w:proofErr w:type="spellStart"/>
      <w:r w:rsidRPr="00542FF1">
        <w:rPr>
          <w:rFonts w:ascii="Gandhari Unicode" w:hAnsi="Gandhari Unicode"/>
          <w:i/>
          <w:lang w:val="en-GB"/>
        </w:rPr>
        <w:t>karuvi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instead of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w:t>
      </w:r>
      <w:proofErr w:type="spellEnd"/>
      <w:r w:rsidRPr="00542FF1">
        <w:rPr>
          <w:rFonts w:ascii="Gandhari Unicode" w:hAnsi="Gandhari Unicode"/>
          <w:lang w:val="en-GB"/>
        </w:rPr>
        <w:t xml:space="preserve"> "big amount") is odd enough to suspect a special meaning.</w:t>
      </w:r>
    </w:p>
  </w:footnote>
  <w:footnote w:id="183">
    <w:p w14:paraId="565F4D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oḻivatu</w:t>
      </w:r>
      <w:proofErr w:type="spellEnd"/>
      <w:r w:rsidRPr="00542FF1">
        <w:rPr>
          <w:rFonts w:ascii="Gandhari Unicode" w:hAnsi="Gandhari Unicode"/>
          <w:lang w:val="en-GB"/>
        </w:rPr>
        <w:t xml:space="preserve"> as a form is ambiguous, that is, either finite verb or participial noun. If the latter, then the nuance might rather be attributive and general: "even if desire is transitory ...".</w:t>
      </w:r>
    </w:p>
  </w:footnote>
  <w:footnote w:id="184">
    <w:p w14:paraId="21276424"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nāṉ</w:t>
      </w:r>
      <w:proofErr w:type="spellEnd"/>
      <w:r w:rsidRPr="00542FF1">
        <w:rPr>
          <w:rFonts w:ascii="Gandhari Unicode" w:hAnsi="Gandhari Unicode"/>
          <w:lang w:val="en-GB"/>
        </w:rPr>
        <w:t>: cf. note on KT 36.6.</w:t>
      </w:r>
    </w:p>
  </w:footnote>
  <w:footnote w:id="185">
    <w:p w14:paraId="7F3988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īvāḷ</w:t>
      </w:r>
      <w:proofErr w:type="spellEnd"/>
      <w:r w:rsidRPr="00542FF1">
        <w:rPr>
          <w:rFonts w:ascii="Gandhari Unicode" w:hAnsi="Gandhari Unicode"/>
        </w:rPr>
        <w:t>: of three equally well acceptable variants this seems to be the best attested one.</w:t>
      </w:r>
    </w:p>
  </w:footnote>
  <w:footnote w:id="186">
    <w:p w14:paraId="5D44E4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both variants are based on the same grapheme.  However, since it is </w:t>
      </w:r>
      <w:proofErr w:type="spellStart"/>
      <w:r w:rsidRPr="00542FF1">
        <w:rPr>
          <w:rFonts w:ascii="Gandhari Unicode" w:hAnsi="Gandhari Unicode"/>
        </w:rPr>
        <w:t>Cām</w:t>
      </w:r>
      <w:proofErr w:type="spellEnd"/>
      <w:r w:rsidRPr="00542FF1">
        <w:rPr>
          <w:rFonts w:ascii="Gandhari Unicode" w:hAnsi="Gandhari Unicode"/>
        </w:rPr>
        <w:t>.'s reading that does justice to the simile, it seems preferable.</w:t>
      </w:r>
    </w:p>
  </w:footnote>
  <w:footnote w:id="187">
    <w:p w14:paraId="36F9F9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is hypermetrical and here once again the </w:t>
      </w:r>
      <w:r w:rsidRPr="00542FF1">
        <w:rPr>
          <w:rFonts w:ascii="Gandhari Unicode" w:hAnsi="Gandhari Unicode"/>
          <w:i/>
          <w:lang w:val="en-GB"/>
        </w:rPr>
        <w:t>sandhi</w:t>
      </w:r>
      <w:r w:rsidRPr="00542FF1">
        <w:rPr>
          <w:rFonts w:ascii="Gandhari Unicode" w:hAnsi="Gandhari Unicode"/>
          <w:lang w:val="en-GB"/>
        </w:rPr>
        <w:t xml:space="preserve"> does not operate, seemingly according to all manuscripts. And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it can be understood as a bridge between two rather unconnected parts of the poem.</w:t>
      </w:r>
    </w:p>
  </w:footnote>
  <w:footnote w:id="188">
    <w:p w14:paraId="2ED3B7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like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explains </w:t>
      </w:r>
      <w:r w:rsidRPr="00542FF1">
        <w:rPr>
          <w:rFonts w:ascii="Gandhari Unicode" w:hAnsi="Gandhari Unicode"/>
          <w:i/>
          <w:lang w:val="en-GB"/>
        </w:rPr>
        <w:t>ā-y-</w:t>
      </w:r>
      <w:proofErr w:type="spellStart"/>
      <w:r w:rsidRPr="00542FF1">
        <w:rPr>
          <w:rFonts w:ascii="Gandhari Unicode" w:hAnsi="Gandhari Unicode"/>
          <w:i/>
          <w:lang w:val="en-GB"/>
        </w:rPr>
        <w:t>iṭai</w:t>
      </w:r>
      <w:proofErr w:type="spellEnd"/>
      <w:r w:rsidRPr="00542FF1">
        <w:rPr>
          <w:rFonts w:ascii="Gandhari Unicode" w:hAnsi="Gandhari Unicode"/>
          <w:lang w:val="en-GB"/>
        </w:rPr>
        <w:t xml:space="preserve"> as a special </w:t>
      </w:r>
      <w:r w:rsidRPr="00542FF1">
        <w:rPr>
          <w:rFonts w:ascii="Gandhari Unicode" w:hAnsi="Gandhari Unicode"/>
          <w:i/>
          <w:lang w:val="en-GB"/>
        </w:rPr>
        <w:t>sandhi</w:t>
      </w:r>
      <w:r w:rsidRPr="00542FF1">
        <w:rPr>
          <w:rFonts w:ascii="Gandhari Unicode" w:hAnsi="Gandhari Unicode"/>
          <w:lang w:val="en-GB"/>
        </w:rPr>
        <w:t xml:space="preserve"> of poetic texts between the enclitic pronoun </w:t>
      </w:r>
      <w:r w:rsidRPr="00542FF1">
        <w:rPr>
          <w:rFonts w:ascii="Gandhari Unicode" w:hAnsi="Gandhari Unicode"/>
          <w:i/>
          <w:lang w:val="en-GB"/>
        </w:rPr>
        <w:t>a-</w:t>
      </w:r>
      <w:r w:rsidRPr="00542FF1">
        <w:rPr>
          <w:rFonts w:ascii="Gandhari Unicode" w:hAnsi="Gandhari Unicode"/>
          <w:lang w:val="en-GB"/>
        </w:rPr>
        <w:t xml:space="preserve"> and </w:t>
      </w:r>
      <w:proofErr w:type="spellStart"/>
      <w:r w:rsidRPr="00542FF1">
        <w:rPr>
          <w:rFonts w:ascii="Gandhari Unicode" w:hAnsi="Gandhari Unicode"/>
          <w:i/>
          <w:lang w:val="en-GB"/>
        </w:rPr>
        <w:t>iṭai</w:t>
      </w:r>
      <w:proofErr w:type="spellEnd"/>
      <w:r w:rsidRPr="00542FF1">
        <w:rPr>
          <w:rFonts w:ascii="Gandhari Unicode" w:hAnsi="Gandhari Unicode"/>
          <w:lang w:val="en-GB"/>
        </w:rPr>
        <w:t>.</w:t>
      </w:r>
    </w:p>
  </w:footnote>
  <w:footnote w:id="189">
    <w:p w14:paraId="0B2112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meaning of </w:t>
      </w:r>
      <w:proofErr w:type="spellStart"/>
      <w:r w:rsidRPr="00542FF1">
        <w:rPr>
          <w:rFonts w:ascii="Gandhari Unicode" w:hAnsi="Gandhari Unicode"/>
          <w:i/>
          <w:lang w:val="en-GB"/>
        </w:rPr>
        <w:t>āṇmai</w:t>
      </w:r>
      <w:proofErr w:type="spellEnd"/>
      <w:r w:rsidRPr="00542FF1">
        <w:rPr>
          <w:rFonts w:ascii="Gandhari Unicode" w:hAnsi="Gandhari Unicode"/>
          <w:lang w:val="en-GB"/>
        </w:rPr>
        <w:t xml:space="preserve"> special here, or how is it possible to connect lines 1 + 2 with line 3? </w:t>
      </w:r>
      <w:r>
        <w:rPr>
          <w:rFonts w:ascii="Gandhari Unicode" w:hAnsi="Gandhari Unicode"/>
          <w:lang w:val="en-GB"/>
        </w:rPr>
        <w:t>TVG</w:t>
      </w:r>
      <w:r w:rsidRPr="00542FF1">
        <w:rPr>
          <w:rFonts w:ascii="Gandhari Unicode" w:hAnsi="Gandhari Unicode"/>
          <w:lang w:val="en-GB"/>
        </w:rPr>
        <w:t xml:space="preserve">'s understanding of the line is: "the encounter of two great individual </w:t>
      </w:r>
      <w:proofErr w:type="spellStart"/>
      <w:r w:rsidRPr="00542FF1">
        <w:rPr>
          <w:rFonts w:ascii="Gandhari Unicode" w:hAnsi="Gandhari Unicode"/>
          <w:lang w:val="en-GB"/>
        </w:rPr>
        <w:t>prestiges</w:t>
      </w:r>
      <w:proofErr w:type="spellEnd"/>
      <w:r w:rsidRPr="00542FF1">
        <w:rPr>
          <w:rFonts w:ascii="Gandhari Unicode" w:hAnsi="Gandhari Unicode"/>
          <w:lang w:val="en-GB"/>
        </w:rPr>
        <w:t>".</w:t>
      </w:r>
    </w:p>
  </w:footnote>
  <w:footnote w:id="190">
    <w:p w14:paraId="0EC0871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alamalakku</w:t>
      </w:r>
      <w:proofErr w:type="spellEnd"/>
      <w:r w:rsidRPr="00542FF1">
        <w:rPr>
          <w:rFonts w:ascii="Gandhari Unicode" w:hAnsi="Gandhari Unicode"/>
          <w:lang w:val="en-GB"/>
        </w:rPr>
        <w:t xml:space="preserve"> can also be read as one lexeme denoting </w:t>
      </w:r>
      <w:proofErr w:type="gramStart"/>
      <w:r w:rsidRPr="00542FF1">
        <w:rPr>
          <w:rFonts w:ascii="Gandhari Unicode" w:hAnsi="Gandhari Unicode"/>
          <w:lang w:val="en-GB"/>
        </w:rPr>
        <w:t>more or less the</w:t>
      </w:r>
      <w:proofErr w:type="gramEnd"/>
      <w:r w:rsidRPr="00542FF1">
        <w:rPr>
          <w:rFonts w:ascii="Gandhari Unicode" w:hAnsi="Gandhari Unicode"/>
          <w:lang w:val="en-GB"/>
        </w:rPr>
        <w:t xml:space="preserve"> same, but with a certain onomatopoeic quality.</w:t>
      </w:r>
    </w:p>
  </w:footnote>
  <w:footnote w:id="191">
    <w:p w14:paraId="0B0BBC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arā</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also "auspicious", here a designation for the cobra as </w:t>
      </w:r>
      <w:proofErr w:type="spellStart"/>
      <w:r w:rsidRPr="00542FF1">
        <w:rPr>
          <w:rFonts w:ascii="Gandhari Unicode" w:hAnsi="Gandhari Unicode"/>
          <w:i/>
          <w:lang w:val="en-GB"/>
        </w:rPr>
        <w:t>nallapāmpu</w:t>
      </w:r>
      <w:proofErr w:type="spellEnd"/>
      <w:r w:rsidRPr="00542FF1">
        <w:rPr>
          <w:rFonts w:ascii="Gandhari Unicode" w:hAnsi="Gandhari Unicode"/>
          <w:lang w:val="en-GB"/>
        </w:rPr>
        <w:t xml:space="preserve"> is in modern Tamil? Srin. and </w:t>
      </w:r>
      <w:r>
        <w:rPr>
          <w:rFonts w:ascii="Gandhari Unicode" w:hAnsi="Gandhari Unicode"/>
          <w:lang w:val="en-GB"/>
        </w:rPr>
        <w:t>TVG</w:t>
      </w:r>
      <w:r w:rsidRPr="00542FF1">
        <w:rPr>
          <w:rFonts w:ascii="Gandhari Unicode" w:hAnsi="Gandhari Unicode"/>
          <w:lang w:val="en-GB"/>
        </w:rPr>
        <w:t xml:space="preserve"> both think so.</w:t>
      </w:r>
    </w:p>
  </w:footnote>
  <w:footnote w:id="192">
    <w:p w14:paraId="5C4B3B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the message here that HE has, against all appearances, really gone?</w:t>
      </w:r>
    </w:p>
  </w:footnote>
  <w:footnote w:id="193">
    <w:p w14:paraId="4D492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variant, though semantically meaningful ("my eye"), deviates from the formal scheme with the three </w:t>
      </w:r>
      <w:r w:rsidRPr="00542FF1">
        <w:rPr>
          <w:rFonts w:ascii="Gandhari Unicode" w:hAnsi="Gandhari Unicode"/>
          <w:i/>
          <w:lang w:val="en-GB"/>
        </w:rPr>
        <w:t>-ē</w:t>
      </w:r>
      <w:r w:rsidRPr="00542FF1">
        <w:rPr>
          <w:rFonts w:ascii="Gandhari Unicode" w:hAnsi="Gandhari Unicode"/>
          <w:lang w:val="en-GB"/>
        </w:rPr>
        <w:t xml:space="preserve"> in line 1.</w:t>
      </w:r>
    </w:p>
  </w:footnote>
  <w:footnote w:id="194">
    <w:p w14:paraId="0AC291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seems to be an adverb in emphatic postposition. Moreover, given the context of the poem, we cannot but read this line as an ironical statement.</w:t>
      </w:r>
    </w:p>
  </w:footnote>
  <w:footnote w:id="195">
    <w:p w14:paraId="655D076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first interpretation the speaker rather seems to express pity for the child arisen from this relationship than pity for HER. The second,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as "sex", is tendentious and may be anachronistic; but see NA</w:t>
      </w:r>
      <w:r w:rsidRPr="00542FF1">
        <w:rPr>
          <w:rFonts w:ascii="Gandhari Unicode" w:hAnsi="Gandhari Unicode"/>
        </w:rPr>
        <w:t xml:space="preserve"> </w:t>
      </w:r>
      <w:r w:rsidRPr="00542FF1">
        <w:rPr>
          <w:rFonts w:ascii="Gandhari Unicode" w:hAnsi="Gandhari Unicode"/>
          <w:lang w:val="en-GB"/>
        </w:rPr>
        <w:t>94 where SHE complains about the difference in the rules set up for men and women.</w:t>
      </w:r>
    </w:p>
  </w:footnote>
  <w:footnote w:id="196">
    <w:p w14:paraId="3CF1BF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literally a "small bird", might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judging by the habits described in the text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be a "sparrow", as it is usually translated. The same might be true for KT 85.2. But in KT 72.5 the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are scared away from the millet field, a motif otherwise definitely connected with the parakeets, and in KT 374.5 we have the </w:t>
      </w:r>
      <w:proofErr w:type="spellStart"/>
      <w:r w:rsidRPr="00542FF1">
        <w:rPr>
          <w:rFonts w:ascii="Gandhari Unicode" w:hAnsi="Gandhari Unicode"/>
          <w:i/>
          <w:lang w:val="en-GB"/>
        </w:rPr>
        <w:t>tūṅkaṇaṅ-kurīi</w:t>
      </w:r>
      <w:proofErr w:type="spellEnd"/>
      <w:r w:rsidRPr="00542FF1">
        <w:rPr>
          <w:rFonts w:ascii="Gandhari Unicode" w:hAnsi="Gandhari Unicode"/>
          <w:lang w:val="en-GB"/>
        </w:rPr>
        <w:t>, whatever that might be.</w:t>
      </w:r>
    </w:p>
  </w:footnote>
  <w:footnote w:id="197">
    <w:p w14:paraId="2157FC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kuṭaivaṉa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how to understand this syntactically? Are the lines 3+4 dependant on </w:t>
      </w:r>
      <w:proofErr w:type="spellStart"/>
      <w:r w:rsidRPr="00542FF1">
        <w:rPr>
          <w:rFonts w:ascii="Gandhari Unicode" w:hAnsi="Gandhari Unicode"/>
          <w:i/>
          <w:lang w:val="en-GB"/>
        </w:rPr>
        <w:t>kuṭaivaṉa</w:t>
      </w:r>
      <w:proofErr w:type="spellEnd"/>
      <w:r w:rsidRPr="00542FF1">
        <w:rPr>
          <w:rFonts w:ascii="Gandhari Unicode" w:hAnsi="Gandhari Unicode"/>
          <w:lang w:val="en-GB"/>
        </w:rPr>
        <w:t xml:space="preserve"> (coordinated with </w:t>
      </w:r>
      <w:proofErr w:type="spellStart"/>
      <w:r w:rsidRPr="00542FF1">
        <w:rPr>
          <w:rFonts w:ascii="Gandhari Unicode" w:hAnsi="Gandhari Unicode"/>
          <w:i/>
          <w:lang w:val="en-GB"/>
        </w:rPr>
        <w:t>mānti</w:t>
      </w:r>
      <w:proofErr w:type="spellEnd"/>
      <w:r w:rsidRPr="00542FF1">
        <w:rPr>
          <w:rFonts w:ascii="Gandhari Unicode" w:hAnsi="Gandhari Unicode"/>
          <w:lang w:val="en-GB"/>
        </w:rPr>
        <w:t xml:space="preserve">) to be read as apposition to </w:t>
      </w:r>
      <w:proofErr w:type="spellStart"/>
      <w:r w:rsidRPr="00542FF1">
        <w:rPr>
          <w:rFonts w:ascii="Gandhari Unicode" w:hAnsi="Gandhari Unicode"/>
          <w:i/>
          <w:lang w:val="en-GB"/>
        </w:rPr>
        <w:t>kurīi</w:t>
      </w:r>
      <w:proofErr w:type="spellEnd"/>
      <w:r w:rsidRPr="00542FF1">
        <w:rPr>
          <w:rFonts w:ascii="Gandhari Unicode" w:hAnsi="Gandhari Unicode"/>
          <w:lang w:val="en-GB"/>
        </w:rPr>
        <w:t xml:space="preserve">, while the "main sentence" consists in </w:t>
      </w:r>
      <w:proofErr w:type="spellStart"/>
      <w:r w:rsidRPr="00542FF1">
        <w:rPr>
          <w:rFonts w:ascii="Gandhari Unicode" w:hAnsi="Gandhari Unicode"/>
          <w:i/>
          <w:lang w:val="en-GB"/>
        </w:rPr>
        <w:t>āṭi</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vaṭiyum</w:t>
      </w:r>
      <w:proofErr w:type="spellEnd"/>
      <w:r w:rsidRPr="00542FF1">
        <w:rPr>
          <w:rFonts w:ascii="Gandhari Unicode" w:hAnsi="Gandhari Unicode"/>
          <w:lang w:val="en-GB"/>
        </w:rPr>
        <w:t>?</w:t>
      </w:r>
    </w:p>
  </w:footnote>
  <w:footnote w:id="198">
    <w:p w14:paraId="479002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takes </w:t>
      </w:r>
      <w:proofErr w:type="spellStart"/>
      <w:r w:rsidRPr="00542FF1">
        <w:rPr>
          <w:rFonts w:ascii="Gandhari Unicode" w:hAnsi="Gandhari Unicode"/>
          <w:i/>
          <w:lang w:val="en-GB"/>
        </w:rPr>
        <w:t>paḷḷi</w:t>
      </w:r>
      <w:proofErr w:type="spellEnd"/>
      <w:r w:rsidRPr="00542FF1">
        <w:rPr>
          <w:rFonts w:ascii="Gandhari Unicode" w:hAnsi="Gandhari Unicode"/>
          <w:lang w:val="en-GB"/>
        </w:rPr>
        <w:t xml:space="preserve"> here as a locative suffix. If we take it in a semantically strong sense, the following alternative arises: "(birds that ...) are living in a nest at the eaves of the house roof with their children". </w:t>
      </w:r>
      <w:r>
        <w:rPr>
          <w:rFonts w:ascii="Gandhari Unicode" w:hAnsi="Gandhari Unicode"/>
          <w:lang w:val="en-GB"/>
        </w:rPr>
        <w:t>TVG</w:t>
      </w:r>
      <w:r w:rsidRPr="00542FF1">
        <w:rPr>
          <w:rFonts w:ascii="Gandhari Unicode" w:hAnsi="Gandhari Unicode"/>
          <w:lang w:val="en-GB"/>
        </w:rPr>
        <w:t xml:space="preserve"> for his part reads </w:t>
      </w:r>
      <w:proofErr w:type="spellStart"/>
      <w:r w:rsidRPr="00542FF1">
        <w:rPr>
          <w:rFonts w:ascii="Gandhari Unicode" w:hAnsi="Gandhari Unicode"/>
          <w:i/>
          <w:lang w:val="en-GB"/>
        </w:rPr>
        <w:t>iṟai</w:t>
      </w:r>
      <w:proofErr w:type="spellEnd"/>
      <w:r w:rsidRPr="00542FF1">
        <w:rPr>
          <w:rFonts w:ascii="Gandhari Unicode" w:hAnsi="Gandhari Unicode"/>
          <w:lang w:val="en-GB"/>
        </w:rPr>
        <w:t xml:space="preserve"> "abiding", that is, "abiding in a nest by the house".</w:t>
      </w:r>
    </w:p>
  </w:footnote>
  <w:footnote w:id="199">
    <w:p w14:paraId="7ABE6988" w14:textId="77777777" w:rsidR="008346ED" w:rsidRPr="00542FF1" w:rsidRDefault="008346ED">
      <w:pPr>
        <w:pStyle w:val="FootnoteText"/>
        <w:jc w:val="both"/>
        <w:rPr>
          <w:rFonts w:ascii="Gandhari Unicode" w:hAnsi="Gandhari Unicode"/>
          <w:sz w:val="20"/>
          <w:szCs w:val="20"/>
        </w:rPr>
      </w:pPr>
      <w:r w:rsidRPr="00542FF1">
        <w:rPr>
          <w:rStyle w:val="FootnoteReference"/>
          <w:rFonts w:ascii="Gandhari Unicode" w:hAnsi="Gandhari Unicode"/>
          <w:sz w:val="20"/>
          <w:szCs w:val="20"/>
        </w:rPr>
        <w:footnoteRef/>
      </w:r>
      <w:proofErr w:type="spellStart"/>
      <w:r w:rsidRPr="00542FF1">
        <w:rPr>
          <w:rFonts w:ascii="Gandhari Unicode" w:hAnsi="Gandhari Unicode"/>
          <w:i/>
          <w:sz w:val="20"/>
          <w:szCs w:val="20"/>
          <w:lang w:val="en-GB"/>
        </w:rPr>
        <w:t>nallai</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yallai</w:t>
      </w:r>
      <w:proofErr w:type="spellEnd"/>
      <w:r w:rsidRPr="00542FF1">
        <w:rPr>
          <w:rFonts w:ascii="Gandhari Unicode" w:hAnsi="Gandhari Unicode"/>
          <w:sz w:val="20"/>
          <w:szCs w:val="20"/>
          <w:lang w:val="en-GB"/>
        </w:rPr>
        <w:t xml:space="preserve"> cf. KT 102.4 </w:t>
      </w:r>
      <w:proofErr w:type="spellStart"/>
      <w:r w:rsidRPr="00542FF1">
        <w:rPr>
          <w:rFonts w:ascii="Gandhari Unicode" w:hAnsi="Gandhari Unicode"/>
          <w:i/>
          <w:sz w:val="20"/>
          <w:szCs w:val="20"/>
          <w:lang w:val="en-GB"/>
        </w:rPr>
        <w:t>cāṉṟōr</w:t>
      </w:r>
      <w:proofErr w:type="spellEnd"/>
      <w:r w:rsidRPr="00542FF1">
        <w:rPr>
          <w:rFonts w:ascii="Gandhari Unicode" w:hAnsi="Gandhari Unicode"/>
          <w:i/>
          <w:sz w:val="20"/>
          <w:szCs w:val="20"/>
          <w:lang w:val="en-GB"/>
        </w:rPr>
        <w:t xml:space="preserve"> </w:t>
      </w:r>
      <w:proofErr w:type="spellStart"/>
      <w:r w:rsidRPr="00542FF1">
        <w:rPr>
          <w:rFonts w:ascii="Gandhari Unicode" w:hAnsi="Gandhari Unicode"/>
          <w:i/>
          <w:sz w:val="20"/>
          <w:szCs w:val="20"/>
          <w:lang w:val="en-GB"/>
        </w:rPr>
        <w:t>allar</w:t>
      </w:r>
      <w:proofErr w:type="spellEnd"/>
      <w:r w:rsidRPr="00542FF1">
        <w:rPr>
          <w:rFonts w:ascii="Gandhari Unicode" w:hAnsi="Gandhari Unicode"/>
          <w:sz w:val="20"/>
          <w:szCs w:val="20"/>
          <w:lang w:val="en-GB"/>
        </w:rPr>
        <w:t>.</w:t>
      </w:r>
    </w:p>
  </w:footnote>
  <w:footnote w:id="200">
    <w:p w14:paraId="75E37A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ōrai</w:t>
      </w:r>
      <w:proofErr w:type="spellEnd"/>
      <w:r w:rsidRPr="00542FF1">
        <w:rPr>
          <w:rFonts w:ascii="Gandhari Unicode" w:hAnsi="Gandhari Unicode"/>
          <w:lang w:val="en-GB"/>
        </w:rPr>
        <w:t xml:space="preserve"> is, according to the TL, a kind of game played by women. It is not included in the DEDR, and </w:t>
      </w:r>
      <w:r>
        <w:rPr>
          <w:rFonts w:ascii="Gandhari Unicode" w:hAnsi="Gandhari Unicode"/>
          <w:lang w:val="en-GB"/>
        </w:rPr>
        <w:t>TVG</w:t>
      </w:r>
      <w:r w:rsidRPr="00542FF1">
        <w:rPr>
          <w:rFonts w:ascii="Gandhari Unicode" w:hAnsi="Gandhari Unicode"/>
          <w:lang w:val="en-GB"/>
        </w:rPr>
        <w:t xml:space="preserve"> wants to render it just by "play" (thus also in the case of </w:t>
      </w:r>
      <w:proofErr w:type="spellStart"/>
      <w:r w:rsidRPr="00542FF1">
        <w:rPr>
          <w:rFonts w:ascii="Gandhari Unicode" w:hAnsi="Gandhari Unicode"/>
          <w:i/>
          <w:lang w:val="en-GB"/>
        </w:rPr>
        <w:t>vaṇṭal</w:t>
      </w:r>
      <w:proofErr w:type="spellEnd"/>
      <w:r w:rsidRPr="00542FF1">
        <w:rPr>
          <w:rFonts w:ascii="Gandhari Unicode" w:hAnsi="Gandhari Unicode"/>
          <w:lang w:val="en-GB"/>
        </w:rPr>
        <w:t>, cf. KT 238.3, 243.3).</w:t>
      </w:r>
    </w:p>
  </w:footnote>
  <w:footnote w:id="201">
    <w:p w14:paraId="32EC94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col</w:t>
      </w:r>
      <w:r w:rsidRPr="00542FF1">
        <w:rPr>
          <w:rFonts w:ascii="Gandhari Unicode" w:hAnsi="Gandhari Unicode"/>
          <w:lang w:val="en-GB"/>
        </w:rPr>
        <w:t xml:space="preserve">: the meaning of the phrase is sufficiently clear, but not its exact syntax. Is it: "a single word of a nature to convey such longing"? And what about this </w:t>
      </w:r>
      <w:proofErr w:type="spellStart"/>
      <w:r w:rsidRPr="00542FF1">
        <w:rPr>
          <w:rFonts w:ascii="Gandhari Unicode" w:hAnsi="Gandhari Unicode"/>
          <w:i/>
          <w:lang w:val="en-GB"/>
        </w:rPr>
        <w:t>aṉṉa</w:t>
      </w:r>
      <w:proofErr w:type="spellEnd"/>
      <w:r w:rsidRPr="00542FF1">
        <w:rPr>
          <w:rFonts w:ascii="Gandhari Unicode" w:hAnsi="Gandhari Unicode"/>
          <w:lang w:val="en-GB"/>
        </w:rPr>
        <w:t xml:space="preserve">, obviously here used in an attributive position, not as a particle of comparison, and corresponding (in which way?) to the </w:t>
      </w:r>
      <w:proofErr w:type="spellStart"/>
      <w:r w:rsidRPr="00542FF1">
        <w:rPr>
          <w:rFonts w:ascii="Gandhari Unicode" w:hAnsi="Gandhari Unicode"/>
          <w:i/>
          <w:lang w:val="en-GB"/>
        </w:rPr>
        <w:t>iṉṉa</w:t>
      </w:r>
      <w:proofErr w:type="spellEnd"/>
      <w:r w:rsidRPr="00542FF1">
        <w:rPr>
          <w:rFonts w:ascii="Gandhari Unicode" w:hAnsi="Gandhari Unicode"/>
          <w:lang w:val="en-GB"/>
        </w:rPr>
        <w:t xml:space="preserve"> of line 4?</w:t>
      </w:r>
    </w:p>
  </w:footnote>
  <w:footnote w:id="202">
    <w:p w14:paraId="39153857"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peritu</w:t>
      </w:r>
      <w:proofErr w:type="spellEnd"/>
      <w:r w:rsidRPr="00542FF1">
        <w:rPr>
          <w:rFonts w:ascii="Gandhari Unicode" w:hAnsi="Gandhari Unicode"/>
          <w:lang w:val="en-GB"/>
        </w:rPr>
        <w:t xml:space="preserve"> must be taken as an adverb.</w:t>
      </w:r>
    </w:p>
  </w:footnote>
  <w:footnote w:id="203">
    <w:p w14:paraId="7E1F40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Syntax and message of lines 1+2 are </w:t>
      </w:r>
      <w:proofErr w:type="gramStart"/>
      <w:r w:rsidRPr="00542FF1">
        <w:rPr>
          <w:rFonts w:ascii="Gandhari Unicode" w:hAnsi="Gandhari Unicode"/>
        </w:rPr>
        <w:t>fairly unclear</w:t>
      </w:r>
      <w:proofErr w:type="gramEnd"/>
      <w:r w:rsidRPr="00542FF1">
        <w:rPr>
          <w:rFonts w:ascii="Gandhari Unicode" w:hAnsi="Gandhari Unicode"/>
        </w:rPr>
        <w:t>. The traditional interpretation (which is neither syntactically nor semantically clear to me) is that HER companions even care about her doll (</w:t>
      </w:r>
      <w:proofErr w:type="spellStart"/>
      <w:r w:rsidRPr="00542FF1">
        <w:rPr>
          <w:rFonts w:ascii="Gandhari Unicode" w:hAnsi="Gandhari Unicode"/>
        </w:rPr>
        <w:t>coloured</w:t>
      </w:r>
      <w:proofErr w:type="spellEnd"/>
      <w:r w:rsidRPr="00542FF1">
        <w:rPr>
          <w:rFonts w:ascii="Gandhari Unicode" w:hAnsi="Gandhari Unicode"/>
        </w:rPr>
        <w:t xml:space="preserve"> with pollen) which feels cold in the morning dew and must be consoled, how much more than she herself, who is enduring separation.</w:t>
      </w:r>
    </w:p>
  </w:footnote>
  <w:footnote w:id="204">
    <w:p w14:paraId="0FF8ED6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w:t>
      </w:r>
      <w:proofErr w:type="spellEnd"/>
      <w:r w:rsidRPr="00542FF1">
        <w:rPr>
          <w:rFonts w:ascii="Gandhari Unicode" w:hAnsi="Gandhari Unicode"/>
        </w:rPr>
        <w:t xml:space="preserve">, singular, apparently is an unmarked emendation by I. (that was followed by </w:t>
      </w:r>
      <w:proofErr w:type="spellStart"/>
      <w:r w:rsidRPr="00542FF1">
        <w:rPr>
          <w:rFonts w:ascii="Gandhari Unicode" w:hAnsi="Gandhari Unicode"/>
        </w:rPr>
        <w:t>Cām</w:t>
      </w:r>
      <w:proofErr w:type="spellEnd"/>
      <w:r w:rsidRPr="00542FF1">
        <w:rPr>
          <w:rFonts w:ascii="Gandhari Unicode" w:hAnsi="Gandhari Unicode"/>
        </w:rPr>
        <w:t xml:space="preserve">.), namely an adaptation to the unequivocal </w:t>
      </w:r>
      <w:proofErr w:type="spellStart"/>
      <w:r w:rsidRPr="00542FF1">
        <w:rPr>
          <w:rFonts w:ascii="Gandhari Unicode" w:hAnsi="Gandhari Unicode"/>
          <w:i/>
          <w:iCs/>
        </w:rPr>
        <w:t>yāṉ</w:t>
      </w:r>
      <w:proofErr w:type="spellEnd"/>
      <w:r w:rsidRPr="00542FF1">
        <w:rPr>
          <w:rFonts w:ascii="Gandhari Unicode" w:hAnsi="Gandhari Unicode"/>
        </w:rPr>
        <w:t xml:space="preserve"> of the last line.</w:t>
      </w:r>
    </w:p>
  </w:footnote>
  <w:footnote w:id="205">
    <w:p w14:paraId="5BB91A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understands "satiated with fragrance" and takes as </w:t>
      </w:r>
      <w:proofErr w:type="spellStart"/>
      <w:r w:rsidRPr="00542FF1">
        <w:rPr>
          <w:rFonts w:ascii="Gandhari Unicode" w:hAnsi="Gandhari Unicode"/>
          <w:i/>
          <w:lang w:val="en-GB"/>
        </w:rPr>
        <w:t>tertio</w:t>
      </w:r>
      <w:proofErr w:type="spellEnd"/>
      <w:r w:rsidRPr="00542FF1">
        <w:rPr>
          <w:rFonts w:ascii="Gandhari Unicode" w:hAnsi="Gandhari Unicode"/>
          <w:lang w:val="en-GB"/>
        </w:rPr>
        <w:t xml:space="preserve"> of the comparison the elliptical buds of the </w:t>
      </w:r>
      <w:proofErr w:type="spellStart"/>
      <w:r w:rsidRPr="00542FF1">
        <w:rPr>
          <w:rFonts w:ascii="Gandhari Unicode" w:hAnsi="Gandhari Unicode"/>
          <w:lang w:val="en-GB"/>
        </w:rPr>
        <w:t>Muṇṭakam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as would be more in the line of the common motif.</w:t>
      </w:r>
    </w:p>
  </w:footnote>
  <w:footnote w:id="206">
    <w:p w14:paraId="672C524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cērppaṉ</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derivative from </w:t>
      </w:r>
      <w:proofErr w:type="spellStart"/>
      <w:r w:rsidRPr="00542FF1">
        <w:rPr>
          <w:rFonts w:ascii="Gandhari Unicode" w:hAnsi="Gandhari Unicode"/>
          <w:i/>
          <w:lang w:val="en-GB"/>
        </w:rPr>
        <w:t>cērppu</w:t>
      </w:r>
      <w:proofErr w:type="spellEnd"/>
      <w:r w:rsidRPr="00542FF1">
        <w:rPr>
          <w:rFonts w:ascii="Gandhari Unicode" w:hAnsi="Gandhari Unicode"/>
          <w:lang w:val="en-GB"/>
        </w:rPr>
        <w:t xml:space="preserve"> "coast".</w:t>
      </w:r>
    </w:p>
  </w:footnote>
  <w:footnote w:id="207">
    <w:p w14:paraId="2A5D7C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Striking is here the way </w:t>
      </w:r>
      <w:proofErr w:type="spellStart"/>
      <w:r w:rsidRPr="00542FF1">
        <w:rPr>
          <w:rFonts w:ascii="Gandhari Unicode" w:hAnsi="Gandhari Unicode"/>
          <w:i/>
          <w:lang w:val="en-GB"/>
        </w:rPr>
        <w:t>āyiṉum</w:t>
      </w:r>
      <w:proofErr w:type="spellEnd"/>
      <w:r w:rsidRPr="00542FF1">
        <w:rPr>
          <w:rFonts w:ascii="Gandhari Unicode" w:hAnsi="Gandhari Unicode"/>
          <w:lang w:val="en-GB"/>
        </w:rPr>
        <w:t xml:space="preserve"> is used in a semantically strong sense, not just as a conditional particle.</w:t>
      </w:r>
    </w:p>
  </w:footnote>
  <w:footnote w:id="208">
    <w:p w14:paraId="5F7988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aṇintaṉṟu</w:t>
      </w:r>
      <w:proofErr w:type="spellEnd"/>
      <w:r w:rsidRPr="00542FF1">
        <w:rPr>
          <w:rFonts w:ascii="Gandhari Unicode" w:hAnsi="Gandhari Unicode"/>
          <w:lang w:val="en-GB"/>
        </w:rPr>
        <w:t>: here another clear example for the aspectual character of the "</w:t>
      </w:r>
      <w:proofErr w:type="spellStart"/>
      <w:r w:rsidRPr="00542FF1">
        <w:rPr>
          <w:rFonts w:ascii="Gandhari Unicode" w:hAnsi="Gandhari Unicode"/>
          <w:lang w:val="en-GB"/>
        </w:rPr>
        <w:t>preterite</w:t>
      </w:r>
      <w:proofErr w:type="spellEnd"/>
      <w:r w:rsidRPr="00542FF1">
        <w:rPr>
          <w:rFonts w:ascii="Gandhari Unicode" w:hAnsi="Gandhari Unicode"/>
          <w:lang w:val="en-GB"/>
        </w:rPr>
        <w:t xml:space="preserve">". The nuance is not to be found in a retrospective, but rather in the fact that the blossoms have already </w:t>
      </w:r>
      <w:proofErr w:type="gramStart"/>
      <w:r w:rsidRPr="00542FF1">
        <w:rPr>
          <w:rFonts w:ascii="Gandhari Unicode" w:hAnsi="Gandhari Unicode"/>
          <w:lang w:val="en-GB"/>
        </w:rPr>
        <w:t>fallen</w:t>
      </w:r>
      <w:proofErr w:type="gramEnd"/>
      <w:r w:rsidRPr="00542FF1">
        <w:rPr>
          <w:rFonts w:ascii="Gandhari Unicode" w:hAnsi="Gandhari Unicode"/>
          <w:lang w:val="en-GB"/>
        </w:rPr>
        <w:t xml:space="preserve"> and the loneliness has been put on as an ornament.</w:t>
      </w:r>
    </w:p>
  </w:footnote>
  <w:footnote w:id="209">
    <w:p w14:paraId="547598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smaller syntactical problem here is the absolutive </w:t>
      </w:r>
      <w:proofErr w:type="spellStart"/>
      <w:r w:rsidRPr="00542FF1">
        <w:rPr>
          <w:rFonts w:ascii="Gandhari Unicode" w:hAnsi="Gandhari Unicode"/>
          <w:i/>
          <w:lang w:val="en-GB"/>
        </w:rPr>
        <w:t>iṟantu</w:t>
      </w:r>
      <w:proofErr w:type="spellEnd"/>
      <w:r w:rsidRPr="00542FF1">
        <w:rPr>
          <w:rFonts w:ascii="Gandhari Unicode" w:hAnsi="Gandhari Unicode"/>
          <w:lang w:val="en-GB"/>
        </w:rPr>
        <w:t>. One would expect either infinitive (as in the above translation) or a different sequence: bangles first become loose and only then slip down.</w:t>
      </w:r>
    </w:p>
  </w:footnote>
  <w:footnote w:id="210">
    <w:p w14:paraId="3E58C0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primary reading of all the </w:t>
      </w:r>
      <w:proofErr w:type="spellStart"/>
      <w:r w:rsidRPr="00542FF1">
        <w:rPr>
          <w:rFonts w:ascii="Gandhari Unicode" w:hAnsi="Gandhari Unicode"/>
        </w:rPr>
        <w:t>mss.</w:t>
      </w:r>
      <w:proofErr w:type="spellEnd"/>
      <w:r w:rsidRPr="00542FF1">
        <w:rPr>
          <w:rFonts w:ascii="Gandhari Unicode" w:hAnsi="Gandhari Unicode"/>
        </w:rPr>
        <w:t xml:space="preserve"> apart from C2 is </w:t>
      </w:r>
      <w:proofErr w:type="spellStart"/>
      <w:r w:rsidRPr="00542FF1">
        <w:rPr>
          <w:rFonts w:ascii="Gandhari Unicode" w:hAnsi="Gandhari Unicode"/>
          <w:i/>
          <w:iCs/>
        </w:rPr>
        <w:t>kūṉi</w:t>
      </w:r>
      <w:proofErr w:type="spellEnd"/>
      <w:r w:rsidRPr="00542FF1">
        <w:rPr>
          <w:rFonts w:ascii="Gandhari Unicode" w:hAnsi="Gandhari Unicode"/>
        </w:rPr>
        <w:t xml:space="preserve">, and a semantical problem. The most obvious meaning is a </w:t>
      </w:r>
      <w:r w:rsidRPr="00542FF1">
        <w:rPr>
          <w:rFonts w:ascii="Gandhari Unicode" w:hAnsi="Gandhari Unicode"/>
          <w:lang w:val="en-GB"/>
        </w:rPr>
        <w:t>"</w:t>
      </w:r>
      <w:r w:rsidRPr="00542FF1">
        <w:rPr>
          <w:rFonts w:ascii="Gandhari Unicode" w:hAnsi="Gandhari Unicode"/>
        </w:rPr>
        <w:t>hunchback woman</w:t>
      </w:r>
      <w:r w:rsidRPr="00542FF1">
        <w:rPr>
          <w:rFonts w:ascii="Gandhari Unicode" w:hAnsi="Gandhari Unicode"/>
          <w:lang w:val="en-GB"/>
        </w:rPr>
        <w:t>"</w:t>
      </w:r>
      <w:r w:rsidRPr="00542FF1">
        <w:rPr>
          <w:rFonts w:ascii="Gandhari Unicode" w:hAnsi="Gandhari Unicode"/>
        </w:rPr>
        <w:t xml:space="preserve">, which does not really fit in with the context. One might consider reading the Tamil version of </w:t>
      </w:r>
      <w:proofErr w:type="spellStart"/>
      <w:r w:rsidRPr="00542FF1">
        <w:rPr>
          <w:rFonts w:ascii="Gandhari Unicode" w:hAnsi="Gandhari Unicode"/>
          <w:i/>
          <w:iCs/>
        </w:rPr>
        <w:t>phalguṇi</w:t>
      </w:r>
      <w:proofErr w:type="spellEnd"/>
      <w:r w:rsidRPr="00542FF1">
        <w:rPr>
          <w:rFonts w:ascii="Gandhari Unicode" w:hAnsi="Gandhari Unicode"/>
        </w:rPr>
        <w:t>, name of the Sanskrit month.</w:t>
      </w:r>
    </w:p>
  </w:footnote>
  <w:footnote w:id="211">
    <w:p w14:paraId="6DDE3B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moḻimē</w:t>
      </w:r>
      <w:proofErr w:type="spellEnd"/>
      <w:r w:rsidRPr="00542FF1">
        <w:rPr>
          <w:rFonts w:ascii="Gandhari Unicode" w:hAnsi="Gandhari Unicode"/>
        </w:rPr>
        <w:t xml:space="preserve">: this form is usually </w:t>
      </w:r>
      <w:proofErr w:type="spellStart"/>
      <w:r w:rsidRPr="00542FF1">
        <w:rPr>
          <w:rFonts w:ascii="Gandhari Unicode" w:hAnsi="Gandhari Unicode"/>
        </w:rPr>
        <w:t>analysed</w:t>
      </w:r>
      <w:proofErr w:type="spellEnd"/>
      <w:r w:rsidRPr="00542FF1">
        <w:rPr>
          <w:rFonts w:ascii="Gandhari Unicode" w:hAnsi="Gandhari Unicode"/>
        </w:rPr>
        <w:t xml:space="preserve"> as a short form of the habitual future (for </w:t>
      </w:r>
      <w:proofErr w:type="spellStart"/>
      <w:r w:rsidRPr="00542FF1">
        <w:rPr>
          <w:rFonts w:ascii="Gandhari Unicode" w:hAnsi="Gandhari Unicode"/>
          <w:i/>
          <w:iCs/>
        </w:rPr>
        <w:t>moḻiyum</w:t>
      </w:r>
      <w:proofErr w:type="spellEnd"/>
      <w:r w:rsidRPr="00542FF1">
        <w:rPr>
          <w:rFonts w:ascii="Gandhari Unicode" w:hAnsi="Gandhari Unicode"/>
        </w:rPr>
        <w:t>), but morphologically speaking it looks rather like an imperative that has exchanged its end-particle -</w:t>
      </w:r>
      <w:r w:rsidRPr="00542FF1">
        <w:rPr>
          <w:rFonts w:ascii="Gandhari Unicode" w:hAnsi="Gandhari Unicode"/>
          <w:i/>
          <w:iCs/>
        </w:rPr>
        <w:t>ō</w:t>
      </w:r>
      <w:r w:rsidRPr="00542FF1">
        <w:rPr>
          <w:rFonts w:ascii="Gandhari Unicode" w:hAnsi="Gandhari Unicode"/>
        </w:rPr>
        <w:t xml:space="preserve"> for an -</w:t>
      </w:r>
      <w:r w:rsidRPr="00542FF1">
        <w:rPr>
          <w:rFonts w:ascii="Gandhari Unicode" w:hAnsi="Gandhari Unicode"/>
          <w:i/>
          <w:iCs/>
        </w:rPr>
        <w:t>ē</w:t>
      </w:r>
      <w:r w:rsidRPr="00542FF1">
        <w:rPr>
          <w:rFonts w:ascii="Gandhari Unicode" w:hAnsi="Gandhari Unicode"/>
        </w:rPr>
        <w:t xml:space="preserve"> in poem-final position (cf. </w:t>
      </w:r>
      <w:proofErr w:type="spellStart"/>
      <w:r w:rsidRPr="00542FF1">
        <w:rPr>
          <w:rFonts w:ascii="Gandhari Unicode" w:hAnsi="Gandhari Unicode"/>
          <w:i/>
          <w:iCs/>
        </w:rPr>
        <w:t>cenmē</w:t>
      </w:r>
      <w:proofErr w:type="spellEnd"/>
      <w:r w:rsidRPr="00542FF1">
        <w:rPr>
          <w:rFonts w:ascii="Gandhari Unicode" w:hAnsi="Gandhari Unicode"/>
        </w:rPr>
        <w:t xml:space="preserve"> for </w:t>
      </w:r>
      <w:proofErr w:type="spellStart"/>
      <w:r w:rsidRPr="00542FF1">
        <w:rPr>
          <w:rFonts w:ascii="Gandhari Unicode" w:hAnsi="Gandhari Unicode"/>
          <w:i/>
          <w:iCs/>
        </w:rPr>
        <w:t>ceṉmō</w:t>
      </w:r>
      <w:proofErr w:type="spellEnd"/>
      <w:r w:rsidRPr="00542FF1">
        <w:rPr>
          <w:rFonts w:ascii="Gandhari Unicode" w:hAnsi="Gandhari Unicode"/>
        </w:rPr>
        <w:t xml:space="preserve"> in NA 19.9; </w:t>
      </w:r>
      <w:proofErr w:type="spellStart"/>
      <w:r w:rsidRPr="00542FF1">
        <w:rPr>
          <w:rFonts w:ascii="Gandhari Unicode" w:hAnsi="Gandhari Unicode"/>
          <w:i/>
          <w:iCs/>
        </w:rPr>
        <w:t>teḷimē</w:t>
      </w:r>
      <w:proofErr w:type="spellEnd"/>
      <w:r w:rsidRPr="00542FF1">
        <w:rPr>
          <w:rFonts w:ascii="Gandhari Unicode" w:hAnsi="Gandhari Unicode"/>
        </w:rPr>
        <w:t xml:space="preserve"> in KT 273.8). In that case the last line would have to be split off: </w:t>
      </w:r>
      <w:r w:rsidRPr="00542FF1">
        <w:rPr>
          <w:rFonts w:ascii="Gandhari Unicode" w:hAnsi="Gandhari Unicode"/>
          <w:lang w:val="en-GB"/>
        </w:rPr>
        <w:t>"</w:t>
      </w:r>
      <w:r w:rsidRPr="00542FF1">
        <w:rPr>
          <w:rFonts w:ascii="Gandhari Unicode" w:hAnsi="Gandhari Unicode"/>
        </w:rPr>
        <w:t>Let this prattling village too speak for him.</w:t>
      </w:r>
      <w:r w:rsidRPr="00542FF1">
        <w:rPr>
          <w:rFonts w:ascii="Gandhari Unicode" w:hAnsi="Gandhari Unicode"/>
          <w:lang w:val="en-GB"/>
        </w:rPr>
        <w:t>"</w:t>
      </w:r>
    </w:p>
  </w:footnote>
  <w:footnote w:id="212">
    <w:p w14:paraId="01A63C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Also possible is a transitive rendering of </w:t>
      </w:r>
      <w:proofErr w:type="spellStart"/>
      <w:r w:rsidRPr="00542FF1">
        <w:rPr>
          <w:rFonts w:ascii="Gandhari Unicode" w:hAnsi="Gandhari Unicode"/>
          <w:i/>
          <w:lang w:val="en-GB"/>
        </w:rPr>
        <w:t>vēṇṭum</w:t>
      </w:r>
      <w:proofErr w:type="spellEnd"/>
      <w:r w:rsidRPr="00542FF1">
        <w:rPr>
          <w:rFonts w:ascii="Gandhari Unicode" w:hAnsi="Gandhari Unicode"/>
          <w:lang w:val="en-GB"/>
        </w:rPr>
        <w:t>: "and my father wants to give ...".</w:t>
      </w:r>
    </w:p>
  </w:footnote>
  <w:footnote w:id="213">
    <w:p w14:paraId="615D1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proofErr w:type="spellStart"/>
      <w:r w:rsidRPr="00542FF1">
        <w:rPr>
          <w:rFonts w:ascii="Gandhari Unicode" w:hAnsi="Gandhari Unicode"/>
          <w:i/>
          <w:iCs/>
        </w:rPr>
        <w:t>mititta</w:t>
      </w:r>
      <w:proofErr w:type="spellEnd"/>
      <w:r w:rsidRPr="00542FF1">
        <w:rPr>
          <w:rFonts w:ascii="Gandhari Unicode" w:hAnsi="Gandhari Unicode"/>
        </w:rPr>
        <w:t xml:space="preserve">: this is an interesting case of transmissional tangle, where the palm-leaf line might have preserved the original reading. </w:t>
      </w:r>
      <w:proofErr w:type="spellStart"/>
      <w:r w:rsidRPr="00542FF1">
        <w:rPr>
          <w:rFonts w:ascii="Gandhari Unicode" w:hAnsi="Gandhari Unicode"/>
          <w:i/>
          <w:iCs/>
        </w:rPr>
        <w:t>ār-kaḷi</w:t>
      </w:r>
      <w:proofErr w:type="spellEnd"/>
      <w:r w:rsidRPr="00542FF1">
        <w:rPr>
          <w:rFonts w:ascii="Gandhari Unicode" w:hAnsi="Gandhari Unicode"/>
          <w:i/>
          <w:iCs/>
        </w:rPr>
        <w:t xml:space="preserve"> </w:t>
      </w:r>
      <w:r w:rsidRPr="00542FF1">
        <w:rPr>
          <w:rFonts w:ascii="Gandhari Unicode" w:hAnsi="Gandhari Unicode"/>
        </w:rPr>
        <w:t xml:space="preserve">can be understood as a slightly elliptical way of expressing a similar image (a slope trampled in full must, by an implicit elephant). </w:t>
      </w:r>
      <w:proofErr w:type="spellStart"/>
      <w:r w:rsidRPr="00542FF1">
        <w:rPr>
          <w:rFonts w:ascii="Gandhari Unicode" w:hAnsi="Gandhari Unicode"/>
        </w:rPr>
        <w:t>Cām</w:t>
      </w:r>
      <w:proofErr w:type="spellEnd"/>
      <w:r w:rsidRPr="00542FF1">
        <w:rPr>
          <w:rFonts w:ascii="Gandhari Unicode" w:hAnsi="Gandhari Unicode"/>
        </w:rPr>
        <w:t xml:space="preserve">. apparently took it as a corruption of </w:t>
      </w:r>
      <w:proofErr w:type="spellStart"/>
      <w:r w:rsidRPr="00542FF1">
        <w:rPr>
          <w:rFonts w:ascii="Gandhari Unicode" w:hAnsi="Gandhari Unicode"/>
          <w:i/>
          <w:iCs/>
        </w:rPr>
        <w:t>kaḷiṟu</w:t>
      </w:r>
      <w:proofErr w:type="spellEnd"/>
      <w:r w:rsidRPr="00542FF1">
        <w:rPr>
          <w:rFonts w:ascii="Gandhari Unicode" w:hAnsi="Gandhari Unicode"/>
        </w:rPr>
        <w:t xml:space="preserve">. His reading, however, is not attested in any </w:t>
      </w:r>
      <w:proofErr w:type="spellStart"/>
      <w:r w:rsidRPr="00542FF1">
        <w:rPr>
          <w:rFonts w:ascii="Gandhari Unicode" w:hAnsi="Gandhari Unicode"/>
        </w:rPr>
        <w:t>ms.</w:t>
      </w:r>
      <w:proofErr w:type="spellEnd"/>
      <w:r w:rsidRPr="00542FF1">
        <w:rPr>
          <w:rFonts w:ascii="Gandhari Unicode" w:hAnsi="Gandhari Unicode"/>
        </w:rPr>
        <w:t xml:space="preserve">, apart from a correction (his?) in C2, though supported by </w:t>
      </w:r>
      <w:proofErr w:type="spellStart"/>
      <w:r w:rsidRPr="00542FF1">
        <w:rPr>
          <w:rFonts w:ascii="Gandhari Unicode" w:hAnsi="Gandhari Unicode"/>
        </w:rPr>
        <w:t>Iḷampūraṇar</w:t>
      </w:r>
      <w:proofErr w:type="spellEnd"/>
      <w:r w:rsidRPr="00542FF1">
        <w:rPr>
          <w:rFonts w:ascii="Gandhari Unicode" w:hAnsi="Gandhari Unicode"/>
        </w:rPr>
        <w:t xml:space="preserve"> on TP. The two other </w:t>
      </w:r>
      <w:proofErr w:type="spellStart"/>
      <w:r w:rsidRPr="00542FF1">
        <w:rPr>
          <w:rFonts w:ascii="Gandhari Unicode" w:hAnsi="Gandhari Unicode"/>
        </w:rPr>
        <w:t>mss.</w:t>
      </w:r>
      <w:proofErr w:type="spellEnd"/>
      <w:r w:rsidRPr="00542FF1">
        <w:rPr>
          <w:rFonts w:ascii="Gandhari Unicode" w:hAnsi="Gandhari Unicode"/>
        </w:rPr>
        <w:t xml:space="preserve"> lines (C2 and C4/G2) read a simple liquid with the formula </w:t>
      </w:r>
      <w:proofErr w:type="spellStart"/>
      <w:r w:rsidRPr="00542FF1">
        <w:rPr>
          <w:rFonts w:ascii="Gandhari Unicode" w:hAnsi="Gandhari Unicode"/>
          <w:i/>
          <w:iCs/>
        </w:rPr>
        <w:t>ārkali</w:t>
      </w:r>
      <w:proofErr w:type="spellEnd"/>
      <w:r w:rsidRPr="00542FF1">
        <w:rPr>
          <w:rFonts w:ascii="Gandhari Unicode" w:hAnsi="Gandhari Unicode"/>
        </w:rPr>
        <w:t xml:space="preserve">. This is slightly awkward in connection with </w:t>
      </w:r>
      <w:proofErr w:type="spellStart"/>
      <w:r w:rsidRPr="00542FF1">
        <w:rPr>
          <w:rFonts w:ascii="Gandhari Unicode" w:hAnsi="Gandhari Unicode"/>
          <w:i/>
          <w:iCs/>
        </w:rPr>
        <w:t>mititta</w:t>
      </w:r>
      <w:proofErr w:type="spellEnd"/>
      <w:r w:rsidRPr="00542FF1">
        <w:rPr>
          <w:rFonts w:ascii="Gandhari Unicode" w:hAnsi="Gandhari Unicode"/>
        </w:rPr>
        <w:t xml:space="preserve">, but it might be understood as </w:t>
      </w:r>
      <w:r w:rsidRPr="00542FF1">
        <w:rPr>
          <w:rFonts w:ascii="Gandhari Unicode" w:hAnsi="Gandhari Unicode"/>
          <w:lang w:val="en-GB"/>
        </w:rPr>
        <w:t>"</w:t>
      </w:r>
      <w:r w:rsidRPr="00542FF1">
        <w:rPr>
          <w:rFonts w:ascii="Gandhari Unicode" w:hAnsi="Gandhari Unicode"/>
        </w:rPr>
        <w:t>assaulted by roaring noise</w:t>
      </w:r>
      <w:r w:rsidRPr="00542FF1">
        <w:rPr>
          <w:rFonts w:ascii="Gandhari Unicode" w:hAnsi="Gandhari Unicode"/>
          <w:lang w:val="en-GB"/>
        </w:rPr>
        <w:t>"</w:t>
      </w:r>
      <w:r w:rsidRPr="00542FF1">
        <w:rPr>
          <w:rFonts w:ascii="Gandhari Unicode" w:hAnsi="Gandhari Unicode"/>
        </w:rPr>
        <w:t xml:space="preserve">, which is the case when a lot of water is tumbling from the slope. The reading </w:t>
      </w:r>
      <w:proofErr w:type="spellStart"/>
      <w:r w:rsidRPr="00542FF1">
        <w:rPr>
          <w:rFonts w:ascii="Gandhari Unicode" w:hAnsi="Gandhari Unicode"/>
          <w:i/>
          <w:iCs/>
        </w:rPr>
        <w:t>mikutta</w:t>
      </w:r>
      <w:proofErr w:type="spellEnd"/>
      <w:r w:rsidRPr="00542FF1">
        <w:rPr>
          <w:rFonts w:ascii="Gandhari Unicode" w:hAnsi="Gandhari Unicode"/>
        </w:rPr>
        <w:t xml:space="preserve"> looks like an adjustment. If we want to defend </w:t>
      </w:r>
      <w:proofErr w:type="spellStart"/>
      <w:r w:rsidRPr="00542FF1">
        <w:rPr>
          <w:rFonts w:ascii="Gandhari Unicode" w:hAnsi="Gandhari Unicode"/>
        </w:rPr>
        <w:t>Cām</w:t>
      </w:r>
      <w:proofErr w:type="spellEnd"/>
      <w:r w:rsidRPr="00542FF1">
        <w:rPr>
          <w:rFonts w:ascii="Gandhari Unicode" w:hAnsi="Gandhari Unicode"/>
        </w:rPr>
        <w:t xml:space="preserve">.'s choice, </w:t>
      </w:r>
      <w:proofErr w:type="spellStart"/>
      <w:r w:rsidRPr="00542FF1">
        <w:rPr>
          <w:rFonts w:ascii="Gandhari Unicode" w:hAnsi="Gandhari Unicode"/>
          <w:i/>
          <w:iCs/>
        </w:rPr>
        <w:t>ārkaḷiṟu</w:t>
      </w:r>
      <w:proofErr w:type="spellEnd"/>
      <w:r w:rsidRPr="00542FF1">
        <w:rPr>
          <w:rFonts w:ascii="Gandhari Unicode" w:hAnsi="Gandhari Unicode"/>
        </w:rPr>
        <w:t xml:space="preserve"> can be seen as a correction of </w:t>
      </w:r>
      <w:proofErr w:type="spellStart"/>
      <w:r w:rsidRPr="00542FF1">
        <w:rPr>
          <w:rFonts w:ascii="Gandhari Unicode" w:hAnsi="Gandhari Unicode"/>
          <w:i/>
          <w:iCs/>
        </w:rPr>
        <w:t>ārkaḷi</w:t>
      </w:r>
      <w:proofErr w:type="spellEnd"/>
      <w:r w:rsidRPr="00542FF1">
        <w:rPr>
          <w:rFonts w:ascii="Gandhari Unicode" w:hAnsi="Gandhari Unicode"/>
        </w:rPr>
        <w:t xml:space="preserve">. However, it is equally possible that the palm-leaf line presents just one of the frequent </w:t>
      </w:r>
      <w:r w:rsidRPr="00542FF1">
        <w:rPr>
          <w:rFonts w:ascii="Gandhari Unicode" w:hAnsi="Gandhari Unicode"/>
          <w:i/>
          <w:iCs/>
        </w:rPr>
        <w:t>l/ḷ</w:t>
      </w:r>
      <w:r w:rsidRPr="00542FF1">
        <w:rPr>
          <w:rFonts w:ascii="Gandhari Unicode" w:hAnsi="Gandhari Unicode"/>
        </w:rPr>
        <w:t xml:space="preserve"> variations and that the other two lines have preserved the correct text.</w:t>
      </w:r>
    </w:p>
  </w:footnote>
  <w:footnote w:id="214">
    <w:p w14:paraId="4AD355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rests on the evidence of just one strand, but here one can argue that it follows a formula also attested in </w:t>
      </w:r>
      <w:proofErr w:type="spellStart"/>
      <w:r w:rsidRPr="00542FF1">
        <w:rPr>
          <w:rFonts w:ascii="Gandhari Unicode" w:hAnsi="Gandhari Unicode"/>
        </w:rPr>
        <w:t>Patiṟṟup</w:t>
      </w:r>
      <w:proofErr w:type="spellEnd"/>
      <w:r w:rsidRPr="00542FF1">
        <w:rPr>
          <w:rFonts w:ascii="Gandhari Unicode" w:hAnsi="Gandhari Unicode"/>
        </w:rPr>
        <w:t>. 67.20.</w:t>
      </w:r>
    </w:p>
  </w:footnote>
  <w:footnote w:id="215">
    <w:p w14:paraId="287C523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just follows C2. </w:t>
      </w:r>
      <w:proofErr w:type="spellStart"/>
      <w:r w:rsidRPr="00542FF1">
        <w:rPr>
          <w:rFonts w:ascii="Gandhari Unicode" w:hAnsi="Gandhari Unicode"/>
          <w:i/>
          <w:iCs/>
        </w:rPr>
        <w:t>pari</w:t>
      </w:r>
      <w:proofErr w:type="spellEnd"/>
      <w:r w:rsidRPr="00542FF1">
        <w:rPr>
          <w:rFonts w:ascii="Gandhari Unicode" w:hAnsi="Gandhari Unicode"/>
        </w:rPr>
        <w:t xml:space="preserve"> might be an attempted correction of </w:t>
      </w:r>
      <w:r w:rsidRPr="00542FF1">
        <w:rPr>
          <w:rFonts w:ascii="Gandhari Unicode" w:hAnsi="Gandhari Unicode"/>
          <w:i/>
          <w:iCs/>
        </w:rPr>
        <w:t>para</w:t>
      </w:r>
      <w:r w:rsidRPr="00542FF1">
        <w:rPr>
          <w:rFonts w:ascii="Gandhari Unicode" w:hAnsi="Gandhari Unicode"/>
        </w:rPr>
        <w:t xml:space="preserve">, which in early times usually means just </w:t>
      </w:r>
      <w:r w:rsidRPr="00542FF1">
        <w:rPr>
          <w:rFonts w:ascii="Gandhari Unicode" w:hAnsi="Gandhari Unicode"/>
          <w:lang w:val="en-GB"/>
        </w:rPr>
        <w:t>"</w:t>
      </w:r>
      <w:r w:rsidRPr="00542FF1">
        <w:rPr>
          <w:rFonts w:ascii="Gandhari Unicode" w:hAnsi="Gandhari Unicode"/>
        </w:rPr>
        <w:t>to spread</w:t>
      </w:r>
      <w:r w:rsidRPr="00542FF1">
        <w:rPr>
          <w:rFonts w:ascii="Gandhari Unicode" w:hAnsi="Gandhari Unicode"/>
          <w:lang w:val="en-GB"/>
        </w:rPr>
        <w:t>"</w:t>
      </w:r>
      <w:r w:rsidRPr="00542FF1">
        <w:rPr>
          <w:rFonts w:ascii="Gandhari Unicode" w:hAnsi="Gandhari Unicode"/>
        </w:rPr>
        <w:t>, but at least in PN 285.13 (</w:t>
      </w:r>
      <w:proofErr w:type="spellStart"/>
      <w:r w:rsidRPr="00542FF1">
        <w:rPr>
          <w:rFonts w:ascii="Gandhari Unicode" w:hAnsi="Gandhari Unicode"/>
          <w:i/>
          <w:iCs/>
        </w:rPr>
        <w:t>atu</w:t>
      </w:r>
      <w:proofErr w:type="spellEnd"/>
      <w:r w:rsidRPr="00542FF1">
        <w:rPr>
          <w:rFonts w:ascii="Gandhari Unicode" w:hAnsi="Gandhari Unicode"/>
          <w:i/>
          <w:iCs/>
        </w:rPr>
        <w:t xml:space="preserve"> </w:t>
      </w:r>
      <w:proofErr w:type="spellStart"/>
      <w:r w:rsidRPr="00542FF1">
        <w:rPr>
          <w:rFonts w:ascii="Gandhari Unicode" w:hAnsi="Gandhari Unicode"/>
          <w:i/>
          <w:iCs/>
        </w:rPr>
        <w:t>kaṇṭu</w:t>
      </w:r>
      <w:proofErr w:type="spellEnd"/>
      <w:r w:rsidRPr="00542FF1">
        <w:rPr>
          <w:rFonts w:ascii="Gandhari Unicode" w:hAnsi="Gandhari Unicode"/>
          <w:i/>
          <w:iCs/>
        </w:rPr>
        <w:t xml:space="preserve"> </w:t>
      </w:r>
      <w:proofErr w:type="spellStart"/>
      <w:r w:rsidRPr="00542FF1">
        <w:rPr>
          <w:rFonts w:ascii="Gandhari Unicode" w:hAnsi="Gandhari Unicode"/>
          <w:i/>
          <w:iCs/>
        </w:rPr>
        <w:t>parantōr</w:t>
      </w:r>
      <w:proofErr w:type="spellEnd"/>
      <w:r w:rsidRPr="00542FF1">
        <w:rPr>
          <w:rFonts w:ascii="Gandhari Unicode" w:hAnsi="Gandhari Unicode"/>
          <w:i/>
          <w:iCs/>
        </w:rPr>
        <w:t xml:space="preserve"> </w:t>
      </w:r>
      <w:proofErr w:type="spellStart"/>
      <w:r w:rsidRPr="00542FF1">
        <w:rPr>
          <w:rFonts w:ascii="Gandhari Unicode" w:hAnsi="Gandhari Unicode"/>
          <w:i/>
          <w:iCs/>
        </w:rPr>
        <w:t>ellām</w:t>
      </w:r>
      <w:proofErr w:type="spellEnd"/>
      <w:r w:rsidRPr="00542FF1">
        <w:rPr>
          <w:rFonts w:ascii="Gandhari Unicode" w:hAnsi="Gandhari Unicode"/>
          <w:i/>
          <w:iCs/>
        </w:rPr>
        <w:t xml:space="preserve"> </w:t>
      </w:r>
      <w:proofErr w:type="spellStart"/>
      <w:r w:rsidRPr="00542FF1">
        <w:rPr>
          <w:rFonts w:ascii="Gandhari Unicode" w:hAnsi="Gandhari Unicode"/>
          <w:i/>
          <w:iCs/>
        </w:rPr>
        <w:t>pukaḻa</w:t>
      </w:r>
      <w:proofErr w:type="spellEnd"/>
      <w:r w:rsidRPr="00542FF1">
        <w:rPr>
          <w:rFonts w:ascii="Gandhari Unicode" w:hAnsi="Gandhari Unicode"/>
          <w:i/>
          <w:iCs/>
        </w:rPr>
        <w:t xml:space="preserve"> </w:t>
      </w:r>
      <w:proofErr w:type="spellStart"/>
      <w:r w:rsidRPr="00542FF1">
        <w:rPr>
          <w:rFonts w:ascii="Gandhari Unicode" w:hAnsi="Gandhari Unicode"/>
          <w:i/>
          <w:iCs/>
        </w:rPr>
        <w:t>talai</w:t>
      </w:r>
      <w:proofErr w:type="spellEnd"/>
      <w:r w:rsidRPr="00542FF1">
        <w:rPr>
          <w:rFonts w:ascii="Gandhari Unicode" w:hAnsi="Gandhari Unicode"/>
          <w:i/>
          <w:iCs/>
        </w:rPr>
        <w:t xml:space="preserve"> </w:t>
      </w:r>
      <w:proofErr w:type="spellStart"/>
      <w:r w:rsidRPr="00542FF1">
        <w:rPr>
          <w:rFonts w:ascii="Gandhari Unicode" w:hAnsi="Gandhari Unicode"/>
          <w:i/>
          <w:iCs/>
        </w:rPr>
        <w:t>paṇintu</w:t>
      </w:r>
      <w:proofErr w:type="spellEnd"/>
      <w:r w:rsidRPr="00542FF1">
        <w:rPr>
          <w:rFonts w:ascii="Gandhari Unicode" w:hAnsi="Gandhari Unicode"/>
          <w:i/>
          <w:iCs/>
        </w:rPr>
        <w:t xml:space="preserve"> | </w:t>
      </w:r>
      <w:proofErr w:type="spellStart"/>
      <w:r w:rsidRPr="00542FF1">
        <w:rPr>
          <w:rFonts w:ascii="Gandhari Unicode" w:hAnsi="Gandhari Unicode"/>
          <w:i/>
          <w:iCs/>
        </w:rPr>
        <w:t>iṟaiñciyōṉē</w:t>
      </w:r>
      <w:proofErr w:type="spellEnd"/>
      <w:r w:rsidRPr="00542FF1">
        <w:rPr>
          <w:rFonts w:ascii="Gandhari Unicode" w:hAnsi="Gandhari Unicode"/>
        </w:rPr>
        <w:t xml:space="preserve">) there is a parallel for </w:t>
      </w:r>
      <w:r w:rsidRPr="00542FF1">
        <w:rPr>
          <w:rFonts w:ascii="Gandhari Unicode" w:hAnsi="Gandhari Unicode"/>
          <w:i/>
          <w:iCs/>
        </w:rPr>
        <w:t>para</w:t>
      </w:r>
      <w:r w:rsidRPr="00542FF1">
        <w:rPr>
          <w:rFonts w:ascii="Gandhari Unicode" w:hAnsi="Gandhari Unicode"/>
        </w:rPr>
        <w:t xml:space="preserve"> in the sense of </w:t>
      </w:r>
      <w:r w:rsidRPr="00542FF1">
        <w:rPr>
          <w:rFonts w:ascii="Gandhari Unicode" w:hAnsi="Gandhari Unicode"/>
          <w:lang w:val="en-GB"/>
        </w:rPr>
        <w:t>"</w:t>
      </w:r>
      <w:r w:rsidRPr="00542FF1">
        <w:rPr>
          <w:rFonts w:ascii="Gandhari Unicode" w:hAnsi="Gandhari Unicode"/>
        </w:rPr>
        <w:t>to be perplexed</w:t>
      </w:r>
      <w:r w:rsidRPr="00542FF1">
        <w:rPr>
          <w:rFonts w:ascii="Gandhari Unicode" w:hAnsi="Gandhari Unicode"/>
          <w:lang w:val="en-GB"/>
        </w:rPr>
        <w:t>"</w:t>
      </w:r>
      <w:r w:rsidRPr="00542FF1">
        <w:rPr>
          <w:rFonts w:ascii="Gandhari Unicode" w:hAnsi="Gandhari Unicode"/>
        </w:rPr>
        <w:t>, which perfectly fits the given context.</w:t>
      </w:r>
    </w:p>
  </w:footnote>
  <w:footnote w:id="216">
    <w:p w14:paraId="446B3A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is, according </w:t>
      </w:r>
      <w:r>
        <w:rPr>
          <w:rFonts w:ascii="Gandhari Unicode" w:hAnsi="Gandhari Unicode"/>
          <w:lang w:val="en-GB"/>
        </w:rPr>
        <w:t>TVG</w:t>
      </w:r>
      <w:r w:rsidRPr="00542FF1">
        <w:rPr>
          <w:rFonts w:ascii="Gandhari Unicode" w:hAnsi="Gandhari Unicode"/>
          <w:lang w:val="en-GB"/>
        </w:rPr>
        <w:t xml:space="preserve">, an evil, or at any rate ambiguous, female deity to be found in the open and connected with </w:t>
      </w:r>
      <w:proofErr w:type="spellStart"/>
      <w:r w:rsidRPr="00542FF1">
        <w:rPr>
          <w:rFonts w:ascii="Gandhari Unicode" w:hAnsi="Gandhari Unicode"/>
          <w:lang w:val="en-GB"/>
        </w:rPr>
        <w:t>Murukaṉ</w:t>
      </w:r>
      <w:proofErr w:type="spellEnd"/>
      <w:r w:rsidRPr="00542FF1">
        <w:rPr>
          <w:rFonts w:ascii="Gandhari Unicode" w:hAnsi="Gandhari Unicode"/>
          <w:lang w:val="en-GB"/>
        </w:rPr>
        <w:t xml:space="preserve">. Another word to denote them is </w:t>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(see note on KT 53.7), that is, they are supposed to be a group of deities. The occurrences in the KT do not allow for any conclusions. In two other passages (KT 105.5, 376.2) all that can be gathered is that they/she/he resides in the mountain side. Another connection might be possibly drawn to the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of KT 87.1 and 105.2, also an ambiguous god once said to inspire fear and to reside in a tree, the other time obviously receiving sacrificial gifts. Just as the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of KT 53, the deity seems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avenging of unlawful behaviour.</w:t>
      </w:r>
    </w:p>
  </w:footnote>
  <w:footnote w:id="217">
    <w:p w14:paraId="60A02E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possibility of analysing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as </w:t>
      </w:r>
      <w:proofErr w:type="spellStart"/>
      <w:r w:rsidRPr="00542FF1">
        <w:rPr>
          <w:rFonts w:ascii="Gandhari Unicode" w:hAnsi="Gandhari Unicode"/>
          <w:i/>
          <w:lang w:val="en-GB"/>
        </w:rPr>
        <w:t>nacainta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aṉaiyai</w:t>
      </w:r>
      <w:proofErr w:type="spellEnd"/>
      <w:r w:rsidRPr="00542FF1">
        <w:rPr>
          <w:rFonts w:ascii="Gandhari Unicode" w:hAnsi="Gandhari Unicode"/>
          <w:lang w:val="en-GB"/>
        </w:rPr>
        <w:t xml:space="preserve"> see note on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in KT 106.6 (another parallel is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w:t>
      </w:r>
    </w:p>
  </w:footnote>
  <w:footnote w:id="218">
    <w:p w14:paraId="7C2927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kaṇṭē</w:t>
      </w:r>
      <w:proofErr w:type="spellEnd"/>
      <w:r w:rsidRPr="00542FF1">
        <w:rPr>
          <w:rFonts w:ascii="Gandhari Unicode" w:hAnsi="Gandhari Unicode"/>
          <w:lang w:val="en-GB"/>
        </w:rPr>
        <w:t xml:space="preserve">: the unexpected </w:t>
      </w:r>
      <w:r w:rsidRPr="00542FF1">
        <w:rPr>
          <w:rFonts w:ascii="Gandhari Unicode" w:hAnsi="Gandhari Unicode"/>
          <w:i/>
          <w:lang w:val="en-GB"/>
        </w:rPr>
        <w:t>-ē</w:t>
      </w:r>
      <w:r w:rsidRPr="00542FF1">
        <w:rPr>
          <w:rFonts w:ascii="Gandhari Unicode" w:hAnsi="Gandhari Unicode"/>
          <w:lang w:val="en-GB"/>
        </w:rPr>
        <w:t xml:space="preserve"> in the middle of a subordinate clause is one of the most difficult of the whole anthology. </w:t>
      </w:r>
      <w:r>
        <w:rPr>
          <w:rFonts w:ascii="Gandhari Unicode" w:hAnsi="Gandhari Unicode"/>
          <w:lang w:val="en-GB"/>
        </w:rPr>
        <w:t>TVG</w:t>
      </w:r>
      <w:r w:rsidRPr="00542FF1">
        <w:rPr>
          <w:rFonts w:ascii="Gandhari Unicode" w:hAnsi="Gandhari Unicode"/>
          <w:lang w:val="en-GB"/>
        </w:rPr>
        <w:t xml:space="preserve"> simply explains it as a metrical necessity: </w:t>
      </w:r>
      <w:proofErr w:type="spellStart"/>
      <w:r w:rsidRPr="00542FF1">
        <w:rPr>
          <w:rFonts w:ascii="Gandhari Unicode" w:hAnsi="Gandhari Unicode"/>
          <w:i/>
          <w:lang w:val="en-GB"/>
        </w:rPr>
        <w:t>kaṇṭu</w:t>
      </w:r>
      <w:proofErr w:type="spellEnd"/>
      <w:r w:rsidRPr="00542FF1">
        <w:rPr>
          <w:rFonts w:ascii="Gandhari Unicode" w:hAnsi="Gandhari Unicode"/>
          <w:lang w:val="en-GB"/>
        </w:rPr>
        <w:t xml:space="preserve"> alone would not be a metrical foot, but in fact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often are.</w:t>
      </w:r>
    </w:p>
  </w:footnote>
  <w:footnote w:id="219">
    <w:p w14:paraId="51EEC3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rPr>
        <w:t>TVG</w:t>
      </w:r>
      <w:r w:rsidRPr="00542FF1">
        <w:rPr>
          <w:rFonts w:ascii="Gandhari Unicode" w:hAnsi="Gandhari Unicode"/>
        </w:rPr>
        <w:t xml:space="preserve"> understands here, like </w:t>
      </w:r>
      <w:proofErr w:type="spellStart"/>
      <w:r w:rsidRPr="00542FF1">
        <w:rPr>
          <w:rFonts w:ascii="Gandhari Unicode" w:hAnsi="Gandhari Unicode"/>
        </w:rPr>
        <w:t>Cām</w:t>
      </w:r>
      <w:proofErr w:type="spellEnd"/>
      <w:r w:rsidRPr="00542FF1">
        <w:rPr>
          <w:rFonts w:ascii="Gandhari Unicode" w:hAnsi="Gandhari Unicode"/>
        </w:rPr>
        <w:t>., an elliptical sentence: "on the mountain slope glittering with water [standing in the footprints] trampled by roaring elephants.</w:t>
      </w:r>
    </w:p>
  </w:footnote>
  <w:footnote w:id="220">
    <w:p w14:paraId="4FD131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nacaintaṉaiyai</w:t>
      </w:r>
      <w:proofErr w:type="spellEnd"/>
      <w:r w:rsidRPr="00542FF1">
        <w:rPr>
          <w:rFonts w:ascii="Gandhari Unicode" w:hAnsi="Gandhari Unicode"/>
        </w:rPr>
        <w:t xml:space="preserve">: the evil spirit possessing another being seems to be a </w:t>
      </w:r>
      <w:proofErr w:type="spellStart"/>
      <w:r w:rsidRPr="00542FF1">
        <w:rPr>
          <w:rFonts w:ascii="Gandhari Unicode" w:hAnsi="Gandhari Unicode"/>
        </w:rPr>
        <w:t>topos</w:t>
      </w:r>
      <w:proofErr w:type="spellEnd"/>
      <w:r w:rsidRPr="00542FF1">
        <w:rPr>
          <w:rFonts w:ascii="Gandhari Unicode" w:hAnsi="Gandhari Unicode"/>
        </w:rPr>
        <w:t xml:space="preserve"> attested more often; a formulaic parallel is to be found in </w:t>
      </w:r>
      <w:proofErr w:type="spellStart"/>
      <w:r w:rsidRPr="00542FF1">
        <w:rPr>
          <w:rFonts w:ascii="Gandhari Unicode" w:hAnsi="Gandhari Unicode"/>
        </w:rPr>
        <w:t>Patiṟṟup</w:t>
      </w:r>
      <w:proofErr w:type="spellEnd"/>
      <w:r w:rsidRPr="00542FF1">
        <w:rPr>
          <w:rFonts w:ascii="Gandhari Unicode" w:hAnsi="Gandhari Unicode"/>
        </w:rPr>
        <w:t xml:space="preserve">. 67.20: </w:t>
      </w:r>
      <w:proofErr w:type="spellStart"/>
      <w:r w:rsidRPr="00542FF1">
        <w:rPr>
          <w:rFonts w:ascii="Gandhari Unicode" w:hAnsi="Gandhari Unicode"/>
          <w:i/>
          <w:iCs/>
        </w:rPr>
        <w:t>kaṭum</w:t>
      </w:r>
      <w:proofErr w:type="spellEnd"/>
      <w:r w:rsidRPr="00542FF1">
        <w:rPr>
          <w:rFonts w:ascii="Gandhari Unicode" w:hAnsi="Gandhari Unicode"/>
          <w:i/>
          <w:iCs/>
        </w:rPr>
        <w:t xml:space="preserve"> </w:t>
      </w:r>
      <w:proofErr w:type="spellStart"/>
      <w:r w:rsidRPr="00542FF1">
        <w:rPr>
          <w:rFonts w:ascii="Gandhari Unicode" w:hAnsi="Gandhari Unicode"/>
          <w:i/>
          <w:iCs/>
        </w:rPr>
        <w:t>paṟai</w:t>
      </w:r>
      <w:proofErr w:type="spellEnd"/>
      <w:r w:rsidRPr="00542FF1">
        <w:rPr>
          <w:rFonts w:ascii="Gandhari Unicode" w:hAnsi="Gandhari Unicode"/>
          <w:i/>
          <w:iCs/>
        </w:rPr>
        <w:t xml:space="preserve"> </w:t>
      </w:r>
      <w:proofErr w:type="spellStart"/>
      <w:r w:rsidRPr="00542FF1">
        <w:rPr>
          <w:rFonts w:ascii="Gandhari Unicode" w:hAnsi="Gandhari Unicode"/>
          <w:i/>
          <w:iCs/>
        </w:rPr>
        <w:t>tumpi</w:t>
      </w:r>
      <w:proofErr w:type="spellEnd"/>
      <w:r w:rsidRPr="00542FF1">
        <w:rPr>
          <w:rFonts w:ascii="Gandhari Unicode" w:hAnsi="Gandhari Unicode"/>
          <w:i/>
          <w:iCs/>
        </w:rPr>
        <w:t xml:space="preserve"> </w:t>
      </w:r>
      <w:proofErr w:type="spellStart"/>
      <w:r w:rsidRPr="00542FF1">
        <w:rPr>
          <w:rFonts w:ascii="Gandhari Unicode" w:hAnsi="Gandhari Unicode"/>
          <w:i/>
          <w:iCs/>
        </w:rPr>
        <w:t>cūr</w:t>
      </w:r>
      <w:proofErr w:type="spellEnd"/>
      <w:r w:rsidRPr="00542FF1">
        <w:rPr>
          <w:rFonts w:ascii="Gandhari Unicode" w:hAnsi="Gandhari Unicode"/>
          <w:i/>
          <w:iCs/>
        </w:rPr>
        <w:t xml:space="preserve"> </w:t>
      </w:r>
      <w:proofErr w:type="spellStart"/>
      <w:r w:rsidRPr="00542FF1">
        <w:rPr>
          <w:rFonts w:ascii="Gandhari Unicode" w:hAnsi="Gandhari Unicode"/>
          <w:i/>
          <w:iCs/>
        </w:rPr>
        <w:t>nacaittāay</w:t>
      </w:r>
      <w:proofErr w:type="spellEnd"/>
      <w:r w:rsidRPr="00542FF1">
        <w:rPr>
          <w:rFonts w:ascii="Gandhari Unicode" w:hAnsi="Gandhari Unicode"/>
        </w:rPr>
        <w:t xml:space="preserve">, where a bee is said to fly drowsily because of the </w:t>
      </w:r>
      <w:proofErr w:type="spellStart"/>
      <w:r w:rsidRPr="00542FF1">
        <w:rPr>
          <w:rFonts w:ascii="Gandhari Unicode" w:hAnsi="Gandhari Unicode"/>
          <w:i/>
          <w:iCs/>
        </w:rPr>
        <w:t>cūr</w:t>
      </w:r>
      <w:proofErr w:type="spellEnd"/>
      <w:r w:rsidRPr="00542FF1">
        <w:rPr>
          <w:rFonts w:ascii="Gandhari Unicode" w:hAnsi="Gandhari Unicode"/>
        </w:rPr>
        <w:t>.</w:t>
      </w:r>
    </w:p>
  </w:footnote>
  <w:footnote w:id="221">
    <w:p w14:paraId="2776DB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Presumably the first alternative has precedence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type of negation with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verb of negation, but since in such cases usually both forms take the same personal suffix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alleṉ</w:t>
      </w:r>
      <w:proofErr w:type="spellEnd"/>
      <w:r w:rsidRPr="00542FF1">
        <w:rPr>
          <w:rFonts w:ascii="Gandhari Unicode" w:hAnsi="Gandhari Unicode"/>
          <w:lang w:val="en-GB"/>
        </w:rPr>
        <w:t xml:space="preserve"> would have to be expected; attested in KT 99), the question is whether at least an allusion to the second reading has not been intended. The message would be, in that case, whether HE did not understand the situation he had brought HER into.</w:t>
      </w:r>
    </w:p>
  </w:footnote>
  <w:footnote w:id="222">
    <w:p w14:paraId="15E0B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cūrara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instead of postulating an adjective </w:t>
      </w:r>
      <w:proofErr w:type="spellStart"/>
      <w:r w:rsidRPr="00542FF1">
        <w:rPr>
          <w:rFonts w:ascii="Gandhari Unicode" w:hAnsi="Gandhari Unicode"/>
          <w:i/>
          <w:lang w:val="en-GB"/>
        </w:rPr>
        <w:t>ara</w:t>
      </w:r>
      <w:proofErr w:type="spellEnd"/>
      <w:r w:rsidRPr="00542FF1">
        <w:rPr>
          <w:rFonts w:ascii="Gandhari Unicode" w:hAnsi="Gandhari Unicode"/>
          <w:lang w:val="en-GB"/>
        </w:rPr>
        <w:t xml:space="preserve"> celestial (with a dubious etymology to Skt. </w:t>
      </w:r>
      <w:proofErr w:type="spellStart"/>
      <w:r w:rsidRPr="00542FF1">
        <w:rPr>
          <w:rFonts w:ascii="Gandhari Unicode" w:hAnsi="Gandhari Unicode"/>
          <w:i/>
          <w:lang w:val="en-GB"/>
        </w:rPr>
        <w:t>amara</w:t>
      </w:r>
      <w:proofErr w:type="spellEnd"/>
      <w:r w:rsidRPr="00542FF1">
        <w:rPr>
          <w:rFonts w:ascii="Gandhari Unicode" w:hAnsi="Gandhari Unicode"/>
          <w:i/>
          <w:lang w:val="en-GB"/>
        </w:rPr>
        <w:t>-</w:t>
      </w:r>
      <w:r w:rsidRPr="00542FF1">
        <w:rPr>
          <w:rFonts w:ascii="Gandhari Unicode" w:hAnsi="Gandhari Unicode"/>
          <w:lang w:val="en-GB"/>
        </w:rPr>
        <w:t xml:space="preserve"> "immortal") another reading of the text might be considered here, namely </w:t>
      </w:r>
      <w:proofErr w:type="spellStart"/>
      <w:r w:rsidRPr="00542FF1">
        <w:rPr>
          <w:rFonts w:ascii="Gandhari Unicode" w:hAnsi="Gandhari Unicode"/>
          <w:i/>
          <w:lang w:val="en-GB"/>
        </w:rPr>
        <w:t>cūrar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makaḷir</w:t>
      </w:r>
      <w:proofErr w:type="spellEnd"/>
      <w:r w:rsidRPr="00542FF1">
        <w:rPr>
          <w:rFonts w:ascii="Gandhari Unicode" w:hAnsi="Gandhari Unicode"/>
          <w:lang w:val="en-GB"/>
        </w:rPr>
        <w:t xml:space="preserve"> (as the </w:t>
      </w:r>
      <w:proofErr w:type="spellStart"/>
      <w:r w:rsidRPr="00542FF1">
        <w:rPr>
          <w:rFonts w:ascii="Gandhari Unicode" w:hAnsi="Gandhari Unicode"/>
          <w:i/>
          <w:lang w:val="en-GB"/>
        </w:rPr>
        <w:t>puḷḷi</w:t>
      </w:r>
      <w:proofErr w:type="spellEnd"/>
      <w:r w:rsidRPr="00542FF1">
        <w:rPr>
          <w:rFonts w:ascii="Gandhari Unicode" w:hAnsi="Gandhari Unicode"/>
          <w:lang w:val="en-GB"/>
        </w:rPr>
        <w:t xml:space="preserve"> is usually absent in the manuscripts the burden of interpretation is that of the editor in any case). That would be the "women inspiring fear" and might be read as an explication of the more frequent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without further qualification (see note on KT 52.2).</w:t>
      </w:r>
    </w:p>
  </w:footnote>
  <w:footnote w:id="223">
    <w:p w14:paraId="6A1ED9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must be understood here in the sense of "in the presence of". Another possibility (D.G.) would be "together [with the names of] awe-inspiring celestial damsels".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we do not even know whether they have names.</w:t>
      </w:r>
    </w:p>
  </w:footnote>
  <w:footnote w:id="224">
    <w:p w14:paraId="3C8916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cennel</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to be not red rice but a particular sort of rice (an especially good one). Is it possible that the gist of the image is that red flowers are coming down into the white sand just as on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ground red rice contrasts with bright corn? But to make an argument out of that one would have to know the colour of </w:t>
      </w:r>
      <w:proofErr w:type="spellStart"/>
      <w:r w:rsidRPr="00542FF1">
        <w:rPr>
          <w:rFonts w:ascii="Gandhari Unicode" w:hAnsi="Gandhari Unicode"/>
          <w:lang w:val="en-GB"/>
        </w:rPr>
        <w:t>Puṉku</w:t>
      </w:r>
      <w:proofErr w:type="spellEnd"/>
      <w:r w:rsidRPr="00542FF1">
        <w:rPr>
          <w:rFonts w:ascii="Gandhari Unicode" w:hAnsi="Gandhari Unicode"/>
          <w:lang w:val="en-GB"/>
        </w:rPr>
        <w:t xml:space="preserve"> blossoms.</w:t>
      </w:r>
    </w:p>
  </w:footnote>
  <w:footnote w:id="225">
    <w:p w14:paraId="7220B6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difficult to tell whether </w:t>
      </w:r>
      <w:proofErr w:type="spellStart"/>
      <w:r w:rsidRPr="00542FF1">
        <w:rPr>
          <w:rFonts w:ascii="Gandhari Unicode" w:hAnsi="Gandhari Unicode"/>
          <w:i/>
          <w:lang w:val="en-GB"/>
        </w:rPr>
        <w:t>ayar</w:t>
      </w:r>
      <w:proofErr w:type="spellEnd"/>
      <w:r w:rsidRPr="00542FF1">
        <w:rPr>
          <w:rFonts w:ascii="Gandhari Unicode" w:hAnsi="Gandhari Unicode"/>
          <w:lang w:val="en-GB"/>
        </w:rPr>
        <w:t xml:space="preserve"> is used here in a semantically strong sense, or rather as a copula for the </w:t>
      </w:r>
      <w:proofErr w:type="spellStart"/>
      <w:r w:rsidRPr="00542FF1">
        <w:rPr>
          <w:rFonts w:ascii="Gandhari Unicode" w:hAnsi="Gandhari Unicode"/>
          <w:lang w:val="en-GB"/>
        </w:rPr>
        <w:t>Veṟi</w:t>
      </w:r>
      <w:proofErr w:type="spellEnd"/>
      <w:r w:rsidRPr="00542FF1">
        <w:rPr>
          <w:rFonts w:ascii="Gandhari Unicode" w:hAnsi="Gandhari Unicode"/>
          <w:lang w:val="en-GB"/>
        </w:rPr>
        <w:t xml:space="preserve"> dance,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 floor for the </w:t>
      </w:r>
      <w:proofErr w:type="spellStart"/>
      <w:r w:rsidRPr="00542FF1">
        <w:rPr>
          <w:rFonts w:ascii="Gandhari Unicode" w:hAnsi="Gandhari Unicode"/>
          <w:lang w:val="en-GB"/>
        </w:rPr>
        <w:t>Veṟi</w:t>
      </w:r>
      <w:proofErr w:type="spellEnd"/>
      <w:r w:rsidRPr="00542FF1">
        <w:rPr>
          <w:rFonts w:ascii="Gandhari Unicode" w:hAnsi="Gandhari Unicode"/>
          <w:lang w:val="en-GB"/>
        </w:rPr>
        <w:t>.</w:t>
      </w:r>
    </w:p>
  </w:footnote>
  <w:footnote w:id="226">
    <w:p w14:paraId="6BF551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puṉai</w:t>
      </w:r>
      <w:proofErr w:type="spellEnd"/>
      <w:r w:rsidRPr="00542FF1">
        <w:rPr>
          <w:rFonts w:ascii="Gandhari Unicode" w:hAnsi="Gandhari Unicode"/>
          <w:lang w:val="en-GB"/>
        </w:rPr>
        <w:t xml:space="preserve"> otherwise is clearly used in the sense of "adorn", so perhaps </w:t>
      </w:r>
      <w:proofErr w:type="spellStart"/>
      <w:r w:rsidRPr="00542FF1">
        <w:rPr>
          <w:rFonts w:ascii="Gandhari Unicode" w:hAnsi="Gandhari Unicode"/>
          <w:i/>
          <w:lang w:val="en-GB"/>
        </w:rPr>
        <w:t>puṉainta</w:t>
      </w:r>
      <w:proofErr w:type="spellEnd"/>
      <w:r w:rsidRPr="00542FF1">
        <w:rPr>
          <w:rFonts w:ascii="Gandhari Unicode" w:hAnsi="Gandhari Unicode"/>
          <w:lang w:val="en-GB"/>
        </w:rPr>
        <w:t xml:space="preserve"> should not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dance, but with the place.</w:t>
      </w:r>
    </w:p>
  </w:footnote>
  <w:footnote w:id="227">
    <w:p w14:paraId="3D44F6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variant in C2 and by one quotation from </w:t>
      </w:r>
      <w:proofErr w:type="spellStart"/>
      <w:r w:rsidRPr="00542FF1">
        <w:rPr>
          <w:rFonts w:ascii="Gandhari Unicode" w:hAnsi="Gandhari Unicode"/>
        </w:rPr>
        <w:t>Nacc</w:t>
      </w:r>
      <w:proofErr w:type="spellEnd"/>
      <w:r w:rsidRPr="00542FF1">
        <w:rPr>
          <w:rFonts w:ascii="Gandhari Unicode" w:hAnsi="Gandhari Unicode"/>
        </w:rPr>
        <w:t xml:space="preserve">. (and the edition of that text available to me was made after </w:t>
      </w:r>
      <w:proofErr w:type="spellStart"/>
      <w:r w:rsidRPr="00542FF1">
        <w:rPr>
          <w:rFonts w:ascii="Gandhari Unicode" w:hAnsi="Gandhari Unicode"/>
        </w:rPr>
        <w:t>Cām</w:t>
      </w:r>
      <w:proofErr w:type="spellEnd"/>
      <w:r w:rsidRPr="00542FF1">
        <w:rPr>
          <w:rFonts w:ascii="Gandhari Unicode" w:hAnsi="Gandhari Unicode"/>
        </w:rPr>
        <w:t xml:space="preserve">.'s KT edition). One can argue in his </w:t>
      </w:r>
      <w:proofErr w:type="spellStart"/>
      <w:r w:rsidRPr="00542FF1">
        <w:rPr>
          <w:rFonts w:ascii="Gandhari Unicode" w:hAnsi="Gandhari Unicode"/>
        </w:rPr>
        <w:t>favour</w:t>
      </w:r>
      <w:proofErr w:type="spellEnd"/>
      <w:r w:rsidRPr="00542FF1">
        <w:rPr>
          <w:rFonts w:ascii="Gandhari Unicode" w:hAnsi="Gandhari Unicode"/>
        </w:rPr>
        <w:t xml:space="preserve"> firstly </w:t>
      </w:r>
      <w:proofErr w:type="gramStart"/>
      <w:r w:rsidRPr="00542FF1">
        <w:rPr>
          <w:rFonts w:ascii="Gandhari Unicode" w:hAnsi="Gandhari Unicode"/>
        </w:rPr>
        <w:t>on the basis of</w:t>
      </w:r>
      <w:proofErr w:type="gramEnd"/>
      <w:r w:rsidRPr="00542FF1">
        <w:rPr>
          <w:rFonts w:ascii="Gandhari Unicode" w:hAnsi="Gandhari Unicode"/>
        </w:rPr>
        <w:t xml:space="preserve"> KT 97.1 where we find the identical opening line, and there the </w:t>
      </w:r>
      <w:proofErr w:type="spellStart"/>
      <w:r w:rsidRPr="00542FF1">
        <w:rPr>
          <w:rFonts w:ascii="Gandhari Unicode" w:hAnsi="Gandhari Unicode"/>
        </w:rPr>
        <w:t>mss.</w:t>
      </w:r>
      <w:proofErr w:type="spellEnd"/>
      <w:r w:rsidRPr="00542FF1">
        <w:rPr>
          <w:rFonts w:ascii="Gandhari Unicode" w:hAnsi="Gandhari Unicode"/>
        </w:rPr>
        <w:t xml:space="preserve"> strongly </w:t>
      </w:r>
      <w:proofErr w:type="spellStart"/>
      <w:r w:rsidRPr="00542FF1">
        <w:rPr>
          <w:rFonts w:ascii="Gandhari Unicode" w:hAnsi="Gandhari Unicode"/>
        </w:rPr>
        <w:t>favour</w:t>
      </w:r>
      <w:proofErr w:type="spellEnd"/>
      <w:r w:rsidRPr="00542FF1">
        <w:rPr>
          <w:rFonts w:ascii="Gandhari Unicode" w:hAnsi="Gandhari Unicode"/>
        </w:rPr>
        <w:t xml:space="preserve"> the reading </w:t>
      </w:r>
      <w:proofErr w:type="spellStart"/>
      <w:r w:rsidRPr="00542FF1">
        <w:rPr>
          <w:rFonts w:ascii="Gandhari Unicode" w:hAnsi="Gandhari Unicode"/>
          <w:i/>
          <w:iCs/>
        </w:rPr>
        <w:t>eṉṉalaṉē</w:t>
      </w:r>
      <w:proofErr w:type="spellEnd"/>
      <w:r w:rsidRPr="00542FF1">
        <w:rPr>
          <w:rFonts w:ascii="Gandhari Unicode" w:hAnsi="Gandhari Unicode"/>
        </w:rPr>
        <w:t xml:space="preserve">. </w:t>
      </w:r>
      <w:proofErr w:type="gramStart"/>
      <w:r w:rsidRPr="00542FF1">
        <w:rPr>
          <w:rFonts w:ascii="Gandhari Unicode" w:hAnsi="Gandhari Unicode"/>
        </w:rPr>
        <w:t>Moreover</w:t>
      </w:r>
      <w:proofErr w:type="gramEnd"/>
      <w:r w:rsidRPr="00542FF1">
        <w:rPr>
          <w:rFonts w:ascii="Gandhari Unicode" w:hAnsi="Gandhari Unicode"/>
        </w:rPr>
        <w:t xml:space="preserve"> there is evidence for a metrical/rhetorical pattern with three -</w:t>
      </w:r>
      <w:r w:rsidRPr="00542FF1">
        <w:rPr>
          <w:rFonts w:ascii="Gandhari Unicode" w:hAnsi="Gandhari Unicode"/>
          <w:i/>
          <w:iCs/>
        </w:rPr>
        <w:t>ē</w:t>
      </w:r>
      <w:r w:rsidRPr="00542FF1">
        <w:rPr>
          <w:rFonts w:ascii="Gandhari Unicode" w:hAnsi="Gandhari Unicode"/>
        </w:rPr>
        <w:t xml:space="preserve"> in the first line, with a parallel for example in KT 44.1 </w:t>
      </w:r>
      <w:proofErr w:type="spellStart"/>
      <w:r w:rsidRPr="00542FF1">
        <w:rPr>
          <w:rFonts w:ascii="Gandhari Unicode" w:hAnsi="Gandhari Unicode"/>
          <w:i/>
          <w:iCs/>
        </w:rPr>
        <w:t>kālē</w:t>
      </w:r>
      <w:proofErr w:type="spellEnd"/>
      <w:r w:rsidRPr="00542FF1">
        <w:rPr>
          <w:rFonts w:ascii="Gandhari Unicode" w:hAnsi="Gandhari Unicode"/>
          <w:i/>
          <w:iCs/>
        </w:rPr>
        <w:t xml:space="preserve"> </w:t>
      </w:r>
      <w:proofErr w:type="spellStart"/>
      <w:r w:rsidRPr="00542FF1">
        <w:rPr>
          <w:rFonts w:ascii="Gandhari Unicode" w:hAnsi="Gandhari Unicode"/>
          <w:i/>
          <w:iCs/>
        </w:rPr>
        <w:t>paritap</w:t>
      </w:r>
      <w:proofErr w:type="spellEnd"/>
      <w:r w:rsidRPr="00542FF1">
        <w:rPr>
          <w:rFonts w:ascii="Gandhari Unicode" w:hAnsi="Gandhari Unicode"/>
          <w:i/>
          <w:iCs/>
        </w:rPr>
        <w:t xml:space="preserve"> </w:t>
      </w:r>
      <w:proofErr w:type="spellStart"/>
      <w:r w:rsidRPr="00542FF1">
        <w:rPr>
          <w:rFonts w:ascii="Gandhari Unicode" w:hAnsi="Gandhari Unicode"/>
          <w:i/>
          <w:iCs/>
        </w:rPr>
        <w:t>piṉavē</w:t>
      </w:r>
      <w:proofErr w:type="spellEnd"/>
      <w:r w:rsidRPr="00542FF1">
        <w:rPr>
          <w:rFonts w:ascii="Gandhari Unicode" w:hAnsi="Gandhari Unicode"/>
          <w:i/>
          <w:iCs/>
        </w:rPr>
        <w:t xml:space="preserve"> </w:t>
      </w:r>
      <w:proofErr w:type="spellStart"/>
      <w:r w:rsidRPr="00542FF1">
        <w:rPr>
          <w:rFonts w:ascii="Gandhari Unicode" w:hAnsi="Gandhari Unicode"/>
          <w:i/>
          <w:iCs/>
        </w:rPr>
        <w:t>kaṇṇē</w:t>
      </w:r>
      <w:proofErr w:type="spellEnd"/>
      <w:r w:rsidRPr="00542FF1">
        <w:rPr>
          <w:rFonts w:ascii="Gandhari Unicode" w:hAnsi="Gandhari Unicode"/>
        </w:rPr>
        <w:t>.</w:t>
      </w:r>
    </w:p>
  </w:footnote>
  <w:footnote w:id="228">
    <w:p w14:paraId="19AC3D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nalam</w:t>
      </w:r>
      <w:proofErr w:type="spellEnd"/>
      <w:r w:rsidRPr="00542FF1">
        <w:rPr>
          <w:rFonts w:ascii="Gandhari Unicode" w:hAnsi="Gandhari Unicode"/>
          <w:i/>
          <w:lang w:val="en-GB"/>
        </w:rPr>
        <w:t>/</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literally "goodness" can be explained as HER integrity,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feminine quality of being physically and emotionally in accord with social expectations, especially connected with HER establishing a sexual relationship with HIM, and manifested in HER physical wellness and beauty, and thus dependent on HIS course of action. One way of distinguishing her general beauty from her virginity, an important aspect of it, is to employ the distinctive suffix -</w:t>
      </w:r>
      <w:r w:rsidRPr="00542FF1">
        <w:rPr>
          <w:rFonts w:ascii="Gandhari Unicode" w:hAnsi="Gandhari Unicode"/>
          <w:i/>
          <w:lang w:val="en-GB"/>
        </w:rPr>
        <w:t>ṉ</w:t>
      </w:r>
      <w:r w:rsidRPr="00542FF1">
        <w:rPr>
          <w:rFonts w:ascii="Gandhari Unicode" w:hAnsi="Gandhari Unicode"/>
          <w:lang w:val="en-GB"/>
        </w:rPr>
        <w:t xml:space="preserve"> instead of the more general -</w:t>
      </w:r>
      <w:r w:rsidRPr="00542FF1">
        <w:rPr>
          <w:rFonts w:ascii="Gandhari Unicode" w:hAnsi="Gandhari Unicode"/>
          <w:i/>
          <w:lang w:val="en-GB"/>
        </w:rPr>
        <w:t>m</w:t>
      </w:r>
      <w:r w:rsidRPr="00542FF1">
        <w:rPr>
          <w:rFonts w:ascii="Gandhari Unicode" w:hAnsi="Gandhari Unicode"/>
          <w:lang w:val="en-GB"/>
        </w:rPr>
        <w:t>.</w:t>
      </w:r>
    </w:p>
  </w:footnote>
  <w:footnote w:id="229">
    <w:p w14:paraId="7FC610C5" w14:textId="77777777" w:rsidR="008346ED" w:rsidRPr="00542FF1" w:rsidRDefault="008346ED">
      <w:pPr>
        <w:pStyle w:val="Footnote"/>
        <w:rPr>
          <w:rFonts w:ascii="Gandhari Unicode" w:hAnsi="Gandhari Unicode"/>
          <w:lang w:val="fr-FR"/>
        </w:rPr>
      </w:pPr>
      <w:r w:rsidRPr="00542FF1">
        <w:rPr>
          <w:rStyle w:val="FootnoteReference"/>
          <w:rFonts w:ascii="Gandhari Unicode" w:hAnsi="Gandhari Unicode"/>
        </w:rPr>
        <w:footnoteRef/>
      </w:r>
      <w:proofErr w:type="spellStart"/>
      <w:r w:rsidRPr="00542FF1">
        <w:rPr>
          <w:rFonts w:ascii="Gandhari Unicode" w:hAnsi="Gandhari Unicode"/>
          <w:i/>
          <w:lang w:val="en-GB"/>
        </w:rPr>
        <w:t>taivaral</w:t>
      </w:r>
      <w:proofErr w:type="spellEnd"/>
      <w:r w:rsidRPr="00542FF1">
        <w:rPr>
          <w:rFonts w:ascii="Gandhari Unicode" w:hAnsi="Gandhari Unicode"/>
          <w:lang w:val="en-GB"/>
        </w:rPr>
        <w:t xml:space="preserve">: what is the function of the verbal noun? </w:t>
      </w:r>
      <w:r w:rsidRPr="00542FF1">
        <w:rPr>
          <w:rFonts w:ascii="Gandhari Unicode" w:hAnsi="Gandhari Unicode"/>
          <w:lang w:val="fr-FR"/>
        </w:rPr>
        <w:t xml:space="preserve">Cf. KT 28 </w:t>
      </w:r>
      <w:proofErr w:type="spellStart"/>
      <w:r w:rsidRPr="00542FF1">
        <w:rPr>
          <w:rFonts w:ascii="Gandhari Unicode" w:hAnsi="Gandhari Unicode"/>
          <w:i/>
          <w:lang w:val="fr-FR"/>
        </w:rPr>
        <w:t>alamaral</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acai</w:t>
      </w:r>
      <w:proofErr w:type="spellEnd"/>
      <w:r w:rsidRPr="00542FF1">
        <w:rPr>
          <w:rFonts w:ascii="Gandhari Unicode" w:hAnsi="Gandhari Unicode"/>
          <w:i/>
          <w:lang w:val="fr-FR"/>
        </w:rPr>
        <w:t xml:space="preserve"> </w:t>
      </w:r>
      <w:proofErr w:type="spellStart"/>
      <w:r w:rsidRPr="00542FF1">
        <w:rPr>
          <w:rFonts w:ascii="Gandhari Unicode" w:hAnsi="Gandhari Unicode"/>
          <w:i/>
          <w:lang w:val="fr-FR"/>
        </w:rPr>
        <w:t>vaḷi</w:t>
      </w:r>
      <w:proofErr w:type="spellEnd"/>
      <w:r w:rsidRPr="00542FF1">
        <w:rPr>
          <w:rFonts w:ascii="Gandhari Unicode" w:hAnsi="Gandhari Unicode"/>
          <w:lang w:val="fr-FR"/>
        </w:rPr>
        <w:t>.</w:t>
      </w:r>
    </w:p>
  </w:footnote>
  <w:footnote w:id="230">
    <w:p w14:paraId="6C7E65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uṟaiyuṭṭu</w:t>
      </w:r>
      <w:proofErr w:type="spellEnd"/>
      <w:r w:rsidRPr="00542FF1">
        <w:rPr>
          <w:rFonts w:ascii="Gandhari Unicode" w:hAnsi="Gandhari Unicode"/>
          <w:lang w:val="en-GB"/>
        </w:rPr>
        <w:t xml:space="preserve"> is to be analysed as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to </w:t>
      </w:r>
      <w:proofErr w:type="spellStart"/>
      <w:r w:rsidRPr="00542FF1">
        <w:rPr>
          <w:rFonts w:ascii="Gandhari Unicode" w:hAnsi="Gandhari Unicode"/>
          <w:i/>
          <w:lang w:val="en-GB"/>
        </w:rPr>
        <w:t>uṟaiyuḷ</w:t>
      </w:r>
      <w:proofErr w:type="spellEnd"/>
      <w:r w:rsidRPr="00542FF1">
        <w:rPr>
          <w:rFonts w:ascii="Gandhari Unicode" w:hAnsi="Gandhari Unicode"/>
          <w:lang w:val="en-GB"/>
        </w:rPr>
        <w:t xml:space="preserve"> "place to stay", just as </w:t>
      </w:r>
      <w:proofErr w:type="spellStart"/>
      <w:r w:rsidRPr="00542FF1">
        <w:rPr>
          <w:rFonts w:ascii="Gandhari Unicode" w:hAnsi="Gandhari Unicode"/>
          <w:i/>
          <w:lang w:val="en-GB"/>
        </w:rPr>
        <w:t>ciṉṉāṭṭu</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both of them</w:t>
      </w:r>
      <w:proofErr w:type="gramEnd"/>
      <w:r w:rsidRPr="00542FF1">
        <w:rPr>
          <w:rFonts w:ascii="Gandhari Unicode" w:hAnsi="Gandhari Unicode"/>
          <w:lang w:val="en-GB"/>
        </w:rPr>
        <w:t xml:space="preserve"> predicate nouns to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at the end.</w:t>
      </w:r>
    </w:p>
  </w:footnote>
  <w:footnote w:id="231">
    <w:p w14:paraId="48031D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lines 1-3, or rather the connection between the three joint elements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"wave"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maṅkul</w:t>
      </w:r>
      <w:proofErr w:type="spellEnd"/>
      <w:r w:rsidRPr="00542FF1">
        <w:rPr>
          <w:rFonts w:ascii="Gandhari Unicode" w:hAnsi="Gandhari Unicode"/>
          <w:i/>
          <w:lang w:val="en-GB"/>
        </w:rPr>
        <w:t>,</w:t>
      </w:r>
      <w:r w:rsidRPr="00542FF1">
        <w:rPr>
          <w:rFonts w:ascii="Gandhari Unicode" w:hAnsi="Gandhari Unicode"/>
          <w:lang w:val="en-GB"/>
        </w:rPr>
        <w:t xml:space="preserve"> "cloud" and </w:t>
      </w:r>
      <w:proofErr w:type="spellStart"/>
      <w:r w:rsidRPr="00542FF1">
        <w:rPr>
          <w:rFonts w:ascii="Gandhari Unicode" w:hAnsi="Gandhari Unicode"/>
          <w:i/>
          <w:lang w:val="en-GB"/>
        </w:rPr>
        <w:t>ūtai</w:t>
      </w:r>
      <w:proofErr w:type="spellEnd"/>
      <w:r w:rsidRPr="00542FF1">
        <w:rPr>
          <w:rFonts w:ascii="Gandhari Unicode" w:hAnsi="Gandhari Unicode"/>
          <w:i/>
          <w:lang w:val="en-GB"/>
        </w:rPr>
        <w:t>,</w:t>
      </w:r>
      <w:r w:rsidRPr="00542FF1">
        <w:rPr>
          <w:rFonts w:ascii="Gandhari Unicode" w:hAnsi="Gandhari Unicode"/>
          <w:lang w:val="en-GB"/>
        </w:rPr>
        <w:t xml:space="preserve"> "cold wind", is rather unclear. </w:t>
      </w:r>
      <w:r>
        <w:rPr>
          <w:rFonts w:ascii="Gandhari Unicode" w:hAnsi="Gandhari Unicode"/>
          <w:lang w:val="en-GB"/>
        </w:rPr>
        <w:t>TVG</w:t>
      </w:r>
      <w:r w:rsidRPr="00542FF1">
        <w:rPr>
          <w:rFonts w:ascii="Gandhari Unicode" w:hAnsi="Gandhari Unicode"/>
          <w:lang w:val="en-GB"/>
        </w:rPr>
        <w:t xml:space="preserve"> understands </w:t>
      </w:r>
      <w:proofErr w:type="spellStart"/>
      <w:r w:rsidRPr="00542FF1">
        <w:rPr>
          <w:rFonts w:ascii="Gandhari Unicode" w:hAnsi="Gandhari Unicode"/>
          <w:i/>
          <w:lang w:val="en-GB"/>
        </w:rPr>
        <w:t>taii</w:t>
      </w:r>
      <w:proofErr w:type="spellEnd"/>
      <w:r w:rsidRPr="00542FF1">
        <w:rPr>
          <w:rFonts w:ascii="Gandhari Unicode" w:hAnsi="Gandhari Unicode"/>
          <w:lang w:val="en-GB"/>
        </w:rPr>
        <w:t xml:space="preserve"> (even more favourable to such an interpretation is the variant </w:t>
      </w:r>
      <w:proofErr w:type="spellStart"/>
      <w:r w:rsidRPr="00542FF1">
        <w:rPr>
          <w:rFonts w:ascii="Gandhari Unicode" w:hAnsi="Gandhari Unicode"/>
          <w:i/>
          <w:lang w:val="en-GB"/>
        </w:rPr>
        <w:t>taiiya</w:t>
      </w:r>
      <w:proofErr w:type="spellEnd"/>
      <w:r w:rsidRPr="00542FF1">
        <w:rPr>
          <w:rFonts w:ascii="Gandhari Unicode" w:hAnsi="Gandhari Unicode"/>
          <w:lang w:val="en-GB"/>
        </w:rPr>
        <w:t xml:space="preserve">) as a link between </w:t>
      </w:r>
      <w:proofErr w:type="spellStart"/>
      <w:r w:rsidRPr="00542FF1">
        <w:rPr>
          <w:rFonts w:ascii="Gandhari Unicode" w:hAnsi="Gandhari Unicode"/>
          <w:i/>
          <w:lang w:val="en-GB"/>
        </w:rPr>
        <w:t>maṅkul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ūtai</w:t>
      </w:r>
      <w:proofErr w:type="spellEnd"/>
      <w:r w:rsidRPr="00542FF1">
        <w:rPr>
          <w:rFonts w:ascii="Gandhari Unicode" w:hAnsi="Gandhari Unicode"/>
          <w:lang w:val="en-GB"/>
        </w:rPr>
        <w:t>, that is "wind tied to clouds with [rain]drops". The problem, then, is the connection to the preceding elements. He can only read "and foaming spray of clear waves".</w:t>
      </w:r>
    </w:p>
  </w:footnote>
  <w:footnote w:id="232">
    <w:p w14:paraId="3A8C3EC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probably another of the instances where </w:t>
      </w:r>
      <w:proofErr w:type="spellStart"/>
      <w:r w:rsidRPr="00542FF1">
        <w:rPr>
          <w:rFonts w:ascii="Gandhari Unicode" w:hAnsi="Gandhari Unicode"/>
        </w:rPr>
        <w:t>Cām</w:t>
      </w:r>
      <w:proofErr w:type="spellEnd"/>
      <w:r w:rsidRPr="00542FF1">
        <w:rPr>
          <w:rFonts w:ascii="Gandhari Unicode" w:hAnsi="Gandhari Unicode"/>
        </w:rPr>
        <w:t xml:space="preserve">. (supported only by a variant in C2) has been </w:t>
      </w:r>
      <w:proofErr w:type="spellStart"/>
      <w:proofErr w:type="gramStart"/>
      <w:r w:rsidRPr="00542FF1">
        <w:rPr>
          <w:rFonts w:ascii="Gandhari Unicode" w:hAnsi="Gandhari Unicode"/>
        </w:rPr>
        <w:t>normalising</w:t>
      </w:r>
      <w:proofErr w:type="spellEnd"/>
      <w:r w:rsidRPr="00542FF1">
        <w:rPr>
          <w:rFonts w:ascii="Gandhari Unicode" w:hAnsi="Gandhari Unicode"/>
        </w:rPr>
        <w:t>:</w:t>
      </w:r>
      <w:proofErr w:type="gramEnd"/>
      <w:r w:rsidRPr="00542FF1">
        <w:rPr>
          <w:rFonts w:ascii="Gandhari Unicode" w:hAnsi="Gandhari Unicode"/>
        </w:rPr>
        <w:t xml:space="preserve"> since in line 3 we have </w:t>
      </w:r>
      <w:proofErr w:type="spellStart"/>
      <w:r w:rsidRPr="00542FF1">
        <w:rPr>
          <w:rFonts w:ascii="Gandhari Unicode" w:hAnsi="Gandhari Unicode"/>
          <w:i/>
          <w:iCs/>
        </w:rPr>
        <w:t>emmoṭu</w:t>
      </w:r>
      <w:proofErr w:type="spellEnd"/>
      <w:r w:rsidRPr="00542FF1">
        <w:rPr>
          <w:rFonts w:ascii="Gandhari Unicode" w:hAnsi="Gandhari Unicode"/>
        </w:rPr>
        <w:t xml:space="preserve">, a singular pronoun </w:t>
      </w:r>
      <w:proofErr w:type="spellStart"/>
      <w:r w:rsidRPr="00542FF1">
        <w:rPr>
          <w:rFonts w:ascii="Gandhari Unicode" w:hAnsi="Gandhari Unicode"/>
          <w:i/>
          <w:iCs/>
        </w:rPr>
        <w:t>eṉ</w:t>
      </w:r>
      <w:proofErr w:type="spellEnd"/>
      <w:r w:rsidRPr="00542FF1">
        <w:rPr>
          <w:rFonts w:ascii="Gandhari Unicode" w:hAnsi="Gandhari Unicode"/>
        </w:rPr>
        <w:t xml:space="preserve"> looked impossible to him. One might, however, argue, that </w:t>
      </w:r>
      <w:proofErr w:type="spellStart"/>
      <w:r w:rsidRPr="00542FF1">
        <w:rPr>
          <w:rFonts w:ascii="Gandhari Unicode" w:hAnsi="Gandhari Unicode"/>
          <w:i/>
          <w:iCs/>
        </w:rPr>
        <w:t>emmoṭu</w:t>
      </w:r>
      <w:proofErr w:type="spellEnd"/>
      <w:r w:rsidRPr="00542FF1">
        <w:rPr>
          <w:rFonts w:ascii="Gandhari Unicode" w:hAnsi="Gandhari Unicode"/>
        </w:rPr>
        <w:t xml:space="preserve"> refers to HIM and his entourage (the </w:t>
      </w:r>
      <w:proofErr w:type="spellStart"/>
      <w:r w:rsidRPr="00542FF1">
        <w:rPr>
          <w:rFonts w:ascii="Gandhari Unicode" w:hAnsi="Gandhari Unicode"/>
          <w:i/>
          <w:iCs/>
        </w:rPr>
        <w:t>iḷaiyar</w:t>
      </w:r>
      <w:proofErr w:type="spellEnd"/>
      <w:r w:rsidRPr="00542FF1">
        <w:rPr>
          <w:rFonts w:ascii="Gandhari Unicode" w:hAnsi="Gandhari Unicode"/>
        </w:rPr>
        <w:t>), whereas the heart is exclusively his own.</w:t>
      </w:r>
    </w:p>
  </w:footnote>
  <w:footnote w:id="233">
    <w:p w14:paraId="3150446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cennāy</w:t>
      </w:r>
      <w:proofErr w:type="spellEnd"/>
      <w:r w:rsidRPr="00542FF1">
        <w:rPr>
          <w:rFonts w:ascii="Gandhari Unicode" w:hAnsi="Gandhari Unicode"/>
          <w:lang w:val="en-GB"/>
        </w:rPr>
        <w:t xml:space="preserve"> perhaps does not simply mean a "red dog", but a particular species, namely the Asiatic wild dog (Cuon </w:t>
      </w:r>
      <w:proofErr w:type="spellStart"/>
      <w:r w:rsidRPr="00542FF1">
        <w:rPr>
          <w:rFonts w:ascii="Gandhari Unicode" w:hAnsi="Gandhari Unicode"/>
          <w:lang w:val="en-GB"/>
        </w:rPr>
        <w:t>alpinus</w:t>
      </w:r>
      <w:proofErr w:type="spellEnd"/>
      <w:r w:rsidRPr="00542FF1">
        <w:rPr>
          <w:rFonts w:ascii="Gandhari Unicode" w:hAnsi="Gandhari Unicode"/>
          <w:lang w:val="en-GB"/>
        </w:rPr>
        <w:t>) still found throughout the bigger part of the Peninsula.</w:t>
      </w:r>
    </w:p>
  </w:footnote>
  <w:footnote w:id="234">
    <w:p w14:paraId="6F5C4E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tilamma</w:t>
      </w:r>
      <w:proofErr w:type="spellEnd"/>
      <w:r w:rsidRPr="00542FF1">
        <w:rPr>
          <w:rFonts w:ascii="Gandhari Unicode" w:hAnsi="Gandhari Unicode"/>
          <w:lang w:val="en-GB"/>
        </w:rPr>
        <w:t xml:space="preserve"> clearly marks the unreal (unfortunately unrealisable) wish, while </w:t>
      </w:r>
      <w:r w:rsidRPr="00542FF1">
        <w:rPr>
          <w:rFonts w:ascii="Gandhari Unicode" w:hAnsi="Gandhari Unicode"/>
          <w:i/>
          <w:lang w:val="en-GB"/>
        </w:rPr>
        <w:t>tilla</w:t>
      </w:r>
      <w:r w:rsidRPr="00542FF1">
        <w:rPr>
          <w:rFonts w:ascii="Gandhari Unicode" w:hAnsi="Gandhari Unicode"/>
          <w:lang w:val="en-GB"/>
        </w:rPr>
        <w:t xml:space="preserve"> (see KT 57.4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goes with the urgent wish (the fulfilment is in heaven's hand).</w:t>
      </w:r>
    </w:p>
  </w:footnote>
  <w:footnote w:id="235">
    <w:p w14:paraId="43378C7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amarntōḷē</w:t>
      </w:r>
      <w:proofErr w:type="spellEnd"/>
      <w:r w:rsidRPr="00542FF1">
        <w:rPr>
          <w:rFonts w:ascii="Gandhari Unicode" w:hAnsi="Gandhari Unicode"/>
          <w:lang w:val="en-GB"/>
        </w:rPr>
        <w:t xml:space="preserve"> is another example for the functioning of the p.a. Here the point is not </w:t>
      </w:r>
      <w:proofErr w:type="gramStart"/>
      <w:r w:rsidRPr="00542FF1">
        <w:rPr>
          <w:rFonts w:ascii="Gandhari Unicode" w:hAnsi="Gandhari Unicode"/>
          <w:lang w:val="en-GB"/>
        </w:rPr>
        <w:t>past, but</w:t>
      </w:r>
      <w:proofErr w:type="gramEnd"/>
      <w:r w:rsidRPr="00542FF1">
        <w:rPr>
          <w:rFonts w:ascii="Gandhari Unicode" w:hAnsi="Gandhari Unicode"/>
          <w:lang w:val="en-GB"/>
        </w:rPr>
        <w:t xml:space="preserve"> being already realised: she has taken her place in his heart.</w:t>
      </w:r>
    </w:p>
  </w:footnote>
  <w:footnote w:id="236">
    <w:p w14:paraId="4515B2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At times even the different semantic possibilities look like variants. Here it is hardly possible to decide what is meant: on the one hand </w:t>
      </w:r>
      <w:proofErr w:type="spellStart"/>
      <w:r w:rsidRPr="00542FF1">
        <w:rPr>
          <w:rFonts w:ascii="Gandhari Unicode" w:hAnsi="Gandhari Unicode"/>
          <w:i/>
          <w:lang w:val="en-GB"/>
        </w:rPr>
        <w:t>kuḷavi</w:t>
      </w:r>
      <w:proofErr w:type="spellEnd"/>
      <w:r w:rsidRPr="00542FF1">
        <w:rPr>
          <w:rFonts w:ascii="Gandhari Unicode" w:hAnsi="Gandhari Unicode"/>
          <w:lang w:val="en-GB"/>
        </w:rPr>
        <w:t xml:space="preserve"> is used elsewhere several times in the sense of jasmine, but on the other hand </w:t>
      </w:r>
      <w:proofErr w:type="spellStart"/>
      <w:r w:rsidRPr="00542FF1">
        <w:rPr>
          <w:rFonts w:ascii="Gandhari Unicode" w:hAnsi="Gandhari Unicode"/>
          <w:i/>
          <w:lang w:val="en-GB"/>
        </w:rPr>
        <w:t>mōy</w:t>
      </w:r>
      <w:proofErr w:type="spellEnd"/>
      <w:r w:rsidRPr="00542FF1">
        <w:rPr>
          <w:rFonts w:ascii="Gandhari Unicode" w:hAnsi="Gandhari Unicode"/>
          <w:lang w:val="en-GB"/>
        </w:rPr>
        <w:t xml:space="preserve"> is by nature a verb of movement and thus easier to combine with an animal than with a plant. So compositional design should at least be considered: the very openness of expression permits the actualisation of both images.</w:t>
      </w:r>
    </w:p>
  </w:footnote>
  <w:footnote w:id="237">
    <w:p w14:paraId="6C7C84A1"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Compare </w:t>
      </w:r>
      <w:proofErr w:type="spellStart"/>
      <w:r w:rsidRPr="00542FF1">
        <w:rPr>
          <w:rFonts w:ascii="Gandhari Unicode" w:hAnsi="Gandhari Unicode"/>
          <w:i/>
          <w:lang w:val="en-GB"/>
        </w:rPr>
        <w:t>pōkuka</w:t>
      </w:r>
      <w:proofErr w:type="spellEnd"/>
      <w:r w:rsidRPr="00542FF1">
        <w:rPr>
          <w:rFonts w:ascii="Gandhari Unicode" w:hAnsi="Gandhari Unicode"/>
          <w:i/>
          <w:lang w:val="en-GB"/>
        </w:rPr>
        <w:t xml:space="preserve"> tilla</w:t>
      </w:r>
      <w:r w:rsidRPr="00542FF1">
        <w:rPr>
          <w:rFonts w:ascii="Gandhari Unicode" w:hAnsi="Gandhari Unicode"/>
          <w:lang w:val="en-GB"/>
        </w:rPr>
        <w:t xml:space="preserve">, urgent wish, with KT 56.4 </w:t>
      </w:r>
      <w:proofErr w:type="spellStart"/>
      <w:r w:rsidRPr="00542FF1">
        <w:rPr>
          <w:rFonts w:ascii="Gandhari Unicode" w:hAnsi="Gandhari Unicode"/>
          <w:i/>
          <w:lang w:val="en-GB"/>
        </w:rPr>
        <w:t>varuka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tillamma</w:t>
      </w:r>
      <w:proofErr w:type="spellEnd"/>
      <w:r w:rsidRPr="00542FF1">
        <w:rPr>
          <w:rFonts w:ascii="Gandhari Unicode" w:hAnsi="Gandhari Unicode"/>
          <w:lang w:val="en-GB"/>
        </w:rPr>
        <w:t>, unreal wish.</w:t>
      </w:r>
    </w:p>
  </w:footnote>
  <w:footnote w:id="238">
    <w:p w14:paraId="7FF910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play with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(line 6), one a noun, the other verbal noun to </w:t>
      </w:r>
      <w:proofErr w:type="spellStart"/>
      <w:r w:rsidRPr="00542FF1">
        <w:rPr>
          <w:rFonts w:ascii="Gandhari Unicode" w:hAnsi="Gandhari Unicode"/>
          <w:i/>
          <w:lang w:val="en-GB"/>
        </w:rPr>
        <w:t>uy</w:t>
      </w:r>
      <w:proofErr w:type="spellEnd"/>
      <w:r w:rsidRPr="00542FF1">
        <w:rPr>
          <w:rFonts w:ascii="Gandhari Unicode" w:hAnsi="Gandhari Unicode"/>
          <w:lang w:val="en-GB"/>
        </w:rPr>
        <w:t xml:space="preserve"> "live", cannot be reproduced in a translation. While </w:t>
      </w:r>
      <w:proofErr w:type="spellStart"/>
      <w:r w:rsidRPr="00542FF1">
        <w:rPr>
          <w:rFonts w:ascii="Gandhari Unicode" w:hAnsi="Gandhari Unicode"/>
          <w:i/>
          <w:lang w:val="en-GB"/>
        </w:rPr>
        <w:t>uyir</w:t>
      </w:r>
      <w:proofErr w:type="spellEnd"/>
      <w:r w:rsidRPr="00542FF1">
        <w:rPr>
          <w:rFonts w:ascii="Gandhari Unicode" w:hAnsi="Gandhari Unicode"/>
          <w:lang w:val="en-GB"/>
        </w:rPr>
        <w:t xml:space="preserve"> is "life", </w:t>
      </w:r>
      <w:proofErr w:type="spellStart"/>
      <w:r w:rsidRPr="00542FF1">
        <w:rPr>
          <w:rFonts w:ascii="Gandhari Unicode" w:hAnsi="Gandhari Unicode"/>
          <w:i/>
          <w:lang w:val="en-GB"/>
        </w:rPr>
        <w:t>uyal</w:t>
      </w:r>
      <w:proofErr w:type="spellEnd"/>
      <w:r w:rsidRPr="00542FF1">
        <w:rPr>
          <w:rFonts w:ascii="Gandhari Unicode" w:hAnsi="Gandhari Unicode"/>
          <w:lang w:val="en-GB"/>
        </w:rPr>
        <w:t xml:space="preserve"> moreover comprises the verbal nuance of "escaping, salvation".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there is the double possibility that on the surface a religious tone is brought forward (the association being the escaping from the circle of rebirth), but this tone is playfully secularised and turned upside down: fulfilled love in the lives to come.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w:t>
      </w:r>
      <w:proofErr w:type="spellStart"/>
      <w:r w:rsidRPr="00542FF1">
        <w:rPr>
          <w:rFonts w:ascii="Gandhari Unicode" w:hAnsi="Gandhari Unicode"/>
          <w:lang w:val="en-GB"/>
        </w:rPr>
        <w:t>Cām</w:t>
      </w:r>
      <w:proofErr w:type="spellEnd"/>
      <w:r w:rsidRPr="00542FF1">
        <w:rPr>
          <w:rFonts w:ascii="Gandhari Unicode" w:hAnsi="Gandhari Unicode"/>
          <w:lang w:val="en-GB"/>
        </w:rPr>
        <w:t>.'s interpretation, and if this is not to be seen as a superimposition of younger associations, it might be a hint for a late origin of this poem.</w:t>
      </w:r>
    </w:p>
  </w:footnote>
  <w:footnote w:id="239">
    <w:p w14:paraId="10F4E3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Could</w:t>
      </w:r>
      <w:r w:rsidRPr="00542FF1">
        <w:rPr>
          <w:rFonts w:ascii="Gandhari Unicode" w:hAnsi="Gandhari Unicode"/>
          <w:i/>
          <w:lang w:val="en-GB"/>
        </w:rPr>
        <w:t xml:space="preserve"> </w:t>
      </w:r>
      <w:proofErr w:type="spellStart"/>
      <w:r w:rsidRPr="00542FF1">
        <w:rPr>
          <w:rFonts w:ascii="Gandhari Unicode" w:hAnsi="Gandhari Unicode"/>
          <w:i/>
          <w:lang w:val="en-GB"/>
        </w:rPr>
        <w:t>vevvaṟai</w:t>
      </w:r>
      <w:proofErr w:type="spellEnd"/>
      <w:r w:rsidRPr="00542FF1">
        <w:rPr>
          <w:rFonts w:ascii="Gandhari Unicode" w:hAnsi="Gandhari Unicode"/>
          <w:lang w:val="en-GB"/>
        </w:rPr>
        <w:t xml:space="preserve"> be understood as a mistake for </w:t>
      </w:r>
      <w:r w:rsidRPr="00542FF1">
        <w:rPr>
          <w:rFonts w:ascii="Gandhari Unicode" w:hAnsi="Gandhari Unicode"/>
          <w:i/>
          <w:lang w:val="en-GB"/>
        </w:rPr>
        <w:t>-</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cf. KT 396.5, NA 171.2 </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Sic all the readings. Perhaps a contamination of </w:t>
      </w:r>
      <w:proofErr w:type="spellStart"/>
      <w:r w:rsidRPr="00542FF1">
        <w:rPr>
          <w:rFonts w:ascii="Gandhari Unicode" w:hAnsi="Gandhari Unicode"/>
          <w:i/>
          <w:lang w:val="en-GB"/>
        </w:rPr>
        <w:t>aṟai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varai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vemmaṟai</w:t>
      </w:r>
      <w:proofErr w:type="spellEnd"/>
      <w:r w:rsidRPr="00542FF1">
        <w:rPr>
          <w:rFonts w:ascii="Gandhari Unicode" w:hAnsi="Gandhari Unicode"/>
          <w:lang w:val="en-GB"/>
        </w:rPr>
        <w:t>/</w:t>
      </w:r>
      <w:proofErr w:type="spellStart"/>
      <w:r w:rsidRPr="00542FF1">
        <w:rPr>
          <w:rFonts w:ascii="Gandhari Unicode" w:hAnsi="Gandhari Unicode"/>
          <w:i/>
          <w:lang w:val="en-GB"/>
        </w:rPr>
        <w:t>vevvarai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have no problems in accepting this as a </w:t>
      </w:r>
      <w:r w:rsidRPr="00542FF1">
        <w:rPr>
          <w:rFonts w:ascii="Gandhari Unicode" w:hAnsi="Gandhari Unicode"/>
          <w:i/>
          <w:lang w:val="en-GB"/>
        </w:rPr>
        <w:t xml:space="preserve">sandhi </w:t>
      </w:r>
      <w:proofErr w:type="spellStart"/>
      <w:r w:rsidRPr="00542FF1">
        <w:rPr>
          <w:rFonts w:ascii="Gandhari Unicode" w:hAnsi="Gandhari Unicode"/>
          <w:i/>
          <w:lang w:val="en-GB"/>
        </w:rPr>
        <w:t>ve-vv-aṟai</w:t>
      </w:r>
      <w:proofErr w:type="spellEnd"/>
      <w:r w:rsidRPr="00542FF1">
        <w:rPr>
          <w:rFonts w:ascii="Gandhari Unicode" w:hAnsi="Gandhari Unicode"/>
          <w:lang w:val="en-GB"/>
        </w:rPr>
        <w:t>.</w:t>
      </w:r>
    </w:p>
  </w:footnote>
  <w:footnote w:id="240">
    <w:p w14:paraId="1DCA5B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āṟṟiṉō</w:t>
      </w:r>
      <w:proofErr w:type="spellEnd"/>
      <w:r w:rsidRPr="00542FF1">
        <w:rPr>
          <w:rFonts w:ascii="Gandhari Unicode" w:hAnsi="Gandhari Unicode"/>
          <w:lang w:val="en-GB"/>
        </w:rPr>
        <w:t xml:space="preserve">: here by </w:t>
      </w:r>
      <w:r w:rsidRPr="00542FF1">
        <w:rPr>
          <w:rFonts w:ascii="Gandhari Unicode" w:hAnsi="Gandhari Unicode"/>
          <w:i/>
          <w:lang w:val="en-GB"/>
        </w:rPr>
        <w:t>-ō</w:t>
      </w:r>
      <w:r w:rsidRPr="00542FF1">
        <w:rPr>
          <w:rFonts w:ascii="Gandhari Unicode" w:hAnsi="Gandhari Unicode"/>
          <w:lang w:val="en-GB"/>
        </w:rPr>
        <w:t xml:space="preserve"> is achieved a marking of the conditional as the subject of the nominal sentence, connected with a polite request/question: "it [would] certainly be good, if [you at least] considered ...". Cf. KT 98.2, 112.2 conditional + </w:t>
      </w:r>
      <w:r w:rsidRPr="00542FF1">
        <w:rPr>
          <w:rFonts w:ascii="Gandhari Unicode" w:hAnsi="Gandhari Unicode"/>
          <w:i/>
          <w:lang w:val="en-GB"/>
        </w:rPr>
        <w:t>-ē</w:t>
      </w:r>
      <w:r w:rsidRPr="00542FF1">
        <w:rPr>
          <w:rFonts w:ascii="Gandhari Unicode" w:hAnsi="Gandhari Unicode"/>
          <w:lang w:val="en-GB"/>
        </w:rPr>
        <w:t>.</w:t>
      </w:r>
    </w:p>
  </w:footnote>
  <w:footnote w:id="241">
    <w:p w14:paraId="771709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w:t>
      </w:r>
      <w:proofErr w:type="gramStart"/>
      <w:r w:rsidRPr="00542FF1">
        <w:rPr>
          <w:rFonts w:ascii="Gandhari Unicode" w:hAnsi="Gandhari Unicode"/>
        </w:rPr>
        <w:t>fact</w:t>
      </w:r>
      <w:proofErr w:type="gramEnd"/>
      <w:r w:rsidRPr="00542FF1">
        <w:rPr>
          <w:rFonts w:ascii="Gandhari Unicode" w:hAnsi="Gandhari Unicode"/>
        </w:rPr>
        <w:t xml:space="preserve"> the overwhelming majority of sources is against </w:t>
      </w:r>
      <w:proofErr w:type="spellStart"/>
      <w:r w:rsidRPr="00542FF1">
        <w:rPr>
          <w:rFonts w:ascii="Gandhari Unicode" w:hAnsi="Gandhari Unicode"/>
        </w:rPr>
        <w:t>Cām</w:t>
      </w:r>
      <w:proofErr w:type="spellEnd"/>
      <w:r w:rsidRPr="00542FF1">
        <w:rPr>
          <w:rFonts w:ascii="Gandhari Unicode" w:hAnsi="Gandhari Unicode"/>
        </w:rPr>
        <w:t xml:space="preserve">. for this line and even more the following 2 lines. The split of metrical feet is dependent on this decision. The reason for </w:t>
      </w:r>
      <w:proofErr w:type="spellStart"/>
      <w:r w:rsidRPr="00542FF1">
        <w:rPr>
          <w:rFonts w:ascii="Gandhari Unicode" w:hAnsi="Gandhari Unicode"/>
        </w:rPr>
        <w:t>Cām</w:t>
      </w:r>
      <w:proofErr w:type="spellEnd"/>
      <w:r w:rsidRPr="00542FF1">
        <w:rPr>
          <w:rFonts w:ascii="Gandhari Unicode" w:hAnsi="Gandhari Unicode"/>
        </w:rPr>
        <w:t xml:space="preserve">. to choose </w:t>
      </w:r>
      <w:proofErr w:type="spellStart"/>
      <w:r w:rsidRPr="00542FF1">
        <w:rPr>
          <w:rFonts w:ascii="Gandhari Unicode" w:hAnsi="Gandhari Unicode"/>
          <w:i/>
          <w:iCs/>
        </w:rPr>
        <w:t>aralai</w:t>
      </w:r>
      <w:proofErr w:type="spellEnd"/>
      <w:r w:rsidRPr="00542FF1">
        <w:rPr>
          <w:rFonts w:ascii="Gandhari Unicode" w:hAnsi="Gandhari Unicode"/>
        </w:rPr>
        <w:t xml:space="preserve"> instead of </w:t>
      </w:r>
      <w:proofErr w:type="spellStart"/>
      <w:r w:rsidRPr="00542FF1">
        <w:rPr>
          <w:rFonts w:ascii="Gandhari Unicode" w:hAnsi="Gandhari Unicode"/>
          <w:i/>
          <w:iCs/>
        </w:rPr>
        <w:t>talai</w:t>
      </w:r>
      <w:proofErr w:type="spellEnd"/>
      <w:r w:rsidRPr="00542FF1">
        <w:rPr>
          <w:rFonts w:ascii="Gandhari Unicode" w:hAnsi="Gandhari Unicode"/>
        </w:rPr>
        <w:t xml:space="preserve"> is most probably that the latter results in a metrically unsatisfactory foot (</w:t>
      </w:r>
      <w:proofErr w:type="spellStart"/>
      <w:r w:rsidRPr="00542FF1">
        <w:rPr>
          <w:rFonts w:ascii="Gandhari Unicode" w:hAnsi="Gandhari Unicode"/>
          <w:i/>
          <w:iCs/>
        </w:rPr>
        <w:t>ṟalai-kuṉṟat</w:t>
      </w:r>
      <w:proofErr w:type="spellEnd"/>
      <w:r w:rsidRPr="00542FF1">
        <w:rPr>
          <w:rFonts w:ascii="Gandhari Unicode" w:hAnsi="Gandhari Unicode"/>
        </w:rPr>
        <w:t xml:space="preserve"> = </w:t>
      </w:r>
      <w:proofErr w:type="spellStart"/>
      <w:r w:rsidRPr="00542FF1">
        <w:rPr>
          <w:rFonts w:ascii="Gandhari Unicode" w:hAnsi="Gandhari Unicode"/>
          <w:i/>
          <w:iCs/>
        </w:rPr>
        <w:t>nirai-nēr-nēr</w:t>
      </w:r>
      <w:proofErr w:type="spellEnd"/>
      <w:r w:rsidRPr="00542FF1">
        <w:rPr>
          <w:rFonts w:ascii="Gandhari Unicode" w:hAnsi="Gandhari Unicode"/>
          <w:i/>
          <w:iCs/>
        </w:rPr>
        <w:t>.</w:t>
      </w:r>
      <w:r w:rsidRPr="00542FF1">
        <w:rPr>
          <w:rFonts w:ascii="Gandhari Unicode" w:hAnsi="Gandhari Unicode"/>
        </w:rPr>
        <w:t xml:space="preserve"> The second problem must have been in the </w:t>
      </w:r>
      <w:proofErr w:type="spellStart"/>
      <w:r w:rsidRPr="00542FF1">
        <w:rPr>
          <w:rFonts w:ascii="Gandhari Unicode" w:hAnsi="Gandhari Unicode"/>
          <w:i/>
          <w:iCs/>
        </w:rPr>
        <w:t>cīr</w:t>
      </w:r>
      <w:proofErr w:type="spellEnd"/>
      <w:r w:rsidRPr="00542FF1">
        <w:rPr>
          <w:rFonts w:ascii="Gandhari Unicode" w:hAnsi="Gandhari Unicode"/>
          <w:i/>
          <w:iCs/>
        </w:rPr>
        <w:t xml:space="preserve"> </w:t>
      </w:r>
      <w:proofErr w:type="spellStart"/>
      <w:r w:rsidRPr="00542FF1">
        <w:rPr>
          <w:rFonts w:ascii="Gandhari Unicode" w:hAnsi="Gandhari Unicode"/>
          <w:i/>
          <w:iCs/>
        </w:rPr>
        <w:t>tāveṉa</w:t>
      </w:r>
      <w:proofErr w:type="spellEnd"/>
      <w:r w:rsidRPr="00542FF1">
        <w:rPr>
          <w:rFonts w:ascii="Gandhari Unicode" w:hAnsi="Gandhari Unicode"/>
        </w:rPr>
        <w:t xml:space="preserve"> in line 4 (see next note). However, also </w:t>
      </w:r>
      <w:proofErr w:type="spellStart"/>
      <w:r w:rsidRPr="00542FF1">
        <w:rPr>
          <w:rFonts w:ascii="Gandhari Unicode" w:hAnsi="Gandhari Unicode"/>
          <w:i/>
          <w:lang w:val="en-GB"/>
        </w:rPr>
        <w:t>aralai</w:t>
      </w:r>
      <w:proofErr w:type="spellEnd"/>
      <w:r w:rsidRPr="00542FF1">
        <w:rPr>
          <w:rFonts w:ascii="Gandhari Unicode" w:hAnsi="Gandhari Unicode"/>
          <w:i/>
          <w:lang w:val="en-GB"/>
        </w:rPr>
        <w:t xml:space="preserve"> </w:t>
      </w:r>
      <w:r w:rsidRPr="00542FF1">
        <w:rPr>
          <w:rFonts w:ascii="Gandhari Unicode" w:hAnsi="Gandhari Unicode"/>
          <w:lang w:val="en-GB"/>
        </w:rPr>
        <w:t>is not a well-attested word: the Ind./</w:t>
      </w:r>
      <w:proofErr w:type="spellStart"/>
      <w:r w:rsidRPr="00542FF1">
        <w:rPr>
          <w:rFonts w:ascii="Gandhari Unicode" w:hAnsi="Gandhari Unicode"/>
          <w:lang w:val="en-GB"/>
        </w:rPr>
        <w:t>Cām</w:t>
      </w:r>
      <w:proofErr w:type="spellEnd"/>
      <w:r w:rsidRPr="00542FF1">
        <w:rPr>
          <w:rFonts w:ascii="Gandhari Unicode" w:hAnsi="Gandhari Unicode"/>
          <w:lang w:val="en-GB"/>
        </w:rPr>
        <w:t>.</w:t>
      </w:r>
      <w:r w:rsidRPr="00542FF1">
        <w:rPr>
          <w:rFonts w:ascii="Gandhari Unicode" w:hAnsi="Gandhari Unicode"/>
        </w:rPr>
        <w:t xml:space="preserve"> </w:t>
      </w:r>
      <w:r w:rsidRPr="00542FF1">
        <w:rPr>
          <w:rFonts w:ascii="Gandhari Unicode" w:hAnsi="Gandhari Unicode"/>
          <w:lang w:val="en-GB"/>
        </w:rPr>
        <w:t xml:space="preserve">give for this passage p. n. of a mountain (probably because it is said to belong to a king), but for KT 214.6 the meaning "oleander". The TL knows neither of these, </w:t>
      </w:r>
      <w:proofErr w:type="gramStart"/>
      <w:r w:rsidRPr="00542FF1">
        <w:rPr>
          <w:rFonts w:ascii="Gandhari Unicode" w:hAnsi="Gandhari Unicode"/>
          <w:lang w:val="en-GB"/>
        </w:rPr>
        <w:t>and</w:t>
      </w:r>
      <w:proofErr w:type="gramEnd"/>
      <w:r w:rsidRPr="00542FF1">
        <w:rPr>
          <w:rFonts w:ascii="Gandhari Unicode" w:hAnsi="Gandhari Unicode"/>
          <w:lang w:val="en-GB"/>
        </w:rPr>
        <w:t xml:space="preserve"> the few further references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(AN 309.8, PN 381.14, Malaik. 24, 139) seem to point to a plant.</w:t>
      </w:r>
    </w:p>
  </w:footnote>
  <w:footnote w:id="242">
    <w:p w14:paraId="49C358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see in C2 the same reading as in all the other sources, crossed out in blue ink, while </w:t>
      </w:r>
      <w:proofErr w:type="spellStart"/>
      <w:r w:rsidRPr="00542FF1">
        <w:rPr>
          <w:rFonts w:ascii="Gandhari Unicode" w:hAnsi="Gandhari Unicode"/>
        </w:rPr>
        <w:t>Cām</w:t>
      </w:r>
      <w:proofErr w:type="spellEnd"/>
      <w:r w:rsidRPr="00542FF1">
        <w:rPr>
          <w:rFonts w:ascii="Gandhari Unicode" w:hAnsi="Gandhari Unicode"/>
        </w:rPr>
        <w:t xml:space="preserve">.'s reading is written over the line in pencil. This might well represent the </w:t>
      </w:r>
      <w:r w:rsidRPr="00542FF1">
        <w:rPr>
          <w:rFonts w:ascii="Gandhari Unicode" w:hAnsi="Gandhari Unicode"/>
          <w:lang w:val="en-GB"/>
        </w:rPr>
        <w:t>"</w:t>
      </w:r>
      <w:r w:rsidRPr="00542FF1">
        <w:rPr>
          <w:rFonts w:ascii="Gandhari Unicode" w:hAnsi="Gandhari Unicode"/>
        </w:rPr>
        <w:t>correction</w:t>
      </w:r>
      <w:r w:rsidRPr="00542FF1">
        <w:rPr>
          <w:rFonts w:ascii="Gandhari Unicode" w:hAnsi="Gandhari Unicode"/>
          <w:lang w:val="en-GB"/>
        </w:rPr>
        <w:t>"</w:t>
      </w:r>
      <w:r w:rsidRPr="00542FF1">
        <w:rPr>
          <w:rFonts w:ascii="Gandhari Unicode" w:hAnsi="Gandhari Unicode"/>
        </w:rPr>
        <w:t xml:space="preserve"> made by his own hand. The difficult bit in the transmitted line is </w:t>
      </w:r>
      <w:proofErr w:type="spellStart"/>
      <w:r w:rsidRPr="00542FF1">
        <w:rPr>
          <w:rFonts w:ascii="Gandhari Unicode" w:hAnsi="Gandhari Unicode"/>
          <w:i/>
          <w:iCs/>
        </w:rPr>
        <w:t>tāveṉa</w:t>
      </w:r>
      <w:proofErr w:type="spellEnd"/>
      <w:r w:rsidRPr="00542FF1">
        <w:rPr>
          <w:rFonts w:ascii="Gandhari Unicode" w:hAnsi="Gandhari Unicode"/>
        </w:rPr>
        <w:t xml:space="preserve">, a usage for which there is no real parallel. It seems, however, perfectly possible to </w:t>
      </w:r>
      <w:proofErr w:type="spellStart"/>
      <w:r w:rsidRPr="00542FF1">
        <w:rPr>
          <w:rFonts w:ascii="Gandhari Unicode" w:hAnsi="Gandhari Unicode"/>
        </w:rPr>
        <w:t>analyse</w:t>
      </w:r>
      <w:proofErr w:type="spellEnd"/>
      <w:r w:rsidRPr="00542FF1">
        <w:rPr>
          <w:rFonts w:ascii="Gandhari Unicode" w:hAnsi="Gandhari Unicode"/>
        </w:rPr>
        <w:t xml:space="preserve"> it as an adverbial formation of the type </w:t>
      </w:r>
      <w:proofErr w:type="spellStart"/>
      <w:r w:rsidRPr="00542FF1">
        <w:rPr>
          <w:rFonts w:ascii="Gandhari Unicode" w:hAnsi="Gandhari Unicode"/>
          <w:i/>
          <w:iCs/>
        </w:rPr>
        <w:t>taṇṇeṉa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coolly</w:t>
      </w:r>
      <w:r w:rsidRPr="00542FF1">
        <w:rPr>
          <w:rFonts w:ascii="Gandhari Unicode" w:hAnsi="Gandhari Unicode"/>
          <w:lang w:val="en-GB"/>
        </w:rPr>
        <w:t>"</w:t>
      </w:r>
      <w:r w:rsidRPr="00542FF1">
        <w:rPr>
          <w:rFonts w:ascii="Gandhari Unicode" w:hAnsi="Gandhari Unicode"/>
        </w:rPr>
        <w:t xml:space="preserve">, based on </w:t>
      </w:r>
      <w:proofErr w:type="spellStart"/>
      <w:r w:rsidRPr="00542FF1">
        <w:rPr>
          <w:rFonts w:ascii="Gandhari Unicode" w:hAnsi="Gandhari Unicode"/>
          <w:i/>
          <w:iCs/>
        </w:rPr>
        <w:t>tā</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rushing</w:t>
      </w:r>
      <w:r w:rsidRPr="00542FF1">
        <w:rPr>
          <w:rFonts w:ascii="Gandhari Unicode" w:hAnsi="Gandhari Unicode"/>
          <w:lang w:val="en-GB"/>
        </w:rPr>
        <w:t>"</w:t>
      </w:r>
      <w:r w:rsidRPr="00542FF1">
        <w:rPr>
          <w:rFonts w:ascii="Gandhari Unicode" w:hAnsi="Gandhari Unicode"/>
        </w:rPr>
        <w:t xml:space="preserve"> (DEDR 3177; attested several times in the KT) plus </w:t>
      </w:r>
      <w:proofErr w:type="spellStart"/>
      <w:r w:rsidRPr="00542FF1">
        <w:rPr>
          <w:rFonts w:ascii="Gandhari Unicode" w:hAnsi="Gandhari Unicode"/>
          <w:i/>
          <w:iCs/>
        </w:rPr>
        <w:t>eṉa</w:t>
      </w:r>
      <w:proofErr w:type="spellEnd"/>
      <w:r w:rsidRPr="00542FF1">
        <w:rPr>
          <w:rFonts w:ascii="Gandhari Unicode" w:hAnsi="Gandhari Unicode"/>
        </w:rPr>
        <w:t xml:space="preserve">. The meaning would then be </w:t>
      </w:r>
      <w:r w:rsidRPr="00542FF1">
        <w:rPr>
          <w:rFonts w:ascii="Gandhari Unicode" w:hAnsi="Gandhari Unicode"/>
          <w:lang w:val="en-GB"/>
        </w:rPr>
        <w:t>"</w:t>
      </w:r>
      <w:r w:rsidRPr="00542FF1">
        <w:rPr>
          <w:rFonts w:ascii="Gandhari Unicode" w:hAnsi="Gandhari Unicode"/>
        </w:rPr>
        <w:t>in a rush</w:t>
      </w:r>
      <w:r w:rsidRPr="00542FF1">
        <w:rPr>
          <w:rFonts w:ascii="Gandhari Unicode" w:hAnsi="Gandhari Unicode"/>
          <w:lang w:val="en-GB"/>
        </w:rPr>
        <w:t>"</w:t>
      </w:r>
      <w:r w:rsidRPr="00542FF1">
        <w:rPr>
          <w:rFonts w:ascii="Gandhari Unicode" w:hAnsi="Gandhari Unicode"/>
        </w:rPr>
        <w:t xml:space="preserve"> or </w:t>
      </w:r>
      <w:r w:rsidRPr="00542FF1">
        <w:rPr>
          <w:rFonts w:ascii="Gandhari Unicode" w:hAnsi="Gandhari Unicode"/>
          <w:lang w:val="en-GB"/>
        </w:rPr>
        <w:t>"</w:t>
      </w:r>
      <w:r w:rsidRPr="00542FF1">
        <w:rPr>
          <w:rFonts w:ascii="Gandhari Unicode" w:hAnsi="Gandhari Unicode"/>
        </w:rPr>
        <w:t>hurriedly</w:t>
      </w:r>
      <w:r w:rsidRPr="00542FF1">
        <w:rPr>
          <w:rFonts w:ascii="Gandhari Unicode" w:hAnsi="Gandhari Unicode"/>
          <w:lang w:val="en-GB"/>
        </w:rPr>
        <w:t>"</w:t>
      </w:r>
      <w:r w:rsidRPr="00542FF1">
        <w:rPr>
          <w:rFonts w:ascii="Gandhari Unicode" w:hAnsi="Gandhari Unicode"/>
        </w:rPr>
        <w:t>.</w:t>
      </w:r>
    </w:p>
  </w:footnote>
  <w:footnote w:id="243">
    <w:p w14:paraId="66361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Solicitors with drums presumably are the traveling minstrels for whom the king is always at home. If HE is the subject also of line 1 (1+4b), this might be considered as an elliptical metaphor about his generosity.</w:t>
      </w:r>
    </w:p>
  </w:footnote>
  <w:footnote w:id="244">
    <w:p w14:paraId="44414E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nīṭalō</w:t>
      </w:r>
      <w:proofErr w:type="spellEnd"/>
      <w:r w:rsidRPr="00542FF1">
        <w:rPr>
          <w:rFonts w:ascii="Gandhari Unicode" w:hAnsi="Gandhari Unicode"/>
          <w:lang w:val="en-GB"/>
        </w:rPr>
        <w:t xml:space="preserve">: the </w:t>
      </w:r>
      <w:r w:rsidRPr="00542FF1">
        <w:rPr>
          <w:rFonts w:ascii="Gandhari Unicode" w:hAnsi="Gandhari Unicode"/>
          <w:i/>
          <w:lang w:val="en-GB"/>
        </w:rPr>
        <w:t>-ō</w:t>
      </w:r>
      <w:r w:rsidRPr="00542FF1">
        <w:rPr>
          <w:rFonts w:ascii="Gandhari Unicode" w:hAnsi="Gandhari Unicode"/>
          <w:lang w:val="en-GB"/>
        </w:rPr>
        <w:t xml:space="preserve"> here is one of the difficult cases. It seems possible to understand an actual question which is negated immediately afterwards (</w:t>
      </w:r>
      <w:proofErr w:type="spellStart"/>
      <w:r w:rsidRPr="00542FF1">
        <w:rPr>
          <w:rFonts w:ascii="Gandhari Unicode" w:hAnsi="Gandhari Unicode"/>
          <w:i/>
          <w:lang w:val="en-GB"/>
        </w:rPr>
        <w:t>iṉṟē</w:t>
      </w:r>
      <w:proofErr w:type="spellEnd"/>
      <w:r w:rsidRPr="00542FF1">
        <w:rPr>
          <w:rFonts w:ascii="Gandhari Unicode" w:hAnsi="Gandhari Unicode"/>
          <w:lang w:val="en-GB"/>
        </w:rPr>
        <w:t>). Possible as well is a demarcation of topic.</w:t>
      </w:r>
    </w:p>
  </w:footnote>
  <w:footnote w:id="245">
    <w:p w14:paraId="1875BE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Most witnesses give </w:t>
      </w:r>
      <w:proofErr w:type="spellStart"/>
      <w:r w:rsidRPr="00542FF1">
        <w:rPr>
          <w:rFonts w:ascii="Gandhari Unicode" w:hAnsi="Gandhari Unicode"/>
          <w:i/>
          <w:lang w:val="en-GB"/>
        </w:rPr>
        <w:t>kūtaḷir</w:t>
      </w:r>
      <w:proofErr w:type="spellEnd"/>
      <w:r w:rsidRPr="00542FF1">
        <w:rPr>
          <w:rFonts w:ascii="Gandhari Unicode" w:hAnsi="Gandhari Unicode"/>
          <w:lang w:val="en-GB"/>
        </w:rPr>
        <w:t xml:space="preserve"> as the name of the plant, anyhow the only passage to be found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More frequent is </w:t>
      </w:r>
      <w:proofErr w:type="spellStart"/>
      <w:r w:rsidRPr="00542FF1">
        <w:rPr>
          <w:rFonts w:ascii="Gandhari Unicode" w:hAnsi="Gandhari Unicode"/>
          <w:i/>
          <w:iCs/>
          <w:lang w:val="en-GB"/>
        </w:rPr>
        <w:t>kūtaḷam</w:t>
      </w:r>
      <w:proofErr w:type="spellEnd"/>
      <w:r w:rsidRPr="00542FF1">
        <w:rPr>
          <w:rFonts w:ascii="Gandhari Unicode" w:hAnsi="Gandhari Unicode"/>
          <w:lang w:val="en-GB"/>
        </w:rPr>
        <w:t xml:space="preserve">, while </w:t>
      </w:r>
      <w:proofErr w:type="spellStart"/>
      <w:r w:rsidRPr="00542FF1">
        <w:rPr>
          <w:rFonts w:ascii="Gandhari Unicode" w:hAnsi="Gandhari Unicode"/>
          <w:i/>
          <w:lang w:val="en-GB"/>
        </w:rPr>
        <w:t>kūtāḷi</w:t>
      </w:r>
      <w:proofErr w:type="spellEnd"/>
      <w:r w:rsidRPr="00542FF1">
        <w:rPr>
          <w:rFonts w:ascii="Gandhari Unicode" w:hAnsi="Gandhari Unicode"/>
          <w:lang w:val="en-GB"/>
        </w:rPr>
        <w:t xml:space="preserve"> is attested in the </w:t>
      </w:r>
      <w:proofErr w:type="spellStart"/>
      <w:r w:rsidRPr="00542FF1">
        <w:rPr>
          <w:rFonts w:ascii="Gandhari Unicode" w:hAnsi="Gandhari Unicode"/>
          <w:lang w:val="en-GB"/>
        </w:rPr>
        <w:t>Tivākaram</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kūtaḷi</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the reading chosen by </w:t>
      </w:r>
      <w:proofErr w:type="spellStart"/>
      <w:r w:rsidRPr="00542FF1">
        <w:rPr>
          <w:rFonts w:ascii="Gandhari Unicode" w:hAnsi="Gandhari Unicode"/>
          <w:lang w:val="en-GB"/>
        </w:rPr>
        <w:t>Cām</w:t>
      </w:r>
      <w:proofErr w:type="spellEnd"/>
      <w:r w:rsidRPr="00542FF1">
        <w:rPr>
          <w:rFonts w:ascii="Gandhari Unicode" w:hAnsi="Gandhari Unicode"/>
          <w:lang w:val="en-GB"/>
        </w:rPr>
        <w:t>., is not attested elsewhere or at least not entered in the TL.</w:t>
      </w:r>
    </w:p>
  </w:footnote>
  <w:footnote w:id="246">
    <w:p w14:paraId="7813CC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the first example for the elliptical metaphor: the main verb from the emotive level </w:t>
      </w:r>
      <w:proofErr w:type="gramStart"/>
      <w:r w:rsidRPr="00542FF1">
        <w:rPr>
          <w:rFonts w:ascii="Gandhari Unicode" w:hAnsi="Gandhari Unicode"/>
        </w:rPr>
        <w:t>has to</w:t>
      </w:r>
      <w:proofErr w:type="gramEnd"/>
      <w:r w:rsidRPr="00542FF1">
        <w:rPr>
          <w:rFonts w:ascii="Gandhari Unicode" w:hAnsi="Gandhari Unicode"/>
        </w:rPr>
        <w:t xml:space="preserve"> be substituted on the figurative level.</w:t>
      </w:r>
    </w:p>
  </w:footnote>
  <w:footnote w:id="247">
    <w:p w14:paraId="2AA29D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kīḻ</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has to be taken adverbially and related to the place where the lame one </w:t>
      </w:r>
      <w:proofErr w:type="gramStart"/>
      <w:r w:rsidRPr="00542FF1">
        <w:rPr>
          <w:rFonts w:ascii="Gandhari Unicode" w:hAnsi="Gandhari Unicode"/>
          <w:lang w:val="en-GB"/>
        </w:rPr>
        <w:t>stays:</w:t>
      </w:r>
      <w:proofErr w:type="gramEnd"/>
      <w:r w:rsidRPr="00542FF1">
        <w:rPr>
          <w:rFonts w:ascii="Gandhari Unicode" w:hAnsi="Gandhari Unicode"/>
          <w:lang w:val="en-GB"/>
        </w:rPr>
        <w:t xml:space="preserve"> below, not on the mountain.</w:t>
      </w:r>
    </w:p>
  </w:footnote>
  <w:footnote w:id="248">
    <w:p w14:paraId="3B859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here by the p.a. is part of the message: the bangles, even in unfavourable circumstances, are still tight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"they have ever since been tight".</w:t>
      </w:r>
    </w:p>
  </w:footnote>
  <w:footnote w:id="249">
    <w:p w14:paraId="0EBEB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uṟṟu</w:t>
      </w:r>
      <w:proofErr w:type="spellEnd"/>
      <w:r w:rsidRPr="00542FF1">
        <w:rPr>
          <w:rFonts w:ascii="Gandhari Unicode" w:hAnsi="Gandhari Unicode"/>
          <w:lang w:val="en-GB"/>
        </w:rPr>
        <w:t xml:space="preserve">: the absolutive is a problem here. We expect </w:t>
      </w:r>
      <w:proofErr w:type="spellStart"/>
      <w:r w:rsidRPr="00542FF1">
        <w:rPr>
          <w:rFonts w:ascii="Gandhari Unicode" w:hAnsi="Gandhari Unicode"/>
          <w:i/>
          <w:lang w:val="en-GB"/>
        </w:rPr>
        <w:t>uṟṟa</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peyareccam</w:t>
      </w:r>
      <w:proofErr w:type="spellEnd"/>
      <w:r w:rsidRPr="00542FF1">
        <w:rPr>
          <w:rFonts w:ascii="Gandhari Unicode" w:hAnsi="Gandhari Unicode"/>
          <w:i/>
          <w:lang w:val="en-GB"/>
        </w:rPr>
        <w:t>.</w:t>
      </w:r>
    </w:p>
  </w:footnote>
  <w:footnote w:id="250">
    <w:p w14:paraId="4666F6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spellStart"/>
      <w:r w:rsidRPr="00542FF1">
        <w:rPr>
          <w:rFonts w:ascii="Gandhari Unicode" w:hAnsi="Gandhari Unicode"/>
          <w:i/>
          <w:iCs/>
        </w:rPr>
        <w:t>vāyatu</w:t>
      </w:r>
      <w:proofErr w:type="spellEnd"/>
      <w:r w:rsidRPr="00542FF1">
        <w:rPr>
          <w:rFonts w:ascii="Gandhari Unicode" w:hAnsi="Gandhari Unicode"/>
        </w:rPr>
        <w:t xml:space="preserve"> is </w:t>
      </w:r>
      <w:proofErr w:type="gramStart"/>
      <w:r w:rsidRPr="00542FF1">
        <w:rPr>
          <w:rFonts w:ascii="Gandhari Unicode" w:hAnsi="Gandhari Unicode"/>
        </w:rPr>
        <w:t>definitely the</w:t>
      </w:r>
      <w:proofErr w:type="gramEnd"/>
      <w:r w:rsidRPr="00542FF1">
        <w:rPr>
          <w:rFonts w:ascii="Gandhari Unicode" w:hAnsi="Gandhari Unicode"/>
        </w:rPr>
        <w:t xml:space="preserve"> </w:t>
      </w:r>
      <w:r w:rsidRPr="00542FF1">
        <w:rPr>
          <w:rFonts w:ascii="Gandhari Unicode" w:hAnsi="Gandhari Unicode"/>
          <w:i/>
          <w:iCs/>
        </w:rPr>
        <w:t xml:space="preserve">lectio </w:t>
      </w:r>
      <w:proofErr w:type="spellStart"/>
      <w:r w:rsidRPr="00542FF1">
        <w:rPr>
          <w:rFonts w:ascii="Gandhari Unicode" w:hAnsi="Gandhari Unicode"/>
          <w:i/>
          <w:iCs/>
        </w:rPr>
        <w:t>difficilior</w:t>
      </w:r>
      <w:proofErr w:type="spellEnd"/>
      <w:r w:rsidRPr="00542FF1">
        <w:rPr>
          <w:rFonts w:ascii="Gandhari Unicode" w:hAnsi="Gandhari Unicode"/>
        </w:rPr>
        <w:t xml:space="preserve">. It can be either </w:t>
      </w:r>
      <w:proofErr w:type="spellStart"/>
      <w:r w:rsidRPr="00542FF1">
        <w:rPr>
          <w:rFonts w:ascii="Gandhari Unicode" w:hAnsi="Gandhari Unicode"/>
        </w:rPr>
        <w:t>analysed</w:t>
      </w:r>
      <w:proofErr w:type="spellEnd"/>
      <w:r w:rsidRPr="00542FF1">
        <w:rPr>
          <w:rFonts w:ascii="Gandhari Unicode" w:hAnsi="Gandhari Unicode"/>
        </w:rPr>
        <w:t xml:space="preserve"> as a negative of </w:t>
      </w:r>
      <w:proofErr w:type="spellStart"/>
      <w:r w:rsidRPr="00542FF1">
        <w:rPr>
          <w:rFonts w:ascii="Gandhari Unicode" w:hAnsi="Gandhari Unicode"/>
          <w:i/>
          <w:iCs/>
        </w:rPr>
        <w:t>vāy-tal</w:t>
      </w:r>
      <w:proofErr w:type="spellEnd"/>
      <w:r w:rsidRPr="00542FF1">
        <w:rPr>
          <w:rFonts w:ascii="Gandhari Unicode" w:hAnsi="Gandhari Unicode"/>
        </w:rPr>
        <w:t xml:space="preserve"> (which does not make sense) or as pronominal noun n.sg. on </w:t>
      </w:r>
      <w:proofErr w:type="spellStart"/>
      <w:r w:rsidRPr="00542FF1">
        <w:rPr>
          <w:rFonts w:ascii="Gandhari Unicode" w:hAnsi="Gandhari Unicode"/>
          <w:i/>
          <w:iCs/>
        </w:rPr>
        <w:t>vāy</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excellence</w:t>
      </w:r>
      <w:r w:rsidRPr="00542FF1">
        <w:rPr>
          <w:rFonts w:ascii="Gandhari Unicode" w:hAnsi="Gandhari Unicode"/>
          <w:lang w:val="en-GB"/>
        </w:rPr>
        <w:t>"</w:t>
      </w:r>
      <w:r w:rsidRPr="00542FF1">
        <w:rPr>
          <w:rFonts w:ascii="Gandhari Unicode" w:hAnsi="Gandhari Unicode"/>
        </w:rPr>
        <w:t>, a root noun not attested otherwise.</w:t>
      </w:r>
    </w:p>
  </w:footnote>
  <w:footnote w:id="251">
    <w:p w14:paraId="770502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last two variants, 1</w:t>
      </w:r>
      <w:r w:rsidRPr="00542FF1">
        <w:rPr>
          <w:rFonts w:ascii="Gandhari Unicode" w:hAnsi="Gandhari Unicode"/>
          <w:vertAlign w:val="superscript"/>
          <w:lang w:val="en-GB"/>
        </w:rPr>
        <w:t>st</w:t>
      </w:r>
      <w:r w:rsidRPr="00542FF1">
        <w:rPr>
          <w:rFonts w:ascii="Gandhari Unicode" w:hAnsi="Gandhari Unicode"/>
          <w:lang w:val="en-GB"/>
        </w:rPr>
        <w:t xml:space="preserve"> pl.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muyaṅku</w:t>
      </w:r>
      <w:proofErr w:type="spellEnd"/>
      <w:r w:rsidRPr="00542FF1">
        <w:rPr>
          <w:rFonts w:ascii="Gandhari Unicode" w:hAnsi="Gandhari Unicode"/>
          <w:lang w:val="en-GB"/>
        </w:rPr>
        <w:t xml:space="preserve"> "embrace" + </w:t>
      </w:r>
      <w:proofErr w:type="spellStart"/>
      <w:r w:rsidRPr="00542FF1">
        <w:rPr>
          <w:rFonts w:ascii="Gandhari Unicode" w:hAnsi="Gandhari Unicode"/>
          <w:i/>
          <w:lang w:val="en-GB"/>
        </w:rPr>
        <w:t>iṉi</w:t>
      </w:r>
      <w:proofErr w:type="spellEnd"/>
      <w:r w:rsidRPr="00542FF1">
        <w:rPr>
          <w:rFonts w:ascii="Gandhari Unicode" w:hAnsi="Gandhari Unicode"/>
          <w:lang w:val="en-GB"/>
        </w:rPr>
        <w:t xml:space="preserve"> "now", demand another construction of the line (perhaps an attempt at simplification; in any case the number of variants suggests that the whole was felt to be problematic): "We embrace now that which was excellent, even if it is transitory/something that surpasses a sprout [in freshness], [that is,] the body ...".</w:t>
      </w:r>
    </w:p>
  </w:footnote>
  <w:footnote w:id="252">
    <w:p w14:paraId="1640D0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viraii</w:t>
      </w:r>
      <w:proofErr w:type="spellEnd"/>
      <w:r w:rsidRPr="00542FF1">
        <w:rPr>
          <w:rFonts w:ascii="Gandhari Unicode" w:hAnsi="Gandhari Unicode"/>
          <w:lang w:val="en-GB"/>
        </w:rPr>
        <w:t xml:space="preserve"> poses a semantic problem. Of several roots </w:t>
      </w:r>
      <w:proofErr w:type="spellStart"/>
      <w:r w:rsidRPr="00542FF1">
        <w:rPr>
          <w:rFonts w:ascii="Gandhari Unicode" w:hAnsi="Gandhari Unicode"/>
          <w:i/>
          <w:lang w:val="en-GB"/>
        </w:rPr>
        <w:t>virai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viraivu</w:t>
      </w:r>
      <w:proofErr w:type="spellEnd"/>
      <w:r w:rsidRPr="00542FF1">
        <w:rPr>
          <w:rFonts w:ascii="Gandhari Unicode" w:hAnsi="Gandhari Unicode"/>
          <w:lang w:val="en-GB"/>
        </w:rPr>
        <w:t xml:space="preserve"> does not exist) not one comes close to the traditional interpretation of "combining"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kalantu</w:t>
      </w:r>
      <w:proofErr w:type="spellEnd"/>
      <w:r w:rsidRPr="00542FF1">
        <w:rPr>
          <w:rFonts w:ascii="Gandhari Unicode" w:hAnsi="Gandhari Unicode"/>
          <w:lang w:val="en-GB"/>
        </w:rPr>
        <w:t xml:space="preserve"> "mixed"). Still, a root </w:t>
      </w:r>
      <w:proofErr w:type="spellStart"/>
      <w:r w:rsidRPr="00542FF1">
        <w:rPr>
          <w:rFonts w:ascii="Gandhari Unicode" w:hAnsi="Gandhari Unicode"/>
          <w:i/>
          <w:lang w:val="en-GB"/>
        </w:rPr>
        <w:t>virai</w:t>
      </w:r>
      <w:proofErr w:type="spellEnd"/>
      <w:r w:rsidRPr="00542FF1">
        <w:rPr>
          <w:rFonts w:ascii="Gandhari Unicode" w:hAnsi="Gandhari Unicode"/>
          <w:lang w:val="en-GB"/>
        </w:rPr>
        <w:t>, 11</w:t>
      </w:r>
      <w:r w:rsidRPr="00542FF1">
        <w:rPr>
          <w:rFonts w:ascii="Gandhari Unicode" w:hAnsi="Gandhari Unicode"/>
          <w:vertAlign w:val="superscript"/>
          <w:lang w:val="en-GB"/>
        </w:rPr>
        <w:t>th</w:t>
      </w:r>
      <w:r w:rsidRPr="00542FF1">
        <w:rPr>
          <w:rFonts w:ascii="Gandhari Unicode" w:hAnsi="Gandhari Unicode"/>
          <w:lang w:val="en-GB"/>
        </w:rPr>
        <w:t xml:space="preserve"> class, with the meaning "to emit fragrance" is not attested otherwise.</w:t>
      </w:r>
    </w:p>
  </w:footnote>
  <w:footnote w:id="253">
    <w:p w14:paraId="4F8F0F3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subtle syntax of the lines 1-4 is nearly unmarked and accordingly left to an effort of interpretation (see Wilden 1999: 219f.).</w:t>
      </w:r>
    </w:p>
  </w:footnote>
  <w:footnote w:id="254">
    <w:p w14:paraId="3E4698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analysis (deviating from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muṟiyiṉum</w:t>
      </w:r>
      <w:proofErr w:type="spellEnd"/>
      <w:r w:rsidRPr="00542FF1">
        <w:rPr>
          <w:rFonts w:ascii="Gandhari Unicode" w:hAnsi="Gandhari Unicode"/>
          <w:lang w:val="en-GB"/>
        </w:rPr>
        <w:t xml:space="preserve"> as a concessive to </w:t>
      </w:r>
      <w:proofErr w:type="spellStart"/>
      <w:r w:rsidRPr="00542FF1">
        <w:rPr>
          <w:rFonts w:ascii="Gandhari Unicode" w:hAnsi="Gandhari Unicode"/>
          <w:i/>
          <w:lang w:val="en-GB"/>
        </w:rPr>
        <w:t>muṟi</w:t>
      </w:r>
      <w:proofErr w:type="spellEnd"/>
      <w:r w:rsidRPr="00542FF1">
        <w:rPr>
          <w:rFonts w:ascii="Gandhari Unicode" w:hAnsi="Gandhari Unicode"/>
          <w:lang w:val="en-GB"/>
        </w:rPr>
        <w:t xml:space="preserve"> goes back to Tieken 1997: 314f. (see also Wilden 1999: 217).</w:t>
      </w:r>
    </w:p>
  </w:footnote>
  <w:footnote w:id="255">
    <w:p w14:paraId="35582E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usual interpretation, which follows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In favour of it could be said that the comparison woman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sprout is one of the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standard comparisons.</w:t>
      </w:r>
    </w:p>
  </w:footnote>
  <w:footnote w:id="256">
    <w:p w14:paraId="12EC4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to be understood as </w:t>
      </w:r>
      <w:proofErr w:type="spellStart"/>
      <w:r w:rsidRPr="00542FF1">
        <w:rPr>
          <w:rFonts w:ascii="Gandhari Unicode" w:hAnsi="Gandhari Unicode"/>
          <w:i/>
          <w:lang w:val="en-GB"/>
        </w:rPr>
        <w:t>viṉai</w:t>
      </w:r>
      <w:proofErr w:type="spellEnd"/>
      <w:r w:rsidRPr="00542FF1">
        <w:rPr>
          <w:rFonts w:ascii="Gandhari Unicode" w:hAnsi="Gandhari Unicode"/>
          <w:i/>
          <w:lang w:val="en-GB"/>
        </w:rPr>
        <w:t xml:space="preserve"> kai</w:t>
      </w:r>
      <w:r w:rsidRPr="00542FF1">
        <w:rPr>
          <w:rFonts w:ascii="Gandhari Unicode" w:hAnsi="Gandhari Unicode"/>
          <w:lang w:val="en-GB"/>
        </w:rPr>
        <w:t xml:space="preserve">: "work action", that is, a synonym compound? Or </w:t>
      </w:r>
      <w:proofErr w:type="spellStart"/>
      <w:r w:rsidRPr="00542FF1">
        <w:rPr>
          <w:rFonts w:ascii="Gandhari Unicode" w:hAnsi="Gandhari Unicode"/>
          <w:i/>
          <w:lang w:val="en-GB"/>
        </w:rPr>
        <w:t>kaimmika</w:t>
      </w:r>
      <w:proofErr w:type="spellEnd"/>
      <w:r w:rsidRPr="00542FF1">
        <w:rPr>
          <w:rFonts w:ascii="Gandhari Unicode" w:hAnsi="Gandhari Unicode"/>
          <w:lang w:val="en-GB"/>
        </w:rPr>
        <w:t xml:space="preserve"> as an adverb "overmuch"? The formulaic occurrence (and perhaps the </w:t>
      </w:r>
      <w:r w:rsidRPr="00542FF1">
        <w:rPr>
          <w:rFonts w:ascii="Gandhari Unicode" w:hAnsi="Gandhari Unicode"/>
          <w:i/>
          <w:lang w:val="en-GB"/>
        </w:rPr>
        <w:t>sandhi</w:t>
      </w:r>
      <w:r w:rsidRPr="00542FF1">
        <w:rPr>
          <w:rFonts w:ascii="Gandhari Unicode" w:hAnsi="Gandhari Unicode"/>
          <w:lang w:val="en-GB"/>
        </w:rPr>
        <w:t>) speaks in favour of the latter.</w:t>
      </w:r>
    </w:p>
  </w:footnote>
  <w:footnote w:id="257">
    <w:p w14:paraId="0E5C222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r w:rsidRPr="00542FF1">
        <w:rPr>
          <w:rFonts w:ascii="Gandhari Unicode" w:hAnsi="Gandhari Unicode"/>
          <w:i/>
          <w:lang w:val="en-GB"/>
        </w:rPr>
        <w:t>am-</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"pretty [and] dark".</w:t>
      </w:r>
    </w:p>
  </w:footnote>
  <w:footnote w:id="258">
    <w:p w14:paraId="7F97422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connotation presumably is also present: at home a man cannot win a fortune, as is </w:t>
      </w:r>
      <w:proofErr w:type="spellStart"/>
      <w:r w:rsidRPr="00542FF1">
        <w:rPr>
          <w:rFonts w:ascii="Gandhari Unicode" w:hAnsi="Gandhari Unicode"/>
        </w:rPr>
        <w:t>emphasised</w:t>
      </w:r>
      <w:proofErr w:type="spellEnd"/>
      <w:r w:rsidRPr="00542FF1">
        <w:rPr>
          <w:rFonts w:ascii="Gandhari Unicode" w:hAnsi="Gandhari Unicode"/>
        </w:rPr>
        <w:t xml:space="preserve"> over and again by the poems.</w:t>
      </w:r>
    </w:p>
  </w:footnote>
  <w:footnote w:id="259">
    <w:p w14:paraId="68D2BCE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eṇṇuti</w:t>
      </w:r>
      <w:proofErr w:type="spellEnd"/>
      <w:r w:rsidRPr="00542FF1">
        <w:rPr>
          <w:rFonts w:ascii="Gandhari Unicode" w:hAnsi="Gandhari Unicode"/>
          <w:i/>
          <w:lang w:val="en-GB"/>
        </w:rPr>
        <w:t>/</w:t>
      </w:r>
      <w:proofErr w:type="spellStart"/>
      <w:r w:rsidRPr="00542FF1">
        <w:rPr>
          <w:rFonts w:ascii="Gandhari Unicode" w:hAnsi="Gandhari Unicode"/>
          <w:i/>
          <w:lang w:val="en-GB"/>
        </w:rPr>
        <w:t>uytti</w:t>
      </w:r>
      <w:proofErr w:type="spellEnd"/>
      <w:r w:rsidRPr="00542FF1">
        <w:rPr>
          <w:rFonts w:ascii="Gandhari Unicode" w:hAnsi="Gandhari Unicode"/>
          <w:lang w:val="en-GB"/>
        </w:rPr>
        <w:t xml:space="preserve">: the nuance expressed by the double subjunctive here is </w:t>
      </w:r>
      <w:proofErr w:type="spellStart"/>
      <w:r w:rsidRPr="00542FF1">
        <w:rPr>
          <w:rFonts w:ascii="Gandhari Unicode" w:hAnsi="Gandhari Unicode"/>
          <w:lang w:val="en-GB"/>
        </w:rPr>
        <w:t>voluntative</w:t>
      </w:r>
      <w:proofErr w:type="spellEnd"/>
      <w:r w:rsidRPr="00542FF1">
        <w:rPr>
          <w:rFonts w:ascii="Gandhari Unicode" w:hAnsi="Gandhari Unicode"/>
          <w:lang w:val="en-GB"/>
        </w:rPr>
        <w:t>, which in the first case is approaching the value of an imperative, while in the second it comes close to a future of intention.</w:t>
      </w:r>
    </w:p>
  </w:footnote>
  <w:footnote w:id="260">
    <w:p w14:paraId="77A583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better attested variant </w:t>
      </w:r>
      <w:proofErr w:type="spellStart"/>
      <w:r w:rsidRPr="00542FF1">
        <w:rPr>
          <w:rFonts w:ascii="Gandhari Unicode" w:hAnsi="Gandhari Unicode"/>
          <w:i/>
          <w:lang w:val="en-GB"/>
        </w:rPr>
        <w:t>kaṉṟu</w:t>
      </w:r>
      <w:proofErr w:type="spellEnd"/>
      <w:r w:rsidRPr="00542FF1">
        <w:rPr>
          <w:rFonts w:ascii="Gandhari Unicode" w:hAnsi="Gandhari Unicode"/>
          <w:i/>
          <w:lang w:val="en-GB"/>
        </w:rPr>
        <w:t>,</w:t>
      </w:r>
      <w:r w:rsidRPr="00542FF1">
        <w:rPr>
          <w:rFonts w:ascii="Gandhari Unicode" w:hAnsi="Gandhari Unicode"/>
          <w:lang w:val="en-GB"/>
        </w:rPr>
        <w:t xml:space="preserve"> "calf", is difficult to accommodate; one could think of cows coming along the long path for the calves. The last variant </w:t>
      </w:r>
      <w:proofErr w:type="spellStart"/>
      <w:r w:rsidRPr="00542FF1">
        <w:rPr>
          <w:rFonts w:ascii="Gandhari Unicode" w:hAnsi="Gandhari Unicode"/>
          <w:i/>
          <w:iCs/>
          <w:lang w:val="en-GB"/>
        </w:rPr>
        <w:t>kaṉala</w:t>
      </w:r>
      <w:proofErr w:type="spellEnd"/>
      <w:r w:rsidRPr="00542FF1">
        <w:rPr>
          <w:rFonts w:ascii="Gandhari Unicode" w:hAnsi="Gandhari Unicode"/>
          <w:lang w:val="en-GB"/>
        </w:rPr>
        <w:t xml:space="preserve"> (only attested in G1) seems the most pretty from the point of view of imagery: "because many cows come along the long path, as it reddens"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lies in the red of the sunset).</w:t>
      </w:r>
    </w:p>
  </w:footnote>
  <w:footnote w:id="261">
    <w:p w14:paraId="23B16A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Of the three meaningful variants certainly </w:t>
      </w:r>
      <w:proofErr w:type="spellStart"/>
      <w:r w:rsidRPr="00542FF1">
        <w:rPr>
          <w:rFonts w:ascii="Gandhari Unicode" w:hAnsi="Gandhari Unicode"/>
        </w:rPr>
        <w:t>Cām</w:t>
      </w:r>
      <w:proofErr w:type="spellEnd"/>
      <w:r w:rsidRPr="00542FF1">
        <w:rPr>
          <w:rFonts w:ascii="Gandhari Unicode" w:hAnsi="Gandhari Unicode"/>
        </w:rPr>
        <w:t>.'s is the most suggestive, only that once again it looks like his emendation to the reading of C2 (</w:t>
      </w:r>
      <w:proofErr w:type="spellStart"/>
      <w:r w:rsidRPr="00542FF1">
        <w:rPr>
          <w:rFonts w:ascii="Gandhari Unicode" w:hAnsi="Gandhari Unicode"/>
          <w:i/>
          <w:iCs/>
        </w:rPr>
        <w:t>alamvan</w:t>
      </w:r>
      <w:proofErr w:type="spellEnd"/>
      <w:r w:rsidRPr="00542FF1">
        <w:rPr>
          <w:rFonts w:ascii="Gandhari Unicode" w:hAnsi="Gandhari Unicode"/>
        </w:rPr>
        <w:t xml:space="preserve"> crossed out with blue ink, </w:t>
      </w:r>
      <w:proofErr w:type="spellStart"/>
      <w:r w:rsidRPr="00542FF1">
        <w:rPr>
          <w:rFonts w:ascii="Gandhari Unicode" w:hAnsi="Gandhari Unicode"/>
          <w:i/>
          <w:iCs/>
        </w:rPr>
        <w:t>aṇavan</w:t>
      </w:r>
      <w:proofErr w:type="spellEnd"/>
      <w:r w:rsidRPr="00542FF1">
        <w:rPr>
          <w:rFonts w:ascii="Gandhari Unicode" w:hAnsi="Gandhari Unicode"/>
        </w:rPr>
        <w:t xml:space="preserve"> written above in pencil). </w:t>
      </w:r>
      <w:proofErr w:type="spellStart"/>
      <w:r w:rsidRPr="00542FF1">
        <w:rPr>
          <w:rFonts w:ascii="Gandhari Unicode" w:hAnsi="Gandhari Unicode"/>
          <w:i/>
          <w:iCs/>
        </w:rPr>
        <w:t>avaṇ</w:t>
      </w:r>
      <w:proofErr w:type="spellEnd"/>
      <w:r w:rsidRPr="00542FF1">
        <w:rPr>
          <w:rFonts w:ascii="Gandhari Unicode" w:hAnsi="Gandhari Unicode"/>
          <w:i/>
          <w:iCs/>
        </w:rPr>
        <w:t xml:space="preserve"> </w:t>
      </w:r>
      <w:proofErr w:type="spellStart"/>
      <w:r w:rsidRPr="00542FF1">
        <w:rPr>
          <w:rFonts w:ascii="Gandhari Unicode" w:hAnsi="Gandhari Unicode"/>
          <w:i/>
          <w:iCs/>
        </w:rPr>
        <w:t>vantaṉṉa</w:t>
      </w:r>
      <w:proofErr w:type="spellEnd"/>
      <w:r w:rsidRPr="00542FF1">
        <w:rPr>
          <w:rFonts w:ascii="Gandhari Unicode" w:hAnsi="Gandhari Unicode"/>
        </w:rPr>
        <w:t>, the best attested reading, is the flattest (</w:t>
      </w:r>
      <w:r w:rsidRPr="00542FF1">
        <w:rPr>
          <w:rFonts w:ascii="Gandhari Unicode" w:hAnsi="Gandhari Unicode"/>
          <w:lang w:val="en-GB"/>
        </w:rPr>
        <w:t>"</w:t>
      </w:r>
      <w:r w:rsidRPr="00542FF1">
        <w:rPr>
          <w:rFonts w:ascii="Gandhari Unicode" w:hAnsi="Gandhari Unicode"/>
        </w:rPr>
        <w:t>like a calf come there</w:t>
      </w:r>
      <w:r w:rsidRPr="00542FF1">
        <w:rPr>
          <w:rFonts w:ascii="Gandhari Unicode" w:hAnsi="Gandhari Unicode"/>
          <w:lang w:val="en-GB"/>
        </w:rPr>
        <w:t>"</w:t>
      </w:r>
      <w:r w:rsidRPr="00542FF1">
        <w:rPr>
          <w:rFonts w:ascii="Gandhari Unicode" w:hAnsi="Gandhari Unicode"/>
        </w:rPr>
        <w:t xml:space="preserve">). We should consider perhaps adopting the original reading of C2, </w:t>
      </w:r>
      <w:proofErr w:type="spellStart"/>
      <w:r w:rsidRPr="00542FF1">
        <w:rPr>
          <w:rFonts w:ascii="Gandhari Unicode" w:hAnsi="Gandhari Unicode"/>
          <w:i/>
          <w:iCs/>
        </w:rPr>
        <w:t>alamvan</w:t>
      </w:r>
      <w:proofErr w:type="spellEnd"/>
      <w:r w:rsidRPr="00542FF1">
        <w:rPr>
          <w:rFonts w:ascii="Gandhari Unicode" w:hAnsi="Gandhari Unicode"/>
          <w:i/>
          <w:iCs/>
        </w:rPr>
        <w:t xml:space="preserve"> </w:t>
      </w:r>
      <w:proofErr w:type="spellStart"/>
      <w:r w:rsidRPr="00542FF1">
        <w:rPr>
          <w:rFonts w:ascii="Gandhari Unicode" w:hAnsi="Gandhari Unicode"/>
          <w:i/>
          <w:iCs/>
        </w:rPr>
        <w:t>taṉṉa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like a calf agitated</w:t>
      </w:r>
      <w:r w:rsidRPr="00542FF1">
        <w:rPr>
          <w:rFonts w:ascii="Gandhari Unicode" w:hAnsi="Gandhari Unicode"/>
          <w:lang w:val="en-GB"/>
        </w:rPr>
        <w:t>"</w:t>
      </w:r>
      <w:r w:rsidRPr="00542FF1">
        <w:rPr>
          <w:rFonts w:ascii="Gandhari Unicode" w:hAnsi="Gandhari Unicode"/>
        </w:rPr>
        <w:t>.</w:t>
      </w:r>
    </w:p>
  </w:footnote>
  <w:footnote w:id="262">
    <w:p w14:paraId="684094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aṇavā</w:t>
      </w:r>
      <w:proofErr w:type="spellEnd"/>
      <w:r w:rsidRPr="00542FF1">
        <w:rPr>
          <w:rFonts w:ascii="Gandhari Unicode" w:hAnsi="Gandhari Unicode"/>
          <w:lang w:val="en-GB"/>
        </w:rPr>
        <w:t xml:space="preserve"> is given in the TL as a lexicalised compound of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vā</w:t>
      </w:r>
      <w:proofErr w:type="spellEnd"/>
      <w:r w:rsidRPr="00542FF1">
        <w:rPr>
          <w:rFonts w:ascii="Gandhari Unicode" w:hAnsi="Gandhari Unicode"/>
          <w:lang w:val="en-GB"/>
        </w:rPr>
        <w:t xml:space="preserve"> with the same meaning as the simplex </w:t>
      </w:r>
      <w:proofErr w:type="spellStart"/>
      <w:r w:rsidRPr="00542FF1">
        <w:rPr>
          <w:rFonts w:ascii="Gandhari Unicode" w:hAnsi="Gandhari Unicode"/>
          <w:i/>
          <w:lang w:val="en-GB"/>
        </w:rPr>
        <w:t>aṇa</w:t>
      </w:r>
      <w:proofErr w:type="spellEnd"/>
      <w:r w:rsidRPr="00542FF1">
        <w:rPr>
          <w:rFonts w:ascii="Gandhari Unicode" w:hAnsi="Gandhari Unicode"/>
          <w:lang w:val="en-GB"/>
        </w:rPr>
        <w:t xml:space="preserve"> "to raise the head".</w:t>
      </w:r>
    </w:p>
  </w:footnote>
  <w:footnote w:id="263">
    <w:p w14:paraId="107AD0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takes </w:t>
      </w:r>
      <w:proofErr w:type="spellStart"/>
      <w:r w:rsidRPr="00542FF1">
        <w:rPr>
          <w:rFonts w:ascii="Gandhari Unicode" w:hAnsi="Gandhari Unicode"/>
          <w:i/>
          <w:lang w:val="en-GB"/>
        </w:rPr>
        <w:t>maṉṟam</w:t>
      </w:r>
      <w:proofErr w:type="spellEnd"/>
      <w:r w:rsidRPr="00542FF1">
        <w:rPr>
          <w:rFonts w:ascii="Gandhari Unicode" w:hAnsi="Gandhari Unicode"/>
          <w:lang w:val="en-GB"/>
        </w:rPr>
        <w:t xml:space="preserve"> here to mean "cow shed", and indeed there are parallels at least for </w:t>
      </w:r>
      <w:proofErr w:type="spellStart"/>
      <w:r w:rsidRPr="00542FF1">
        <w:rPr>
          <w:rFonts w:ascii="Gandhari Unicode" w:hAnsi="Gandhari Unicode"/>
          <w:i/>
          <w:lang w:val="en-GB"/>
        </w:rPr>
        <w:t>maṉṟu</w:t>
      </w:r>
      <w:proofErr w:type="spellEnd"/>
      <w:r w:rsidRPr="00542FF1">
        <w:rPr>
          <w:rFonts w:ascii="Gandhari Unicode" w:hAnsi="Gandhari Unicode"/>
          <w:lang w:val="en-GB"/>
        </w:rPr>
        <w:t xml:space="preserve"> in that sense (cf. NA</w:t>
      </w:r>
      <w:r w:rsidRPr="00542FF1">
        <w:rPr>
          <w:rFonts w:ascii="Gandhari Unicode" w:hAnsi="Gandhari Unicode"/>
        </w:rPr>
        <w:t xml:space="preserve"> </w:t>
      </w:r>
      <w:r w:rsidRPr="00542FF1">
        <w:rPr>
          <w:rFonts w:ascii="Gandhari Unicode" w:hAnsi="Gandhari Unicode"/>
          <w:lang w:val="en-GB"/>
        </w:rPr>
        <w:t xml:space="preserve">364.10, AN 14.11). </w:t>
      </w:r>
      <w:proofErr w:type="gramStart"/>
      <w:r w:rsidRPr="00542FF1">
        <w:rPr>
          <w:rFonts w:ascii="Gandhari Unicode" w:hAnsi="Gandhari Unicode"/>
          <w:lang w:val="en-GB"/>
        </w:rPr>
        <w:t>Accordingly</w:t>
      </w:r>
      <w:proofErr w:type="gramEnd"/>
      <w:r w:rsidRPr="00542FF1">
        <w:rPr>
          <w:rFonts w:ascii="Gandhari Unicode" w:hAnsi="Gandhari Unicode"/>
          <w:lang w:val="en-GB"/>
        </w:rPr>
        <w:t xml:space="preserve"> the phrase might also be: "like the calf, observing ... the cow shed, a desolate place, ...", that is, the place is desolate without the cows which belong there.</w:t>
      </w:r>
    </w:p>
  </w:footnote>
  <w:footnote w:id="264">
    <w:p w14:paraId="529A5B7B"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w:t>
      </w:r>
      <w:proofErr w:type="gramStart"/>
      <w:r w:rsidRPr="00542FF1">
        <w:rPr>
          <w:rFonts w:ascii="Gandhari Unicode" w:hAnsi="Gandhari Unicode"/>
        </w:rPr>
        <w:t>thus</w:t>
      </w:r>
      <w:proofErr w:type="gramEnd"/>
      <w:r w:rsidRPr="00542FF1">
        <w:rPr>
          <w:rFonts w:ascii="Gandhari Unicode" w:hAnsi="Gandhari Unicode"/>
        </w:rPr>
        <w:t xml:space="preserve"> also its mother.</w:t>
      </w:r>
    </w:p>
  </w:footnote>
  <w:footnote w:id="265">
    <w:p w14:paraId="06B469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"because many cows, after they had left [the village in the morning] for the long way, [now] come [back] ...".</w:t>
      </w:r>
    </w:p>
  </w:footnote>
  <w:footnote w:id="266">
    <w:p w14:paraId="524EC1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cēyar</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cēynāṭṭōr</w:t>
      </w:r>
      <w:proofErr w:type="spellEnd"/>
      <w:r w:rsidRPr="00542FF1">
        <w:rPr>
          <w:rFonts w:ascii="Gandhari Unicode" w:hAnsi="Gandhari Unicode"/>
          <w:lang w:val="en-GB"/>
        </w:rPr>
        <w:t>: this play on words might mean the inner and outer distance: if HE were still to think of HER he would come now.</w:t>
      </w:r>
    </w:p>
  </w:footnote>
  <w:footnote w:id="267">
    <w:p w14:paraId="32688A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two readings cannot be distinguished in the palm-leaf, however </w:t>
      </w:r>
      <w:proofErr w:type="spellStart"/>
      <w:r w:rsidRPr="00542FF1">
        <w:rPr>
          <w:rFonts w:ascii="Gandhari Unicode" w:hAnsi="Gandhari Unicode"/>
          <w:i/>
          <w:iCs/>
        </w:rPr>
        <w:t>vaṉpāl</w:t>
      </w:r>
      <w:proofErr w:type="spellEnd"/>
      <w:r w:rsidRPr="00542FF1">
        <w:rPr>
          <w:rFonts w:ascii="Gandhari Unicode" w:hAnsi="Gandhari Unicode"/>
        </w:rPr>
        <w:t xml:space="preserve"> as a designation of the desert track seems to have support only in one </w:t>
      </w:r>
      <w:proofErr w:type="spellStart"/>
      <w:r w:rsidRPr="00542FF1">
        <w:rPr>
          <w:rFonts w:ascii="Gandhari Unicode" w:hAnsi="Gandhari Unicode"/>
          <w:i/>
          <w:iCs/>
        </w:rPr>
        <w:t>vaṉpālāṉ</w:t>
      </w:r>
      <w:proofErr w:type="spellEnd"/>
      <w:r w:rsidRPr="00542FF1">
        <w:rPr>
          <w:rFonts w:ascii="Gandhari Unicode" w:hAnsi="Gandhari Unicode"/>
        </w:rPr>
        <w:t xml:space="preserve">, </w:t>
      </w:r>
      <w:proofErr w:type="spellStart"/>
      <w:r w:rsidRPr="00542FF1">
        <w:rPr>
          <w:rFonts w:ascii="Gandhari Unicode" w:hAnsi="Gandhari Unicode"/>
        </w:rPr>
        <w:t>pron.n</w:t>
      </w:r>
      <w:proofErr w:type="spellEnd"/>
      <w:r w:rsidRPr="00542FF1">
        <w:rPr>
          <w:rFonts w:ascii="Gandhari Unicode" w:hAnsi="Gandhari Unicode"/>
        </w:rPr>
        <w:t>. m.sg., in PN 384.4.</w:t>
      </w:r>
    </w:p>
  </w:footnote>
  <w:footnote w:id="268">
    <w:p w14:paraId="6F8E62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as an auxiliary verb does not seem to change the semantics of the preceding verb, but it adds a nuance of a process that is out of the speaker's control. Further instances are: 66.3, 134.4,6 (</w:t>
      </w:r>
      <w:proofErr w:type="spellStart"/>
      <w:r w:rsidRPr="00542FF1">
        <w:rPr>
          <w:rFonts w:ascii="Gandhari Unicode" w:hAnsi="Gandhari Unicode"/>
          <w:i/>
          <w:lang w:val="en-GB"/>
        </w:rPr>
        <w:t>neri</w:t>
      </w:r>
      <w:proofErr w:type="spellEnd"/>
      <w:r w:rsidRPr="00542FF1">
        <w:rPr>
          <w:rFonts w:ascii="Gandhari Unicode" w:hAnsi="Gandhari Unicode"/>
          <w:i/>
          <w:lang w:val="en-GB"/>
        </w:rPr>
        <w:t xml:space="preserve"> tara</w:t>
      </w:r>
      <w:r w:rsidRPr="00542FF1">
        <w:rPr>
          <w:rFonts w:ascii="Gandhari Unicode" w:hAnsi="Gandhari Unicode"/>
          <w:lang w:val="en-GB"/>
        </w:rPr>
        <w:t>), 78.3, 95.1, 134.6, 200.3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79.4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94.7 (</w:t>
      </w:r>
      <w:proofErr w:type="spellStart"/>
      <w:r w:rsidRPr="00542FF1">
        <w:rPr>
          <w:rFonts w:ascii="Gandhari Unicode" w:hAnsi="Gandhari Unicode"/>
          <w:i/>
          <w:lang w:val="en-GB"/>
        </w:rPr>
        <w:t>cilai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110.7 (</w:t>
      </w:r>
      <w:proofErr w:type="spellStart"/>
      <w:r w:rsidRPr="00542FF1">
        <w:rPr>
          <w:rFonts w:ascii="Gandhari Unicode" w:hAnsi="Gandhari Unicode"/>
          <w:i/>
          <w:lang w:val="en-GB"/>
        </w:rPr>
        <w:t>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lang w:val="en-GB"/>
        </w:rPr>
        <w:t>), 162.2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195.3,5 (</w:t>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w:t>
      </w:r>
    </w:p>
  </w:footnote>
  <w:footnote w:id="269">
    <w:p w14:paraId="4474CA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varunti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nontu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iruntaṉirō</w:t>
      </w:r>
      <w:proofErr w:type="spellEnd"/>
      <w:r w:rsidRPr="00542FF1">
        <w:rPr>
          <w:rFonts w:ascii="Gandhari Unicode" w:hAnsi="Gandhari Unicode"/>
          <w:i/>
          <w:lang w:val="en-GB"/>
        </w:rPr>
        <w:t xml:space="preserve">: </w:t>
      </w:r>
      <w:proofErr w:type="spellStart"/>
      <w:r w:rsidRPr="00542FF1">
        <w:rPr>
          <w:rFonts w:ascii="Gandhari Unicode" w:hAnsi="Gandhari Unicode"/>
          <w:i/>
          <w:iCs/>
          <w:lang w:val="en-GB"/>
        </w:rPr>
        <w:t>uṟai</w:t>
      </w:r>
      <w:proofErr w:type="spellEnd"/>
      <w:r w:rsidRPr="00542FF1">
        <w:rPr>
          <w:rFonts w:ascii="Gandhari Unicode" w:hAnsi="Gandhari Unicode"/>
          <w:lang w:val="en-GB"/>
        </w:rPr>
        <w:t xml:space="preserve"> is best taken as an auxiliary here (see next note), but what is the function of </w:t>
      </w:r>
      <w:proofErr w:type="spellStart"/>
      <w:r w:rsidRPr="00542FF1">
        <w:rPr>
          <w:rFonts w:ascii="Gandhari Unicode" w:hAnsi="Gandhari Unicode"/>
          <w:i/>
          <w:iCs/>
          <w:lang w:val="en-GB"/>
        </w:rPr>
        <w:t>iru</w:t>
      </w:r>
      <w:proofErr w:type="spellEnd"/>
      <w:r w:rsidRPr="00542FF1">
        <w:rPr>
          <w:rFonts w:ascii="Gandhari Unicode" w:hAnsi="Gandhari Unicode"/>
          <w:lang w:val="en-GB"/>
        </w:rPr>
        <w:t xml:space="preserve"> here? If we take it as a semantically meaningful verb, the perfective aspect might express an aorist: "have you been (until now and further </w:t>
      </w:r>
      <w:proofErr w:type="gramStart"/>
      <w:r w:rsidRPr="00542FF1">
        <w:rPr>
          <w:rFonts w:ascii="Gandhari Unicode" w:hAnsi="Gandhari Unicode"/>
          <w:lang w:val="en-GB"/>
        </w:rPr>
        <w:t>on)...</w:t>
      </w:r>
      <w:proofErr w:type="gramEnd"/>
      <w:r w:rsidRPr="00542FF1">
        <w:rPr>
          <w:rFonts w:ascii="Gandhari Unicode" w:hAnsi="Gandhari Unicode"/>
          <w:lang w:val="en-GB"/>
        </w:rPr>
        <w:t>"</w:t>
      </w:r>
    </w:p>
  </w:footnote>
  <w:footnote w:id="270">
    <w:p w14:paraId="4F896C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 xml:space="preserve">: the most natural interpretation is that of </w:t>
      </w:r>
      <w:proofErr w:type="spellStart"/>
      <w:r w:rsidRPr="00542FF1">
        <w:rPr>
          <w:rFonts w:ascii="Gandhari Unicode" w:hAnsi="Gandhari Unicode"/>
          <w:i/>
          <w:lang w:val="en-GB"/>
        </w:rPr>
        <w:t>uṟai</w:t>
      </w:r>
      <w:proofErr w:type="spellEnd"/>
      <w:r w:rsidRPr="00542FF1">
        <w:rPr>
          <w:rFonts w:ascii="Gandhari Unicode" w:hAnsi="Gandhari Unicode"/>
          <w:i/>
          <w:lang w:val="en-GB"/>
        </w:rPr>
        <w:t>-</w:t>
      </w:r>
      <w:r w:rsidRPr="00542FF1">
        <w:rPr>
          <w:rFonts w:ascii="Gandhari Unicode" w:hAnsi="Gandhari Unicode"/>
          <w:lang w:val="en-GB"/>
        </w:rPr>
        <w:t xml:space="preserve"> as an auxiliary verb giving an aspect of continuity: he is one who does not come permanently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who stays away. Cf. also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w:t>
      </w:r>
    </w:p>
  </w:footnote>
  <w:footnote w:id="271">
    <w:p w14:paraId="66065A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reading supported by the palm-leaf strand would make the Laburnum tree addressee of the poem.</w:t>
      </w:r>
    </w:p>
  </w:footnote>
  <w:footnote w:id="272">
    <w:p w14:paraId="1CBE33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according to DEDR 3020 "largeness, greatness";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thus my suggestion "breadth".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vaḷainta</w:t>
      </w:r>
      <w:proofErr w:type="spellEnd"/>
      <w:r w:rsidRPr="00542FF1">
        <w:rPr>
          <w:rFonts w:ascii="Gandhari Unicode" w:hAnsi="Gandhari Unicode"/>
          <w:lang w:val="en-GB"/>
        </w:rPr>
        <w:t xml:space="preserve"> "curved" (given in the TL under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as "curve, bent", though not in the DED).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it is usually found in connection with </w:t>
      </w:r>
      <w:proofErr w:type="spellStart"/>
      <w:r w:rsidRPr="00542FF1">
        <w:rPr>
          <w:rFonts w:ascii="Gandhari Unicode" w:hAnsi="Gandhari Unicode"/>
          <w:i/>
          <w:lang w:val="en-GB"/>
        </w:rPr>
        <w:t>nilai</w:t>
      </w:r>
      <w:proofErr w:type="spellEnd"/>
      <w:r w:rsidRPr="00542FF1">
        <w:rPr>
          <w:rFonts w:ascii="Gandhari Unicode" w:hAnsi="Gandhari Unicode"/>
          <w:lang w:val="en-GB"/>
        </w:rPr>
        <w:t xml:space="preserve"> (and thus to be related to the trunk of trees): KT 66.1, 219.6, 301.1; AN 10.3, 165.10, 320.10; PN 140.1.</w:t>
      </w:r>
    </w:p>
  </w:footnote>
  <w:footnote w:id="273">
    <w:p w14:paraId="47CCCC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kal </w:t>
      </w:r>
      <w:proofErr w:type="spellStart"/>
      <w:r w:rsidRPr="00542FF1">
        <w:rPr>
          <w:rFonts w:ascii="Gandhari Unicode" w:hAnsi="Gandhari Unicode"/>
          <w:i/>
          <w:lang w:val="en-GB"/>
        </w:rPr>
        <w:t>piṟaṅku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attam</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as a desert path with protruding stones which make it even more difficult to walk.</w:t>
      </w:r>
    </w:p>
  </w:footnote>
  <w:footnote w:id="274">
    <w:p w14:paraId="16C151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takes </w:t>
      </w:r>
      <w:proofErr w:type="spellStart"/>
      <w:r w:rsidRPr="00542FF1">
        <w:rPr>
          <w:rFonts w:ascii="Gandhari Unicode" w:hAnsi="Gandhari Unicode"/>
          <w:i/>
          <w:lang w:val="en-GB"/>
        </w:rPr>
        <w:t>vampa</w:t>
      </w:r>
      <w:proofErr w:type="spellEnd"/>
      <w:r w:rsidRPr="00542FF1">
        <w:rPr>
          <w:rFonts w:ascii="Gandhari Unicode" w:hAnsi="Gandhari Unicode"/>
          <w:lang w:val="en-GB"/>
        </w:rPr>
        <w:t xml:space="preserve"> just as </w:t>
      </w:r>
      <w:proofErr w:type="spellStart"/>
      <w:r w:rsidRPr="00542FF1">
        <w:rPr>
          <w:rFonts w:ascii="Gandhari Unicode" w:hAnsi="Gandhari Unicode"/>
          <w:i/>
          <w:iCs/>
          <w:lang w:val="en-GB"/>
        </w:rPr>
        <w:t>vampu</w:t>
      </w:r>
      <w:proofErr w:type="spellEnd"/>
      <w:r w:rsidRPr="00542FF1">
        <w:rPr>
          <w:rFonts w:ascii="Gandhari Unicode" w:hAnsi="Gandhari Unicode"/>
          <w:lang w:val="en-GB"/>
        </w:rPr>
        <w:t>, which appears in the variants, as a term denoting the rains that come outside the proper season, but it is equally well possible to take it literally.</w:t>
      </w:r>
    </w:p>
  </w:footnote>
  <w:footnote w:id="275">
    <w:p w14:paraId="116391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nūl</w:t>
      </w:r>
      <w:proofErr w:type="spellEnd"/>
      <w:r w:rsidRPr="00542FF1">
        <w:rPr>
          <w:rFonts w:ascii="Gandhari Unicode" w:hAnsi="Gandhari Unicode"/>
          <w:lang w:val="en-GB"/>
        </w:rPr>
        <w:t xml:space="preserve"> looks like a gloss for </w:t>
      </w:r>
      <w:proofErr w:type="spellStart"/>
      <w:r w:rsidRPr="00542FF1">
        <w:rPr>
          <w:rFonts w:ascii="Gandhari Unicode" w:hAnsi="Gandhari Unicode"/>
          <w:i/>
          <w:lang w:val="en-GB"/>
        </w:rPr>
        <w:t>nāṇ</w:t>
      </w:r>
      <w:proofErr w:type="spellEnd"/>
      <w:r w:rsidRPr="00542FF1">
        <w:rPr>
          <w:rFonts w:ascii="Gandhari Unicode" w:hAnsi="Gandhari Unicode"/>
          <w:lang w:val="en-GB"/>
        </w:rPr>
        <w:t>, not as common in this meaning, by the usual word for "thread".</w:t>
      </w:r>
    </w:p>
  </w:footnote>
  <w:footnote w:id="276">
    <w:p w14:paraId="33CA1E73"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Cf. note on KT 16.1.</w:t>
      </w:r>
    </w:p>
  </w:footnote>
  <w:footnote w:id="277">
    <w:p w14:paraId="6BFEF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For a discussion of </w:t>
      </w:r>
      <w:proofErr w:type="spellStart"/>
      <w:r w:rsidRPr="00542FF1">
        <w:rPr>
          <w:rFonts w:ascii="Gandhari Unicode" w:hAnsi="Gandhari Unicode"/>
          <w:i/>
          <w:iCs/>
        </w:rPr>
        <w:t>kācu</w:t>
      </w:r>
      <w:proofErr w:type="spellEnd"/>
      <w:r w:rsidRPr="00542FF1">
        <w:rPr>
          <w:rFonts w:ascii="Gandhari Unicode" w:hAnsi="Gandhari Unicode"/>
        </w:rPr>
        <w:t xml:space="preserve">, meaning rather "bead" than "coin", in early classical texts, see Rajan 2006: 32f. The decisive passage is just here, where a Neem fruit in the beak of a parakeet is compared to a </w:t>
      </w:r>
      <w:proofErr w:type="spellStart"/>
      <w:r w:rsidRPr="00542FF1">
        <w:rPr>
          <w:rFonts w:ascii="Gandhari Unicode" w:hAnsi="Gandhari Unicode"/>
          <w:i/>
          <w:iCs/>
        </w:rPr>
        <w:t>kācu</w:t>
      </w:r>
      <w:proofErr w:type="spellEnd"/>
      <w:r w:rsidRPr="00542FF1">
        <w:rPr>
          <w:rFonts w:ascii="Gandhari Unicode" w:hAnsi="Gandhari Unicode"/>
        </w:rPr>
        <w:t>.</w:t>
      </w:r>
    </w:p>
  </w:footnote>
  <w:footnote w:id="278">
    <w:p w14:paraId="2F2498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Namely the nails of the </w:t>
      </w:r>
      <w:proofErr w:type="spellStart"/>
      <w:r w:rsidRPr="00542FF1">
        <w:rPr>
          <w:rFonts w:ascii="Gandhari Unicode" w:hAnsi="Gandhari Unicode"/>
          <w:i/>
          <w:lang w:val="en-GB"/>
        </w:rPr>
        <w:t>kaḷvaṉ</w:t>
      </w:r>
      <w:proofErr w:type="spellEnd"/>
      <w:r w:rsidRPr="00542FF1">
        <w:rPr>
          <w:rFonts w:ascii="Gandhari Unicode" w:hAnsi="Gandhari Unicode"/>
          <w:lang w:val="en-GB"/>
        </w:rPr>
        <w:t xml:space="preserve"> (see KT 16.1-3): a metonymy, morphologically marked by the masculine ending of the preceding verbal noun! Tradition does not see a relation between the two poems and inserts a gold smith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poṟkollaṉ</w:t>
      </w:r>
      <w:proofErr w:type="spellEnd"/>
      <w:r w:rsidRPr="00542FF1">
        <w:rPr>
          <w:rFonts w:ascii="Gandhari Unicode" w:hAnsi="Gandhari Unicode"/>
          <w:lang w:val="en-GB"/>
        </w:rPr>
        <w:t>) who is working on a new ornament (for an analysis of the intertextual relation between KT 16 and 67 cf. Wilden 2006: 366f.).</w:t>
      </w:r>
    </w:p>
  </w:footnote>
  <w:footnote w:id="279">
    <w:p w14:paraId="29F314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aṟciram</w:t>
      </w:r>
      <w:proofErr w:type="spellEnd"/>
      <w:r w:rsidRPr="00542FF1">
        <w:rPr>
          <w:rFonts w:ascii="Gandhari Unicode" w:hAnsi="Gandhari Unicode"/>
          <w:i/>
          <w:iCs/>
        </w:rPr>
        <w:t>/</w:t>
      </w:r>
      <w:proofErr w:type="spellStart"/>
      <w:r w:rsidRPr="00542FF1">
        <w:rPr>
          <w:rFonts w:ascii="Gandhari Unicode" w:hAnsi="Gandhari Unicode"/>
          <w:i/>
          <w:iCs/>
        </w:rPr>
        <w:t>acciram</w:t>
      </w:r>
      <w:proofErr w:type="spellEnd"/>
      <w:r w:rsidRPr="00542FF1">
        <w:rPr>
          <w:rFonts w:ascii="Gandhari Unicode" w:hAnsi="Gandhari Unicode"/>
        </w:rPr>
        <w:t xml:space="preserve"> is one of the semantic items where both the early editors seem to have felt the need to </w:t>
      </w:r>
      <w:r w:rsidRPr="00542FF1">
        <w:rPr>
          <w:rFonts w:ascii="Gandhari Unicode" w:hAnsi="Gandhari Unicode"/>
          <w:lang w:val="en-GB"/>
        </w:rPr>
        <w:t>"</w:t>
      </w:r>
      <w:proofErr w:type="spellStart"/>
      <w:r w:rsidRPr="00542FF1">
        <w:rPr>
          <w:rFonts w:ascii="Gandhari Unicode" w:hAnsi="Gandhari Unicode"/>
        </w:rPr>
        <w:t>normalise</w:t>
      </w:r>
      <w:proofErr w:type="spellEnd"/>
      <w:r w:rsidRPr="00542FF1">
        <w:rPr>
          <w:rFonts w:ascii="Gandhari Unicode" w:hAnsi="Gandhari Unicode"/>
          <w:lang w:val="en-GB"/>
        </w:rPr>
        <w:t>"</w:t>
      </w:r>
      <w:r w:rsidRPr="00542FF1">
        <w:rPr>
          <w:rFonts w:ascii="Gandhari Unicode" w:hAnsi="Gandhari Unicode"/>
        </w:rPr>
        <w:t xml:space="preserve">. Here as in KT 76.6 and 82.6 all the available testimonies read </w:t>
      </w:r>
      <w:proofErr w:type="spellStart"/>
      <w:r w:rsidRPr="00542FF1">
        <w:rPr>
          <w:rFonts w:ascii="Gandhari Unicode" w:hAnsi="Gandhari Unicode"/>
          <w:i/>
          <w:iCs/>
        </w:rPr>
        <w:t>aṟciram</w:t>
      </w:r>
      <w:proofErr w:type="spellEnd"/>
      <w:r w:rsidRPr="00542FF1">
        <w:rPr>
          <w:rFonts w:ascii="Gandhari Unicode" w:hAnsi="Gandhari Unicode"/>
        </w:rPr>
        <w:t xml:space="preserve">. Only in KT 338.5 two of three </w:t>
      </w:r>
      <w:proofErr w:type="spellStart"/>
      <w:r w:rsidRPr="00542FF1">
        <w:rPr>
          <w:rFonts w:ascii="Gandhari Unicode" w:hAnsi="Gandhari Unicode"/>
        </w:rPr>
        <w:t>mss.</w:t>
      </w:r>
      <w:proofErr w:type="spellEnd"/>
      <w:r w:rsidRPr="00542FF1">
        <w:rPr>
          <w:rFonts w:ascii="Gandhari Unicode" w:hAnsi="Gandhari Unicode"/>
        </w:rPr>
        <w:t xml:space="preserve"> strands give </w:t>
      </w:r>
      <w:proofErr w:type="spellStart"/>
      <w:r w:rsidRPr="00542FF1">
        <w:rPr>
          <w:rFonts w:ascii="Gandhari Unicode" w:hAnsi="Gandhari Unicode"/>
          <w:i/>
          <w:iCs/>
        </w:rPr>
        <w:t>acciram</w:t>
      </w:r>
      <w:proofErr w:type="spellEnd"/>
      <w:r w:rsidRPr="00542FF1">
        <w:rPr>
          <w:rFonts w:ascii="Gandhari Unicode" w:hAnsi="Gandhari Unicode"/>
        </w:rPr>
        <w:t>.</w:t>
      </w:r>
    </w:p>
  </w:footnote>
  <w:footnote w:id="280">
    <w:p w14:paraId="6D6BB5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analyse </w:t>
      </w:r>
      <w:proofErr w:type="spellStart"/>
      <w:r w:rsidRPr="00542FF1">
        <w:rPr>
          <w:rFonts w:ascii="Gandhari Unicode" w:hAnsi="Gandhari Unicode"/>
          <w:i/>
          <w:lang w:val="en-GB"/>
        </w:rPr>
        <w:t>ūḻppaṭum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ūḻ</w:t>
      </w:r>
      <w:proofErr w:type="spellEnd"/>
      <w:r w:rsidRPr="00542FF1">
        <w:rPr>
          <w:rFonts w:ascii="Gandhari Unicode" w:hAnsi="Gandhari Unicode"/>
          <w:lang w:val="en-GB"/>
        </w:rPr>
        <w:t xml:space="preserve"> sometimes seems to be used nominally (in the sense of "turn"; KT 270.2, 285.4, 293.6), but apart from </w:t>
      </w:r>
      <w:proofErr w:type="spellStart"/>
      <w:r w:rsidRPr="00542FF1">
        <w:rPr>
          <w:rFonts w:ascii="Gandhari Unicode" w:hAnsi="Gandhari Unicode"/>
          <w:i/>
          <w:lang w:val="en-GB"/>
        </w:rPr>
        <w:t>paṭu</w:t>
      </w:r>
      <w:proofErr w:type="spellEnd"/>
      <w:r w:rsidRPr="00542FF1">
        <w:rPr>
          <w:rFonts w:ascii="Gandhari Unicode" w:hAnsi="Gandhari Unicode"/>
          <w:i/>
          <w:lang w:val="en-GB"/>
        </w:rPr>
        <w:t>,</w:t>
      </w:r>
      <w:r w:rsidRPr="00542FF1">
        <w:rPr>
          <w:rFonts w:ascii="Gandhari Unicode" w:hAnsi="Gandhari Unicode"/>
          <w:lang w:val="en-GB"/>
        </w:rPr>
        <w:t xml:space="preserve"> it is also combined with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228.1, 278.5), and so it could also be read as a verbal compound, either with </w:t>
      </w:r>
      <w:proofErr w:type="spellStart"/>
      <w:r w:rsidRPr="00542FF1">
        <w:rPr>
          <w:rFonts w:ascii="Gandhari Unicode" w:hAnsi="Gandhari Unicode"/>
          <w:i/>
          <w:lang w:val="en-GB"/>
        </w:rPr>
        <w:t>ūḻ</w:t>
      </w:r>
      <w:proofErr w:type="spellEnd"/>
      <w:r w:rsidRPr="00542FF1">
        <w:rPr>
          <w:rFonts w:ascii="Gandhari Unicode" w:hAnsi="Gandhari Unicode"/>
          <w:lang w:val="en-GB"/>
        </w:rPr>
        <w:t>, 4</w:t>
      </w:r>
      <w:r w:rsidRPr="00542FF1">
        <w:rPr>
          <w:rFonts w:ascii="Gandhari Unicode" w:hAnsi="Gandhari Unicode"/>
          <w:vertAlign w:val="superscript"/>
          <w:lang w:val="en-GB"/>
        </w:rPr>
        <w:t>th</w:t>
      </w:r>
      <w:r w:rsidRPr="00542FF1">
        <w:rPr>
          <w:rFonts w:ascii="Gandhari Unicode" w:hAnsi="Gandhari Unicode"/>
          <w:lang w:val="en-GB"/>
        </w:rPr>
        <w:t xml:space="preserve"> class, "to age" or 11</w:t>
      </w:r>
      <w:r w:rsidRPr="00542FF1">
        <w:rPr>
          <w:rFonts w:ascii="Gandhari Unicode" w:hAnsi="Gandhari Unicode"/>
          <w:vertAlign w:val="superscript"/>
          <w:lang w:val="en-GB"/>
        </w:rPr>
        <w:t>th</w:t>
      </w:r>
      <w:r w:rsidRPr="00542FF1">
        <w:rPr>
          <w:rFonts w:ascii="Gandhari Unicode" w:hAnsi="Gandhari Unicode"/>
          <w:lang w:val="en-GB"/>
        </w:rPr>
        <w:t xml:space="preserve"> class, "to rot".</w:t>
      </w:r>
    </w:p>
  </w:footnote>
  <w:footnote w:id="281">
    <w:p w14:paraId="582040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When is </w:t>
      </w:r>
      <w:proofErr w:type="spellStart"/>
      <w:r w:rsidRPr="00542FF1">
        <w:rPr>
          <w:rFonts w:ascii="Gandhari Unicode" w:hAnsi="Gandhari Unicode"/>
          <w:i/>
          <w:lang w:val="en-GB"/>
        </w:rPr>
        <w:t>aṟciram</w:t>
      </w:r>
      <w:proofErr w:type="spellEnd"/>
      <w:r w:rsidRPr="00542FF1">
        <w:rPr>
          <w:rFonts w:ascii="Gandhari Unicode" w:hAnsi="Gandhari Unicode"/>
          <w:lang w:val="en-GB"/>
        </w:rPr>
        <w:t xml:space="preserve">? Autumn and frost in </w:t>
      </w:r>
      <w:proofErr w:type="spellStart"/>
      <w:r w:rsidRPr="00542FF1">
        <w:rPr>
          <w:rFonts w:ascii="Gandhari Unicode" w:hAnsi="Gandhari Unicode"/>
          <w:lang w:val="en-GB"/>
        </w:rPr>
        <w:t>Tamilnadu</w:t>
      </w:r>
      <w:proofErr w:type="spellEnd"/>
      <w:r w:rsidRPr="00542FF1">
        <w:rPr>
          <w:rFonts w:ascii="Gandhari Unicode" w:hAnsi="Gandhari Unicode"/>
          <w:lang w:val="en-GB"/>
        </w:rPr>
        <w:t xml:space="preserve">? The inner season or an Indo-Aryan loan (&gt;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 xml:space="preserve"> autumn)? </w:t>
      </w:r>
      <w:r>
        <w:rPr>
          <w:rFonts w:ascii="Gandhari Unicode" w:hAnsi="Gandhari Unicode"/>
          <w:lang w:val="en-GB"/>
        </w:rPr>
        <w:t>TVG</w:t>
      </w:r>
      <w:r w:rsidRPr="00542FF1">
        <w:rPr>
          <w:rFonts w:ascii="Gandhari Unicode" w:hAnsi="Gandhari Unicode"/>
          <w:lang w:val="en-GB"/>
        </w:rPr>
        <w:t xml:space="preserve"> suggests analysing: </w:t>
      </w:r>
      <w:r w:rsidRPr="00542FF1">
        <w:rPr>
          <w:rFonts w:ascii="Gandhari Unicode" w:hAnsi="Gandhari Unicode"/>
          <w:i/>
          <w:lang w:val="en-GB"/>
        </w:rPr>
        <w:t>al</w:t>
      </w:r>
      <w:r w:rsidRPr="00542FF1">
        <w:rPr>
          <w:rFonts w:ascii="Gandhari Unicode" w:hAnsi="Gandhari Unicode"/>
          <w:lang w:val="en-GB"/>
        </w:rPr>
        <w:t xml:space="preserve"> "night" + Skt. </w:t>
      </w:r>
      <w:proofErr w:type="spellStart"/>
      <w:r w:rsidRPr="00542FF1">
        <w:rPr>
          <w:rFonts w:ascii="Gandhari Unicode" w:hAnsi="Gandhari Unicode"/>
          <w:i/>
          <w:lang w:val="en-GB"/>
        </w:rPr>
        <w:t>śiśira</w:t>
      </w:r>
      <w:proofErr w:type="spellEnd"/>
      <w:r w:rsidRPr="00542FF1">
        <w:rPr>
          <w:rFonts w:ascii="Gandhari Unicode" w:hAnsi="Gandhari Unicode"/>
          <w:i/>
          <w:lang w:val="en-GB"/>
        </w:rPr>
        <w:t>-</w:t>
      </w:r>
      <w:r w:rsidRPr="00542FF1">
        <w:rPr>
          <w:rFonts w:ascii="Gandhari Unicode" w:hAnsi="Gandhari Unicode"/>
          <w:lang w:val="en-GB"/>
        </w:rPr>
        <w:t>.</w:t>
      </w:r>
    </w:p>
  </w:footnote>
  <w:footnote w:id="282">
    <w:p w14:paraId="685498F2"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mārpu</w:t>
      </w:r>
      <w:proofErr w:type="spellEnd"/>
      <w:r w:rsidRPr="00542FF1">
        <w:rPr>
          <w:rFonts w:ascii="Gandhari Unicode" w:hAnsi="Gandhari Unicode"/>
          <w:lang w:val="en-GB"/>
        </w:rPr>
        <w:t xml:space="preserve">: this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rendered literally "the chest he united with me/mine".</w:t>
      </w:r>
    </w:p>
  </w:footnote>
  <w:footnote w:id="283">
    <w:p w14:paraId="107C6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affirms as a second meaning for </w:t>
      </w:r>
      <w:proofErr w:type="spellStart"/>
      <w:r w:rsidRPr="00542FF1">
        <w:rPr>
          <w:rFonts w:ascii="Gandhari Unicode" w:hAnsi="Gandhari Unicode"/>
          <w:i/>
          <w:lang w:val="en-GB"/>
        </w:rPr>
        <w:t>paṉi</w:t>
      </w:r>
      <w:proofErr w:type="spellEnd"/>
      <w:r w:rsidRPr="00542FF1">
        <w:rPr>
          <w:rFonts w:ascii="Gandhari Unicode" w:hAnsi="Gandhari Unicode"/>
          <w:lang w:val="en-GB"/>
        </w:rPr>
        <w:t xml:space="preserve"> here the "shivering fever" caused by the cold season, which might be an allusion in accordance with </w:t>
      </w:r>
      <w:proofErr w:type="spellStart"/>
      <w:r w:rsidRPr="00542FF1">
        <w:rPr>
          <w:rFonts w:ascii="Gandhari Unicode" w:hAnsi="Gandhari Unicode"/>
          <w:i/>
          <w:lang w:val="en-GB"/>
        </w:rPr>
        <w:t>maruntu</w:t>
      </w:r>
      <w:proofErr w:type="spellEnd"/>
      <w:r w:rsidRPr="00542FF1">
        <w:rPr>
          <w:rFonts w:ascii="Gandhari Unicode" w:hAnsi="Gandhari Unicode"/>
          <w:lang w:val="en-GB"/>
        </w:rPr>
        <w:t xml:space="preserve"> "remedy".</w:t>
      </w:r>
    </w:p>
  </w:footnote>
  <w:footnote w:id="284">
    <w:p w14:paraId="0F56E3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ūḻppaṭu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t>
      </w:r>
      <w:proofErr w:type="spellStart"/>
      <w:r w:rsidRPr="00542FF1">
        <w:rPr>
          <w:rFonts w:ascii="Gandhari Unicode" w:hAnsi="Gandhari Unicode"/>
          <w:i/>
          <w:lang w:val="en-GB"/>
        </w:rPr>
        <w:t>mika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mutirnta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kāykaḷai</w:t>
      </w:r>
      <w:proofErr w:type="spellEnd"/>
      <w:r w:rsidRPr="00542FF1">
        <w:rPr>
          <w:rFonts w:ascii="Gandhari Unicode" w:hAnsi="Gandhari Unicode"/>
          <w:lang w:val="en-GB"/>
        </w:rPr>
        <w:t xml:space="preserve"> "very ripe fruit", and </w:t>
      </w:r>
      <w:r>
        <w:rPr>
          <w:rFonts w:ascii="Gandhari Unicode" w:hAnsi="Gandhari Unicode"/>
          <w:lang w:val="en-GB"/>
        </w:rPr>
        <w:t>TVG</w:t>
      </w:r>
      <w:r w:rsidRPr="00542FF1">
        <w:rPr>
          <w:rFonts w:ascii="Gandhari Unicode" w:hAnsi="Gandhari Unicode"/>
          <w:lang w:val="en-GB"/>
        </w:rPr>
        <w:t xml:space="preserve"> explains here </w:t>
      </w:r>
      <w:proofErr w:type="spellStart"/>
      <w:r w:rsidRPr="00542FF1">
        <w:rPr>
          <w:rFonts w:ascii="Gandhari Unicode" w:hAnsi="Gandhari Unicode"/>
          <w:i/>
          <w:lang w:val="en-GB"/>
        </w:rPr>
        <w:t>kāy</w:t>
      </w:r>
      <w:proofErr w:type="spellEnd"/>
      <w:r w:rsidRPr="00542FF1">
        <w:rPr>
          <w:rFonts w:ascii="Gandhari Unicode" w:hAnsi="Gandhari Unicode"/>
          <w:lang w:val="en-GB"/>
        </w:rPr>
        <w:t xml:space="preserve"> as "seed",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tradition takes the image to be positive: the animals are sufficiently supplied with food.</w:t>
      </w:r>
    </w:p>
  </w:footnote>
  <w:footnote w:id="285">
    <w:p w14:paraId="135879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tāvutalaiyumuṭaiya</w:t>
      </w:r>
      <w:proofErr w:type="spellEnd"/>
      <w:r w:rsidRPr="00542FF1">
        <w:rPr>
          <w:rFonts w:ascii="Gandhari Unicode" w:hAnsi="Gandhari Unicode"/>
          <w:lang w:val="en-GB"/>
        </w:rPr>
        <w:t xml:space="preserve"> "jumping". The two KT parallels seem to point to fast movement, once in connection with a bat (KT 172.1) and once in connection with water (KT 391.8).</w:t>
      </w:r>
    </w:p>
  </w:footnote>
  <w:footnote w:id="286">
    <w:p w14:paraId="442B6B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piṟitu</w:t>
      </w:r>
      <w:proofErr w:type="spellEnd"/>
      <w:r w:rsidRPr="00542FF1">
        <w:rPr>
          <w:rFonts w:ascii="Gandhari Unicode" w:hAnsi="Gandhari Unicode"/>
          <w:lang w:val="en-GB"/>
        </w:rPr>
        <w:t>: this phrase is traditionally explained as a metaphor for death, and this is indeed what is suggested at least by the parallel in KT 302.3, where SHE fears that the suffering on account of HIM might kill her.</w:t>
      </w:r>
    </w:p>
  </w:footnote>
  <w:footnote w:id="287">
    <w:p w14:paraId="50CA29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nīraḷ</w:t>
      </w:r>
      <w:proofErr w:type="spellEnd"/>
      <w:r w:rsidRPr="00542FF1">
        <w:rPr>
          <w:rFonts w:ascii="Gandhari Unicode" w:hAnsi="Gandhari Unicode"/>
          <w:lang w:val="en-GB"/>
        </w:rPr>
        <w:t xml:space="preserve">: tradition here takes "nature, disposition" as a meaning for </w:t>
      </w:r>
      <w:proofErr w:type="spellStart"/>
      <w:r w:rsidRPr="00542FF1">
        <w:rPr>
          <w:rFonts w:ascii="Gandhari Unicode" w:hAnsi="Gandhari Unicode"/>
          <w:i/>
          <w:lang w:val="en-GB"/>
        </w:rPr>
        <w:t>nīr</w:t>
      </w:r>
      <w:proofErr w:type="spellEnd"/>
      <w:r w:rsidRPr="00542FF1">
        <w:rPr>
          <w:rFonts w:ascii="Gandhari Unicode" w:hAnsi="Gandhari Unicode"/>
          <w:lang w:val="en-GB"/>
        </w:rPr>
        <w:t>, but I rather like the metaphor of HER being like water.</w:t>
      </w:r>
    </w:p>
  </w:footnote>
  <w:footnote w:id="288">
    <w:p w14:paraId="76B4BF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meaning of this strange phrase might be: "I do not know how much is artifice".</w:t>
      </w:r>
    </w:p>
  </w:footnote>
  <w:footnote w:id="289">
    <w:p w14:paraId="0F2D18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as a verb leaves open both possibilities, </w:t>
      </w:r>
      <w:proofErr w:type="gramStart"/>
      <w:r w:rsidRPr="00542FF1">
        <w:rPr>
          <w:rFonts w:ascii="Gandhari Unicode" w:hAnsi="Gandhari Unicode"/>
          <w:lang w:val="en-GB"/>
        </w:rPr>
        <w:t>transitive</w:t>
      </w:r>
      <w:proofErr w:type="gramEnd"/>
      <w:r w:rsidRPr="00542FF1">
        <w:rPr>
          <w:rFonts w:ascii="Gandhari Unicode" w:hAnsi="Gandhari Unicode"/>
          <w:lang w:val="en-GB"/>
        </w:rPr>
        <w:t xml:space="preserve"> or intransitive.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is, of course, that SHE is plaguing HIM, but in the given context, together with the equally ambiguous </w:t>
      </w:r>
      <w:proofErr w:type="spellStart"/>
      <w:r w:rsidRPr="00542FF1">
        <w:rPr>
          <w:rFonts w:ascii="Gandhari Unicode" w:hAnsi="Gandhari Unicode"/>
          <w:i/>
          <w:lang w:val="en-GB"/>
        </w:rPr>
        <w:t>aru</w:t>
      </w:r>
      <w:proofErr w:type="spellEnd"/>
      <w:r w:rsidRPr="00542FF1">
        <w:rPr>
          <w:rFonts w:ascii="Gandhari Unicode" w:hAnsi="Gandhari Unicode"/>
          <w:lang w:val="en-GB"/>
        </w:rPr>
        <w:t>, the intransitive variant might also be understood.</w:t>
      </w:r>
    </w:p>
  </w:footnote>
  <w:footnote w:id="290">
    <w:p w14:paraId="5024A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nalkuṟu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makaḷ</w:t>
      </w:r>
      <w:proofErr w:type="spellEnd"/>
      <w:r w:rsidRPr="00542FF1">
        <w:rPr>
          <w:rFonts w:ascii="Gandhari Unicode" w:hAnsi="Gandhari Unicode"/>
          <w:lang w:val="en-GB"/>
        </w:rPr>
        <w:t xml:space="preserve">: tradition splits thus, taking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simply as a meaningless auxiliary to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"to bestow", that is, "the daughter granted by the man of the forest". This interpretation is perhaps supported by the variant </w:t>
      </w:r>
      <w:proofErr w:type="spellStart"/>
      <w:r w:rsidRPr="00542FF1">
        <w:rPr>
          <w:rFonts w:ascii="Gandhari Unicode" w:hAnsi="Gandhari Unicode"/>
          <w:i/>
          <w:iCs/>
          <w:lang w:val="en-GB"/>
        </w:rPr>
        <w:t>nalkuvar</w:t>
      </w:r>
      <w:proofErr w:type="spellEnd"/>
      <w:r w:rsidRPr="00542FF1">
        <w:rPr>
          <w:rFonts w:ascii="Gandhari Unicode" w:hAnsi="Gandhari Unicode"/>
          <w:lang w:val="en-GB"/>
        </w:rPr>
        <w:t xml:space="preserve"> ("the daughter of the forest man who grants [her]"). But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this breaks up the well-attested formula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secondly, </w:t>
      </w:r>
      <w:proofErr w:type="spellStart"/>
      <w:r w:rsidRPr="00542FF1">
        <w:rPr>
          <w:rFonts w:ascii="Gandhari Unicode" w:hAnsi="Gandhari Unicode"/>
          <w:i/>
          <w:lang w:val="en-GB"/>
        </w:rPr>
        <w:t>nalku</w:t>
      </w:r>
      <w:proofErr w:type="spellEnd"/>
      <w:r w:rsidRPr="00542FF1">
        <w:rPr>
          <w:rFonts w:ascii="Gandhari Unicode" w:hAnsi="Gandhari Unicode"/>
          <w:lang w:val="en-GB"/>
        </w:rPr>
        <w:t xml:space="preserve"> plus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unknown, at least to the TL.</w:t>
      </w:r>
    </w:p>
  </w:footnote>
  <w:footnote w:id="291">
    <w:p w14:paraId="29017D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it is possible to split the </w:t>
      </w:r>
      <w:r w:rsidRPr="00542FF1">
        <w:rPr>
          <w:rFonts w:ascii="Gandhari Unicode" w:hAnsi="Gandhari Unicode"/>
          <w:i/>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lang w:val="en-GB"/>
        </w:rPr>
        <w:t>cuṇaṅku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pakaṭṭ</w:t>
      </w:r>
      <w:proofErr w:type="spellEnd"/>
      <w:r>
        <w:rPr>
          <w:rFonts w:ascii="Gandhari Unicode" w:hAnsi="Gandhari Unicode"/>
          <w:i/>
          <w:lang w:val="en-GB"/>
        </w:rPr>
        <w:t xml:space="preserve">’ </w:t>
      </w:r>
      <w:proofErr w:type="spellStart"/>
      <w:r w:rsidRPr="00542FF1">
        <w:rPr>
          <w:rFonts w:ascii="Gandhari Unicode" w:hAnsi="Gandhari Unicode"/>
          <w:i/>
          <w:lang w:val="en-GB"/>
        </w:rPr>
        <w:t>iḷa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mulai</w:t>
      </w:r>
      <w:proofErr w:type="spellEnd"/>
      <w:r w:rsidRPr="00542FF1">
        <w:rPr>
          <w:rFonts w:ascii="Gandhari Unicode" w:hAnsi="Gandhari Unicode"/>
          <w:lang w:val="en-GB"/>
        </w:rPr>
        <w:t>.</w:t>
      </w:r>
    </w:p>
  </w:footnote>
  <w:footnote w:id="292">
    <w:p w14:paraId="3937C0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parīi</w:t>
      </w:r>
      <w:proofErr w:type="spellEnd"/>
      <w:r w:rsidRPr="00542FF1">
        <w:rPr>
          <w:rFonts w:ascii="Gandhari Unicode" w:hAnsi="Gandhari Unicode"/>
          <w:lang w:val="en-GB"/>
        </w:rPr>
        <w:t xml:space="preserve"> is not to be found in the </w:t>
      </w:r>
      <w:proofErr w:type="gramStart"/>
      <w:r w:rsidRPr="00542FF1">
        <w:rPr>
          <w:rFonts w:ascii="Gandhari Unicode" w:hAnsi="Gandhari Unicode"/>
          <w:lang w:val="en-GB"/>
        </w:rPr>
        <w:t>TL, but</w:t>
      </w:r>
      <w:proofErr w:type="gramEnd"/>
      <w:r w:rsidRPr="00542FF1">
        <w:rPr>
          <w:rFonts w:ascii="Gandhari Unicode" w:hAnsi="Gandhari Unicode"/>
          <w:lang w:val="en-GB"/>
        </w:rPr>
        <w:t xml:space="preserve"> is glossed with </w:t>
      </w:r>
      <w:proofErr w:type="spellStart"/>
      <w:r w:rsidRPr="00542FF1">
        <w:rPr>
          <w:rFonts w:ascii="Gandhari Unicode" w:hAnsi="Gandhari Unicode"/>
          <w:i/>
          <w:lang w:val="en-GB"/>
        </w:rPr>
        <w:t>parutti</w:t>
      </w:r>
      <w:proofErr w:type="spellEnd"/>
      <w:r w:rsidRPr="00542FF1">
        <w:rPr>
          <w:rFonts w:ascii="Gandhari Unicode" w:hAnsi="Gandhari Unicode"/>
          <w:lang w:val="en-GB"/>
        </w:rPr>
        <w:t xml:space="preserve"> "cotton" (DEDR 3976). A few occurrences are to be found also in AN</w:t>
      </w:r>
      <w:r w:rsidRPr="00542FF1">
        <w:rPr>
          <w:rFonts w:ascii="Gandhari Unicode" w:hAnsi="Gandhari Unicode"/>
        </w:rPr>
        <w:t xml:space="preserve"> </w:t>
      </w:r>
      <w:r w:rsidRPr="00542FF1">
        <w:rPr>
          <w:rFonts w:ascii="Gandhari Unicode" w:hAnsi="Gandhari Unicode"/>
          <w:lang w:val="en-GB"/>
        </w:rPr>
        <w:t>and PN.</w:t>
      </w:r>
    </w:p>
  </w:footnote>
  <w:footnote w:id="293">
    <w:p w14:paraId="2AF258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vittiya</w:t>
      </w:r>
      <w:proofErr w:type="spellEnd"/>
      <w:r w:rsidRPr="00542FF1">
        <w:rPr>
          <w:rFonts w:ascii="Gandhari Unicode" w:hAnsi="Gandhari Unicode"/>
          <w:i/>
          <w:lang w:val="en-GB"/>
        </w:rPr>
        <w:t>-v-</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ēṉal</w:t>
      </w:r>
      <w:proofErr w:type="spellEnd"/>
      <w:r w:rsidRPr="00542FF1">
        <w:rPr>
          <w:rFonts w:ascii="Gandhari Unicode" w:hAnsi="Gandhari Unicode"/>
          <w:lang w:val="en-GB"/>
        </w:rPr>
        <w:t xml:space="preserve"> "millet" reads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this praxis of doubly sowing a field seems also to be found in KT 82 (beans and millet). As for the wording, it seems equally well possible to read </w:t>
      </w:r>
      <w:proofErr w:type="spellStart"/>
      <w:r w:rsidRPr="00542FF1">
        <w:rPr>
          <w:rFonts w:ascii="Gandhari Unicode" w:hAnsi="Gandhari Unicode"/>
          <w:i/>
          <w:lang w:val="en-GB"/>
        </w:rPr>
        <w:t>vēṉal</w:t>
      </w:r>
      <w:proofErr w:type="spellEnd"/>
      <w:r w:rsidRPr="00542FF1">
        <w:rPr>
          <w:rFonts w:ascii="Gandhari Unicode" w:hAnsi="Gandhari Unicode"/>
          <w:lang w:val="en-GB"/>
        </w:rPr>
        <w:t xml:space="preserve"> "summer" (4b), but arguably cotton is in less danger of being eaten away by birds than millet, which in any case is the </w:t>
      </w:r>
      <w:proofErr w:type="spellStart"/>
      <w:r w:rsidRPr="00542FF1">
        <w:rPr>
          <w:rFonts w:ascii="Gandhari Unicode" w:hAnsi="Gandhari Unicode"/>
          <w:lang w:val="en-GB"/>
        </w:rPr>
        <w:t>topos</w:t>
      </w:r>
      <w:proofErr w:type="spellEnd"/>
      <w:r w:rsidRPr="00542FF1">
        <w:rPr>
          <w:rFonts w:ascii="Gandhari Unicode" w:hAnsi="Gandhari Unicode"/>
          <w:lang w:val="en-GB"/>
        </w:rPr>
        <w:t>.</w:t>
      </w:r>
    </w:p>
  </w:footnote>
  <w:footnote w:id="294">
    <w:p w14:paraId="2E42129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not his personal situation, but referring to love-pain as such.</w:t>
      </w:r>
    </w:p>
  </w:footnote>
  <w:footnote w:id="295">
    <w:p w14:paraId="37CEECF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w:t>
      </w:r>
      <w:proofErr w:type="spellEnd"/>
      <w:r w:rsidRPr="00542FF1">
        <w:rPr>
          <w:rFonts w:ascii="Gandhari Unicode" w:hAnsi="Gandhari Unicode"/>
          <w:i/>
          <w:lang w:val="en-GB"/>
        </w:rPr>
        <w:t>,</w:t>
      </w:r>
      <w:r w:rsidRPr="00542FF1">
        <w:rPr>
          <w:rFonts w:ascii="Gandhari Unicode" w:hAnsi="Gandhari Unicode"/>
          <w:lang w:val="en-GB"/>
        </w:rPr>
        <w:t xml:space="preserve"> put without particle-marking at the end of line 1, can function as a subject for line 1 and for line 2.</w:t>
      </w:r>
    </w:p>
  </w:footnote>
  <w:footnote w:id="296">
    <w:p w14:paraId="18667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legend (attested only in KT 292) says that </w:t>
      </w:r>
      <w:proofErr w:type="spellStart"/>
      <w:r w:rsidRPr="00542FF1">
        <w:rPr>
          <w:rFonts w:ascii="Gandhari Unicode" w:hAnsi="Gandhari Unicode"/>
        </w:rPr>
        <w:t>Naṉṉaṉ</w:t>
      </w:r>
      <w:proofErr w:type="spellEnd"/>
      <w:r w:rsidRPr="00542FF1">
        <w:rPr>
          <w:rFonts w:ascii="Gandhari Unicode" w:hAnsi="Gandhari Unicode"/>
        </w:rPr>
        <w:t xml:space="preserve"> in rage had a girl killed who had by accident eaten a mango fruit of his tutelary tree, that had fallen into the river. Indignant about this disgraceful deed (the killing of a woman), his enemies, the </w:t>
      </w:r>
      <w:proofErr w:type="spellStart"/>
      <w:r w:rsidRPr="00542FF1">
        <w:rPr>
          <w:rFonts w:ascii="Gandhari Unicode" w:hAnsi="Gandhari Unicode"/>
        </w:rPr>
        <w:t>Kōcars</w:t>
      </w:r>
      <w:proofErr w:type="spellEnd"/>
      <w:r w:rsidRPr="00542FF1">
        <w:rPr>
          <w:rFonts w:ascii="Gandhari Unicode" w:hAnsi="Gandhari Unicode"/>
        </w:rPr>
        <w:t>, decided to destroy him: they cut down the tree of the defeated king. The only further textual reference is an allusion in PN 151.</w:t>
      </w:r>
    </w:p>
  </w:footnote>
  <w:footnote w:id="297">
    <w:p w14:paraId="2DA78CCA"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vaṉkaṇ</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"strong eye" = "sharp-eyed" planning (cf. also KT 274.4).</w:t>
      </w:r>
    </w:p>
  </w:footnote>
  <w:footnote w:id="298">
    <w:p w14:paraId="0FD0DE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is totally unsupported by other witnesses and possibly represents an emendation that attempts to render the image clearer: the resemblance between the bamboo and the horse lies in the upward motion. The transmitted reading, however, is perfectly comprehensible: a horse gaining its liberty will leap.</w:t>
      </w:r>
    </w:p>
  </w:footnote>
  <w:footnote w:id="299">
    <w:p w14:paraId="5AE73D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 reads </w:t>
      </w:r>
      <w:proofErr w:type="spellStart"/>
      <w:r w:rsidRPr="00542FF1">
        <w:rPr>
          <w:rFonts w:ascii="Gandhari Unicode" w:hAnsi="Gandhari Unicode"/>
          <w:i/>
          <w:lang w:val="en-GB"/>
        </w:rPr>
        <w:t>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lang w:val="en-GB"/>
        </w:rPr>
        <w:t xml:space="preserve">, which would either be "bull </w:t>
      </w:r>
      <w:proofErr w:type="spellStart"/>
      <w:r w:rsidRPr="00542FF1">
        <w:rPr>
          <w:rFonts w:ascii="Gandhari Unicode" w:hAnsi="Gandhari Unicode"/>
          <w:lang w:val="en-GB"/>
        </w:rPr>
        <w:t>bull</w:t>
      </w:r>
      <w:proofErr w:type="spellEnd"/>
      <w:r w:rsidRPr="00542FF1">
        <w:rPr>
          <w:rFonts w:ascii="Gandhari Unicode" w:hAnsi="Gandhari Unicode"/>
          <w:lang w:val="en-GB"/>
        </w:rPr>
        <w:t>" or the "bull of cows".</w:t>
      </w:r>
    </w:p>
  </w:footnote>
  <w:footnote w:id="300">
    <w:p w14:paraId="743164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paṭarntamai</w:t>
      </w:r>
      <w:proofErr w:type="spellEnd"/>
      <w:r w:rsidRPr="00542FF1">
        <w:rPr>
          <w:rFonts w:ascii="Gandhari Unicode" w:hAnsi="Gandhari Unicode"/>
          <w:lang w:val="en-GB"/>
        </w:rPr>
        <w:t xml:space="preserve">, acc. object to </w:t>
      </w:r>
      <w:proofErr w:type="spellStart"/>
      <w:r w:rsidRPr="00542FF1">
        <w:rPr>
          <w:rFonts w:ascii="Gandhari Unicode" w:hAnsi="Gandhari Unicode"/>
          <w:i/>
          <w:lang w:val="en-GB"/>
        </w:rPr>
        <w:t>aṟiyāṉ</w:t>
      </w:r>
      <w:proofErr w:type="spellEnd"/>
      <w:r w:rsidRPr="00542FF1">
        <w:rPr>
          <w:rFonts w:ascii="Gandhari Unicode" w:hAnsi="Gandhari Unicode"/>
          <w:lang w:val="en-GB"/>
        </w:rPr>
        <w:t xml:space="preserve">: "he didn't know us as such who thought of him". The traditional analysis is that of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"he didn't know about our thinking of him" (thus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301">
    <w:p w14:paraId="25D81D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here is explained by </w:t>
      </w:r>
      <w:r>
        <w:rPr>
          <w:rFonts w:ascii="Gandhari Unicode" w:hAnsi="Gandhari Unicode"/>
          <w:lang w:val="en-GB"/>
        </w:rPr>
        <w:t>TVG</w:t>
      </w:r>
      <w:r w:rsidRPr="00542FF1">
        <w:rPr>
          <w:rFonts w:ascii="Gandhari Unicode" w:hAnsi="Gandhari Unicode"/>
          <w:lang w:val="en-GB"/>
        </w:rPr>
        <w:t xml:space="preserve"> to be an expletive, with reference to the context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phase of </w:t>
      </w:r>
      <w:proofErr w:type="spellStart"/>
      <w:r w:rsidRPr="00542FF1">
        <w:rPr>
          <w:rFonts w:ascii="Gandhari Unicode" w:hAnsi="Gandhari Unicode"/>
          <w:i/>
          <w:lang w:val="en-GB"/>
        </w:rPr>
        <w:t>kaḷavu</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secret love) and to the according glosses of </w:t>
      </w:r>
      <w:proofErr w:type="spellStart"/>
      <w:r w:rsidRPr="00542FF1">
        <w:rPr>
          <w:rFonts w:ascii="Gandhari Unicode" w:hAnsi="Gandhari Unicode"/>
          <w:lang w:val="en-GB"/>
        </w:rPr>
        <w:t>Nacc</w:t>
      </w:r>
      <w:proofErr w:type="spellEnd"/>
      <w:r w:rsidRPr="00542FF1">
        <w:rPr>
          <w:rFonts w:ascii="Gandhari Unicode" w:hAnsi="Gandhari Unicode"/>
          <w:lang w:val="en-GB"/>
        </w:rPr>
        <w:t>. on Kali 46.19.</w:t>
      </w:r>
    </w:p>
  </w:footnote>
  <w:footnote w:id="302">
    <w:p w14:paraId="6EDEE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is one of the most problematic and frequent attributes to a variety of subjects. The usual "glorious" is very often impossible as a translation. Whatever the precise meaning, the word appears often to be applied to things that are treasured.</w:t>
      </w:r>
    </w:p>
  </w:footnote>
  <w:footnote w:id="303">
    <w:p w14:paraId="7912FD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we find a pencil correction in C2 which might bear witness to </w:t>
      </w:r>
      <w:proofErr w:type="spellStart"/>
      <w:r w:rsidRPr="00542FF1">
        <w:rPr>
          <w:rFonts w:ascii="Gandhari Unicode" w:hAnsi="Gandhari Unicode"/>
        </w:rPr>
        <w:t>Cām</w:t>
      </w:r>
      <w:proofErr w:type="spellEnd"/>
      <w:r w:rsidRPr="00542FF1">
        <w:rPr>
          <w:rFonts w:ascii="Gandhari Unicode" w:hAnsi="Gandhari Unicode"/>
        </w:rPr>
        <w:t xml:space="preserve">.'s attempt to make the reading transmitted by the </w:t>
      </w:r>
      <w:proofErr w:type="spellStart"/>
      <w:r w:rsidRPr="00542FF1">
        <w:rPr>
          <w:rFonts w:ascii="Gandhari Unicode" w:hAnsi="Gandhari Unicode"/>
        </w:rPr>
        <w:t>mss.</w:t>
      </w:r>
      <w:proofErr w:type="spellEnd"/>
      <w:r w:rsidRPr="00542FF1">
        <w:rPr>
          <w:rFonts w:ascii="Gandhari Unicode" w:hAnsi="Gandhari Unicode"/>
        </w:rPr>
        <w:t xml:space="preserve"> more satisfactory (possibly with the support of </w:t>
      </w:r>
      <w:proofErr w:type="spellStart"/>
      <w:r w:rsidRPr="00542FF1">
        <w:rPr>
          <w:rFonts w:ascii="Gandhari Unicode" w:hAnsi="Gandhari Unicode"/>
        </w:rPr>
        <w:t>Nacc</w:t>
      </w:r>
      <w:proofErr w:type="spellEnd"/>
      <w:r w:rsidRPr="00542FF1">
        <w:rPr>
          <w:rFonts w:ascii="Gandhari Unicode" w:hAnsi="Gandhari Unicode"/>
        </w:rPr>
        <w:t xml:space="preserve">.): </w:t>
      </w:r>
      <w:proofErr w:type="spellStart"/>
      <w:r w:rsidRPr="00542FF1">
        <w:rPr>
          <w:rFonts w:ascii="Gandhari Unicode" w:hAnsi="Gandhari Unicode"/>
          <w:i/>
          <w:iCs/>
        </w:rPr>
        <w:t>cōṉai</w:t>
      </w:r>
      <w:proofErr w:type="spellEnd"/>
      <w:r w:rsidRPr="00542FF1">
        <w:rPr>
          <w:rFonts w:ascii="Gandhari Unicode" w:hAnsi="Gandhari Unicode"/>
        </w:rPr>
        <w:t xml:space="preserve"> is not a word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meaning </w:t>
      </w:r>
      <w:r w:rsidRPr="00542FF1">
        <w:rPr>
          <w:rFonts w:ascii="Gandhari Unicode" w:hAnsi="Gandhari Unicode"/>
          <w:lang w:val="en-GB"/>
        </w:rPr>
        <w:t>"</w:t>
      </w:r>
      <w:r w:rsidRPr="00542FF1">
        <w:rPr>
          <w:rFonts w:ascii="Gandhari Unicode" w:hAnsi="Gandhari Unicode"/>
        </w:rPr>
        <w:t>dark cloud</w:t>
      </w:r>
      <w:r w:rsidRPr="00542FF1">
        <w:rPr>
          <w:rFonts w:ascii="Gandhari Unicode" w:hAnsi="Gandhari Unicode"/>
          <w:lang w:val="en-GB"/>
        </w:rPr>
        <w:t>"</w:t>
      </w:r>
      <w:r w:rsidRPr="00542FF1">
        <w:rPr>
          <w:rFonts w:ascii="Gandhari Unicode" w:hAnsi="Gandhari Unicode"/>
        </w:rPr>
        <w:t xml:space="preserve"> seems to be attested not earlier than </w:t>
      </w:r>
      <w:proofErr w:type="spellStart"/>
      <w:r w:rsidRPr="00542FF1">
        <w:rPr>
          <w:rFonts w:ascii="Gandhari Unicode" w:hAnsi="Gandhari Unicode"/>
        </w:rPr>
        <w:t>Kampaṉ</w:t>
      </w:r>
      <w:proofErr w:type="spellEnd"/>
      <w:r w:rsidRPr="00542FF1">
        <w:rPr>
          <w:rFonts w:ascii="Gandhari Unicode" w:hAnsi="Gandhari Unicode"/>
        </w:rPr>
        <w:t xml:space="preserve">, and that would not be easy to fit in with the context. However, </w:t>
      </w:r>
      <w:proofErr w:type="spellStart"/>
      <w:r w:rsidRPr="00542FF1">
        <w:rPr>
          <w:rFonts w:ascii="Gandhari Unicode" w:hAnsi="Gandhari Unicode"/>
          <w:i/>
          <w:iCs/>
        </w:rPr>
        <w:t>cōṇai</w:t>
      </w:r>
      <w:proofErr w:type="spellEnd"/>
      <w:r w:rsidRPr="00542FF1">
        <w:rPr>
          <w:rFonts w:ascii="Gandhari Unicode" w:hAnsi="Gandhari Unicode"/>
        </w:rPr>
        <w:t xml:space="preserve"> as well is not found elsewhere in the corpus.</w:t>
      </w:r>
    </w:p>
  </w:footnote>
  <w:footnote w:id="304">
    <w:p w14:paraId="6883A5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And one more time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(this time in black ink) in C2 and by the commentator. Here one further reference for </w:t>
      </w:r>
      <w:proofErr w:type="spellStart"/>
      <w:r w:rsidRPr="00542FF1">
        <w:rPr>
          <w:rFonts w:ascii="Gandhari Unicode" w:hAnsi="Gandhari Unicode"/>
          <w:i/>
          <w:iCs/>
        </w:rPr>
        <w:t>pāṭali</w:t>
      </w:r>
      <w:proofErr w:type="spellEnd"/>
      <w:r w:rsidRPr="00542FF1">
        <w:rPr>
          <w:rFonts w:ascii="Gandhari Unicode" w:hAnsi="Gandhari Unicode"/>
        </w:rPr>
        <w:t xml:space="preserve"> might be available, AN 265.5, but there too we see variants. Perhaps we should consider giving up on the Northern capital and adopt </w:t>
      </w:r>
      <w:proofErr w:type="spellStart"/>
      <w:r w:rsidRPr="00542FF1">
        <w:rPr>
          <w:rFonts w:ascii="Gandhari Unicode" w:hAnsi="Gandhari Unicode"/>
          <w:i/>
          <w:iCs/>
        </w:rPr>
        <w:t>pāṭili</w:t>
      </w:r>
      <w:proofErr w:type="spellEnd"/>
      <w:r w:rsidRPr="00542FF1">
        <w:rPr>
          <w:rFonts w:ascii="Gandhari Unicode" w:hAnsi="Gandhari Unicode"/>
        </w:rPr>
        <w:t xml:space="preserve"> instead, most probably in fact a place name, because otherwise it would be difficult to make sense of the </w:t>
      </w:r>
      <w:proofErr w:type="spellStart"/>
      <w:r w:rsidRPr="00542FF1">
        <w:rPr>
          <w:rFonts w:ascii="Gandhari Unicode" w:hAnsi="Gandhari Unicode"/>
          <w:i/>
          <w:iCs/>
        </w:rPr>
        <w:t>peyareccam</w:t>
      </w:r>
      <w:proofErr w:type="spellEnd"/>
      <w:r w:rsidRPr="00542FF1">
        <w:rPr>
          <w:rFonts w:ascii="Gandhari Unicode" w:hAnsi="Gandhari Unicode"/>
        </w:rPr>
        <w:t xml:space="preserve"> clause with the elephants.</w:t>
      </w:r>
    </w:p>
  </w:footnote>
  <w:footnote w:id="305">
    <w:p w14:paraId="1D5F09B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nacaiyiṉam</w:t>
      </w:r>
      <w:proofErr w:type="spellEnd"/>
      <w:r w:rsidRPr="00542FF1">
        <w:rPr>
          <w:rFonts w:ascii="Gandhari Unicode" w:hAnsi="Gandhari Unicode"/>
          <w:lang w:val="en-GB"/>
        </w:rPr>
        <w:t>: this form could be analysed as a p.a. 1.pl., but the aspect would be problematic, then. The second possibility is to take it as a pronominal noun (</w:t>
      </w:r>
      <w:proofErr w:type="spellStart"/>
      <w:r w:rsidRPr="00542FF1">
        <w:rPr>
          <w:rFonts w:ascii="Gandhari Unicode" w:hAnsi="Gandhari Unicode"/>
          <w:i/>
          <w:iCs/>
          <w:lang w:val="en-GB"/>
        </w:rPr>
        <w:t>nacai</w:t>
      </w:r>
      <w:proofErr w:type="spellEnd"/>
      <w:r w:rsidRPr="00542FF1">
        <w:rPr>
          <w:rFonts w:ascii="Gandhari Unicode" w:hAnsi="Gandhari Unicode"/>
          <w:i/>
          <w:iCs/>
          <w:lang w:val="en-GB"/>
        </w:rPr>
        <w:t xml:space="preserve"> </w:t>
      </w:r>
      <w:r w:rsidRPr="00542FF1">
        <w:rPr>
          <w:rFonts w:ascii="Gandhari Unicode" w:hAnsi="Gandhari Unicode"/>
          <w:lang w:val="en-GB"/>
        </w:rPr>
        <w:t>+ obl. + 1</w:t>
      </w:r>
      <w:r w:rsidRPr="00542FF1">
        <w:rPr>
          <w:rFonts w:ascii="Gandhari Unicode" w:hAnsi="Gandhari Unicode"/>
          <w:vertAlign w:val="superscript"/>
          <w:lang w:val="en-GB"/>
        </w:rPr>
        <w:t>st</w:t>
      </w:r>
      <w:r w:rsidRPr="00542FF1">
        <w:rPr>
          <w:rFonts w:ascii="Gandhari Unicode" w:hAnsi="Gandhari Unicode"/>
          <w:lang w:val="en-GB"/>
        </w:rPr>
        <w:t xml:space="preserve"> pl.).</w:t>
      </w:r>
    </w:p>
  </w:footnote>
  <w:footnote w:id="306">
    <w:p w14:paraId="6205455D"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the reading </w:t>
      </w:r>
      <w:proofErr w:type="spellStart"/>
      <w:r w:rsidRPr="00542FF1">
        <w:rPr>
          <w:rFonts w:ascii="Gandhari Unicode" w:hAnsi="Gandhari Unicode"/>
          <w:i/>
          <w:iCs/>
        </w:rPr>
        <w:t>tūkkum</w:t>
      </w:r>
      <w:proofErr w:type="spellEnd"/>
      <w:r w:rsidRPr="00542FF1">
        <w:rPr>
          <w:rFonts w:ascii="Gandhari Unicode" w:hAnsi="Gandhari Unicode"/>
        </w:rPr>
        <w:t xml:space="preserve"> is only to be found as a correction in C2.</w:t>
      </w:r>
    </w:p>
  </w:footnote>
  <w:footnote w:id="307">
    <w:p w14:paraId="7F42F9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alaṅkal</w:t>
      </w:r>
      <w:proofErr w:type="spellEnd"/>
      <w:r w:rsidRPr="00542FF1">
        <w:rPr>
          <w:rFonts w:ascii="Gandhari Unicode" w:hAnsi="Gandhari Unicode"/>
          <w:lang w:val="en-GB"/>
        </w:rPr>
        <w:t>: what is the function of the verbal noun? Srin.: "on the many leaves [with their] fluttering".</w:t>
      </w:r>
    </w:p>
  </w:footnote>
  <w:footnote w:id="308">
    <w:p w14:paraId="476488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varal</w:t>
      </w:r>
      <w:proofErr w:type="spellEnd"/>
      <w:r w:rsidRPr="00542FF1">
        <w:rPr>
          <w:rFonts w:ascii="Gandhari Unicode" w:hAnsi="Gandhari Unicode"/>
          <w:lang w:val="en-GB"/>
        </w:rPr>
        <w:t>: is the function of the verbal noun here simply an apposition? Srin.: "North wind, the coming of which [is connected] with coolness".</w:t>
      </w:r>
    </w:p>
  </w:footnote>
  <w:footnote w:id="309">
    <w:p w14:paraId="76DFE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celpa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actually is</w:t>
      </w:r>
      <w:proofErr w:type="gramEnd"/>
      <w:r w:rsidRPr="00542FF1">
        <w:rPr>
          <w:rFonts w:ascii="Gandhari Unicode" w:hAnsi="Gandhari Unicode"/>
          <w:lang w:val="en-GB"/>
        </w:rPr>
        <w:t xml:space="preserve"> plural, presumably in adjustment to </w:t>
      </w:r>
      <w:proofErr w:type="spellStart"/>
      <w:r w:rsidRPr="00542FF1">
        <w:rPr>
          <w:rFonts w:ascii="Gandhari Unicode" w:hAnsi="Gandhari Unicode"/>
          <w:i/>
          <w:lang w:val="en-GB"/>
        </w:rPr>
        <w:t>eṉpa</w:t>
      </w:r>
      <w:proofErr w:type="spellEnd"/>
      <w:r w:rsidRPr="00542FF1">
        <w:rPr>
          <w:rFonts w:ascii="Gandhari Unicode" w:hAnsi="Gandhari Unicode"/>
          <w:lang w:val="en-GB"/>
        </w:rPr>
        <w:t xml:space="preserve">. Is it possible to use it as </w:t>
      </w:r>
      <w:proofErr w:type="gramStart"/>
      <w:r w:rsidRPr="00542FF1">
        <w:rPr>
          <w:rFonts w:ascii="Gandhari Unicode" w:hAnsi="Gandhari Unicode"/>
          <w:lang w:val="en-GB"/>
        </w:rPr>
        <w:t>a</w:t>
      </w:r>
      <w:proofErr w:type="gramEnd"/>
      <w:r w:rsidRPr="00542FF1">
        <w:rPr>
          <w:rFonts w:ascii="Gandhari Unicode" w:hAnsi="Gandhari Unicode"/>
          <w:lang w:val="en-GB"/>
        </w:rPr>
        <w:t xml:space="preserve"> honorific (i.e. construed with </w:t>
      </w:r>
      <w:proofErr w:type="spellStart"/>
      <w:r w:rsidRPr="00542FF1">
        <w:rPr>
          <w:rFonts w:ascii="Gandhari Unicode" w:hAnsi="Gandhari Unicode"/>
          <w:i/>
          <w:lang w:val="en-GB"/>
        </w:rPr>
        <w:t>mārpar</w:t>
      </w:r>
      <w:proofErr w:type="spellEnd"/>
      <w:r w:rsidRPr="00542FF1">
        <w:rPr>
          <w:rFonts w:ascii="Gandhari Unicode" w:hAnsi="Gandhari Unicode"/>
          <w:lang w:val="en-GB"/>
        </w:rPr>
        <w:t xml:space="preserve">)? (The simpler variant reads </w:t>
      </w:r>
      <w:proofErr w:type="spellStart"/>
      <w:r w:rsidRPr="00542FF1">
        <w:rPr>
          <w:rFonts w:ascii="Gandhari Unicode" w:hAnsi="Gandhari Unicode"/>
          <w:i/>
          <w:lang w:val="en-GB"/>
        </w:rPr>
        <w:t>celvaṉ</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mārpaṉ</w:t>
      </w:r>
      <w:proofErr w:type="spellEnd"/>
      <w:r w:rsidRPr="00542FF1">
        <w:rPr>
          <w:rFonts w:ascii="Gandhari Unicode" w:hAnsi="Gandhari Unicode"/>
          <w:lang w:val="en-GB"/>
        </w:rPr>
        <w:t>.)</w:t>
      </w:r>
    </w:p>
  </w:footnote>
  <w:footnote w:id="310">
    <w:p w14:paraId="0760F3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point of the comparison must be the ongoing movement of the leaves and the ears, one caused by the wind, the other a habit of elephants.</w:t>
      </w:r>
    </w:p>
  </w:footnote>
  <w:footnote w:id="311">
    <w:p w14:paraId="2D7818C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too </w:t>
      </w:r>
      <w:proofErr w:type="spellStart"/>
      <w:r w:rsidRPr="00542FF1">
        <w:rPr>
          <w:rFonts w:ascii="Gandhari Unicode" w:hAnsi="Gandhari Unicode"/>
        </w:rPr>
        <w:t>Cām</w:t>
      </w:r>
      <w:proofErr w:type="spellEnd"/>
      <w:r w:rsidRPr="00542FF1">
        <w:rPr>
          <w:rFonts w:ascii="Gandhari Unicode" w:hAnsi="Gandhari Unicode"/>
        </w:rPr>
        <w:t xml:space="preserve">.'s reading is reported only as a correction in C2, but in this passage it is difficult indeed to make sense of the transmitted text; one might, however, try something like </w:t>
      </w:r>
      <w:r w:rsidRPr="00542FF1">
        <w:rPr>
          <w:rFonts w:ascii="Gandhari Unicode" w:hAnsi="Gandhari Unicode"/>
          <w:lang w:val="en-GB"/>
        </w:rPr>
        <w:t>"</w:t>
      </w:r>
      <w:r w:rsidRPr="00542FF1">
        <w:rPr>
          <w:rFonts w:ascii="Gandhari Unicode" w:hAnsi="Gandhari Unicode"/>
        </w:rPr>
        <w:t>where there is water placed for the ... elephant by the stone-heap...</w:t>
      </w:r>
      <w:r w:rsidRPr="00542FF1">
        <w:rPr>
          <w:rFonts w:ascii="Gandhari Unicode" w:hAnsi="Gandhari Unicode"/>
          <w:lang w:val="en-GB"/>
        </w:rPr>
        <w:t>"</w:t>
      </w:r>
    </w:p>
  </w:footnote>
  <w:footnote w:id="312">
    <w:p w14:paraId="735AC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ila</w:t>
      </w:r>
      <w:proofErr w:type="spellEnd"/>
      <w:r w:rsidRPr="00542FF1">
        <w:rPr>
          <w:rFonts w:ascii="Gandhari Unicode" w:hAnsi="Gandhari Unicode"/>
          <w:lang w:val="en-GB"/>
        </w:rPr>
        <w:t xml:space="preserve">: n.pl., can be connected either with </w:t>
      </w:r>
      <w:proofErr w:type="spellStart"/>
      <w:r w:rsidRPr="00542FF1">
        <w:rPr>
          <w:rFonts w:ascii="Gandhari Unicode" w:hAnsi="Gandhari Unicode"/>
          <w:i/>
          <w:lang w:val="en-GB"/>
        </w:rPr>
        <w:t>tavaṟu</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3">
    <w:p w14:paraId="7BE4F4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vampalaṉ</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really ambiguous</w:t>
      </w:r>
      <w:proofErr w:type="gramEnd"/>
      <w:r w:rsidRPr="00542FF1">
        <w:rPr>
          <w:rFonts w:ascii="Gandhari Unicode" w:hAnsi="Gandhari Unicode"/>
          <w:lang w:val="en-GB"/>
        </w:rPr>
        <w:t xml:space="preserve"> and does it designate the traveller as well as the highwayman who attacks him? Literally it should just mean "</w:t>
      </w:r>
      <w:proofErr w:type="gramStart"/>
      <w:r w:rsidRPr="00542FF1">
        <w:rPr>
          <w:rFonts w:ascii="Gandhari Unicode" w:hAnsi="Gandhari Unicode"/>
          <w:lang w:val="en-GB"/>
        </w:rPr>
        <w:t>new-comer</w:t>
      </w:r>
      <w:proofErr w:type="gramEnd"/>
      <w:r w:rsidRPr="00542FF1">
        <w:rPr>
          <w:rFonts w:ascii="Gandhari Unicode" w:hAnsi="Gandhari Unicode"/>
          <w:lang w:val="en-GB"/>
        </w:rPr>
        <w:t>".</w:t>
      </w:r>
    </w:p>
  </w:footnote>
  <w:footnote w:id="314">
    <w:p w14:paraId="19970F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patukkai</w:t>
      </w:r>
      <w:proofErr w:type="spellEnd"/>
      <w:r w:rsidRPr="00542FF1">
        <w:rPr>
          <w:rFonts w:ascii="Gandhari Unicode" w:hAnsi="Gandhari Unicode"/>
          <w:lang w:val="en-GB"/>
        </w:rPr>
        <w:t>: for an explanation why this is, contrary to the traditional explanation, rather a "stone-heap" than a "leaf-heap" see note on KT 297.4.</w:t>
      </w:r>
    </w:p>
  </w:footnote>
  <w:footnote w:id="315">
    <w:p w14:paraId="5339DA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just as with </w:t>
      </w:r>
      <w:proofErr w:type="spellStart"/>
      <w:r w:rsidRPr="00542FF1">
        <w:rPr>
          <w:rFonts w:ascii="Gandhari Unicode" w:hAnsi="Gandhari Unicode"/>
          <w:i/>
          <w:lang w:val="en-GB"/>
        </w:rPr>
        <w:t>tamiya</w:t>
      </w:r>
      <w:proofErr w:type="spellEnd"/>
      <w:r w:rsidRPr="00542FF1">
        <w:rPr>
          <w:rFonts w:ascii="Gandhari Unicode" w:hAnsi="Gandhari Unicode"/>
          <w:lang w:val="en-GB"/>
        </w:rPr>
        <w:t xml:space="preserve"> (KT 9.2), it might be preferable to read an adjective derivation in the sg., though it is tempting to see the parallel construction </w:t>
      </w:r>
      <w:proofErr w:type="spellStart"/>
      <w:r w:rsidRPr="00542FF1">
        <w:rPr>
          <w:rFonts w:ascii="Gandhari Unicode" w:hAnsi="Gandhari Unicode"/>
          <w:i/>
          <w:lang w:val="en-GB"/>
        </w:rPr>
        <w:t>aṟiya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kāṉam</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tōḷ</w:t>
      </w:r>
      <w:proofErr w:type="spellEnd"/>
      <w:r w:rsidRPr="00542FF1">
        <w:rPr>
          <w:rFonts w:ascii="Gandhari Unicode" w:hAnsi="Gandhari Unicode"/>
          <w:lang w:val="en-GB"/>
        </w:rPr>
        <w:t>.</w:t>
      </w:r>
    </w:p>
  </w:footnote>
  <w:footnote w:id="316">
    <w:p w14:paraId="6D8D5F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eḷiya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w:t>
      </w:r>
      <w:proofErr w:type="spellEnd"/>
      <w:r w:rsidRPr="00542FF1">
        <w:rPr>
          <w:rFonts w:ascii="Gandhari Unicode" w:hAnsi="Gandhari Unicode"/>
          <w:lang w:val="en-GB"/>
        </w:rPr>
        <w:t xml:space="preserve">: of a kind that have become thin? Or a predication, like Sanskrit </w:t>
      </w:r>
      <w:proofErr w:type="spellStart"/>
      <w:r w:rsidRPr="00542FF1">
        <w:rPr>
          <w:rFonts w:ascii="Gandhari Unicode" w:hAnsi="Gandhari Unicode"/>
          <w:i/>
          <w:lang w:val="en-GB"/>
        </w:rPr>
        <w:t>bhavati</w:t>
      </w:r>
      <w:proofErr w:type="spellEnd"/>
      <w:r w:rsidRPr="00542FF1">
        <w:rPr>
          <w:rFonts w:ascii="Gandhari Unicode" w:hAnsi="Gandhari Unicode"/>
          <w:lang w:val="en-GB"/>
        </w:rPr>
        <w:t>?</w:t>
      </w:r>
    </w:p>
  </w:footnote>
  <w:footnote w:id="317">
    <w:p w14:paraId="638D9D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interpretation of </w:t>
      </w:r>
      <w:proofErr w:type="spellStart"/>
      <w:r w:rsidRPr="00542FF1">
        <w:rPr>
          <w:rFonts w:ascii="Gandhari Unicode" w:hAnsi="Gandhari Unicode"/>
          <w:i/>
          <w:iCs/>
        </w:rPr>
        <w:t>eḷiya</w:t>
      </w:r>
      <w:proofErr w:type="spellEnd"/>
      <w:r w:rsidRPr="00542FF1">
        <w:rPr>
          <w:rFonts w:ascii="Gandhari Unicode" w:hAnsi="Gandhari Unicode"/>
        </w:rPr>
        <w:t xml:space="preserve"> I follow </w:t>
      </w:r>
      <w:proofErr w:type="spellStart"/>
      <w:r w:rsidRPr="00542FF1">
        <w:rPr>
          <w:rFonts w:ascii="Gandhari Unicode" w:hAnsi="Gandhari Unicode"/>
        </w:rPr>
        <w:t>Chevillard</w:t>
      </w:r>
      <w:proofErr w:type="spellEnd"/>
      <w:r w:rsidRPr="00542FF1">
        <w:rPr>
          <w:rFonts w:ascii="Gandhari Unicode" w:hAnsi="Gandhari Unicode"/>
        </w:rPr>
        <w:t xml:space="preserve"> 1996:73, against the traditional understanding as </w:t>
      </w:r>
      <w:r w:rsidRPr="00542FF1">
        <w:rPr>
          <w:rFonts w:ascii="Gandhari Unicode" w:hAnsi="Gandhari Unicode"/>
          <w:lang w:val="en-GB"/>
        </w:rPr>
        <w:t>"</w:t>
      </w:r>
      <w:r w:rsidRPr="00542FF1">
        <w:rPr>
          <w:rFonts w:ascii="Gandhari Unicode" w:hAnsi="Gandhari Unicode"/>
        </w:rPr>
        <w:t>emaciated</w:t>
      </w:r>
      <w:r w:rsidRPr="00542FF1">
        <w:rPr>
          <w:rFonts w:ascii="Gandhari Unicode" w:hAnsi="Gandhari Unicode"/>
          <w:lang w:val="en-GB"/>
        </w:rPr>
        <w:t>"</w:t>
      </w:r>
      <w:r w:rsidRPr="00542FF1">
        <w:rPr>
          <w:rFonts w:ascii="Gandhari Unicode" w:hAnsi="Gandhari Unicode"/>
        </w:rPr>
        <w:t xml:space="preserve"> (</w:t>
      </w:r>
      <w:proofErr w:type="spellStart"/>
      <w:r w:rsidRPr="00542FF1">
        <w:rPr>
          <w:rFonts w:ascii="Gandhari Unicode" w:hAnsi="Gandhari Unicode"/>
          <w:i/>
          <w:iCs/>
        </w:rPr>
        <w:t>melintavaṉa</w:t>
      </w:r>
      <w:proofErr w:type="spellEnd"/>
      <w:r w:rsidRPr="00542FF1">
        <w:rPr>
          <w:rFonts w:ascii="Gandhari Unicode" w:hAnsi="Gandhari Unicode"/>
          <w:i/>
          <w:iCs/>
        </w:rPr>
        <w:t xml:space="preserve"> </w:t>
      </w:r>
      <w:proofErr w:type="spellStart"/>
      <w:r w:rsidRPr="00542FF1">
        <w:rPr>
          <w:rFonts w:ascii="Gandhari Unicode" w:hAnsi="Gandhari Unicode"/>
          <w:i/>
          <w:iCs/>
        </w:rPr>
        <w:t>ākiya</w:t>
      </w:r>
      <w:proofErr w:type="spellEnd"/>
      <w:r w:rsidRPr="00542FF1">
        <w:rPr>
          <w:rFonts w:ascii="Gandhari Unicode" w:hAnsi="Gandhari Unicode"/>
        </w:rPr>
        <w:t xml:space="preserve"> in </w:t>
      </w:r>
      <w:proofErr w:type="spellStart"/>
      <w:r w:rsidRPr="00542FF1">
        <w:rPr>
          <w:rFonts w:ascii="Gandhari Unicode" w:hAnsi="Gandhari Unicode"/>
        </w:rPr>
        <w:t>Cām</w:t>
      </w:r>
      <w:proofErr w:type="spellEnd"/>
      <w:r w:rsidRPr="00542FF1">
        <w:rPr>
          <w:rFonts w:ascii="Gandhari Unicode" w:hAnsi="Gandhari Unicode"/>
        </w:rPr>
        <w:t xml:space="preserve">.'s gloss). Parallels such as KT 269.8 (where SHE is easy to </w:t>
      </w:r>
      <w:proofErr w:type="gramStart"/>
      <w:r w:rsidRPr="00542FF1">
        <w:rPr>
          <w:rFonts w:ascii="Gandhari Unicode" w:hAnsi="Gandhari Unicode"/>
        </w:rPr>
        <w:t>have, since</w:t>
      </w:r>
      <w:proofErr w:type="gramEnd"/>
      <w:r w:rsidRPr="00542FF1">
        <w:rPr>
          <w:rFonts w:ascii="Gandhari Unicode" w:hAnsi="Gandhari Unicode"/>
        </w:rPr>
        <w:t xml:space="preserve"> her parents are out of the house) are unequivocally in its </w:t>
      </w:r>
      <w:proofErr w:type="spellStart"/>
      <w:r w:rsidRPr="00542FF1">
        <w:rPr>
          <w:rFonts w:ascii="Gandhari Unicode" w:hAnsi="Gandhari Unicode"/>
        </w:rPr>
        <w:t>favour</w:t>
      </w:r>
      <w:proofErr w:type="spellEnd"/>
      <w:r w:rsidRPr="00542FF1">
        <w:rPr>
          <w:rFonts w:ascii="Gandhari Unicode" w:hAnsi="Gandhari Unicode"/>
        </w:rPr>
        <w:t>.</w:t>
      </w:r>
    </w:p>
  </w:footnote>
  <w:footnote w:id="318">
    <w:p w14:paraId="4ADB8A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is</w:t>
      </w:r>
      <w:proofErr w:type="gramEnd"/>
      <w:r w:rsidRPr="00542FF1">
        <w:rPr>
          <w:rFonts w:ascii="Gandhari Unicode" w:hAnsi="Gandhari Unicode"/>
        </w:rPr>
        <w:t xml:space="preserve"> preferable as it is not hypermetrical.</w:t>
      </w:r>
    </w:p>
  </w:footnote>
  <w:footnote w:id="319">
    <w:p w14:paraId="634BD93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adv. "in an elevated position"? Or is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here for once a real genitive suffix? Cf. </w:t>
      </w:r>
      <w:proofErr w:type="spellStart"/>
      <w:r w:rsidRPr="00542FF1">
        <w:rPr>
          <w:rFonts w:ascii="Gandhari Unicode" w:hAnsi="Gandhari Unicode"/>
          <w:i/>
          <w:lang w:val="en-GB"/>
        </w:rPr>
        <w:t>iraiyatu</w:t>
      </w:r>
      <w:proofErr w:type="spellEnd"/>
      <w:r w:rsidRPr="00542FF1">
        <w:rPr>
          <w:rFonts w:ascii="Gandhari Unicode" w:hAnsi="Gandhari Unicode"/>
          <w:lang w:val="en-GB"/>
        </w:rPr>
        <w:t xml:space="preserve"> in KT 128.1,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Suspicious is also the constant position in the second foot of the 1</w:t>
      </w:r>
      <w:r w:rsidRPr="00542FF1">
        <w:rPr>
          <w:rFonts w:ascii="Gandhari Unicode" w:hAnsi="Gandhari Unicode"/>
          <w:vertAlign w:val="superscript"/>
          <w:lang w:val="en-GB"/>
        </w:rPr>
        <w:t>st</w:t>
      </w:r>
      <w:r w:rsidRPr="00542FF1">
        <w:rPr>
          <w:rFonts w:ascii="Gandhari Unicode" w:hAnsi="Gandhari Unicode"/>
          <w:lang w:val="en-GB"/>
        </w:rPr>
        <w:t xml:space="preserve"> line.</w:t>
      </w:r>
    </w:p>
  </w:footnote>
  <w:footnote w:id="320">
    <w:p w14:paraId="6FD8A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 xml:space="preserve">: 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in combination with sentient beings (as contrary to things) has to be related to </w:t>
      </w:r>
      <w:proofErr w:type="spellStart"/>
      <w:r w:rsidRPr="00542FF1">
        <w:rPr>
          <w:rFonts w:ascii="Gandhari Unicode" w:hAnsi="Gandhari Unicode"/>
          <w:i/>
          <w:lang w:val="en-GB"/>
        </w:rPr>
        <w:t>mutumai</w:t>
      </w:r>
      <w:proofErr w:type="spellEnd"/>
      <w:r w:rsidRPr="00542FF1">
        <w:rPr>
          <w:rFonts w:ascii="Gandhari Unicode" w:hAnsi="Gandhari Unicode"/>
          <w:lang w:val="en-GB"/>
        </w:rPr>
        <w:t xml:space="preserve"> "keen knowledge", while </w:t>
      </w:r>
      <w:proofErr w:type="spellStart"/>
      <w:r w:rsidRPr="00542FF1">
        <w:rPr>
          <w:rFonts w:ascii="Gandhari Unicode" w:hAnsi="Gandhari Unicode"/>
          <w:i/>
          <w:lang w:val="en-GB"/>
        </w:rPr>
        <w:t>mūppu</w:t>
      </w:r>
      <w:proofErr w:type="spellEnd"/>
      <w:r w:rsidRPr="00542FF1">
        <w:rPr>
          <w:rFonts w:ascii="Gandhari Unicode" w:hAnsi="Gandhari Unicode"/>
          <w:lang w:val="en-GB"/>
        </w:rPr>
        <w:t xml:space="preserve"> "old age"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mū</w:t>
      </w:r>
      <w:proofErr w:type="spellEnd"/>
      <w:r w:rsidRPr="00542FF1">
        <w:rPr>
          <w:rFonts w:ascii="Gandhari Unicode" w:hAnsi="Gandhari Unicode"/>
          <w:lang w:val="en-GB"/>
        </w:rPr>
        <w:t xml:space="preserve">?) should be used to denote old age in people.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gloss given by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Ciṟupāṇāṟṟuppaṭai</w:t>
      </w:r>
      <w:proofErr w:type="spellEnd"/>
      <w:r w:rsidRPr="00542FF1">
        <w:rPr>
          <w:rFonts w:ascii="Gandhari Unicode" w:hAnsi="Gandhari Unicode"/>
          <w:lang w:val="en-GB"/>
        </w:rPr>
        <w:t xml:space="preserve"> 40, p. 153: </w:t>
      </w:r>
      <w:proofErr w:type="spellStart"/>
      <w:r w:rsidRPr="00542FF1">
        <w:rPr>
          <w:rFonts w:ascii="Gandhari Unicode" w:hAnsi="Gandhari Unicode"/>
          <w:i/>
          <w:lang w:val="en-GB"/>
        </w:rPr>
        <w:t>pēraṟivu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w:t>
      </w:r>
      <w:proofErr w:type="spellEnd"/>
      <w:r w:rsidRPr="00542FF1">
        <w:rPr>
          <w:rFonts w:ascii="Gandhari Unicode" w:hAnsi="Gandhari Unicode"/>
          <w:lang w:val="en-GB"/>
        </w:rPr>
        <w:t>.</w:t>
      </w:r>
    </w:p>
  </w:footnote>
  <w:footnote w:id="321">
    <w:p w14:paraId="649F4918"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māṭṭu</w:t>
      </w:r>
      <w:proofErr w:type="spellEnd"/>
      <w:r w:rsidRPr="00542FF1">
        <w:rPr>
          <w:rFonts w:ascii="Gandhari Unicode" w:hAnsi="Gandhari Unicode"/>
        </w:rPr>
        <w:t xml:space="preserve"> can be regarded </w:t>
      </w:r>
      <w:r w:rsidRPr="00542FF1">
        <w:rPr>
          <w:rFonts w:ascii="Gandhari Unicode" w:hAnsi="Gandhari Unicode"/>
          <w:lang w:val="en-GB"/>
        </w:rPr>
        <w:t xml:space="preserve">as a locative suffix, but what is achieved by </w:t>
      </w:r>
      <w:r w:rsidRPr="00542FF1">
        <w:rPr>
          <w:rFonts w:ascii="Gandhari Unicode" w:hAnsi="Gandhari Unicode"/>
          <w:i/>
          <w:lang w:val="en-GB"/>
        </w:rPr>
        <w:t>-um</w:t>
      </w:r>
      <w:r w:rsidRPr="00542FF1">
        <w:rPr>
          <w:rFonts w:ascii="Gandhari Unicode" w:hAnsi="Gandhari Unicode"/>
          <w:lang w:val="en-GB"/>
        </w:rPr>
        <w:t>?</w:t>
      </w:r>
    </w:p>
  </w:footnote>
  <w:footnote w:id="322">
    <w:p w14:paraId="4DC41AA0"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ceṉṟē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niṟkum</w:t>
      </w:r>
      <w:proofErr w:type="spellEnd"/>
      <w:r w:rsidRPr="00542FF1">
        <w:rPr>
          <w:rFonts w:ascii="Gandhari Unicode" w:hAnsi="Gandhari Unicode"/>
          <w:lang w:val="en-GB"/>
        </w:rPr>
        <w:t xml:space="preserve">: "going [and] standing" = "permanent"? This is one of the most problematic passages with </w:t>
      </w:r>
      <w:r w:rsidRPr="00542FF1">
        <w:rPr>
          <w:rFonts w:ascii="Gandhari Unicode" w:hAnsi="Gandhari Unicode"/>
          <w:i/>
          <w:lang w:val="en-GB"/>
        </w:rPr>
        <w:t>ē</w:t>
      </w:r>
      <w:r w:rsidRPr="00542FF1">
        <w:rPr>
          <w:rFonts w:ascii="Gandhari Unicode" w:hAnsi="Gandhari Unicode"/>
          <w:lang w:val="en-GB"/>
        </w:rPr>
        <w:t>.</w:t>
      </w:r>
    </w:p>
  </w:footnote>
  <w:footnote w:id="323">
    <w:p w14:paraId="773E3E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takkaṉṟu</w:t>
      </w:r>
      <w:proofErr w:type="spellEnd"/>
      <w:r w:rsidRPr="00542FF1">
        <w:rPr>
          <w:rFonts w:ascii="Gandhari Unicode" w:hAnsi="Gandhari Unicode"/>
          <w:lang w:val="en-GB"/>
        </w:rPr>
        <w:t xml:space="preserve">: why a p.a.? Do we have to understand it as </w:t>
      </w:r>
      <w:proofErr w:type="spellStart"/>
      <w:r w:rsidRPr="00542FF1">
        <w:rPr>
          <w:rFonts w:ascii="Gandhari Unicode" w:hAnsi="Gandhari Unicode"/>
          <w:lang w:val="en-GB"/>
        </w:rPr>
        <w:t>situative</w:t>
      </w:r>
      <w:proofErr w:type="spellEnd"/>
      <w:r w:rsidRPr="00542FF1">
        <w:rPr>
          <w:rFonts w:ascii="Gandhari Unicode" w:hAnsi="Gandhari Unicode"/>
          <w:lang w:val="en-GB"/>
        </w:rPr>
        <w:t>: suitable for the folly you have just exhibited?</w:t>
      </w:r>
    </w:p>
  </w:footnote>
  <w:footnote w:id="324">
    <w:p w14:paraId="29E11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ulavai</w:t>
      </w:r>
      <w:proofErr w:type="spellEnd"/>
      <w:r w:rsidRPr="00542FF1">
        <w:rPr>
          <w:rFonts w:ascii="Gandhari Unicode" w:hAnsi="Gandhari Unicode"/>
          <w:lang w:val="en-GB"/>
        </w:rPr>
        <w:t xml:space="preserve">, in contradistinction to </w:t>
      </w:r>
      <w:proofErr w:type="spellStart"/>
      <w:r w:rsidRPr="00542FF1">
        <w:rPr>
          <w:rFonts w:ascii="Gandhari Unicode" w:hAnsi="Gandhari Unicode"/>
          <w:i/>
          <w:lang w:val="en-GB"/>
        </w:rPr>
        <w:t>ciṉai</w:t>
      </w:r>
      <w:proofErr w:type="spellEnd"/>
      <w:r w:rsidRPr="00542FF1">
        <w:rPr>
          <w:rFonts w:ascii="Gandhari Unicode" w:hAnsi="Gandhari Unicode"/>
          <w:lang w:val="en-GB"/>
        </w:rPr>
        <w:t xml:space="preserve">, is explained by </w:t>
      </w:r>
      <w:r>
        <w:rPr>
          <w:rFonts w:ascii="Gandhari Unicode" w:hAnsi="Gandhari Unicode"/>
          <w:lang w:val="en-GB"/>
        </w:rPr>
        <w:t>TVG</w:t>
      </w:r>
      <w:r w:rsidRPr="00542FF1">
        <w:rPr>
          <w:rFonts w:ascii="Gandhari Unicode" w:hAnsi="Gandhari Unicode"/>
          <w:lang w:val="en-GB"/>
        </w:rPr>
        <w:t xml:space="preserve"> to be a leafless twig at the top of a tree. The opposite is given by the TL ("green twig with leaves upon it").</w:t>
      </w:r>
    </w:p>
  </w:footnote>
  <w:footnote w:id="325">
    <w:p w14:paraId="3AC8685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tā</w:t>
      </w:r>
      <w:proofErr w:type="spellEnd"/>
      <w:r w:rsidRPr="00542FF1">
        <w:rPr>
          <w:rFonts w:ascii="Gandhari Unicode" w:hAnsi="Gandhari Unicode"/>
          <w:i/>
          <w:lang w:val="en-GB"/>
        </w:rPr>
        <w:t>-</w:t>
      </w:r>
      <w:r w:rsidRPr="00542FF1">
        <w:rPr>
          <w:rFonts w:ascii="Gandhari Unicode" w:hAnsi="Gandhari Unicode"/>
          <w:lang w:val="en-GB"/>
        </w:rPr>
        <w:t xml:space="preserve"> here seems to be the perspective of matters: "to inflict loneliness", that is, the cry of the doves causes a feeling of loneliness in the listener.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etc.)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(KT 174.1).</w:t>
      </w:r>
    </w:p>
  </w:footnote>
  <w:footnote w:id="326">
    <w:p w14:paraId="35588C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neṟi</w:t>
      </w:r>
      <w:proofErr w:type="spellEnd"/>
      <w:r w:rsidRPr="00542FF1">
        <w:rPr>
          <w:rFonts w:ascii="Gandhari Unicode" w:hAnsi="Gandhari Unicode"/>
          <w:lang w:val="en-GB"/>
        </w:rPr>
        <w:t>: according to the Ind., "a flower stripped of its calyx"; to the TL, a verb: "to strip a flower of its calyx". If so, what would be left then? Is she supposed to wear the stems in her hair? Or is this an elliptical statement: stripping the flowers of their calyxes (</w:t>
      </w:r>
      <w:proofErr w:type="spellStart"/>
      <w:r w:rsidRPr="00542FF1">
        <w:rPr>
          <w:rFonts w:ascii="Gandhari Unicode" w:hAnsi="Gandhari Unicode"/>
          <w:i/>
          <w:lang w:val="en-GB"/>
        </w:rPr>
        <w:t>muḻuneṟi</w:t>
      </w:r>
      <w:proofErr w:type="spellEnd"/>
      <w:r w:rsidRPr="00542FF1">
        <w:rPr>
          <w:rFonts w:ascii="Gandhari Unicode" w:hAnsi="Gandhari Unicode"/>
          <w:lang w:val="en-GB"/>
        </w:rPr>
        <w:t>) she puts them into her hair?</w:t>
      </w:r>
    </w:p>
  </w:footnote>
  <w:footnote w:id="327">
    <w:p w14:paraId="20FFE2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kiḷai</w:t>
      </w:r>
      <w:proofErr w:type="spellEnd"/>
      <w:r w:rsidRPr="00542FF1">
        <w:rPr>
          <w:rFonts w:ascii="Gandhari Unicode" w:hAnsi="Gandhari Unicode"/>
          <w:lang w:val="en-GB"/>
        </w:rPr>
        <w:t xml:space="preserve"> is otherwise used of bigger crowds as for example hordes of monkeys (cf. KT 69.3). Are we to perceive here a pejorative nuance?</w:t>
      </w:r>
    </w:p>
  </w:footnote>
  <w:footnote w:id="328">
    <w:p w14:paraId="13A0FD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too it is clearly possible to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xml:space="preserve"> as a secondary addition intended to make the syntax clear.</w:t>
      </w:r>
    </w:p>
  </w:footnote>
  <w:footnote w:id="329">
    <w:p w14:paraId="223194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r w:rsidRPr="00542FF1">
        <w:rPr>
          <w:rFonts w:ascii="Gandhari Unicode" w:hAnsi="Gandhari Unicode"/>
          <w:i/>
          <w:lang w:val="en-GB"/>
        </w:rPr>
        <w:t>-</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a rare particle (here and KT 247.3), always following an </w:t>
      </w:r>
      <w:r w:rsidRPr="00542FF1">
        <w:rPr>
          <w:rFonts w:ascii="Gandhari Unicode" w:hAnsi="Gandhari Unicode"/>
          <w:i/>
          <w:lang w:val="en-GB"/>
        </w:rPr>
        <w:t>-um</w:t>
      </w:r>
      <w:r w:rsidRPr="00542FF1">
        <w:rPr>
          <w:rFonts w:ascii="Gandhari Unicode" w:hAnsi="Gandhari Unicode"/>
          <w:lang w:val="en-GB"/>
        </w:rPr>
        <w:t xml:space="preserve">, continues to be obscure. </w:t>
      </w:r>
      <w:proofErr w:type="gramStart"/>
      <w:r w:rsidRPr="00542FF1">
        <w:rPr>
          <w:rFonts w:ascii="Gandhari Unicode" w:hAnsi="Gandhari Unicode"/>
          <w:lang w:val="en-GB"/>
        </w:rPr>
        <w:t>Unfortunately</w:t>
      </w:r>
      <w:proofErr w:type="gramEnd"/>
      <w:r w:rsidRPr="00542FF1">
        <w:rPr>
          <w:rFonts w:ascii="Gandhari Unicode" w:hAnsi="Gandhari Unicode"/>
          <w:lang w:val="en-GB"/>
        </w:rPr>
        <w:t xml:space="preserve"> the same is true of the </w:t>
      </w:r>
      <w:r w:rsidRPr="00542FF1">
        <w:rPr>
          <w:rFonts w:ascii="Gandhari Unicode" w:hAnsi="Gandhari Unicode"/>
          <w:i/>
          <w:lang w:val="en-GB"/>
        </w:rPr>
        <w:t>-um</w:t>
      </w:r>
      <w:r w:rsidRPr="00542FF1">
        <w:rPr>
          <w:rFonts w:ascii="Gandhari Unicode" w:hAnsi="Gandhari Unicode"/>
          <w:lang w:val="en-GB"/>
        </w:rPr>
        <w:t xml:space="preserve"> in this place.</w:t>
      </w:r>
    </w:p>
  </w:footnote>
  <w:footnote w:id="330">
    <w:p w14:paraId="631B79A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w:t>
      </w:r>
      <w:proofErr w:type="spellEnd"/>
      <w:r w:rsidRPr="00542FF1">
        <w:rPr>
          <w:rFonts w:ascii="Gandhari Unicode" w:hAnsi="Gandhari Unicode"/>
          <w:lang w:val="en-GB"/>
        </w:rPr>
        <w:t>: "my words that had taken [up] your words [and transmitted them to her]".</w:t>
      </w:r>
    </w:p>
  </w:footnote>
  <w:footnote w:id="331">
    <w:p w14:paraId="3016AC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Actually, since</w:t>
      </w:r>
      <w:proofErr w:type="gramEnd"/>
      <w:r w:rsidRPr="00542FF1">
        <w:rPr>
          <w:rFonts w:ascii="Gandhari Unicode" w:hAnsi="Gandhari Unicode"/>
          <w:lang w:val="en-GB"/>
        </w:rPr>
        <w:t xml:space="preserve"> the temporal sequence is clear,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iḻanta</w:t>
      </w:r>
      <w:proofErr w:type="spellEnd"/>
      <w:r w:rsidRPr="00542FF1">
        <w:rPr>
          <w:rFonts w:ascii="Gandhari Unicode" w:hAnsi="Gandhari Unicode"/>
          <w:lang w:val="en-GB"/>
        </w:rPr>
        <w:t xml:space="preserve"> is hard to defend, that is, clearly preferable is the variant </w:t>
      </w:r>
      <w:proofErr w:type="spellStart"/>
      <w:r w:rsidRPr="00542FF1">
        <w:rPr>
          <w:rFonts w:ascii="Gandhari Unicode" w:hAnsi="Gandhari Unicode"/>
          <w:i/>
          <w:lang w:val="en-GB"/>
        </w:rPr>
        <w:t>iḻantu</w:t>
      </w:r>
      <w:proofErr w:type="spellEnd"/>
      <w:r w:rsidRPr="00542FF1">
        <w:rPr>
          <w:rFonts w:ascii="Gandhari Unicode" w:hAnsi="Gandhari Unicode"/>
          <w:lang w:val="en-GB"/>
        </w:rPr>
        <w:t xml:space="preserve">, absolutive. </w:t>
      </w:r>
      <w:proofErr w:type="spellStart"/>
      <w:r w:rsidRPr="00542FF1">
        <w:rPr>
          <w:rFonts w:ascii="Gandhari Unicode" w:hAnsi="Gandhari Unicode"/>
          <w:lang w:val="en-GB"/>
        </w:rPr>
        <w:t>Cām</w:t>
      </w:r>
      <w:proofErr w:type="spellEnd"/>
      <w:r w:rsidRPr="00542FF1">
        <w:rPr>
          <w:rFonts w:ascii="Gandhari Unicode" w:hAnsi="Gandhari Unicode"/>
          <w:lang w:val="en-GB"/>
        </w:rPr>
        <w:t>. gives a variant of that type, but this is not confirmed anywhere else and might represent a normalisation.</w:t>
      </w:r>
    </w:p>
  </w:footnote>
  <w:footnote w:id="332">
    <w:p w14:paraId="70D6F5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word order </w:t>
      </w:r>
      <w:proofErr w:type="spellStart"/>
      <w:r w:rsidRPr="00542FF1">
        <w:rPr>
          <w:rFonts w:ascii="Gandhari Unicode" w:hAnsi="Gandhari Unicode"/>
          <w:i/>
          <w:lang w:val="en-GB"/>
        </w:rPr>
        <w:t>ñāḻal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palciṉai</w:t>
      </w:r>
      <w:proofErr w:type="spellEnd"/>
      <w:r w:rsidRPr="00542FF1">
        <w:rPr>
          <w:rFonts w:ascii="Gandhari Unicode" w:hAnsi="Gandhari Unicode"/>
          <w:lang w:val="en-GB"/>
        </w:rPr>
        <w:t xml:space="preserve"> might be explained as an inversion for the sake of euphony.</w:t>
      </w:r>
    </w:p>
  </w:footnote>
  <w:footnote w:id="333">
    <w:p w14:paraId="018CD6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teyya</w:t>
      </w:r>
      <w:proofErr w:type="spellEnd"/>
      <w:r w:rsidRPr="00542FF1">
        <w:rPr>
          <w:rFonts w:ascii="Gandhari Unicode" w:hAnsi="Gandhari Unicode"/>
          <w:lang w:val="en-GB"/>
        </w:rPr>
        <w:t xml:space="preserve"> is satisfactorily explained as a particle of admonition.</w:t>
      </w:r>
    </w:p>
  </w:footnote>
  <w:footnote w:id="334">
    <w:p w14:paraId="130607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perhaps equally convincing, a circular connection: "This one ... in our </w:t>
      </w:r>
      <w:proofErr w:type="gramStart"/>
      <w:r w:rsidRPr="00542FF1">
        <w:rPr>
          <w:rFonts w:ascii="Gandhari Unicode" w:hAnsi="Gandhari Unicode"/>
        </w:rPr>
        <w:t>small good</w:t>
      </w:r>
      <w:proofErr w:type="gramEnd"/>
      <w:r w:rsidRPr="00542FF1">
        <w:rPr>
          <w:rFonts w:ascii="Gandhari Unicode" w:hAnsi="Gandhari Unicode"/>
        </w:rPr>
        <w:t xml:space="preserve"> village ...", inserting the line of the main sentence consisting in imperative + comment: "just look there: Remembering is necessary."</w:t>
      </w:r>
    </w:p>
  </w:footnote>
  <w:footnote w:id="335">
    <w:p w14:paraId="69526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One further meaning of </w:t>
      </w:r>
      <w:proofErr w:type="spellStart"/>
      <w:r w:rsidRPr="00542FF1">
        <w:rPr>
          <w:rFonts w:ascii="Gandhari Unicode" w:hAnsi="Gandhari Unicode"/>
          <w:i/>
          <w:lang w:val="en-GB"/>
        </w:rPr>
        <w:t>vār</w:t>
      </w:r>
      <w:proofErr w:type="spellEnd"/>
      <w:r w:rsidRPr="00542FF1">
        <w:rPr>
          <w:rFonts w:ascii="Gandhari Unicode" w:hAnsi="Gandhari Unicode"/>
          <w:lang w:val="en-GB"/>
        </w:rPr>
        <w:t xml:space="preserve"> is the transitive "to comb".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also possible </w:t>
      </w:r>
      <w:r>
        <w:rPr>
          <w:rFonts w:ascii="Gandhari Unicode" w:hAnsi="Gandhari Unicode"/>
          <w:lang w:val="en-GB"/>
        </w:rPr>
        <w:t>TVG</w:t>
      </w:r>
      <w:r w:rsidRPr="00542FF1">
        <w:rPr>
          <w:rFonts w:ascii="Gandhari Unicode" w:hAnsi="Gandhari Unicode"/>
          <w:lang w:val="en-GB"/>
        </w:rPr>
        <w:t xml:space="preserve">'s interpretation of </w:t>
      </w:r>
      <w:proofErr w:type="spellStart"/>
      <w:r w:rsidRPr="00542FF1">
        <w:rPr>
          <w:rFonts w:ascii="Gandhari Unicode" w:hAnsi="Gandhari Unicode"/>
          <w:i/>
          <w:lang w:val="en-GB"/>
        </w:rPr>
        <w:t>vār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katuppu</w:t>
      </w:r>
      <w:proofErr w:type="spellEnd"/>
      <w:r w:rsidRPr="00542FF1">
        <w:rPr>
          <w:rFonts w:ascii="Gandhari Unicode" w:hAnsi="Gandhari Unicode"/>
          <w:lang w:val="en-GB"/>
        </w:rPr>
        <w:t xml:space="preserve"> as "nicely combed curly hair". What speaks against this is the fact that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normally is used as a verbaliser after nouns and not in combination with other verbal roots.</w:t>
      </w:r>
    </w:p>
  </w:footnote>
  <w:footnote w:id="336">
    <w:p w14:paraId="196D47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tuṭaippār</w:t>
      </w:r>
      <w:proofErr w:type="spellEnd"/>
      <w:r w:rsidRPr="00542FF1">
        <w:rPr>
          <w:rFonts w:ascii="Gandhari Unicode" w:hAnsi="Gandhari Unicode"/>
          <w:lang w:val="en-GB"/>
        </w:rPr>
        <w:t xml:space="preserve"> is taken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a finite form and thus the end of the sentence. The form itself is ambiguous, either finite or participial noun and, as it is not marked by a sentence-final particle, the continuous construction seems preferable. The employment of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to denote a kind of habitual past is already taught in the Tol. Col.</w:t>
      </w:r>
      <w:r w:rsidRPr="00542FF1">
        <w:rPr>
          <w:rFonts w:ascii="Gandhari Unicode" w:hAnsi="Gandhari Unicode"/>
        </w:rPr>
        <w:t xml:space="preserve"> </w:t>
      </w:r>
      <w:r w:rsidRPr="00542FF1">
        <w:rPr>
          <w:rFonts w:ascii="Gandhari Unicode" w:hAnsi="Gandhari Unicode"/>
          <w:lang w:val="en-GB"/>
        </w:rPr>
        <w:t>248. Another possible interpretation, however, could take an independent sentence in present or future tense which includes a change of perspective: HER inner picture of what will happen when HE comes back.</w:t>
      </w:r>
    </w:p>
  </w:footnote>
  <w:footnote w:id="337">
    <w:p w14:paraId="1058B9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cēr</w:t>
      </w:r>
      <w:proofErr w:type="spellEnd"/>
      <w:r>
        <w:rPr>
          <w:rFonts w:ascii="Gandhari Unicode" w:hAnsi="Gandhari Unicode"/>
          <w:lang w:val="en-GB"/>
        </w:rPr>
        <w:t>: literally “</w:t>
      </w:r>
      <w:r w:rsidRPr="00542FF1">
        <w:rPr>
          <w:rFonts w:ascii="Gandhari Unicode" w:hAnsi="Gandhari Unicode"/>
          <w:lang w:val="en-GB"/>
        </w:rPr>
        <w:t>joining the back</w:t>
      </w:r>
      <w:r>
        <w:rPr>
          <w:rFonts w:ascii="Gandhari Unicode" w:hAnsi="Gandhari Unicode"/>
          <w:lang w:val="en-GB"/>
        </w:rPr>
        <w:t>”</w:t>
      </w:r>
      <w:r w:rsidRPr="00542FF1">
        <w:rPr>
          <w:rFonts w:ascii="Gandhari Unicode" w:hAnsi="Gandhari Unicode"/>
          <w:lang w:val="en-GB"/>
        </w:rPr>
        <w:t xml:space="preserve">, that is, probably, with </w:t>
      </w:r>
      <w:r>
        <w:rPr>
          <w:rFonts w:ascii="Gandhari Unicode" w:hAnsi="Gandhari Unicode"/>
          <w:lang w:val="en-GB"/>
        </w:rPr>
        <w:t>TVG</w:t>
      </w:r>
      <w:r w:rsidRPr="00542FF1">
        <w:rPr>
          <w:rFonts w:ascii="Gandhari Unicode" w:hAnsi="Gandhari Unicode"/>
          <w:lang w:val="en-GB"/>
        </w:rPr>
        <w:t>, HE just touches/strokes HER back. Another possible understanding is that HE joins her hair with the back, in other words he undoes her coiffure so that her hair hangs down touching her back.</w:t>
      </w:r>
    </w:p>
  </w:footnote>
  <w:footnote w:id="338">
    <w:p w14:paraId="36C0B7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exact relation of beans and millet is not to be established </w:t>
      </w:r>
      <w:proofErr w:type="gramStart"/>
      <w:r w:rsidRPr="00542FF1">
        <w:rPr>
          <w:rFonts w:ascii="Gandhari Unicode" w:hAnsi="Gandhari Unicode"/>
        </w:rPr>
        <w:t>on the basis of</w:t>
      </w:r>
      <w:proofErr w:type="gramEnd"/>
      <w:r w:rsidRPr="00542FF1">
        <w:rPr>
          <w:rFonts w:ascii="Gandhari Unicode" w:hAnsi="Gandhari Unicode"/>
        </w:rPr>
        <w:t xml:space="preserve"> this text, where the syntax is totally unmarked. </w:t>
      </w:r>
      <w:r>
        <w:rPr>
          <w:rFonts w:ascii="Gandhari Unicode" w:hAnsi="Gandhari Unicode"/>
        </w:rPr>
        <w:t>TVG</w:t>
      </w:r>
      <w:r w:rsidRPr="00542FF1">
        <w:rPr>
          <w:rFonts w:ascii="Gandhari Unicode" w:hAnsi="Gandhari Unicode"/>
        </w:rPr>
        <w:t xml:space="preserve"> affirms that, after the millet has been harvested for the first time, it sprouts out again, and then the beans will be sown in between. A comparative praxis might be alluded to with cotton and millet in KT 72.</w:t>
      </w:r>
    </w:p>
  </w:footnote>
  <w:footnote w:id="339">
    <w:p w14:paraId="1A3AC9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Literally, with accusative: "who has said the man from the mountain as coming".</w:t>
      </w:r>
    </w:p>
  </w:footnote>
  <w:footnote w:id="340">
    <w:p w14:paraId="5C5AEA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line 1? </w:t>
      </w:r>
      <w:proofErr w:type="gramStart"/>
      <w:r w:rsidRPr="00542FF1">
        <w:rPr>
          <w:rFonts w:ascii="Gandhari Unicode" w:hAnsi="Gandhari Unicode"/>
          <w:lang w:val="en-GB"/>
        </w:rPr>
        <w:t>However</w:t>
      </w:r>
      <w:proofErr w:type="gramEnd"/>
      <w:r w:rsidRPr="00542FF1">
        <w:rPr>
          <w:rFonts w:ascii="Gandhari Unicode" w:hAnsi="Gandhari Unicode"/>
          <w:lang w:val="en-GB"/>
        </w:rPr>
        <w:t xml:space="preserve"> it is understood, there are problems of position and morphology. The inf. </w:t>
      </w:r>
      <w:proofErr w:type="spellStart"/>
      <w:r w:rsidRPr="00542FF1">
        <w:rPr>
          <w:rFonts w:ascii="Gandhari Unicode" w:hAnsi="Gandhari Unicode"/>
          <w:i/>
          <w:lang w:val="en-GB"/>
        </w:rPr>
        <w:t>muyaṅka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together with </w:t>
      </w:r>
      <w:proofErr w:type="spellStart"/>
      <w:r w:rsidRPr="00542FF1">
        <w:rPr>
          <w:rFonts w:ascii="Gandhari Unicode" w:hAnsi="Gandhari Unicode"/>
          <w:i/>
          <w:lang w:val="en-GB"/>
        </w:rPr>
        <w:t>peyarttaṉeṉ</w:t>
      </w:r>
      <w:proofErr w:type="spellEnd"/>
      <w:r w:rsidRPr="00542FF1">
        <w:rPr>
          <w:rFonts w:ascii="Gandhari Unicode" w:hAnsi="Gandhari Unicode"/>
          <w:lang w:val="en-GB"/>
        </w:rPr>
        <w:t xml:space="preserve">. If so, then the translation given above should not be blamed for connecting </w:t>
      </w:r>
      <w:proofErr w:type="spellStart"/>
      <w:r w:rsidRPr="00542FF1">
        <w:rPr>
          <w:rFonts w:ascii="Gandhari Unicode" w:hAnsi="Gandhari Unicode"/>
          <w:i/>
          <w:lang w:val="en-GB"/>
        </w:rPr>
        <w:t>viyarttaṉeṉ</w:t>
      </w:r>
      <w:proofErr w:type="spellEnd"/>
      <w:r w:rsidRPr="00542FF1">
        <w:rPr>
          <w:rFonts w:ascii="Gandhari Unicode" w:hAnsi="Gandhari Unicode"/>
          <w:lang w:val="en-GB"/>
        </w:rPr>
        <w:t xml:space="preserve"> with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object of line 2,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marked by </w:t>
      </w:r>
      <w:r w:rsidRPr="00542FF1">
        <w:rPr>
          <w:rFonts w:ascii="Gandhari Unicode" w:hAnsi="Gandhari Unicode"/>
          <w:i/>
          <w:lang w:val="en-GB"/>
        </w:rPr>
        <w:t>-ē</w:t>
      </w:r>
      <w:r w:rsidRPr="00542FF1">
        <w:rPr>
          <w:rFonts w:ascii="Gandhari Unicode" w:hAnsi="Gandhari Unicode"/>
          <w:lang w:val="en-GB"/>
        </w:rPr>
        <w:t xml:space="preserve">). The particle-marking, or rather non-marking, seems to me to require three parallel (and consequently coordinated!) main verbs, each with object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The problem with this is that it requires taking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with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as a participial noun. In any case the theme is interesting: jealousy between the women, not on account of the man.</w:t>
      </w:r>
    </w:p>
  </w:footnote>
  <w:footnote w:id="341">
    <w:p w14:paraId="26D48E8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aṟintēṉ</w:t>
      </w:r>
      <w:proofErr w:type="spellEnd"/>
      <w:r w:rsidRPr="00542FF1">
        <w:rPr>
          <w:rFonts w:ascii="Gandhari Unicode" w:hAnsi="Gandhari Unicode"/>
          <w:lang w:val="en-GB"/>
        </w:rPr>
        <w:t>: the function of the p.a. is resultative here.</w:t>
      </w:r>
    </w:p>
  </w:footnote>
  <w:footnote w:id="342">
    <w:p w14:paraId="436C1C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need not be employed in a semantically strong sense; it could also be predicative: "that this is (or rather, in the given context, was) disgust".</w:t>
      </w:r>
    </w:p>
  </w:footnote>
  <w:footnote w:id="343">
    <w:p w14:paraId="25A026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absolutive? Could this line be coordinated with </w:t>
      </w:r>
      <w:proofErr w:type="spellStart"/>
      <w:r w:rsidRPr="00542FF1">
        <w:rPr>
          <w:rFonts w:ascii="Gandhari Unicode" w:hAnsi="Gandhari Unicode"/>
          <w:i/>
          <w:lang w:val="en-GB"/>
        </w:rPr>
        <w:t>taṇṇiyaḷ</w:t>
      </w:r>
      <w:proofErr w:type="spellEnd"/>
      <w:r w:rsidRPr="00542FF1">
        <w:rPr>
          <w:rFonts w:ascii="Gandhari Unicode" w:hAnsi="Gandhari Unicode"/>
          <w:lang w:val="en-GB"/>
        </w:rPr>
        <w:t>: "[it is true that] she smells of ..., [but] she is cooler than ... ".</w:t>
      </w:r>
    </w:p>
  </w:footnote>
  <w:footnote w:id="344">
    <w:p w14:paraId="0BFA25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"with loosening bracelets"; see note on KT 1.3.</w:t>
      </w:r>
    </w:p>
  </w:footnote>
  <w:footnote w:id="345">
    <w:p w14:paraId="1679C1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"when I, as one who came back, embraced [her]". Here </w:t>
      </w:r>
      <w:proofErr w:type="spellStart"/>
      <w:r w:rsidRPr="00542FF1">
        <w:rPr>
          <w:rFonts w:ascii="Gandhari Unicode" w:hAnsi="Gandhari Unicode"/>
          <w:i/>
          <w:iCs/>
          <w:lang w:val="en-GB"/>
        </w:rPr>
        <w:t>peyarttaṉeṉ</w:t>
      </w:r>
      <w:proofErr w:type="spellEnd"/>
      <w:r w:rsidRPr="00542FF1">
        <w:rPr>
          <w:rFonts w:ascii="Gandhari Unicode" w:hAnsi="Gandhari Unicode"/>
          <w:lang w:val="en-GB"/>
        </w:rPr>
        <w:t xml:space="preserve"> would have to be taken as a </w:t>
      </w:r>
      <w:proofErr w:type="spellStart"/>
      <w:r w:rsidRPr="00542FF1">
        <w:rPr>
          <w:rFonts w:ascii="Gandhari Unicode" w:hAnsi="Gandhari Unicode"/>
          <w:i/>
          <w:iCs/>
          <w:lang w:val="en-GB"/>
        </w:rPr>
        <w:t>muṟṟeccam</w:t>
      </w:r>
      <w:proofErr w:type="spellEnd"/>
      <w:r w:rsidRPr="00542FF1">
        <w:rPr>
          <w:rFonts w:ascii="Gandhari Unicode" w:hAnsi="Gandhari Unicode"/>
          <w:i/>
          <w:iCs/>
          <w:lang w:val="en-GB"/>
        </w:rPr>
        <w:t>.</w:t>
      </w:r>
      <w:r w:rsidRPr="00542FF1">
        <w:rPr>
          <w:rFonts w:ascii="Gandhari Unicode" w:hAnsi="Gandhari Unicode"/>
          <w:lang w:val="en-GB"/>
        </w:rPr>
        <w:t xml:space="preserve"> The meaning "to come back"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to repeat in this context), however, is one of </w:t>
      </w:r>
      <w:proofErr w:type="spellStart"/>
      <w:r w:rsidRPr="00542FF1">
        <w:rPr>
          <w:rFonts w:ascii="Gandhari Unicode" w:hAnsi="Gandhari Unicode"/>
          <w:i/>
          <w:lang w:val="en-GB"/>
        </w:rPr>
        <w:t>peyar</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and here the form is clearly 11</w:t>
      </w:r>
      <w:r w:rsidRPr="00542FF1">
        <w:rPr>
          <w:rFonts w:ascii="Gandhari Unicode" w:hAnsi="Gandhari Unicode"/>
          <w:vertAlign w:val="superscript"/>
          <w:lang w:val="en-GB"/>
        </w:rPr>
        <w:t>th</w:t>
      </w:r>
      <w:r w:rsidRPr="00542FF1">
        <w:rPr>
          <w:rFonts w:ascii="Gandhari Unicode" w:hAnsi="Gandhari Unicode"/>
          <w:lang w:val="en-GB"/>
        </w:rPr>
        <w:t xml:space="preserve"> class, which is supposed to mean something like "to remove, dispel" (see, however, the frozen absolutive </w:t>
      </w:r>
      <w:proofErr w:type="spellStart"/>
      <w:r w:rsidRPr="00542FF1">
        <w:rPr>
          <w:rFonts w:ascii="Gandhari Unicode" w:hAnsi="Gandhari Unicode"/>
          <w:i/>
          <w:lang w:val="en-GB"/>
        </w:rPr>
        <w:t>peyarttu</w:t>
      </w:r>
      <w:proofErr w:type="spellEnd"/>
      <w:r w:rsidRPr="00542FF1">
        <w:rPr>
          <w:rFonts w:ascii="Gandhari Unicode" w:hAnsi="Gandhari Unicode"/>
          <w:lang w:val="en-GB"/>
        </w:rPr>
        <w:t>, an adverb meaning "again").</w:t>
      </w:r>
    </w:p>
  </w:footnote>
  <w:footnote w:id="346">
    <w:p w14:paraId="58135A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this interpretation a minor problem is that the </w:t>
      </w:r>
      <w:proofErr w:type="spellStart"/>
      <w:r w:rsidRPr="00542FF1">
        <w:rPr>
          <w:rFonts w:ascii="Gandhari Unicode" w:hAnsi="Gandhari Unicode"/>
          <w:i/>
          <w:lang w:val="en-GB"/>
        </w:rPr>
        <w:t>eṉṟaṉaḷ</w:t>
      </w:r>
      <w:proofErr w:type="spellEnd"/>
      <w:r w:rsidRPr="00542FF1">
        <w:rPr>
          <w:rFonts w:ascii="Gandhari Unicode" w:hAnsi="Gandhari Unicode"/>
          <w:lang w:val="en-GB"/>
        </w:rPr>
        <w:t xml:space="preserve"> would be a particle-less sentence ending. It is, however, minimally marked by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More problematic is the question of content. But why not read the whole line as one long pretext?</w:t>
      </w:r>
    </w:p>
  </w:footnote>
  <w:footnote w:id="347">
    <w:p w14:paraId="797D1F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pēr-aṉpiṉaṉē</w:t>
      </w:r>
      <w:proofErr w:type="spellEnd"/>
      <w:r w:rsidRPr="00542FF1">
        <w:rPr>
          <w:rFonts w:ascii="Gandhari Unicode" w:hAnsi="Gandhari Unicode"/>
          <w:i/>
          <w:iCs/>
        </w:rPr>
        <w:t>/</w:t>
      </w:r>
      <w:proofErr w:type="spellStart"/>
      <w:r w:rsidRPr="00542FF1">
        <w:rPr>
          <w:rFonts w:ascii="Gandhari Unicode" w:hAnsi="Gandhari Unicode"/>
          <w:i/>
          <w:iCs/>
        </w:rPr>
        <w:t>pōṉa-piṉṉē</w:t>
      </w:r>
      <w:proofErr w:type="spellEnd"/>
      <w:r w:rsidRPr="00542FF1">
        <w:rPr>
          <w:rFonts w:ascii="Gandhari Unicode" w:hAnsi="Gandhari Unicode"/>
        </w:rPr>
        <w:t xml:space="preserve">: these two readings in fact are indistinguishable in the palm-leaf grapheme and moreover both make perfect sense. One reason, however, to follow </w:t>
      </w:r>
      <w:proofErr w:type="spellStart"/>
      <w:r w:rsidRPr="00542FF1">
        <w:rPr>
          <w:rFonts w:ascii="Gandhari Unicode" w:hAnsi="Gandhari Unicode"/>
        </w:rPr>
        <w:t>Cām</w:t>
      </w:r>
      <w:proofErr w:type="spellEnd"/>
      <w:r w:rsidRPr="00542FF1">
        <w:rPr>
          <w:rFonts w:ascii="Gandhari Unicode" w:hAnsi="Gandhari Unicode"/>
        </w:rPr>
        <w:t xml:space="preserve">. might be that there are no parallels in </w:t>
      </w:r>
      <w:proofErr w:type="spellStart"/>
      <w:r w:rsidRPr="00542FF1">
        <w:rPr>
          <w:rFonts w:ascii="Gandhari Unicode" w:hAnsi="Gandhari Unicode"/>
        </w:rPr>
        <w:t>Caṅkam</w:t>
      </w:r>
      <w:proofErr w:type="spellEnd"/>
      <w:r w:rsidRPr="00542FF1">
        <w:rPr>
          <w:rFonts w:ascii="Gandhari Unicode" w:hAnsi="Gandhari Unicode"/>
        </w:rPr>
        <w:t xml:space="preserve"> for </w:t>
      </w:r>
      <w:proofErr w:type="spellStart"/>
      <w:r w:rsidRPr="00542FF1">
        <w:rPr>
          <w:rFonts w:ascii="Gandhari Unicode" w:hAnsi="Gandhari Unicode"/>
          <w:i/>
          <w:iCs/>
        </w:rPr>
        <w:t>pōṉa</w:t>
      </w:r>
      <w:proofErr w:type="spellEnd"/>
      <w:r w:rsidRPr="00542FF1">
        <w:rPr>
          <w:rFonts w:ascii="Gandhari Unicode" w:hAnsi="Gandhari Unicode"/>
        </w:rPr>
        <w:t xml:space="preserve"> as a </w:t>
      </w:r>
      <w:proofErr w:type="spellStart"/>
      <w:r w:rsidRPr="00542FF1">
        <w:rPr>
          <w:rFonts w:ascii="Gandhari Unicode" w:hAnsi="Gandhari Unicode"/>
        </w:rPr>
        <w:t>pey</w:t>
      </w:r>
      <w:proofErr w:type="spellEnd"/>
      <w:r w:rsidRPr="00542FF1">
        <w:rPr>
          <w:rFonts w:ascii="Gandhari Unicode" w:hAnsi="Gandhari Unicode"/>
        </w:rPr>
        <w:t xml:space="preserve">. p.a. of </w:t>
      </w:r>
      <w:proofErr w:type="spellStart"/>
      <w:r w:rsidRPr="00542FF1">
        <w:rPr>
          <w:rFonts w:ascii="Gandhari Unicode" w:hAnsi="Gandhari Unicode"/>
          <w:i/>
          <w:iCs/>
        </w:rPr>
        <w:t>pōku</w:t>
      </w:r>
      <w:proofErr w:type="spellEnd"/>
      <w:r w:rsidRPr="00542FF1">
        <w:rPr>
          <w:rFonts w:ascii="Gandhari Unicode" w:hAnsi="Gandhari Unicode"/>
          <w:i/>
          <w:iCs/>
        </w:rPr>
        <w:t xml:space="preserve">. </w:t>
      </w:r>
      <w:proofErr w:type="gramStart"/>
      <w:r w:rsidRPr="00542FF1">
        <w:rPr>
          <w:rFonts w:ascii="Gandhari Unicode" w:hAnsi="Gandhari Unicode"/>
        </w:rPr>
        <w:t>Of course</w:t>
      </w:r>
      <w:proofErr w:type="gramEnd"/>
      <w:r w:rsidRPr="00542FF1">
        <w:rPr>
          <w:rFonts w:ascii="Gandhari Unicode" w:hAnsi="Gandhari Unicode"/>
        </w:rPr>
        <w:t xml:space="preserve"> the interpretation </w:t>
      </w:r>
      <w:proofErr w:type="spellStart"/>
      <w:r w:rsidRPr="00542FF1">
        <w:rPr>
          <w:rFonts w:ascii="Gandhari Unicode" w:hAnsi="Gandhari Unicode"/>
          <w:i/>
          <w:iCs/>
        </w:rPr>
        <w:t>pēraṉpiṉṉē</w:t>
      </w:r>
      <w:proofErr w:type="spellEnd"/>
      <w:r w:rsidRPr="00542FF1">
        <w:rPr>
          <w:rFonts w:ascii="Gandhari Unicode" w:hAnsi="Gandhari Unicode"/>
        </w:rPr>
        <w:t xml:space="preserve"> is also possible, as in the edition by </w:t>
      </w:r>
      <w:proofErr w:type="spellStart"/>
      <w:r w:rsidRPr="00542FF1">
        <w:rPr>
          <w:rFonts w:ascii="Gandhari Unicode" w:hAnsi="Gandhari Unicode"/>
        </w:rPr>
        <w:t>Irākavaiyaṅkār</w:t>
      </w:r>
      <w:proofErr w:type="spellEnd"/>
      <w:r w:rsidRPr="00542FF1">
        <w:rPr>
          <w:rFonts w:ascii="Gandhari Unicode" w:hAnsi="Gandhari Unicode"/>
        </w:rPr>
        <w:t>.</w:t>
      </w:r>
    </w:p>
  </w:footnote>
  <w:footnote w:id="348">
    <w:p w14:paraId="502BB3C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Combinations such as </w:t>
      </w:r>
      <w:proofErr w:type="spellStart"/>
      <w:r w:rsidRPr="00542FF1">
        <w:rPr>
          <w:rFonts w:ascii="Gandhari Unicode" w:hAnsi="Gandhari Unicode"/>
          <w:i/>
          <w:lang w:val="en-GB"/>
        </w:rPr>
        <w:t>uḷḷūr</w:t>
      </w:r>
      <w:proofErr w:type="spellEnd"/>
      <w:r w:rsidRPr="00542FF1">
        <w:rPr>
          <w:rFonts w:ascii="Gandhari Unicode" w:hAnsi="Gandhari Unicode"/>
          <w:lang w:val="en-GB"/>
        </w:rPr>
        <w:t xml:space="preserve"> literally "inner village" might be read as a kind of inverted compound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Sanskrit </w:t>
      </w:r>
      <w:proofErr w:type="spellStart"/>
      <w:r w:rsidRPr="00542FF1">
        <w:rPr>
          <w:rFonts w:ascii="Gandhari Unicode" w:hAnsi="Gandhari Unicode"/>
          <w:i/>
          <w:lang w:val="en-GB"/>
        </w:rPr>
        <w:t>pūrvakāya</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however, reads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as root "to be" and takes it as the native village of the birds.</w:t>
      </w:r>
    </w:p>
  </w:footnote>
  <w:footnote w:id="349">
    <w:p w14:paraId="379C93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metaphor of the "sweet bamboo" as sugarcane cannot be conveyed in a translation, because in English exactly that frozen metaphor has become the word to denote the plant: sugarcane.</w:t>
      </w:r>
    </w:p>
  </w:footnote>
  <w:footnote w:id="350">
    <w:p w14:paraId="0CD9A7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verbal root </w:t>
      </w:r>
      <w:proofErr w:type="spellStart"/>
      <w:r w:rsidRPr="00542FF1">
        <w:rPr>
          <w:rFonts w:ascii="Gandhari Unicode" w:hAnsi="Gandhari Unicode"/>
          <w:i/>
          <w:iCs/>
        </w:rPr>
        <w:t>uḻampu</w:t>
      </w:r>
      <w:proofErr w:type="spellEnd"/>
      <w:r w:rsidRPr="00542FF1">
        <w:rPr>
          <w:rFonts w:ascii="Gandhari Unicode" w:hAnsi="Gandhari Unicode"/>
        </w:rPr>
        <w:t xml:space="preserve"> (DEDR 682: 5. to be disturbed) as read by two of three transmissional strands is not attested elsewhere in </w:t>
      </w:r>
      <w:proofErr w:type="spellStart"/>
      <w:r w:rsidRPr="00542FF1">
        <w:rPr>
          <w:rFonts w:ascii="Gandhari Unicode" w:hAnsi="Gandhari Unicode"/>
        </w:rPr>
        <w:t>Caṅkam</w:t>
      </w:r>
      <w:proofErr w:type="spellEnd"/>
      <w:r w:rsidRPr="00542FF1">
        <w:rPr>
          <w:rFonts w:ascii="Gandhari Unicode" w:hAnsi="Gandhari Unicode"/>
        </w:rPr>
        <w:t xml:space="preserve"> literature. It might, however, be a mere spelling variant of </w:t>
      </w:r>
      <w:proofErr w:type="spellStart"/>
      <w:r w:rsidRPr="00542FF1">
        <w:rPr>
          <w:rFonts w:ascii="Gandhari Unicode" w:hAnsi="Gandhari Unicode"/>
          <w:i/>
          <w:iCs/>
        </w:rPr>
        <w:t>uḷampu</w:t>
      </w:r>
      <w:proofErr w:type="spellEnd"/>
      <w:r w:rsidRPr="00542FF1">
        <w:rPr>
          <w:rFonts w:ascii="Gandhari Unicode" w:hAnsi="Gandhari Unicode"/>
        </w:rPr>
        <w:t>.</w:t>
      </w:r>
    </w:p>
  </w:footnote>
  <w:footnote w:id="351">
    <w:p w14:paraId="14F59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possibility is to read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not as an object to </w:t>
      </w:r>
      <w:proofErr w:type="spellStart"/>
      <w:r w:rsidRPr="00542FF1">
        <w:rPr>
          <w:rFonts w:ascii="Gandhari Unicode" w:hAnsi="Gandhari Unicode"/>
          <w:i/>
          <w:lang w:val="en-GB"/>
        </w:rPr>
        <w:t>kēṭkunar</w:t>
      </w:r>
      <w:proofErr w:type="spellEnd"/>
      <w:r w:rsidRPr="00542FF1">
        <w:rPr>
          <w:rFonts w:ascii="Gandhari Unicode" w:hAnsi="Gandhari Unicode"/>
          <w:lang w:val="en-GB"/>
        </w:rPr>
        <w:t xml:space="preserve">, but to take the last three lines as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exclamation: "[Oh], the voice of the bell ...!".</w:t>
      </w:r>
    </w:p>
  </w:footnote>
  <w:footnote w:id="352">
    <w:p w14:paraId="2C01B6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An alternative to the syntax of the last two lines by Srin.: "the tender sound of the cruel bell which sounds if the tongue [of the bell] moves, every time (</w:t>
      </w:r>
      <w:r w:rsidRPr="00542FF1">
        <w:rPr>
          <w:rFonts w:ascii="Gandhari Unicode" w:hAnsi="Gandhari Unicode"/>
          <w:i/>
          <w:lang w:val="en-GB"/>
        </w:rPr>
        <w:t>-</w:t>
      </w:r>
      <w:proofErr w:type="spellStart"/>
      <w:r w:rsidRPr="00542FF1">
        <w:rPr>
          <w:rFonts w:ascii="Gandhari Unicode" w:hAnsi="Gandhari Unicode"/>
          <w:i/>
          <w:lang w:val="en-GB"/>
        </w:rPr>
        <w:t>toṟu</w:t>
      </w:r>
      <w:proofErr w:type="spellEnd"/>
      <w:r w:rsidRPr="00542FF1">
        <w:rPr>
          <w:rFonts w:ascii="Gandhari Unicode" w:hAnsi="Gandhari Unicode"/>
          <w:lang w:val="en-GB"/>
        </w:rPr>
        <w:t>) a fly buzzes (around a) cow".</w:t>
      </w:r>
    </w:p>
  </w:footnote>
  <w:footnote w:id="353">
    <w:p w14:paraId="58B3E4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cow stirs up the fly, that is, it moves its head to get rid of the fly and thus makes the bell move.</w:t>
      </w:r>
    </w:p>
  </w:footnote>
  <w:footnote w:id="354">
    <w:p w14:paraId="0850FE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meaning of the </w:t>
      </w:r>
      <w:proofErr w:type="spellStart"/>
      <w:r w:rsidRPr="00542FF1">
        <w:rPr>
          <w:rFonts w:ascii="Gandhari Unicode" w:hAnsi="Gandhari Unicode"/>
          <w:i/>
          <w:lang w:val="en-GB"/>
        </w:rPr>
        <w:t>figura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etymologica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ñekiḻntaṉṟu</w:t>
      </w:r>
      <w:proofErr w:type="spellEnd"/>
      <w:r w:rsidRPr="00542FF1">
        <w:rPr>
          <w:rFonts w:ascii="Gandhari Unicode" w:hAnsi="Gandhari Unicode"/>
          <w:lang w:val="en-GB"/>
        </w:rPr>
        <w:t xml:space="preserve"> (= "... is emaciated as it emaciates")? </w:t>
      </w:r>
      <w:r>
        <w:rPr>
          <w:rFonts w:ascii="Gandhari Unicode" w:hAnsi="Gandhari Unicode"/>
          <w:lang w:val="en-GB"/>
        </w:rPr>
        <w:t>TVG</w:t>
      </w:r>
      <w:r w:rsidRPr="00542FF1">
        <w:rPr>
          <w:rFonts w:ascii="Gandhari Unicode" w:hAnsi="Gandhari Unicode"/>
          <w:lang w:val="en-GB"/>
        </w:rPr>
        <w:t xml:space="preserve"> understands: "as [the mind] is becoming weak the ... shoulders are emaciated".</w:t>
      </w:r>
    </w:p>
  </w:footnote>
  <w:footnote w:id="355">
    <w:p w14:paraId="264AE5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without final </w:t>
      </w:r>
      <w:r w:rsidRPr="00542FF1">
        <w:rPr>
          <w:rFonts w:ascii="Gandhari Unicode" w:hAnsi="Gandhari Unicode"/>
          <w:i/>
          <w:lang w:val="en-GB"/>
        </w:rPr>
        <w:t>-ē</w:t>
      </w:r>
      <w:r w:rsidRPr="00542FF1">
        <w:rPr>
          <w:rFonts w:ascii="Gandhari Unicode" w:hAnsi="Gandhari Unicode"/>
          <w:lang w:val="en-GB"/>
        </w:rPr>
        <w:t xml:space="preserve"> I do not believe in an independent sentence. </w:t>
      </w:r>
      <w:r>
        <w:rPr>
          <w:rFonts w:ascii="Gandhari Unicode" w:hAnsi="Gandhari Unicode"/>
          <w:lang w:val="en-GB"/>
        </w:rPr>
        <w:t>TVG</w:t>
      </w:r>
      <w:r w:rsidRPr="00542FF1">
        <w:rPr>
          <w:rFonts w:ascii="Gandhari Unicode" w:hAnsi="Gandhari Unicode"/>
          <w:lang w:val="en-GB"/>
        </w:rPr>
        <w:t xml:space="preserve">, however, affirms that the negation with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cannot be used as a participial noun and thus apposition.</w:t>
      </w:r>
    </w:p>
  </w:footnote>
  <w:footnote w:id="356">
    <w:p w14:paraId="225AA9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easy to see why </w:t>
      </w:r>
      <w:proofErr w:type="spellStart"/>
      <w:r w:rsidRPr="00542FF1">
        <w:rPr>
          <w:rFonts w:ascii="Gandhari Unicode" w:hAnsi="Gandhari Unicode"/>
        </w:rPr>
        <w:t>Cām</w:t>
      </w:r>
      <w:proofErr w:type="spellEnd"/>
      <w:r w:rsidRPr="00542FF1">
        <w:rPr>
          <w:rFonts w:ascii="Gandhari Unicode" w:hAnsi="Gandhari Unicode"/>
        </w:rPr>
        <w:t xml:space="preserve">. decided against almost the complete evidence: </w:t>
      </w:r>
      <w:proofErr w:type="spellStart"/>
      <w:r w:rsidRPr="00542FF1">
        <w:rPr>
          <w:rFonts w:ascii="Gandhari Unicode" w:hAnsi="Gandhari Unicode"/>
          <w:i/>
          <w:iCs/>
        </w:rPr>
        <w:t>tuṉṉaru</w:t>
      </w:r>
      <w:proofErr w:type="spellEnd"/>
      <w:r w:rsidRPr="00542FF1">
        <w:rPr>
          <w:rFonts w:ascii="Gandhari Unicode" w:hAnsi="Gandhari Unicode"/>
        </w:rPr>
        <w:t xml:space="preserve"> is a formulaic epithet expected with mountains (thus for example in KT 365.3, 376.1). </w:t>
      </w:r>
      <w:proofErr w:type="gramStart"/>
      <w:r w:rsidRPr="00542FF1">
        <w:rPr>
          <w:rFonts w:ascii="Gandhari Unicode" w:hAnsi="Gandhari Unicode"/>
        </w:rPr>
        <w:t>Moreover</w:t>
      </w:r>
      <w:proofErr w:type="gramEnd"/>
      <w:r w:rsidRPr="00542FF1">
        <w:rPr>
          <w:rFonts w:ascii="Gandhari Unicode" w:hAnsi="Gandhari Unicode"/>
        </w:rPr>
        <w:t xml:space="preserve"> the fight of elephant and tiger is a </w:t>
      </w:r>
      <w:proofErr w:type="spellStart"/>
      <w:r w:rsidRPr="00542FF1">
        <w:rPr>
          <w:rFonts w:ascii="Gandhari Unicode" w:hAnsi="Gandhari Unicode"/>
          <w:i/>
          <w:iCs/>
        </w:rPr>
        <w:t>kuṟiñci</w:t>
      </w:r>
      <w:proofErr w:type="spellEnd"/>
      <w:r w:rsidRPr="00542FF1">
        <w:rPr>
          <w:rFonts w:ascii="Gandhari Unicode" w:hAnsi="Gandhari Unicode"/>
        </w:rPr>
        <w:t xml:space="preserve"> </w:t>
      </w:r>
      <w:proofErr w:type="spellStart"/>
      <w:r w:rsidRPr="00542FF1">
        <w:rPr>
          <w:rFonts w:ascii="Gandhari Unicode" w:hAnsi="Gandhari Unicode"/>
        </w:rPr>
        <w:t>topos</w:t>
      </w:r>
      <w:proofErr w:type="spellEnd"/>
      <w:r w:rsidRPr="00542FF1">
        <w:rPr>
          <w:rFonts w:ascii="Gandhari Unicode" w:hAnsi="Gandhari Unicode"/>
        </w:rPr>
        <w:t xml:space="preserve">. </w:t>
      </w:r>
      <w:proofErr w:type="gramStart"/>
      <w:r w:rsidRPr="00542FF1">
        <w:rPr>
          <w:rFonts w:ascii="Gandhari Unicode" w:hAnsi="Gandhari Unicode"/>
        </w:rPr>
        <w:t>Nevertheless</w:t>
      </w:r>
      <w:proofErr w:type="gramEnd"/>
      <w:r w:rsidRPr="00542FF1">
        <w:rPr>
          <w:rFonts w:ascii="Gandhari Unicode" w:hAnsi="Gandhari Unicode"/>
        </w:rPr>
        <w:t xml:space="preserve"> we might understand </w:t>
      </w:r>
      <w:proofErr w:type="spellStart"/>
      <w:r w:rsidRPr="00542FF1">
        <w:rPr>
          <w:rFonts w:ascii="Gandhari Unicode" w:hAnsi="Gandhari Unicode"/>
          <w:i/>
          <w:iCs/>
        </w:rPr>
        <w:t>cōlai</w:t>
      </w:r>
      <w:proofErr w:type="spellEnd"/>
      <w:r w:rsidRPr="00542FF1">
        <w:rPr>
          <w:rFonts w:ascii="Gandhari Unicode" w:hAnsi="Gandhari Unicode"/>
        </w:rPr>
        <w:t xml:space="preserve"> here to refer to an especially densely grown grove in the hills.</w:t>
      </w:r>
    </w:p>
  </w:footnote>
  <w:footnote w:id="357">
    <w:p w14:paraId="0B251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again </w:t>
      </w:r>
      <w:proofErr w:type="spellStart"/>
      <w:r w:rsidRPr="00542FF1">
        <w:rPr>
          <w:rFonts w:ascii="Gandhari Unicode" w:hAnsi="Gandhari Unicode"/>
        </w:rPr>
        <w:t>Cām</w:t>
      </w:r>
      <w:proofErr w:type="spellEnd"/>
      <w:r w:rsidRPr="00542FF1">
        <w:rPr>
          <w:rFonts w:ascii="Gandhari Unicode" w:hAnsi="Gandhari Unicode"/>
        </w:rPr>
        <w:t xml:space="preserve">.'s reading is only to be found as a pencil correction in C2. The </w:t>
      </w:r>
      <w:r w:rsidRPr="00542FF1">
        <w:rPr>
          <w:rFonts w:ascii="Gandhari Unicode" w:hAnsi="Gandhari Unicode"/>
          <w:i/>
          <w:iCs/>
        </w:rPr>
        <w:t>ō</w:t>
      </w:r>
      <w:r w:rsidRPr="00542FF1">
        <w:rPr>
          <w:rFonts w:ascii="Gandhari Unicode" w:hAnsi="Gandhari Unicode"/>
        </w:rPr>
        <w:t xml:space="preserve">-variant, however, seems not only better-attested but superior and well in accordance with the </w:t>
      </w:r>
      <w:proofErr w:type="spellStart"/>
      <w:r w:rsidRPr="00542FF1">
        <w:rPr>
          <w:rFonts w:ascii="Gandhari Unicode" w:hAnsi="Gandhari Unicode"/>
          <w:i/>
          <w:iCs/>
        </w:rPr>
        <w:t>kiḷavi</w:t>
      </w:r>
      <w:proofErr w:type="spellEnd"/>
      <w:r w:rsidRPr="00542FF1">
        <w:rPr>
          <w:rFonts w:ascii="Gandhari Unicode" w:hAnsi="Gandhari Unicode"/>
        </w:rPr>
        <w:t>: if SHE (or her confidante) utters concern about possible talk due to HIS coming by day, it means an implicit invitation for night trysts.</w:t>
      </w:r>
    </w:p>
  </w:footnote>
  <w:footnote w:id="358">
    <w:p w14:paraId="295884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expression </w:t>
      </w:r>
      <w:proofErr w:type="spellStart"/>
      <w:r w:rsidRPr="00542FF1">
        <w:rPr>
          <w:rFonts w:ascii="Gandhari Unicode" w:hAnsi="Gandhari Unicode"/>
          <w:i/>
          <w:lang w:val="en-GB"/>
        </w:rPr>
        <w:t>vaṭu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nāṇalamō</w:t>
      </w:r>
      <w:proofErr w:type="spellEnd"/>
      <w:r w:rsidRPr="00542FF1">
        <w:rPr>
          <w:rFonts w:ascii="Gandhari Unicode" w:hAnsi="Gandhari Unicode"/>
          <w:lang w:val="en-GB"/>
        </w:rPr>
        <w:t xml:space="preserve"> "won't we be ashamed of reproach?" calls for an interpretation of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as "midday", because at daytime it is reasonable to expect reproaching witnesses. But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 description of the way HE has to take belongs to range of motifs connected with night time: this is the time SHE implicitly asks HIM to come.</w:t>
      </w:r>
    </w:p>
  </w:footnote>
  <w:footnote w:id="359">
    <w:p w14:paraId="43E4033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muraṇ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cōrum</w:t>
      </w:r>
      <w:proofErr w:type="spellEnd"/>
      <w:r w:rsidRPr="00542FF1">
        <w:rPr>
          <w:rFonts w:ascii="Gandhari Unicode" w:hAnsi="Gandhari Unicode"/>
          <w:lang w:val="en-GB"/>
        </w:rPr>
        <w:t xml:space="preserve">: does this mean that the fight has ended in a draw, that is, that it has ended for the time being but may spring up again? Both variants, </w:t>
      </w:r>
      <w:proofErr w:type="spellStart"/>
      <w:r w:rsidRPr="00542FF1">
        <w:rPr>
          <w:rFonts w:ascii="Gandhari Unicode" w:hAnsi="Gandhari Unicode"/>
          <w:i/>
          <w:lang w:val="en-GB"/>
        </w:rPr>
        <w:t>kollum</w:t>
      </w:r>
      <w:proofErr w:type="spellEnd"/>
      <w:r w:rsidRPr="00542FF1">
        <w:rPr>
          <w:rFonts w:ascii="Gandhari Unicode" w:hAnsi="Gandhari Unicode"/>
          <w:lang w:val="en-GB"/>
        </w:rPr>
        <w:t xml:space="preserve"> "killing" ("where the elephant attacks the tiger [and] kills [him] out of old antagonism") and </w:t>
      </w:r>
      <w:r w:rsidRPr="00542FF1">
        <w:rPr>
          <w:rFonts w:ascii="Gandhari Unicode" w:hAnsi="Gandhari Unicode"/>
          <w:i/>
          <w:lang w:val="en-GB"/>
        </w:rPr>
        <w:t>collum</w:t>
      </w:r>
      <w:r w:rsidRPr="00542FF1">
        <w:rPr>
          <w:rFonts w:ascii="Gandhari Unicode" w:hAnsi="Gandhari Unicode"/>
          <w:lang w:val="en-GB"/>
        </w:rPr>
        <w:t xml:space="preserve"> "uttering" ("where the elephant utters old </w:t>
      </w:r>
      <w:proofErr w:type="gramStart"/>
      <w:r w:rsidRPr="00542FF1">
        <w:rPr>
          <w:rFonts w:ascii="Gandhari Unicode" w:hAnsi="Gandhari Unicode"/>
          <w:lang w:val="en-GB"/>
        </w:rPr>
        <w:t>antagonism  in</w:t>
      </w:r>
      <w:proofErr w:type="gramEnd"/>
      <w:r w:rsidRPr="00542FF1">
        <w:rPr>
          <w:rFonts w:ascii="Gandhari Unicode" w:hAnsi="Gandhari Unicode"/>
          <w:lang w:val="en-GB"/>
        </w:rPr>
        <w:t xml:space="preserve"> attacking the tiger", are transitive and demand </w:t>
      </w:r>
      <w:proofErr w:type="spellStart"/>
      <w:r w:rsidRPr="00542FF1">
        <w:rPr>
          <w:rFonts w:ascii="Gandhari Unicode" w:hAnsi="Gandhari Unicode"/>
          <w:i/>
          <w:lang w:val="en-GB"/>
        </w:rPr>
        <w:t>kaḷiṟu</w:t>
      </w:r>
      <w:proofErr w:type="spellEnd"/>
      <w:r w:rsidRPr="00542FF1">
        <w:rPr>
          <w:rFonts w:ascii="Gandhari Unicode" w:hAnsi="Gandhari Unicode"/>
          <w:lang w:val="en-GB"/>
        </w:rPr>
        <w:t xml:space="preserve"> as a subject. A hierarchy does not seem possible. The image in any case emphasises the dangers on HIS way.</w:t>
      </w:r>
    </w:p>
  </w:footnote>
  <w:footnote w:id="360">
    <w:p w14:paraId="1D5BB4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the absence of morphological marking of the object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take recourse to the word order; so </w:t>
      </w:r>
      <w:proofErr w:type="spellStart"/>
      <w:r w:rsidRPr="00542FF1">
        <w:rPr>
          <w:rFonts w:ascii="Gandhari Unicode" w:hAnsi="Gandhari Unicode"/>
          <w:i/>
          <w:lang w:val="en-GB"/>
        </w:rPr>
        <w:t>puli</w:t>
      </w:r>
      <w:proofErr w:type="spellEnd"/>
      <w:r w:rsidRPr="00542FF1">
        <w:rPr>
          <w:rFonts w:ascii="Gandhari Unicode" w:hAnsi="Gandhari Unicode"/>
          <w:lang w:val="en-GB"/>
        </w:rPr>
        <w:t xml:space="preserve"> has to be direct object and </w:t>
      </w:r>
      <w:proofErr w:type="spellStart"/>
      <w:r w:rsidRPr="00542FF1">
        <w:rPr>
          <w:rFonts w:ascii="Gandhari Unicode" w:hAnsi="Gandhari Unicode"/>
          <w:i/>
          <w:lang w:val="en-GB"/>
        </w:rPr>
        <w:t>kaḷiṟu</w:t>
      </w:r>
      <w:proofErr w:type="spellEnd"/>
      <w:r w:rsidRPr="00542FF1">
        <w:rPr>
          <w:rFonts w:ascii="Gandhari Unicode" w:hAnsi="Gandhari Unicode"/>
          <w:i/>
          <w:lang w:val="en-GB"/>
        </w:rPr>
        <w:t xml:space="preserve"> </w:t>
      </w:r>
      <w:r w:rsidRPr="00542FF1">
        <w:rPr>
          <w:rFonts w:ascii="Gandhari Unicode" w:hAnsi="Gandhari Unicode"/>
          <w:lang w:val="en-GB"/>
        </w:rPr>
        <w:t>subject.</w:t>
      </w:r>
    </w:p>
  </w:footnote>
  <w:footnote w:id="361">
    <w:p w14:paraId="6215B3E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pāṭiṉaḷ</w:t>
      </w:r>
      <w:proofErr w:type="spellEnd"/>
      <w:r w:rsidRPr="00542FF1">
        <w:rPr>
          <w:rFonts w:ascii="Gandhari Unicode" w:hAnsi="Gandhari Unicode"/>
          <w:lang w:val="en-GB"/>
        </w:rPr>
        <w:t xml:space="preserve">: here the p.a. might either refer to an incident that has taken place in the recent past, or it might express that SHE kept singing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talk.</w:t>
      </w:r>
    </w:p>
  </w:footnote>
  <w:footnote w:id="362">
    <w:p w14:paraId="75A466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proofErr w:type="spellStart"/>
      <w:r w:rsidRPr="00542FF1">
        <w:rPr>
          <w:rFonts w:ascii="Gandhari Unicode" w:hAnsi="Gandhari Unicode"/>
          <w:i/>
          <w:lang w:val="en-GB"/>
        </w:rPr>
        <w:t>vaḷḷai</w:t>
      </w:r>
      <w:proofErr w:type="spellEnd"/>
      <w:r w:rsidRPr="00542FF1">
        <w:rPr>
          <w:rFonts w:ascii="Gandhari Unicode" w:hAnsi="Gandhari Unicode"/>
          <w:lang w:val="en-GB"/>
        </w:rPr>
        <w:t xml:space="preserve"> seems to be a traditional song sung by women when working with grain. When we take the syntactical marks in this poem seriously,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construe it as the indirect object of </w:t>
      </w:r>
      <w:proofErr w:type="spellStart"/>
      <w:r w:rsidRPr="00542FF1">
        <w:rPr>
          <w:rFonts w:ascii="Gandhari Unicode" w:hAnsi="Gandhari Unicode"/>
          <w:i/>
          <w:lang w:val="en-GB"/>
        </w:rPr>
        <w:t>nuvaṟal</w:t>
      </w:r>
      <w:proofErr w:type="spellEnd"/>
      <w:r w:rsidRPr="00542FF1">
        <w:rPr>
          <w:rFonts w:ascii="Gandhari Unicode" w:hAnsi="Gandhari Unicode"/>
          <w:lang w:val="en-GB"/>
        </w:rPr>
        <w:t xml:space="preserve">, that is, people talk about the way SHE sings the </w:t>
      </w:r>
      <w:proofErr w:type="spellStart"/>
      <w:r w:rsidRPr="00542FF1">
        <w:rPr>
          <w:rFonts w:ascii="Gandhari Unicode" w:hAnsi="Gandhari Unicode"/>
          <w:lang w:val="en-GB"/>
        </w:rPr>
        <w:t>Vaḷḷai</w:t>
      </w:r>
      <w:proofErr w:type="spellEnd"/>
      <w:r w:rsidRPr="00542FF1">
        <w:rPr>
          <w:rFonts w:ascii="Gandhari Unicode" w:hAnsi="Gandhari Unicode"/>
          <w:lang w:val="en-GB"/>
        </w:rPr>
        <w:t>, which probably insinuates that she is not singing about dead warriors as the other women, but about her lover.</w:t>
      </w:r>
    </w:p>
  </w:footnote>
  <w:footnote w:id="363">
    <w:p w14:paraId="3F0EB95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SHE sang while working and was in good spirits, though people are talking.</w:t>
      </w:r>
    </w:p>
  </w:footnote>
  <w:footnote w:id="364">
    <w:p w14:paraId="32EA28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image of the deity on mount</w:t>
      </w:r>
      <w:r w:rsidRPr="00542FF1">
        <w:rPr>
          <w:rFonts w:ascii="Gandhari Unicode" w:hAnsi="Gandhari Unicode"/>
        </w:rPr>
        <w:t xml:space="preserve"> </w:t>
      </w:r>
      <w:r w:rsidRPr="00542FF1">
        <w:rPr>
          <w:rFonts w:ascii="Gandhari Unicode" w:hAnsi="Gandhari Unicode"/>
          <w:lang w:val="en-GB"/>
        </w:rPr>
        <w:t>Kolli</w:t>
      </w:r>
      <w:r w:rsidRPr="00542FF1">
        <w:rPr>
          <w:rFonts w:ascii="Gandhari Unicode" w:hAnsi="Gandhari Unicode"/>
        </w:rPr>
        <w:t xml:space="preserve"> </w:t>
      </w:r>
      <w:r w:rsidRPr="00542FF1">
        <w:rPr>
          <w:rFonts w:ascii="Gandhari Unicode" w:hAnsi="Gandhari Unicode"/>
          <w:lang w:val="en-GB"/>
        </w:rPr>
        <w:t xml:space="preserve">seems to be a </w:t>
      </w:r>
      <w:proofErr w:type="spellStart"/>
      <w:r w:rsidRPr="00542FF1">
        <w:rPr>
          <w:rFonts w:ascii="Gandhari Unicode" w:hAnsi="Gandhari Unicode"/>
          <w:lang w:val="en-GB"/>
        </w:rPr>
        <w:t>topos</w:t>
      </w:r>
      <w:proofErr w:type="spellEnd"/>
      <w:r w:rsidRPr="00542FF1">
        <w:rPr>
          <w:rFonts w:ascii="Gandhari Unicode" w:hAnsi="Gandhari Unicode"/>
          <w:lang w:val="en-GB"/>
        </w:rPr>
        <w:t>. Besides KT 100, compare, for example, Kali 56.</w:t>
      </w:r>
    </w:p>
  </w:footnote>
  <w:footnote w:id="365">
    <w:p w14:paraId="5C1E09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attested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seems</w:t>
      </w:r>
      <w:proofErr w:type="gramEnd"/>
      <w:r w:rsidRPr="00542FF1">
        <w:rPr>
          <w:rFonts w:ascii="Gandhari Unicode" w:hAnsi="Gandhari Unicode"/>
        </w:rPr>
        <w:t xml:space="preserve"> better in accordance with the </w:t>
      </w:r>
      <w:proofErr w:type="spellStart"/>
      <w:r w:rsidRPr="00542FF1">
        <w:rPr>
          <w:rFonts w:ascii="Gandhari Unicode" w:hAnsi="Gandhari Unicode"/>
          <w:i/>
          <w:iCs/>
        </w:rPr>
        <w:t>kiḷavi</w:t>
      </w:r>
      <w:proofErr w:type="spellEnd"/>
      <w:r w:rsidRPr="00542FF1">
        <w:rPr>
          <w:rFonts w:ascii="Gandhari Unicode" w:hAnsi="Gandhari Unicode"/>
        </w:rPr>
        <w:t xml:space="preserve">: the ambiguity </w:t>
      </w:r>
      <w:proofErr w:type="spellStart"/>
      <w:r w:rsidRPr="00542FF1">
        <w:rPr>
          <w:rFonts w:ascii="Gandhari Unicode" w:hAnsi="Gandhari Unicode"/>
          <w:i/>
          <w:iCs/>
        </w:rPr>
        <w:t>aṉṟu</w:t>
      </w:r>
      <w:proofErr w:type="spellEnd"/>
      <w:r w:rsidRPr="00542FF1">
        <w:rPr>
          <w:rFonts w:ascii="Gandhari Unicode" w:hAnsi="Gandhari Unicode"/>
        </w:rPr>
        <w:t xml:space="preserve"> (whether to be taken as an actual negative or as a particle; cf. translations) seems an attractive way of transmitting the message of HER state to HIM. The speaker, though, is rather the girl herself.</w:t>
      </w:r>
    </w:p>
  </w:footnote>
  <w:footnote w:id="366">
    <w:p w14:paraId="076467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 xml:space="preserve">Actually </w:t>
      </w:r>
      <w:proofErr w:type="spellStart"/>
      <w:r w:rsidRPr="00542FF1">
        <w:rPr>
          <w:rFonts w:ascii="Gandhari Unicode" w:hAnsi="Gandhari Unicode"/>
          <w:i/>
          <w:iCs/>
        </w:rPr>
        <w:t>cāyttum</w:t>
      </w:r>
      <w:proofErr w:type="spellEnd"/>
      <w:proofErr w:type="gramEnd"/>
      <w:r w:rsidRPr="00542FF1">
        <w:rPr>
          <w:rFonts w:ascii="Gandhari Unicode" w:hAnsi="Gandhari Unicode"/>
        </w:rPr>
        <w:t xml:space="preserve">, transitive of </w:t>
      </w:r>
      <w:proofErr w:type="spellStart"/>
      <w:r w:rsidRPr="00542FF1">
        <w:rPr>
          <w:rFonts w:ascii="Gandhari Unicode" w:hAnsi="Gandhari Unicode"/>
          <w:i/>
          <w:iCs/>
        </w:rPr>
        <w:t>cāytal</w:t>
      </w:r>
      <w:proofErr w:type="spellEnd"/>
      <w:r w:rsidRPr="00542FF1">
        <w:rPr>
          <w:rFonts w:ascii="Gandhari Unicode" w:hAnsi="Gandhari Unicode"/>
        </w:rPr>
        <w:t xml:space="preserve">, intr. </w:t>
      </w:r>
      <w:r w:rsidRPr="00542FF1">
        <w:rPr>
          <w:rFonts w:ascii="Gandhari Unicode" w:hAnsi="Gandhari Unicode"/>
          <w:lang w:val="en-GB"/>
        </w:rPr>
        <w:t>"</w:t>
      </w:r>
      <w:r w:rsidRPr="00542FF1">
        <w:rPr>
          <w:rFonts w:ascii="Gandhari Unicode" w:hAnsi="Gandhari Unicode"/>
        </w:rPr>
        <w:t>to bend</w:t>
      </w:r>
      <w:r w:rsidRPr="00542FF1">
        <w:rPr>
          <w:rFonts w:ascii="Gandhari Unicode" w:hAnsi="Gandhari Unicode"/>
          <w:lang w:val="en-GB"/>
        </w:rPr>
        <w:t>"</w:t>
      </w:r>
      <w:r w:rsidRPr="00542FF1">
        <w:rPr>
          <w:rFonts w:ascii="Gandhari Unicode" w:hAnsi="Gandhari Unicode"/>
        </w:rPr>
        <w:t xml:space="preserve"> (DEDR 2456), is not satisfactory. We could either think of an </w:t>
      </w:r>
      <w:proofErr w:type="spellStart"/>
      <w:r w:rsidRPr="00542FF1">
        <w:rPr>
          <w:rFonts w:ascii="Gandhari Unicode" w:hAnsi="Gandhari Unicode"/>
          <w:i/>
          <w:iCs/>
        </w:rPr>
        <w:t>adhoc</w:t>
      </w:r>
      <w:proofErr w:type="spellEnd"/>
      <w:r w:rsidRPr="00542FF1">
        <w:rPr>
          <w:rFonts w:ascii="Gandhari Unicode" w:hAnsi="Gandhari Unicode"/>
        </w:rPr>
        <w:t xml:space="preserve"> transitive formation to </w:t>
      </w:r>
      <w:proofErr w:type="spellStart"/>
      <w:r w:rsidRPr="00542FF1">
        <w:rPr>
          <w:rFonts w:ascii="Gandhari Unicode" w:hAnsi="Gandhari Unicode"/>
          <w:i/>
          <w:iCs/>
        </w:rPr>
        <w:t>cāytal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be emaciated</w:t>
      </w:r>
      <w:r w:rsidRPr="00542FF1">
        <w:rPr>
          <w:rFonts w:ascii="Gandhari Unicode" w:hAnsi="Gandhari Unicode"/>
          <w:lang w:val="en-GB"/>
        </w:rPr>
        <w:t>"</w:t>
      </w:r>
      <w:r w:rsidRPr="00542FF1">
        <w:rPr>
          <w:rFonts w:ascii="Gandhari Unicode" w:hAnsi="Gandhari Unicode"/>
        </w:rPr>
        <w:t xml:space="preserve"> (DEDR 2453), or we could think of emending into </w:t>
      </w:r>
      <w:proofErr w:type="spellStart"/>
      <w:r w:rsidRPr="00542FF1">
        <w:rPr>
          <w:rFonts w:ascii="Gandhari Unicode" w:hAnsi="Gandhari Unicode"/>
          <w:i/>
          <w:iCs/>
        </w:rPr>
        <w:t>cāyntum</w:t>
      </w:r>
      <w:proofErr w:type="spellEnd"/>
      <w:r w:rsidRPr="00542FF1">
        <w:rPr>
          <w:rFonts w:ascii="Gandhari Unicode" w:hAnsi="Gandhari Unicode"/>
        </w:rPr>
        <w:t>.</w:t>
      </w:r>
    </w:p>
  </w:footnote>
  <w:footnote w:id="367">
    <w:p w14:paraId="31E305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109.2: </w:t>
      </w:r>
      <w:proofErr w:type="spellStart"/>
      <w:r w:rsidRPr="00542FF1">
        <w:rPr>
          <w:rFonts w:ascii="Gandhari Unicode" w:hAnsi="Gandhari Unicode"/>
          <w:i/>
          <w:lang w:val="en-GB"/>
        </w:rPr>
        <w:t>ikutirai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tuṟaivaṉ</w:t>
      </w:r>
      <w:proofErr w:type="spellEnd"/>
      <w:r w:rsidRPr="00542FF1">
        <w:rPr>
          <w:rFonts w:ascii="Gandhari Unicode" w:hAnsi="Gandhari Unicode"/>
          <w:lang w:val="en-GB"/>
        </w:rPr>
        <w:t>.</w:t>
      </w:r>
    </w:p>
  </w:footnote>
  <w:footnote w:id="368">
    <w:p w14:paraId="6D64FF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lang w:val="en-GB"/>
        </w:rPr>
        <w:t xml:space="preserve"> is ambiguous and may on the one hand refer to the collyrium-dark colour of the water, on the other hand to its status as drinking water reservoir. In KT 399.1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kēṇi</w:t>
      </w:r>
      <w:proofErr w:type="spellEnd"/>
      <w:r w:rsidRPr="00542FF1">
        <w:rPr>
          <w:rFonts w:ascii="Gandhari Unicode" w:hAnsi="Gandhari Unicode"/>
          <w:lang w:val="en-GB"/>
        </w:rPr>
        <w:t xml:space="preserve"> "drinking water well" precedes the </w:t>
      </w:r>
      <w:proofErr w:type="spellStart"/>
      <w:r w:rsidRPr="00542FF1">
        <w:rPr>
          <w:rFonts w:ascii="Gandhari Unicode" w:hAnsi="Gandhari Unicode"/>
          <w:i/>
          <w:lang w:val="en-GB"/>
        </w:rPr>
        <w:t>uṇtuṟai</w:t>
      </w:r>
      <w:proofErr w:type="spellEnd"/>
      <w:r w:rsidRPr="00542FF1">
        <w:rPr>
          <w:rFonts w:ascii="Gandhari Unicode" w:hAnsi="Gandhari Unicode"/>
          <w:lang w:val="en-GB"/>
        </w:rPr>
        <w:t xml:space="preserve">. Perhaps the double employment of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in one phrase points to the fact that both meanings could be actualised.</w:t>
      </w:r>
    </w:p>
  </w:footnote>
  <w:footnote w:id="369">
    <w:p w14:paraId="56A004E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poṅku</w:t>
      </w:r>
      <w:proofErr w:type="spellEnd"/>
      <w:r w:rsidRPr="00542FF1">
        <w:rPr>
          <w:rFonts w:ascii="Gandhari Unicode" w:hAnsi="Gandhari Unicode"/>
          <w:lang w:val="en-GB"/>
        </w:rPr>
        <w:t xml:space="preserve">, literally "to foam", but with hair "to become erect", seems to be too special a formulation to be just taken as an attribute denoting the mass of hair, as is understood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renders it with "bushy".</w:t>
      </w:r>
    </w:p>
  </w:footnote>
  <w:footnote w:id="370">
    <w:p w14:paraId="53E9B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the </w:t>
      </w:r>
      <w:proofErr w:type="spellStart"/>
      <w:r w:rsidRPr="00542FF1">
        <w:rPr>
          <w:rFonts w:ascii="Gandhari Unicode" w:hAnsi="Gandhari Unicode"/>
          <w:i/>
          <w:lang w:val="en-GB"/>
        </w:rPr>
        <w:t>vīḻnteṉa</w:t>
      </w:r>
      <w:proofErr w:type="spellEnd"/>
      <w:r w:rsidRPr="00542FF1">
        <w:rPr>
          <w:rFonts w:ascii="Gandhari Unicode" w:hAnsi="Gandhari Unicode"/>
          <w:lang w:val="en-GB"/>
        </w:rPr>
        <w:t xml:space="preserve"> clause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yaruvi</w:t>
      </w:r>
      <w:proofErr w:type="spellEnd"/>
      <w:r w:rsidRPr="00542FF1">
        <w:rPr>
          <w:rFonts w:ascii="Gandhari Unicode" w:hAnsi="Gandhari Unicode"/>
          <w:lang w:val="en-GB"/>
        </w:rPr>
        <w:t>?</w:t>
      </w:r>
    </w:p>
  </w:footnote>
  <w:footnote w:id="371">
    <w:p w14:paraId="48E05B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parampu</w:t>
      </w:r>
      <w:proofErr w:type="spellEnd"/>
      <w:r w:rsidRPr="00542FF1">
        <w:rPr>
          <w:rFonts w:ascii="Gandhari Unicode" w:hAnsi="Gandhari Unicode"/>
        </w:rPr>
        <w:t xml:space="preserve"> does not occur elsewhere in </w:t>
      </w:r>
      <w:proofErr w:type="spellStart"/>
      <w:r w:rsidRPr="00542FF1">
        <w:rPr>
          <w:rFonts w:ascii="Gandhari Unicode" w:hAnsi="Gandhari Unicode"/>
        </w:rPr>
        <w:t>Caṅkam</w:t>
      </w:r>
      <w:proofErr w:type="spellEnd"/>
      <w:r w:rsidRPr="00542FF1">
        <w:rPr>
          <w:rFonts w:ascii="Gandhari Unicode" w:hAnsi="Gandhari Unicode"/>
        </w:rPr>
        <w:t xml:space="preserve"> texts, but it might be </w:t>
      </w:r>
      <w:proofErr w:type="spellStart"/>
      <w:r w:rsidRPr="00542FF1">
        <w:rPr>
          <w:rFonts w:ascii="Gandhari Unicode" w:hAnsi="Gandhari Unicode"/>
        </w:rPr>
        <w:t>analysed</w:t>
      </w:r>
      <w:proofErr w:type="spellEnd"/>
      <w:r w:rsidRPr="00542FF1">
        <w:rPr>
          <w:rFonts w:ascii="Gandhari Unicode" w:hAnsi="Gandhari Unicode"/>
        </w:rPr>
        <w:t xml:space="preserve"> either (with the TL) as a variation of </w:t>
      </w:r>
      <w:proofErr w:type="spellStart"/>
      <w:r w:rsidRPr="00542FF1">
        <w:rPr>
          <w:rFonts w:ascii="Gandhari Unicode" w:hAnsi="Gandhari Unicode"/>
          <w:i/>
          <w:iCs/>
        </w:rPr>
        <w:t>varampu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border</w:t>
      </w:r>
      <w:r w:rsidRPr="00542FF1">
        <w:rPr>
          <w:rFonts w:ascii="Gandhari Unicode" w:hAnsi="Gandhari Unicode"/>
          <w:lang w:val="en-GB"/>
        </w:rPr>
        <w:t>"</w:t>
      </w:r>
      <w:r w:rsidRPr="00542FF1">
        <w:rPr>
          <w:rFonts w:ascii="Gandhari Unicode" w:hAnsi="Gandhari Unicode"/>
        </w:rPr>
        <w:t xml:space="preserve">, or as an alternate form of </w:t>
      </w:r>
      <w:proofErr w:type="spellStart"/>
      <w:r w:rsidRPr="00542FF1">
        <w:rPr>
          <w:rFonts w:ascii="Gandhari Unicode" w:hAnsi="Gandhari Unicode"/>
          <w:i/>
          <w:iCs/>
        </w:rPr>
        <w:t>parappu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extension</w:t>
      </w:r>
      <w:r w:rsidRPr="00542FF1">
        <w:rPr>
          <w:rFonts w:ascii="Gandhari Unicode" w:hAnsi="Gandhari Unicode"/>
          <w:lang w:val="en-GB"/>
        </w:rPr>
        <w:t>"</w:t>
      </w:r>
      <w:r w:rsidRPr="00542FF1">
        <w:rPr>
          <w:rFonts w:ascii="Gandhari Unicode" w:hAnsi="Gandhari Unicode"/>
        </w:rPr>
        <w:t>.</w:t>
      </w:r>
    </w:p>
  </w:footnote>
  <w:footnote w:id="372">
    <w:p w14:paraId="6227CA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ilaiñci</w:t>
      </w:r>
      <w:proofErr w:type="spellEnd"/>
      <w:r w:rsidRPr="00542FF1">
        <w:rPr>
          <w:rFonts w:ascii="Gandhari Unicode" w:hAnsi="Gandhari Unicode"/>
        </w:rPr>
        <w:t xml:space="preserve"> is not attested in the TL, but it looks like a possible, </w:t>
      </w:r>
      <w:proofErr w:type="spellStart"/>
      <w:r w:rsidRPr="00542FF1">
        <w:rPr>
          <w:rFonts w:ascii="Gandhari Unicode" w:hAnsi="Gandhari Unicode"/>
        </w:rPr>
        <w:t>palatalised</w:t>
      </w:r>
      <w:proofErr w:type="spellEnd"/>
      <w:r w:rsidRPr="00542FF1">
        <w:rPr>
          <w:rFonts w:ascii="Gandhari Unicode" w:hAnsi="Gandhari Unicode"/>
        </w:rPr>
        <w:t xml:space="preserve"> variant form of </w:t>
      </w:r>
      <w:proofErr w:type="spellStart"/>
      <w:r w:rsidRPr="00542FF1">
        <w:rPr>
          <w:rFonts w:ascii="Gandhari Unicode" w:hAnsi="Gandhari Unicode"/>
          <w:i/>
          <w:iCs/>
        </w:rPr>
        <w:t>ilañci</w:t>
      </w:r>
      <w:proofErr w:type="spellEnd"/>
      <w:r w:rsidRPr="00542FF1">
        <w:rPr>
          <w:rFonts w:ascii="Gandhari Unicode" w:hAnsi="Gandhari Unicode"/>
          <w:i/>
          <w:iCs/>
        </w:rPr>
        <w:t xml:space="preserve"> </w:t>
      </w:r>
      <w:r w:rsidRPr="00542FF1">
        <w:rPr>
          <w:rFonts w:ascii="Gandhari Unicode" w:hAnsi="Gandhari Unicode"/>
        </w:rPr>
        <w:t xml:space="preserve">(which might be the reason for </w:t>
      </w:r>
      <w:proofErr w:type="spellStart"/>
      <w:r w:rsidRPr="00542FF1">
        <w:rPr>
          <w:rFonts w:ascii="Gandhari Unicode" w:hAnsi="Gandhari Unicode"/>
        </w:rPr>
        <w:t>Cām</w:t>
      </w:r>
      <w:proofErr w:type="spellEnd"/>
      <w:r w:rsidRPr="00542FF1">
        <w:rPr>
          <w:rFonts w:ascii="Gandhari Unicode" w:hAnsi="Gandhari Unicode"/>
        </w:rPr>
        <w:t>. to note it as a variant).</w:t>
      </w:r>
    </w:p>
  </w:footnote>
  <w:footnote w:id="373">
    <w:p w14:paraId="2B865A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w:t>
      </w:r>
      <w:r>
        <w:rPr>
          <w:rFonts w:ascii="Gandhari Unicode" w:hAnsi="Gandhari Unicode"/>
          <w:lang w:val="en-GB"/>
        </w:rPr>
        <w:t>TVG</w:t>
      </w:r>
      <w:r w:rsidRPr="00542FF1">
        <w:rPr>
          <w:rFonts w:ascii="Gandhari Unicode" w:hAnsi="Gandhari Unicode"/>
          <w:lang w:val="en-GB"/>
        </w:rPr>
        <w:t xml:space="preserve">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to be understood as a particle, namely the only one not to be post- but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In Tol. Col. 254 four meanings for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are taught, that is, </w:t>
      </w:r>
      <w:proofErr w:type="spellStart"/>
      <w:r w:rsidRPr="00542FF1">
        <w:rPr>
          <w:rFonts w:ascii="Gandhari Unicode" w:hAnsi="Gandhari Unicode"/>
          <w:i/>
          <w:lang w:val="en-GB"/>
        </w:rPr>
        <w:t>accam</w:t>
      </w:r>
      <w:proofErr w:type="spellEnd"/>
      <w:r w:rsidRPr="00542FF1">
        <w:rPr>
          <w:rFonts w:ascii="Gandhari Unicode" w:hAnsi="Gandhari Unicode"/>
          <w:lang w:val="en-GB"/>
        </w:rPr>
        <w:t xml:space="preserve"> "fear", </w:t>
      </w:r>
      <w:proofErr w:type="spellStart"/>
      <w:r w:rsidRPr="00542FF1">
        <w:rPr>
          <w:rFonts w:ascii="Gandhari Unicode" w:hAnsi="Gandhari Unicode"/>
          <w:i/>
          <w:lang w:val="en-GB"/>
        </w:rPr>
        <w:t>payam-ili</w:t>
      </w:r>
      <w:proofErr w:type="spellEnd"/>
      <w:r w:rsidRPr="00542FF1">
        <w:rPr>
          <w:rFonts w:ascii="Gandhari Unicode" w:hAnsi="Gandhari Unicode"/>
          <w:lang w:val="en-GB"/>
        </w:rPr>
        <w:t xml:space="preserve"> "futility", </w:t>
      </w:r>
      <w:proofErr w:type="spellStart"/>
      <w:r w:rsidRPr="00542FF1">
        <w:rPr>
          <w:rFonts w:ascii="Gandhari Unicode" w:hAnsi="Gandhari Unicode"/>
          <w:i/>
          <w:lang w:val="en-GB"/>
        </w:rPr>
        <w:t>kālam</w:t>
      </w:r>
      <w:proofErr w:type="spellEnd"/>
      <w:r w:rsidRPr="00542FF1">
        <w:rPr>
          <w:rFonts w:ascii="Gandhari Unicode" w:hAnsi="Gandhari Unicode"/>
          <w:lang w:val="en-GB"/>
        </w:rPr>
        <w:t xml:space="preserve"> "time" and </w:t>
      </w:r>
      <w:proofErr w:type="spellStart"/>
      <w:r w:rsidRPr="00542FF1">
        <w:rPr>
          <w:rFonts w:ascii="Gandhari Unicode" w:hAnsi="Gandhari Unicode"/>
          <w:i/>
          <w:lang w:val="en-GB"/>
        </w:rPr>
        <w:t>perumai</w:t>
      </w:r>
      <w:proofErr w:type="spellEnd"/>
      <w:r w:rsidRPr="00542FF1">
        <w:rPr>
          <w:rFonts w:ascii="Gandhari Unicode" w:hAnsi="Gandhari Unicode"/>
          <w:lang w:val="en-GB"/>
        </w:rPr>
        <w:t xml:space="preserve"> "greatness". For the first of these meanings our KT passage here is the only example given by the commentators, so according to them we would have a "dreadful front line". (The TL takes </w:t>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as a lexeme which results in a row of meanings hardly compatible with one another, and obviously following the TP definition.) Here word analysis would be in place.</w:t>
      </w:r>
    </w:p>
  </w:footnote>
  <w:footnote w:id="374">
    <w:p w14:paraId="5C3A9B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one of the cases of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in clearly semantic use.</w:t>
      </w:r>
    </w:p>
  </w:footnote>
  <w:footnote w:id="375">
    <w:p w14:paraId="4F7B3F8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Srin.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thinks it natural for the </w:t>
      </w:r>
      <w:proofErr w:type="spellStart"/>
      <w:r w:rsidRPr="00542FF1">
        <w:rPr>
          <w:rFonts w:ascii="Gandhari Unicode" w:hAnsi="Gandhari Unicode"/>
          <w:i/>
          <w:lang w:val="en-GB"/>
        </w:rPr>
        <w:t>keṇṭai</w:t>
      </w:r>
      <w:proofErr w:type="spellEnd"/>
      <w:r w:rsidRPr="00542FF1">
        <w:rPr>
          <w:rFonts w:ascii="Gandhari Unicode" w:hAnsi="Gandhari Unicode"/>
          <w:lang w:val="en-GB"/>
        </w:rPr>
        <w:t xml:space="preserve"> to be fished, because of the position of </w:t>
      </w:r>
      <w:proofErr w:type="spellStart"/>
      <w:r w:rsidRPr="00542FF1">
        <w:rPr>
          <w:rFonts w:ascii="Gandhari Unicode" w:hAnsi="Gandhari Unicode"/>
          <w:i/>
          <w:lang w:val="en-GB"/>
        </w:rPr>
        <w:t>katūum</w:t>
      </w:r>
      <w:proofErr w:type="spellEnd"/>
      <w:r w:rsidRPr="00542FF1">
        <w:rPr>
          <w:rFonts w:ascii="Gandhari Unicode" w:hAnsi="Gandhari Unicode"/>
          <w:lang w:val="en-GB"/>
        </w:rPr>
        <w:t xml:space="preserve">! This is not </w:t>
      </w:r>
      <w:proofErr w:type="spellStart"/>
      <w:r w:rsidRPr="00542FF1">
        <w:rPr>
          <w:rFonts w:ascii="Gandhari Unicode" w:hAnsi="Gandhari Unicode"/>
          <w:lang w:val="en-GB"/>
        </w:rPr>
        <w:t>Cām</w:t>
      </w:r>
      <w:proofErr w:type="spellEnd"/>
      <w:r w:rsidRPr="00542FF1">
        <w:rPr>
          <w:rFonts w:ascii="Gandhari Unicode" w:hAnsi="Gandhari Unicode"/>
          <w:lang w:val="en-GB"/>
        </w:rPr>
        <w:t>.'s view about the identical construction (with almost identical wording) in KT 8.2.</w:t>
      </w:r>
    </w:p>
  </w:footnote>
  <w:footnote w:id="376">
    <w:p w14:paraId="46405B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varippuṟam</w:t>
      </w:r>
      <w:proofErr w:type="spellEnd"/>
      <w:r w:rsidRPr="00542FF1">
        <w:rPr>
          <w:rFonts w:ascii="Gandhari Unicode" w:hAnsi="Gandhari Unicode"/>
          <w:lang w:val="en-GB"/>
        </w:rPr>
        <w:t>: in KT 364.1 perhaps refers to a "striped back", but here? Is it just "fruit striped outside"?</w:t>
      </w:r>
    </w:p>
  </w:footnote>
  <w:footnote w:id="377">
    <w:p w14:paraId="2E0638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internal syntax of line 1 is once again totally unmarked and not to be gleaned from the content (see 1b). </w:t>
      </w:r>
      <w:r>
        <w:rPr>
          <w:rFonts w:ascii="Gandhari Unicode" w:hAnsi="Gandhari Unicode"/>
          <w:lang w:val="en-GB"/>
        </w:rPr>
        <w:t>TVG</w:t>
      </w:r>
      <w:r w:rsidRPr="00542FF1">
        <w:rPr>
          <w:rFonts w:ascii="Gandhari Unicode" w:hAnsi="Gandhari Unicode"/>
          <w:lang w:val="en-GB"/>
        </w:rPr>
        <w:t xml:space="preserve"> understands the fruit of the </w:t>
      </w:r>
      <w:proofErr w:type="spellStart"/>
      <w:r w:rsidRPr="00542FF1">
        <w:rPr>
          <w:rFonts w:ascii="Gandhari Unicode" w:hAnsi="Gandhari Unicode"/>
          <w:i/>
          <w:lang w:val="en-GB"/>
        </w:rPr>
        <w:t>pirampu</w:t>
      </w:r>
      <w:proofErr w:type="spellEnd"/>
      <w:r w:rsidRPr="00542FF1">
        <w:rPr>
          <w:rFonts w:ascii="Gandhari Unicode" w:hAnsi="Gandhari Unicode"/>
          <w:i/>
          <w:lang w:val="en-GB"/>
        </w:rPr>
        <w:t xml:space="preserve"> </w:t>
      </w:r>
      <w:r w:rsidRPr="00542FF1">
        <w:rPr>
          <w:rFonts w:ascii="Gandhari Unicode" w:hAnsi="Gandhari Unicode"/>
          <w:lang w:val="en-GB"/>
        </w:rPr>
        <w:t xml:space="preserve">creeper, but if </w:t>
      </w:r>
      <w:proofErr w:type="spellStart"/>
      <w:r w:rsidRPr="00542FF1">
        <w:rPr>
          <w:rFonts w:ascii="Gandhari Unicode" w:hAnsi="Gandhari Unicode"/>
          <w:i/>
          <w:lang w:val="en-GB"/>
        </w:rPr>
        <w:t>pirampu</w:t>
      </w:r>
      <w:proofErr w:type="spellEnd"/>
      <w:r w:rsidRPr="00542FF1">
        <w:rPr>
          <w:rFonts w:ascii="Gandhari Unicode" w:hAnsi="Gandhari Unicode"/>
          <w:lang w:val="en-GB"/>
        </w:rPr>
        <w:t xml:space="preserve"> is reed, it is neither a creeper nor does it produce fruits which are likely to fall into the water.</w:t>
      </w:r>
    </w:p>
  </w:footnote>
  <w:footnote w:id="378">
    <w:p w14:paraId="3FB42F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the whole is either to be read as a well-intentioned warning (as seems to be implied by the image; cf. KT 8), or the curse of a rival woman.</w:t>
      </w:r>
    </w:p>
  </w:footnote>
  <w:footnote w:id="379">
    <w:p w14:paraId="7E8B1C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koṇṭamaiyiṉ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an abstract noun in </w:t>
      </w:r>
      <w:r w:rsidRPr="00542FF1">
        <w:rPr>
          <w:rFonts w:ascii="Gandhari Unicode" w:hAnsi="Gandhari Unicode"/>
          <w:i/>
          <w:lang w:val="en-GB"/>
        </w:rPr>
        <w:t>-</w:t>
      </w:r>
      <w:proofErr w:type="spellStart"/>
      <w:r w:rsidRPr="00542FF1">
        <w:rPr>
          <w:rFonts w:ascii="Gandhari Unicode" w:hAnsi="Gandhari Unicode"/>
          <w:i/>
          <w:lang w:val="en-GB"/>
        </w:rPr>
        <w:t>mai</w:t>
      </w:r>
      <w:proofErr w:type="spellEnd"/>
      <w:r w:rsidRPr="00542FF1">
        <w:rPr>
          <w:rFonts w:ascii="Gandhari Unicode" w:hAnsi="Gandhari Unicode"/>
          <w:lang w:val="en-GB"/>
        </w:rPr>
        <w:t xml:space="preserve"> from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oblique. Would it not be better to read </w:t>
      </w:r>
      <w:proofErr w:type="spellStart"/>
      <w:r w:rsidRPr="00542FF1">
        <w:rPr>
          <w:rFonts w:ascii="Gandhari Unicode" w:hAnsi="Gandhari Unicode"/>
          <w:i/>
          <w:lang w:val="en-GB"/>
        </w:rPr>
        <w:t>koṇṭu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the usual abs. to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 cond. to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4</w:t>
      </w:r>
      <w:r w:rsidRPr="00542FF1">
        <w:rPr>
          <w:rFonts w:ascii="Gandhari Unicode" w:hAnsi="Gandhari Unicode"/>
          <w:vertAlign w:val="superscript"/>
          <w:lang w:val="en-GB"/>
        </w:rPr>
        <w:t>th</w:t>
      </w:r>
      <w:r w:rsidRPr="00542FF1">
        <w:rPr>
          <w:rFonts w:ascii="Gandhari Unicode" w:hAnsi="Gandhari Unicode"/>
          <w:lang w:val="en-GB"/>
        </w:rPr>
        <w:t xml:space="preserve"> class, "to become quite"? It is true that there are parallels for such a mode of expression, like in KT 173.7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On the other </w:t>
      </w:r>
      <w:proofErr w:type="gramStart"/>
      <w:r w:rsidRPr="00542FF1">
        <w:rPr>
          <w:rFonts w:ascii="Gandhari Unicode" w:hAnsi="Gandhari Unicode"/>
          <w:lang w:val="en-GB"/>
        </w:rPr>
        <w:t>hand</w:t>
      </w:r>
      <w:proofErr w:type="gramEnd"/>
      <w:r w:rsidRPr="00542FF1">
        <w:rPr>
          <w:rFonts w:ascii="Gandhari Unicode" w:hAnsi="Gandhari Unicode"/>
          <w:lang w:val="en-GB"/>
        </w:rPr>
        <w:t xml:space="preserve"> there are passages like KT 132.3 with </w:t>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also KT 137.2, 225.5; cf. also KT 117.5 </w:t>
      </w:r>
      <w:proofErr w:type="spellStart"/>
      <w:r w:rsidRPr="00542FF1">
        <w:rPr>
          <w:rFonts w:ascii="Gandhari Unicode" w:hAnsi="Gandhari Unicode"/>
          <w:lang w:val="en-GB"/>
        </w:rPr>
        <w:t>abs.neg</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unequivocally absolutive +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so that the question is justified whether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can be understood as an auxiliary verb.</w:t>
      </w:r>
    </w:p>
  </w:footnote>
  <w:footnote w:id="380">
    <w:p w14:paraId="39BFB0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paṟavai</w:t>
      </w:r>
      <w:proofErr w:type="spellEnd"/>
      <w:r w:rsidRPr="00542FF1">
        <w:rPr>
          <w:rFonts w:ascii="Gandhari Unicode" w:hAnsi="Gandhari Unicode"/>
          <w:lang w:val="en-GB"/>
        </w:rPr>
        <w:t xml:space="preserve"> is one of the exemplary problematic words. Etymologically speaking it is just an abstract noun of </w:t>
      </w:r>
      <w:proofErr w:type="spellStart"/>
      <w:r w:rsidRPr="00542FF1">
        <w:rPr>
          <w:rFonts w:ascii="Gandhari Unicode" w:hAnsi="Gandhari Unicode"/>
          <w:i/>
          <w:iCs/>
          <w:lang w:val="en-GB"/>
        </w:rPr>
        <w:t>paṟa</w:t>
      </w:r>
      <w:proofErr w:type="spellEnd"/>
      <w:r w:rsidRPr="00542FF1">
        <w:rPr>
          <w:rFonts w:ascii="Gandhari Unicode" w:hAnsi="Gandhari Unicode"/>
          <w:lang w:val="en-GB"/>
        </w:rPr>
        <w:t>, "to fly" (DEDR 4020). In KT 201.3 and 352.2 epithets and context speak in favour of the traditional rendering with "bat". But here, though the epithets are not markedly different, the context does not demand such an identification. One possible answer to this might be, of course, that a description in accord with nature has not been intended.</w:t>
      </w:r>
    </w:p>
  </w:footnote>
  <w:footnote w:id="381">
    <w:p w14:paraId="09E23A7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paṭu</w:t>
      </w:r>
      <w:proofErr w:type="spellEnd"/>
      <w:r w:rsidRPr="00542FF1">
        <w:rPr>
          <w:rFonts w:ascii="Gandhari Unicode" w:hAnsi="Gandhari Unicode"/>
        </w:rPr>
        <w:t xml:space="preserve"> </w:t>
      </w:r>
      <w:r w:rsidRPr="00542FF1">
        <w:rPr>
          <w:rFonts w:ascii="Gandhari Unicode" w:hAnsi="Gandhari Unicode"/>
          <w:lang w:val="en-GB"/>
        </w:rPr>
        <w:t xml:space="preserve">in connection with the sun can refer to sunrise as well as to sunset (for the former the TL quotes a passage from PN, for the latter one from Kali). And as for bird parents, they are up feeding their young ones from early morning until late evening. It is </w:t>
      </w:r>
      <w:proofErr w:type="gramStart"/>
      <w:r w:rsidRPr="00542FF1">
        <w:rPr>
          <w:rFonts w:ascii="Gandhari Unicode" w:hAnsi="Gandhari Unicode"/>
          <w:lang w:val="en-GB"/>
        </w:rPr>
        <w:t>on the basis of</w:t>
      </w:r>
      <w:proofErr w:type="gramEnd"/>
      <w:r w:rsidRPr="00542FF1">
        <w:rPr>
          <w:rFonts w:ascii="Gandhari Unicode" w:hAnsi="Gandhari Unicode"/>
          <w:lang w:val="en-GB"/>
        </w:rPr>
        <w:t xml:space="preserve"> the evening-affliction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that we have to argue for sunset here.</w:t>
      </w:r>
    </w:p>
  </w:footnote>
  <w:footnote w:id="382">
    <w:p w14:paraId="46E9FAF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uṟa</w:t>
      </w:r>
      <w:proofErr w:type="spellEnd"/>
      <w:r w:rsidRPr="00542FF1">
        <w:rPr>
          <w:rFonts w:ascii="Gandhari Unicode" w:hAnsi="Gandhari Unicode"/>
          <w:lang w:val="en-GB"/>
        </w:rPr>
        <w:t xml:space="preserve">: the infinitive together with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ōṅkiya</w:t>
      </w:r>
      <w:proofErr w:type="spellEnd"/>
      <w:r w:rsidRPr="00542FF1">
        <w:rPr>
          <w:rFonts w:ascii="Gandhari Unicode" w:hAnsi="Gandhari Unicode"/>
          <w:lang w:val="en-GB"/>
        </w:rPr>
        <w:t xml:space="preserve"> gives rise to the suspicion that the phrase might mean something more specific than just a nest in a high tree.</w:t>
      </w:r>
    </w:p>
  </w:footnote>
  <w:footnote w:id="383">
    <w:p w14:paraId="194E9D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more wide-spread variant the hypermetrical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is missing: will we regard</w:t>
      </w:r>
      <w:r w:rsidRPr="00542FF1">
        <w:rPr>
          <w:rFonts w:ascii="Gandhari Unicode" w:hAnsi="Gandhari Unicode"/>
        </w:rPr>
        <w:t xml:space="preserve"> this as </w:t>
      </w:r>
      <w:r w:rsidRPr="00542FF1">
        <w:rPr>
          <w:rFonts w:ascii="Gandhari Unicode" w:hAnsi="Gandhari Unicode"/>
          <w:lang w:val="en-GB"/>
        </w:rPr>
        <w:t xml:space="preserve">an effort at straightening or is </w:t>
      </w:r>
      <w:proofErr w:type="spellStart"/>
      <w:r w:rsidRPr="00542FF1">
        <w:rPr>
          <w:rFonts w:ascii="Gandhari Unicode" w:hAnsi="Gandhari Unicode"/>
          <w:i/>
          <w:iCs/>
          <w:lang w:val="en-GB"/>
        </w:rPr>
        <w:t>tōḻi</w:t>
      </w:r>
      <w:proofErr w:type="spellEnd"/>
      <w:r w:rsidRPr="00542FF1">
        <w:rPr>
          <w:rFonts w:ascii="Gandhari Unicode" w:hAnsi="Gandhari Unicode"/>
          <w:lang w:val="en-GB"/>
        </w:rPr>
        <w:t xml:space="preserve"> to be seen as an insertion meant to clarify the speech-situation?</w:t>
      </w:r>
    </w:p>
  </w:footnote>
  <w:footnote w:id="384">
    <w:p w14:paraId="77F32B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w:t>
      </w:r>
      <w:proofErr w:type="gramStart"/>
      <w:r w:rsidRPr="00542FF1">
        <w:rPr>
          <w:rFonts w:ascii="Gandhari Unicode" w:hAnsi="Gandhari Unicode"/>
        </w:rPr>
        <w:t>has to</w:t>
      </w:r>
      <w:proofErr w:type="gramEnd"/>
      <w:r w:rsidRPr="00542FF1">
        <w:rPr>
          <w:rFonts w:ascii="Gandhari Unicode" w:hAnsi="Gandhari Unicode"/>
        </w:rPr>
        <w:t xml:space="preserve"> be seen as a breach of </w:t>
      </w:r>
      <w:r w:rsidRPr="00542FF1">
        <w:rPr>
          <w:rFonts w:ascii="Gandhari Unicode" w:hAnsi="Gandhari Unicode"/>
          <w:i/>
          <w:iCs/>
        </w:rPr>
        <w:t>sandhi</w:t>
      </w:r>
      <w:r w:rsidRPr="00542FF1">
        <w:rPr>
          <w:rFonts w:ascii="Gandhari Unicode" w:hAnsi="Gandhari Unicode"/>
        </w:rPr>
        <w:t xml:space="preserve"> rules: when followed by a vowel </w:t>
      </w:r>
      <w:proofErr w:type="spellStart"/>
      <w:r w:rsidRPr="00542FF1">
        <w:rPr>
          <w:rFonts w:ascii="Gandhari Unicode" w:hAnsi="Gandhari Unicode"/>
          <w:i/>
          <w:iCs/>
        </w:rPr>
        <w:t>atu</w:t>
      </w:r>
      <w:proofErr w:type="spellEnd"/>
      <w:r w:rsidRPr="00542FF1">
        <w:rPr>
          <w:rFonts w:ascii="Gandhari Unicode" w:hAnsi="Gandhari Unicode"/>
        </w:rPr>
        <w:t xml:space="preserve"> has to be modified by an </w:t>
      </w:r>
      <w:proofErr w:type="spellStart"/>
      <w:r w:rsidRPr="00542FF1">
        <w:rPr>
          <w:rFonts w:ascii="Gandhari Unicode" w:hAnsi="Gandhari Unicode"/>
          <w:i/>
          <w:iCs/>
        </w:rPr>
        <w:t>āytam</w:t>
      </w:r>
      <w:proofErr w:type="spellEnd"/>
      <w:r w:rsidRPr="00542FF1">
        <w:rPr>
          <w:rFonts w:ascii="Gandhari Unicode" w:hAnsi="Gandhari Unicode"/>
        </w:rPr>
        <w:t xml:space="preserve">. Is that, however, a reason to eliminate it from the text or rather the contrary? The third possibility, </w:t>
      </w:r>
      <w:proofErr w:type="spellStart"/>
      <w:r w:rsidRPr="00542FF1">
        <w:rPr>
          <w:rFonts w:ascii="Gandhari Unicode" w:hAnsi="Gandhari Unicode"/>
          <w:i/>
          <w:iCs/>
        </w:rPr>
        <w:t>pulliyatu</w:t>
      </w:r>
      <w:proofErr w:type="spellEnd"/>
      <w:r w:rsidRPr="00542FF1">
        <w:rPr>
          <w:rFonts w:ascii="Gandhari Unicode" w:hAnsi="Gandhari Unicode"/>
        </w:rPr>
        <w:t xml:space="preserve">, can either be seen as a misreading (the second </w:t>
      </w:r>
      <w:r w:rsidRPr="00542FF1">
        <w:rPr>
          <w:rFonts w:ascii="Gandhari Unicode" w:hAnsi="Gandhari Unicode"/>
          <w:i/>
          <w:iCs/>
        </w:rPr>
        <w:t>l</w:t>
      </w:r>
      <w:r w:rsidRPr="00542FF1">
        <w:rPr>
          <w:rFonts w:ascii="Gandhari Unicode" w:hAnsi="Gandhari Unicode"/>
        </w:rPr>
        <w:t xml:space="preserve"> instead of the original </w:t>
      </w:r>
      <w:r w:rsidRPr="00542FF1">
        <w:rPr>
          <w:rFonts w:ascii="Gandhari Unicode" w:hAnsi="Gandhari Unicode"/>
          <w:i/>
          <w:iCs/>
        </w:rPr>
        <w:t>v</w:t>
      </w:r>
      <w:r w:rsidRPr="00542FF1">
        <w:rPr>
          <w:rFonts w:ascii="Gandhari Unicode" w:hAnsi="Gandhari Unicode"/>
        </w:rPr>
        <w:t xml:space="preserve">) or as a re-interpretation: </w:t>
      </w:r>
      <w:r w:rsidRPr="00542FF1">
        <w:rPr>
          <w:rFonts w:ascii="Gandhari Unicode" w:hAnsi="Gandhari Unicode"/>
          <w:lang w:val="en-GB"/>
        </w:rPr>
        <w:t>"</w:t>
      </w:r>
      <w:r w:rsidRPr="00542FF1">
        <w:rPr>
          <w:rFonts w:ascii="Gandhari Unicode" w:hAnsi="Gandhari Unicode"/>
        </w:rPr>
        <w:t>what of embracing?</w:t>
      </w:r>
      <w:r w:rsidRPr="00542FF1">
        <w:rPr>
          <w:rFonts w:ascii="Gandhari Unicode" w:hAnsi="Gandhari Unicode"/>
          <w:lang w:val="en-GB"/>
        </w:rPr>
        <w:t>"</w:t>
      </w:r>
    </w:p>
  </w:footnote>
  <w:footnote w:id="385">
    <w:p w14:paraId="46D83D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Depending on whether </w:t>
      </w:r>
      <w:proofErr w:type="spellStart"/>
      <w:r w:rsidRPr="00542FF1">
        <w:rPr>
          <w:rFonts w:ascii="Gandhari Unicode" w:hAnsi="Gandhari Unicode"/>
          <w:i/>
          <w:lang w:val="en-GB"/>
        </w:rPr>
        <w:t>kaṭai</w:t>
      </w:r>
      <w:proofErr w:type="spellEnd"/>
      <w:r w:rsidRPr="00542FF1">
        <w:rPr>
          <w:rFonts w:ascii="Gandhari Unicode" w:hAnsi="Gandhari Unicode"/>
          <w:lang w:val="en-GB"/>
        </w:rPr>
        <w:t xml:space="preserve"> is taken as a noun meaning "limit" or simply as a locative suffix, contrary statements are made. The former is related to her love for him: it is without limit (which he just seems to be about to transgress). The latter means his love for her: it does not exist any longer, and </w:t>
      </w:r>
      <w:proofErr w:type="gramStart"/>
      <w:r w:rsidRPr="00542FF1">
        <w:rPr>
          <w:rFonts w:ascii="Gandhari Unicode" w:hAnsi="Gandhari Unicode"/>
          <w:lang w:val="en-GB"/>
        </w:rPr>
        <w:t>still</w:t>
      </w:r>
      <w:proofErr w:type="gramEnd"/>
      <w:r w:rsidRPr="00542FF1">
        <w:rPr>
          <w:rFonts w:ascii="Gandhari Unicode" w:hAnsi="Gandhari Unicode"/>
          <w:lang w:val="en-GB"/>
        </w:rPr>
        <w:t xml:space="preserve"> she stands by him. Can this be mere coincidence? Srin. does not believe in verbal nouns + locative ending. His suggestion: "we are without love [for one another (cf. StII 11/12 '86: 282, note 4/ZDMG 135 '85: 384, note 1)]. Stop (</w:t>
      </w:r>
      <w:proofErr w:type="spellStart"/>
      <w:r w:rsidRPr="00542FF1">
        <w:rPr>
          <w:rFonts w:ascii="Gandhari Unicode" w:hAnsi="Gandhari Unicode"/>
          <w:i/>
          <w:lang w:val="en-GB"/>
        </w:rPr>
        <w:t>kaṭai</w:t>
      </w:r>
      <w:proofErr w:type="spellEnd"/>
      <w:r w:rsidRPr="00542FF1">
        <w:rPr>
          <w:rFonts w:ascii="Gandhari Unicode" w:hAnsi="Gandhari Unicode"/>
          <w:i/>
          <w:lang w:val="en-GB"/>
        </w:rPr>
        <w:t>-ē</w:t>
      </w:r>
      <w:r w:rsidRPr="00542FF1">
        <w:rPr>
          <w:rFonts w:ascii="Gandhari Unicode" w:hAnsi="Gandhari Unicode"/>
          <w:lang w:val="en-GB"/>
        </w:rPr>
        <w:t xml:space="preserve">)!" </w:t>
      </w:r>
      <w:r w:rsidRPr="00542FF1">
        <w:rPr>
          <w:rFonts w:ascii="Gandhari Unicode" w:hAnsi="Gandhari Unicode"/>
        </w:rPr>
        <w:t>Tradition, however, does not read a 1</w:t>
      </w:r>
      <w:r w:rsidRPr="00542FF1">
        <w:rPr>
          <w:rFonts w:ascii="Gandhari Unicode" w:hAnsi="Gandhari Unicode"/>
          <w:vertAlign w:val="superscript"/>
        </w:rPr>
        <w:t>st</w:t>
      </w:r>
      <w:r w:rsidRPr="00542FF1">
        <w:rPr>
          <w:rFonts w:ascii="Gandhari Unicode" w:hAnsi="Gandhari Unicode"/>
        </w:rPr>
        <w:t xml:space="preserve"> pl. (</w:t>
      </w:r>
      <w:proofErr w:type="spellStart"/>
      <w:r w:rsidRPr="00542FF1">
        <w:rPr>
          <w:rFonts w:ascii="Gandhari Unicode" w:hAnsi="Gandhari Unicode"/>
          <w:i/>
        </w:rPr>
        <w:t>ilam</w:t>
      </w:r>
      <w:proofErr w:type="spellEnd"/>
      <w:r w:rsidRPr="00542FF1">
        <w:rPr>
          <w:rFonts w:ascii="Gandhari Unicode" w:hAnsi="Gandhari Unicode"/>
        </w:rPr>
        <w:t xml:space="preserve">) at all, but a further expletive infix </w:t>
      </w:r>
      <w:r w:rsidRPr="00542FF1">
        <w:rPr>
          <w:rFonts w:ascii="Gandhari Unicode" w:hAnsi="Gandhari Unicode"/>
          <w:i/>
        </w:rPr>
        <w:t>-am</w:t>
      </w:r>
      <w:r w:rsidRPr="00542FF1">
        <w:rPr>
          <w:rFonts w:ascii="Gandhari Unicode" w:hAnsi="Gandhari Unicode"/>
        </w:rPr>
        <w:t>, so that would be simply the absence of love plus a locative suffix.</w:t>
      </w:r>
    </w:p>
  </w:footnote>
  <w:footnote w:id="386">
    <w:p w14:paraId="70C37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again by another attribute,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w:t>
      </w:r>
      <w:proofErr w:type="spellStart"/>
      <w:r w:rsidRPr="00542FF1">
        <w:rPr>
          <w:rFonts w:ascii="Gandhari Unicode" w:hAnsi="Gandhari Unicode"/>
          <w:i/>
          <w:lang w:val="en-GB"/>
        </w:rPr>
        <w:t>nalam</w:t>
      </w:r>
      <w:proofErr w:type="spellEnd"/>
      <w:r w:rsidRPr="00542FF1">
        <w:rPr>
          <w:rFonts w:ascii="Gandhari Unicode" w:hAnsi="Gandhari Unicode"/>
          <w:lang w:val="en-GB"/>
        </w:rPr>
        <w:t xml:space="preserve"> appears to be divided into two varieties, and presumably the distinguished kind refers again to her virginity (cf. </w:t>
      </w:r>
      <w:r w:rsidRPr="00542FF1">
        <w:rPr>
          <w:rFonts w:ascii="Gandhari Unicode" w:hAnsi="Gandhari Unicode"/>
          <w:i/>
          <w:lang w:val="en-GB"/>
        </w:rPr>
        <w:t xml:space="preserve">putu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KT 81).</w:t>
      </w:r>
    </w:p>
  </w:footnote>
  <w:footnote w:id="387">
    <w:p w14:paraId="1693D1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 attested variant is less interesting, making the penultimate line into a mere attributive phrase: </w:t>
      </w:r>
      <w:r w:rsidRPr="00542FF1">
        <w:rPr>
          <w:rFonts w:ascii="Gandhari Unicode" w:hAnsi="Gandhari Unicode"/>
          <w:lang w:val="en-GB"/>
        </w:rPr>
        <w:t>"</w:t>
      </w:r>
      <w:r w:rsidRPr="00542FF1">
        <w:rPr>
          <w:rFonts w:ascii="Gandhari Unicode" w:hAnsi="Gandhari Unicode"/>
        </w:rPr>
        <w:t>... so much rain that is befitting to the great mountain with waterfalls</w:t>
      </w:r>
      <w:r w:rsidRPr="00542FF1">
        <w:rPr>
          <w:rFonts w:ascii="Gandhari Unicode" w:hAnsi="Gandhari Unicode"/>
          <w:lang w:val="en-GB"/>
        </w:rPr>
        <w:t>"</w:t>
      </w:r>
      <w:r w:rsidRPr="00542FF1">
        <w:rPr>
          <w:rFonts w:ascii="Gandhari Unicode" w:hAnsi="Gandhari Unicode"/>
        </w:rPr>
        <w:t>.</w:t>
      </w:r>
    </w:p>
  </w:footnote>
  <w:footnote w:id="388">
    <w:p w14:paraId="3FCE244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is so far the only case where an object appears outside the borders of a subordinate clause. So perhaps above in line 4 an elliptical statement should be read ("if he hears [it] again"), while the last two lines are to be taken as a </w:t>
      </w:r>
      <w:proofErr w:type="spellStart"/>
      <w:r w:rsidRPr="00542FF1">
        <w:rPr>
          <w:rFonts w:ascii="Gandhari Unicode" w:hAnsi="Gandhari Unicode"/>
        </w:rPr>
        <w:t>postpositioned</w:t>
      </w:r>
      <w:proofErr w:type="spellEnd"/>
      <w:r w:rsidRPr="00542FF1">
        <w:rPr>
          <w:rFonts w:ascii="Gandhari Unicode" w:hAnsi="Gandhari Unicode"/>
        </w:rPr>
        <w:t xml:space="preserve"> exclamation: "[oh] the voice ...!".</w:t>
      </w:r>
    </w:p>
  </w:footnote>
  <w:footnote w:id="389">
    <w:p w14:paraId="62530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That is, the noise of the water in the "real" season.</w:t>
      </w:r>
    </w:p>
  </w:footnote>
  <w:footnote w:id="390">
    <w:p w14:paraId="265919D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If that is what was meant, </w:t>
      </w:r>
      <w:proofErr w:type="spellStart"/>
      <w:r w:rsidRPr="00542FF1">
        <w:rPr>
          <w:rFonts w:ascii="Gandhari Unicode" w:hAnsi="Gandhari Unicode"/>
          <w:i/>
          <w:lang w:val="en-GB"/>
        </w:rPr>
        <w:t>tamiyeṉ</w:t>
      </w:r>
      <w:proofErr w:type="spellEnd"/>
      <w:r w:rsidRPr="00542FF1">
        <w:rPr>
          <w:rFonts w:ascii="Gandhari Unicode" w:hAnsi="Gandhari Unicode"/>
          <w:lang w:val="en-GB"/>
        </w:rPr>
        <w:t xml:space="preserve"> (1</w:t>
      </w:r>
      <w:r w:rsidRPr="00542FF1">
        <w:rPr>
          <w:rFonts w:ascii="Gandhari Unicode" w:hAnsi="Gandhari Unicode"/>
          <w:vertAlign w:val="superscript"/>
          <w:lang w:val="en-GB"/>
        </w:rPr>
        <w:t>st</w:t>
      </w:r>
      <w:r w:rsidRPr="00542FF1">
        <w:rPr>
          <w:rFonts w:ascii="Gandhari Unicode" w:hAnsi="Gandhari Unicode"/>
          <w:lang w:val="en-GB"/>
        </w:rPr>
        <w:t xml:space="preserve"> sg.) would have been expected, but </w:t>
      </w:r>
      <w:proofErr w:type="spellStart"/>
      <w:r w:rsidRPr="00542FF1">
        <w:rPr>
          <w:rFonts w:ascii="Gandhari Unicode" w:hAnsi="Gandhari Unicode"/>
          <w:i/>
          <w:lang w:val="en-GB"/>
        </w:rPr>
        <w:t>tamiyar</w:t>
      </w:r>
      <w:proofErr w:type="spellEnd"/>
      <w:r w:rsidRPr="00542FF1">
        <w:rPr>
          <w:rFonts w:ascii="Gandhari Unicode" w:hAnsi="Gandhari Unicode"/>
          <w:lang w:val="en-GB"/>
        </w:rPr>
        <w:t xml:space="preserve"> as well probably would be possible.</w:t>
      </w:r>
    </w:p>
  </w:footnote>
  <w:footnote w:id="391">
    <w:p w14:paraId="4340F8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i/>
          <w:lang w:val="en-GB"/>
        </w:rPr>
        <w:t>kuṟa-makaḷ</w:t>
      </w:r>
      <w:proofErr w:type="spellEnd"/>
      <w:r w:rsidRPr="00542FF1">
        <w:rPr>
          <w:rFonts w:ascii="Gandhari Unicode" w:hAnsi="Gandhari Unicode"/>
          <w:lang w:val="en-GB"/>
        </w:rPr>
        <w:t xml:space="preserve"> would be a woman from the </w:t>
      </w:r>
      <w:proofErr w:type="spellStart"/>
      <w:r w:rsidRPr="00542FF1">
        <w:rPr>
          <w:rFonts w:ascii="Gandhari Unicode" w:hAnsi="Gandhari Unicode"/>
          <w:lang w:val="en-GB"/>
        </w:rPr>
        <w:t>Kuṟava</w:t>
      </w:r>
      <w:proofErr w:type="spellEnd"/>
      <w:r w:rsidRPr="00542FF1">
        <w:rPr>
          <w:rFonts w:ascii="Gandhari Unicode" w:hAnsi="Gandhari Unicode"/>
          <w:lang w:val="en-GB"/>
        </w:rPr>
        <w:t xml:space="preserve"> tribe, and, as that would be a deviation from the formulaic </w:t>
      </w:r>
      <w:proofErr w:type="spellStart"/>
      <w:r w:rsidRPr="00542FF1">
        <w:rPr>
          <w:rFonts w:ascii="Gandhari Unicode" w:hAnsi="Gandhari Unicode"/>
          <w:i/>
          <w:lang w:val="en-GB"/>
        </w:rPr>
        <w:t>kuṟu-makaḷ</w:t>
      </w:r>
      <w:proofErr w:type="spellEnd"/>
      <w:r w:rsidRPr="00542FF1">
        <w:rPr>
          <w:rFonts w:ascii="Gandhari Unicode" w:hAnsi="Gandhari Unicode"/>
          <w:lang w:val="en-GB"/>
        </w:rPr>
        <w:t xml:space="preserve">,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even though it would be possible to argue that it has been adapted to the </w:t>
      </w:r>
      <w:proofErr w:type="spellStart"/>
      <w:r w:rsidRPr="00542FF1">
        <w:rPr>
          <w:rFonts w:ascii="Gandhari Unicode" w:hAnsi="Gandhari Unicode"/>
          <w:i/>
          <w:lang w:val="en-GB"/>
        </w:rPr>
        <w:t>kuṟavaṉ</w:t>
      </w:r>
      <w:proofErr w:type="spellEnd"/>
      <w:r w:rsidRPr="00542FF1">
        <w:rPr>
          <w:rFonts w:ascii="Gandhari Unicode" w:hAnsi="Gandhari Unicode"/>
          <w:lang w:val="en-GB"/>
        </w:rPr>
        <w:t xml:space="preserve"> in the same line.</w:t>
      </w:r>
    </w:p>
  </w:footnote>
  <w:footnote w:id="392">
    <w:p w14:paraId="2E9813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ōr-aṉṉa</w:t>
      </w:r>
      <w:proofErr w:type="spellEnd"/>
      <w:r w:rsidRPr="00542FF1">
        <w:rPr>
          <w:rFonts w:ascii="Gandhari Unicode" w:hAnsi="Gandhari Unicode"/>
          <w:lang w:val="en-GB"/>
        </w:rPr>
        <w:t xml:space="preserve"> is traditionally read as one lexeme and </w:t>
      </w:r>
      <w:proofErr w:type="spellStart"/>
      <w:r w:rsidRPr="00542FF1">
        <w:rPr>
          <w:rFonts w:ascii="Gandhari Unicode" w:hAnsi="Gandhari Unicode"/>
          <w:i/>
          <w:lang w:val="en-GB"/>
        </w:rPr>
        <w:t>ōr</w:t>
      </w:r>
      <w:proofErr w:type="spellEnd"/>
      <w:r w:rsidRPr="00542FF1">
        <w:rPr>
          <w:rFonts w:ascii="Gandhari Unicode" w:hAnsi="Gandhari Unicode"/>
          <w:lang w:val="en-GB"/>
        </w:rPr>
        <w:t xml:space="preserve"> as an expletive element. It is to be found in other combinations, though: KT 38.5, 282.5, 316.5 </w:t>
      </w:r>
      <w:proofErr w:type="spellStart"/>
      <w:r w:rsidRPr="00542FF1">
        <w:rPr>
          <w:rFonts w:ascii="Gandhari Unicode" w:hAnsi="Gandhari Unicode"/>
          <w:i/>
          <w:lang w:val="en-GB"/>
        </w:rPr>
        <w:t>ōrāṅku</w:t>
      </w:r>
      <w:proofErr w:type="spellEnd"/>
      <w:r w:rsidRPr="00542FF1">
        <w:rPr>
          <w:rFonts w:ascii="Gandhari Unicode" w:hAnsi="Gandhari Unicode"/>
          <w:lang w:val="en-GB"/>
        </w:rPr>
        <w:t xml:space="preserve">; KT 312.4,8 </w:t>
      </w:r>
      <w:proofErr w:type="spellStart"/>
      <w:r w:rsidRPr="00542FF1">
        <w:rPr>
          <w:rFonts w:ascii="Gandhari Unicode" w:hAnsi="Gandhari Unicode"/>
          <w:i/>
          <w:lang w:val="en-GB"/>
        </w:rPr>
        <w:t>ōraṉṉaḷ</w:t>
      </w:r>
      <w:proofErr w:type="spellEnd"/>
      <w:r w:rsidRPr="00542FF1">
        <w:rPr>
          <w:rFonts w:ascii="Gandhari Unicode" w:hAnsi="Gandhari Unicode"/>
          <w:lang w:val="en-GB"/>
        </w:rPr>
        <w:t>.</w:t>
      </w:r>
    </w:p>
  </w:footnote>
  <w:footnote w:id="393">
    <w:p w14:paraId="1B2268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cāyal</w:t>
      </w:r>
      <w:proofErr w:type="spellEnd"/>
      <w:r w:rsidRPr="00542FF1">
        <w:rPr>
          <w:rFonts w:ascii="Gandhari Unicode" w:hAnsi="Gandhari Unicode"/>
          <w:lang w:val="en-GB"/>
        </w:rPr>
        <w:t xml:space="preserve">: here it seems possible to see, at least by sound association, a conscious connection to the topological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"emaciate", and thus a double sense: HER emaciating makes HIM waver in his decision to leave her. In that case he would already have been united with her and the </w:t>
      </w:r>
      <w:proofErr w:type="spellStart"/>
      <w:r w:rsidRPr="00542FF1">
        <w:rPr>
          <w:rFonts w:ascii="Gandhari Unicode" w:hAnsi="Gandhari Unicode"/>
          <w:i/>
          <w:lang w:val="en-GB"/>
        </w:rPr>
        <w:t>uraṉ</w:t>
      </w:r>
      <w:proofErr w:type="spellEnd"/>
      <w:r w:rsidRPr="00542FF1">
        <w:rPr>
          <w:rFonts w:ascii="Gandhari Unicode" w:hAnsi="Gandhari Unicode"/>
          <w:lang w:val="en-GB"/>
        </w:rPr>
        <w:t xml:space="preserve"> would gain quite a different tone.</w:t>
      </w:r>
    </w:p>
  </w:footnote>
  <w:footnote w:id="394">
    <w:p w14:paraId="120161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is explained as a </w:t>
      </w:r>
      <w:proofErr w:type="spellStart"/>
      <w:r w:rsidRPr="00542FF1">
        <w:rPr>
          <w:rFonts w:ascii="Gandhari Unicode" w:hAnsi="Gandhari Unicode"/>
          <w:i/>
          <w:lang w:val="en-GB"/>
        </w:rPr>
        <w:t>nomen</w:t>
      </w:r>
      <w:proofErr w:type="spellEnd"/>
      <w:r w:rsidRPr="00542FF1">
        <w:rPr>
          <w:rFonts w:ascii="Gandhari Unicode" w:hAnsi="Gandhari Unicode"/>
          <w:i/>
          <w:lang w:val="en-GB"/>
        </w:rPr>
        <w:t xml:space="preserve"> proprium</w:t>
      </w:r>
      <w:r w:rsidRPr="00542FF1">
        <w:rPr>
          <w:rFonts w:ascii="Gandhari Unicode" w:hAnsi="Gandhari Unicode"/>
          <w:lang w:val="en-GB"/>
        </w:rPr>
        <w:t xml:space="preserve"> by </w:t>
      </w:r>
      <w:r>
        <w:rPr>
          <w:rFonts w:ascii="Gandhari Unicode" w:hAnsi="Gandhari Unicode"/>
          <w:lang w:val="en-GB"/>
        </w:rPr>
        <w:t>TVG</w:t>
      </w:r>
      <w:r w:rsidRPr="00542FF1">
        <w:rPr>
          <w:rFonts w:ascii="Gandhari Unicode" w:hAnsi="Gandhari Unicode"/>
          <w:lang w:val="en-GB"/>
        </w:rPr>
        <w:t>, but with a designation as frequent and formulaic as this such an interpretation sounds quite baroque, unless the context supplies some hint.</w:t>
      </w:r>
    </w:p>
  </w:footnote>
  <w:footnote w:id="395">
    <w:p w14:paraId="5A0B1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interpretation of speaker and listener seems to be blatantly off the mark, and presumably so for reasons of moral: women are not supposed to invite men even in a veiled way.</w:t>
      </w:r>
    </w:p>
  </w:footnote>
  <w:footnote w:id="396">
    <w:p w14:paraId="7617FF9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eṉṟi</w:t>
      </w:r>
      <w:proofErr w:type="spellEnd"/>
      <w:r w:rsidRPr="00542FF1">
        <w:rPr>
          <w:rFonts w:ascii="Gandhari Unicode" w:hAnsi="Gandhari Unicode"/>
        </w:rPr>
        <w:t xml:space="preserve"> </w:t>
      </w:r>
      <w:proofErr w:type="gramStart"/>
      <w:r w:rsidRPr="00542FF1">
        <w:rPr>
          <w:rFonts w:ascii="Gandhari Unicode" w:hAnsi="Gandhari Unicode"/>
        </w:rPr>
        <w:t>has to</w:t>
      </w:r>
      <w:proofErr w:type="gramEnd"/>
      <w:r w:rsidRPr="00542FF1">
        <w:rPr>
          <w:rFonts w:ascii="Gandhari Unicode" w:hAnsi="Gandhari Unicode"/>
        </w:rPr>
        <w:t xml:space="preserve"> be a 2</w:t>
      </w:r>
      <w:r w:rsidRPr="00542FF1">
        <w:rPr>
          <w:rFonts w:ascii="Gandhari Unicode" w:hAnsi="Gandhari Unicode"/>
          <w:vertAlign w:val="superscript"/>
        </w:rPr>
        <w:t>nd</w:t>
      </w:r>
      <w:r w:rsidRPr="00542FF1">
        <w:rPr>
          <w:rFonts w:ascii="Gandhari Unicode" w:hAnsi="Gandhari Unicode"/>
        </w:rPr>
        <w:t xml:space="preserve"> person sg. </w:t>
      </w:r>
      <w:proofErr w:type="gramStart"/>
      <w:r w:rsidRPr="00542FF1">
        <w:rPr>
          <w:rFonts w:ascii="Gandhari Unicode" w:hAnsi="Gandhari Unicode"/>
        </w:rPr>
        <w:t>here;</w:t>
      </w:r>
      <w:proofErr w:type="gramEnd"/>
      <w:r w:rsidRPr="00542FF1">
        <w:rPr>
          <w:rFonts w:ascii="Gandhari Unicode" w:hAnsi="Gandhari Unicode"/>
        </w:rPr>
        <w:t xml:space="preserve"> </w:t>
      </w:r>
      <w:proofErr w:type="spellStart"/>
      <w:r w:rsidRPr="00542FF1">
        <w:rPr>
          <w:rFonts w:ascii="Gandhari Unicode" w:hAnsi="Gandhari Unicode"/>
          <w:i/>
          <w:iCs/>
        </w:rPr>
        <w:t>eṉṟiyāṉ</w:t>
      </w:r>
      <w:proofErr w:type="spellEnd"/>
      <w:r w:rsidRPr="00542FF1">
        <w:rPr>
          <w:rFonts w:ascii="Gandhari Unicode" w:hAnsi="Gandhari Unicode"/>
        </w:rPr>
        <w:t xml:space="preserve"> as such could also be understood as the </w:t>
      </w:r>
      <w:r w:rsidRPr="00542FF1">
        <w:rPr>
          <w:rFonts w:ascii="Gandhari Unicode" w:hAnsi="Gandhari Unicode"/>
          <w:i/>
          <w:iCs/>
        </w:rPr>
        <w:t>sandhi</w:t>
      </w:r>
      <w:r w:rsidRPr="00542FF1">
        <w:rPr>
          <w:rFonts w:ascii="Gandhari Unicode" w:hAnsi="Gandhari Unicode"/>
        </w:rPr>
        <w:t xml:space="preserve"> form of </w:t>
      </w:r>
      <w:proofErr w:type="spellStart"/>
      <w:r w:rsidRPr="00542FF1">
        <w:rPr>
          <w:rFonts w:ascii="Gandhari Unicode" w:hAnsi="Gandhari Unicode"/>
          <w:i/>
          <w:iCs/>
        </w:rPr>
        <w:t>eṉṟu</w:t>
      </w:r>
      <w:proofErr w:type="spellEnd"/>
      <w:r w:rsidRPr="00542FF1">
        <w:rPr>
          <w:rFonts w:ascii="Gandhari Unicode" w:hAnsi="Gandhari Unicode"/>
        </w:rPr>
        <w:t xml:space="preserve"> plus </w:t>
      </w:r>
      <w:proofErr w:type="spellStart"/>
      <w:r w:rsidRPr="00542FF1">
        <w:rPr>
          <w:rFonts w:ascii="Gandhari Unicode" w:hAnsi="Gandhari Unicode"/>
          <w:i/>
          <w:iCs/>
        </w:rPr>
        <w:t>yāṉ</w:t>
      </w:r>
      <w:proofErr w:type="spellEnd"/>
      <w:r w:rsidRPr="00542FF1">
        <w:rPr>
          <w:rFonts w:ascii="Gandhari Unicode" w:hAnsi="Gandhari Unicode"/>
        </w:rPr>
        <w:t>, but the over-short -</w:t>
      </w:r>
      <w:proofErr w:type="spellStart"/>
      <w:r w:rsidRPr="00542FF1">
        <w:rPr>
          <w:rFonts w:ascii="Gandhari Unicode" w:hAnsi="Gandhari Unicode"/>
          <w:i/>
          <w:iCs/>
        </w:rPr>
        <w:t>i</w:t>
      </w:r>
      <w:proofErr w:type="spellEnd"/>
      <w:r w:rsidRPr="00542FF1">
        <w:rPr>
          <w:rFonts w:ascii="Gandhari Unicode" w:hAnsi="Gandhari Unicode"/>
        </w:rPr>
        <w:t xml:space="preserve"> resulting from that </w:t>
      </w:r>
      <w:r w:rsidRPr="00542FF1">
        <w:rPr>
          <w:rFonts w:ascii="Gandhari Unicode" w:hAnsi="Gandhari Unicode"/>
          <w:i/>
          <w:iCs/>
        </w:rPr>
        <w:t>sandhi</w:t>
      </w:r>
      <w:r w:rsidRPr="00542FF1">
        <w:rPr>
          <w:rFonts w:ascii="Gandhari Unicode" w:hAnsi="Gandhari Unicode"/>
        </w:rPr>
        <w:t xml:space="preserve"> always goes to the beginning of the subsequent </w:t>
      </w:r>
      <w:proofErr w:type="spellStart"/>
      <w:r w:rsidRPr="00542FF1">
        <w:rPr>
          <w:rFonts w:ascii="Gandhari Unicode" w:hAnsi="Gandhari Unicode"/>
          <w:i/>
          <w:iCs/>
        </w:rPr>
        <w:t>cīr</w:t>
      </w:r>
      <w:proofErr w:type="spellEnd"/>
      <w:r w:rsidRPr="00542FF1">
        <w:rPr>
          <w:rFonts w:ascii="Gandhari Unicode" w:hAnsi="Gandhari Unicode"/>
        </w:rPr>
        <w:t>, which is metrically impossible here.</w:t>
      </w:r>
    </w:p>
  </w:footnote>
  <w:footnote w:id="397">
    <w:p w14:paraId="11B4D6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actually reads in the sense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that is, the reported direct speech of the first two lines from the mouth of the confidante supposed to say that HE deserves punishment (</w:t>
      </w:r>
      <w:proofErr w:type="spellStart"/>
      <w:r w:rsidRPr="00542FF1">
        <w:rPr>
          <w:rFonts w:ascii="Gandhari Unicode" w:hAnsi="Gandhari Unicode"/>
          <w:i/>
          <w:lang w:val="en-GB"/>
        </w:rPr>
        <w:t>nāṭaṟku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evaṉ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ceykō</w:t>
      </w:r>
      <w:proofErr w:type="spellEnd"/>
      <w:r w:rsidRPr="00542FF1">
        <w:rPr>
          <w:rFonts w:ascii="Gandhari Unicode" w:hAnsi="Gandhari Unicode"/>
          <w:lang w:val="en-GB"/>
        </w:rPr>
        <w:t xml:space="preserve"> "what shall I do (as a punishment) to the man from the land ...?), an odd interpretation of a dative, and not counting the unequivocal erotic associations and the ambiguities of the poem (which are supported by formulae or even based on a real quotation).</w:t>
      </w:r>
    </w:p>
  </w:footnote>
  <w:footnote w:id="398">
    <w:p w14:paraId="61A4A1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deviation from the structure of this peculiar prelude to a poem, containing three </w:t>
      </w:r>
      <w:r w:rsidRPr="00542FF1">
        <w:rPr>
          <w:rFonts w:ascii="Gandhari Unicode" w:hAnsi="Gandhari Unicode"/>
          <w:i/>
          <w:lang w:val="en-GB"/>
        </w:rPr>
        <w:t>-</w:t>
      </w:r>
      <w:proofErr w:type="spellStart"/>
      <w:r w:rsidRPr="00542FF1">
        <w:rPr>
          <w:rFonts w:ascii="Gandhari Unicode" w:hAnsi="Gandhari Unicode"/>
          <w:i/>
          <w:lang w:val="en-GB"/>
        </w:rPr>
        <w:t>ē's</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399">
    <w:p w14:paraId="03DC24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Traditionally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is analysed as an obsolete adjective meaning "unending" (the TL contains just the two forms </w:t>
      </w:r>
      <w:proofErr w:type="spellStart"/>
      <w:r w:rsidRPr="00542FF1">
        <w:rPr>
          <w:rFonts w:ascii="Gandhari Unicode" w:hAnsi="Gandhari Unicode"/>
          <w:i/>
          <w:lang w:val="en-GB"/>
        </w:rPr>
        <w:t>āṉā</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āṉāmai</w:t>
      </w:r>
      <w:proofErr w:type="spellEnd"/>
      <w:r w:rsidRPr="00542FF1">
        <w:rPr>
          <w:rFonts w:ascii="Gandhari Unicode" w:hAnsi="Gandhari Unicode"/>
          <w:lang w:val="en-GB"/>
        </w:rPr>
        <w:t xml:space="preserve">). In fact, if one takes all the examples from the old anthologies together, we get large parts of a verbal paradigm, on the positive side complemented by another set of unexplained forms represented, in the KT, by </w:t>
      </w:r>
      <w:proofErr w:type="spellStart"/>
      <w:r w:rsidRPr="00542FF1">
        <w:rPr>
          <w:rFonts w:ascii="Gandhari Unicode" w:hAnsi="Gandhari Unicode"/>
          <w:i/>
          <w:lang w:val="en-GB"/>
        </w:rPr>
        <w:t>āṉṟu</w:t>
      </w:r>
      <w:proofErr w:type="spellEnd"/>
      <w:r w:rsidRPr="00542FF1">
        <w:rPr>
          <w:rFonts w:ascii="Gandhari Unicode" w:hAnsi="Gandhari Unicode"/>
          <w:lang w:val="en-GB"/>
        </w:rPr>
        <w:t xml:space="preserve">, explained by </w:t>
      </w:r>
      <w:r>
        <w:rPr>
          <w:rFonts w:ascii="Gandhari Unicode" w:hAnsi="Gandhari Unicode"/>
          <w:lang w:val="en-GB"/>
        </w:rPr>
        <w:t>TVG</w:t>
      </w:r>
      <w:r w:rsidRPr="00542FF1">
        <w:rPr>
          <w:rFonts w:ascii="Gandhari Unicode" w:hAnsi="Gandhari Unicode"/>
          <w:lang w:val="en-GB"/>
        </w:rPr>
        <w:t xml:space="preserve"> as irregular forms of </w:t>
      </w:r>
      <w:proofErr w:type="spellStart"/>
      <w:r w:rsidRPr="00542FF1">
        <w:rPr>
          <w:rFonts w:ascii="Gandhari Unicode" w:hAnsi="Gandhari Unicode"/>
          <w:i/>
          <w:lang w:val="en-GB"/>
        </w:rPr>
        <w:t>akal</w:t>
      </w:r>
      <w:proofErr w:type="spellEnd"/>
      <w:r w:rsidRPr="00542FF1">
        <w:rPr>
          <w:rFonts w:ascii="Gandhari Unicode" w:hAnsi="Gandhari Unicode"/>
          <w:lang w:val="en-GB"/>
        </w:rPr>
        <w:t xml:space="preserve">, "to widen". My suggestion here is, after long discussions and in accordance with Jean-Luc </w:t>
      </w:r>
      <w:proofErr w:type="spellStart"/>
      <w:r w:rsidRPr="00542FF1">
        <w:rPr>
          <w:rFonts w:ascii="Gandhari Unicode" w:hAnsi="Gandhari Unicode"/>
          <w:lang w:val="en-GB"/>
        </w:rPr>
        <w:t>Chevillard</w:t>
      </w:r>
      <w:proofErr w:type="spellEnd"/>
      <w:r w:rsidRPr="00542FF1">
        <w:rPr>
          <w:rFonts w:ascii="Gandhari Unicode" w:hAnsi="Gandhari Unicode"/>
          <w:lang w:val="en-GB"/>
        </w:rPr>
        <w:t xml:space="preserve">, to propose a verbal root </w:t>
      </w:r>
      <w:r>
        <w:rPr>
          <w:rFonts w:ascii="Gandhari Unicode" w:hAnsi="Gandhari Unicode"/>
          <w:lang w:val="en-GB"/>
        </w:rPr>
        <w:t>°</w:t>
      </w:r>
      <w:proofErr w:type="spellStart"/>
      <w:r w:rsidRPr="00542FF1">
        <w:rPr>
          <w:rFonts w:ascii="Gandhari Unicode" w:hAnsi="Gandhari Unicode"/>
          <w:i/>
          <w:lang w:val="en-GB"/>
        </w:rPr>
        <w:t>āṉ</w:t>
      </w:r>
      <w:proofErr w:type="spellEnd"/>
      <w:r w:rsidRPr="00542FF1">
        <w:rPr>
          <w:rFonts w:ascii="Gandhari Unicode" w:hAnsi="Gandhari Unicode"/>
          <w:lang w:val="en-GB"/>
        </w:rPr>
        <w:t>, "to end", (probably 3</w:t>
      </w:r>
      <w:r w:rsidRPr="00542FF1">
        <w:rPr>
          <w:rFonts w:ascii="Gandhari Unicode" w:hAnsi="Gandhari Unicode"/>
          <w:vertAlign w:val="superscript"/>
          <w:lang w:val="en-GB"/>
        </w:rPr>
        <w:t>rd</w:t>
      </w:r>
      <w:r w:rsidRPr="00542FF1">
        <w:rPr>
          <w:rFonts w:ascii="Gandhari Unicode" w:hAnsi="Gandhari Unicode"/>
          <w:lang w:val="en-GB"/>
        </w:rPr>
        <w:t xml:space="preserve"> class), as the common basis for all these forms. Cf. also Rajam 1992, pp. 886-895 for her description of the verb </w:t>
      </w:r>
      <w:proofErr w:type="spellStart"/>
      <w:r w:rsidRPr="00542FF1">
        <w:rPr>
          <w:rFonts w:ascii="Gandhari Unicode" w:hAnsi="Gandhari Unicode"/>
          <w:i/>
          <w:lang w:val="en-GB"/>
        </w:rPr>
        <w:t>āṉ</w:t>
      </w:r>
      <w:proofErr w:type="spellEnd"/>
      <w:r w:rsidRPr="00542FF1">
        <w:rPr>
          <w:rFonts w:ascii="Gandhari Unicode" w:hAnsi="Gandhari Unicode"/>
          <w:lang w:val="en-GB"/>
        </w:rPr>
        <w:t>, "to be content".</w:t>
      </w:r>
    </w:p>
  </w:footnote>
  <w:footnote w:id="400">
    <w:p w14:paraId="2F78A4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ūrāṉ</w:t>
      </w:r>
      <w:proofErr w:type="spellEnd"/>
      <w:r w:rsidRPr="00542FF1">
        <w:rPr>
          <w:rFonts w:ascii="Gandhari Unicode" w:hAnsi="Gandhari Unicode"/>
          <w:lang w:val="en-GB"/>
        </w:rPr>
        <w:t xml:space="preserve">: in the whole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only here and in PN 144.14 there is the long </w:t>
      </w:r>
      <w:r w:rsidRPr="00542FF1">
        <w:rPr>
          <w:rFonts w:ascii="Gandhari Unicode" w:hAnsi="Gandhari Unicode"/>
          <w:i/>
          <w:lang w:val="en-GB"/>
        </w:rPr>
        <w:t>ā</w:t>
      </w:r>
      <w:r w:rsidRPr="00542FF1">
        <w:rPr>
          <w:rFonts w:ascii="Gandhari Unicode" w:hAnsi="Gandhari Unicode"/>
          <w:lang w:val="en-GB"/>
        </w:rPr>
        <w:t xml:space="preserve"> in the second syllable. The main reason certainly is to distinguish the usual pronominal noun from a real denominative as it is here (cf. </w:t>
      </w:r>
      <w:proofErr w:type="spellStart"/>
      <w:r w:rsidRPr="00542FF1">
        <w:rPr>
          <w:rFonts w:ascii="Gandhari Unicode" w:hAnsi="Gandhari Unicode"/>
          <w:i/>
          <w:lang w:val="en-GB"/>
        </w:rPr>
        <w:t>nāṭṭar</w:t>
      </w:r>
      <w:proofErr w:type="spellEnd"/>
      <w:r w:rsidRPr="00542FF1">
        <w:rPr>
          <w:rFonts w:ascii="Gandhari Unicode" w:hAnsi="Gandhari Unicode"/>
          <w:i/>
          <w:lang w:val="en-GB"/>
        </w:rPr>
        <w:t>/</w:t>
      </w:r>
      <w:proofErr w:type="spellStart"/>
      <w:r w:rsidRPr="00542FF1">
        <w:rPr>
          <w:rFonts w:ascii="Gandhari Unicode" w:hAnsi="Gandhari Unicode"/>
          <w:i/>
          <w:lang w:val="en-GB"/>
        </w:rPr>
        <w:t>nāṭaṉ</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attributes the long syllable to metrical requirements. Yet another possibility to be considered is -</w:t>
      </w:r>
      <w:proofErr w:type="spellStart"/>
      <w:r w:rsidRPr="00542FF1">
        <w:rPr>
          <w:rFonts w:ascii="Gandhari Unicode" w:hAnsi="Gandhari Unicode"/>
          <w:i/>
          <w:lang w:val="en-GB"/>
        </w:rPr>
        <w:t>āṉ</w:t>
      </w:r>
      <w:proofErr w:type="spellEnd"/>
      <w:r w:rsidRPr="00542FF1">
        <w:rPr>
          <w:rFonts w:ascii="Gandhari Unicode" w:hAnsi="Gandhari Unicode"/>
          <w:lang w:val="en-GB"/>
        </w:rPr>
        <w:t xml:space="preserve"> as a locative suffix, as is read by the old commentary on the PN passage ("the man from the ghat [is] in his village").</w:t>
      </w:r>
    </w:p>
  </w:footnote>
  <w:footnote w:id="401">
    <w:p w14:paraId="4241C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maṉṟattaḵt</w:t>
      </w:r>
      <w:proofErr w:type="spellEnd"/>
      <w:r>
        <w:rPr>
          <w:rFonts w:ascii="Gandhari Unicode" w:hAnsi="Gandhari Unicode"/>
          <w:i/>
          <w:lang w:val="en-GB"/>
        </w:rPr>
        <w:t>’-</w:t>
      </w:r>
      <w:r w:rsidRPr="00542FF1">
        <w:rPr>
          <w:rFonts w:ascii="Gandhari Unicode" w:hAnsi="Gandhari Unicode"/>
          <w:i/>
          <w:lang w:val="en-GB"/>
        </w:rPr>
        <w:t>ē</w:t>
      </w:r>
      <w:r w:rsidRPr="00542FF1">
        <w:rPr>
          <w:rFonts w:ascii="Gandhari Unicode" w:hAnsi="Gandhari Unicode"/>
          <w:lang w:val="en-GB"/>
        </w:rPr>
        <w:t xml:space="preserve">: the form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explained as an oblique to </w:t>
      </w:r>
      <w:proofErr w:type="spellStart"/>
      <w:r w:rsidRPr="00542FF1">
        <w:rPr>
          <w:rFonts w:ascii="Gandhari Unicode" w:hAnsi="Gandhari Unicode"/>
          <w:i/>
          <w:lang w:val="en-GB"/>
        </w:rPr>
        <w:t>maṉṟam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atu</w:t>
      </w:r>
      <w:proofErr w:type="spellEnd"/>
      <w:r w:rsidRPr="00542FF1">
        <w:rPr>
          <w:rFonts w:ascii="Gandhari Unicode" w:hAnsi="Gandhari Unicode"/>
          <w:lang w:val="en-GB"/>
        </w:rPr>
        <w:t>, n.sg.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predicate noun to </w:t>
      </w:r>
      <w:proofErr w:type="spellStart"/>
      <w:r w:rsidRPr="00542FF1">
        <w:rPr>
          <w:rFonts w:ascii="Gandhari Unicode" w:hAnsi="Gandhari Unicode"/>
          <w:i/>
          <w:lang w:val="en-GB"/>
        </w:rPr>
        <w:t>maṟai</w:t>
      </w:r>
      <w:proofErr w:type="spellEnd"/>
      <w:r w:rsidRPr="00542FF1">
        <w:rPr>
          <w:rFonts w:ascii="Gandhari Unicode" w:hAnsi="Gandhari Unicode"/>
          <w:lang w:val="en-GB"/>
        </w:rPr>
        <w:t xml:space="preserve">), changed to </w:t>
      </w:r>
      <w:proofErr w:type="spellStart"/>
      <w:r w:rsidRPr="00542FF1">
        <w:rPr>
          <w:rFonts w:ascii="Gandhari Unicode" w:hAnsi="Gandhari Unicode"/>
          <w:i/>
          <w:lang w:val="en-GB"/>
        </w:rPr>
        <w:t>aḵtu</w:t>
      </w:r>
      <w:proofErr w:type="spellEnd"/>
      <w:r w:rsidRPr="00542FF1">
        <w:rPr>
          <w:rFonts w:ascii="Gandhari Unicode" w:hAnsi="Gandhari Unicode"/>
          <w:lang w:val="en-GB"/>
        </w:rPr>
        <w:t xml:space="preserve"> in front of the vowel </w:t>
      </w:r>
      <w:r w:rsidRPr="00542FF1">
        <w:rPr>
          <w:rFonts w:ascii="Gandhari Unicode" w:hAnsi="Gandhari Unicode"/>
          <w:i/>
          <w:lang w:val="en-GB"/>
        </w:rPr>
        <w:t>-ē</w:t>
      </w:r>
      <w:r w:rsidRPr="00542FF1">
        <w:rPr>
          <w:rFonts w:ascii="Gandhari Unicode" w:hAnsi="Gandhari Unicode"/>
          <w:lang w:val="en-GB"/>
        </w:rPr>
        <w:t xml:space="preserve"> as </w:t>
      </w:r>
      <w:r w:rsidRPr="00542FF1">
        <w:rPr>
          <w:rFonts w:ascii="Gandhari Unicode" w:hAnsi="Gandhari Unicode"/>
          <w:i/>
          <w:lang w:val="en-GB"/>
        </w:rPr>
        <w:t>sandhi</w:t>
      </w:r>
      <w:r w:rsidRPr="00542FF1">
        <w:rPr>
          <w:rFonts w:ascii="Gandhari Unicode" w:hAnsi="Gandhari Unicode"/>
          <w:lang w:val="en-GB"/>
        </w:rPr>
        <w:t xml:space="preserve"> demands it.</w:t>
      </w:r>
    </w:p>
  </w:footnote>
  <w:footnote w:id="402">
    <w:p w14:paraId="7097DEF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tuṟaivaṉ</w:t>
      </w:r>
      <w:proofErr w:type="spellEnd"/>
      <w:r w:rsidRPr="00542FF1">
        <w:rPr>
          <w:rFonts w:ascii="Gandhari Unicode" w:hAnsi="Gandhari Unicode"/>
          <w:lang w:val="en-GB"/>
        </w:rPr>
        <w:t xml:space="preserve"> (sg.) + </w:t>
      </w:r>
      <w:r w:rsidRPr="00542FF1">
        <w:rPr>
          <w:rFonts w:ascii="Gandhari Unicode" w:hAnsi="Gandhari Unicode"/>
          <w:i/>
          <w:lang w:val="en-GB"/>
        </w:rPr>
        <w:t>tam</w:t>
      </w:r>
      <w:r w:rsidRPr="00542FF1">
        <w:rPr>
          <w:rFonts w:ascii="Gandhari Unicode" w:hAnsi="Gandhari Unicode"/>
          <w:lang w:val="en-GB"/>
        </w:rPr>
        <w:t xml:space="preserve"> (pl.): how to understand this? He is not in their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his own people's) village (cf. 3b)?</w:t>
      </w:r>
    </w:p>
  </w:footnote>
  <w:footnote w:id="403">
    <w:p w14:paraId="0D50C27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expressing an irreal wish see KT 29.7, 310.7, 136.5. For a conditional as a subject clause and thus marked by </w:t>
      </w:r>
      <w:r w:rsidRPr="00542FF1">
        <w:rPr>
          <w:rFonts w:ascii="Gandhari Unicode" w:hAnsi="Gandhari Unicode"/>
          <w:i/>
          <w:lang w:val="en-GB"/>
        </w:rPr>
        <w:t>-ē</w:t>
      </w:r>
      <w:r w:rsidRPr="00542FF1">
        <w:rPr>
          <w:rFonts w:ascii="Gandhari Unicode" w:hAnsi="Gandhari Unicode"/>
          <w:lang w:val="en-GB"/>
        </w:rPr>
        <w:t xml:space="preserve"> see KT 58.2, 112.2.</w:t>
      </w:r>
    </w:p>
  </w:footnote>
  <w:footnote w:id="404">
    <w:p w14:paraId="6E41B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alone seems to make sense. It </w:t>
      </w:r>
      <w:proofErr w:type="gramStart"/>
      <w:r w:rsidRPr="00542FF1">
        <w:rPr>
          <w:rFonts w:ascii="Gandhari Unicode" w:hAnsi="Gandhari Unicode"/>
        </w:rPr>
        <w:t>has to</w:t>
      </w:r>
      <w:proofErr w:type="gramEnd"/>
      <w:r w:rsidRPr="00542FF1">
        <w:rPr>
          <w:rFonts w:ascii="Gandhari Unicode" w:hAnsi="Gandhari Unicode"/>
        </w:rPr>
        <w:t xml:space="preserve"> be noted, though, that it looks very much like an emendation.</w:t>
      </w:r>
    </w:p>
  </w:footnote>
  <w:footnote w:id="405">
    <w:p w14:paraId="6A1B74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of </w:t>
      </w:r>
      <w:proofErr w:type="spellStart"/>
      <w:r w:rsidRPr="00542FF1">
        <w:rPr>
          <w:rFonts w:ascii="Gandhari Unicode" w:hAnsi="Gandhari Unicode"/>
          <w:i/>
          <w:lang w:val="en-GB"/>
        </w:rPr>
        <w:t>uṇa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ceṉṟu</w:t>
      </w:r>
      <w:proofErr w:type="spellEnd"/>
      <w:r w:rsidRPr="00542FF1">
        <w:rPr>
          <w:rFonts w:ascii="Gandhari Unicode" w:hAnsi="Gandhari Unicode"/>
          <w:i/>
          <w:lang w:val="en-GB"/>
        </w:rPr>
        <w:t xml:space="preserve"> </w:t>
      </w:r>
      <w:r w:rsidRPr="00542FF1">
        <w:rPr>
          <w:rFonts w:ascii="Gandhari Unicode" w:hAnsi="Gandhari Unicode"/>
          <w:lang w:val="en-GB"/>
        </w:rPr>
        <w:t>and</w:t>
      </w:r>
      <w:r w:rsidRPr="00542FF1">
        <w:rPr>
          <w:rFonts w:ascii="Gandhari Unicode" w:hAnsi="Gandhari Unicode"/>
          <w:i/>
          <w:lang w:val="en-GB"/>
        </w:rPr>
        <w:t xml:space="preserve"> </w:t>
      </w:r>
      <w:proofErr w:type="spellStart"/>
      <w:r w:rsidRPr="00542FF1">
        <w:rPr>
          <w:rFonts w:ascii="Gandhari Unicode" w:hAnsi="Gandhari Unicode"/>
          <w:i/>
          <w:lang w:val="en-GB"/>
        </w:rPr>
        <w:t>aṟṟu</w:t>
      </w:r>
      <w:proofErr w:type="spellEnd"/>
      <w:r w:rsidRPr="00542FF1">
        <w:rPr>
          <w:rFonts w:ascii="Gandhari Unicode" w:hAnsi="Gandhari Unicode"/>
          <w:i/>
          <w:lang w:val="en-GB"/>
        </w:rPr>
        <w:t xml:space="preserve"> </w:t>
      </w:r>
      <w:r w:rsidRPr="00542FF1">
        <w:rPr>
          <w:rFonts w:ascii="Gandhari Unicode" w:hAnsi="Gandhari Unicode"/>
          <w:lang w:val="en-GB"/>
        </w:rPr>
        <w:t xml:space="preserve">seem to express the same idea? And what is achieved with the image regarding the message of the whole? The wording seems to be a lament on the transitoriness of desire, but in the first three lines tradition understands,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a solemn affirmation by the man that he has thought of HER when on his way, while the last line is read as desire satisfied in the moment of return ("while [now] such a big desire comes to an end ..."), and this is what agrees with the image: the flood does not disappear totally, but becomes useful by dwindling.</w:t>
      </w:r>
    </w:p>
  </w:footnote>
  <w:footnote w:id="406">
    <w:p w14:paraId="3A3E56D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vantaṉaḷ</w:t>
      </w:r>
      <w:proofErr w:type="spellEnd"/>
      <w:r w:rsidRPr="00542FF1">
        <w:rPr>
          <w:rFonts w:ascii="Gandhari Unicode" w:hAnsi="Gandhari Unicode"/>
          <w:lang w:val="en-GB"/>
        </w:rPr>
        <w:t xml:space="preserve">: I do not believe in the compound here (as do the Ind. and </w:t>
      </w:r>
      <w:proofErr w:type="spellStart"/>
      <w:r w:rsidRPr="00542FF1">
        <w:rPr>
          <w:rFonts w:ascii="Gandhari Unicode" w:hAnsi="Gandhari Unicode"/>
          <w:lang w:val="en-GB"/>
        </w:rPr>
        <w:t>Sh.P</w:t>
      </w:r>
      <w:proofErr w:type="spellEnd"/>
      <w:r w:rsidRPr="00542FF1">
        <w:rPr>
          <w:rFonts w:ascii="Gandhari Unicode" w:hAnsi="Gandhari Unicode"/>
          <w:lang w:val="en-GB"/>
        </w:rPr>
        <w:t xml:space="preserve">./L.), since that would be the only attestation of a verbal form to the verbal noun compound </w:t>
      </w:r>
      <w:proofErr w:type="spellStart"/>
      <w:r w:rsidRPr="00542FF1">
        <w:rPr>
          <w:rFonts w:ascii="Gandhari Unicode" w:hAnsi="Gandhari Unicode"/>
          <w:i/>
          <w:iCs/>
          <w:lang w:val="en-GB"/>
        </w:rPr>
        <w:t>maṭavaral</w:t>
      </w:r>
      <w:proofErr w:type="spellEnd"/>
      <w:r w:rsidRPr="00542FF1">
        <w:rPr>
          <w:rFonts w:ascii="Gandhari Unicode" w:hAnsi="Gandhari Unicode"/>
          <w:lang w:val="en-GB"/>
        </w:rPr>
        <w:t xml:space="preserve"> attested only thrice in the early anthologies (KT 321.4, NA 232.2, PN 89.2). Given the usual semantic kernel of </w:t>
      </w:r>
      <w:proofErr w:type="spellStart"/>
      <w:r w:rsidRPr="00542FF1">
        <w:rPr>
          <w:rFonts w:ascii="Gandhari Unicode" w:hAnsi="Gandhari Unicode"/>
          <w:i/>
          <w:iCs/>
          <w:lang w:val="en-GB"/>
        </w:rPr>
        <w:t>maṭam</w:t>
      </w:r>
      <w:proofErr w:type="spellEnd"/>
      <w:r w:rsidRPr="00542FF1">
        <w:rPr>
          <w:rFonts w:ascii="Gandhari Unicode" w:hAnsi="Gandhari Unicode"/>
          <w:lang w:val="en-GB"/>
        </w:rPr>
        <w:t xml:space="preserve">, which is something like "innocence" or even "simplicity", a very close parallel of expression is to be found in KT 113.6: </w:t>
      </w:r>
      <w:proofErr w:type="spellStart"/>
      <w:r w:rsidRPr="00542FF1">
        <w:rPr>
          <w:rFonts w:ascii="Gandhari Unicode" w:hAnsi="Gandhari Unicode"/>
          <w:i/>
          <w:lang w:val="en-GB"/>
        </w:rPr>
        <w:t>varukuvaḷ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pētaiyē</w:t>
      </w:r>
      <w:proofErr w:type="spellEnd"/>
      <w:r w:rsidRPr="00542FF1">
        <w:rPr>
          <w:rFonts w:ascii="Gandhari Unicode" w:hAnsi="Gandhari Unicode"/>
          <w:lang w:val="en-GB"/>
        </w:rPr>
        <w:t>.</w:t>
      </w:r>
    </w:p>
  </w:footnote>
  <w:footnote w:id="407">
    <w:p w14:paraId="0496D92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w:t>
      </w:r>
      <w:proofErr w:type="spellStart"/>
      <w:r w:rsidRPr="00542FF1">
        <w:rPr>
          <w:rFonts w:ascii="Gandhari Unicode" w:hAnsi="Gandhari Unicode"/>
        </w:rPr>
        <w:t>Ōri</w:t>
      </w:r>
      <w:proofErr w:type="spellEnd"/>
      <w:r w:rsidRPr="00542FF1">
        <w:rPr>
          <w:rFonts w:ascii="Gandhari Unicode" w:hAnsi="Gandhari Unicode"/>
        </w:rPr>
        <w:t xml:space="preserve"> is not the same ruler who is named </w:t>
      </w:r>
      <w:proofErr w:type="spellStart"/>
      <w:r w:rsidRPr="00542FF1">
        <w:rPr>
          <w:rFonts w:ascii="Gandhari Unicode" w:hAnsi="Gandhari Unicode"/>
        </w:rPr>
        <w:t>Poraiyaṉ</w:t>
      </w:r>
      <w:proofErr w:type="spellEnd"/>
      <w:r w:rsidRPr="00542FF1">
        <w:rPr>
          <w:rFonts w:ascii="Gandhari Unicode" w:hAnsi="Gandhari Unicode"/>
        </w:rPr>
        <w:t xml:space="preserve"> in KT 89.4, but the former lord who was defeated in a battle after which the land came into the possession of the </w:t>
      </w:r>
      <w:proofErr w:type="spellStart"/>
      <w:r w:rsidRPr="00542FF1">
        <w:rPr>
          <w:rFonts w:ascii="Gandhari Unicode" w:hAnsi="Gandhari Unicode"/>
        </w:rPr>
        <w:t>Cēra</w:t>
      </w:r>
      <w:proofErr w:type="spellEnd"/>
      <w:r w:rsidRPr="00542FF1">
        <w:rPr>
          <w:rFonts w:ascii="Gandhari Unicode" w:hAnsi="Gandhari Unicode"/>
        </w:rPr>
        <w:t xml:space="preserve"> king.</w:t>
      </w:r>
    </w:p>
  </w:footnote>
  <w:footnote w:id="408">
    <w:p w14:paraId="2A14FB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wording seems to imply that, besides planting mountain rice, hemp and jasmine (presumably as adornment for the hair of women) play a role in the livelihood of the obviously not </w:t>
      </w:r>
      <w:proofErr w:type="gramStart"/>
      <w:r w:rsidRPr="00542FF1">
        <w:rPr>
          <w:rFonts w:ascii="Gandhari Unicode" w:hAnsi="Gandhari Unicode"/>
        </w:rPr>
        <w:t>well off</w:t>
      </w:r>
      <w:proofErr w:type="gramEnd"/>
      <w:r w:rsidRPr="00542FF1">
        <w:rPr>
          <w:rFonts w:ascii="Gandhari Unicode" w:hAnsi="Gandhari Unicode"/>
        </w:rPr>
        <w:t xml:space="preserve"> families from the mountains. </w:t>
      </w:r>
      <w:r>
        <w:rPr>
          <w:rFonts w:ascii="Gandhari Unicode" w:hAnsi="Gandhari Unicode"/>
        </w:rPr>
        <w:t>TVG</w:t>
      </w:r>
      <w:r w:rsidRPr="00542FF1">
        <w:rPr>
          <w:rFonts w:ascii="Gandhari Unicode" w:hAnsi="Gandhari Unicode"/>
        </w:rPr>
        <w:t>, however, understands the tearing out of weeds in the paddy field.</w:t>
      </w:r>
    </w:p>
  </w:footnote>
  <w:footnote w:id="409">
    <w:p w14:paraId="020C59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tōḷ</w:t>
      </w:r>
      <w:proofErr w:type="spellEnd"/>
      <w:r w:rsidRPr="00542FF1">
        <w:rPr>
          <w:rFonts w:ascii="Gandhari Unicode" w:hAnsi="Gandhari Unicode"/>
          <w:lang w:val="en-GB"/>
        </w:rPr>
        <w:t>: the word order is difficult and is perhaps best to be explained by a conflation of two formulae (</w:t>
      </w:r>
      <w:proofErr w:type="spellStart"/>
      <w:r w:rsidRPr="00542FF1">
        <w:rPr>
          <w:rFonts w:ascii="Gandhari Unicode" w:hAnsi="Gandhari Unicode"/>
          <w:i/>
          <w:iCs/>
          <w:lang w:val="en-GB"/>
        </w:rPr>
        <w:t>paṇai-tōḷ</w:t>
      </w:r>
      <w:proofErr w:type="spellEnd"/>
      <w:r w:rsidRPr="00542FF1">
        <w:rPr>
          <w:rFonts w:ascii="Gandhari Unicode" w:hAnsi="Gandhari Unicode"/>
          <w:lang w:val="en-GB"/>
        </w:rPr>
        <w:t xml:space="preserve"> and </w:t>
      </w:r>
      <w:proofErr w:type="spellStart"/>
      <w:r w:rsidRPr="00542FF1">
        <w:rPr>
          <w:rFonts w:ascii="Gandhari Unicode" w:hAnsi="Gandhari Unicode"/>
          <w:i/>
          <w:iCs/>
          <w:lang w:val="en-GB"/>
        </w:rPr>
        <w:t>perum-tōḷ</w:t>
      </w:r>
      <w:proofErr w:type="spellEnd"/>
      <w:r w:rsidRPr="00542FF1">
        <w:rPr>
          <w:rFonts w:ascii="Gandhari Unicode" w:hAnsi="Gandhari Unicode"/>
          <w:lang w:val="en-GB"/>
        </w:rPr>
        <w:t>). Possible are two coordinated attributes: "shoulders [like] bamboo [and] big", or a hierarchy "shoulders big as bamboo".</w:t>
      </w:r>
    </w:p>
  </w:footnote>
  <w:footnote w:id="410">
    <w:p w14:paraId="2ED97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cālā</w:t>
      </w:r>
      <w:proofErr w:type="spellEnd"/>
      <w:r w:rsidRPr="00542FF1">
        <w:rPr>
          <w:rFonts w:ascii="Gandhari Unicode" w:hAnsi="Gandhari Unicode"/>
          <w:i/>
          <w:lang w:val="en-GB"/>
        </w:rPr>
        <w:t>:</w:t>
      </w:r>
      <w:r w:rsidRPr="00542FF1">
        <w:rPr>
          <w:rFonts w:ascii="Gandhari Unicode" w:hAnsi="Gandhari Unicode"/>
          <w:lang w:val="en-GB"/>
        </w:rPr>
        <w:t xml:space="preserve"> for the negative neuter plural see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 113.</w:t>
      </w:r>
    </w:p>
  </w:footnote>
  <w:footnote w:id="411">
    <w:p w14:paraId="68DA55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ciṟappu</w:t>
      </w:r>
      <w:proofErr w:type="spellEnd"/>
      <w:r w:rsidRPr="00542FF1">
        <w:rPr>
          <w:rFonts w:ascii="Gandhari Unicode" w:hAnsi="Gandhari Unicode"/>
          <w:lang w:val="en-GB"/>
        </w:rPr>
        <w:t xml:space="preserve">: the n.sg. mark on </w:t>
      </w:r>
      <w:proofErr w:type="spellStart"/>
      <w:r w:rsidRPr="00542FF1">
        <w:rPr>
          <w:rFonts w:ascii="Gandhari Unicode" w:hAnsi="Gandhari Unicode"/>
          <w:i/>
          <w:lang w:val="en-GB"/>
        </w:rPr>
        <w:t>aru</w:t>
      </w:r>
      <w:proofErr w:type="spellEnd"/>
      <w:r w:rsidRPr="00542FF1">
        <w:rPr>
          <w:rFonts w:ascii="Gandhari Unicode" w:hAnsi="Gandhari Unicode"/>
          <w:lang w:val="en-GB"/>
        </w:rPr>
        <w:t xml:space="preserve"> probably has adverbial function (compare, however, the formula </w:t>
      </w:r>
      <w:r w:rsidRPr="00542FF1">
        <w:rPr>
          <w:rFonts w:ascii="Gandhari Unicode" w:hAnsi="Gandhari Unicode"/>
          <w:i/>
          <w:lang w:val="en-GB"/>
        </w:rPr>
        <w:t xml:space="preserve">arum </w:t>
      </w:r>
      <w:proofErr w:type="spellStart"/>
      <w:r w:rsidRPr="00542FF1">
        <w:rPr>
          <w:rFonts w:ascii="Gandhari Unicode" w:hAnsi="Gandhari Unicode"/>
          <w:i/>
          <w:lang w:val="en-GB"/>
        </w:rPr>
        <w:t>peṟal</w:t>
      </w:r>
      <w:proofErr w:type="spellEnd"/>
      <w:r w:rsidRPr="00542FF1">
        <w:rPr>
          <w:rFonts w:ascii="Gandhari Unicode" w:hAnsi="Gandhari Unicode"/>
          <w:lang w:val="en-GB"/>
        </w:rPr>
        <w:t xml:space="preserve"> X, KT 83.1 et al.).</w:t>
      </w:r>
    </w:p>
  </w:footnote>
  <w:footnote w:id="412">
    <w:p w14:paraId="1B1E50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uṇkaṇ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is frequently read as a comparison particle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revealingly not in the gloss to this passage (gloss: </w:t>
      </w:r>
      <w:proofErr w:type="spellStart"/>
      <w:r w:rsidRPr="00542FF1">
        <w:rPr>
          <w:rFonts w:ascii="Gandhari Unicode" w:hAnsi="Gandhari Unicode"/>
          <w:i/>
          <w:lang w:val="en-GB"/>
        </w:rPr>
        <w:t>maiyuṇṭa</w:t>
      </w:r>
      <w:proofErr w:type="spellEnd"/>
      <w:r w:rsidRPr="00542FF1">
        <w:rPr>
          <w:rFonts w:ascii="Gandhari Unicode" w:hAnsi="Gandhari Unicode"/>
          <w:lang w:val="en-GB"/>
        </w:rPr>
        <w:t>). This seems to be a point for taking the formulaic compound as above.</w:t>
      </w:r>
    </w:p>
  </w:footnote>
  <w:footnote w:id="413">
    <w:p w14:paraId="750C49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tōḷ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māṟupaṭūum</w:t>
      </w:r>
      <w:proofErr w:type="spellEnd"/>
      <w:r w:rsidRPr="00542FF1">
        <w:rPr>
          <w:rFonts w:ascii="Gandhari Unicode" w:hAnsi="Gandhari Unicode"/>
          <w:lang w:val="en-GB"/>
        </w:rPr>
        <w:t xml:space="preserve"> is not totally clear. It might be connected, like in the first translation, with the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idiom where the noun </w:t>
      </w:r>
      <w:proofErr w:type="spellStart"/>
      <w:r w:rsidRPr="00542FF1">
        <w:rPr>
          <w:rFonts w:ascii="Gandhari Unicode" w:hAnsi="Gandhari Unicode"/>
          <w:i/>
          <w:lang w:val="en-GB"/>
        </w:rPr>
        <w:t>māṟupāṭu</w:t>
      </w:r>
      <w:proofErr w:type="spellEnd"/>
      <w:r w:rsidRPr="00542FF1">
        <w:rPr>
          <w:rFonts w:ascii="Gandhari Unicode" w:hAnsi="Gandhari Unicode"/>
          <w:lang w:val="en-GB"/>
        </w:rPr>
        <w:t xml:space="preserve"> refers to HER changes due to HIS absence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sense here being that he would not leave her and expose her to suffering for the world). "Shoulders put in opposition" could also be taken as a rather euphemistic or elliptical phrase for their making love, in fact that is the explanation given by </w:t>
      </w:r>
      <w:r>
        <w:rPr>
          <w:rFonts w:ascii="Gandhari Unicode" w:hAnsi="Gandhari Unicode"/>
          <w:lang w:val="en-GB"/>
        </w:rPr>
        <w:t>TVG</w:t>
      </w:r>
      <w:r w:rsidRPr="00542FF1">
        <w:rPr>
          <w:rFonts w:ascii="Gandhari Unicode" w:hAnsi="Gandhari Unicode"/>
          <w:lang w:val="en-GB"/>
        </w:rPr>
        <w:t xml:space="preserve"> who cannot, however, in this case name parallels from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itself (the meaning being then that their embrace was worth to him more than anything else).</w:t>
      </w:r>
    </w:p>
  </w:footnote>
  <w:footnote w:id="414">
    <w:p w14:paraId="737F34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aḷavaittu</w:t>
      </w:r>
      <w:proofErr w:type="spellEnd"/>
      <w:r w:rsidRPr="00542FF1">
        <w:rPr>
          <w:rFonts w:ascii="Gandhari Unicode" w:hAnsi="Gandhari Unicode"/>
          <w:lang w:val="en-GB"/>
        </w:rPr>
        <w:t xml:space="preserve"> is to be understood as predicative (to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just as the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is the subject of all three sentences. To the first, however, it could also be the object, depending on a transitive or intransitive interpretation of </w:t>
      </w:r>
      <w:proofErr w:type="spellStart"/>
      <w:r w:rsidRPr="00542FF1">
        <w:rPr>
          <w:rFonts w:ascii="Gandhari Unicode" w:hAnsi="Gandhari Unicode"/>
          <w:i/>
          <w:lang w:val="en-GB"/>
        </w:rPr>
        <w:t>vēm</w:t>
      </w:r>
      <w:proofErr w:type="spellEnd"/>
      <w:r w:rsidRPr="00542FF1">
        <w:rPr>
          <w:rFonts w:ascii="Gandhari Unicode" w:hAnsi="Gandhari Unicode"/>
          <w:lang w:val="en-GB"/>
        </w:rPr>
        <w:t>.</w:t>
      </w:r>
    </w:p>
  </w:footnote>
  <w:footnote w:id="415">
    <w:p w14:paraId="721D01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Problematic is the connection of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It is hard to understand it as a genitive (as is suggested by form and </w:t>
      </w:r>
      <w:proofErr w:type="gramStart"/>
      <w:r w:rsidRPr="00542FF1">
        <w:rPr>
          <w:rFonts w:ascii="Gandhari Unicode" w:hAnsi="Gandhari Unicode"/>
          <w:lang w:val="en-GB"/>
        </w:rPr>
        <w:t>position, unless</w:t>
      </w:r>
      <w:proofErr w:type="gramEnd"/>
      <w:r w:rsidRPr="00542FF1">
        <w:rPr>
          <w:rFonts w:ascii="Gandhari Unicode" w:hAnsi="Gandhari Unicode"/>
          <w:lang w:val="en-GB"/>
        </w:rPr>
        <w:t xml:space="preserve"> we take it as in 2b). Either a locative ("with us") or, as above, a </w:t>
      </w:r>
      <w:proofErr w:type="spellStart"/>
      <w:r w:rsidRPr="00542FF1">
        <w:rPr>
          <w:rFonts w:ascii="Gandhari Unicode" w:hAnsi="Gandhari Unicode"/>
          <w:i/>
          <w:lang w:val="en-GB"/>
        </w:rPr>
        <w:t>dativus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ethicus</w:t>
      </w:r>
      <w:proofErr w:type="spellEnd"/>
      <w:r w:rsidRPr="00542FF1">
        <w:rPr>
          <w:rFonts w:ascii="Gandhari Unicode" w:hAnsi="Gandhari Unicode"/>
          <w:lang w:val="en-GB"/>
        </w:rPr>
        <w:t>, seem possible here.</w:t>
      </w:r>
    </w:p>
  </w:footnote>
  <w:footnote w:id="416">
    <w:p w14:paraId="5DDC8E6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cāṉṟōr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allar</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yallai</w:t>
      </w:r>
      <w:proofErr w:type="spellEnd"/>
      <w:r w:rsidRPr="00542FF1">
        <w:rPr>
          <w:rFonts w:ascii="Gandhari Unicode" w:hAnsi="Gandhari Unicode"/>
          <w:lang w:val="en-GB"/>
        </w:rPr>
        <w:t xml:space="preserve"> KT 47.4.</w:t>
      </w:r>
    </w:p>
  </w:footnote>
  <w:footnote w:id="417">
    <w:p w14:paraId="715055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 feel very tempted to read with the IV against the whole tradition, since I for one do not see why mire should be called </w:t>
      </w:r>
      <w:proofErr w:type="spellStart"/>
      <w:r w:rsidRPr="00542FF1">
        <w:rPr>
          <w:rFonts w:ascii="Gandhari Unicode" w:hAnsi="Gandhari Unicode"/>
          <w:i/>
          <w:iCs/>
        </w:rPr>
        <w:t>añar</w:t>
      </w:r>
      <w:proofErr w:type="spellEnd"/>
      <w:r w:rsidRPr="00542FF1">
        <w:rPr>
          <w:rFonts w:ascii="Gandhari Unicode" w:hAnsi="Gandhari Unicode"/>
          <w:i/>
          <w:iCs/>
        </w:rPr>
        <w:t xml:space="preserve">, </w:t>
      </w:r>
      <w:r w:rsidRPr="00542FF1">
        <w:rPr>
          <w:rFonts w:ascii="Gandhari Unicode" w:hAnsi="Gandhari Unicode"/>
        </w:rPr>
        <w:t>and with a formula closely connected with HER feelings at that (</w:t>
      </w:r>
      <w:proofErr w:type="spellStart"/>
      <w:r w:rsidRPr="00542FF1">
        <w:rPr>
          <w:rFonts w:ascii="Gandhari Unicode" w:hAnsi="Gandhari Unicode"/>
          <w:i/>
          <w:iCs/>
        </w:rPr>
        <w:t>naṭuṅkañar</w:t>
      </w:r>
      <w:proofErr w:type="spellEnd"/>
      <w:r w:rsidRPr="00542FF1">
        <w:rPr>
          <w:rFonts w:ascii="Gandhari Unicode" w:hAnsi="Gandhari Unicode"/>
        </w:rPr>
        <w:t xml:space="preserve">; cf. KT 76.6). In contradistinction, </w:t>
      </w:r>
      <w:proofErr w:type="spellStart"/>
      <w:r w:rsidRPr="00542FF1">
        <w:rPr>
          <w:rFonts w:ascii="Gandhari Unicode" w:hAnsi="Gandhari Unicode"/>
          <w:i/>
          <w:iCs/>
        </w:rPr>
        <w:t>ayir</w:t>
      </w:r>
      <w:proofErr w:type="spellEnd"/>
      <w:r w:rsidRPr="00542FF1">
        <w:rPr>
          <w:rFonts w:ascii="Gandhari Unicode" w:hAnsi="Gandhari Unicode"/>
        </w:rPr>
        <w:t xml:space="preserve"> makes perfect sense: </w:t>
      </w:r>
      <w:r w:rsidRPr="00542FF1">
        <w:rPr>
          <w:rFonts w:ascii="Gandhari Unicode" w:hAnsi="Gandhari Unicode"/>
          <w:lang w:val="en-GB"/>
        </w:rPr>
        <w:t>"</w:t>
      </w:r>
      <w:r w:rsidRPr="00542FF1">
        <w:rPr>
          <w:rFonts w:ascii="Gandhari Unicode" w:hAnsi="Gandhari Unicode"/>
        </w:rPr>
        <w:t>a mire of quivering sands.</w:t>
      </w:r>
      <w:r w:rsidRPr="00542FF1">
        <w:rPr>
          <w:rFonts w:ascii="Gandhari Unicode" w:hAnsi="Gandhari Unicode"/>
          <w:lang w:val="en-GB"/>
        </w:rPr>
        <w:t>"</w:t>
      </w:r>
    </w:p>
  </w:footnote>
  <w:footnote w:id="418">
    <w:p w14:paraId="31E6EC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colour description makes one rather think of a flamingo, but that does not fit in well with the behaviour (looking for </w:t>
      </w:r>
      <w:proofErr w:type="gramStart"/>
      <w:r w:rsidRPr="00542FF1">
        <w:rPr>
          <w:rFonts w:ascii="Gandhari Unicode" w:hAnsi="Gandhari Unicode"/>
          <w:lang w:val="en-GB"/>
        </w:rPr>
        <w:t>prey, and</w:t>
      </w:r>
      <w:proofErr w:type="gramEnd"/>
      <w:r w:rsidRPr="00542FF1">
        <w:rPr>
          <w:rFonts w:ascii="Gandhari Unicode" w:hAnsi="Gandhari Unicode"/>
          <w:lang w:val="en-GB"/>
        </w:rPr>
        <w:t xml:space="preserve"> moving singly). The explanation adduced by </w:t>
      </w:r>
      <w:r>
        <w:rPr>
          <w:rFonts w:ascii="Gandhari Unicode" w:hAnsi="Gandhari Unicode"/>
          <w:lang w:val="en-GB"/>
        </w:rPr>
        <w:t>TVG</w:t>
      </w:r>
      <w:r w:rsidRPr="00542FF1">
        <w:rPr>
          <w:rFonts w:ascii="Gandhari Unicode" w:hAnsi="Gandhari Unicode"/>
          <w:lang w:val="en-GB"/>
        </w:rPr>
        <w:t xml:space="preserve"> is that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(by him translated as "cranes" which need mean nothing in particular) turn a little red in colour when they are aged. He gives another reference in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124 where </w:t>
      </w:r>
      <w:proofErr w:type="spellStart"/>
      <w:r w:rsidRPr="00542FF1">
        <w:rPr>
          <w:rFonts w:ascii="Gandhari Unicode" w:hAnsi="Gandhari Unicode"/>
          <w:i/>
          <w:lang w:val="en-GB"/>
        </w:rPr>
        <w:t>nārai</w:t>
      </w:r>
      <w:proofErr w:type="spellEnd"/>
      <w:r w:rsidRPr="00542FF1">
        <w:rPr>
          <w:rFonts w:ascii="Gandhari Unicode" w:hAnsi="Gandhari Unicode"/>
          <w:i/>
          <w:lang w:val="en-GB"/>
        </w:rPr>
        <w:t>-s</w:t>
      </w:r>
      <w:r w:rsidRPr="00542FF1">
        <w:rPr>
          <w:rFonts w:ascii="Gandhari Unicode" w:hAnsi="Gandhari Unicode"/>
          <w:lang w:val="en-GB"/>
        </w:rPr>
        <w:t xml:space="preserve"> are compared to brahmin </w:t>
      </w:r>
      <w:proofErr w:type="spellStart"/>
      <w:r w:rsidRPr="00542FF1">
        <w:rPr>
          <w:rFonts w:ascii="Gandhari Unicode" w:hAnsi="Gandhari Unicode"/>
          <w:lang w:val="en-GB"/>
        </w:rPr>
        <w:t>sanyasins</w:t>
      </w:r>
      <w:proofErr w:type="spellEnd"/>
      <w:r w:rsidRPr="00542FF1">
        <w:rPr>
          <w:rFonts w:ascii="Gandhari Unicode" w:hAnsi="Gandhari Unicode"/>
          <w:lang w:val="en-GB"/>
        </w:rPr>
        <w:t xml:space="preserve"> who traditionally wear red clothes.</w:t>
      </w:r>
    </w:p>
  </w:footnote>
  <w:footnote w:id="419">
    <w:p w14:paraId="031875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is one of the strangest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in the whole collection of the three old Akam anthologies. According to </w:t>
      </w:r>
      <w:r>
        <w:rPr>
          <w:rFonts w:ascii="Gandhari Unicode" w:hAnsi="Gandhari Unicode"/>
          <w:lang w:val="en-GB"/>
        </w:rPr>
        <w:t>TVG</w:t>
      </w:r>
      <w:r w:rsidRPr="00542FF1">
        <w:rPr>
          <w:rFonts w:ascii="Gandhari Unicode" w:hAnsi="Gandhari Unicode"/>
          <w:lang w:val="en-GB"/>
        </w:rPr>
        <w:t xml:space="preserve"> it </w:t>
      </w:r>
      <w:proofErr w:type="gramStart"/>
      <w:r w:rsidRPr="00542FF1">
        <w:rPr>
          <w:rFonts w:ascii="Gandhari Unicode" w:hAnsi="Gandhari Unicode"/>
          <w:lang w:val="en-GB"/>
        </w:rPr>
        <w:t>means:</w:t>
      </w:r>
      <w:proofErr w:type="gramEnd"/>
      <w:r w:rsidRPr="00542FF1">
        <w:rPr>
          <w:rFonts w:ascii="Gandhari Unicode" w:hAnsi="Gandhari Unicode"/>
          <w:lang w:val="en-GB"/>
        </w:rPr>
        <w:t xml:space="preserve"> in order to forget HIS big fault of not coming back in time, SHE should think of the little pleasures of being together.</w:t>
      </w:r>
    </w:p>
  </w:footnote>
  <w:footnote w:id="420">
    <w:p w14:paraId="5C61A7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can mean, among other things: a Palmyra palm or a certain kind of creeper. If the latter is meant here, then the relation between </w:t>
      </w:r>
      <w:proofErr w:type="spellStart"/>
      <w:r w:rsidRPr="00542FF1">
        <w:rPr>
          <w:rFonts w:ascii="Gandhari Unicode" w:hAnsi="Gandhari Unicode"/>
          <w:i/>
          <w:lang w:val="en-GB"/>
        </w:rPr>
        <w:t>tāḷi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pavar</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to be an apposition, if the former, then in the sense of 3b.</w:t>
      </w:r>
    </w:p>
  </w:footnote>
  <w:footnote w:id="421">
    <w:p w14:paraId="2957D2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separation of sentences is difficult, because of the "irregular" particle marking with </w:t>
      </w:r>
      <w:proofErr w:type="spellStart"/>
      <w:r w:rsidRPr="00542FF1">
        <w:rPr>
          <w:rFonts w:ascii="Gandhari Unicode" w:hAnsi="Gandhari Unicode"/>
          <w:i/>
          <w:lang w:val="en-GB"/>
        </w:rPr>
        <w:t>nāḷē</w:t>
      </w:r>
      <w:proofErr w:type="spellEnd"/>
      <w:r w:rsidRPr="00542FF1">
        <w:rPr>
          <w:rFonts w:ascii="Gandhari Unicode" w:hAnsi="Gandhari Unicode"/>
          <w:lang w:val="en-GB"/>
        </w:rPr>
        <w:t xml:space="preserve">. Perhaps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could not be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because of the long dependent string of subordinate elements, and it receives a special emphasis by the marking with </w:t>
      </w:r>
      <w:r w:rsidRPr="00542FF1">
        <w:rPr>
          <w:rFonts w:ascii="Gandhari Unicode" w:hAnsi="Gandhari Unicode"/>
          <w:i/>
          <w:lang w:val="en-GB"/>
        </w:rPr>
        <w:t>-ē</w:t>
      </w:r>
      <w:r w:rsidRPr="00542FF1">
        <w:rPr>
          <w:rFonts w:ascii="Gandhari Unicode" w:hAnsi="Gandhari Unicode"/>
          <w:lang w:val="en-GB"/>
        </w:rPr>
        <w:t xml:space="preserve">, which is notable in this place.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-ē</w:t>
      </w:r>
      <w:r w:rsidRPr="00542FF1">
        <w:rPr>
          <w:rFonts w:ascii="Gandhari Unicode" w:hAnsi="Gandhari Unicode"/>
          <w:lang w:val="en-GB"/>
        </w:rPr>
        <w:t xml:space="preserve"> the flavour of complaint or admonition − besides, of course, metrical necessity. I read the infix </w:t>
      </w:r>
      <w:r w:rsidRPr="00542FF1">
        <w:rPr>
          <w:rFonts w:ascii="Gandhari Unicode" w:hAnsi="Gandhari Unicode"/>
          <w:i/>
          <w:lang w:val="en-GB"/>
        </w:rPr>
        <w:t>-</w:t>
      </w:r>
      <w:proofErr w:type="spellStart"/>
      <w:r w:rsidRPr="00542FF1">
        <w:rPr>
          <w:rFonts w:ascii="Gandhari Unicode" w:hAnsi="Gandhari Unicode"/>
          <w:i/>
          <w:lang w:val="en-GB"/>
        </w:rPr>
        <w:t>aṉ</w:t>
      </w:r>
      <w:proofErr w:type="spellEnd"/>
      <w:r w:rsidRPr="00542FF1">
        <w:rPr>
          <w:rFonts w:ascii="Gandhari Unicode" w:hAnsi="Gandhari Unicode"/>
          <w:i/>
          <w:lang w:val="en-GB"/>
        </w:rPr>
        <w:t>-</w:t>
      </w:r>
      <w:r w:rsidRPr="00542FF1">
        <w:rPr>
          <w:rFonts w:ascii="Gandhari Unicode" w:hAnsi="Gandhari Unicode"/>
          <w:lang w:val="en-GB"/>
        </w:rPr>
        <w:t xml:space="preserve"> in </w:t>
      </w:r>
      <w:proofErr w:type="spellStart"/>
      <w:r w:rsidRPr="00542FF1">
        <w:rPr>
          <w:rFonts w:ascii="Gandhari Unicode" w:hAnsi="Gandhari Unicode"/>
          <w:i/>
          <w:lang w:val="en-GB"/>
        </w:rPr>
        <w:t>pirintaṉar</w:t>
      </w:r>
      <w:proofErr w:type="spellEnd"/>
      <w:r w:rsidRPr="00542FF1">
        <w:rPr>
          <w:rFonts w:ascii="Gandhari Unicode" w:hAnsi="Gandhari Unicode"/>
          <w:lang w:val="en-GB"/>
        </w:rPr>
        <w:t xml:space="preserve"> as a minimal marking of the finite form and accordingly an independent sentence, which could, however, be read in coordination with the one that follows, taking the -</w:t>
      </w:r>
      <w:r w:rsidRPr="00542FF1">
        <w:rPr>
          <w:rFonts w:ascii="Gandhari Unicode" w:hAnsi="Gandhari Unicode"/>
          <w:i/>
          <w:lang w:val="en-GB"/>
        </w:rPr>
        <w:t>um</w:t>
      </w:r>
      <w:r w:rsidRPr="00542FF1">
        <w:rPr>
          <w:rFonts w:ascii="Gandhari Unicode" w:hAnsi="Gandhari Unicode"/>
          <w:lang w:val="en-GB"/>
        </w:rPr>
        <w:t xml:space="preserve"> of </w:t>
      </w:r>
      <w:proofErr w:type="spellStart"/>
      <w:r w:rsidRPr="00542FF1">
        <w:rPr>
          <w:rFonts w:ascii="Gandhari Unicode" w:hAnsi="Gandhari Unicode"/>
          <w:i/>
          <w:lang w:val="en-GB"/>
        </w:rPr>
        <w:t>nāḷum</w:t>
      </w:r>
      <w:proofErr w:type="spellEnd"/>
      <w:r w:rsidRPr="00542FF1">
        <w:rPr>
          <w:rFonts w:ascii="Gandhari Unicode" w:hAnsi="Gandhari Unicode"/>
          <w:lang w:val="en-GB"/>
        </w:rPr>
        <w:t xml:space="preserve"> not as an indefinite mark, but as an "and": "he has separated, and the days of separation are becoming many."</w:t>
      </w:r>
    </w:p>
  </w:footnote>
  <w:footnote w:id="422">
    <w:p w14:paraId="2942B91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color w:val="000000"/>
        </w:rPr>
        <w:t>In the light of vowel variations such as that between</w:t>
      </w:r>
      <w:r w:rsidRPr="00542FF1">
        <w:rPr>
          <w:rFonts w:ascii="Gandhari Unicode" w:hAnsi="Gandhari Unicode"/>
          <w:i/>
          <w:iCs/>
          <w:color w:val="000000"/>
        </w:rPr>
        <w:t xml:space="preserve"> </w:t>
      </w:r>
      <w:proofErr w:type="spellStart"/>
      <w:r w:rsidRPr="00542FF1">
        <w:rPr>
          <w:rFonts w:ascii="Gandhari Unicode" w:hAnsi="Gandhari Unicode"/>
          <w:i/>
          <w:iCs/>
          <w:color w:val="000000"/>
        </w:rPr>
        <w:t>tuṭaṅku</w:t>
      </w:r>
      <w:proofErr w:type="spellEnd"/>
      <w:r w:rsidRPr="00542FF1">
        <w:rPr>
          <w:rFonts w:ascii="Gandhari Unicode" w:hAnsi="Gandhari Unicode"/>
          <w:color w:val="000000"/>
        </w:rPr>
        <w:t xml:space="preserve"> and </w:t>
      </w:r>
      <w:proofErr w:type="spellStart"/>
      <w:r w:rsidRPr="00542FF1">
        <w:rPr>
          <w:rFonts w:ascii="Gandhari Unicode" w:hAnsi="Gandhari Unicode"/>
          <w:i/>
          <w:iCs/>
          <w:color w:val="000000"/>
        </w:rPr>
        <w:t>toṭaṅku</w:t>
      </w:r>
      <w:proofErr w:type="spellEnd"/>
      <w:r w:rsidRPr="00542FF1">
        <w:rPr>
          <w:rFonts w:ascii="Gandhari Unicode" w:hAnsi="Gandhari Unicode"/>
          <w:color w:val="000000"/>
        </w:rPr>
        <w:t xml:space="preserve"> we could consider </w:t>
      </w:r>
      <w:proofErr w:type="spellStart"/>
      <w:r w:rsidRPr="00542FF1">
        <w:rPr>
          <w:rFonts w:ascii="Gandhari Unicode" w:hAnsi="Gandhari Unicode"/>
          <w:i/>
          <w:iCs/>
          <w:color w:val="000000"/>
        </w:rPr>
        <w:t>toṭavai</w:t>
      </w:r>
      <w:proofErr w:type="spellEnd"/>
      <w:r w:rsidRPr="00542FF1">
        <w:rPr>
          <w:rFonts w:ascii="Gandhari Unicode" w:hAnsi="Gandhari Unicode"/>
          <w:color w:val="000000"/>
        </w:rPr>
        <w:t xml:space="preserve"> as a possible reading, although it has not found entry into the TL.</w:t>
      </w:r>
    </w:p>
  </w:footnote>
  <w:footnote w:id="423">
    <w:p w14:paraId="7FC290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supposed to be not just any cultivable field, but the rather arid kind of field of the hilly tracts. Accordingly, the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is the cultivator of that area.</w:t>
      </w:r>
    </w:p>
  </w:footnote>
  <w:footnote w:id="424">
    <w:p w14:paraId="6620EC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kaṭi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kaṭavuḷ</w:t>
      </w:r>
      <w:proofErr w:type="spellEnd"/>
      <w:r w:rsidRPr="00542FF1">
        <w:rPr>
          <w:rFonts w:ascii="Gandhari Unicode" w:hAnsi="Gandhari Unicode"/>
          <w:lang w:val="en-GB"/>
        </w:rPr>
        <w:t xml:space="preserve"> is rather unclear. According to the DEDR there are three meanings of </w:t>
      </w:r>
      <w:proofErr w:type="spellStart"/>
      <w:r w:rsidRPr="00542FF1">
        <w:rPr>
          <w:rFonts w:ascii="Gandhari Unicode" w:hAnsi="Gandhari Unicode"/>
          <w:i/>
          <w:lang w:val="en-GB"/>
        </w:rPr>
        <w:t>kaṭi</w:t>
      </w:r>
      <w:proofErr w:type="spellEnd"/>
      <w:r w:rsidRPr="00542FF1">
        <w:rPr>
          <w:rFonts w:ascii="Gandhari Unicode" w:hAnsi="Gandhari Unicode"/>
          <w:lang w:val="en-GB"/>
        </w:rPr>
        <w:t xml:space="preserve"> which might be possible here: 1124 "biting", 1129 "scent", 1135 "swiftness".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either the god is supposed to take a mouthful from the offering, or he is supposed to enjoy the scent only, or he should be eating quickly.</w:t>
      </w:r>
    </w:p>
  </w:footnote>
  <w:footnote w:id="425">
    <w:p w14:paraId="182C3CF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cūr</w:t>
      </w:r>
      <w:proofErr w:type="spellEnd"/>
      <w:r w:rsidRPr="00542FF1">
        <w:rPr>
          <w:rFonts w:ascii="Gandhari Unicode" w:hAnsi="Gandhari Unicode"/>
          <w:lang w:val="en-GB"/>
        </w:rPr>
        <w:t xml:space="preserve"> cf. note on KT 52.2. Perhaps here it denotes both,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fear and the awe-inspiring, female deities.</w:t>
      </w:r>
    </w:p>
  </w:footnote>
  <w:footnote w:id="426">
    <w:p w14:paraId="742AD52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most frequently transmitted reading contains a verb that is hard to understand in the given context, </w:t>
      </w:r>
      <w:proofErr w:type="spellStart"/>
      <w:r w:rsidRPr="00542FF1">
        <w:rPr>
          <w:rFonts w:ascii="Gandhari Unicode" w:hAnsi="Gandhari Unicode"/>
          <w:i/>
          <w:iCs/>
        </w:rPr>
        <w:t>aḷattal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measure</w:t>
      </w:r>
      <w:r w:rsidRPr="00542FF1">
        <w:rPr>
          <w:rFonts w:ascii="Gandhari Unicode" w:hAnsi="Gandhari Unicode"/>
          <w:lang w:val="en-GB"/>
        </w:rPr>
        <w:t>"</w:t>
      </w:r>
      <w:r w:rsidRPr="00542FF1">
        <w:rPr>
          <w:rFonts w:ascii="Gandhari Unicode" w:hAnsi="Gandhari Unicode"/>
        </w:rPr>
        <w:t xml:space="preserve">, which already in some of the </w:t>
      </w:r>
      <w:proofErr w:type="spellStart"/>
      <w:r w:rsidRPr="00542FF1">
        <w:rPr>
          <w:rFonts w:ascii="Gandhari Unicode" w:hAnsi="Gandhari Unicode"/>
        </w:rPr>
        <w:t>mss.</w:t>
      </w:r>
      <w:proofErr w:type="spellEnd"/>
      <w:r w:rsidRPr="00542FF1">
        <w:rPr>
          <w:rFonts w:ascii="Gandhari Unicode" w:hAnsi="Gandhari Unicode"/>
        </w:rPr>
        <w:t xml:space="preserve"> is corrected to </w:t>
      </w:r>
      <w:proofErr w:type="spellStart"/>
      <w:r w:rsidRPr="00542FF1">
        <w:rPr>
          <w:rFonts w:ascii="Gandhari Unicode" w:hAnsi="Gandhari Unicode"/>
          <w:i/>
          <w:iCs/>
        </w:rPr>
        <w:t>maṇattal</w:t>
      </w:r>
      <w:proofErr w:type="spellEnd"/>
      <w:r w:rsidRPr="00542FF1">
        <w:rPr>
          <w:rFonts w:ascii="Gandhari Unicode" w:hAnsi="Gandhari Unicode"/>
        </w:rPr>
        <w:t xml:space="preserve">. Thus far we follow </w:t>
      </w:r>
      <w:proofErr w:type="spellStart"/>
      <w:r w:rsidRPr="00542FF1">
        <w:rPr>
          <w:rFonts w:ascii="Gandhari Unicode" w:hAnsi="Gandhari Unicode"/>
        </w:rPr>
        <w:t>Cām</w:t>
      </w:r>
      <w:proofErr w:type="spellEnd"/>
      <w:r w:rsidRPr="00542FF1">
        <w:rPr>
          <w:rFonts w:ascii="Gandhari Unicode" w:hAnsi="Gandhari Unicode"/>
        </w:rPr>
        <w:t xml:space="preserve">., but as for the singular of the pronoun, </w:t>
      </w:r>
      <w:proofErr w:type="spellStart"/>
      <w:r w:rsidRPr="00542FF1">
        <w:rPr>
          <w:rFonts w:ascii="Gandhari Unicode" w:hAnsi="Gandhari Unicode"/>
          <w:i/>
          <w:iCs/>
        </w:rPr>
        <w:t>tāṉ</w:t>
      </w:r>
      <w:proofErr w:type="spellEnd"/>
      <w:r w:rsidRPr="00542FF1">
        <w:rPr>
          <w:rFonts w:ascii="Gandhari Unicode" w:hAnsi="Gandhari Unicode"/>
        </w:rPr>
        <w:t xml:space="preserve">, this is not read anywhere, and it might represent his correction along with </w:t>
      </w:r>
      <w:proofErr w:type="spellStart"/>
      <w:r w:rsidRPr="00542FF1">
        <w:rPr>
          <w:rFonts w:ascii="Gandhari Unicode" w:hAnsi="Gandhari Unicode"/>
          <w:i/>
          <w:iCs/>
        </w:rPr>
        <w:t>nāṭaṉ</w:t>
      </w:r>
      <w:proofErr w:type="spellEnd"/>
      <w:r w:rsidRPr="00542FF1">
        <w:rPr>
          <w:rFonts w:ascii="Gandhari Unicode" w:hAnsi="Gandhari Unicode"/>
        </w:rPr>
        <w:t xml:space="preserve"> in line 2. However, since the last sentence is part of the message to be transmitted to him, it might be understood as an honorific form used to refer to him in front of a theoretical </w:t>
      </w:r>
      <w:proofErr w:type="spellStart"/>
      <w:r w:rsidRPr="00542FF1">
        <w:rPr>
          <w:rFonts w:ascii="Gandhari Unicode" w:hAnsi="Gandhari Unicode"/>
          <w:i/>
          <w:iCs/>
        </w:rPr>
        <w:t>tūtu</w:t>
      </w:r>
      <w:proofErr w:type="spellEnd"/>
      <w:r w:rsidRPr="00542FF1">
        <w:rPr>
          <w:rFonts w:ascii="Gandhari Unicode" w:hAnsi="Gandhari Unicode"/>
        </w:rPr>
        <w:t>.</w:t>
      </w:r>
    </w:p>
  </w:footnote>
  <w:footnote w:id="427">
    <w:p w14:paraId="2A3FE6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equally well possible to understand </w:t>
      </w:r>
      <w:proofErr w:type="spellStart"/>
      <w:r w:rsidRPr="00542FF1">
        <w:rPr>
          <w:rFonts w:ascii="Gandhari Unicode" w:hAnsi="Gandhari Unicode"/>
          <w:i/>
          <w:lang w:val="en-GB"/>
        </w:rPr>
        <w:t>neñcattu</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genitivus</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objectivus</w:t>
      </w:r>
      <w:proofErr w:type="spellEnd"/>
      <w:r w:rsidRPr="00542FF1">
        <w:rPr>
          <w:rFonts w:ascii="Gandhari Unicode" w:hAnsi="Gandhari Unicode"/>
          <w:lang w:val="en-GB"/>
        </w:rPr>
        <w:t xml:space="preserve">: "Word has come to us, oh friend, of the faultless heart of the man from a land ...",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word that HIS heart is faultless.</w:t>
      </w:r>
    </w:p>
  </w:footnote>
  <w:footnote w:id="428">
    <w:p w14:paraId="7074D2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being a little more baroque than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situates this poem in </w:t>
      </w:r>
      <w:proofErr w:type="spellStart"/>
      <w:r w:rsidRPr="00542FF1">
        <w:rPr>
          <w:rFonts w:ascii="Gandhari Unicode" w:hAnsi="Gandhari Unicode"/>
          <w:i/>
          <w:lang w:val="en-GB"/>
        </w:rPr>
        <w:t>marutam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tiṇai</w:t>
      </w:r>
      <w:proofErr w:type="spellEnd"/>
      <w:r w:rsidRPr="00542FF1">
        <w:rPr>
          <w:rFonts w:ascii="Gandhari Unicode" w:hAnsi="Gandhari Unicode"/>
          <w:lang w:val="en-GB"/>
        </w:rPr>
        <w:t xml:space="preserve"> and takes HIS messenger to arrive shortly before himself when returning from the courtesan's house. The simile of the first two lines is then supposed to mean: just as people mistake the roots of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for a waterfall, people tend to make rash conclusions about HIS behaviour, but he is without fault. Another explanation, more easily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rest of the poem may be that SHE is as much rooted in HIM as the </w:t>
      </w:r>
      <w:proofErr w:type="spellStart"/>
      <w:r w:rsidRPr="00542FF1">
        <w:rPr>
          <w:rFonts w:ascii="Gandhari Unicode" w:hAnsi="Gandhari Unicode"/>
          <w:lang w:val="en-GB"/>
        </w:rPr>
        <w:t>Iṟṟi</w:t>
      </w:r>
      <w:proofErr w:type="spellEnd"/>
      <w:r w:rsidRPr="00542FF1">
        <w:rPr>
          <w:rFonts w:ascii="Gandhari Unicode" w:hAnsi="Gandhari Unicode"/>
          <w:lang w:val="en-GB"/>
        </w:rPr>
        <w:t xml:space="preserve"> in the stone. In both cases the fire-ghee simile seems to imply that SHE believes in him.</w:t>
      </w:r>
    </w:p>
  </w:footnote>
  <w:footnote w:id="429">
    <w:p w14:paraId="4CBE4C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presents a morphological problem. It could be analysed as </w:t>
      </w:r>
      <w:proofErr w:type="spellStart"/>
      <w:r w:rsidRPr="00542FF1">
        <w:rPr>
          <w:rFonts w:ascii="Gandhari Unicode" w:hAnsi="Gandhari Unicode"/>
          <w:i/>
          <w:lang w:val="en-GB"/>
        </w:rPr>
        <w:t>maṇantu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(absolutive plus adjectival base </w:t>
      </w:r>
      <w:proofErr w:type="spellStart"/>
      <w:r w:rsidRPr="00542FF1">
        <w:rPr>
          <w:rFonts w:ascii="Gandhari Unicode" w:hAnsi="Gandhari Unicode"/>
          <w:i/>
          <w:lang w:val="en-GB"/>
        </w:rPr>
        <w:t>aṉai</w:t>
      </w:r>
      <w:proofErr w:type="spellEnd"/>
      <w:r w:rsidRPr="00542FF1">
        <w:rPr>
          <w:rFonts w:ascii="Gandhari Unicode" w:hAnsi="Gandhari Unicode"/>
          <w:lang w:val="en-GB"/>
        </w:rPr>
        <w:t>, "such", plus suffix of the 1</w:t>
      </w:r>
      <w:r w:rsidRPr="00542FF1">
        <w:rPr>
          <w:rFonts w:ascii="Gandhari Unicode" w:hAnsi="Gandhari Unicode"/>
          <w:vertAlign w:val="superscript"/>
          <w:lang w:val="en-GB"/>
        </w:rPr>
        <w:t>st</w:t>
      </w:r>
      <w:r w:rsidRPr="00542FF1">
        <w:rPr>
          <w:rFonts w:ascii="Gandhari Unicode" w:hAnsi="Gandhari Unicode"/>
          <w:lang w:val="en-GB"/>
        </w:rPr>
        <w:t xml:space="preserve"> pl. = pronominal noun in denominative function), as </w:t>
      </w:r>
      <w:proofErr w:type="spellStart"/>
      <w:r w:rsidRPr="00542FF1">
        <w:rPr>
          <w:rFonts w:ascii="Gandhari Unicode" w:hAnsi="Gandhari Unicode"/>
          <w:i/>
          <w:lang w:val="en-GB"/>
        </w:rPr>
        <w:t>maṇanta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aṉaiyam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perfective aspect with a special </w:t>
      </w:r>
      <w:r w:rsidRPr="00542FF1">
        <w:rPr>
          <w:rFonts w:ascii="Gandhari Unicode" w:hAnsi="Gandhari Unicode"/>
          <w:i/>
          <w:lang w:val="en-GB"/>
        </w:rPr>
        <w:t>sandhi</w:t>
      </w:r>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might have parallels in </w:t>
      </w:r>
      <w:proofErr w:type="spellStart"/>
      <w:r w:rsidRPr="00542FF1">
        <w:rPr>
          <w:rFonts w:ascii="Gandhari Unicode" w:hAnsi="Gandhari Unicode"/>
          <w:i/>
          <w:lang w:val="en-GB"/>
        </w:rPr>
        <w:t>nacaintaṉaiyai</w:t>
      </w:r>
      <w:proofErr w:type="spellEnd"/>
      <w:r w:rsidRPr="00542FF1">
        <w:rPr>
          <w:rFonts w:ascii="Gandhari Unicode" w:hAnsi="Gandhari Unicode"/>
          <w:lang w:val="en-GB"/>
        </w:rPr>
        <w:t xml:space="preserve"> in KT 52.2 and </w:t>
      </w:r>
      <w:proofErr w:type="spellStart"/>
      <w:r w:rsidRPr="00542FF1">
        <w:rPr>
          <w:rFonts w:ascii="Gandhari Unicode" w:hAnsi="Gandhari Unicode"/>
          <w:i/>
          <w:lang w:val="en-GB"/>
        </w:rPr>
        <w:t>picaintaṉaiyēm</w:t>
      </w:r>
      <w:proofErr w:type="spellEnd"/>
      <w:r w:rsidRPr="00542FF1">
        <w:rPr>
          <w:rFonts w:ascii="Gandhari Unicode" w:hAnsi="Gandhari Unicode"/>
          <w:lang w:val="en-GB"/>
        </w:rPr>
        <w:t xml:space="preserve"> in KT 289.3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plus pronominal noun in denominative function; </w:t>
      </w:r>
      <w:r>
        <w:rPr>
          <w:rFonts w:ascii="Gandhari Unicode" w:hAnsi="Gandhari Unicode"/>
          <w:lang w:val="en-GB"/>
        </w:rPr>
        <w:t>TVG</w:t>
      </w:r>
      <w:r w:rsidRPr="00542FF1">
        <w:rPr>
          <w:rFonts w:ascii="Gandhari Unicode" w:hAnsi="Gandhari Unicode"/>
          <w:lang w:val="en-GB"/>
        </w:rPr>
        <w:t xml:space="preserve"> also reads it thus), or as </w:t>
      </w:r>
      <w:proofErr w:type="spellStart"/>
      <w:r w:rsidRPr="00542FF1">
        <w:rPr>
          <w:rFonts w:ascii="Gandhari Unicode" w:hAnsi="Gandhari Unicode"/>
          <w:i/>
          <w:lang w:val="en-GB"/>
        </w:rPr>
        <w:t>maṇantaṉaiyam</w:t>
      </w:r>
      <w:proofErr w:type="spellEnd"/>
      <w:r w:rsidRPr="00542FF1">
        <w:rPr>
          <w:rFonts w:ascii="Gandhari Unicode" w:hAnsi="Gandhari Unicode"/>
          <w:lang w:val="en-GB"/>
        </w:rPr>
        <w:t xml:space="preserve"> (a compound of uncertain morphology and sense). In every variant, however, the exact meaning and temporal implication of this phrase is anybody's guess. In spite of the </w:t>
      </w:r>
      <w:r w:rsidRPr="00542FF1">
        <w:rPr>
          <w:rFonts w:ascii="Gandhari Unicode" w:hAnsi="Gandhari Unicode"/>
          <w:i/>
          <w:lang w:val="en-GB"/>
        </w:rPr>
        <w:t>sandhi</w:t>
      </w:r>
      <w:r w:rsidRPr="00542FF1">
        <w:rPr>
          <w:rFonts w:ascii="Gandhari Unicode" w:hAnsi="Gandhari Unicode"/>
          <w:lang w:val="en-GB"/>
        </w:rPr>
        <w:t xml:space="preserve"> problem, I prefer the second possibility,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plus denominative, because it is most easy to make sense of: "we are [still] those he united with".</w:t>
      </w:r>
    </w:p>
  </w:footnote>
  <w:footnote w:id="430">
    <w:p w14:paraId="3B88DBD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palm-leaf line gives a metrically correct version, whereas </w:t>
      </w:r>
      <w:proofErr w:type="spellStart"/>
      <w:r w:rsidRPr="00542FF1">
        <w:rPr>
          <w:rFonts w:ascii="Gandhari Unicode" w:hAnsi="Gandhari Unicode"/>
        </w:rPr>
        <w:t>Cām</w:t>
      </w:r>
      <w:proofErr w:type="spellEnd"/>
      <w:r w:rsidRPr="00542FF1">
        <w:rPr>
          <w:rFonts w:ascii="Gandhari Unicode" w:hAnsi="Gandhari Unicode"/>
        </w:rPr>
        <w:t>.'s text is hypermetrical.</w:t>
      </w:r>
    </w:p>
  </w:footnote>
  <w:footnote w:id="431">
    <w:p w14:paraId="0C6649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represents another strategy of dealing with the hypermetrical penultimate: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vēma</w:t>
      </w:r>
      <w:proofErr w:type="spellEnd"/>
      <w:r w:rsidRPr="00542FF1">
        <w:rPr>
          <w:rFonts w:ascii="Gandhari Unicode" w:hAnsi="Gandhari Unicode"/>
        </w:rPr>
        <w:t xml:space="preserve"> and </w:t>
      </w:r>
      <w:proofErr w:type="spellStart"/>
      <w:r w:rsidRPr="00542FF1">
        <w:rPr>
          <w:rFonts w:ascii="Gandhari Unicode" w:hAnsi="Gandhari Unicode"/>
          <w:i/>
          <w:iCs/>
        </w:rPr>
        <w:t>vatinta</w:t>
      </w:r>
      <w:proofErr w:type="spellEnd"/>
      <w:r w:rsidRPr="00542FF1">
        <w:rPr>
          <w:rFonts w:ascii="Gandhari Unicode" w:hAnsi="Gandhari Unicode"/>
          <w:i/>
          <w:iCs/>
        </w:rPr>
        <w:t xml:space="preserve"> </w:t>
      </w:r>
      <w:proofErr w:type="spellStart"/>
      <w:r w:rsidRPr="00542FF1">
        <w:rPr>
          <w:rFonts w:ascii="Gandhari Unicode" w:hAnsi="Gandhari Unicode"/>
          <w:i/>
          <w:iCs/>
        </w:rPr>
        <w:t>vem</w:t>
      </w:r>
      <w:proofErr w:type="spellEnd"/>
      <w:r w:rsidRPr="00542FF1">
        <w:rPr>
          <w:rFonts w:ascii="Gandhari Unicode" w:hAnsi="Gandhari Unicode"/>
        </w:rPr>
        <w:t xml:space="preserve"> are identical in the palm-leaf. Slightly awkward about the latter solution is that it demands a split in the sub-construction; syntactically speaking </w:t>
      </w:r>
      <w:proofErr w:type="spellStart"/>
      <w:r w:rsidRPr="00542FF1">
        <w:rPr>
          <w:rFonts w:ascii="Gandhari Unicode" w:hAnsi="Gandhari Unicode"/>
          <w:i/>
          <w:iCs/>
        </w:rPr>
        <w:t>vatinta</w:t>
      </w:r>
      <w:proofErr w:type="spellEnd"/>
      <w:r w:rsidRPr="00542FF1">
        <w:rPr>
          <w:rFonts w:ascii="Gandhari Unicode" w:hAnsi="Gandhari Unicode"/>
        </w:rPr>
        <w:t xml:space="preserve"> belongs to line 6.</w:t>
      </w:r>
    </w:p>
  </w:footnote>
  <w:footnote w:id="432">
    <w:p w14:paraId="4B18EC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this ought to be taken as the earliest (and only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instance of this word as a synonym of </w:t>
      </w:r>
      <w:proofErr w:type="spellStart"/>
      <w:r w:rsidRPr="00542FF1">
        <w:rPr>
          <w:rFonts w:ascii="Gandhari Unicode" w:hAnsi="Gandhari Unicode"/>
          <w:i/>
          <w:lang w:val="en-GB"/>
        </w:rPr>
        <w:t>kāntaḷ</w:t>
      </w:r>
      <w:proofErr w:type="spellEnd"/>
      <w:r w:rsidRPr="00542FF1">
        <w:rPr>
          <w:rFonts w:ascii="Gandhari Unicode" w:hAnsi="Gandhari Unicode"/>
          <w:lang w:val="en-GB"/>
        </w:rPr>
        <w:t xml:space="preserve"> "Malabar glory lily"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the TL adduces a passage from </w:t>
      </w:r>
      <w:proofErr w:type="spellStart"/>
      <w:r w:rsidRPr="00542FF1">
        <w:rPr>
          <w:rFonts w:ascii="Gandhari Unicode" w:hAnsi="Gandhari Unicode"/>
          <w:lang w:val="en-GB"/>
        </w:rPr>
        <w:t>Cīvak</w:t>
      </w:r>
      <w:proofErr w:type="spellEnd"/>
      <w:r w:rsidRPr="00542FF1">
        <w:rPr>
          <w:rFonts w:ascii="Gandhari Unicode" w:hAnsi="Gandhari Unicode"/>
          <w:lang w:val="en-GB"/>
        </w:rPr>
        <w:t xml:space="preserve">. The alternative would be to take </w:t>
      </w:r>
      <w:proofErr w:type="spellStart"/>
      <w:r w:rsidRPr="00542FF1">
        <w:rPr>
          <w:rFonts w:ascii="Gandhari Unicode" w:hAnsi="Gandhari Unicode"/>
          <w:i/>
          <w:lang w:val="en-GB"/>
        </w:rPr>
        <w:t>tōṉṟi</w:t>
      </w:r>
      <w:proofErr w:type="spellEnd"/>
      <w:r w:rsidRPr="00542FF1">
        <w:rPr>
          <w:rFonts w:ascii="Gandhari Unicode" w:hAnsi="Gandhari Unicode"/>
          <w:lang w:val="en-GB"/>
        </w:rPr>
        <w:t xml:space="preserve"> as the absolutive of </w:t>
      </w:r>
      <w:proofErr w:type="spellStart"/>
      <w:r w:rsidRPr="00542FF1">
        <w:rPr>
          <w:rFonts w:ascii="Gandhari Unicode" w:hAnsi="Gandhari Unicode"/>
          <w:i/>
          <w:lang w:val="en-GB"/>
        </w:rPr>
        <w:t>tōṉṟu-tal</w:t>
      </w:r>
      <w:proofErr w:type="spellEnd"/>
      <w:r w:rsidRPr="00542FF1">
        <w:rPr>
          <w:rFonts w:ascii="Gandhari Unicode" w:hAnsi="Gandhari Unicode"/>
          <w:lang w:val="en-GB"/>
        </w:rPr>
        <w:t xml:space="preserve"> "to appear", which is quite difficult to make any sense of ("like the light flower after heaping clusters have appeared"), because it does not explain the association with red colour.</w:t>
      </w:r>
    </w:p>
  </w:footnote>
  <w:footnote w:id="433">
    <w:p w14:paraId="16400A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naḷliruḷ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yāmattu</w:t>
      </w:r>
      <w:proofErr w:type="spellEnd"/>
      <w:r w:rsidRPr="00542FF1">
        <w:rPr>
          <w:rFonts w:ascii="Gandhari Unicode" w:hAnsi="Gandhari Unicode"/>
          <w:lang w:val="en-GB"/>
        </w:rPr>
        <w:t xml:space="preserve"> might have to be understood as </w:t>
      </w:r>
      <w:proofErr w:type="spellStart"/>
      <w:r w:rsidRPr="00542FF1">
        <w:rPr>
          <w:rFonts w:ascii="Gandhari Unicode" w:hAnsi="Gandhari Unicode"/>
          <w:i/>
          <w:lang w:val="en-GB"/>
        </w:rPr>
        <w:t>naḷ</w:t>
      </w:r>
      <w:proofErr w:type="spellEnd"/>
      <w:r w:rsidRPr="00542FF1">
        <w:rPr>
          <w:rFonts w:ascii="Gandhari Unicode" w:hAnsi="Gandhari Unicode"/>
          <w:i/>
          <w:lang w:val="en-GB"/>
        </w:rPr>
        <w:t>[ḷ-</w:t>
      </w:r>
      <w:proofErr w:type="spellStart"/>
      <w:r w:rsidRPr="00542FF1">
        <w:rPr>
          <w:rFonts w:ascii="Gandhari Unicode" w:hAnsi="Gandhari Unicode"/>
          <w:i/>
          <w:lang w:val="en-GB"/>
        </w:rPr>
        <w:t>eṉa</w:t>
      </w:r>
      <w:proofErr w:type="spellEnd"/>
      <w:r w:rsidRPr="00542FF1">
        <w:rPr>
          <w:rFonts w:ascii="Gandhari Unicode" w:hAnsi="Gandhari Unicode"/>
          <w:i/>
          <w:lang w:val="en-GB"/>
        </w:rPr>
        <w:t>]</w:t>
      </w:r>
      <w:r w:rsidRPr="00542FF1">
        <w:rPr>
          <w:rFonts w:ascii="Gandhari Unicode" w:hAnsi="Gandhari Unicode"/>
          <w:lang w:val="en-GB"/>
        </w:rPr>
        <w:t xml:space="preserve">, as it is </w:t>
      </w:r>
      <w:proofErr w:type="gramStart"/>
      <w:r w:rsidRPr="00542FF1">
        <w:rPr>
          <w:rFonts w:ascii="Gandhari Unicode" w:hAnsi="Gandhari Unicode"/>
          <w:lang w:val="en-GB"/>
        </w:rPr>
        <w:t>actually to</w:t>
      </w:r>
      <w:proofErr w:type="gramEnd"/>
      <w:r w:rsidRPr="00542FF1">
        <w:rPr>
          <w:rFonts w:ascii="Gandhari Unicode" w:hAnsi="Gandhari Unicode"/>
          <w:lang w:val="en-GB"/>
        </w:rPr>
        <w:t xml:space="preserve"> be found in all the other formulaic parallels in the KT (cf. 6.1, 118.2, 160.4, 163.5, 244.1, 261.4, 312.4).</w:t>
      </w:r>
    </w:p>
  </w:footnote>
  <w:footnote w:id="434">
    <w:p w14:paraId="31E733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the sense to be that there is prey enough for several days for the young cat to eat.</w:t>
      </w:r>
    </w:p>
  </w:footnote>
  <w:footnote w:id="435">
    <w:p w14:paraId="0DA79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vaṟaṉ</w:t>
      </w:r>
      <w:proofErr w:type="spellEnd"/>
      <w:r w:rsidRPr="00542FF1">
        <w:rPr>
          <w:rFonts w:ascii="Gandhari Unicode" w:hAnsi="Gandhari Unicode"/>
          <w:lang w:val="en-GB"/>
        </w:rPr>
        <w:t xml:space="preserve"> "drought, parched soil" instead of </w:t>
      </w:r>
      <w:proofErr w:type="spellStart"/>
      <w:r w:rsidRPr="00542FF1">
        <w:rPr>
          <w:rFonts w:ascii="Gandhari Unicode" w:hAnsi="Gandhari Unicode"/>
          <w:i/>
          <w:lang w:val="en-GB"/>
        </w:rPr>
        <w:t>vāṉ</w:t>
      </w:r>
      <w:proofErr w:type="spellEnd"/>
      <w:r w:rsidRPr="00542FF1">
        <w:rPr>
          <w:rFonts w:ascii="Gandhari Unicode" w:hAnsi="Gandhari Unicode"/>
          <w:i/>
          <w:lang w:val="en-GB"/>
        </w:rPr>
        <w:t>,</w:t>
      </w:r>
      <w:r w:rsidRPr="00542FF1">
        <w:rPr>
          <w:rFonts w:ascii="Gandhari Unicode" w:hAnsi="Gandhari Unicode"/>
          <w:lang w:val="en-GB"/>
        </w:rPr>
        <w:t xml:space="preserve"> though less well attested seems equally possible, for we may recall the red soil in the rain of KT 40. But the sky metaphor is constitutive for the message of the poem because it is principally through the sky that there is a specification of poetic time: sunset, that is, evening. In this light the variant would be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w:t>
      </w:r>
    </w:p>
  </w:footnote>
  <w:footnote w:id="436">
    <w:p w14:paraId="7215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paṭara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paṭar-tal</w:t>
      </w:r>
      <w:proofErr w:type="spellEnd"/>
      <w:r w:rsidRPr="00542FF1">
        <w:rPr>
          <w:rFonts w:ascii="Gandhari Unicode" w:hAnsi="Gandhari Unicode"/>
          <w:lang w:val="en-GB"/>
        </w:rPr>
        <w:t xml:space="preserve"> is several times to be taken as "thinking of", though the semantic nucleus rather seems to be the direction of movement towards a desired aim. Here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surmised that the description is </w:t>
      </w:r>
      <w:proofErr w:type="spellStart"/>
      <w:r w:rsidRPr="00542FF1">
        <w:rPr>
          <w:rFonts w:ascii="Gandhari Unicode" w:hAnsi="Gandhari Unicode"/>
          <w:lang w:val="en-GB"/>
        </w:rPr>
        <w:t>situative</w:t>
      </w:r>
      <w:proofErr w:type="spellEnd"/>
      <w:r w:rsidRPr="00542FF1">
        <w:rPr>
          <w:rFonts w:ascii="Gandhari Unicode" w:hAnsi="Gandhari Unicode"/>
          <w:lang w:val="en-GB"/>
        </w:rPr>
        <w:t>: at sunset, in the rainy season, the cows return to the village, to their calves (cf. KT 64 with the cows returning in the evening).</w:t>
      </w:r>
    </w:p>
  </w:footnote>
  <w:footnote w:id="437">
    <w:p w14:paraId="3095EB5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ciṟukuṭi</w:t>
      </w:r>
      <w:proofErr w:type="spellEnd"/>
      <w:r w:rsidRPr="00542FF1">
        <w:rPr>
          <w:rFonts w:ascii="Gandhari Unicode" w:hAnsi="Gandhari Unicode"/>
          <w:lang w:val="en-GB"/>
        </w:rPr>
        <w:t xml:space="preserve"> as the type of little village to be found in the woodlands.</w:t>
      </w:r>
    </w:p>
  </w:footnote>
  <w:footnote w:id="438">
    <w:p w14:paraId="02716C2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 </w:t>
      </w:r>
      <w:proofErr w:type="spellStart"/>
      <w:r w:rsidRPr="00542FF1">
        <w:rPr>
          <w:rFonts w:ascii="Gandhari Unicode" w:hAnsi="Gandhari Unicode"/>
          <w:lang w:val="en-GB"/>
        </w:rPr>
        <w:t>poetologically</w:t>
      </w:r>
      <w:proofErr w:type="spellEnd"/>
      <w:r w:rsidRPr="00542FF1">
        <w:rPr>
          <w:rFonts w:ascii="Gandhari Unicode" w:hAnsi="Gandhari Unicode"/>
          <w:lang w:val="en-GB"/>
        </w:rPr>
        <w:t xml:space="preserve"> interesting alternative interpretation of the jasmine image is given by </w:t>
      </w:r>
      <w:r>
        <w:rPr>
          <w:rFonts w:ascii="Gandhari Unicode" w:hAnsi="Gandhari Unicode"/>
          <w:lang w:val="en-GB"/>
        </w:rPr>
        <w:t>TVG</w:t>
      </w:r>
      <w:r w:rsidRPr="00542FF1">
        <w:rPr>
          <w:rFonts w:ascii="Gandhari Unicode" w:hAnsi="Gandhari Unicode"/>
          <w:lang w:val="en-GB"/>
        </w:rPr>
        <w:t xml:space="preserve"> He takes it as "the flawless white jasmine flower has taken the beauty of the red sky", that is, the white jasmine blossoms would look against the fertile red soil like stars in the night sky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which would imply a sort of poetic license, because in fact what is to be seen in the sky is either sunset red or stars at night. I prefer to think that the very bright, white blossoms are supposed to reflect the red of sunset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which might be another kind of poetic license implying colour symbolism: positive white infested by painful red.</w:t>
      </w:r>
    </w:p>
  </w:footnote>
  <w:footnote w:id="439">
    <w:p w14:paraId="544ED2F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t>
      </w:r>
      <w:proofErr w:type="spellStart"/>
      <w:r w:rsidRPr="00542FF1">
        <w:rPr>
          <w:rFonts w:ascii="Gandhari Unicode" w:hAnsi="Gandhari Unicode"/>
          <w:i/>
          <w:lang w:val="en-GB"/>
        </w:rPr>
        <w:t>iḵtirai</w:t>
      </w:r>
      <w:proofErr w:type="spellEnd"/>
      <w:r w:rsidRPr="00542FF1">
        <w:rPr>
          <w:rFonts w:ascii="Gandhari Unicode" w:hAnsi="Gandhari Unicode"/>
          <w:i/>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split in a different way, namely as </w:t>
      </w:r>
      <w:proofErr w:type="spellStart"/>
      <w:r w:rsidRPr="00542FF1">
        <w:rPr>
          <w:rFonts w:ascii="Gandhari Unicode" w:hAnsi="Gandhari Unicode"/>
          <w:i/>
          <w:lang w:val="en-GB"/>
        </w:rPr>
        <w:t>iḵt</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irai</w:t>
      </w:r>
      <w:proofErr w:type="spellEnd"/>
      <w:r w:rsidRPr="00542FF1">
        <w:rPr>
          <w:rFonts w:ascii="Gandhari Unicode" w:hAnsi="Gandhari Unicode"/>
          <w:i/>
          <w:lang w:val="en-GB"/>
        </w:rPr>
        <w:t>,</w:t>
      </w:r>
      <w:r w:rsidRPr="00542FF1">
        <w:rPr>
          <w:rFonts w:ascii="Gandhari Unicode" w:hAnsi="Gandhari Unicode"/>
          <w:lang w:val="en-GB"/>
        </w:rPr>
        <w:t xml:space="preserve"> "this prey", given by the ocean. In that case one would be tempted to understand the image in another way, namely as a parallel between the ocean and the man on the one hand, between the prawn swept to the beach and HER.</w:t>
      </w:r>
    </w:p>
  </w:footnote>
  <w:footnote w:id="440">
    <w:p w14:paraId="6EFFE3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supported by two of three </w:t>
      </w:r>
      <w:proofErr w:type="spellStart"/>
      <w:r w:rsidRPr="00542FF1">
        <w:rPr>
          <w:rFonts w:ascii="Gandhari Unicode" w:hAnsi="Gandhari Unicode"/>
        </w:rPr>
        <w:t>ms.</w:t>
      </w:r>
      <w:proofErr w:type="spellEnd"/>
      <w:r w:rsidRPr="00542FF1">
        <w:rPr>
          <w:rFonts w:ascii="Gandhari Unicode" w:hAnsi="Gandhari Unicode"/>
        </w:rPr>
        <w:t xml:space="preserve"> strands </w:t>
      </w:r>
      <w:proofErr w:type="gramStart"/>
      <w:r w:rsidRPr="00542FF1">
        <w:rPr>
          <w:rFonts w:ascii="Gandhari Unicode" w:hAnsi="Gandhari Unicode"/>
        </w:rPr>
        <w:t>does</w:t>
      </w:r>
      <w:proofErr w:type="gramEnd"/>
      <w:r w:rsidRPr="00542FF1">
        <w:rPr>
          <w:rFonts w:ascii="Gandhari Unicode" w:hAnsi="Gandhari Unicode"/>
        </w:rPr>
        <w:t xml:space="preserve"> not seem to make syntactical sense (even apart from repeating </w:t>
      </w:r>
      <w:proofErr w:type="spellStart"/>
      <w:r w:rsidRPr="00542FF1">
        <w:rPr>
          <w:rFonts w:ascii="Gandhari Unicode" w:hAnsi="Gandhari Unicode"/>
          <w:i/>
          <w:iCs/>
        </w:rPr>
        <w:t>puṇari</w:t>
      </w:r>
      <w:proofErr w:type="spellEnd"/>
      <w:r w:rsidRPr="00542FF1">
        <w:rPr>
          <w:rFonts w:ascii="Gandhari Unicode" w:hAnsi="Gandhari Unicode"/>
        </w:rPr>
        <w:t xml:space="preserve">), which must be the reason why EA deviates from the C5/G2 line: </w:t>
      </w:r>
      <w:r w:rsidRPr="00542FF1">
        <w:rPr>
          <w:rFonts w:ascii="Gandhari Unicode" w:hAnsi="Gandhari Unicode"/>
          <w:lang w:val="en-GB"/>
        </w:rPr>
        <w:t>"</w:t>
      </w:r>
      <w:r w:rsidRPr="00542FF1">
        <w:rPr>
          <w:rFonts w:ascii="Gandhari Unicode" w:hAnsi="Gandhari Unicode"/>
        </w:rPr>
        <w:t>each time the ocean subsides</w:t>
      </w:r>
      <w:r w:rsidRPr="00542FF1">
        <w:rPr>
          <w:rFonts w:ascii="Gandhari Unicode" w:hAnsi="Gandhari Unicode"/>
          <w:lang w:val="en-GB"/>
        </w:rPr>
        <w:t>"</w:t>
      </w:r>
      <w:r w:rsidRPr="00542FF1">
        <w:rPr>
          <w:rFonts w:ascii="Gandhari Unicode" w:hAnsi="Gandhari Unicode"/>
        </w:rPr>
        <w:t xml:space="preserve">, but how to connect this with </w:t>
      </w:r>
      <w:proofErr w:type="spellStart"/>
      <w:r w:rsidRPr="00542FF1">
        <w:rPr>
          <w:rFonts w:ascii="Gandhari Unicode" w:hAnsi="Gandhari Unicode"/>
          <w:i/>
          <w:iCs/>
        </w:rPr>
        <w:t>tuṟaivaṉ</w:t>
      </w:r>
      <w:proofErr w:type="spellEnd"/>
      <w:r w:rsidRPr="00542FF1">
        <w:rPr>
          <w:rFonts w:ascii="Gandhari Unicode" w:hAnsi="Gandhari Unicode"/>
        </w:rPr>
        <w:t>?</w:t>
      </w:r>
    </w:p>
  </w:footnote>
  <w:footnote w:id="441">
    <w:p w14:paraId="69B7AA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gift of the waters cf. KT 90.5: ...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tuṟai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kuṉṟa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nāṭaṉ</w:t>
      </w:r>
      <w:proofErr w:type="spellEnd"/>
      <w:r w:rsidRPr="00542FF1">
        <w:rPr>
          <w:rFonts w:ascii="Gandhari Unicode" w:hAnsi="Gandhari Unicode"/>
          <w:lang w:val="en-GB"/>
        </w:rPr>
        <w:t>.</w:t>
      </w:r>
    </w:p>
  </w:footnote>
  <w:footnote w:id="442">
    <w:p w14:paraId="4624D0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we </w:t>
      </w:r>
      <w:proofErr w:type="gramStart"/>
      <w:r w:rsidRPr="00542FF1">
        <w:rPr>
          <w:rFonts w:ascii="Gandhari Unicode" w:hAnsi="Gandhari Unicode"/>
        </w:rPr>
        <w:t>have to</w:t>
      </w:r>
      <w:proofErr w:type="gramEnd"/>
      <w:r w:rsidRPr="00542FF1">
        <w:rPr>
          <w:rFonts w:ascii="Gandhari Unicode" w:hAnsi="Gandhari Unicode"/>
        </w:rPr>
        <w:t xml:space="preserve"> read an elliptical crossing of the levels of statement: HER good forehead no longer clear is the white beach littered with prawn.</w:t>
      </w:r>
    </w:p>
  </w:footnote>
  <w:footnote w:id="443">
    <w:p w14:paraId="0D6B94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traditional interpretation which, however, completely ignores the </w:t>
      </w:r>
      <w:r w:rsidRPr="00542FF1">
        <w:rPr>
          <w:rFonts w:ascii="Gandhari Unicode" w:hAnsi="Gandhari Unicode"/>
          <w:i/>
          <w:lang w:val="en-GB"/>
        </w:rPr>
        <w:t>-ō</w:t>
      </w:r>
      <w:r w:rsidRPr="00542FF1">
        <w:rPr>
          <w:rFonts w:ascii="Gandhari Unicode" w:hAnsi="Gandhari Unicode"/>
          <w:lang w:val="en-GB"/>
        </w:rPr>
        <w:t xml:space="preserve"> and needs an additional meaning of </w:t>
      </w:r>
      <w:proofErr w:type="spellStart"/>
      <w:r w:rsidRPr="00542FF1">
        <w:rPr>
          <w:rFonts w:ascii="Gandhari Unicode" w:hAnsi="Gandhari Unicode"/>
          <w:i/>
          <w:lang w:val="en-GB"/>
        </w:rPr>
        <w:t>maṉ</w:t>
      </w:r>
      <w:proofErr w:type="spellEnd"/>
      <w:r w:rsidRPr="00542FF1">
        <w:rPr>
          <w:rFonts w:ascii="Gandhari Unicode" w:hAnsi="Gandhari Unicode"/>
          <w:lang w:val="en-GB"/>
        </w:rPr>
        <w:t xml:space="preserve"> (which is, to be sure, backed up by the Tol. Col.</w:t>
      </w:r>
      <w:r w:rsidRPr="00542FF1">
        <w:rPr>
          <w:rFonts w:ascii="Gandhari Unicode" w:hAnsi="Gandhari Unicode"/>
        </w:rPr>
        <w:t xml:space="preserve"> </w:t>
      </w:r>
      <w:r w:rsidRPr="00542FF1">
        <w:rPr>
          <w:rFonts w:ascii="Gandhari Unicode" w:hAnsi="Gandhari Unicode"/>
          <w:lang w:val="en-GB"/>
        </w:rPr>
        <w:t>254).</w:t>
      </w:r>
    </w:p>
  </w:footnote>
  <w:footnote w:id="444">
    <w:p w14:paraId="732A03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With this metrical foot missing and due to a different line split EA (similarly I and AT) has only 7 lines instead of 8, which is partially supported by the palm-leaf. With three adjectives in -</w:t>
      </w:r>
      <w:proofErr w:type="gramStart"/>
      <w:r w:rsidRPr="00542FF1">
        <w:rPr>
          <w:rFonts w:ascii="Gandhari Unicode" w:hAnsi="Gandhari Unicode"/>
          <w:i/>
          <w:iCs/>
        </w:rPr>
        <w:t>a</w:t>
      </w:r>
      <w:r w:rsidRPr="00542FF1">
        <w:rPr>
          <w:rFonts w:ascii="Gandhari Unicode" w:hAnsi="Gandhari Unicode"/>
        </w:rPr>
        <w:t xml:space="preserve"> the</w:t>
      </w:r>
      <w:proofErr w:type="gramEnd"/>
      <w:r w:rsidRPr="00542FF1">
        <w:rPr>
          <w:rFonts w:ascii="Gandhari Unicode" w:hAnsi="Gandhari Unicode"/>
        </w:rPr>
        <w:t xml:space="preserve"> text as </w:t>
      </w:r>
      <w:proofErr w:type="spellStart"/>
      <w:r w:rsidRPr="00542FF1">
        <w:rPr>
          <w:rFonts w:ascii="Gandhari Unicode" w:hAnsi="Gandhari Unicode"/>
        </w:rPr>
        <w:t>Cām</w:t>
      </w:r>
      <w:proofErr w:type="spellEnd"/>
      <w:r w:rsidRPr="00542FF1">
        <w:rPr>
          <w:rFonts w:ascii="Gandhari Unicode" w:hAnsi="Gandhari Unicode"/>
        </w:rPr>
        <w:t xml:space="preserve">. has it </w:t>
      </w:r>
      <w:proofErr w:type="gramStart"/>
      <w:r w:rsidRPr="00542FF1">
        <w:rPr>
          <w:rFonts w:ascii="Gandhari Unicode" w:hAnsi="Gandhari Unicode"/>
        </w:rPr>
        <w:t>definitely looks</w:t>
      </w:r>
      <w:proofErr w:type="gramEnd"/>
      <w:r w:rsidRPr="00542FF1">
        <w:rPr>
          <w:rFonts w:ascii="Gandhari Unicode" w:hAnsi="Gandhari Unicode"/>
        </w:rPr>
        <w:t xml:space="preserve"> suspicious.</w:t>
      </w:r>
    </w:p>
  </w:footnote>
  <w:footnote w:id="445">
    <w:p w14:paraId="2DDF852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ākiyar</w:t>
      </w:r>
      <w:proofErr w:type="spellEnd"/>
      <w:r w:rsidRPr="00542FF1">
        <w:rPr>
          <w:rFonts w:ascii="Gandhari Unicode" w:hAnsi="Gandhari Unicode"/>
          <w:i/>
          <w:lang w:val="en-GB"/>
        </w:rPr>
        <w:t>-ō</w:t>
      </w:r>
      <w:r w:rsidRPr="00542FF1">
        <w:rPr>
          <w:rFonts w:ascii="Gandhari Unicode" w:hAnsi="Gandhari Unicode"/>
          <w:lang w:val="en-GB"/>
        </w:rPr>
        <w:t xml:space="preserve">: here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is clearly used in a predicative sense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xml:space="preserve">, though when read as a perfective aspect a change of state could also be implied,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 reference to HIS former behaviour which had effected a change in HER feelings. This aspect has been rendered in the translation by "now".</w:t>
      </w:r>
    </w:p>
  </w:footnote>
  <w:footnote w:id="446">
    <w:p w14:paraId="73048B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internal syntax of lines 3-6 is once again unmarked and gives room for different possibilities, though without effecting major changes in the message.</w:t>
      </w:r>
    </w:p>
  </w:footnote>
  <w:footnote w:id="447">
    <w:p w14:paraId="107AC8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nīra</w:t>
      </w:r>
      <w:proofErr w:type="spellEnd"/>
      <w:r w:rsidRPr="00542FF1">
        <w:rPr>
          <w:rFonts w:ascii="Gandhari Unicode" w:hAnsi="Gandhari Unicode"/>
          <w:lang w:val="en-GB"/>
        </w:rPr>
        <w:t xml:space="preserve"> might either be taken as an elliptical allusion to the flowers growing there,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lilies, or as a specification to the </w:t>
      </w:r>
      <w:proofErr w:type="spellStart"/>
      <w:r w:rsidRPr="00542FF1">
        <w:rPr>
          <w:rFonts w:ascii="Gandhari Unicode" w:hAnsi="Gandhari Unicode"/>
          <w:i/>
          <w:lang w:val="en-GB"/>
        </w:rPr>
        <w:t>nīla</w:t>
      </w:r>
      <w:proofErr w:type="spellEnd"/>
      <w:r w:rsidRPr="00542FF1">
        <w:rPr>
          <w:rFonts w:ascii="Gandhari Unicode" w:hAnsi="Gandhari Unicode"/>
          <w:lang w:val="en-GB"/>
        </w:rPr>
        <w:t xml:space="preserve"> of the following line.</w:t>
      </w:r>
    </w:p>
  </w:footnote>
  <w:footnote w:id="448">
    <w:p w14:paraId="517D83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In this place it is very difficult to see why </w:t>
      </w:r>
      <w:proofErr w:type="spellStart"/>
      <w:r w:rsidRPr="00542FF1">
        <w:rPr>
          <w:rFonts w:ascii="Gandhari Unicode" w:hAnsi="Gandhari Unicode"/>
        </w:rPr>
        <w:t>Cām</w:t>
      </w:r>
      <w:proofErr w:type="spellEnd"/>
      <w:r w:rsidRPr="00542FF1">
        <w:rPr>
          <w:rFonts w:ascii="Gandhari Unicode" w:hAnsi="Gandhari Unicode"/>
        </w:rPr>
        <w:t xml:space="preserve">. should have overturned the transmitted text in </w:t>
      </w:r>
      <w:proofErr w:type="spellStart"/>
      <w:r w:rsidRPr="00542FF1">
        <w:rPr>
          <w:rFonts w:ascii="Gandhari Unicode" w:hAnsi="Gandhari Unicode"/>
        </w:rPr>
        <w:t>favour</w:t>
      </w:r>
      <w:proofErr w:type="spellEnd"/>
      <w:r w:rsidRPr="00542FF1">
        <w:rPr>
          <w:rFonts w:ascii="Gandhari Unicode" w:hAnsi="Gandhari Unicode"/>
        </w:rPr>
        <w:t xml:space="preserve"> of a single alternative added in black ink above the line in C2. </w:t>
      </w:r>
      <w:proofErr w:type="spellStart"/>
      <w:r w:rsidRPr="00542FF1">
        <w:rPr>
          <w:rFonts w:ascii="Gandhari Unicode" w:hAnsi="Gandhari Unicode"/>
          <w:i/>
          <w:iCs/>
        </w:rPr>
        <w:t>keḻu</w:t>
      </w:r>
      <w:proofErr w:type="spellEnd"/>
      <w:r w:rsidRPr="00542FF1">
        <w:rPr>
          <w:rFonts w:ascii="Gandhari Unicode" w:hAnsi="Gandhari Unicode"/>
        </w:rPr>
        <w:t xml:space="preserve"> should come, just like </w:t>
      </w:r>
      <w:proofErr w:type="spellStart"/>
      <w:r w:rsidRPr="00542FF1">
        <w:rPr>
          <w:rFonts w:ascii="Gandhari Unicode" w:hAnsi="Gandhari Unicode"/>
          <w:i/>
          <w:iCs/>
        </w:rPr>
        <w:t>uṭai</w:t>
      </w:r>
      <w:proofErr w:type="spellEnd"/>
      <w:r w:rsidRPr="00542FF1">
        <w:rPr>
          <w:rFonts w:ascii="Gandhari Unicode" w:hAnsi="Gandhari Unicode"/>
        </w:rPr>
        <w:t xml:space="preserve">, as a possessive mark in end position in a </w:t>
      </w:r>
      <w:proofErr w:type="spellStart"/>
      <w:r w:rsidRPr="00542FF1">
        <w:rPr>
          <w:rFonts w:ascii="Gandhari Unicode" w:hAnsi="Gandhari Unicode"/>
          <w:i/>
          <w:iCs/>
        </w:rPr>
        <w:t>cīr</w:t>
      </w:r>
      <w:proofErr w:type="spellEnd"/>
      <w:r w:rsidRPr="00542FF1">
        <w:rPr>
          <w:rFonts w:ascii="Gandhari Unicode" w:hAnsi="Gandhari Unicode"/>
        </w:rPr>
        <w:t xml:space="preserve">, not in the beginning (the formula attested is </w:t>
      </w:r>
      <w:r w:rsidRPr="00542FF1">
        <w:rPr>
          <w:rFonts w:ascii="Gandhari Unicode" w:hAnsi="Gandhari Unicode"/>
          <w:i/>
          <w:iCs/>
        </w:rPr>
        <w:t>malai-</w:t>
      </w:r>
      <w:proofErr w:type="spellStart"/>
      <w:r w:rsidRPr="00542FF1">
        <w:rPr>
          <w:rFonts w:ascii="Gandhari Unicode" w:hAnsi="Gandhari Unicode"/>
          <w:i/>
          <w:iCs/>
        </w:rPr>
        <w:t>keḻu</w:t>
      </w:r>
      <w:proofErr w:type="spellEnd"/>
      <w:r w:rsidRPr="00542FF1">
        <w:rPr>
          <w:rFonts w:ascii="Gandhari Unicode" w:hAnsi="Gandhari Unicode"/>
        </w:rPr>
        <w:t>).</w:t>
      </w:r>
    </w:p>
  </w:footnote>
  <w:footnote w:id="449">
    <w:p w14:paraId="57334D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vallē</w:t>
      </w:r>
      <w:proofErr w:type="spellEnd"/>
      <w:r w:rsidRPr="00542FF1">
        <w:rPr>
          <w:rFonts w:ascii="Gandhari Unicode" w:hAnsi="Gandhari Unicode"/>
          <w:lang w:val="en-GB"/>
        </w:rPr>
        <w:t xml:space="preserve">: one of the rarer </w:t>
      </w:r>
      <w:proofErr w:type="gramStart"/>
      <w:r w:rsidRPr="00542FF1">
        <w:rPr>
          <w:rFonts w:ascii="Gandhari Unicode" w:hAnsi="Gandhari Unicode"/>
          <w:lang w:val="en-GB"/>
        </w:rPr>
        <w:t>function</w:t>
      </w:r>
      <w:proofErr w:type="gramEnd"/>
      <w:r w:rsidRPr="00542FF1">
        <w:rPr>
          <w:rFonts w:ascii="Gandhari Unicode" w:hAnsi="Gandhari Unicode"/>
          <w:lang w:val="en-GB"/>
        </w:rPr>
        <w:t xml:space="preserve"> of </w:t>
      </w:r>
      <w:r w:rsidRPr="00542FF1">
        <w:rPr>
          <w:rFonts w:ascii="Gandhari Unicode" w:hAnsi="Gandhari Unicode"/>
          <w:i/>
          <w:lang w:val="en-GB"/>
        </w:rPr>
        <w:t>-ē</w:t>
      </w:r>
      <w:r w:rsidRPr="00542FF1">
        <w:rPr>
          <w:rFonts w:ascii="Gandhari Unicode" w:hAnsi="Gandhari Unicode"/>
          <w:lang w:val="en-GB"/>
        </w:rPr>
        <w:t xml:space="preserve"> is the formation of adverbs.</w:t>
      </w:r>
    </w:p>
  </w:footnote>
  <w:footnote w:id="450">
    <w:p w14:paraId="661F43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lines 1-3 is not so easy to explain. My proposition is to read </w:t>
      </w:r>
      <w:proofErr w:type="spellStart"/>
      <w:r w:rsidRPr="00542FF1">
        <w:rPr>
          <w:rFonts w:ascii="Gandhari Unicode" w:hAnsi="Gandhari Unicode"/>
          <w:i/>
          <w:lang w:val="en-GB"/>
        </w:rPr>
        <w:t>vēlaṉ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eṉṉum</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aṉṉai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uṇarum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āyiṭai</w:t>
      </w:r>
      <w:proofErr w:type="spellEnd"/>
      <w:r w:rsidRPr="00542FF1">
        <w:rPr>
          <w:rFonts w:ascii="Gandhari Unicode" w:hAnsi="Gandhari Unicode"/>
          <w:lang w:val="en-GB"/>
        </w:rPr>
        <w:t xml:space="preserve"> (parallel construction: subject plus habitual future positioned at the end of the preceding line</w:t>
      </w:r>
      <w:proofErr w:type="gramStart"/>
      <w:r w:rsidRPr="00542FF1">
        <w:rPr>
          <w:rFonts w:ascii="Gandhari Unicode" w:hAnsi="Gandhari Unicode"/>
          <w:lang w:val="en-GB"/>
        </w:rPr>
        <w:t>), and</w:t>
      </w:r>
      <w:proofErr w:type="gramEnd"/>
      <w:r w:rsidRPr="00542FF1">
        <w:rPr>
          <w:rFonts w:ascii="Gandhari Unicode" w:hAnsi="Gandhari Unicode"/>
          <w:lang w:val="en-GB"/>
        </w:rPr>
        <w:t xml:space="preserve"> connected by </w:t>
      </w:r>
      <w:r w:rsidRPr="00542FF1">
        <w:rPr>
          <w:rFonts w:ascii="Gandhari Unicode" w:hAnsi="Gandhari Unicode"/>
          <w:i/>
          <w:lang w:val="en-GB"/>
        </w:rPr>
        <w:t>-um</w:t>
      </w:r>
      <w:r w:rsidRPr="00542FF1">
        <w:rPr>
          <w:rFonts w:ascii="Gandhari Unicode" w:hAnsi="Gandhari Unicode"/>
          <w:lang w:val="en-GB"/>
        </w:rPr>
        <w:t xml:space="preserve">. And the whole is described at not yet having happened, that is, at a time when the </w:t>
      </w:r>
      <w:proofErr w:type="spellStart"/>
      <w:r w:rsidRPr="00542FF1">
        <w:rPr>
          <w:rFonts w:ascii="Gandhari Unicode" w:hAnsi="Gandhari Unicode"/>
          <w:i/>
          <w:lang w:val="en-GB"/>
        </w:rPr>
        <w:t>vēlaṉ</w:t>
      </w:r>
      <w:proofErr w:type="spellEnd"/>
      <w:r w:rsidRPr="00542FF1">
        <w:rPr>
          <w:rFonts w:ascii="Gandhari Unicode" w:hAnsi="Gandhari Unicode"/>
          <w:lang w:val="en-GB"/>
        </w:rPr>
        <w:t xml:space="preserve"> is awaited in the house.</w:t>
      </w:r>
    </w:p>
  </w:footnote>
  <w:footnote w:id="451">
    <w:p w14:paraId="587297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 additional irony lies in the choice of the word </w:t>
      </w:r>
      <w:proofErr w:type="spellStart"/>
      <w:r w:rsidRPr="00542FF1">
        <w:rPr>
          <w:rFonts w:ascii="Gandhari Unicode" w:hAnsi="Gandhari Unicode"/>
          <w:i/>
          <w:lang w:val="en-GB"/>
        </w:rPr>
        <w:t>vēḷ</w:t>
      </w:r>
      <w:proofErr w:type="spellEnd"/>
      <w:r w:rsidRPr="00542FF1">
        <w:rPr>
          <w:rFonts w:ascii="Gandhari Unicode" w:hAnsi="Gandhari Unicode"/>
          <w:lang w:val="en-GB"/>
        </w:rPr>
        <w:t xml:space="preserve"> as a designation of </w:t>
      </w:r>
      <w:proofErr w:type="spellStart"/>
      <w:r w:rsidRPr="00542FF1">
        <w:rPr>
          <w:rFonts w:ascii="Gandhari Unicode" w:hAnsi="Gandhari Unicode"/>
          <w:lang w:val="en-GB"/>
        </w:rPr>
        <w:t>Murukaṉ</w:t>
      </w:r>
      <w:proofErr w:type="spellEnd"/>
      <w:r w:rsidRPr="00542FF1">
        <w:rPr>
          <w:rFonts w:ascii="Gandhari Unicode" w:hAnsi="Gandhari Unicode"/>
          <w:lang w:val="en-GB"/>
        </w:rPr>
        <w:t>, a word etymologically meaning "desire", and thus containing the "correct solution", which nevertheless escapes the notice of the mother.</w:t>
      </w:r>
    </w:p>
  </w:footnote>
  <w:footnote w:id="452">
    <w:p w14:paraId="3F20BC8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use of the word </w:t>
      </w:r>
      <w:proofErr w:type="spellStart"/>
      <w:r w:rsidRPr="00542FF1">
        <w:rPr>
          <w:rFonts w:ascii="Gandhari Unicode" w:hAnsi="Gandhari Unicode"/>
          <w:i/>
          <w:lang w:val="en-GB"/>
        </w:rPr>
        <w:t>uṇar-tal</w:t>
      </w:r>
      <w:proofErr w:type="spellEnd"/>
      <w:r w:rsidRPr="00542FF1">
        <w:rPr>
          <w:rFonts w:ascii="Gandhari Unicode" w:hAnsi="Gandhari Unicode"/>
          <w:lang w:val="en-GB"/>
        </w:rPr>
        <w:t xml:space="preserve"> is difficult to explain here, since the meaning is not that the mother at least understands the truth, but that she believes in the wrong judgement of the priest (the reason why the people of the house laugh).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the sentence has to be read from the perspective of the mother who believes to have an insight.</w:t>
      </w:r>
    </w:p>
  </w:footnote>
  <w:footnote w:id="453">
    <w:p w14:paraId="65ED57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rendering 7b is supported by the variant, </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which can only be understood as a negation with </w:t>
      </w:r>
      <w:r w:rsidRPr="00542FF1">
        <w:rPr>
          <w:rFonts w:ascii="Gandhari Unicode" w:hAnsi="Gandhari Unicode"/>
          <w:i/>
          <w:lang w:val="en-GB"/>
        </w:rPr>
        <w:t>al</w:t>
      </w:r>
      <w:r w:rsidRPr="00542FF1">
        <w:rPr>
          <w:rFonts w:ascii="Gandhari Unicode" w:hAnsi="Gandhari Unicode"/>
          <w:lang w:val="en-GB"/>
        </w:rPr>
        <w:t xml:space="preserve">. It is, however, a little strange from the syntactical point of view; one would expect an inserted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if it is not just the ambiguity of the phrase that has been wanted.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would be possible to read the </w:t>
      </w:r>
      <w:proofErr w:type="spellStart"/>
      <w:r w:rsidRPr="00542FF1">
        <w:rPr>
          <w:rFonts w:ascii="Gandhari Unicode" w:hAnsi="Gandhari Unicode"/>
          <w:i/>
          <w:lang w:val="en-GB"/>
        </w:rPr>
        <w:t>illōr</w:t>
      </w:r>
      <w:proofErr w:type="spellEnd"/>
      <w:r w:rsidRPr="00542FF1">
        <w:rPr>
          <w:rFonts w:ascii="Gandhari Unicode" w:hAnsi="Gandhari Unicode"/>
          <w:i/>
          <w:lang w:val="en-GB"/>
        </w:rPr>
        <w:t>/</w:t>
      </w:r>
      <w:proofErr w:type="spellStart"/>
      <w:r w:rsidRPr="00542FF1">
        <w:rPr>
          <w:rFonts w:ascii="Gandhari Unicode" w:hAnsi="Gandhari Unicode"/>
          <w:i/>
          <w:lang w:val="en-GB"/>
        </w:rPr>
        <w:t>allōr</w:t>
      </w:r>
      <w:proofErr w:type="spellEnd"/>
      <w:r w:rsidRPr="00542FF1">
        <w:rPr>
          <w:rFonts w:ascii="Gandhari Unicode" w:hAnsi="Gandhari Unicode"/>
          <w:lang w:val="en-GB"/>
        </w:rPr>
        <w:t xml:space="preserve"> as an unmarked direct object to a still strongly verbal and transitive </w:t>
      </w:r>
      <w:proofErr w:type="spellStart"/>
      <w:r w:rsidRPr="00542FF1">
        <w:rPr>
          <w:rFonts w:ascii="Gandhari Unicode" w:hAnsi="Gandhari Unicode"/>
          <w:i/>
          <w:lang w:val="en-GB"/>
        </w:rPr>
        <w:t>nakai</w:t>
      </w:r>
      <w:proofErr w:type="spellEnd"/>
      <w:r w:rsidRPr="00542FF1">
        <w:rPr>
          <w:rFonts w:ascii="Gandhari Unicode" w:hAnsi="Gandhari Unicode"/>
          <w:lang w:val="en-GB"/>
        </w:rPr>
        <w:t>: "the laughter about the one who is it not".)</w:t>
      </w:r>
    </w:p>
  </w:footnote>
  <w:footnote w:id="454">
    <w:p w14:paraId="5D4EBF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first two lines, whatever the exact syntax,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as an aphoristic prelude. The lack of particle marking in the 1</w:t>
      </w:r>
      <w:r w:rsidRPr="00542FF1">
        <w:rPr>
          <w:rFonts w:ascii="Gandhari Unicode" w:hAnsi="Gandhari Unicode"/>
          <w:vertAlign w:val="superscript"/>
          <w:lang w:val="en-GB"/>
        </w:rPr>
        <w:t>st</w:t>
      </w:r>
      <w:r w:rsidRPr="00542FF1">
        <w:rPr>
          <w:rFonts w:ascii="Gandhari Unicode" w:hAnsi="Gandhari Unicode"/>
          <w:lang w:val="en-GB"/>
        </w:rPr>
        <w:t xml:space="preserve"> line is strange, as well the double marking with </w:t>
      </w:r>
      <w:r w:rsidRPr="00542FF1">
        <w:rPr>
          <w:rFonts w:ascii="Gandhari Unicode" w:hAnsi="Gandhari Unicode"/>
          <w:i/>
          <w:lang w:val="en-GB"/>
        </w:rPr>
        <w:t>-ē</w:t>
      </w:r>
      <w:r w:rsidRPr="00542FF1">
        <w:rPr>
          <w:rFonts w:ascii="Gandhari Unicode" w:hAnsi="Gandhari Unicode"/>
          <w:lang w:val="en-GB"/>
        </w:rPr>
        <w:t xml:space="preserve"> in the 2</w:t>
      </w:r>
      <w:r w:rsidRPr="00542FF1">
        <w:rPr>
          <w:rFonts w:ascii="Gandhari Unicode" w:hAnsi="Gandhari Unicode"/>
          <w:vertAlign w:val="superscript"/>
          <w:lang w:val="en-GB"/>
        </w:rPr>
        <w:t>nd</w:t>
      </w:r>
      <w:r w:rsidRPr="00542FF1">
        <w:rPr>
          <w:rFonts w:ascii="Gandhari Unicode" w:hAnsi="Gandhari Unicode"/>
          <w:lang w:val="en-GB"/>
        </w:rPr>
        <w:t xml:space="preserve"> line, while the most natural way of construing is to take two parallel conditional clauses. The marking of a conditional in the function of a subject clause is also attested elsewhere; cf. KT 58.2, 98.2.</w:t>
      </w:r>
    </w:p>
  </w:footnote>
  <w:footnote w:id="455">
    <w:p w14:paraId="31126B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ociyal</w:t>
      </w:r>
      <w:proofErr w:type="spellEnd"/>
      <w:r w:rsidRPr="00542FF1">
        <w:rPr>
          <w:rFonts w:ascii="Gandhari Unicode" w:hAnsi="Gandhari Unicode"/>
          <w:lang w:val="en-GB"/>
        </w:rPr>
        <w:t xml:space="preserve"> is literally a verbal noun to </w:t>
      </w:r>
      <w:proofErr w:type="spellStart"/>
      <w:r w:rsidRPr="00542FF1">
        <w:rPr>
          <w:rFonts w:ascii="Gandhari Unicode" w:hAnsi="Gandhari Unicode"/>
          <w:i/>
          <w:lang w:val="en-GB"/>
        </w:rPr>
        <w:t>oci</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something like "splintering". The meaning "tree with a broken branch" as given in DEDR after the TL could very likely be traced back to this KT passage. The most satisfactory explanation, however, is an elliptical crossing of the levels of expression as in KT 109: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which is intended on the emotive level is missing on the figurative level.</w:t>
      </w:r>
    </w:p>
  </w:footnote>
  <w:footnote w:id="456">
    <w:p w14:paraId="2AB4C7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the point of mentioning the bark might be twofold. </w:t>
      </w:r>
      <w:proofErr w:type="gramStart"/>
      <w:r w:rsidRPr="00542FF1">
        <w:rPr>
          <w:rFonts w:ascii="Gandhari Unicode" w:hAnsi="Gandhari Unicode"/>
          <w:lang w:val="en-GB"/>
        </w:rPr>
        <w:t>Either we</w:t>
      </w:r>
      <w:proofErr w:type="gramEnd"/>
      <w:r w:rsidRPr="00542FF1">
        <w:rPr>
          <w:rFonts w:ascii="Gandhari Unicode" w:hAnsi="Gandhari Unicode"/>
          <w:lang w:val="en-GB"/>
        </w:rPr>
        <w:t xml:space="preserve"> have an allusion to the wasteland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hungry elephant scraping off the bark (so that is why he bends the branch). Or, and this is </w:t>
      </w:r>
      <w:r>
        <w:rPr>
          <w:rFonts w:ascii="Gandhari Unicode" w:hAnsi="Gandhari Unicode"/>
          <w:lang w:val="en-GB"/>
        </w:rPr>
        <w:t>TVG</w:t>
      </w:r>
      <w:r w:rsidRPr="00542FF1">
        <w:rPr>
          <w:rFonts w:ascii="Gandhari Unicode" w:hAnsi="Gandhari Unicode"/>
          <w:lang w:val="en-GB"/>
        </w:rPr>
        <w:t>'s interpretation, the bark is the thing still holding the splintering branch together.</w:t>
      </w:r>
    </w:p>
  </w:footnote>
  <w:footnote w:id="457">
    <w:p w14:paraId="745589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alternative 5b is certainly not in accord with usual Akam sense, especially since the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generally denotes HIM, but in this context, and taking into consideration the prelude, this sub-level message might still be intended.</w:t>
      </w:r>
    </w:p>
  </w:footnote>
  <w:footnote w:id="458">
    <w:p w14:paraId="108AFE8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The palm-leaf is one foot short which would mean avoiding a hypermetrical penultimate, but in that case the distribution of feet over the lines seems slightly problematic.</w:t>
      </w:r>
    </w:p>
  </w:footnote>
  <w:footnote w:id="459">
    <w:p w14:paraId="3F544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penultimate line is hypermetrical, and there are two long variants (both equally incomprehensible to me). This might show difficulties with </w:t>
      </w:r>
      <w:proofErr w:type="spellStart"/>
      <w:r w:rsidRPr="00542FF1">
        <w:rPr>
          <w:rFonts w:ascii="Gandhari Unicode" w:hAnsi="Gandhari Unicode"/>
          <w:i/>
          <w:lang w:val="en-GB"/>
        </w:rPr>
        <w:t>kūḻai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could simply be an inserted gloss.</w:t>
      </w:r>
    </w:p>
  </w:footnote>
  <w:footnote w:id="460">
    <w:p w14:paraId="1FE902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structure of lines 1 and 2 compare KT 188.1,2.</w:t>
      </w:r>
    </w:p>
  </w:footnote>
  <w:footnote w:id="461">
    <w:p w14:paraId="49032EE9" w14:textId="77777777" w:rsidR="008346ED" w:rsidRDefault="008346ED">
      <w:pPr>
        <w:pStyle w:val="Footnote"/>
        <w:jc w:val="both"/>
        <w:rPr>
          <w:rFonts w:ascii="Gandhari Unicode" w:hAnsi="Gandhari Unicode"/>
          <w:lang w:val="en-GB"/>
        </w:rPr>
      </w:pPr>
      <w:r w:rsidRPr="00542FF1">
        <w:rPr>
          <w:rStyle w:val="FootnoteReference"/>
          <w:rFonts w:ascii="Gandhari Unicode" w:hAnsi="Gandhari Unicode"/>
        </w:rPr>
        <w:footnoteRef/>
      </w:r>
      <w:proofErr w:type="spellStart"/>
      <w:r w:rsidRPr="00542FF1">
        <w:rPr>
          <w:rFonts w:ascii="Gandhari Unicode" w:hAnsi="Gandhari Unicode"/>
          <w:i/>
          <w:lang w:val="en-GB"/>
        </w:rPr>
        <w:t>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kūḻaikku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erumaṇ</w:t>
      </w:r>
      <w:proofErr w:type="spellEnd"/>
      <w:r w:rsidRPr="00542FF1">
        <w:rPr>
          <w:rFonts w:ascii="Gandhari Unicode" w:hAnsi="Gandhari Unicode"/>
          <w:lang w:val="en-GB"/>
        </w:rPr>
        <w:t xml:space="preserve">: the traditional interpretation of this peculiar phrase seems baroque (see 5b). </w:t>
      </w:r>
      <w:proofErr w:type="spellStart"/>
      <w:r w:rsidRPr="00542FF1">
        <w:rPr>
          <w:rFonts w:ascii="Gandhari Unicode" w:hAnsi="Gandhari Unicode"/>
          <w:i/>
          <w:lang w:val="en-GB"/>
        </w:rPr>
        <w:t>kūḻai</w:t>
      </w:r>
      <w:proofErr w:type="spellEnd"/>
      <w:r w:rsidRPr="00542FF1">
        <w:rPr>
          <w:rFonts w:ascii="Gandhari Unicode" w:hAnsi="Gandhari Unicode"/>
          <w:lang w:val="en-GB"/>
        </w:rPr>
        <w:t xml:space="preserve"> "that which is short" is taken as a word for hair (TVG explaining that girls below 12 years of age have short hair). The trouble is that the meaning of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is "dung" (DEDR 813 "manure, excrement", not a thing likely to be put into women's hair (whatever their age). So,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ignores </w:t>
      </w:r>
      <w:proofErr w:type="spellStart"/>
      <w:r w:rsidRPr="00542FF1">
        <w:rPr>
          <w:rFonts w:ascii="Gandhari Unicode" w:hAnsi="Gandhari Unicode"/>
          <w:i/>
          <w:lang w:val="en-GB"/>
        </w:rPr>
        <w:t>eru</w:t>
      </w:r>
      <w:proofErr w:type="spellEnd"/>
      <w:r w:rsidRPr="00542FF1">
        <w:rPr>
          <w:rFonts w:ascii="Gandhari Unicode" w:hAnsi="Gandhari Unicode"/>
          <w:lang w:val="en-GB"/>
        </w:rPr>
        <w:t xml:space="preserve"> and interprets </w:t>
      </w:r>
      <w:proofErr w:type="spellStart"/>
      <w:r w:rsidRPr="00542FF1">
        <w:rPr>
          <w:rFonts w:ascii="Gandhari Unicode" w:hAnsi="Gandhari Unicode"/>
          <w:i/>
          <w:lang w:val="en-GB"/>
        </w:rPr>
        <w:t>maṇ</w:t>
      </w:r>
      <w:proofErr w:type="spellEnd"/>
      <w:r w:rsidRPr="00542FF1">
        <w:rPr>
          <w:rFonts w:ascii="Gandhari Unicode" w:hAnsi="Gandhari Unicode"/>
          <w:lang w:val="en-GB"/>
        </w:rPr>
        <w:t xml:space="preserve"> like a kind of cleaning mud substance. He gives a similar interpretation to a quite enigmatic passage in KT 372. The closest parallel I could find is NA</w:t>
      </w:r>
      <w:r w:rsidRPr="00542FF1">
        <w:rPr>
          <w:rFonts w:ascii="Gandhari Unicode" w:hAnsi="Gandhari Unicode"/>
        </w:rPr>
        <w:t xml:space="preserve"> </w:t>
      </w:r>
      <w:r w:rsidRPr="00542FF1">
        <w:rPr>
          <w:rFonts w:ascii="Gandhari Unicode" w:hAnsi="Gandhari Unicode"/>
          <w:lang w:val="en-GB"/>
        </w:rPr>
        <w:t xml:space="preserve">140.4, where sandal paste is combed into the hair (also </w:t>
      </w:r>
      <w:proofErr w:type="spellStart"/>
      <w:r w:rsidRPr="00542FF1">
        <w:rPr>
          <w:rFonts w:ascii="Gandhari Unicode" w:hAnsi="Gandhari Unicode"/>
          <w:i/>
          <w:lang w:val="en-GB"/>
        </w:rPr>
        <w:t>kūḻai</w:t>
      </w:r>
      <w:proofErr w:type="spellEnd"/>
      <w:r w:rsidRPr="00542FF1">
        <w:rPr>
          <w:rFonts w:ascii="Gandhari Unicode" w:hAnsi="Gandhari Unicode"/>
          <w:lang w:val="en-GB"/>
        </w:rPr>
        <w:t>).</w:t>
      </w:r>
      <w:r>
        <w:rPr>
          <w:rFonts w:ascii="Gandhari Unicode" w:hAnsi="Gandhari Unicode"/>
          <w:lang w:val="en-GB"/>
        </w:rPr>
        <w:t xml:space="preserve"> A more remote parallel passage is found in </w:t>
      </w:r>
      <w:proofErr w:type="spellStart"/>
      <w:r w:rsidRPr="00DF28B2">
        <w:rPr>
          <w:rFonts w:ascii="Gandhari Unicode" w:hAnsi="Gandhari Unicode"/>
          <w:i/>
          <w:iCs/>
          <w:lang w:val="en-GB"/>
        </w:rPr>
        <w:t>Peruṅkatai</w:t>
      </w:r>
      <w:proofErr w:type="spellEnd"/>
      <w:r>
        <w:rPr>
          <w:rFonts w:ascii="Gandhari Unicode" w:hAnsi="Gandhari Unicode"/>
          <w:lang w:val="en-GB"/>
        </w:rPr>
        <w:t xml:space="preserve"> 1.40.28, where both fragrant </w:t>
      </w:r>
      <w:proofErr w:type="spellStart"/>
      <w:r w:rsidRPr="00DF28B2">
        <w:rPr>
          <w:rFonts w:ascii="Gandhari Unicode" w:hAnsi="Gandhari Unicode"/>
          <w:i/>
          <w:iCs/>
          <w:lang w:val="en-GB"/>
        </w:rPr>
        <w:t>maṇ</w:t>
      </w:r>
      <w:proofErr w:type="spellEnd"/>
      <w:r>
        <w:rPr>
          <w:rFonts w:ascii="Gandhari Unicode" w:hAnsi="Gandhari Unicode"/>
          <w:lang w:val="en-GB"/>
        </w:rPr>
        <w:t xml:space="preserve"> and sandal appear to be applied to the hair (</w:t>
      </w:r>
      <w:proofErr w:type="spellStart"/>
      <w:r w:rsidRPr="00DF28B2">
        <w:rPr>
          <w:rFonts w:ascii="Gandhari Unicode" w:hAnsi="Gandhari Unicode"/>
          <w:i/>
          <w:iCs/>
          <w:lang w:val="en-GB"/>
        </w:rPr>
        <w:t>kūntal</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naṟu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maṇ</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cāntoṭu</w:t>
      </w:r>
      <w:proofErr w:type="spellEnd"/>
      <w:r w:rsidRPr="00DF28B2">
        <w:rPr>
          <w:rFonts w:ascii="Gandhari Unicode" w:hAnsi="Gandhari Unicode"/>
          <w:i/>
          <w:iCs/>
          <w:lang w:val="en-GB"/>
        </w:rPr>
        <w:t xml:space="preserve"> </w:t>
      </w:r>
      <w:proofErr w:type="spellStart"/>
      <w:r w:rsidRPr="00DF28B2">
        <w:rPr>
          <w:rFonts w:ascii="Gandhari Unicode" w:hAnsi="Gandhari Unicode"/>
          <w:i/>
          <w:iCs/>
          <w:lang w:val="en-GB"/>
        </w:rPr>
        <w:t>koṇṭu</w:t>
      </w:r>
      <w:proofErr w:type="spellEnd"/>
      <w:r>
        <w:rPr>
          <w:rFonts w:ascii="Gandhari Unicode" w:hAnsi="Gandhari Unicode"/>
          <w:lang w:val="en-GB"/>
        </w:rPr>
        <w:t>).</w:t>
      </w:r>
    </w:p>
    <w:p w14:paraId="1A2B7DB5" w14:textId="77777777" w:rsidR="008346ED" w:rsidRPr="00542FF1" w:rsidRDefault="008346ED" w:rsidP="00DF28B2">
      <w:pPr>
        <w:pStyle w:val="Footnote"/>
        <w:ind w:firstLine="0"/>
        <w:jc w:val="both"/>
        <w:rPr>
          <w:rFonts w:ascii="Gandhari Unicode" w:hAnsi="Gandhari Unicode"/>
        </w:rPr>
      </w:pPr>
      <w:r w:rsidRPr="00542FF1">
        <w:rPr>
          <w:rFonts w:ascii="Gandhari Unicode" w:hAnsi="Gandhari Unicode"/>
        </w:rPr>
        <w:t xml:space="preserve">A rather clever step is taken by Shanmugam Pillai. He adopts a reading </w:t>
      </w:r>
      <w:proofErr w:type="spellStart"/>
      <w:r w:rsidRPr="00542FF1">
        <w:rPr>
          <w:rFonts w:ascii="Gandhari Unicode" w:hAnsi="Gandhari Unicode"/>
          <w:i/>
        </w:rPr>
        <w:t>erumaṇam</w:t>
      </w:r>
      <w:proofErr w:type="spellEnd"/>
      <w:r w:rsidRPr="00542FF1">
        <w:rPr>
          <w:rFonts w:ascii="Gandhari Unicode" w:hAnsi="Gandhari Unicode"/>
        </w:rPr>
        <w:t xml:space="preserve"> into the text (which I for one could not find in any </w:t>
      </w:r>
      <w:proofErr w:type="spellStart"/>
      <w:r w:rsidRPr="00542FF1">
        <w:rPr>
          <w:rFonts w:ascii="Gandhari Unicode" w:hAnsi="Gandhari Unicode"/>
        </w:rPr>
        <w:t>ms.</w:t>
      </w:r>
      <w:proofErr w:type="spellEnd"/>
      <w:r w:rsidRPr="00542FF1">
        <w:rPr>
          <w:rFonts w:ascii="Gandhari Unicode" w:hAnsi="Gandhari Unicode"/>
        </w:rPr>
        <w:t xml:space="preserve">). Now this would be a kind of red </w:t>
      </w:r>
      <w:r>
        <w:rPr>
          <w:rFonts w:ascii="Gandhari Unicode" w:hAnsi="Gandhari Unicode"/>
        </w:rPr>
        <w:t>waterlil</w:t>
      </w:r>
      <w:r w:rsidRPr="00542FF1">
        <w:rPr>
          <w:rFonts w:ascii="Gandhari Unicode" w:hAnsi="Gandhari Unicode"/>
        </w:rPr>
        <w:t xml:space="preserve">y, quite appropriate to the context, but unfortunately a </w:t>
      </w:r>
      <w:r w:rsidRPr="00542FF1">
        <w:rPr>
          <w:rFonts w:ascii="Gandhari Unicode" w:hAnsi="Gandhari Unicode"/>
          <w:i/>
          <w:iCs/>
        </w:rPr>
        <w:t>hapax</w:t>
      </w:r>
      <w:r w:rsidRPr="00542FF1">
        <w:rPr>
          <w:rFonts w:ascii="Gandhari Unicode" w:hAnsi="Gandhari Unicode"/>
        </w:rPr>
        <w:t xml:space="preserve"> in </w:t>
      </w:r>
      <w:proofErr w:type="spellStart"/>
      <w:r w:rsidRPr="00542FF1">
        <w:rPr>
          <w:rFonts w:ascii="Gandhari Unicode" w:hAnsi="Gandhari Unicode"/>
        </w:rPr>
        <w:t>Caṅkam</w:t>
      </w:r>
      <w:proofErr w:type="spellEnd"/>
      <w:r w:rsidRPr="00542FF1">
        <w:rPr>
          <w:rFonts w:ascii="Gandhari Unicode" w:hAnsi="Gandhari Unicode"/>
        </w:rPr>
        <w:t xml:space="preserve"> literature (the TL only refers to the </w:t>
      </w:r>
      <w:proofErr w:type="spellStart"/>
      <w:r w:rsidRPr="00542FF1">
        <w:rPr>
          <w:rFonts w:ascii="Gandhari Unicode" w:hAnsi="Gandhari Unicode"/>
        </w:rPr>
        <w:t>Piṅkalam</w:t>
      </w:r>
      <w:proofErr w:type="spellEnd"/>
      <w:r w:rsidRPr="00542FF1">
        <w:rPr>
          <w:rFonts w:ascii="Gandhari Unicode" w:hAnsi="Gandhari Unicode"/>
        </w:rPr>
        <w:t>).</w:t>
      </w:r>
    </w:p>
    <w:p w14:paraId="11825329" w14:textId="77777777" w:rsidR="008346ED" w:rsidRPr="00542FF1" w:rsidRDefault="008346ED">
      <w:pPr>
        <w:pStyle w:val="Footnote"/>
        <w:jc w:val="both"/>
        <w:rPr>
          <w:rFonts w:ascii="Gandhari Unicode" w:hAnsi="Gandhari Unicode"/>
        </w:rPr>
      </w:pPr>
      <w:r w:rsidRPr="00542FF1">
        <w:rPr>
          <w:rFonts w:ascii="Gandhari Unicode" w:hAnsi="Gandhari Unicode"/>
        </w:rPr>
        <w:tab/>
        <w:t xml:space="preserve">Yet another strategy might be to take </w:t>
      </w:r>
      <w:proofErr w:type="spellStart"/>
      <w:r w:rsidRPr="00542FF1">
        <w:rPr>
          <w:rFonts w:ascii="Gandhari Unicode" w:hAnsi="Gandhari Unicode"/>
          <w:i/>
        </w:rPr>
        <w:t>kūḻai</w:t>
      </w:r>
      <w:proofErr w:type="spellEnd"/>
      <w:r w:rsidRPr="00542FF1">
        <w:rPr>
          <w:rFonts w:ascii="Gandhari Unicode" w:hAnsi="Gandhari Unicode"/>
        </w:rPr>
        <w:t xml:space="preserve"> in another meaning. According to DEDR 1822 </w:t>
      </w:r>
      <w:proofErr w:type="spellStart"/>
      <w:r w:rsidRPr="00542FF1">
        <w:rPr>
          <w:rFonts w:ascii="Gandhari Unicode" w:hAnsi="Gandhari Unicode"/>
          <w:i/>
        </w:rPr>
        <w:t>kūḻai</w:t>
      </w:r>
      <w:proofErr w:type="spellEnd"/>
      <w:r w:rsidRPr="00542FF1">
        <w:rPr>
          <w:rFonts w:ascii="Gandhari Unicode" w:hAnsi="Gandhari Unicode"/>
        </w:rPr>
        <w:t xml:space="preserve"> can also mean "mud". It might be conceivable that, for the usual mud mixture used for the mending of the house walls, dung and earth </w:t>
      </w:r>
      <w:proofErr w:type="gramStart"/>
      <w:r w:rsidRPr="00542FF1">
        <w:rPr>
          <w:rFonts w:ascii="Gandhari Unicode" w:hAnsi="Gandhari Unicode"/>
        </w:rPr>
        <w:t>have to</w:t>
      </w:r>
      <w:proofErr w:type="gramEnd"/>
      <w:r w:rsidRPr="00542FF1">
        <w:rPr>
          <w:rFonts w:ascii="Gandhari Unicode" w:hAnsi="Gandhari Unicode"/>
        </w:rPr>
        <w:t xml:space="preserve"> be collected, a necessary domestic task generally taken over by the women.</w:t>
      </w:r>
    </w:p>
  </w:footnote>
  <w:footnote w:id="462">
    <w:p w14:paraId="4FBD0D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can have at least two shades, namely that of "folly" (cf. the village in KT 89.3) or innocence (cf. SHE in KT 142.2). Here it depends on whether we see the confidante solely as a matchmaker or whether she is supposed to act in accordance with HER wishes.</w:t>
      </w:r>
    </w:p>
  </w:footnote>
  <w:footnote w:id="463">
    <w:p w14:paraId="22BCF8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palm-leaf variant </w:t>
      </w:r>
      <w:proofErr w:type="spellStart"/>
      <w:r w:rsidRPr="00542FF1">
        <w:rPr>
          <w:rFonts w:ascii="Gandhari Unicode" w:hAnsi="Gandhari Unicode"/>
          <w:i/>
          <w:lang w:val="en-GB"/>
        </w:rPr>
        <w:t>arunta</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aruntu-tal</w:t>
      </w:r>
      <w:proofErr w:type="spellEnd"/>
      <w:r w:rsidRPr="00542FF1">
        <w:rPr>
          <w:rFonts w:ascii="Gandhari Unicode" w:hAnsi="Gandhari Unicode"/>
          <w:i/>
          <w:lang w:val="en-GB"/>
        </w:rPr>
        <w:t>,</w:t>
      </w:r>
      <w:r w:rsidRPr="00542FF1">
        <w:rPr>
          <w:rFonts w:ascii="Gandhari Unicode" w:hAnsi="Gandhari Unicode"/>
          <w:lang w:val="en-GB"/>
        </w:rPr>
        <w:t xml:space="preserve"> 5</w:t>
      </w:r>
      <w:r w:rsidRPr="00542FF1">
        <w:rPr>
          <w:rFonts w:ascii="Gandhari Unicode" w:hAnsi="Gandhari Unicode"/>
          <w:vertAlign w:val="superscript"/>
          <w:lang w:val="en-GB"/>
        </w:rPr>
        <w:t>th</w:t>
      </w:r>
      <w:r w:rsidRPr="00542FF1">
        <w:rPr>
          <w:rFonts w:ascii="Gandhari Unicode" w:hAnsi="Gandhari Unicode"/>
          <w:lang w:val="en-GB"/>
        </w:rPr>
        <w:t xml:space="preserve"> class, "to eat", cannot be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the p.a., as is glossed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as the construction demands, but only infinitive.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reason to accept the equally well attested reading </w:t>
      </w:r>
      <w:proofErr w:type="spellStart"/>
      <w:r w:rsidRPr="00542FF1">
        <w:rPr>
          <w:rFonts w:ascii="Gandhari Unicode" w:hAnsi="Gandhari Unicode"/>
          <w:i/>
          <w:iCs/>
          <w:lang w:val="en-GB"/>
        </w:rPr>
        <w:t>aruntum</w:t>
      </w:r>
      <w:proofErr w:type="spellEnd"/>
      <w:r w:rsidRPr="00542FF1">
        <w:rPr>
          <w:rFonts w:ascii="Gandhari Unicode" w:hAnsi="Gandhari Unicode"/>
          <w:lang w:val="en-GB"/>
        </w:rPr>
        <w:t>.</w:t>
      </w:r>
    </w:p>
  </w:footnote>
  <w:footnote w:id="464">
    <w:p w14:paraId="469F5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According to Takahashi (with reference to Nakk. on IA and AV) the confidante has led HER to HIM.</w:t>
      </w:r>
    </w:p>
  </w:footnote>
  <w:footnote w:id="465">
    <w:p w14:paraId="6B04A6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koṇkaṉ</w:t>
      </w:r>
      <w:proofErr w:type="spellEnd"/>
      <w:r w:rsidRPr="00542FF1">
        <w:rPr>
          <w:rFonts w:ascii="Gandhari Unicode" w:hAnsi="Gandhari Unicode"/>
          <w:lang w:val="en-GB"/>
        </w:rPr>
        <w:t xml:space="preserve"> is one of the few </w:t>
      </w:r>
      <w:proofErr w:type="gramStart"/>
      <w:r w:rsidRPr="00542FF1">
        <w:rPr>
          <w:rFonts w:ascii="Gandhari Unicode" w:hAnsi="Gandhari Unicode"/>
          <w:lang w:val="en-GB"/>
        </w:rPr>
        <w:t>designation</w:t>
      </w:r>
      <w:proofErr w:type="gramEnd"/>
      <w:r w:rsidRPr="00542FF1">
        <w:rPr>
          <w:rFonts w:ascii="Gandhari Unicode" w:hAnsi="Gandhari Unicode"/>
          <w:lang w:val="en-GB"/>
        </w:rPr>
        <w:t xml:space="preserve"> of the man with regional association which defy etymological analysis (it is not included in DEDR). So what else is there to do than to follow tradition and take it as one of the words for the man from the seashore?</w:t>
      </w:r>
    </w:p>
  </w:footnote>
  <w:footnote w:id="466">
    <w:p w14:paraId="2C7F05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in accordance with Takahashi's explanation of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and with </w:t>
      </w:r>
      <w:r>
        <w:rPr>
          <w:rFonts w:ascii="Gandhari Unicode" w:hAnsi="Gandhari Unicode"/>
          <w:lang w:val="en-GB"/>
        </w:rPr>
        <w:t>TVG</w:t>
      </w:r>
      <w:r w:rsidRPr="00542FF1">
        <w:rPr>
          <w:rFonts w:ascii="Gandhari Unicode" w:hAnsi="Gandhari Unicode"/>
          <w:lang w:val="en-GB"/>
        </w:rPr>
        <w:t xml:space="preserve">'s reading of the text is that the confidante has brought HER to HIM, but that she adds that both SHE and </w:t>
      </w:r>
      <w:proofErr w:type="gramStart"/>
      <w:r w:rsidRPr="00542FF1">
        <w:rPr>
          <w:rFonts w:ascii="Gandhari Unicode" w:hAnsi="Gandhari Unicode"/>
          <w:lang w:val="en-GB"/>
        </w:rPr>
        <w:t>herself</w:t>
      </w:r>
      <w:proofErr w:type="gramEnd"/>
      <w:r w:rsidRPr="00542FF1">
        <w:rPr>
          <w:rFonts w:ascii="Gandhari Unicode" w:hAnsi="Gandhari Unicode"/>
          <w:lang w:val="en-GB"/>
        </w:rPr>
        <w:t xml:space="preserve"> will soon have to go. What one would expect in this case, however, is forms like </w:t>
      </w:r>
      <w:proofErr w:type="spellStart"/>
      <w:r w:rsidRPr="00542FF1">
        <w:rPr>
          <w:rFonts w:ascii="Gandhari Unicode" w:hAnsi="Gandhari Unicode"/>
          <w:i/>
          <w:lang w:val="en-GB"/>
        </w:rPr>
        <w:t>vantaṉam</w:t>
      </w:r>
      <w:proofErr w:type="spellEnd"/>
      <w:r w:rsidRPr="00542FF1">
        <w:rPr>
          <w:rFonts w:ascii="Gandhari Unicode" w:hAnsi="Gandhari Unicode"/>
          <w:lang w:val="en-GB"/>
        </w:rPr>
        <w:t xml:space="preserve"> "we have come" and </w:t>
      </w:r>
      <w:proofErr w:type="spellStart"/>
      <w:r w:rsidRPr="00542FF1">
        <w:rPr>
          <w:rFonts w:ascii="Gandhari Unicode" w:hAnsi="Gandhari Unicode"/>
          <w:i/>
          <w:lang w:val="en-GB"/>
        </w:rPr>
        <w:t>celku</w:t>
      </w:r>
      <w:proofErr w:type="spellEnd"/>
      <w:r w:rsidRPr="00542FF1">
        <w:rPr>
          <w:rFonts w:ascii="Gandhari Unicode" w:hAnsi="Gandhari Unicode"/>
          <w:lang w:val="en-GB"/>
        </w:rPr>
        <w:t xml:space="preserve"> "I go", referring to the confidante being about to leave the couple for some time. Another problem with this is </w:t>
      </w:r>
      <w:proofErr w:type="spellStart"/>
      <w:r w:rsidRPr="00542FF1">
        <w:rPr>
          <w:rFonts w:ascii="Gandhari Unicode" w:hAnsi="Gandhari Unicode"/>
          <w:i/>
          <w:lang w:val="en-GB"/>
        </w:rPr>
        <w:t>viyaṅkoḷ</w:t>
      </w:r>
      <w:proofErr w:type="spellEnd"/>
      <w:r w:rsidRPr="00542FF1">
        <w:rPr>
          <w:rFonts w:ascii="Gandhari Unicode" w:hAnsi="Gandhari Unicode"/>
          <w:lang w:val="en-GB"/>
        </w:rPr>
        <w:t xml:space="preserve">, which is to be found in the TL (as one would expect by etymology) as a lexeme meaning "to obey" ("to receive an order"). </w:t>
      </w:r>
      <w:proofErr w:type="gramStart"/>
      <w:r w:rsidRPr="00542FF1">
        <w:rPr>
          <w:rFonts w:ascii="Gandhari Unicode" w:hAnsi="Gandhari Unicode"/>
          <w:lang w:val="en-GB"/>
        </w:rPr>
        <w:t>So</w:t>
      </w:r>
      <w:proofErr w:type="gramEnd"/>
      <w:r w:rsidRPr="00542FF1">
        <w:rPr>
          <w:rFonts w:ascii="Gandhari Unicode" w:hAnsi="Gandhari Unicode"/>
          <w:lang w:val="en-GB"/>
        </w:rPr>
        <w:t xml:space="preserve"> it would be more natural to take the whole as HER speech to HIM, saying that she has come to meet him (</w:t>
      </w:r>
      <w:proofErr w:type="spellStart"/>
      <w:r w:rsidRPr="00542FF1">
        <w:rPr>
          <w:rFonts w:ascii="Gandhari Unicode" w:hAnsi="Gandhari Unicode"/>
          <w:i/>
          <w:lang w:val="en-GB"/>
        </w:rPr>
        <w:t>vantaṉeṉ</w:t>
      </w:r>
      <w:proofErr w:type="spellEnd"/>
      <w:r w:rsidRPr="00542FF1">
        <w:rPr>
          <w:rFonts w:ascii="Gandhari Unicode" w:hAnsi="Gandhari Unicode"/>
          <w:lang w:val="en-GB"/>
        </w:rPr>
        <w:t>), but that they should now go to another (safer?) place (</w:t>
      </w:r>
      <w:proofErr w:type="spellStart"/>
      <w:r w:rsidRPr="00542FF1">
        <w:rPr>
          <w:rFonts w:ascii="Gandhari Unicode" w:hAnsi="Gandhari Unicode"/>
          <w:i/>
          <w:lang w:val="en-GB"/>
        </w:rPr>
        <w:t>celkam</w:t>
      </w:r>
      <w:proofErr w:type="spellEnd"/>
      <w:r w:rsidRPr="00542FF1">
        <w:rPr>
          <w:rFonts w:ascii="Gandhari Unicode" w:hAnsi="Gandhari Unicode"/>
          <w:lang w:val="en-GB"/>
        </w:rPr>
        <w:t>). The doll then can be either understood as a pretext, or as a peculiar kind of coquetry, because she is presumably not about to play with dolls with him.</w:t>
      </w:r>
    </w:p>
  </w:footnote>
  <w:footnote w:id="467">
    <w:p w14:paraId="1FEF89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alkalum</w:t>
      </w:r>
      <w:proofErr w:type="spellEnd"/>
      <w:r w:rsidRPr="00542FF1">
        <w:rPr>
          <w:rFonts w:ascii="Gandhari Unicode" w:hAnsi="Gandhari Unicode"/>
          <w:lang w:val="en-GB"/>
        </w:rPr>
        <w:t xml:space="preserve"> is a little awkward. Easier to understand would be the variant </w:t>
      </w:r>
      <w:proofErr w:type="spellStart"/>
      <w:r w:rsidRPr="00542FF1">
        <w:rPr>
          <w:rFonts w:ascii="Gandhari Unicode" w:hAnsi="Gandhari Unicode"/>
          <w:i/>
          <w:iCs/>
          <w:lang w:val="en-GB"/>
        </w:rPr>
        <w:t>vaikalum</w:t>
      </w:r>
      <w:proofErr w:type="spellEnd"/>
      <w:r w:rsidRPr="00542FF1">
        <w:rPr>
          <w:rFonts w:ascii="Gandhari Unicode" w:hAnsi="Gandhari Unicode"/>
          <w:lang w:val="en-GB"/>
        </w:rPr>
        <w:t>: eating fish "all day".</w:t>
      </w:r>
    </w:p>
  </w:footnote>
  <w:footnote w:id="468">
    <w:p w14:paraId="437205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This obviously aphoristic prelude to the actual poem is a little disconcerting (as most of such preludes are). Perhaps the sense is that, even though HE has done well by HER, she does not value it, but scolds him. The rest quite clearly is a request to make up the quarrel that presumably SHE has started. The traditional interpretation goes another way by taking the first line as a rhetorical question, </w:t>
      </w:r>
      <w:r w:rsidRPr="00542FF1">
        <w:rPr>
          <w:rFonts w:ascii="Gandhari Unicode" w:hAnsi="Gandhari Unicode"/>
          <w:i/>
          <w:lang w:val="en-GB"/>
        </w:rPr>
        <w:t>-ē</w:t>
      </w:r>
      <w:r w:rsidRPr="00542FF1">
        <w:rPr>
          <w:rFonts w:ascii="Gandhari Unicode" w:hAnsi="Gandhari Unicode"/>
          <w:lang w:val="en-GB"/>
        </w:rPr>
        <w:t xml:space="preserve"> having, according to Tol. Col. 259, also this function: "If [someone] does something very good, are there also people who don't value [it]?".</w:t>
      </w:r>
    </w:p>
  </w:footnote>
  <w:footnote w:id="469">
    <w:p w14:paraId="08521B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tēmpāy</w:t>
      </w:r>
      <w:proofErr w:type="spellEnd"/>
      <w:r w:rsidRPr="00542FF1">
        <w:rPr>
          <w:rFonts w:ascii="Gandhari Unicode" w:hAnsi="Gandhari Unicode"/>
          <w:lang w:val="en-GB"/>
        </w:rPr>
        <w:t xml:space="preserve"> can also mean "frequented by bees": </w:t>
      </w:r>
      <w:proofErr w:type="spellStart"/>
      <w:r w:rsidRPr="00542FF1">
        <w:rPr>
          <w:rFonts w:ascii="Gandhari Unicode" w:hAnsi="Gandhari Unicode"/>
          <w:i/>
          <w:lang w:val="en-GB"/>
        </w:rPr>
        <w:t>pāy</w:t>
      </w:r>
      <w:proofErr w:type="spellEnd"/>
      <w:r w:rsidRPr="00542FF1">
        <w:rPr>
          <w:rFonts w:ascii="Gandhari Unicode" w:hAnsi="Gandhari Unicode"/>
          <w:lang w:val="en-GB"/>
        </w:rPr>
        <w:t xml:space="preserve">, the verb of movement, might be explained </w:t>
      </w:r>
      <w:proofErr w:type="gramStart"/>
      <w:r w:rsidRPr="00542FF1">
        <w:rPr>
          <w:rFonts w:ascii="Gandhari Unicode" w:hAnsi="Gandhari Unicode"/>
          <w:lang w:val="en-GB"/>
        </w:rPr>
        <w:t>as a means to</w:t>
      </w:r>
      <w:proofErr w:type="gramEnd"/>
      <w:r w:rsidRPr="00542FF1">
        <w:rPr>
          <w:rFonts w:ascii="Gandhari Unicode" w:hAnsi="Gandhari Unicode"/>
          <w:lang w:val="en-GB"/>
        </w:rPr>
        <w:t xml:space="preserve"> activate the (metonymic?) association of </w:t>
      </w:r>
      <w:proofErr w:type="spellStart"/>
      <w:r w:rsidRPr="00542FF1">
        <w:rPr>
          <w:rFonts w:ascii="Gandhari Unicode" w:hAnsi="Gandhari Unicode"/>
          <w:i/>
          <w:lang w:val="en-GB"/>
        </w:rPr>
        <w:t>tēm</w:t>
      </w:r>
      <w:proofErr w:type="spellEnd"/>
      <w:r w:rsidRPr="00542FF1">
        <w:rPr>
          <w:rFonts w:ascii="Gandhari Unicode" w:hAnsi="Gandhari Unicode"/>
          <w:lang w:val="en-GB"/>
        </w:rPr>
        <w:t xml:space="preserve"> with bee.</w:t>
      </w:r>
    </w:p>
  </w:footnote>
  <w:footnote w:id="470">
    <w:p w14:paraId="50FC2E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uṟaivōḷ</w:t>
      </w:r>
      <w:proofErr w:type="spellEnd"/>
      <w:r w:rsidRPr="00542FF1">
        <w:rPr>
          <w:rFonts w:ascii="Gandhari Unicode" w:hAnsi="Gandhari Unicode"/>
          <w:lang w:val="en-GB"/>
        </w:rPr>
        <w:t xml:space="preserve">: the most natural interpretation might here be one of </w:t>
      </w:r>
      <w:proofErr w:type="spellStart"/>
      <w:r w:rsidRPr="00542FF1">
        <w:rPr>
          <w:rFonts w:ascii="Gandhari Unicode" w:hAnsi="Gandhari Unicode"/>
          <w:i/>
          <w:lang w:val="en-GB"/>
        </w:rPr>
        <w:t>uṟai-tal</w:t>
      </w:r>
      <w:proofErr w:type="spellEnd"/>
      <w:r w:rsidRPr="00542FF1">
        <w:rPr>
          <w:rFonts w:ascii="Gandhari Unicode" w:hAnsi="Gandhari Unicode"/>
          <w:lang w:val="en-GB"/>
        </w:rPr>
        <w:t xml:space="preserve"> as an auxiliary verb with the aspect of continuity: she is one who is continuously longed for by him. See also KT 145.4 </w:t>
      </w:r>
      <w:proofErr w:type="spellStart"/>
      <w:r w:rsidRPr="00542FF1">
        <w:rPr>
          <w:rFonts w:ascii="Gandhari Unicode" w:hAnsi="Gandhari Unicode"/>
          <w:i/>
          <w:lang w:val="en-GB"/>
        </w:rPr>
        <w:t>tuñcātu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uṟainar</w:t>
      </w:r>
      <w:proofErr w:type="spellEnd"/>
      <w:r w:rsidRPr="00542FF1">
        <w:rPr>
          <w:rFonts w:ascii="Gandhari Unicode" w:hAnsi="Gandhari Unicode"/>
          <w:lang w:val="en-GB"/>
        </w:rPr>
        <w:t xml:space="preserve">, KT 65.4 </w:t>
      </w:r>
      <w:proofErr w:type="spellStart"/>
      <w:r w:rsidRPr="00542FF1">
        <w:rPr>
          <w:rFonts w:ascii="Gandhari Unicode" w:hAnsi="Gandhari Unicode"/>
          <w:i/>
          <w:lang w:val="en-GB"/>
        </w:rPr>
        <w:t>vārātu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uṟaiyunar</w:t>
      </w:r>
      <w:proofErr w:type="spellEnd"/>
      <w:r w:rsidRPr="00542FF1">
        <w:rPr>
          <w:rFonts w:ascii="Gandhari Unicode" w:hAnsi="Gandhari Unicode"/>
          <w:lang w:val="en-GB"/>
        </w:rPr>
        <w:t>.</w:t>
      </w:r>
    </w:p>
  </w:footnote>
  <w:footnote w:id="471">
    <w:p w14:paraId="75A263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aṟal</w:t>
      </w:r>
      <w:proofErr w:type="spellEnd"/>
      <w:r w:rsidRPr="00542FF1">
        <w:rPr>
          <w:rFonts w:ascii="Gandhari Unicode" w:hAnsi="Gandhari Unicode"/>
          <w:lang w:val="en-GB"/>
        </w:rPr>
        <w:t xml:space="preserve"> can also be,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"black sand", that is, "like black sand flown over fine [white] sand";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unequivocally in KT 286.3, but equally certain is "water" in KT 65.1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and in the KT there are just these 3 occurrences.</w:t>
      </w:r>
    </w:p>
  </w:footnote>
  <w:footnote w:id="472">
    <w:p w14:paraId="71DFEBF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Again</w:t>
      </w:r>
      <w:proofErr w:type="gramEnd"/>
      <w:r w:rsidRPr="00542FF1">
        <w:rPr>
          <w:rFonts w:ascii="Gandhari Unicode" w:hAnsi="Gandhari Unicode"/>
        </w:rPr>
        <w:t xml:space="preserve"> the elliptical crossing of expressive levels: the white sand through which the water flows in curl-like, winding tracks evokes her face, otherwise not mentioned, and/or her white body which is contrasted by her black hair.</w:t>
      </w:r>
    </w:p>
  </w:footnote>
  <w:footnote w:id="473">
    <w:p w14:paraId="366C22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Instead of taking </w:t>
      </w:r>
      <w:proofErr w:type="spellStart"/>
      <w:r w:rsidRPr="00542FF1">
        <w:rPr>
          <w:rFonts w:ascii="Gandhari Unicode" w:hAnsi="Gandhari Unicode"/>
          <w:i/>
          <w:lang w:val="en-GB"/>
        </w:rPr>
        <w:t>nal</w:t>
      </w:r>
      <w:proofErr w:type="spellEnd"/>
      <w:r w:rsidRPr="00542FF1">
        <w:rPr>
          <w:rFonts w:ascii="Gandhari Unicode" w:hAnsi="Gandhari Unicode"/>
          <w:lang w:val="en-GB"/>
        </w:rPr>
        <w:t xml:space="preserve"> "good" as a further predicate noun difficult to explain, the possibility of an adverb might be considered,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"very curly".</w:t>
      </w:r>
    </w:p>
  </w:footnote>
  <w:footnote w:id="474">
    <w:p w14:paraId="6D68AC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So </w:t>
      </w:r>
      <w:r>
        <w:rPr>
          <w:rFonts w:ascii="Gandhari Unicode" w:hAnsi="Gandhari Unicode"/>
        </w:rPr>
        <w:t>TVG</w:t>
      </w:r>
      <w:r w:rsidRPr="00542FF1">
        <w:rPr>
          <w:rFonts w:ascii="Gandhari Unicode" w:hAnsi="Gandhari Unicode"/>
        </w:rPr>
        <w:t xml:space="preserve"> with </w:t>
      </w:r>
      <w:proofErr w:type="spellStart"/>
      <w:r w:rsidRPr="00542FF1">
        <w:rPr>
          <w:rFonts w:ascii="Gandhari Unicode" w:hAnsi="Gandhari Unicode"/>
        </w:rPr>
        <w:t>Cām</w:t>
      </w:r>
      <w:proofErr w:type="spellEnd"/>
      <w:r w:rsidRPr="00542FF1">
        <w:rPr>
          <w:rFonts w:ascii="Gandhari Unicode" w:hAnsi="Gandhari Unicode"/>
        </w:rPr>
        <w:t xml:space="preserve">.; </w:t>
      </w:r>
      <w:proofErr w:type="gramStart"/>
      <w:r w:rsidRPr="00542FF1">
        <w:rPr>
          <w:rFonts w:ascii="Gandhari Unicode" w:hAnsi="Gandhari Unicode"/>
        </w:rPr>
        <w:t>of course</w:t>
      </w:r>
      <w:proofErr w:type="gramEnd"/>
      <w:r w:rsidRPr="00542FF1">
        <w:rPr>
          <w:rFonts w:ascii="Gandhari Unicode" w:hAnsi="Gandhari Unicode"/>
        </w:rPr>
        <w:t xml:space="preserve"> there is the </w:t>
      </w:r>
      <w:proofErr w:type="spellStart"/>
      <w:r w:rsidRPr="00542FF1">
        <w:rPr>
          <w:rFonts w:ascii="Gandhari Unicode" w:hAnsi="Gandhari Unicode"/>
        </w:rPr>
        <w:t>topos</w:t>
      </w:r>
      <w:proofErr w:type="spellEnd"/>
      <w:r w:rsidRPr="00542FF1">
        <w:rPr>
          <w:rFonts w:ascii="Gandhari Unicode" w:hAnsi="Gandhari Unicode"/>
        </w:rPr>
        <w:t xml:space="preserve"> of bees coming to women's hair.</w:t>
      </w:r>
    </w:p>
  </w:footnote>
  <w:footnote w:id="475">
    <w:p w14:paraId="63A72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best-attested variant clearly is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no ox, but the escape from the rope of the herdsman, in other words, once again an elliptical metaphor, and moreover without a comparison particle.</w:t>
      </w:r>
    </w:p>
  </w:footnote>
  <w:footnote w:id="476">
    <w:p w14:paraId="1F4A9D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varātu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amaika</w:t>
      </w:r>
      <w:proofErr w:type="spellEnd"/>
      <w:r w:rsidRPr="00542FF1">
        <w:rPr>
          <w:rFonts w:ascii="Gandhari Unicode" w:hAnsi="Gandhari Unicode"/>
          <w:lang w:val="en-GB"/>
        </w:rPr>
        <w:t xml:space="preserve">: this is a play on the root </w:t>
      </w:r>
      <w:proofErr w:type="spellStart"/>
      <w:r w:rsidRPr="00542FF1">
        <w:rPr>
          <w:rFonts w:ascii="Gandhari Unicode" w:hAnsi="Gandhari Unicode"/>
          <w:i/>
          <w:lang w:val="en-GB"/>
        </w:rPr>
        <w:t>amai-tal</w:t>
      </w:r>
      <w:proofErr w:type="spellEnd"/>
      <w:r w:rsidRPr="00542FF1">
        <w:rPr>
          <w:rFonts w:ascii="Gandhari Unicode" w:hAnsi="Gandhari Unicode"/>
          <w:lang w:val="en-GB"/>
        </w:rPr>
        <w:t>, but still it is possible to read an auxiliary in the first case, in the sense of reaching permanently a new condition. Cf. note on KT 92.5, 132.3.</w:t>
      </w:r>
    </w:p>
  </w:footnote>
  <w:footnote w:id="477">
    <w:p w14:paraId="0C7A6D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verbal nouns? </w:t>
      </w:r>
      <w:proofErr w:type="spellStart"/>
      <w:r w:rsidRPr="00542FF1">
        <w:rPr>
          <w:rFonts w:ascii="Gandhari Unicode" w:hAnsi="Gandhari Unicode"/>
          <w:i/>
          <w:lang w:val="en-GB"/>
        </w:rPr>
        <w:t>pārval</w:t>
      </w:r>
      <w:proofErr w:type="spellEnd"/>
      <w:r w:rsidRPr="00542FF1">
        <w:rPr>
          <w:rFonts w:ascii="Gandhari Unicode" w:hAnsi="Gandhari Unicode"/>
          <w:lang w:val="en-GB"/>
        </w:rPr>
        <w:t xml:space="preserve"> certainly is actualisation (in this moment), but what is </w:t>
      </w:r>
      <w:proofErr w:type="spellStart"/>
      <w:r w:rsidRPr="00542FF1">
        <w:rPr>
          <w:rFonts w:ascii="Gandhari Unicode" w:hAnsi="Gandhari Unicode"/>
          <w:i/>
          <w:lang w:val="en-GB"/>
        </w:rPr>
        <w:t>paruvaral</w:t>
      </w:r>
      <w:proofErr w:type="spellEnd"/>
      <w:r w:rsidRPr="00542FF1">
        <w:rPr>
          <w:rFonts w:ascii="Gandhari Unicode" w:hAnsi="Gandhari Unicode"/>
          <w:lang w:val="en-GB"/>
        </w:rPr>
        <w:t>, a fixed state? Or: "the wet crab, all suffering, as it fears the crane’s seeing [it] ..."?</w:t>
      </w:r>
    </w:p>
  </w:footnote>
  <w:footnote w:id="478">
    <w:p w14:paraId="4FD8EC4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Is this an intended ambiguity? For either HE has come free from HER like the ox from the herdsman, and thus content in the sense of indifferent towards her (2-5b), or HE has come free from his duties and is hurrying </w:t>
      </w:r>
      <w:proofErr w:type="gramStart"/>
      <w:r w:rsidRPr="00542FF1">
        <w:rPr>
          <w:rFonts w:ascii="Gandhari Unicode" w:hAnsi="Gandhari Unicode"/>
        </w:rPr>
        <w:t>back, but</w:t>
      </w:r>
      <w:proofErr w:type="gramEnd"/>
      <w:r w:rsidRPr="00542FF1">
        <w:rPr>
          <w:rFonts w:ascii="Gandhari Unicode" w:hAnsi="Gandhari Unicode"/>
        </w:rPr>
        <w:t xml:space="preserve"> is delayed on the way. In the first case SHE can do nothing but put up with it, in the second she needs the strength to go on waiting: line 6 with the smaller bangles, signifying the will not to give her anxiety away.</w:t>
      </w:r>
    </w:p>
  </w:footnote>
  <w:footnote w:id="479">
    <w:p w14:paraId="4FEC3F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it is highly likely that </w:t>
      </w:r>
      <w:proofErr w:type="spellStart"/>
      <w:r w:rsidRPr="00542FF1">
        <w:rPr>
          <w:rFonts w:ascii="Gandhari Unicode" w:hAnsi="Gandhari Unicode"/>
        </w:rPr>
        <w:t>Cām</w:t>
      </w:r>
      <w:proofErr w:type="spellEnd"/>
      <w:r w:rsidRPr="00542FF1">
        <w:rPr>
          <w:rFonts w:ascii="Gandhari Unicode" w:hAnsi="Gandhari Unicode"/>
        </w:rPr>
        <w:t xml:space="preserve">. corrected the text (reading as a pencil correction in C2), for the simple reason that an intransitive form of </w:t>
      </w:r>
      <w:proofErr w:type="spellStart"/>
      <w:r w:rsidRPr="00542FF1">
        <w:rPr>
          <w:rFonts w:ascii="Gandhari Unicode" w:hAnsi="Gandhari Unicode"/>
          <w:i/>
          <w:iCs/>
        </w:rPr>
        <w:t>aṭaittal</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to lock</w:t>
      </w:r>
      <w:r w:rsidRPr="00542FF1">
        <w:rPr>
          <w:rFonts w:ascii="Gandhari Unicode" w:hAnsi="Gandhari Unicode"/>
          <w:lang w:val="en-GB"/>
        </w:rPr>
        <w:t>"</w:t>
      </w:r>
      <w:r w:rsidRPr="00542FF1">
        <w:rPr>
          <w:rFonts w:ascii="Gandhari Unicode" w:hAnsi="Gandhari Unicode"/>
        </w:rPr>
        <w:t xml:space="preserve"> (DEDR 83), does not seem to be attested. Morphologically, however, there is nothing wrong with it, and moreover </w:t>
      </w:r>
      <w:proofErr w:type="spellStart"/>
      <w:r w:rsidRPr="00542FF1">
        <w:rPr>
          <w:rFonts w:ascii="Gandhari Unicode" w:hAnsi="Gandhari Unicode"/>
        </w:rPr>
        <w:t>Cām</w:t>
      </w:r>
      <w:proofErr w:type="spellEnd"/>
      <w:r w:rsidRPr="00542FF1">
        <w:rPr>
          <w:rFonts w:ascii="Gandhari Unicode" w:hAnsi="Gandhari Unicode"/>
        </w:rPr>
        <w:t xml:space="preserve">.'s infinitive is slightly awkward, since it is in </w:t>
      </w:r>
      <w:proofErr w:type="gramStart"/>
      <w:r w:rsidRPr="00542FF1">
        <w:rPr>
          <w:rFonts w:ascii="Gandhari Unicode" w:hAnsi="Gandhari Unicode"/>
        </w:rPr>
        <w:t>subject-identity</w:t>
      </w:r>
      <w:proofErr w:type="gramEnd"/>
      <w:r w:rsidRPr="00542FF1">
        <w:rPr>
          <w:rFonts w:ascii="Gandhari Unicode" w:hAnsi="Gandhari Unicode"/>
        </w:rPr>
        <w:t xml:space="preserve"> with </w:t>
      </w:r>
      <w:proofErr w:type="spellStart"/>
      <w:r w:rsidRPr="00542FF1">
        <w:rPr>
          <w:rFonts w:ascii="Gandhari Unicode" w:hAnsi="Gandhari Unicode"/>
          <w:i/>
          <w:iCs/>
        </w:rPr>
        <w:t>kaṭavunar</w:t>
      </w:r>
      <w:proofErr w:type="spellEnd"/>
      <w:r w:rsidRPr="00542FF1">
        <w:rPr>
          <w:rFonts w:ascii="Gandhari Unicode" w:hAnsi="Gandhari Unicode"/>
        </w:rPr>
        <w:t>.</w:t>
      </w:r>
    </w:p>
  </w:footnote>
  <w:footnote w:id="480">
    <w:p w14:paraId="354ADD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w:t>
      </w:r>
      <w:proofErr w:type="spellStart"/>
      <w:r w:rsidRPr="00542FF1">
        <w:rPr>
          <w:rFonts w:ascii="Gandhari Unicode" w:hAnsi="Gandhari Unicode"/>
          <w:i/>
          <w:lang w:val="en-GB"/>
        </w:rPr>
        <w:t>nār</w:t>
      </w:r>
      <w:proofErr w:type="spellEnd"/>
      <w:r>
        <w:rPr>
          <w:rFonts w:ascii="Gandhari Unicode" w:hAnsi="Gandhari Unicode"/>
          <w:i/>
          <w:lang w:val="en-GB"/>
        </w:rPr>
        <w:t xml:space="preserve"> </w:t>
      </w:r>
      <w:r w:rsidRPr="00542FF1">
        <w:rPr>
          <w:rFonts w:ascii="Gandhari Unicode" w:hAnsi="Gandhari Unicode"/>
          <w:i/>
          <w:lang w:val="en-GB"/>
        </w:rPr>
        <w:t>il</w:t>
      </w:r>
      <w:r w:rsidRPr="00542FF1">
        <w:rPr>
          <w:rFonts w:ascii="Gandhari Unicode" w:hAnsi="Gandhari Unicode"/>
          <w:lang w:val="en-GB"/>
        </w:rPr>
        <w:t xml:space="preserve"> as "without love". The metaphorical transposition is undoubtedly there, but it is hard to decide whether it is already a semantic extension. DEDR 3652 just gives "fibre, string, cord, rope".</w:t>
      </w:r>
    </w:p>
  </w:footnote>
  <w:footnote w:id="481">
    <w:p w14:paraId="141A46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naḷ</w:t>
      </w:r>
      <w:proofErr w:type="spellEnd"/>
      <w:r w:rsidRPr="00542FF1">
        <w:rPr>
          <w:rFonts w:ascii="Gandhari Unicode" w:hAnsi="Gandhari Unicode"/>
          <w:lang w:val="en-GB"/>
        </w:rPr>
        <w:t xml:space="preserve"> cf. note on KT 6. Here we have obviously an ideophone, but what is the message? Is it the sound (or soundlessness) or is it something like "suddenly, inevitably"? </w:t>
      </w:r>
      <w:r>
        <w:rPr>
          <w:rFonts w:ascii="Gandhari Unicode" w:hAnsi="Gandhari Unicode"/>
          <w:lang w:val="en-GB"/>
        </w:rPr>
        <w:t>TVG</w:t>
      </w:r>
      <w:r w:rsidRPr="00542FF1">
        <w:rPr>
          <w:rFonts w:ascii="Gandhari Unicode" w:hAnsi="Gandhari Unicode"/>
          <w:lang w:val="en-GB"/>
        </w:rPr>
        <w:t xml:space="preserve"> takes it to refer to the insects to be heard at night.</w:t>
      </w:r>
    </w:p>
  </w:footnote>
  <w:footnote w:id="482">
    <w:p w14:paraId="4F01D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form </w:t>
      </w:r>
      <w:proofErr w:type="spellStart"/>
      <w:r w:rsidRPr="00542FF1">
        <w:rPr>
          <w:rFonts w:ascii="Gandhari Unicode" w:hAnsi="Gandhari Unicode"/>
          <w:i/>
          <w:lang w:val="en-GB"/>
        </w:rPr>
        <w:t>kātalōr</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kātalar</w:t>
      </w:r>
      <w:proofErr w:type="spellEnd"/>
      <w:r w:rsidRPr="00542FF1">
        <w:rPr>
          <w:rFonts w:ascii="Gandhari Unicode" w:hAnsi="Gandhari Unicode"/>
          <w:lang w:val="en-GB"/>
        </w:rPr>
        <w:t xml:space="preserve"> seems to be obligatory in poem-final position.</w:t>
      </w:r>
    </w:p>
  </w:footnote>
  <w:footnote w:id="483">
    <w:p w14:paraId="14977C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fact implied here </w:t>
      </w:r>
      <w:r w:rsidRPr="00542FF1">
        <w:rPr>
          <w:rFonts w:ascii="Gandhari Unicode" w:eastAsia="URW Palladio UNI" w:hAnsi="Gandhari Unicode" w:cs="URW Palladio UNI"/>
          <w:lang w:val="en-GB"/>
        </w:rPr>
        <w:t>–</w:t>
      </w:r>
      <w:r w:rsidRPr="00542FF1">
        <w:rPr>
          <w:rFonts w:ascii="Gandhari Unicode" w:hAnsi="Gandhari Unicode"/>
          <w:lang w:val="en-GB"/>
        </w:rPr>
        <w:t xml:space="preserve"> that a snake could trouble an elephant </w:t>
      </w:r>
      <w:r w:rsidRPr="00542FF1">
        <w:rPr>
          <w:rFonts w:ascii="Gandhari Unicode" w:eastAsia="URW Palladio UNI" w:hAnsi="Gandhari Unicode" w:cs="URW Palladio UNI"/>
          <w:lang w:val="en-GB"/>
        </w:rPr>
        <w:t xml:space="preserve">– is not backed up by a </w:t>
      </w:r>
      <w:proofErr w:type="spellStart"/>
      <w:r w:rsidRPr="00542FF1">
        <w:rPr>
          <w:rFonts w:ascii="Gandhari Unicode" w:eastAsia="URW Palladio UNI" w:hAnsi="Gandhari Unicode" w:cs="URW Palladio UNI"/>
          <w:lang w:val="en-GB"/>
        </w:rPr>
        <w:t>topos</w:t>
      </w:r>
      <w:proofErr w:type="spellEnd"/>
      <w:r w:rsidRPr="00542FF1">
        <w:rPr>
          <w:rFonts w:ascii="Gandhari Unicode" w:eastAsia="URW Palladio UNI" w:hAnsi="Gandhari Unicode" w:cs="URW Palladio UNI"/>
          <w:lang w:val="en-GB"/>
        </w:rPr>
        <w:t xml:space="preserve"> either in Tamil or Sanskrit literature that I would know of.</w:t>
      </w:r>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here suggests the cobra as an enemy of the elephant. If we dissolve the </w:t>
      </w:r>
      <w:r w:rsidRPr="00542FF1">
        <w:rPr>
          <w:rFonts w:ascii="Gandhari Unicode" w:hAnsi="Gandhari Unicode"/>
          <w:i/>
          <w:iCs/>
          <w:lang w:val="en-GB"/>
        </w:rPr>
        <w:t>sandhi</w:t>
      </w:r>
      <w:r w:rsidRPr="00542FF1">
        <w:rPr>
          <w:rFonts w:ascii="Gandhari Unicode" w:hAnsi="Gandhari Unicode"/>
          <w:lang w:val="en-GB"/>
        </w:rPr>
        <w:t xml:space="preserve"> in a different way, namely </w:t>
      </w:r>
      <w:proofErr w:type="spellStart"/>
      <w:r w:rsidRPr="00542FF1">
        <w:rPr>
          <w:rFonts w:ascii="Gandhari Unicode" w:hAnsi="Gandhari Unicode"/>
          <w:i/>
          <w:iCs/>
          <w:lang w:val="en-GB"/>
        </w:rPr>
        <w:t>avvari</w:t>
      </w:r>
      <w:proofErr w:type="spellEnd"/>
      <w:r w:rsidRPr="00542FF1">
        <w:rPr>
          <w:rFonts w:ascii="Gandhari Unicode" w:hAnsi="Gandhari Unicode"/>
          <w:lang w:val="en-GB"/>
        </w:rPr>
        <w:t xml:space="preserve"> as the demonstrative pronoun </w:t>
      </w:r>
      <w:r w:rsidRPr="00542FF1">
        <w:rPr>
          <w:rFonts w:ascii="Gandhari Unicode" w:hAnsi="Gandhari Unicode"/>
          <w:i/>
          <w:lang w:val="en-GB"/>
        </w:rPr>
        <w:t>a-</w:t>
      </w:r>
      <w:r w:rsidRPr="00542FF1">
        <w:rPr>
          <w:rFonts w:ascii="Gandhari Unicode" w:hAnsi="Gandhari Unicode"/>
          <w:lang w:val="en-GB"/>
        </w:rPr>
        <w:t xml:space="preserve"> plus </w:t>
      </w:r>
      <w:proofErr w:type="spellStart"/>
      <w:r w:rsidRPr="00542FF1">
        <w:rPr>
          <w:rFonts w:ascii="Gandhari Unicode" w:hAnsi="Gandhari Unicode"/>
          <w:i/>
          <w:iCs/>
          <w:lang w:val="en-GB"/>
        </w:rPr>
        <w:t>vari</w:t>
      </w:r>
      <w:proofErr w:type="spellEnd"/>
      <w:r w:rsidRPr="00542FF1">
        <w:rPr>
          <w:rFonts w:ascii="Gandhari Unicode" w:hAnsi="Gandhari Unicode"/>
          <w:lang w:val="en-GB"/>
        </w:rPr>
        <w:t xml:space="preserve">, the line </w:t>
      </w:r>
      <w:proofErr w:type="gramStart"/>
      <w:r w:rsidRPr="00542FF1">
        <w:rPr>
          <w:rFonts w:ascii="Gandhari Unicode" w:hAnsi="Gandhari Unicode"/>
          <w:lang w:val="en-GB"/>
        </w:rPr>
        <w:t>would</w:t>
      </w:r>
      <w:proofErr w:type="gramEnd"/>
      <w:r w:rsidRPr="00542FF1">
        <w:rPr>
          <w:rFonts w:ascii="Gandhari Unicode" w:hAnsi="Gandhari Unicode"/>
          <w:lang w:val="en-GB"/>
        </w:rPr>
        <w:t xml:space="preserve"> refer to one particular snake ("that striped young one of the snake"), but if there is a story it is not known to </w:t>
      </w:r>
      <w:r>
        <w:rPr>
          <w:rFonts w:ascii="Gandhari Unicode" w:hAnsi="Gandhari Unicode"/>
          <w:lang w:val="en-GB"/>
        </w:rPr>
        <w:t>TVG</w:t>
      </w:r>
    </w:p>
  </w:footnote>
  <w:footnote w:id="484">
    <w:p w14:paraId="129E9F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here? It looks very much like Skt. </w:t>
      </w:r>
      <w:proofErr w:type="spellStart"/>
      <w:r w:rsidRPr="00542FF1">
        <w:rPr>
          <w:rFonts w:ascii="Gandhari Unicode" w:hAnsi="Gandhari Unicode"/>
          <w:i/>
          <w:lang w:val="en-GB"/>
        </w:rPr>
        <w:t>bhavati</w:t>
      </w:r>
      <w:proofErr w:type="spellEnd"/>
      <w:r w:rsidRPr="00542FF1">
        <w:rPr>
          <w:rFonts w:ascii="Gandhari Unicode" w:hAnsi="Gandhari Unicode"/>
          <w:lang w:val="en-GB"/>
        </w:rPr>
        <w:t xml:space="preserve">, that is, either wholly predicative or </w:t>
      </w:r>
      <w:proofErr w:type="gramStart"/>
      <w:r w:rsidRPr="00542FF1">
        <w:rPr>
          <w:rFonts w:ascii="Gandhari Unicode" w:hAnsi="Gandhari Unicode"/>
          <w:lang w:val="en-GB"/>
        </w:rPr>
        <w:t>actually connected</w:t>
      </w:r>
      <w:proofErr w:type="gramEnd"/>
      <w:r w:rsidRPr="00542FF1">
        <w:rPr>
          <w:rFonts w:ascii="Gandhari Unicode" w:hAnsi="Gandhari Unicode"/>
          <w:lang w:val="en-GB"/>
        </w:rPr>
        <w:t xml:space="preserve"> with a change of condition.</w:t>
      </w:r>
    </w:p>
  </w:footnote>
  <w:footnote w:id="485">
    <w:p w14:paraId="6A5505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would mean, probably, that SHE has stopped to meet HIM in secret.</w:t>
      </w:r>
    </w:p>
  </w:footnote>
  <w:footnote w:id="486">
    <w:p w14:paraId="5ABA77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lang w:val="en-GB"/>
        </w:rPr>
        <w:t xml:space="preserve"> can either be understood literally as "body" or in a figurative sense as "truth/reality". The variant </w:t>
      </w:r>
      <w:proofErr w:type="spellStart"/>
      <w:r w:rsidRPr="00542FF1">
        <w:rPr>
          <w:rFonts w:ascii="Gandhari Unicode" w:hAnsi="Gandhari Unicode"/>
          <w:i/>
          <w:lang w:val="en-GB"/>
        </w:rPr>
        <w:t>meyyē</w:t>
      </w:r>
      <w:proofErr w:type="spellEnd"/>
      <w:r w:rsidRPr="00542FF1">
        <w:rPr>
          <w:rFonts w:ascii="Gandhari Unicode" w:hAnsi="Gandhari Unicode"/>
          <w:lang w:val="en-GB"/>
        </w:rPr>
        <w:t xml:space="preserve"> would have to be taken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exclamation: "[It is] true, oh friend!" or "[My] body, oh friend!"</w:t>
      </w:r>
    </w:p>
  </w:footnote>
  <w:footnote w:id="487">
    <w:p w14:paraId="3E8574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maippaṭṭaṉṉa</w:t>
      </w:r>
      <w:proofErr w:type="spellEnd"/>
      <w:r w:rsidRPr="00542FF1">
        <w:rPr>
          <w:rFonts w:ascii="Gandhari Unicode" w:hAnsi="Gandhari Unicode"/>
          <w:lang w:val="en-GB"/>
        </w:rPr>
        <w:t xml:space="preserve"> is literally "as if it had suffered collyrium".</w:t>
      </w:r>
    </w:p>
  </w:footnote>
  <w:footnote w:id="488">
    <w:p w14:paraId="20CDB1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āṟṟa</w:t>
      </w:r>
      <w:proofErr w:type="spellEnd"/>
      <w:r w:rsidRPr="00542FF1">
        <w:rPr>
          <w:rFonts w:ascii="Gandhari Unicode" w:hAnsi="Gandhari Unicode"/>
          <w:lang w:val="en-GB"/>
        </w:rPr>
        <w:t xml:space="preserve"> as an adverbial derivation from </w:t>
      </w:r>
      <w:proofErr w:type="spellStart"/>
      <w:r w:rsidRPr="00542FF1">
        <w:rPr>
          <w:rFonts w:ascii="Gandhari Unicode" w:hAnsi="Gandhari Unicode"/>
          <w:i/>
          <w:lang w:val="en-GB"/>
        </w:rPr>
        <w:t>āṟu</w:t>
      </w:r>
      <w:proofErr w:type="spellEnd"/>
      <w:r w:rsidRPr="00542FF1">
        <w:rPr>
          <w:rFonts w:ascii="Gandhari Unicode" w:hAnsi="Gandhari Unicode"/>
          <w:lang w:val="en-GB"/>
        </w:rPr>
        <w:t>, literally "river, path", but also, in a transferred sense, "right way, conduct". One would like, of course, parallels for such a usage, as well as a general study on the employment of adverbs in these texts.</w:t>
      </w:r>
    </w:p>
  </w:footnote>
  <w:footnote w:id="489">
    <w:p w14:paraId="0E1ACC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uṭaittu</w:t>
      </w:r>
      <w:proofErr w:type="spellEnd"/>
      <w:r w:rsidRPr="00542FF1">
        <w:rPr>
          <w:rFonts w:ascii="Gandhari Unicode" w:hAnsi="Gandhari Unicode"/>
          <w:lang w:val="en-GB"/>
        </w:rPr>
        <w:t xml:space="preserve"> is, according to Lehmann 1994: 89, to be taken as a finite form of a defective verb </w:t>
      </w:r>
      <w:proofErr w:type="spellStart"/>
      <w:r w:rsidRPr="00542FF1">
        <w:rPr>
          <w:rFonts w:ascii="Gandhari Unicode" w:hAnsi="Gandhari Unicode"/>
          <w:i/>
          <w:lang w:val="en-GB"/>
        </w:rPr>
        <w:t>uṭai</w:t>
      </w:r>
      <w:proofErr w:type="spellEnd"/>
      <w:r w:rsidRPr="00542FF1">
        <w:rPr>
          <w:rFonts w:ascii="Gandhari Unicode" w:hAnsi="Gandhari Unicode"/>
          <w:lang w:val="en-GB"/>
        </w:rPr>
        <w:t>.</w:t>
      </w:r>
    </w:p>
  </w:footnote>
  <w:footnote w:id="490">
    <w:p w14:paraId="352EAF6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oblique </w:t>
      </w:r>
      <w:proofErr w:type="spellStart"/>
      <w:r w:rsidRPr="00542FF1">
        <w:rPr>
          <w:rFonts w:ascii="Gandhari Unicode" w:hAnsi="Gandhari Unicode"/>
          <w:i/>
          <w:lang w:val="en-GB"/>
        </w:rPr>
        <w:t>puṟattu</w:t>
      </w:r>
      <w:proofErr w:type="spellEnd"/>
      <w:r w:rsidRPr="00542FF1">
        <w:rPr>
          <w:rFonts w:ascii="Gandhari Unicode" w:hAnsi="Gandhari Unicode"/>
          <w:lang w:val="en-GB"/>
        </w:rPr>
        <w:t xml:space="preserve"> suggests an ellipsis of this kind.</w:t>
      </w:r>
    </w:p>
  </w:footnote>
  <w:footnote w:id="491">
    <w:p w14:paraId="5B0BFCB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vāḻiyō</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in this </w:t>
      </w:r>
      <w:r w:rsidRPr="00542FF1">
        <w:rPr>
          <w:rFonts w:ascii="Gandhari Unicode" w:hAnsi="Gandhari Unicode"/>
          <w:i/>
          <w:lang w:val="en-GB"/>
        </w:rPr>
        <w:t>-ō</w:t>
      </w:r>
      <w:r w:rsidRPr="00542FF1">
        <w:rPr>
          <w:rFonts w:ascii="Gandhari Unicode" w:hAnsi="Gandhari Unicode"/>
          <w:lang w:val="en-GB"/>
        </w:rPr>
        <w:t xml:space="preserve"> following the imperative </w:t>
      </w:r>
      <w:proofErr w:type="spellStart"/>
      <w:r w:rsidRPr="00542FF1">
        <w:rPr>
          <w:rFonts w:ascii="Gandhari Unicode" w:hAnsi="Gandhari Unicode"/>
          <w:i/>
          <w:lang w:val="en-GB"/>
        </w:rPr>
        <w:t>vāḻi</w:t>
      </w:r>
      <w:proofErr w:type="spellEnd"/>
      <w:r w:rsidRPr="00542FF1">
        <w:rPr>
          <w:rFonts w:ascii="Gandhari Unicode" w:hAnsi="Gandhari Unicode"/>
          <w:lang w:val="en-GB"/>
        </w:rPr>
        <w:t xml:space="preserve"> one of the cases where </w:t>
      </w:r>
      <w:r w:rsidRPr="00542FF1">
        <w:rPr>
          <w:rFonts w:ascii="Gandhari Unicode" w:hAnsi="Gandhari Unicode"/>
          <w:i/>
          <w:lang w:val="en-GB"/>
        </w:rPr>
        <w:t>-ō</w:t>
      </w:r>
      <w:r w:rsidRPr="00542FF1">
        <w:rPr>
          <w:rFonts w:ascii="Gandhari Unicode" w:hAnsi="Gandhari Unicode"/>
          <w:lang w:val="en-GB"/>
        </w:rPr>
        <w:t xml:space="preserve"> conveys distress: SHE cannot really wish to welcome evening. Although quite attractive here, such an interpretation seems arbitrary when one considers the number of passages where this imperative + </w:t>
      </w:r>
      <w:r w:rsidRPr="00542FF1">
        <w:rPr>
          <w:rFonts w:ascii="Gandhari Unicode" w:hAnsi="Gandhari Unicode"/>
          <w:i/>
          <w:lang w:val="en-GB"/>
        </w:rPr>
        <w:t>-ō</w:t>
      </w:r>
      <w:r w:rsidRPr="00542FF1">
        <w:rPr>
          <w:rFonts w:ascii="Gandhari Unicode" w:hAnsi="Gandhari Unicode"/>
          <w:lang w:val="en-GB"/>
        </w:rPr>
        <w:t xml:space="preserve"> is to be taken seriously.</w:t>
      </w:r>
    </w:p>
  </w:footnote>
  <w:footnote w:id="492">
    <w:p w14:paraId="75EA49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Literally </w:t>
      </w:r>
      <w:proofErr w:type="spellStart"/>
      <w:r w:rsidRPr="00542FF1">
        <w:rPr>
          <w:rFonts w:ascii="Gandhari Unicode" w:hAnsi="Gandhari Unicode"/>
          <w:i/>
          <w:lang w:val="en-GB"/>
        </w:rPr>
        <w:t>uṭaittē</w:t>
      </w:r>
      <w:proofErr w:type="spellEnd"/>
      <w:r w:rsidRPr="00542FF1">
        <w:rPr>
          <w:rFonts w:ascii="Gandhari Unicode" w:hAnsi="Gandhari Unicode"/>
          <w:lang w:val="en-GB"/>
        </w:rPr>
        <w:t xml:space="preserve"> says that evening possesses night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evening without night is an impossibility.</w:t>
      </w:r>
    </w:p>
  </w:footnote>
  <w:footnote w:id="493">
    <w:p w14:paraId="381851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true that the TL knows only specific meanings for </w:t>
      </w:r>
      <w:proofErr w:type="spellStart"/>
      <w:r w:rsidRPr="00542FF1">
        <w:rPr>
          <w:rFonts w:ascii="Gandhari Unicode" w:hAnsi="Gandhari Unicode"/>
          <w:i/>
          <w:lang w:val="en-GB"/>
        </w:rPr>
        <w:t>eṉṉai</w:t>
      </w:r>
      <w:proofErr w:type="spellEnd"/>
      <w:r w:rsidRPr="00542FF1">
        <w:rPr>
          <w:rFonts w:ascii="Gandhari Unicode" w:hAnsi="Gandhari Unicode"/>
          <w:lang w:val="en-GB"/>
        </w:rPr>
        <w:t xml:space="preserve"> ("my father, my mother, my master"), but here the general variant seems in place and morphologically equally possible.</w:t>
      </w:r>
    </w:p>
  </w:footnote>
  <w:footnote w:id="494">
    <w:p w14:paraId="17F5C0D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here takes the infinitive </w:t>
      </w:r>
      <w:proofErr w:type="spellStart"/>
      <w:r w:rsidRPr="00542FF1">
        <w:rPr>
          <w:rFonts w:ascii="Gandhari Unicode" w:hAnsi="Gandhari Unicode"/>
          <w:i/>
          <w:lang w:val="en-GB"/>
        </w:rPr>
        <w:t>pulampa</w:t>
      </w:r>
      <w:proofErr w:type="spellEnd"/>
      <w:r w:rsidRPr="00542FF1">
        <w:rPr>
          <w:rFonts w:ascii="Gandhari Unicode" w:hAnsi="Gandhari Unicode"/>
          <w:lang w:val="en-GB"/>
        </w:rPr>
        <w:t xml:space="preserve"> in an optative sense: "may become lonely ...".</w:t>
      </w:r>
    </w:p>
  </w:footnote>
  <w:footnote w:id="495">
    <w:p w14:paraId="49F3B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maruṅkiṉ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akaṉṟalai</w:t>
      </w:r>
      <w:proofErr w:type="spellEnd"/>
      <w:r w:rsidRPr="00542FF1">
        <w:rPr>
          <w:rFonts w:ascii="Gandhari Unicode" w:hAnsi="Gandhari Unicode"/>
          <w:lang w:val="en-GB"/>
        </w:rPr>
        <w:t xml:space="preserve">: What is achieved by this hypermetrical redundancy? Srin. proposes to connect the latter with the </w:t>
      </w:r>
      <w:proofErr w:type="spellStart"/>
      <w:r w:rsidRPr="00542FF1">
        <w:rPr>
          <w:rFonts w:ascii="Gandhari Unicode" w:hAnsi="Gandhari Unicode"/>
          <w:i/>
          <w:lang w:val="en-GB"/>
        </w:rPr>
        <w:t>ūr</w:t>
      </w:r>
      <w:proofErr w:type="spellEnd"/>
      <w:r w:rsidRPr="00542FF1">
        <w:rPr>
          <w:rFonts w:ascii="Gandhari Unicode" w:hAnsi="Gandhari Unicode"/>
        </w:rPr>
        <w:t xml:space="preserve"> </w:t>
      </w:r>
      <w:r w:rsidRPr="00542FF1">
        <w:rPr>
          <w:rFonts w:ascii="Gandhari Unicode" w:hAnsi="Gandhari Unicode"/>
          <w:lang w:val="en-GB"/>
        </w:rPr>
        <w:t>of the next line: something like "important place" ("main-</w:t>
      </w:r>
      <w:proofErr w:type="spellStart"/>
      <w:r w:rsidRPr="00542FF1">
        <w:rPr>
          <w:rFonts w:ascii="Gandhari Unicode" w:hAnsi="Gandhari Unicode"/>
          <w:i/>
          <w:lang w:val="en-GB"/>
        </w:rPr>
        <w:t>ūr</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akaṉ</w:t>
      </w:r>
      <w:proofErr w:type="spellEnd"/>
      <w:r w:rsidRPr="00542FF1">
        <w:rPr>
          <w:rFonts w:ascii="Gandhari Unicode" w:hAnsi="Gandhari Unicode"/>
          <w:lang w:val="en-GB"/>
        </w:rPr>
        <w:t xml:space="preserve"> "broad" in the sense of "wide" or, figuratively, "important").</w:t>
      </w:r>
    </w:p>
  </w:footnote>
  <w:footnote w:id="496">
    <w:p w14:paraId="2577546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cērntu</w:t>
      </w:r>
      <w:proofErr w:type="spellEnd"/>
      <w:r w:rsidRPr="00542FF1">
        <w:rPr>
          <w:rFonts w:ascii="Gandhari Unicode" w:hAnsi="Gandhari Unicode"/>
          <w:lang w:val="en-GB"/>
        </w:rPr>
        <w:t xml:space="preserve"> seems to be used to denote the whole of the salt merchants, that is, the salt merchants travelling in a group (thus </w:t>
      </w:r>
      <w:r>
        <w:rPr>
          <w:rFonts w:ascii="Gandhari Unicode" w:hAnsi="Gandhari Unicode"/>
          <w:lang w:val="en-GB"/>
        </w:rPr>
        <w:t>TVG</w:t>
      </w:r>
      <w:r w:rsidRPr="00542FF1">
        <w:rPr>
          <w:rFonts w:ascii="Gandhari Unicode" w:hAnsi="Gandhari Unicode"/>
          <w:lang w:val="en-GB"/>
        </w:rPr>
        <w:t>).</w:t>
      </w:r>
    </w:p>
  </w:footnote>
  <w:footnote w:id="497">
    <w:p w14:paraId="6DECC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cultural impact of this image is not </w:t>
      </w:r>
      <w:proofErr w:type="gramStart"/>
      <w:r w:rsidRPr="00542FF1">
        <w:rPr>
          <w:rFonts w:ascii="Gandhari Unicode" w:hAnsi="Gandhari Unicode"/>
          <w:lang w:val="en-GB"/>
        </w:rPr>
        <w:t>clear</w:t>
      </w:r>
      <w:proofErr w:type="gramEnd"/>
      <w:r w:rsidRPr="00542FF1">
        <w:rPr>
          <w:rFonts w:ascii="Gandhari Unicode" w:hAnsi="Gandhari Unicode"/>
          <w:lang w:val="en-GB"/>
        </w:rPr>
        <w:t xml:space="preserve"> and we are missing the sociological background. </w:t>
      </w:r>
      <w:r>
        <w:rPr>
          <w:rFonts w:ascii="Gandhari Unicode" w:hAnsi="Gandhari Unicode"/>
          <w:lang w:val="en-GB"/>
        </w:rPr>
        <w:t>TVG</w:t>
      </w:r>
      <w:r w:rsidRPr="00542FF1">
        <w:rPr>
          <w:rFonts w:ascii="Gandhari Unicode" w:hAnsi="Gandhari Unicode"/>
          <w:lang w:val="en-GB"/>
        </w:rPr>
        <w:t xml:space="preserve"> gives a nice interpretation, namely that the group of travelling salt merchants (on their way to sell their salt across the country) just take rest in this deserted place and then move on. Now semantically </w:t>
      </w:r>
      <w:proofErr w:type="spellStart"/>
      <w:r w:rsidRPr="00542FF1">
        <w:rPr>
          <w:rFonts w:ascii="Gandhari Unicode" w:hAnsi="Gandhari Unicode"/>
          <w:i/>
          <w:lang w:val="en-GB"/>
        </w:rPr>
        <w:t>kaḻinta</w:t>
      </w:r>
      <w:proofErr w:type="spellEnd"/>
      <w:r w:rsidRPr="00542FF1">
        <w:rPr>
          <w:rFonts w:ascii="Gandhari Unicode" w:hAnsi="Gandhari Unicode"/>
          <w:lang w:val="en-GB"/>
        </w:rPr>
        <w:t xml:space="preserve"> rather seems to mean "to pass by", that is, without even taking a short halt, but that might be just a stronger version of the same interpretation: the village is so run down that it is not even considered as a resting place.</w:t>
      </w:r>
    </w:p>
  </w:footnote>
  <w:footnote w:id="498">
    <w:p w14:paraId="30A6C74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mēmpaṭṭa</w:t>
      </w:r>
      <w:proofErr w:type="spellEnd"/>
      <w:r w:rsidRPr="00542FF1">
        <w:rPr>
          <w:rFonts w:ascii="Gandhari Unicode" w:hAnsi="Gandhari Unicode"/>
          <w:lang w:val="en-GB"/>
        </w:rPr>
        <w:t xml:space="preserve">: the TL lexicalises (though with a younger reference) </w:t>
      </w:r>
      <w:proofErr w:type="spellStart"/>
      <w:r w:rsidRPr="00542FF1">
        <w:rPr>
          <w:rFonts w:ascii="Gandhari Unicode" w:hAnsi="Gandhari Unicode"/>
          <w:i/>
          <w:lang w:val="en-GB"/>
        </w:rPr>
        <w:t>mēl-paṭu-tal</w:t>
      </w:r>
      <w:proofErr w:type="spellEnd"/>
      <w:r w:rsidRPr="00542FF1">
        <w:rPr>
          <w:rFonts w:ascii="Gandhari Unicode" w:hAnsi="Gandhari Unicode"/>
          <w:lang w:val="en-GB"/>
        </w:rPr>
        <w:t xml:space="preserve"> "to rise high, as in status, to be pre-eminent"; there are a few further passages in </w:t>
      </w:r>
      <w:proofErr w:type="spellStart"/>
      <w:r w:rsidRPr="00542FF1">
        <w:rPr>
          <w:rFonts w:ascii="Gandhari Unicode" w:hAnsi="Gandhari Unicode"/>
          <w:lang w:val="en-GB"/>
        </w:rPr>
        <w:t>Caṅkam</w:t>
      </w:r>
      <w:proofErr w:type="spellEnd"/>
      <w:r w:rsidRPr="00542FF1">
        <w:rPr>
          <w:rFonts w:ascii="Gandhari Unicode" w:hAnsi="Gandhari Unicode"/>
          <w:lang w:val="en-GB"/>
        </w:rPr>
        <w:t>, especially in PN.</w:t>
      </w:r>
    </w:p>
  </w:footnote>
  <w:footnote w:id="499">
    <w:p w14:paraId="09372E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Syntax is here slightly puzzling. The relation between lines 1 and 2 can be explained by taking line 1 as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subject (</w:t>
      </w:r>
      <w:proofErr w:type="spellStart"/>
      <w:r w:rsidRPr="00542FF1">
        <w:rPr>
          <w:rFonts w:ascii="Gandhari Unicode" w:hAnsi="Gandhari Unicode"/>
          <w:i/>
          <w:iCs/>
          <w:lang w:val="en-GB"/>
        </w:rPr>
        <w:t>cāay</w:t>
      </w:r>
      <w:proofErr w:type="spellEnd"/>
      <w:r w:rsidRPr="00542FF1">
        <w:rPr>
          <w:rFonts w:ascii="Gandhari Unicode" w:hAnsi="Gandhari Unicode"/>
          <w:lang w:val="en-GB"/>
        </w:rPr>
        <w:t xml:space="preserve"> as an abs. needs </w:t>
      </w:r>
      <w:proofErr w:type="spellStart"/>
      <w:r w:rsidRPr="00542FF1">
        <w:rPr>
          <w:rFonts w:ascii="Gandhari Unicode" w:hAnsi="Gandhari Unicode"/>
          <w:i/>
          <w:iCs/>
          <w:lang w:val="en-GB"/>
        </w:rPr>
        <w:t>uḷeṉ</w:t>
      </w:r>
      <w:proofErr w:type="spellEnd"/>
      <w:r w:rsidRPr="00542FF1">
        <w:rPr>
          <w:rFonts w:ascii="Gandhari Unicode" w:hAnsi="Gandhari Unicode"/>
          <w:lang w:val="en-GB"/>
        </w:rPr>
        <w:t xml:space="preserve"> as verbal complement). No obvious relation to the whole, then, has </w:t>
      </w:r>
      <w:proofErr w:type="spellStart"/>
      <w:r w:rsidRPr="00542FF1">
        <w:rPr>
          <w:rFonts w:ascii="Gandhari Unicode" w:hAnsi="Gandhari Unicode"/>
          <w:i/>
          <w:iCs/>
          <w:lang w:val="en-GB"/>
        </w:rPr>
        <w:t>cāral</w:t>
      </w:r>
      <w:proofErr w:type="spellEnd"/>
      <w:r w:rsidRPr="00542FF1">
        <w:rPr>
          <w:rFonts w:ascii="Gandhari Unicode" w:hAnsi="Gandhari Unicode"/>
          <w:lang w:val="en-GB"/>
        </w:rPr>
        <w:t xml:space="preserve">, and anyway what follows, up to </w:t>
      </w:r>
      <w:proofErr w:type="spellStart"/>
      <w:r w:rsidRPr="00542FF1">
        <w:rPr>
          <w:rFonts w:ascii="Gandhari Unicode" w:hAnsi="Gandhari Unicode"/>
          <w:i/>
          <w:lang w:val="en-GB"/>
        </w:rPr>
        <w:t>eṉ-nalaṉē</w:t>
      </w:r>
      <w:proofErr w:type="spellEnd"/>
      <w:r w:rsidRPr="00542FF1">
        <w:rPr>
          <w:rFonts w:ascii="Gandhari Unicode" w:hAnsi="Gandhari Unicode"/>
          <w:i/>
          <w:lang w:val="en-GB"/>
        </w:rPr>
        <w:t>,</w:t>
      </w:r>
      <w:r w:rsidRPr="00542FF1">
        <w:rPr>
          <w:rFonts w:ascii="Gandhari Unicode" w:hAnsi="Gandhari Unicode"/>
          <w:lang w:val="en-GB"/>
        </w:rPr>
        <w:t xml:space="preserve"> can be understood only as an exclamation.</w:t>
      </w:r>
    </w:p>
  </w:footnote>
  <w:footnote w:id="500">
    <w:p w14:paraId="24F74A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Does this mean a fighting injury? </w:t>
      </w:r>
      <w:proofErr w:type="gramStart"/>
      <w:r w:rsidRPr="00542FF1">
        <w:rPr>
          <w:rFonts w:ascii="Gandhari Unicode" w:hAnsi="Gandhari Unicode"/>
        </w:rPr>
        <w:t>Srin./</w:t>
      </w:r>
      <w:proofErr w:type="gramEnd"/>
      <w:r>
        <w:rPr>
          <w:rFonts w:ascii="Gandhari Unicode" w:hAnsi="Gandhari Unicode"/>
        </w:rPr>
        <w:t>TVG</w:t>
      </w:r>
      <w:r w:rsidRPr="00542FF1">
        <w:rPr>
          <w:rFonts w:ascii="Gandhari Unicode" w:hAnsi="Gandhari Unicode"/>
        </w:rPr>
        <w:t xml:space="preserve"> understand: "... a heron in which the strength of the wings, an old strength (= one which has always been there) has failed".</w:t>
      </w:r>
    </w:p>
  </w:footnote>
  <w:footnote w:id="501">
    <w:p w14:paraId="3E02974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traditional interpretation does not read exclamations at </w:t>
      </w:r>
      <w:proofErr w:type="gramStart"/>
      <w:r w:rsidRPr="00542FF1">
        <w:rPr>
          <w:rFonts w:ascii="Gandhari Unicode" w:hAnsi="Gandhari Unicode"/>
          <w:lang w:val="en-GB"/>
        </w:rPr>
        <w:t>all, but</w:t>
      </w:r>
      <w:proofErr w:type="gramEnd"/>
      <w:r w:rsidRPr="00542FF1">
        <w:rPr>
          <w:rFonts w:ascii="Gandhari Unicode" w:hAnsi="Gandhari Unicode"/>
          <w:lang w:val="en-GB"/>
        </w:rPr>
        <w:t xml:space="preserve"> takes </w:t>
      </w:r>
      <w:proofErr w:type="spellStart"/>
      <w:r w:rsidRPr="00542FF1">
        <w:rPr>
          <w:rFonts w:ascii="Gandhari Unicode" w:hAnsi="Gandhari Unicode"/>
          <w:i/>
          <w:lang w:val="en-GB"/>
        </w:rPr>
        <w:t>nalaṉē</w:t>
      </w:r>
      <w:proofErr w:type="spellEnd"/>
      <w:r w:rsidRPr="00542FF1">
        <w:rPr>
          <w:rFonts w:ascii="Gandhari Unicode" w:hAnsi="Gandhari Unicode"/>
          <w:lang w:val="en-GB"/>
        </w:rPr>
        <w:t xml:space="preserve"> of line 4 as the subject of </w:t>
      </w:r>
      <w:proofErr w:type="spellStart"/>
      <w:r w:rsidRPr="00542FF1">
        <w:rPr>
          <w:rFonts w:ascii="Gandhari Unicode" w:hAnsi="Gandhari Unicode"/>
          <w:i/>
          <w:lang w:val="en-GB"/>
        </w:rPr>
        <w:t>kaṇmāṟiṉṟē</w:t>
      </w:r>
      <w:proofErr w:type="spellEnd"/>
      <w:r w:rsidRPr="00542FF1">
        <w:rPr>
          <w:rFonts w:ascii="Gandhari Unicode" w:hAnsi="Gandhari Unicode"/>
          <w:lang w:val="en-GB"/>
        </w:rPr>
        <w:t xml:space="preserve">. Now this is in several respects tricky. For one thing, there is the problem of semantics. What is </w:t>
      </w:r>
      <w:proofErr w:type="spellStart"/>
      <w:r w:rsidRPr="00542FF1">
        <w:rPr>
          <w:rFonts w:ascii="Gandhari Unicode" w:hAnsi="Gandhari Unicode"/>
          <w:i/>
          <w:lang w:val="en-GB"/>
        </w:rPr>
        <w:t>kaṇ-māṟu-tal</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kaṇ</w:t>
      </w:r>
      <w:proofErr w:type="spellEnd"/>
      <w:r w:rsidRPr="00542FF1">
        <w:rPr>
          <w:rFonts w:ascii="Gandhari Unicode" w:hAnsi="Gandhari Unicode"/>
          <w:lang w:val="en-GB"/>
        </w:rPr>
        <w:t xml:space="preserve"> in the meaning "place" and translates thus "to exchange place". The TL adduces "to be humbled down from a high position", with reference to this KT passage, which seems to be the same thing in moralistic extension. One the other hand, neither of these seem to go all too well with the further construction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The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certainly not exchanged place with the man from the ghat; it might have done so for or because of him, that is, one would expect rather a dative.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to me it feels safer to take </w:t>
      </w:r>
      <w:proofErr w:type="spellStart"/>
      <w:r w:rsidRPr="00542FF1">
        <w:rPr>
          <w:rFonts w:ascii="Gandhari Unicode" w:hAnsi="Gandhari Unicode"/>
          <w:i/>
          <w:lang w:val="en-GB"/>
        </w:rPr>
        <w:t>kaṇ</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māṟu-tal</w:t>
      </w:r>
      <w:proofErr w:type="spellEnd"/>
      <w:r w:rsidRPr="00542FF1">
        <w:rPr>
          <w:rFonts w:ascii="Gandhari Unicode" w:hAnsi="Gandhari Unicode"/>
          <w:lang w:val="en-GB"/>
        </w:rPr>
        <w:t xml:space="preserve"> literally: "to exchange eyes", i.e. glances, or here, sg., one glance. The ruinous consequence of such glances is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found not infrequently, and in this case the </w:t>
      </w:r>
      <w:proofErr w:type="spellStart"/>
      <w:r w:rsidRPr="00542FF1">
        <w:rPr>
          <w:rFonts w:ascii="Gandhari Unicode" w:hAnsi="Gandhari Unicode"/>
          <w:i/>
          <w:lang w:val="en-GB"/>
        </w:rPr>
        <w:t>tuṟaivaṉoṭu</w:t>
      </w:r>
      <w:proofErr w:type="spellEnd"/>
      <w:r w:rsidRPr="00542FF1">
        <w:rPr>
          <w:rFonts w:ascii="Gandhari Unicode" w:hAnsi="Gandhari Unicode"/>
          <w:lang w:val="en-GB"/>
        </w:rPr>
        <w:t xml:space="preserve"> seems quite in place.</w:t>
      </w:r>
    </w:p>
  </w:footnote>
  <w:footnote w:id="502">
    <w:p w14:paraId="047355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 with </w:t>
      </w:r>
      <w:proofErr w:type="spellStart"/>
      <w:r w:rsidRPr="00542FF1">
        <w:rPr>
          <w:rFonts w:ascii="Gandhari Unicode" w:hAnsi="Gandhari Unicode"/>
          <w:i/>
          <w:lang w:val="en-GB"/>
        </w:rPr>
        <w:t>eṉpa</w:t>
      </w:r>
      <w:proofErr w:type="spellEnd"/>
      <w:r w:rsidRPr="00542FF1">
        <w:rPr>
          <w:rFonts w:ascii="Gandhari Unicode" w:hAnsi="Gandhari Unicode"/>
          <w:lang w:val="en-GB"/>
        </w:rPr>
        <w:t>, 3</w:t>
      </w:r>
      <w:r w:rsidRPr="00542FF1">
        <w:rPr>
          <w:rFonts w:ascii="Gandhari Unicode" w:hAnsi="Gandhari Unicode"/>
          <w:vertAlign w:val="superscript"/>
          <w:lang w:val="en-GB"/>
        </w:rPr>
        <w:t>rd</w:t>
      </w:r>
      <w:r w:rsidRPr="00542FF1">
        <w:rPr>
          <w:rFonts w:ascii="Gandhari Unicode" w:hAnsi="Gandhari Unicode"/>
          <w:lang w:val="en-GB"/>
        </w:rPr>
        <w:t xml:space="preserve"> pl., a different interpretation of the same palm-leaf grapheme, presupposes a division of the poem into two levels of expression, which is a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feature. Here the first two lines would have to be read as a commentary of the inhabitants of the village. Taking into consideration, however, the parallel in KT 65, where also the rainy season itself speaks, and the image of the laughing mouth, </w:t>
      </w:r>
      <w:proofErr w:type="spellStart"/>
      <w:r w:rsidRPr="00542FF1">
        <w:rPr>
          <w:rFonts w:ascii="Gandhari Unicode" w:hAnsi="Gandhari Unicode"/>
          <w:lang w:val="en-GB"/>
        </w:rPr>
        <w:t>Cām</w:t>
      </w:r>
      <w:proofErr w:type="spellEnd"/>
      <w:r w:rsidRPr="00542FF1">
        <w:rPr>
          <w:rFonts w:ascii="Gandhari Unicode" w:hAnsi="Gandhari Unicode"/>
          <w:lang w:val="en-GB"/>
        </w:rPr>
        <w:t>.'s text might be preferable.</w:t>
      </w:r>
    </w:p>
  </w:footnote>
  <w:footnote w:id="503">
    <w:p w14:paraId="57933C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Another possible interpretation of the syntax would be a sentence division after </w:t>
      </w:r>
      <w:proofErr w:type="spellStart"/>
      <w:r w:rsidRPr="00542FF1">
        <w:rPr>
          <w:rFonts w:ascii="Gandhari Unicode" w:hAnsi="Gandhari Unicode"/>
          <w:i/>
          <w:lang w:val="en-GB"/>
        </w:rPr>
        <w:t>nakumē</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 thus laughs the ... jasmine, so that [its] dense buds become shining teeth, friend. [It is] fragrant [and] cool rainy season." In both cases the </w:t>
      </w:r>
      <w:r w:rsidRPr="00542FF1">
        <w:rPr>
          <w:rFonts w:ascii="Gandhari Unicode" w:hAnsi="Gandhari Unicode"/>
          <w:i/>
          <w:lang w:val="en-GB"/>
        </w:rPr>
        <w:t>-ē</w:t>
      </w:r>
      <w:r w:rsidRPr="00542FF1">
        <w:rPr>
          <w:rFonts w:ascii="Gandhari Unicode" w:hAnsi="Gandhari Unicode"/>
          <w:lang w:val="en-GB"/>
        </w:rPr>
        <w:t xml:space="preserve"> can be read additionally as a particle of regret/lament.</w:t>
      </w:r>
    </w:p>
  </w:footnote>
  <w:footnote w:id="504">
    <w:p w14:paraId="469147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w:t>
      </w:r>
      <w:proofErr w:type="spellEnd"/>
      <w:r w:rsidRPr="00542FF1">
        <w:rPr>
          <w:rFonts w:ascii="Gandhari Unicode" w:hAnsi="Gandhari Unicode"/>
        </w:rPr>
        <w:t xml:space="preserve"> </w:t>
      </w:r>
      <w:r w:rsidRPr="00542FF1">
        <w:rPr>
          <w:rFonts w:ascii="Gandhari Unicode" w:hAnsi="Gandhari Unicode"/>
          <w:lang w:val="en-GB"/>
        </w:rPr>
        <w:t xml:space="preserve">is, according to the TL, "protect", but here the message rather seems to be that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heavy rain the jasmine is still full of flowers. Since it is visible from afar it does not seem plausible that it is sheltered from the rain, for example by growing underneath a tree, but that it protects itself, that it defies the rain, a solution even closer to the etymology of </w:t>
      </w:r>
      <w:proofErr w:type="spellStart"/>
      <w:r w:rsidRPr="00542FF1">
        <w:rPr>
          <w:rFonts w:ascii="Gandhari Unicode" w:hAnsi="Gandhari Unicode"/>
          <w:i/>
          <w:lang w:val="en-GB"/>
        </w:rPr>
        <w:t>puṟam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w:t>
      </w:r>
      <w:proofErr w:type="spellEnd"/>
      <w:r w:rsidRPr="00542FF1">
        <w:rPr>
          <w:rFonts w:ascii="Gandhari Unicode" w:hAnsi="Gandhari Unicode"/>
          <w:lang w:val="en-GB"/>
        </w:rPr>
        <w:t xml:space="preserve">: "to give the back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defy".</w:t>
      </w:r>
    </w:p>
  </w:footnote>
  <w:footnote w:id="505">
    <w:p w14:paraId="4E7901E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urukeḻu</w:t>
      </w:r>
      <w:proofErr w:type="spellEnd"/>
      <w:r w:rsidRPr="00542FF1">
        <w:rPr>
          <w:rFonts w:ascii="Gandhari Unicode" w:hAnsi="Gandhari Unicode"/>
          <w:lang w:val="en-GB"/>
        </w:rPr>
        <w:t xml:space="preserve"> here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(beautiful lotus) or does it belong into the image (lotus of heron-like form)? Is the wording deliberately open to make both associations possible?</w:t>
      </w:r>
    </w:p>
  </w:footnote>
  <w:footnote w:id="506">
    <w:p w14:paraId="134A23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tempting to read the infinitive </w:t>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as a conditional and to understand </w:t>
      </w:r>
      <w:r w:rsidRPr="00542FF1">
        <w:rPr>
          <w:rFonts w:ascii="Gandhari Unicode" w:hAnsi="Gandhari Unicode"/>
          <w:i/>
          <w:lang w:val="en-GB"/>
        </w:rPr>
        <w:t>ā</w:t>
      </w:r>
      <w:r w:rsidRPr="00542FF1">
        <w:rPr>
          <w:rFonts w:ascii="Gandhari Unicode" w:hAnsi="Gandhari Unicode"/>
          <w:lang w:val="en-GB"/>
        </w:rPr>
        <w:t xml:space="preserve"> like Skt. </w:t>
      </w:r>
      <w:proofErr w:type="spellStart"/>
      <w:r w:rsidRPr="00542FF1">
        <w:rPr>
          <w:rFonts w:ascii="Gandhari Unicode" w:hAnsi="Gandhari Unicode"/>
          <w:i/>
          <w:lang w:val="en-GB"/>
        </w:rPr>
        <w:t>bhū</w:t>
      </w:r>
      <w:proofErr w:type="spellEnd"/>
      <w:r w:rsidRPr="00542FF1">
        <w:rPr>
          <w:rFonts w:ascii="Gandhari Unicode" w:hAnsi="Gandhari Unicode"/>
          <w:lang w:val="en-GB"/>
        </w:rPr>
        <w:t xml:space="preserve"> in a merely predicative way.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however: "since your one bard turns out to be a liar".</w:t>
      </w:r>
    </w:p>
  </w:footnote>
  <w:footnote w:id="507">
    <w:p w14:paraId="1E317A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the syntax is not unequivocal. It would also be possible to read </w:t>
      </w:r>
      <w:proofErr w:type="spellStart"/>
      <w:r w:rsidRPr="00542FF1">
        <w:rPr>
          <w:rFonts w:ascii="Gandhari Unicode" w:hAnsi="Gandhari Unicode"/>
          <w:i/>
          <w:lang w:val="en-GB"/>
        </w:rPr>
        <w:t>pāṇar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ellām</w:t>
      </w:r>
      <w:proofErr w:type="spellEnd"/>
      <w:r w:rsidRPr="00542FF1">
        <w:rPr>
          <w:rFonts w:ascii="Gandhari Unicode" w:hAnsi="Gandhari Unicode"/>
          <w:lang w:val="en-GB"/>
        </w:rPr>
        <w:t xml:space="preserve"> as the subject to </w:t>
      </w:r>
      <w:proofErr w:type="spellStart"/>
      <w:r w:rsidRPr="00542FF1">
        <w:rPr>
          <w:rFonts w:ascii="Gandhari Unicode" w:hAnsi="Gandhari Unicode"/>
          <w:i/>
          <w:lang w:val="en-GB"/>
        </w:rPr>
        <w:t>kaḷvar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pōlvar</w:t>
      </w:r>
      <w:proofErr w:type="spellEnd"/>
      <w:r w:rsidRPr="00542FF1">
        <w:rPr>
          <w:rFonts w:ascii="Gandhari Unicode" w:hAnsi="Gandhari Unicode"/>
          <w:lang w:val="en-GB"/>
        </w:rPr>
        <w:t xml:space="preserve">. This sentence division presupposes a completion of the missing predicate noun in the </w:t>
      </w:r>
      <w:proofErr w:type="spellStart"/>
      <w:r w:rsidRPr="00542FF1">
        <w:rPr>
          <w:rFonts w:ascii="Gandhari Unicode" w:hAnsi="Gandhari Unicode"/>
          <w:i/>
          <w:lang w:val="en-GB"/>
        </w:rPr>
        <w:t>pāṇar</w:t>
      </w:r>
      <w:proofErr w:type="spellEnd"/>
      <w:r w:rsidRPr="00542FF1">
        <w:rPr>
          <w:rFonts w:ascii="Gandhari Unicode" w:hAnsi="Gandhari Unicode"/>
          <w:lang w:val="en-GB"/>
        </w:rPr>
        <w:t xml:space="preserve"> line, which is preferable from the point of view of contents, because it results in a climax from liar to robber.</w:t>
      </w:r>
    </w:p>
  </w:footnote>
  <w:footnote w:id="508">
    <w:p w14:paraId="6B40186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uḷḷa</w:t>
      </w:r>
      <w:proofErr w:type="spellEnd"/>
      <w:r w:rsidRPr="00542FF1">
        <w:rPr>
          <w:rFonts w:ascii="Gandhari Unicode" w:hAnsi="Gandhari Unicode"/>
          <w:lang w:val="en-GB"/>
        </w:rPr>
        <w:t xml:space="preserve">, infinitive of </w:t>
      </w:r>
      <w:proofErr w:type="spellStart"/>
      <w:r w:rsidRPr="00542FF1">
        <w:rPr>
          <w:rFonts w:ascii="Gandhari Unicode" w:hAnsi="Gandhari Unicode"/>
          <w:i/>
          <w:lang w:val="en-GB"/>
        </w:rPr>
        <w:t>uḷ</w:t>
      </w:r>
      <w:proofErr w:type="spellEnd"/>
      <w:r w:rsidRPr="00542FF1">
        <w:rPr>
          <w:rFonts w:ascii="Gandhari Unicode" w:hAnsi="Gandhari Unicode"/>
          <w:lang w:val="en-GB"/>
        </w:rPr>
        <w:t xml:space="preserve">, to be taken here adverbially ("as it is")? </w:t>
      </w:r>
      <w:r>
        <w:rPr>
          <w:rFonts w:ascii="Gandhari Unicode" w:hAnsi="Gandhari Unicode"/>
          <w:lang w:val="en-GB"/>
        </w:rPr>
        <w:t>TVG</w:t>
      </w:r>
      <w:r w:rsidRPr="00542FF1">
        <w:rPr>
          <w:rFonts w:ascii="Gandhari Unicode" w:hAnsi="Gandhari Unicode"/>
          <w:lang w:val="en-GB"/>
        </w:rPr>
        <w:t xml:space="preserve"> takes it as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"all bards that exist".</w:t>
      </w:r>
    </w:p>
  </w:footnote>
  <w:footnote w:id="509">
    <w:p w14:paraId="14F622A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As for the description in the poem the bird rather looks like a cormorant, for </w:t>
      </w:r>
      <w:proofErr w:type="gramStart"/>
      <w:r w:rsidRPr="00542FF1">
        <w:rPr>
          <w:rFonts w:ascii="Gandhari Unicode" w:hAnsi="Gandhari Unicode"/>
          <w:lang w:val="en-GB"/>
        </w:rPr>
        <w:t>these hunt</w:t>
      </w:r>
      <w:proofErr w:type="gramEnd"/>
      <w:r w:rsidRPr="00542FF1">
        <w:rPr>
          <w:rFonts w:ascii="Gandhari Unicode" w:hAnsi="Gandhari Unicode"/>
          <w:lang w:val="en-GB"/>
        </w:rPr>
        <w:t xml:space="preserve"> while flying. Probably the explanation of words like </w:t>
      </w:r>
      <w:proofErr w:type="spellStart"/>
      <w:r w:rsidRPr="00542FF1">
        <w:rPr>
          <w:rFonts w:ascii="Gandhari Unicode" w:hAnsi="Gandhari Unicode"/>
          <w:i/>
          <w:lang w:val="en-GB"/>
        </w:rPr>
        <w:t>nārai</w:t>
      </w:r>
      <w:proofErr w:type="spellEnd"/>
      <w:r w:rsidRPr="00542FF1">
        <w:rPr>
          <w:rFonts w:ascii="Gandhari Unicode" w:hAnsi="Gandhari Unicode"/>
          <w:i/>
          <w:lang w:val="en-GB"/>
        </w:rPr>
        <w:t>/</w:t>
      </w:r>
      <w:proofErr w:type="spellStart"/>
      <w:r w:rsidRPr="00542FF1">
        <w:rPr>
          <w:rFonts w:ascii="Gandhari Unicode" w:hAnsi="Gandhari Unicode"/>
          <w:i/>
          <w:lang w:val="en-GB"/>
        </w:rPr>
        <w:t>kuruku</w:t>
      </w:r>
      <w:proofErr w:type="spellEnd"/>
      <w:r w:rsidRPr="00542FF1">
        <w:rPr>
          <w:rFonts w:ascii="Gandhari Unicode" w:hAnsi="Gandhari Unicode"/>
          <w:lang w:val="en-GB"/>
        </w:rPr>
        <w:t xml:space="preserve"> is that they are general terms, which denote, in this case, big fish-eating </w:t>
      </w:r>
      <w:proofErr w:type="gramStart"/>
      <w:r w:rsidRPr="00542FF1">
        <w:rPr>
          <w:rFonts w:ascii="Gandhari Unicode" w:hAnsi="Gandhari Unicode"/>
          <w:lang w:val="en-GB"/>
        </w:rPr>
        <w:t>water-birds</w:t>
      </w:r>
      <w:proofErr w:type="gramEnd"/>
      <w:r w:rsidRPr="00542FF1">
        <w:rPr>
          <w:rFonts w:ascii="Gandhari Unicode" w:hAnsi="Gandhari Unicode"/>
          <w:lang w:val="en-GB"/>
        </w:rPr>
        <w:t>, that are marked within the specific context as herons, cormorants, egrets and the like.</w:t>
      </w:r>
    </w:p>
  </w:footnote>
  <w:footnote w:id="510">
    <w:p w14:paraId="419B5F4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tiraiyatu</w:t>
      </w:r>
      <w:proofErr w:type="spellEnd"/>
      <w:r w:rsidRPr="00542FF1">
        <w:rPr>
          <w:rFonts w:ascii="Gandhari Unicode" w:hAnsi="Gandhari Unicode"/>
          <w:lang w:val="en-GB"/>
        </w:rPr>
        <w:t xml:space="preserve">: here an adverbial reading of </w:t>
      </w:r>
      <w:r w:rsidRPr="00542FF1">
        <w:rPr>
          <w:rFonts w:ascii="Gandhari Unicode" w:hAnsi="Gandhari Unicode"/>
          <w:i/>
          <w:lang w:val="en-GB"/>
        </w:rPr>
        <w:t>-</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does not make sense,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a genitive suffix lacks conviction. Cf. </w:t>
      </w:r>
      <w:proofErr w:type="spellStart"/>
      <w:r w:rsidRPr="00542FF1">
        <w:rPr>
          <w:rFonts w:ascii="Gandhari Unicode" w:hAnsi="Gandhari Unicode"/>
          <w:i/>
          <w:lang w:val="en-GB"/>
        </w:rPr>
        <w:t>micaiyatu</w:t>
      </w:r>
      <w:proofErr w:type="spellEnd"/>
      <w:r w:rsidRPr="00542FF1">
        <w:rPr>
          <w:rFonts w:ascii="Gandhari Unicode" w:hAnsi="Gandhari Unicode"/>
          <w:lang w:val="en-GB"/>
        </w:rPr>
        <w:t xml:space="preserve"> in KT 78.1, </w:t>
      </w:r>
      <w:proofErr w:type="spellStart"/>
      <w:r w:rsidRPr="00542FF1">
        <w:rPr>
          <w:rFonts w:ascii="Gandhari Unicode" w:hAnsi="Gandhari Unicode"/>
          <w:i/>
          <w:lang w:val="en-GB"/>
        </w:rPr>
        <w:t>karaiyatu</w:t>
      </w:r>
      <w:proofErr w:type="spellEnd"/>
      <w:r w:rsidRPr="00542FF1">
        <w:rPr>
          <w:rFonts w:ascii="Gandhari Unicode" w:hAnsi="Gandhari Unicode"/>
          <w:lang w:val="en-GB"/>
        </w:rPr>
        <w:t xml:space="preserve"> in KT 246.1, 313.1. Notable is this identical position in the 2</w:t>
      </w:r>
      <w:r w:rsidRPr="00542FF1">
        <w:rPr>
          <w:rFonts w:ascii="Gandhari Unicode" w:hAnsi="Gandhari Unicode"/>
          <w:vertAlign w:val="superscript"/>
          <w:lang w:val="en-GB"/>
        </w:rPr>
        <w:t>nd</w:t>
      </w:r>
      <w:r w:rsidRPr="00542FF1">
        <w:rPr>
          <w:rFonts w:ascii="Gandhari Unicode" w:hAnsi="Gandhari Unicode"/>
          <w:lang w:val="en-GB"/>
        </w:rPr>
        <w:t xml:space="preserve"> foot of the first line. The best solution seems to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n.sg., used in an attributive function.</w:t>
      </w:r>
    </w:p>
  </w:footnote>
  <w:footnote w:id="511">
    <w:p w14:paraId="00A299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muṉ-tuṟai</w:t>
      </w:r>
      <w:proofErr w:type="spellEnd"/>
      <w:r w:rsidRPr="00542FF1">
        <w:rPr>
          <w:rFonts w:ascii="Gandhari Unicode" w:hAnsi="Gandhari Unicode"/>
          <w:lang w:val="en-GB"/>
        </w:rPr>
        <w:t xml:space="preserve"> is understood as a compound by </w:t>
      </w:r>
      <w:r>
        <w:rPr>
          <w:rFonts w:ascii="Gandhari Unicode" w:hAnsi="Gandhari Unicode"/>
          <w:lang w:val="en-GB"/>
        </w:rPr>
        <w:t>TVG</w:t>
      </w:r>
      <w:r w:rsidRPr="00542FF1">
        <w:rPr>
          <w:rFonts w:ascii="Gandhari Unicode" w:hAnsi="Gandhari Unicode"/>
          <w:lang w:val="en-GB"/>
        </w:rPr>
        <w:t>, that is, "front ghat".</w:t>
      </w:r>
    </w:p>
  </w:footnote>
  <w:footnote w:id="512">
    <w:p w14:paraId="78E02AD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According to </w:t>
      </w:r>
      <w:r>
        <w:rPr>
          <w:rFonts w:ascii="Gandhari Unicode" w:hAnsi="Gandhari Unicode"/>
        </w:rPr>
        <w:t>TVG</w:t>
      </w:r>
      <w:r w:rsidRPr="00542FF1">
        <w:rPr>
          <w:rFonts w:ascii="Gandhari Unicode" w:hAnsi="Gandhari Unicode"/>
        </w:rPr>
        <w:t xml:space="preserve"> the point of the image is that the heron is longing for the better fish of the western coast (</w:t>
      </w:r>
      <w:proofErr w:type="spellStart"/>
      <w:r w:rsidRPr="00542FF1">
        <w:rPr>
          <w:rFonts w:ascii="Gandhari Unicode" w:hAnsi="Gandhari Unicode"/>
        </w:rPr>
        <w:t>Toṇṭi</w:t>
      </w:r>
      <w:proofErr w:type="spellEnd"/>
      <w:r w:rsidRPr="00542FF1">
        <w:rPr>
          <w:rFonts w:ascii="Gandhari Unicode" w:hAnsi="Gandhari Unicode"/>
        </w:rPr>
        <w:t xml:space="preserve"> is associated with the </w:t>
      </w:r>
      <w:proofErr w:type="spellStart"/>
      <w:r w:rsidRPr="00542FF1">
        <w:rPr>
          <w:rFonts w:ascii="Gandhari Unicode" w:hAnsi="Gandhari Unicode"/>
        </w:rPr>
        <w:t>Cēras</w:t>
      </w:r>
      <w:proofErr w:type="spellEnd"/>
      <w:r w:rsidRPr="00542FF1">
        <w:rPr>
          <w:rFonts w:ascii="Gandhari Unicode" w:hAnsi="Gandhari Unicode"/>
        </w:rPr>
        <w:t xml:space="preserve"> and has been identified with the Greek </w:t>
      </w:r>
      <w:proofErr w:type="spellStart"/>
      <w:r w:rsidRPr="00542FF1">
        <w:rPr>
          <w:rFonts w:ascii="Gandhari Unicode" w:hAnsi="Gandhari Unicode"/>
        </w:rPr>
        <w:t>Tyndis</w:t>
      </w:r>
      <w:proofErr w:type="spellEnd"/>
      <w:r w:rsidRPr="00542FF1">
        <w:rPr>
          <w:rFonts w:ascii="Gandhari Unicode" w:hAnsi="Gandhari Unicode"/>
        </w:rPr>
        <w:t xml:space="preserve"> on the west coast). Even if this were not the case, it could be maintained that the heron is no longer strong enough to hunt for its </w:t>
      </w:r>
      <w:proofErr w:type="gramStart"/>
      <w:r w:rsidRPr="00542FF1">
        <w:rPr>
          <w:rFonts w:ascii="Gandhari Unicode" w:hAnsi="Gandhari Unicode"/>
        </w:rPr>
        <w:t>prey, but</w:t>
      </w:r>
      <w:proofErr w:type="gramEnd"/>
      <w:r w:rsidRPr="00542FF1">
        <w:rPr>
          <w:rFonts w:ascii="Gandhari Unicode" w:hAnsi="Gandhari Unicode"/>
        </w:rPr>
        <w:t xml:space="preserve"> has to take whatever the waves give.</w:t>
      </w:r>
    </w:p>
  </w:footnote>
  <w:footnote w:id="513">
    <w:p w14:paraId="4AD93E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eluva</w:t>
      </w:r>
      <w:proofErr w:type="spellEnd"/>
      <w:r w:rsidRPr="00542FF1">
        <w:rPr>
          <w:rFonts w:ascii="Gandhari Unicode" w:hAnsi="Gandhari Unicode"/>
          <w:i/>
          <w:lang w:val="en-GB"/>
        </w:rPr>
        <w:t>(ṉ)</w:t>
      </w:r>
      <w:r w:rsidRPr="00542FF1">
        <w:rPr>
          <w:rFonts w:ascii="Gandhari Unicode" w:hAnsi="Gandhari Unicode"/>
          <w:lang w:val="en-GB"/>
        </w:rPr>
        <w:t xml:space="preserve"> DEDR 831 "friend"; </w:t>
      </w:r>
      <w:proofErr w:type="spellStart"/>
      <w:r w:rsidRPr="00542FF1">
        <w:rPr>
          <w:rFonts w:ascii="Gandhari Unicode" w:hAnsi="Gandhari Unicode"/>
          <w:i/>
          <w:lang w:val="en-GB"/>
        </w:rPr>
        <w:t>naṇpaṉ</w:t>
      </w:r>
      <w:proofErr w:type="spellEnd"/>
      <w:r w:rsidRPr="00542FF1">
        <w:rPr>
          <w:rFonts w:ascii="Gandhari Unicode" w:hAnsi="Gandhari Unicode"/>
          <w:lang w:val="en-GB"/>
        </w:rPr>
        <w:t xml:space="preserve"> DEDR 3563 "friend, companion, associate"; </w:t>
      </w:r>
      <w:proofErr w:type="spellStart"/>
      <w:r w:rsidRPr="00542FF1">
        <w:rPr>
          <w:rFonts w:ascii="Gandhari Unicode" w:hAnsi="Gandhari Unicode"/>
          <w:i/>
          <w:lang w:val="en-GB"/>
        </w:rPr>
        <w:t>tōḻaṉ</w:t>
      </w:r>
      <w:proofErr w:type="spellEnd"/>
      <w:r w:rsidRPr="00542FF1">
        <w:rPr>
          <w:rFonts w:ascii="Gandhari Unicode" w:hAnsi="Gandhari Unicode"/>
          <w:lang w:val="en-GB"/>
        </w:rPr>
        <w:t xml:space="preserve">, m. to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(attested only here, twice in PN and once in Kali). According to the tradition </w:t>
      </w:r>
      <w:proofErr w:type="spellStart"/>
      <w:r w:rsidRPr="00542FF1">
        <w:rPr>
          <w:rFonts w:ascii="Gandhari Unicode" w:hAnsi="Gandhari Unicode"/>
          <w:i/>
          <w:lang w:val="en-GB"/>
        </w:rPr>
        <w:t>eluvaṉ</w:t>
      </w:r>
      <w:proofErr w:type="spellEnd"/>
      <w:r w:rsidRPr="00542FF1">
        <w:rPr>
          <w:rFonts w:ascii="Gandhari Unicode" w:hAnsi="Gandhari Unicode"/>
          <w:lang w:val="en-GB"/>
        </w:rPr>
        <w:t xml:space="preserve"> is a word for friend only occurring in the vocative (the TL gives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as the source). Etymologically it might, however,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elu</w:t>
      </w:r>
      <w:proofErr w:type="spellEnd"/>
      <w:r w:rsidRPr="00542FF1">
        <w:rPr>
          <w:rFonts w:ascii="Gandhari Unicode" w:hAnsi="Gandhari Unicode"/>
          <w:lang w:val="en-GB"/>
        </w:rPr>
        <w:t xml:space="preserve"> "bear", which would be fitting in the context, an ironical allusion to "strength".</w:t>
      </w:r>
    </w:p>
  </w:footnote>
  <w:footnote w:id="514">
    <w:p w14:paraId="0B4CD2B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attai</w:t>
      </w:r>
      <w:proofErr w:type="spellEnd"/>
      <w:r w:rsidRPr="00542FF1">
        <w:rPr>
          <w:rFonts w:ascii="Gandhari Unicode" w:hAnsi="Gandhari Unicode"/>
          <w:lang w:val="en-GB"/>
        </w:rPr>
        <w:t xml:space="preserve"> obviously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particle, one of those that are too rare, at least in the KT, to say anything constructive. The only further reference is KT 389.2, in identical position, that is, at the end of the 2</w:t>
      </w:r>
      <w:r w:rsidRPr="00542FF1">
        <w:rPr>
          <w:rFonts w:ascii="Gandhari Unicode" w:hAnsi="Gandhari Unicode"/>
          <w:vertAlign w:val="superscript"/>
          <w:lang w:val="en-GB"/>
        </w:rPr>
        <w:t>nd</w:t>
      </w:r>
      <w:r w:rsidRPr="00542FF1">
        <w:rPr>
          <w:rFonts w:ascii="Gandhari Unicode" w:hAnsi="Gandhari Unicode"/>
          <w:lang w:val="en-GB"/>
        </w:rPr>
        <w:t xml:space="preserve"> line, though there with a directly following vocative </w:t>
      </w:r>
      <w:proofErr w:type="spellStart"/>
      <w:r w:rsidRPr="00542FF1">
        <w:rPr>
          <w:rFonts w:ascii="Gandhari Unicode" w:hAnsi="Gandhari Unicode"/>
          <w:i/>
          <w:lang w:val="en-GB"/>
        </w:rPr>
        <w:t>tōḻi</w:t>
      </w:r>
      <w:proofErr w:type="spellEnd"/>
      <w:r w:rsidRPr="00542FF1">
        <w:rPr>
          <w:rFonts w:ascii="Gandhari Unicode" w:hAnsi="Gandhari Unicode"/>
          <w:lang w:val="en-GB"/>
        </w:rPr>
        <w:t>.</w:t>
      </w:r>
    </w:p>
  </w:footnote>
  <w:footnote w:id="515">
    <w:p w14:paraId="1D3B8B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pakkam</w:t>
      </w:r>
      <w:proofErr w:type="spellEnd"/>
      <w:r w:rsidRPr="00542FF1">
        <w:rPr>
          <w:rFonts w:ascii="Gandhari Unicode" w:hAnsi="Gandhari Unicode"/>
          <w:lang w:val="en-GB"/>
        </w:rPr>
        <w:t xml:space="preserve"> (presumably Skt. </w:t>
      </w:r>
      <w:proofErr w:type="spellStart"/>
      <w:r w:rsidRPr="00542FF1">
        <w:rPr>
          <w:rFonts w:ascii="Gandhari Unicode" w:hAnsi="Gandhari Unicode"/>
          <w:i/>
          <w:lang w:val="en-GB"/>
        </w:rPr>
        <w:t>pakṣa</w:t>
      </w:r>
      <w:proofErr w:type="spellEnd"/>
      <w:r w:rsidRPr="00542FF1">
        <w:rPr>
          <w:rFonts w:ascii="Gandhari Unicode" w:hAnsi="Gandhari Unicode"/>
          <w:i/>
          <w:lang w:val="en-GB"/>
        </w:rPr>
        <w:t>-</w:t>
      </w:r>
      <w:r w:rsidRPr="00542FF1">
        <w:rPr>
          <w:rFonts w:ascii="Gandhari Unicode" w:hAnsi="Gandhari Unicode"/>
          <w:lang w:val="en-GB"/>
        </w:rPr>
        <w:t xml:space="preserve"> "wing") can also denote the lunar phase, but if what is meant were the 8</w:t>
      </w:r>
      <w:r w:rsidRPr="00542FF1">
        <w:rPr>
          <w:rFonts w:ascii="Gandhari Unicode" w:hAnsi="Gandhari Unicode"/>
          <w:vertAlign w:val="superscript"/>
          <w:lang w:val="en-GB"/>
        </w:rPr>
        <w:t>th</w:t>
      </w:r>
      <w:r w:rsidRPr="00542FF1">
        <w:rPr>
          <w:rFonts w:ascii="Gandhari Unicode" w:hAnsi="Gandhari Unicode"/>
          <w:lang w:val="en-GB"/>
        </w:rPr>
        <w:t xml:space="preserve"> day of the lunar phase it should precede </w:t>
      </w:r>
      <w:proofErr w:type="spellStart"/>
      <w:r w:rsidRPr="00542FF1">
        <w:rPr>
          <w:rFonts w:ascii="Gandhari Unicode" w:hAnsi="Gandhari Unicode"/>
          <w:i/>
          <w:lang w:val="en-GB"/>
        </w:rPr>
        <w:t>eṇṇāḷ</w:t>
      </w:r>
      <w:proofErr w:type="spellEnd"/>
      <w:r w:rsidRPr="00542FF1">
        <w:rPr>
          <w:rFonts w:ascii="Gandhari Unicode" w:hAnsi="Gandhari Unicode"/>
          <w:lang w:val="en-GB"/>
        </w:rPr>
        <w:t>. As it is, it might also simply be a locative suffix. This, however, would be an isolated instance in the KT.</w:t>
      </w:r>
    </w:p>
  </w:footnote>
  <w:footnote w:id="516">
    <w:p w14:paraId="1057CE2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tradition reads </w:t>
      </w:r>
      <w:proofErr w:type="spellStart"/>
      <w:r w:rsidRPr="00542FF1">
        <w:rPr>
          <w:rFonts w:ascii="Gandhari Unicode" w:hAnsi="Gandhari Unicode"/>
          <w:i/>
          <w:lang w:val="en-GB"/>
        </w:rPr>
        <w:t>ēm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as "to have joy in" and connects it with </w:t>
      </w:r>
      <w:proofErr w:type="spellStart"/>
      <w:r w:rsidRPr="00542FF1">
        <w:rPr>
          <w:rFonts w:ascii="Gandhari Unicode" w:hAnsi="Gandhari Unicode"/>
          <w:i/>
          <w:lang w:val="en-GB"/>
        </w:rPr>
        <w:t>ciṟāar</w:t>
      </w:r>
      <w:proofErr w:type="spellEnd"/>
      <w:r w:rsidRPr="00542FF1">
        <w:rPr>
          <w:rFonts w:ascii="Gandhari Unicode" w:hAnsi="Gandhari Unicode"/>
          <w:lang w:val="en-GB"/>
        </w:rPr>
        <w:t xml:space="preserve"> as a subject: little children have joy in HIS friend, </w:t>
      </w:r>
      <w:proofErr w:type="spellStart"/>
      <w:r w:rsidRPr="00542FF1">
        <w:rPr>
          <w:rFonts w:ascii="Gandhari Unicode" w:hAnsi="Gandhari Unicode"/>
          <w:lang w:val="en-GB"/>
        </w:rPr>
        <w:t>an</w:t>
      </w:r>
      <w:proofErr w:type="spellEnd"/>
      <w:r w:rsidRPr="00542FF1">
        <w:rPr>
          <w:rFonts w:ascii="Gandhari Unicode" w:hAnsi="Gandhari Unicode"/>
          <w:lang w:val="en-GB"/>
        </w:rPr>
        <w:t xml:space="preserve"> at least rather non-typical message in these texts. The TL, however, adds another meaning "to be perplexed". And if one takes also into consideration the second </w:t>
      </w:r>
      <w:proofErr w:type="spellStart"/>
      <w:r w:rsidRPr="00542FF1">
        <w:rPr>
          <w:rFonts w:ascii="Gandhari Unicode" w:hAnsi="Gandhari Unicode"/>
          <w:i/>
          <w:lang w:val="en-GB"/>
        </w:rPr>
        <w:t>ciṟu</w:t>
      </w:r>
      <w:proofErr w:type="spellEnd"/>
      <w:r w:rsidRPr="00542FF1">
        <w:rPr>
          <w:rFonts w:ascii="Gandhari Unicode" w:hAnsi="Gandhari Unicode"/>
          <w:lang w:val="en-GB"/>
        </w:rPr>
        <w:t xml:space="preserve"> of this poem, namely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nutal</w:t>
      </w:r>
      <w:proofErr w:type="spellEnd"/>
      <w:r w:rsidRPr="00542FF1">
        <w:rPr>
          <w:rFonts w:ascii="Gandhari Unicode" w:hAnsi="Gandhari Unicode"/>
          <w:lang w:val="en-GB"/>
        </w:rPr>
        <w:t xml:space="preserve">, "small forehead", there appears to be a better solution: the friend is too liable to confusion on account of insignificant things like female foreheads, with the </w:t>
      </w:r>
      <w:r w:rsidRPr="00542FF1">
        <w:rPr>
          <w:rFonts w:ascii="Gandhari Unicode" w:hAnsi="Gandhari Unicode"/>
          <w:i/>
          <w:lang w:val="en-GB"/>
        </w:rPr>
        <w:t>-r</w:t>
      </w:r>
      <w:r w:rsidRPr="00542FF1">
        <w:rPr>
          <w:rFonts w:ascii="Gandhari Unicode" w:hAnsi="Gandhari Unicode"/>
          <w:lang w:val="en-GB"/>
        </w:rPr>
        <w:t xml:space="preserve"> of persons, because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metonymy. </w:t>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point might be that he addresses himself, as so often his heart, in an ironical way.</w:t>
      </w:r>
    </w:p>
  </w:footnote>
  <w:footnote w:id="517">
    <w:p w14:paraId="138CE24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a standing phrase.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"sea", as one containing three kinds of water (river-, spring- and salt-water), presumably relying on the oldest gloss available, namely the one in the commentary on PN, where </w:t>
      </w:r>
      <w:proofErr w:type="spellStart"/>
      <w:r w:rsidRPr="00542FF1">
        <w:rPr>
          <w:rFonts w:ascii="Gandhari Unicode" w:hAnsi="Gandhari Unicode"/>
          <w:i/>
          <w:lang w:val="en-GB"/>
        </w:rPr>
        <w:t>munnīr</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and usually glossed by </w:t>
      </w:r>
      <w:proofErr w:type="spellStart"/>
      <w:r w:rsidRPr="00542FF1">
        <w:rPr>
          <w:rFonts w:ascii="Gandhari Unicode" w:hAnsi="Gandhari Unicode"/>
          <w:i/>
          <w:lang w:val="en-GB"/>
        </w:rPr>
        <w:t>kaṭal</w:t>
      </w:r>
      <w:proofErr w:type="spellEnd"/>
      <w:r w:rsidRPr="00542FF1">
        <w:rPr>
          <w:rFonts w:ascii="Gandhari Unicode" w:hAnsi="Gandhari Unicode"/>
          <w:lang w:val="en-GB"/>
        </w:rPr>
        <w:t xml:space="preserve">. Later commentators, such as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Cint. 5, explain it also as sea water, but as water possessing three qualities (creative, protective, destructive). But perhaps it simply means the three oceans,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eastern, the western and the southern.</w:t>
      </w:r>
    </w:p>
  </w:footnote>
  <w:footnote w:id="518">
    <w:p w14:paraId="1ED24A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since </w:t>
      </w:r>
      <w:proofErr w:type="spellStart"/>
      <w:r w:rsidRPr="00542FF1">
        <w:rPr>
          <w:rFonts w:ascii="Gandhari Unicode" w:hAnsi="Gandhari Unicode"/>
          <w:i/>
          <w:lang w:val="en-GB"/>
        </w:rPr>
        <w:t>cel</w:t>
      </w:r>
      <w:proofErr w:type="spellEnd"/>
      <w:r w:rsidRPr="00542FF1">
        <w:rPr>
          <w:rFonts w:ascii="Gandhari Unicode" w:hAnsi="Gandhari Unicode"/>
          <w:lang w:val="en-GB"/>
        </w:rPr>
        <w:t xml:space="preserve"> is rather "to get into motion in the direction of an aim": "he hasn't set out [to cross] the ocean on foot".</w:t>
      </w:r>
    </w:p>
  </w:footnote>
  <w:footnote w:id="519">
    <w:p w14:paraId="04833E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kuṭimuṟai</w:t>
      </w:r>
      <w:proofErr w:type="spellEnd"/>
      <w:r w:rsidRPr="00542FF1">
        <w:rPr>
          <w:rFonts w:ascii="Gandhari Unicode" w:hAnsi="Gandhari Unicode"/>
          <w:lang w:val="en-GB"/>
        </w:rPr>
        <w:t xml:space="preserve"> could either be the rows of houses or the different kinds of homes.</w:t>
      </w:r>
    </w:p>
  </w:footnote>
  <w:footnote w:id="520">
    <w:p w14:paraId="3A08F7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r w:rsidRPr="00542FF1">
        <w:rPr>
          <w:rFonts w:ascii="Gandhari Unicode" w:hAnsi="Gandhari Unicode"/>
          <w:i/>
          <w:lang w:val="en-GB"/>
        </w:rPr>
        <w:t>-um</w:t>
      </w:r>
      <w:r w:rsidRPr="00542FF1">
        <w:rPr>
          <w:rFonts w:ascii="Gandhari Unicode" w:hAnsi="Gandhari Unicode"/>
          <w:lang w:val="en-GB"/>
        </w:rPr>
        <w:t xml:space="preserve"> here? Is he, in addition to all the other things he has not done, one to get lost?</w:t>
      </w:r>
    </w:p>
  </w:footnote>
  <w:footnote w:id="521">
    <w:p w14:paraId="051DE5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paṇai</w:t>
      </w:r>
      <w:proofErr w:type="spellEnd"/>
      <w:r w:rsidRPr="00542FF1">
        <w:rPr>
          <w:rFonts w:ascii="Gandhari Unicode" w:hAnsi="Gandhari Unicode"/>
          <w:lang w:val="en-GB"/>
        </w:rPr>
        <w:t xml:space="preserve"> appears, in the KT, 15 times as an attribute to </w:t>
      </w:r>
      <w:proofErr w:type="spellStart"/>
      <w:r w:rsidRPr="00542FF1">
        <w:rPr>
          <w:rFonts w:ascii="Gandhari Unicode" w:hAnsi="Gandhari Unicode"/>
          <w:i/>
          <w:lang w:val="en-GB"/>
        </w:rPr>
        <w:t>tōḷ</w:t>
      </w:r>
      <w:proofErr w:type="spellEnd"/>
      <w:r w:rsidRPr="00542FF1">
        <w:rPr>
          <w:rFonts w:ascii="Gandhari Unicode" w:hAnsi="Gandhari Unicode"/>
          <w:lang w:val="en-GB"/>
        </w:rPr>
        <w:t xml:space="preserve"> "shoulder" (though sometimes not in the directly preceding position). </w:t>
      </w:r>
      <w:proofErr w:type="gramStart"/>
      <w:r w:rsidRPr="00542FF1">
        <w:rPr>
          <w:rFonts w:ascii="Gandhari Unicode" w:hAnsi="Gandhari Unicode"/>
          <w:lang w:val="en-GB"/>
        </w:rPr>
        <w:t>Generally</w:t>
      </w:r>
      <w:proofErr w:type="gramEnd"/>
      <w:r w:rsidRPr="00542FF1">
        <w:rPr>
          <w:rFonts w:ascii="Gandhari Unicode" w:hAnsi="Gandhari Unicode"/>
          <w:lang w:val="en-GB"/>
        </w:rPr>
        <w:t xml:space="preserve"> it is glossed as bamboo but, for unclear reasons, in 5 places it is understood as "bulged". This is one of these, presumably because there is the comparison with another kind of bamboo in the same line.</w:t>
      </w:r>
    </w:p>
  </w:footnote>
  <w:footnote w:id="522">
    <w:p w14:paraId="670C45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as the joint between the two sentences can either be a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vocative in the first sentence, 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one in the second. (For an </w:t>
      </w:r>
      <w:proofErr w:type="spellStart"/>
      <w:r w:rsidRPr="00542FF1">
        <w:rPr>
          <w:rFonts w:ascii="Gandhari Unicode" w:hAnsi="Gandhari Unicode"/>
          <w:lang w:val="en-GB"/>
        </w:rPr>
        <w:t>antepositioned</w:t>
      </w:r>
      <w:proofErr w:type="spellEnd"/>
      <w:r w:rsidRPr="00542FF1">
        <w:rPr>
          <w:rFonts w:ascii="Gandhari Unicode" w:hAnsi="Gandhari Unicode"/>
          <w:lang w:val="en-GB"/>
        </w:rPr>
        <w:t xml:space="preserve"> vocative, however, references are few, if </w:t>
      </w:r>
      <w:r w:rsidRPr="00542FF1">
        <w:rPr>
          <w:rFonts w:ascii="Gandhari Unicode" w:hAnsi="Gandhari Unicode"/>
          <w:i/>
          <w:lang w:val="en-GB"/>
        </w:rPr>
        <w:t xml:space="preserve">amma </w:t>
      </w:r>
      <w:proofErr w:type="spellStart"/>
      <w:r w:rsidRPr="00542FF1">
        <w:rPr>
          <w:rFonts w:ascii="Gandhari Unicode" w:hAnsi="Gandhari Unicode"/>
          <w:i/>
          <w:lang w:val="en-GB"/>
        </w:rPr>
        <w:t>vāḻi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tōḻi</w:t>
      </w:r>
      <w:proofErr w:type="spellEnd"/>
      <w:r w:rsidRPr="00542FF1">
        <w:rPr>
          <w:rFonts w:ascii="Gandhari Unicode" w:hAnsi="Gandhari Unicode"/>
          <w:lang w:val="en-GB"/>
        </w:rPr>
        <w:t xml:space="preserve"> has not to be counted as such.) But since </w:t>
      </w:r>
      <w:proofErr w:type="spellStart"/>
      <w:r w:rsidRPr="00542FF1">
        <w:rPr>
          <w:rFonts w:ascii="Gandhari Unicode" w:hAnsi="Gandhari Unicode"/>
          <w:i/>
          <w:lang w:val="en-GB"/>
        </w:rPr>
        <w:t>atu</w:t>
      </w:r>
      <w:proofErr w:type="spellEnd"/>
      <w:r w:rsidRPr="00542FF1">
        <w:rPr>
          <w:rFonts w:ascii="Gandhari Unicode" w:hAnsi="Gandhari Unicode"/>
          <w:lang w:val="en-GB"/>
        </w:rPr>
        <w:t xml:space="preserve"> is also marked by -</w:t>
      </w:r>
      <w:r w:rsidRPr="00542FF1">
        <w:rPr>
          <w:rFonts w:ascii="Gandhari Unicode" w:hAnsi="Gandhari Unicode"/>
          <w:i/>
          <w:lang w:val="en-GB"/>
        </w:rPr>
        <w:t>ē</w:t>
      </w:r>
      <w:r w:rsidRPr="00542FF1">
        <w:rPr>
          <w:rFonts w:ascii="Gandhari Unicode" w:hAnsi="Gandhari Unicode"/>
          <w:lang w:val="en-GB"/>
        </w:rPr>
        <w:t xml:space="preserve">, and accordingly the first sentence can be understood as complete, it seems reasonable to suppose that the double relation of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is calculated.</w:t>
      </w:r>
    </w:p>
  </w:footnote>
  <w:footnote w:id="523">
    <w:p w14:paraId="5CC46A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second sentence allows for two ways of construction, namely either with </w:t>
      </w:r>
      <w:proofErr w:type="spellStart"/>
      <w:r w:rsidRPr="00542FF1">
        <w:rPr>
          <w:rFonts w:ascii="Gandhari Unicode" w:hAnsi="Gandhari Unicode"/>
          <w:i/>
          <w:lang w:val="en-GB"/>
        </w:rPr>
        <w:t>neñcē</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vituppu</w:t>
      </w:r>
      <w:proofErr w:type="spellEnd"/>
      <w:r w:rsidRPr="00542FF1">
        <w:rPr>
          <w:rFonts w:ascii="Gandhari Unicode" w:hAnsi="Gandhari Unicode"/>
          <w:lang w:val="en-GB"/>
        </w:rPr>
        <w:t xml:space="preserve"> as a subject to </w:t>
      </w:r>
      <w:proofErr w:type="spellStart"/>
      <w:r w:rsidRPr="00542FF1">
        <w:rPr>
          <w:rFonts w:ascii="Gandhari Unicode" w:hAnsi="Gandhari Unicode"/>
          <w:i/>
          <w:lang w:val="en-GB"/>
        </w:rPr>
        <w:t>uṟṟaṉṟu</w:t>
      </w:r>
      <w:proofErr w:type="spellEnd"/>
      <w:r w:rsidRPr="00542FF1">
        <w:rPr>
          <w:rFonts w:ascii="Gandhari Unicode" w:hAnsi="Gandhari Unicode"/>
          <w:lang w:val="en-GB"/>
        </w:rPr>
        <w:t>: ("o heart, great haste arose [for you]")?</w:t>
      </w:r>
    </w:p>
  </w:footnote>
  <w:footnote w:id="524">
    <w:p w14:paraId="7638E7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scans the feet as </w:t>
      </w:r>
      <w:proofErr w:type="spellStart"/>
      <w:r w:rsidRPr="00542FF1">
        <w:rPr>
          <w:rFonts w:ascii="Gandhari Unicode" w:hAnsi="Gandhari Unicode"/>
          <w:i/>
          <w:lang w:val="en-GB"/>
        </w:rPr>
        <w:t>kuvavu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kaṭuṅkuraiyaḷ</w:t>
      </w:r>
      <w:proofErr w:type="spellEnd"/>
      <w:r w:rsidRPr="00542FF1">
        <w:rPr>
          <w:rFonts w:ascii="Gandhari Unicode" w:hAnsi="Gandhari Unicode"/>
          <w:lang w:val="en-GB"/>
        </w:rPr>
        <w:t>, but does the parallel in KT 350.2 (</w:t>
      </w:r>
      <w:proofErr w:type="spellStart"/>
      <w:r w:rsidRPr="00542FF1">
        <w:rPr>
          <w:rFonts w:ascii="Gandhari Unicode" w:hAnsi="Gandhari Unicode"/>
          <w:i/>
          <w:lang w:val="en-GB"/>
        </w:rPr>
        <w:t>paṉikaṭuṅ</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kuraiyam</w:t>
      </w:r>
      <w:proofErr w:type="spellEnd"/>
      <w:r w:rsidRPr="00542FF1">
        <w:rPr>
          <w:rFonts w:ascii="Gandhari Unicode" w:hAnsi="Gandhari Unicode"/>
          <w:lang w:val="en-GB"/>
        </w:rPr>
        <w:t xml:space="preserve">) not show that the split after </w:t>
      </w:r>
      <w:proofErr w:type="spellStart"/>
      <w:r w:rsidRPr="00542FF1">
        <w:rPr>
          <w:rFonts w:ascii="Gandhari Unicode" w:hAnsi="Gandhari Unicode"/>
          <w:i/>
          <w:lang w:val="en-GB"/>
        </w:rPr>
        <w:t>kaṭum</w:t>
      </w:r>
      <w:proofErr w:type="spellEnd"/>
      <w:r w:rsidRPr="00542FF1">
        <w:rPr>
          <w:rFonts w:ascii="Gandhari Unicode" w:hAnsi="Gandhari Unicode"/>
          <w:lang w:val="en-GB"/>
        </w:rPr>
        <w:t xml:space="preserve"> is to be preferred?</w:t>
      </w:r>
    </w:p>
  </w:footnote>
  <w:footnote w:id="525">
    <w:p w14:paraId="0025A8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kurai</w:t>
      </w:r>
      <w:proofErr w:type="spellEnd"/>
      <w:r w:rsidRPr="00542FF1">
        <w:rPr>
          <w:rFonts w:ascii="Gandhari Unicode" w:hAnsi="Gandhari Unicode"/>
          <w:lang w:val="en-GB"/>
        </w:rPr>
        <w:t xml:space="preserve"> is given by DEDR 1796 either as a verb, "to bark, </w:t>
      </w:r>
      <w:proofErr w:type="spellStart"/>
      <w:r w:rsidRPr="00542FF1">
        <w:rPr>
          <w:rFonts w:ascii="Gandhari Unicode" w:hAnsi="Gandhari Unicode"/>
          <w:lang w:val="en-GB"/>
        </w:rPr>
        <w:t>jubilate</w:t>
      </w:r>
      <w:proofErr w:type="spellEnd"/>
      <w:r w:rsidRPr="00542FF1">
        <w:rPr>
          <w:rFonts w:ascii="Gandhari Unicode" w:hAnsi="Gandhari Unicode"/>
          <w:lang w:val="en-GB"/>
        </w:rPr>
        <w:t xml:space="preserve">, shout", or as noun, "noise, roar, shout". Here </w:t>
      </w:r>
      <w:proofErr w:type="spellStart"/>
      <w:r w:rsidRPr="00542FF1">
        <w:rPr>
          <w:rFonts w:ascii="Gandhari Unicode" w:hAnsi="Gandhari Unicode"/>
          <w:i/>
          <w:lang w:val="en-GB"/>
        </w:rPr>
        <w:t>kuraiyaḷ</w:t>
      </w:r>
      <w:proofErr w:type="spellEnd"/>
      <w:r w:rsidRPr="00542FF1">
        <w:rPr>
          <w:rFonts w:ascii="Gandhari Unicode" w:hAnsi="Gandhari Unicode"/>
          <w:lang w:val="en-GB"/>
        </w:rPr>
        <w:t xml:space="preserve"> quite obviously might be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perhaps, in accordance with the context, rather </w:t>
      </w:r>
      <w:proofErr w:type="spellStart"/>
      <w:r w:rsidRPr="00542FF1">
        <w:rPr>
          <w:rFonts w:ascii="Gandhari Unicode" w:hAnsi="Gandhari Unicode"/>
          <w:lang w:val="en-GB"/>
        </w:rPr>
        <w:t>jubilating</w:t>
      </w:r>
      <w:proofErr w:type="spellEnd"/>
      <w:r w:rsidRPr="00542FF1">
        <w:rPr>
          <w:rFonts w:ascii="Gandhari Unicode" w:hAnsi="Gandhari Unicode"/>
          <w:lang w:val="en-GB"/>
        </w:rPr>
        <w:t xml:space="preserve"> than shouting. Tradition rather tunes down this quite overt statement by taking </w:t>
      </w:r>
      <w:r w:rsidRPr="00542FF1">
        <w:rPr>
          <w:rFonts w:ascii="Gandhari Unicode" w:hAnsi="Gandhari Unicode"/>
          <w:i/>
          <w:lang w:val="en-GB"/>
        </w:rPr>
        <w:t>-</w:t>
      </w:r>
      <w:proofErr w:type="spellStart"/>
      <w:r w:rsidRPr="00542FF1">
        <w:rPr>
          <w:rFonts w:ascii="Gandhari Unicode" w:hAnsi="Gandhari Unicode"/>
          <w:i/>
          <w:lang w:val="en-GB"/>
        </w:rPr>
        <w:t>kurai</w:t>
      </w:r>
      <w:proofErr w:type="spellEnd"/>
      <w:r w:rsidRPr="00542FF1">
        <w:rPr>
          <w:rFonts w:ascii="Gandhari Unicode" w:hAnsi="Gandhari Unicode"/>
          <w:i/>
          <w:lang w:val="en-GB"/>
        </w:rPr>
        <w:t>-</w:t>
      </w:r>
      <w:r w:rsidRPr="00542FF1">
        <w:rPr>
          <w:rFonts w:ascii="Gandhari Unicode" w:hAnsi="Gandhari Unicode"/>
          <w:lang w:val="en-GB"/>
        </w:rPr>
        <w:t xml:space="preserve"> as an expletive infix, coming thus to </w:t>
      </w:r>
      <w:proofErr w:type="spellStart"/>
      <w:r w:rsidRPr="00542FF1">
        <w:rPr>
          <w:rFonts w:ascii="Gandhari Unicode" w:hAnsi="Gandhari Unicode"/>
          <w:i/>
          <w:lang w:val="en-GB"/>
        </w:rPr>
        <w:t>kavavu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kaṭuṅ</w:t>
      </w:r>
      <w:proofErr w:type="spellEnd"/>
      <w:r w:rsidRPr="00542FF1">
        <w:rPr>
          <w:rFonts w:ascii="Gandhari Unicode" w:hAnsi="Gandhari Unicode"/>
          <w:i/>
          <w:lang w:val="en-GB"/>
        </w:rPr>
        <w:t>(</w:t>
      </w:r>
      <w:proofErr w:type="spellStart"/>
      <w:r w:rsidRPr="00542FF1">
        <w:rPr>
          <w:rFonts w:ascii="Gandhari Unicode" w:hAnsi="Gandhari Unicode"/>
          <w:i/>
          <w:lang w:val="en-GB"/>
        </w:rPr>
        <w:t>kuraiy</w:t>
      </w:r>
      <w:proofErr w:type="spellEnd"/>
      <w:r w:rsidRPr="00542FF1">
        <w:rPr>
          <w:rFonts w:ascii="Gandhari Unicode" w:hAnsi="Gandhari Unicode"/>
          <w:i/>
          <w:lang w:val="en-GB"/>
        </w:rPr>
        <w:t>)</w:t>
      </w:r>
      <w:proofErr w:type="spellStart"/>
      <w:r w:rsidRPr="00542FF1">
        <w:rPr>
          <w:rFonts w:ascii="Gandhari Unicode" w:hAnsi="Gandhari Unicode"/>
          <w:i/>
          <w:lang w:val="en-GB"/>
        </w:rPr>
        <w:t>aḷ</w:t>
      </w:r>
      <w:proofErr w:type="spellEnd"/>
      <w:r w:rsidRPr="00542FF1">
        <w:rPr>
          <w:rFonts w:ascii="Gandhari Unicode" w:hAnsi="Gandhari Unicode"/>
          <w:lang w:val="en-GB"/>
        </w:rPr>
        <w:t xml:space="preserve">, "she who is quick to embrace". In accordance with this, </w:t>
      </w:r>
      <w:proofErr w:type="spellStart"/>
      <w:r w:rsidRPr="00542FF1">
        <w:rPr>
          <w:rFonts w:ascii="Gandhari Unicode" w:hAnsi="Gandhari Unicode"/>
          <w:i/>
          <w:lang w:val="en-GB"/>
        </w:rPr>
        <w:t>cāay</w:t>
      </w:r>
      <w:proofErr w:type="spellEnd"/>
      <w:r w:rsidRPr="00542FF1">
        <w:rPr>
          <w:rFonts w:ascii="Gandhari Unicode" w:hAnsi="Gandhari Unicode"/>
          <w:lang w:val="en-GB"/>
        </w:rPr>
        <w:t xml:space="preserve"> is taken by </w:t>
      </w:r>
      <w:r>
        <w:rPr>
          <w:rFonts w:ascii="Gandhari Unicode" w:hAnsi="Gandhari Unicode"/>
          <w:lang w:val="en-GB"/>
        </w:rPr>
        <w:t>TVG</w:t>
      </w:r>
      <w:r w:rsidRPr="00542FF1">
        <w:rPr>
          <w:rFonts w:ascii="Gandhari Unicode" w:hAnsi="Gandhari Unicode"/>
          <w:lang w:val="en-GB"/>
        </w:rPr>
        <w:t xml:space="preserve"> as a qualifier in the sense of "she who gives glances out of half-closed eyes". In this case also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will not be understood temporally, but rather spatially, meaning something like "to one side".</w:t>
      </w:r>
    </w:p>
  </w:footnote>
  <w:footnote w:id="526">
    <w:p w14:paraId="3FAD668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see note on KT 92.5. Here too the auxiliary function is close at hand, in the sense of a permanent conclusion: "How can I permanently forget [her] ...?"</w:t>
      </w:r>
    </w:p>
  </w:footnote>
  <w:footnote w:id="527">
    <w:p w14:paraId="7A42EE0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nallāṉ</w:t>
      </w:r>
      <w:proofErr w:type="spellEnd"/>
      <w:r w:rsidRPr="00542FF1">
        <w:rPr>
          <w:rFonts w:ascii="Gandhari Unicode" w:hAnsi="Gandhari Unicode"/>
          <w:lang w:val="en-GB"/>
        </w:rPr>
        <w:t>, "good cow" here obviously means "milk cow", that is, the cow that is fit for giving milk.</w:t>
      </w:r>
    </w:p>
  </w:footnote>
  <w:footnote w:id="528">
    <w:p w14:paraId="74B3935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nōkkiṉaḷ</w:t>
      </w:r>
      <w:proofErr w:type="spellEnd"/>
      <w:r w:rsidRPr="00542FF1">
        <w:rPr>
          <w:rFonts w:ascii="Gandhari Unicode" w:hAnsi="Gandhari Unicode"/>
          <w:lang w:val="en-GB"/>
        </w:rPr>
        <w:t xml:space="preserve">: the sense of the p.a. is here once again </w:t>
      </w:r>
      <w:proofErr w:type="spellStart"/>
      <w:r w:rsidRPr="00542FF1">
        <w:rPr>
          <w:rFonts w:ascii="Gandhari Unicode" w:hAnsi="Gandhari Unicode"/>
          <w:lang w:val="en-GB"/>
        </w:rPr>
        <w:t>situative</w:t>
      </w:r>
      <w:proofErr w:type="spellEnd"/>
      <w:r w:rsidRPr="00542FF1">
        <w:rPr>
          <w:rFonts w:ascii="Gandhari Unicode" w:hAnsi="Gandhari Unicode"/>
          <w:lang w:val="en-GB"/>
        </w:rPr>
        <w:t xml:space="preserve">, and supposedly qualified by the adverb </w:t>
      </w:r>
      <w:proofErr w:type="spellStart"/>
      <w:r w:rsidRPr="00542FF1">
        <w:rPr>
          <w:rFonts w:ascii="Gandhari Unicode" w:hAnsi="Gandhari Unicode"/>
          <w:i/>
          <w:lang w:val="en-GB"/>
        </w:rPr>
        <w:t>ñāṅkar</w:t>
      </w:r>
      <w:proofErr w:type="spellEnd"/>
      <w:r w:rsidRPr="00542FF1">
        <w:rPr>
          <w:rFonts w:ascii="Gandhari Unicode" w:hAnsi="Gandhari Unicode"/>
          <w:lang w:val="en-GB"/>
        </w:rPr>
        <w:t xml:space="preserve"> "afterwards", namely after lovemaking.</w:t>
      </w:r>
    </w:p>
  </w:footnote>
  <w:footnote w:id="529">
    <w:p w14:paraId="282814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Beautiful the play on </w:t>
      </w:r>
      <w:proofErr w:type="spellStart"/>
      <w:r w:rsidRPr="00542FF1">
        <w:rPr>
          <w:rFonts w:ascii="Gandhari Unicode" w:hAnsi="Gandhari Unicode"/>
          <w:i/>
          <w:lang w:val="en-GB"/>
        </w:rPr>
        <w:t>cāay</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māayōḷ</w:t>
      </w:r>
      <w:proofErr w:type="spellEnd"/>
      <w:r w:rsidRPr="00542FF1">
        <w:rPr>
          <w:rFonts w:ascii="Gandhari Unicode" w:hAnsi="Gandhari Unicode"/>
          <w:lang w:val="en-GB"/>
        </w:rPr>
        <w:t xml:space="preserve">. There are reverberations of the second root </w:t>
      </w:r>
      <w:proofErr w:type="spellStart"/>
      <w:r w:rsidRPr="00542FF1">
        <w:rPr>
          <w:rFonts w:ascii="Gandhari Unicode" w:hAnsi="Gandhari Unicode"/>
          <w:i/>
          <w:lang w:val="en-GB"/>
        </w:rPr>
        <w:t>cāy</w:t>
      </w:r>
      <w:proofErr w:type="spellEnd"/>
      <w:r w:rsidRPr="00542FF1">
        <w:rPr>
          <w:rFonts w:ascii="Gandhari Unicode" w:hAnsi="Gandhari Unicode"/>
          <w:lang w:val="en-GB"/>
        </w:rPr>
        <w:t xml:space="preserve"> "to emaciate", a process connected with arising pallor. She is called </w:t>
      </w:r>
      <w:proofErr w:type="spellStart"/>
      <w:r w:rsidRPr="00542FF1">
        <w:rPr>
          <w:rFonts w:ascii="Gandhari Unicode" w:hAnsi="Gandhari Unicode"/>
          <w:i/>
          <w:lang w:val="en-GB"/>
        </w:rPr>
        <w:t>māayōḷ</w:t>
      </w:r>
      <w:proofErr w:type="spellEnd"/>
      <w:r w:rsidRPr="00542FF1">
        <w:rPr>
          <w:rFonts w:ascii="Gandhari Unicode" w:hAnsi="Gandhari Unicode"/>
          <w:lang w:val="en-GB"/>
        </w:rPr>
        <w:t>, "the dark one", here, because she was like that when he departed, but presumably it could not last.</w:t>
      </w:r>
    </w:p>
  </w:footnote>
  <w:footnote w:id="530">
    <w:p w14:paraId="24ACE6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uṇmaiyiṉ</w:t>
      </w:r>
      <w:proofErr w:type="spellEnd"/>
      <w:r w:rsidRPr="00542FF1">
        <w:rPr>
          <w:rFonts w:ascii="Gandhari Unicode" w:hAnsi="Gandhari Unicode"/>
          <w:lang w:val="en-GB"/>
        </w:rPr>
        <w:t xml:space="preserve"> is literally "because of the existence", in other words, the millet sprouts again since there happened to be rain, which is not self-evident in the semi-arid tract.</w:t>
      </w:r>
    </w:p>
  </w:footnote>
  <w:footnote w:id="531">
    <w:p w14:paraId="18010C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the play on </w:t>
      </w:r>
      <w:proofErr w:type="spellStart"/>
      <w:r w:rsidRPr="00542FF1">
        <w:rPr>
          <w:rFonts w:ascii="Gandhari Unicode" w:hAnsi="Gandhari Unicode"/>
          <w:i/>
          <w:lang w:val="en-GB"/>
        </w:rPr>
        <w:t>uṇ</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uṇmaiyiṉ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uṇṭa</w:t>
      </w:r>
      <w:proofErr w:type="spellEnd"/>
      <w:r w:rsidRPr="00542FF1">
        <w:rPr>
          <w:rFonts w:ascii="Gandhari Unicode" w:hAnsi="Gandhari Unicode"/>
          <w:lang w:val="en-GB"/>
        </w:rPr>
        <w:t>? Is it just the contrast between being and not being?</w:t>
      </w:r>
    </w:p>
  </w:footnote>
  <w:footnote w:id="532">
    <w:p w14:paraId="7B53382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here? </w:t>
      </w:r>
      <w:proofErr w:type="gramStart"/>
      <w:r w:rsidRPr="00542FF1">
        <w:rPr>
          <w:rFonts w:ascii="Gandhari Unicode" w:hAnsi="Gandhari Unicode"/>
          <w:lang w:val="en-GB"/>
        </w:rPr>
        <w:t>Firstly</w:t>
      </w:r>
      <w:proofErr w:type="gramEnd"/>
      <w:r w:rsidRPr="00542FF1">
        <w:rPr>
          <w:rFonts w:ascii="Gandhari Unicode" w:hAnsi="Gandhari Unicode"/>
          <w:lang w:val="en-GB"/>
        </w:rPr>
        <w:t xml:space="preserve"> it might be possible to get closer to the etymological meaning: </w:t>
      </w:r>
      <w:proofErr w:type="spellStart"/>
      <w:r w:rsidRPr="00542FF1">
        <w:rPr>
          <w:rFonts w:ascii="Gandhari Unicode" w:hAnsi="Gandhari Unicode"/>
          <w:i/>
          <w:lang w:val="en-GB"/>
        </w:rPr>
        <w:t>puṉam</w:t>
      </w:r>
      <w:proofErr w:type="spellEnd"/>
      <w:r w:rsidRPr="00542FF1">
        <w:rPr>
          <w:rFonts w:ascii="Gandhari Unicode" w:hAnsi="Gandhari Unicode"/>
          <w:lang w:val="en-GB"/>
        </w:rPr>
        <w:t xml:space="preserve"> is a field in the higher, drier regions, and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accordingly should be the man who cultivates these fields. Now the singular is significant enough to raise the question whether this cultivator of the millet field is not the very man who caused the trouble. Combined with a circular construction of the poem, the </w:t>
      </w:r>
      <w:proofErr w:type="spellStart"/>
      <w:r w:rsidRPr="00542FF1">
        <w:rPr>
          <w:rFonts w:ascii="Gandhari Unicode" w:hAnsi="Gandhari Unicode"/>
          <w:i/>
          <w:lang w:val="en-GB"/>
        </w:rPr>
        <w:t>pulampiṉāṉ</w:t>
      </w:r>
      <w:proofErr w:type="spellEnd"/>
      <w:r w:rsidRPr="00542FF1">
        <w:rPr>
          <w:rFonts w:ascii="Gandhari Unicode" w:hAnsi="Gandhari Unicode"/>
          <w:lang w:val="en-GB"/>
        </w:rPr>
        <w:t xml:space="preserve"> would make an excellent </w:t>
      </w:r>
      <w:proofErr w:type="spellStart"/>
      <w:r w:rsidRPr="00542FF1">
        <w:rPr>
          <w:rFonts w:ascii="Gandhari Unicode" w:hAnsi="Gandhari Unicode"/>
          <w:i/>
          <w:lang w:val="en-GB"/>
        </w:rPr>
        <w:t>nomen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agentis</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puṉavaṉ</w:t>
      </w:r>
      <w:proofErr w:type="spellEnd"/>
      <w:r w:rsidRPr="00542FF1">
        <w:rPr>
          <w:rFonts w:ascii="Gandhari Unicode" w:hAnsi="Gandhari Unicode"/>
          <w:lang w:val="en-GB"/>
        </w:rPr>
        <w:t xml:space="preserve">. In this case, of course, one would rather expect </w:t>
      </w:r>
      <w:proofErr w:type="spellStart"/>
      <w:r w:rsidRPr="00542FF1">
        <w:rPr>
          <w:rFonts w:ascii="Gandhari Unicode" w:hAnsi="Gandhari Unicode"/>
          <w:i/>
          <w:lang w:val="en-GB"/>
        </w:rPr>
        <w:t>uṇṭu</w:t>
      </w:r>
      <w:proofErr w:type="spellEnd"/>
      <w:r w:rsidRPr="00542FF1">
        <w:rPr>
          <w:rFonts w:ascii="Gandhari Unicode" w:hAnsi="Gandhari Unicode"/>
          <w:lang w:val="en-GB"/>
        </w:rPr>
        <w:t>, absolutive.</w:t>
      </w:r>
    </w:p>
  </w:footnote>
  <w:footnote w:id="533">
    <w:p w14:paraId="429D39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taṭaiiya</w:t>
      </w:r>
      <w:proofErr w:type="spellEnd"/>
      <w:r w:rsidRPr="00542FF1">
        <w:rPr>
          <w:rFonts w:ascii="Gandhari Unicode" w:hAnsi="Gandhari Unicode"/>
          <w:lang w:val="en-GB"/>
        </w:rPr>
        <w:t xml:space="preserve"> is a morphological problem. TVG takes it as the 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of a verb </w:t>
      </w:r>
      <w:proofErr w:type="spellStart"/>
      <w:r w:rsidRPr="00542FF1">
        <w:rPr>
          <w:rFonts w:ascii="Gandhari Unicode" w:hAnsi="Gandhari Unicode"/>
          <w:i/>
          <w:lang w:val="en-GB"/>
        </w:rPr>
        <w:t>taṭai-ttal</w:t>
      </w:r>
      <w:proofErr w:type="spellEnd"/>
      <w:r w:rsidRPr="00542FF1">
        <w:rPr>
          <w:rFonts w:ascii="Gandhari Unicode" w:hAnsi="Gandhari Unicode"/>
          <w:lang w:val="en-GB"/>
        </w:rPr>
        <w:t xml:space="preserve"> "to be round, plump", which is, of course, what it looks like, but unfortunately this seems to be the only derivation available (apart from </w:t>
      </w:r>
      <w:proofErr w:type="spellStart"/>
      <w:r w:rsidRPr="00542FF1">
        <w:rPr>
          <w:rFonts w:ascii="Gandhari Unicode" w:hAnsi="Gandhari Unicode"/>
          <w:i/>
          <w:lang w:val="en-GB"/>
        </w:rPr>
        <w:t>taṭaii</w:t>
      </w:r>
      <w:proofErr w:type="spellEnd"/>
      <w:r w:rsidRPr="00542FF1">
        <w:rPr>
          <w:rFonts w:ascii="Gandhari Unicode" w:hAnsi="Gandhari Unicode"/>
          <w:lang w:val="en-GB"/>
        </w:rPr>
        <w:t>, not attested in the KT).</w:t>
      </w:r>
    </w:p>
  </w:footnote>
  <w:footnote w:id="534">
    <w:p w14:paraId="24A1C93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used here to describe the advance of the snake? It might be "to take the ground" in the sense of "occupy" (to leave no room for others) or simply "to cover a route", then, because of the connection with the snake, a winding movement, an apt image for a waterfall which does not run in a straight line.</w:t>
      </w:r>
    </w:p>
  </w:footnote>
  <w:footnote w:id="535">
    <w:p w14:paraId="6DB2012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poṟai</w:t>
      </w:r>
      <w:proofErr w:type="spellEnd"/>
      <w:r w:rsidRPr="00542FF1">
        <w:rPr>
          <w:rFonts w:ascii="Gandhari Unicode" w:hAnsi="Gandhari Unicode"/>
          <w:lang w:val="en-GB"/>
        </w:rPr>
        <w:t xml:space="preserve"> seems to be just another of the numerous words in the direction of "mountain, hill" and the like. </w:t>
      </w:r>
      <w:r>
        <w:rPr>
          <w:rFonts w:ascii="Gandhari Unicode" w:hAnsi="Gandhari Unicode"/>
          <w:lang w:val="en-GB"/>
        </w:rPr>
        <w:t>TVG</w:t>
      </w:r>
      <w:r w:rsidRPr="00542FF1">
        <w:rPr>
          <w:rFonts w:ascii="Gandhari Unicode" w:hAnsi="Gandhari Unicode"/>
          <w:lang w:val="en-GB"/>
        </w:rPr>
        <w:t xml:space="preserve"> takes it to mean "round stone", rendering the whole phrase </w:t>
      </w:r>
      <w:proofErr w:type="spellStart"/>
      <w:r w:rsidRPr="00542FF1">
        <w:rPr>
          <w:rFonts w:ascii="Gandhari Unicode" w:hAnsi="Gandhari Unicode"/>
          <w:i/>
          <w:lang w:val="en-GB"/>
        </w:rPr>
        <w:t>kuṟum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poṟai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taṭaiiya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neṭum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vēṅkai</w:t>
      </w:r>
      <w:proofErr w:type="spellEnd"/>
      <w:r w:rsidRPr="00542FF1">
        <w:rPr>
          <w:rFonts w:ascii="Gandhari Unicode" w:hAnsi="Gandhari Unicode"/>
          <w:lang w:val="en-GB"/>
        </w:rPr>
        <w:t xml:space="preserve"> as "the </w:t>
      </w:r>
      <w:proofErr w:type="spellStart"/>
      <w:r w:rsidRPr="00542FF1">
        <w:rPr>
          <w:rFonts w:ascii="Gandhari Unicode" w:hAnsi="Gandhari Unicode"/>
          <w:lang w:val="en-GB"/>
        </w:rPr>
        <w:t>Vēṅkai</w:t>
      </w:r>
      <w:proofErr w:type="spellEnd"/>
      <w:r w:rsidRPr="00542FF1">
        <w:rPr>
          <w:rFonts w:ascii="Gandhari Unicode" w:hAnsi="Gandhari Unicode"/>
          <w:lang w:val="en-GB"/>
        </w:rPr>
        <w:t xml:space="preserve"> trees with high bases which had become broad on the small round stones".</w:t>
      </w:r>
    </w:p>
  </w:footnote>
  <w:footnote w:id="536">
    <w:p w14:paraId="60E20B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viṉaiyē</w:t>
      </w:r>
      <w:proofErr w:type="spellEnd"/>
      <w:r w:rsidRPr="00542FF1">
        <w:rPr>
          <w:rFonts w:ascii="Gandhari Unicode" w:hAnsi="Gandhari Unicode"/>
          <w:lang w:val="en-GB"/>
        </w:rPr>
        <w:t xml:space="preserve">: noticeable here the exclusive effect to be observed with </w:t>
      </w:r>
      <w:r w:rsidRPr="00542FF1">
        <w:rPr>
          <w:rFonts w:ascii="Gandhari Unicode" w:hAnsi="Gandhari Unicode"/>
          <w:i/>
          <w:lang w:val="en-GB"/>
        </w:rPr>
        <w:t>-ē</w:t>
      </w:r>
      <w:r w:rsidRPr="00542FF1">
        <w:rPr>
          <w:rFonts w:ascii="Gandhari Unicode" w:hAnsi="Gandhari Unicode"/>
          <w:lang w:val="en-GB"/>
        </w:rPr>
        <w:t xml:space="preserve"> in anteposition; see also KT 174.6,7.</w:t>
      </w:r>
    </w:p>
  </w:footnote>
  <w:footnote w:id="537">
    <w:p w14:paraId="5AEF90A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all the plurals </w:t>
      </w:r>
      <w:proofErr w:type="gramStart"/>
      <w:r w:rsidRPr="00542FF1">
        <w:rPr>
          <w:rFonts w:ascii="Gandhari Unicode" w:hAnsi="Gandhari Unicode"/>
        </w:rPr>
        <w:t>have to</w:t>
      </w:r>
      <w:proofErr w:type="gramEnd"/>
      <w:r w:rsidRPr="00542FF1">
        <w:rPr>
          <w:rFonts w:ascii="Gandhari Unicode" w:hAnsi="Gandhari Unicode"/>
        </w:rPr>
        <w:t xml:space="preserve"> be taken seriously, that is, several men are about to set out.</w:t>
      </w:r>
    </w:p>
  </w:footnote>
  <w:footnote w:id="538">
    <w:p w14:paraId="338E556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the first two lines </w:t>
      </w:r>
      <w:proofErr w:type="gramStart"/>
      <w:r w:rsidRPr="00542FF1">
        <w:rPr>
          <w:rFonts w:ascii="Gandhari Unicode" w:hAnsi="Gandhari Unicode"/>
        </w:rPr>
        <w:t>have to</w:t>
      </w:r>
      <w:proofErr w:type="gramEnd"/>
      <w:r w:rsidRPr="00542FF1">
        <w:rPr>
          <w:rFonts w:ascii="Gandhari Unicode" w:hAnsi="Gandhari Unicode"/>
        </w:rPr>
        <w:t xml:space="preserve"> be read as an aphoristic prelude, subsequently contrasted with reality.</w:t>
      </w:r>
    </w:p>
  </w:footnote>
  <w:footnote w:id="539">
    <w:p w14:paraId="766F23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again </w:t>
      </w:r>
      <w:proofErr w:type="spellStart"/>
      <w:r w:rsidRPr="00542FF1">
        <w:rPr>
          <w:rFonts w:ascii="Gandhari Unicode" w:hAnsi="Gandhari Unicode"/>
        </w:rPr>
        <w:t>Cām</w:t>
      </w:r>
      <w:proofErr w:type="spellEnd"/>
      <w:r w:rsidRPr="00542FF1">
        <w:rPr>
          <w:rFonts w:ascii="Gandhari Unicode" w:hAnsi="Gandhari Unicode"/>
        </w:rPr>
        <w:t xml:space="preserve">.'s reading is backed up only by a pencil correction in C2 (and by I). His aim was probably to adjust the two verbal nouns of that line into two intransitive verbs. However, the poet might rather have had in mind the sound effect of two strong verbs: </w:t>
      </w:r>
      <w:proofErr w:type="spellStart"/>
      <w:r w:rsidRPr="00542FF1">
        <w:rPr>
          <w:rFonts w:ascii="Gandhari Unicode" w:hAnsi="Gandhari Unicode"/>
          <w:i/>
          <w:iCs/>
          <w:lang w:val="en-GB"/>
        </w:rPr>
        <w:t>kaṭuttalum</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taṇittalum</w:t>
      </w:r>
      <w:proofErr w:type="spellEnd"/>
      <w:r w:rsidRPr="00542FF1">
        <w:rPr>
          <w:rFonts w:ascii="Gandhari Unicode" w:hAnsi="Gandhari Unicode"/>
          <w:lang w:val="en-GB"/>
        </w:rPr>
        <w:t>.</w:t>
      </w:r>
    </w:p>
  </w:footnote>
  <w:footnote w:id="540">
    <w:p w14:paraId="20AC838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nuance of </w:t>
      </w:r>
      <w:proofErr w:type="spellStart"/>
      <w:r w:rsidRPr="00542FF1">
        <w:rPr>
          <w:rFonts w:ascii="Gandhari Unicode" w:hAnsi="Gandhari Unicode"/>
          <w:i/>
          <w:lang w:val="en-GB"/>
        </w:rPr>
        <w:t>piṇi</w:t>
      </w:r>
      <w:proofErr w:type="spellEnd"/>
      <w:r w:rsidRPr="00542FF1">
        <w:rPr>
          <w:rFonts w:ascii="Gandhari Unicode" w:hAnsi="Gandhari Unicode"/>
          <w:lang w:val="en-GB"/>
        </w:rPr>
        <w:t xml:space="preserve"> is unclear. The verb is obviously used in the sense of "to fetter" (cf. KT 129.6), and in the formula </w:t>
      </w:r>
      <w:proofErr w:type="spellStart"/>
      <w:r w:rsidRPr="00542FF1">
        <w:rPr>
          <w:rFonts w:ascii="Gandhari Unicode" w:hAnsi="Gandhari Unicode"/>
          <w:i/>
          <w:lang w:val="en-GB"/>
        </w:rPr>
        <w:t>poruṭpiṇi</w:t>
      </w:r>
      <w:proofErr w:type="spellEnd"/>
      <w:r w:rsidRPr="00542FF1">
        <w:rPr>
          <w:rFonts w:ascii="Gandhari Unicode" w:hAnsi="Gandhari Unicode"/>
          <w:lang w:val="en-GB"/>
        </w:rPr>
        <w:t xml:space="preserve"> also the noun has the meaning "fetter". But it can also mean "illness"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nōy</w:t>
      </w:r>
      <w:proofErr w:type="spellEnd"/>
      <w:r w:rsidRPr="00542FF1">
        <w:rPr>
          <w:rFonts w:ascii="Gandhari Unicode" w:hAnsi="Gandhari Unicode"/>
          <w:lang w:val="en-GB"/>
        </w:rPr>
        <w:t xml:space="preserve"> "pain"), and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thought in a complementary relation to </w:t>
      </w:r>
      <w:proofErr w:type="spellStart"/>
      <w:r w:rsidRPr="00542FF1">
        <w:rPr>
          <w:rFonts w:ascii="Gandhari Unicode" w:hAnsi="Gandhari Unicode"/>
          <w:i/>
          <w:lang w:val="en-GB"/>
        </w:rPr>
        <w:t>aṇaṅku</w:t>
      </w:r>
      <w:proofErr w:type="spellEnd"/>
      <w:r w:rsidRPr="00542FF1">
        <w:rPr>
          <w:rFonts w:ascii="Gandhari Unicode" w:hAnsi="Gandhari Unicode"/>
          <w:lang w:val="en-GB"/>
        </w:rPr>
        <w:t xml:space="preserve"> (here unequivocally something like "</w:t>
      </w:r>
      <w:r>
        <w:rPr>
          <w:rFonts w:ascii="Gandhari Unicode" w:hAnsi="Gandhari Unicode"/>
          <w:lang w:val="en-GB"/>
        </w:rPr>
        <w:t>torment</w:t>
      </w:r>
      <w:r w:rsidRPr="00542FF1">
        <w:rPr>
          <w:rFonts w:ascii="Gandhari Unicode" w:hAnsi="Gandhari Unicode"/>
          <w:lang w:val="en-GB"/>
        </w:rPr>
        <w:t>").</w:t>
      </w:r>
    </w:p>
  </w:footnote>
  <w:footnote w:id="541">
    <w:p w14:paraId="153F66E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absolutive </w:t>
      </w:r>
      <w:proofErr w:type="spellStart"/>
      <w:r w:rsidRPr="00542FF1">
        <w:rPr>
          <w:rFonts w:ascii="Gandhari Unicode" w:hAnsi="Gandhari Unicode"/>
          <w:i/>
          <w:lang w:val="en-GB"/>
        </w:rPr>
        <w:t>nuṇaṅki</w:t>
      </w:r>
      <w:proofErr w:type="spellEnd"/>
      <w:r w:rsidRPr="00542FF1">
        <w:rPr>
          <w:rFonts w:ascii="Gandhari Unicode" w:hAnsi="Gandhari Unicode"/>
          <w:lang w:val="en-GB"/>
        </w:rPr>
        <w:t xml:space="preserve"> is best to be construed as an adverb (see above</w:t>
      </w:r>
      <w:proofErr w:type="gramStart"/>
      <w:r w:rsidRPr="00542FF1">
        <w:rPr>
          <w:rFonts w:ascii="Gandhari Unicode" w:hAnsi="Gandhari Unicode"/>
          <w:lang w:val="en-GB"/>
        </w:rPr>
        <w:t>), but</w:t>
      </w:r>
      <w:proofErr w:type="gramEnd"/>
      <w:r w:rsidRPr="00542FF1">
        <w:rPr>
          <w:rFonts w:ascii="Gandhari Unicode" w:hAnsi="Gandhari Unicode"/>
          <w:lang w:val="en-GB"/>
        </w:rPr>
        <w:t xml:space="preserve"> can also connect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"after it has become fine (= less) ...".</w:t>
      </w:r>
    </w:p>
  </w:footnote>
  <w:footnote w:id="542">
    <w:p w14:paraId="3C5B8BF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the construction of the irreal conditional, mostly at the end of the poem, cf. KT 29.7, 98.2, 310.7.</w:t>
      </w:r>
    </w:p>
  </w:footnote>
  <w:footnote w:id="543">
    <w:p w14:paraId="1F15CA6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r w:rsidRPr="00542FF1">
        <w:rPr>
          <w:rFonts w:ascii="Gandhari Unicode" w:hAnsi="Gandhari Unicode"/>
          <w:i/>
          <w:lang w:val="en-GB"/>
        </w:rPr>
        <w:t>-um</w:t>
      </w:r>
      <w:r w:rsidRPr="00542FF1">
        <w:rPr>
          <w:rFonts w:ascii="Gandhari Unicode" w:hAnsi="Gandhari Unicode"/>
          <w:lang w:val="en-GB"/>
        </w:rPr>
        <w:t xml:space="preserve"> to be understood here as an indefinite suffix?</w:t>
      </w:r>
    </w:p>
  </w:footnote>
  <w:footnote w:id="544">
    <w:p w14:paraId="220321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is semantically unclear; one might also understand </w:t>
      </w:r>
      <w:proofErr w:type="spellStart"/>
      <w:r w:rsidRPr="00542FF1">
        <w:rPr>
          <w:rFonts w:ascii="Gandhari Unicode" w:hAnsi="Gandhari Unicode"/>
          <w:i/>
          <w:lang w:val="en-GB"/>
        </w:rPr>
        <w:t>pāṇi</w:t>
      </w:r>
      <w:proofErr w:type="spellEnd"/>
      <w:r w:rsidRPr="00542FF1">
        <w:rPr>
          <w:rFonts w:ascii="Gandhari Unicode" w:hAnsi="Gandhari Unicode"/>
          <w:lang w:val="en-GB"/>
        </w:rPr>
        <w:t xml:space="preserve"> "rhythm": "it also has a rhythm like the rut of the elephant ...". In this case, however, the </w:t>
      </w:r>
      <w:r w:rsidRPr="00542FF1">
        <w:rPr>
          <w:rFonts w:ascii="Gandhari Unicode" w:hAnsi="Gandhari Unicode"/>
          <w:i/>
          <w:lang w:val="en-GB"/>
        </w:rPr>
        <w:t>-um</w:t>
      </w:r>
      <w:r w:rsidRPr="00542FF1">
        <w:rPr>
          <w:rFonts w:ascii="Gandhari Unicode" w:hAnsi="Gandhari Unicode"/>
          <w:lang w:val="en-GB"/>
        </w:rPr>
        <w:t xml:space="preserve"> would have to be taken as a rather vague "also".</w:t>
      </w:r>
    </w:p>
  </w:footnote>
  <w:footnote w:id="545">
    <w:p w14:paraId="6D1A69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an allusion to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matam</w:t>
      </w:r>
      <w:proofErr w:type="spellEnd"/>
      <w:r w:rsidRPr="00542FF1">
        <w:rPr>
          <w:rFonts w:ascii="Gandhari Unicode" w:hAnsi="Gandhari Unicode"/>
          <w:lang w:val="en-GB"/>
        </w:rPr>
        <w:t xml:space="preserve"> is certainly Skt. </w:t>
      </w:r>
      <w:proofErr w:type="spellStart"/>
      <w:r w:rsidRPr="00542FF1">
        <w:rPr>
          <w:rFonts w:ascii="Gandhari Unicode" w:hAnsi="Gandhari Unicode"/>
          <w:i/>
          <w:lang w:val="en-GB"/>
        </w:rPr>
        <w:t>mada</w:t>
      </w:r>
      <w:proofErr w:type="spellEnd"/>
      <w:r w:rsidRPr="00542FF1">
        <w:rPr>
          <w:rFonts w:ascii="Gandhari Unicode" w:hAnsi="Gandhari Unicode"/>
          <w:i/>
          <w:lang w:val="en-GB"/>
        </w:rPr>
        <w:t>-</w:t>
      </w:r>
      <w:r w:rsidRPr="00542FF1">
        <w:rPr>
          <w:rFonts w:ascii="Gandhari Unicode" w:hAnsi="Gandhari Unicode"/>
          <w:lang w:val="en-GB"/>
        </w:rPr>
        <w:t>, but what about these herbs?</w:t>
      </w:r>
    </w:p>
  </w:footnote>
  <w:footnote w:id="546">
    <w:p w14:paraId="294363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Whatever might be the precise impact of the image, it seems to be used in a positive sense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against the general opinion that desire is a </w:t>
      </w:r>
      <w:r>
        <w:rPr>
          <w:rFonts w:ascii="Gandhari Unicode" w:hAnsi="Gandhari Unicode"/>
          <w:lang w:val="en-GB"/>
        </w:rPr>
        <w:t>torment</w:t>
      </w:r>
      <w:r w:rsidRPr="00542FF1">
        <w:rPr>
          <w:rFonts w:ascii="Gandhari Unicode" w:hAnsi="Gandhari Unicode"/>
          <w:lang w:val="en-GB"/>
        </w:rPr>
        <w:t xml:space="preserve">. In KT 204 the same prelude </w:t>
      </w:r>
      <w:proofErr w:type="gramStart"/>
      <w:r w:rsidRPr="00542FF1">
        <w:rPr>
          <w:rFonts w:ascii="Gandhari Unicode" w:hAnsi="Gandhari Unicode"/>
          <w:lang w:val="en-GB"/>
        </w:rPr>
        <w:t>is connected with</w:t>
      </w:r>
      <w:proofErr w:type="gramEnd"/>
      <w:r w:rsidRPr="00542FF1">
        <w:rPr>
          <w:rFonts w:ascii="Gandhari Unicode" w:hAnsi="Gandhari Unicode"/>
          <w:lang w:val="en-GB"/>
        </w:rPr>
        <w:t xml:space="preserve"> the image of a cow that gets hold of young grass.</w:t>
      </w:r>
    </w:p>
  </w:footnote>
  <w:footnote w:id="547">
    <w:p w14:paraId="1954F2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a traditional rendering of this piece, in itself beautiful and coherent, but there are several philolo</w:t>
      </w:r>
      <w:r w:rsidRPr="00542FF1">
        <w:rPr>
          <w:rFonts w:ascii="Gandhari Unicode" w:hAnsi="Gandhari Unicode"/>
          <w:lang w:val="en-GB"/>
        </w:rPr>
        <w:softHyphen/>
        <w:t xml:space="preserve">gical problems. Firstly, it seems impossible to find evidence for interpreting </w:t>
      </w:r>
      <w:proofErr w:type="spellStart"/>
      <w:r w:rsidRPr="00542FF1">
        <w:rPr>
          <w:rFonts w:ascii="Gandhari Unicode" w:hAnsi="Gandhari Unicode"/>
          <w:i/>
          <w:lang w:val="en-GB"/>
        </w:rPr>
        <w:t>kaṭu-ttal</w:t>
      </w:r>
      <w:proofErr w:type="spellEnd"/>
      <w:r w:rsidRPr="00542FF1">
        <w:rPr>
          <w:rFonts w:ascii="Gandhari Unicode" w:hAnsi="Gandhari Unicode"/>
          <w:lang w:val="en-GB"/>
        </w:rPr>
        <w:t xml:space="preserve"> as "to increase" (of course one would like a survey of other references to be sure). Secondly, </w:t>
      </w:r>
      <w:r>
        <w:rPr>
          <w:rFonts w:ascii="Gandhari Unicode" w:hAnsi="Gandhari Unicode"/>
          <w:lang w:val="en-GB"/>
        </w:rPr>
        <w:t>TVG</w:t>
      </w:r>
      <w:r w:rsidRPr="00542FF1">
        <w:rPr>
          <w:rFonts w:ascii="Gandhari Unicode" w:hAnsi="Gandhari Unicode"/>
          <w:lang w:val="en-GB"/>
        </w:rPr>
        <w:t xml:space="preserve"> here explains the </w:t>
      </w:r>
      <w:r w:rsidRPr="00542FF1">
        <w:rPr>
          <w:rFonts w:ascii="Gandhari Unicode" w:hAnsi="Gandhari Unicode"/>
          <w:i/>
          <w:lang w:val="en-GB"/>
        </w:rPr>
        <w:t>-um</w:t>
      </w:r>
      <w:r w:rsidRPr="00542FF1">
        <w:rPr>
          <w:rFonts w:ascii="Gandhari Unicode" w:hAnsi="Gandhari Unicode"/>
          <w:lang w:val="en-GB"/>
        </w:rPr>
        <w:t xml:space="preserve"> added to </w:t>
      </w:r>
      <w:proofErr w:type="spellStart"/>
      <w:r w:rsidRPr="00542FF1">
        <w:rPr>
          <w:rFonts w:ascii="Gandhari Unicode" w:hAnsi="Gandhari Unicode"/>
          <w:i/>
          <w:lang w:val="en-GB"/>
        </w:rPr>
        <w:t>pāṇiyum</w:t>
      </w:r>
      <w:proofErr w:type="spellEnd"/>
      <w:r w:rsidRPr="00542FF1">
        <w:rPr>
          <w:rFonts w:ascii="Gandhari Unicode" w:hAnsi="Gandhari Unicode"/>
          <w:lang w:val="en-GB"/>
        </w:rPr>
        <w:t xml:space="preserve"> in the last line as an expletive. This is quite forced. Thirdly, we have to assume and supply an elliptical direct object to </w:t>
      </w:r>
      <w:proofErr w:type="spellStart"/>
      <w:r w:rsidRPr="00542FF1">
        <w:rPr>
          <w:rFonts w:ascii="Gandhari Unicode" w:hAnsi="Gandhari Unicode"/>
          <w:i/>
          <w:lang w:val="en-GB"/>
        </w:rPr>
        <w:t>kāṇunar</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object that rouses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Fourthly, there are </w:t>
      </w:r>
      <w:proofErr w:type="gramStart"/>
      <w:r w:rsidRPr="00542FF1">
        <w:rPr>
          <w:rFonts w:ascii="Gandhari Unicode" w:hAnsi="Gandhari Unicode"/>
          <w:lang w:val="en-GB"/>
        </w:rPr>
        <w:t>a number of</w:t>
      </w:r>
      <w:proofErr w:type="gramEnd"/>
      <w:r w:rsidRPr="00542FF1">
        <w:rPr>
          <w:rFonts w:ascii="Gandhari Unicode" w:hAnsi="Gandhari Unicode"/>
          <w:lang w:val="en-GB"/>
        </w:rPr>
        <w:t xml:space="preserve"> other passages with the x-</w:t>
      </w:r>
      <w:proofErr w:type="spellStart"/>
      <w:r w:rsidRPr="00542FF1">
        <w:rPr>
          <w:rFonts w:ascii="Gandhari Unicode" w:hAnsi="Gandhari Unicode"/>
          <w:i/>
          <w:lang w:val="en-GB"/>
        </w:rPr>
        <w:t>nar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peṟiṉē</w:t>
      </w:r>
      <w:proofErr w:type="spellEnd"/>
      <w:r w:rsidRPr="00542FF1">
        <w:rPr>
          <w:rFonts w:ascii="Gandhari Unicode" w:hAnsi="Gandhari Unicode"/>
          <w:lang w:val="en-GB"/>
        </w:rPr>
        <w:t xml:space="preserve"> construction where the syntax works differently (see above).</w:t>
      </w:r>
    </w:p>
  </w:footnote>
  <w:footnote w:id="548">
    <w:p w14:paraId="6AFAC4C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"if I were to abandon you completely" (for </w:t>
      </w:r>
      <w:proofErr w:type="spellStart"/>
      <w:r w:rsidRPr="00542FF1">
        <w:rPr>
          <w:rFonts w:ascii="Gandhari Unicode" w:hAnsi="Gandhari Unicode"/>
          <w:i/>
          <w:lang w:val="en-GB"/>
        </w:rPr>
        <w:t>tuṟantu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amaiku</w:t>
      </w:r>
      <w:proofErr w:type="spellEnd"/>
      <w:r w:rsidRPr="00542FF1">
        <w:rPr>
          <w:rFonts w:ascii="Gandhari Unicode" w:hAnsi="Gandhari Unicode"/>
          <w:lang w:val="en-GB"/>
        </w:rPr>
        <w:t xml:space="preserve"> see note on KT 92.5, 132.3).</w:t>
      </w:r>
    </w:p>
  </w:footnote>
  <w:footnote w:id="549">
    <w:p w14:paraId="315AE8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this the way to understand </w:t>
      </w:r>
      <w:proofErr w:type="spellStart"/>
      <w:r w:rsidRPr="00542FF1">
        <w:rPr>
          <w:rFonts w:ascii="Gandhari Unicode" w:hAnsi="Gandhari Unicode"/>
          <w:i/>
          <w:lang w:val="en-GB"/>
        </w:rPr>
        <w:t>takavu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is an independent sentence for the second half of the line: "That I am about to go is fitting, (unfortunately)." In any case, he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go, but in case he should forget her, then he shall lose all future wealth (which he has set out to obtain). Difficult is the variant with the negative absolutive </w:t>
      </w:r>
      <w:proofErr w:type="spellStart"/>
      <w:r w:rsidRPr="00542FF1">
        <w:rPr>
          <w:rFonts w:ascii="Gandhari Unicode" w:hAnsi="Gandhari Unicode"/>
          <w:i/>
          <w:lang w:val="en-GB"/>
        </w:rPr>
        <w:t>celāatu</w:t>
      </w:r>
      <w:proofErr w:type="spellEnd"/>
      <w:r w:rsidRPr="00542FF1">
        <w:rPr>
          <w:rFonts w:ascii="Gandhari Unicode" w:hAnsi="Gandhari Unicode"/>
          <w:lang w:val="en-GB"/>
        </w:rPr>
        <w:t>.</w:t>
      </w:r>
    </w:p>
  </w:footnote>
  <w:footnote w:id="550">
    <w:p w14:paraId="079EB52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w:t>
      </w:r>
      <w:proofErr w:type="spellEnd"/>
      <w:r w:rsidRPr="00542FF1">
        <w:rPr>
          <w:rFonts w:ascii="Gandhari Unicode" w:hAnsi="Gandhari Unicode"/>
          <w:lang w:val="en-GB"/>
        </w:rPr>
        <w:t xml:space="preserve"> is one of the remaining difficult particles; cf. note on KT 91. 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chooses greatness among the four meanings enumerated in the </w:t>
      </w:r>
      <w:proofErr w:type="spellStart"/>
      <w:r w:rsidRPr="00542FF1">
        <w:rPr>
          <w:rFonts w:ascii="Gandhari Unicode" w:hAnsi="Gandhari Unicode"/>
          <w:lang w:val="en-GB"/>
        </w:rPr>
        <w:t>Tolkāppiyam</w:t>
      </w:r>
      <w:proofErr w:type="spellEnd"/>
      <w:r w:rsidRPr="00542FF1">
        <w:rPr>
          <w:rFonts w:ascii="Gandhari Unicode" w:hAnsi="Gandhari Unicode"/>
          <w:lang w:val="en-GB"/>
        </w:rPr>
        <w:t xml:space="preserve"> (in fact the only one which makes at least a vague sense, though not one very specific to the poem).</w:t>
      </w:r>
    </w:p>
  </w:footnote>
  <w:footnote w:id="551">
    <w:p w14:paraId="6E97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this description? The most meaningful seems a connection of </w:t>
      </w:r>
      <w:proofErr w:type="spellStart"/>
      <w:r w:rsidRPr="00542FF1">
        <w:rPr>
          <w:rFonts w:ascii="Gandhari Unicode" w:hAnsi="Gandhari Unicode"/>
          <w:i/>
          <w:lang w:val="en-GB"/>
        </w:rPr>
        <w:t>ilaiya</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that is, a leaf made up of single leaf-elements (in the form of a peacock's foot)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 description that fits in well with the identification of the </w:t>
      </w:r>
      <w:proofErr w:type="spellStart"/>
      <w:r w:rsidRPr="00542FF1">
        <w:rPr>
          <w:rFonts w:ascii="Gandhari Unicode" w:hAnsi="Gandhari Unicode"/>
          <w:i/>
          <w:iCs/>
          <w:lang w:val="en-GB"/>
        </w:rPr>
        <w:t>nocci</w:t>
      </w:r>
      <w:proofErr w:type="spellEnd"/>
      <w:r w:rsidRPr="00542FF1">
        <w:rPr>
          <w:rFonts w:ascii="Gandhari Unicode" w:hAnsi="Gandhari Unicode"/>
          <w:lang w:val="en-GB"/>
        </w:rPr>
        <w:t xml:space="preserve"> as Vitex negundo. For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the question is whether it simply means "big", though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kariya</w:t>
      </w:r>
      <w:proofErr w:type="spellEnd"/>
      <w:r w:rsidRPr="00542FF1">
        <w:rPr>
          <w:rFonts w:ascii="Gandhari Unicode" w:hAnsi="Gandhari Unicode"/>
          <w:lang w:val="en-GB"/>
        </w:rPr>
        <w:t>, "black".</w:t>
      </w:r>
    </w:p>
  </w:footnote>
  <w:footnote w:id="552">
    <w:p w14:paraId="4C0D189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pāṭu</w:t>
      </w:r>
      <w:proofErr w:type="spellEnd"/>
      <w:r w:rsidRPr="00542FF1">
        <w:rPr>
          <w:rFonts w:ascii="Gandhari Unicode" w:hAnsi="Gandhari Unicode"/>
          <w:lang w:val="en-GB"/>
        </w:rPr>
        <w:t xml:space="preserve"> can almost certainly be taken as an intended pun: we may recall the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the bells on the cows which keep HER awake at night because they remind her of HIS chariot bells.</w:t>
      </w:r>
    </w:p>
  </w:footnote>
  <w:footnote w:id="553">
    <w:p w14:paraId="2D765C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an infinitive, is just marked with black in as an alternative reading in C2 (and supported by </w:t>
      </w:r>
      <w:proofErr w:type="spellStart"/>
      <w:r w:rsidRPr="00542FF1">
        <w:rPr>
          <w:rFonts w:ascii="Gandhari Unicode" w:hAnsi="Gandhari Unicode"/>
        </w:rPr>
        <w:t>Iḷ</w:t>
      </w:r>
      <w:proofErr w:type="spellEnd"/>
      <w:r w:rsidRPr="00542FF1">
        <w:rPr>
          <w:rFonts w:ascii="Gandhari Unicode" w:hAnsi="Gandhari Unicode"/>
        </w:rPr>
        <w:t xml:space="preserve">.), but I for one fail to see the advantage over the well-attested absolutive; perhaps the difference is in the perception of the situation: with </w:t>
      </w:r>
      <w:proofErr w:type="spellStart"/>
      <w:r w:rsidRPr="00542FF1">
        <w:rPr>
          <w:rFonts w:ascii="Gandhari Unicode" w:hAnsi="Gandhari Unicode"/>
          <w:i/>
          <w:iCs/>
        </w:rPr>
        <w:t>kuḻīi</w:t>
      </w:r>
      <w:proofErr w:type="spellEnd"/>
      <w:r w:rsidRPr="00542FF1">
        <w:rPr>
          <w:rFonts w:ascii="Gandhari Unicode" w:hAnsi="Gandhari Unicode"/>
        </w:rPr>
        <w:t xml:space="preserve">, hens and chicks are crowding together, while with </w:t>
      </w:r>
      <w:proofErr w:type="spellStart"/>
      <w:r w:rsidRPr="00542FF1">
        <w:rPr>
          <w:rFonts w:ascii="Gandhari Unicode" w:hAnsi="Gandhari Unicode"/>
          <w:i/>
          <w:iCs/>
        </w:rPr>
        <w:t>kuḻīiya</w:t>
      </w:r>
      <w:proofErr w:type="spellEnd"/>
      <w:r w:rsidRPr="00542FF1">
        <w:rPr>
          <w:rFonts w:ascii="Gandhari Unicode" w:hAnsi="Gandhari Unicode"/>
        </w:rPr>
        <w:t xml:space="preserve"> the chicks are crowding when called by the hens.</w:t>
      </w:r>
    </w:p>
  </w:footnote>
  <w:footnote w:id="554">
    <w:p w14:paraId="30C026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veruku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mālai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uṟṟeṉa</w:t>
      </w:r>
      <w:proofErr w:type="spellEnd"/>
      <w:r w:rsidRPr="00542FF1">
        <w:rPr>
          <w:rFonts w:ascii="Gandhari Unicode" w:hAnsi="Gandhari Unicode"/>
          <w:lang w:val="en-GB"/>
        </w:rPr>
        <w:t xml:space="preserve"> is presumably to be construed literally and with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as the subject: "because in the evening a family of wild cats happened to them" (cf. KT 151.1f.: </w:t>
      </w:r>
      <w:proofErr w:type="spellStart"/>
      <w:r w:rsidRPr="00542FF1">
        <w:rPr>
          <w:rFonts w:ascii="Gandhari Unicode" w:hAnsi="Gandhari Unicode"/>
          <w:i/>
          <w:lang w:val="en-GB"/>
        </w:rPr>
        <w:t>pēṭai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lang w:val="en-GB"/>
        </w:rPr>
        <w:t>).</w:t>
      </w:r>
    </w:p>
  </w:footnote>
  <w:footnote w:id="555">
    <w:p w14:paraId="5697BA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what is achieved here by the p.a.? "What has the village understood?" Or a real question: "How has this noisy village got knowledge of my trouble?"</w:t>
      </w:r>
    </w:p>
  </w:footnote>
  <w:footnote w:id="556">
    <w:p w14:paraId="15D4AE7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variant implies </w:t>
      </w:r>
      <w:proofErr w:type="spellStart"/>
      <w:r w:rsidRPr="00542FF1">
        <w:rPr>
          <w:rFonts w:ascii="Gandhari Unicode" w:hAnsi="Gandhari Unicode"/>
          <w:i/>
          <w:iCs/>
        </w:rPr>
        <w:t>celkiṉṟōḷ</w:t>
      </w:r>
      <w:proofErr w:type="spellEnd"/>
      <w:r w:rsidRPr="00542FF1">
        <w:rPr>
          <w:rFonts w:ascii="Gandhari Unicode" w:hAnsi="Gandhari Unicode"/>
        </w:rPr>
        <w:t xml:space="preserve">, a present tense form of </w:t>
      </w:r>
      <w:proofErr w:type="spellStart"/>
      <w:r w:rsidRPr="00542FF1">
        <w:rPr>
          <w:rFonts w:ascii="Gandhari Unicode" w:hAnsi="Gandhari Unicode"/>
          <w:i/>
          <w:iCs/>
        </w:rPr>
        <w:t>cel</w:t>
      </w:r>
      <w:proofErr w:type="spellEnd"/>
      <w:r w:rsidRPr="00542FF1">
        <w:rPr>
          <w:rFonts w:ascii="Gandhari Unicode" w:hAnsi="Gandhari Unicode"/>
        </w:rPr>
        <w:t xml:space="preserve">, which looks a bit anachronistic for the </w:t>
      </w:r>
      <w:proofErr w:type="spellStart"/>
      <w:r w:rsidRPr="00542FF1">
        <w:rPr>
          <w:rFonts w:ascii="Gandhari Unicode" w:hAnsi="Gandhari Unicode"/>
        </w:rPr>
        <w:t>Kuṟuntokai</w:t>
      </w:r>
      <w:proofErr w:type="spellEnd"/>
      <w:r w:rsidRPr="00542FF1">
        <w:rPr>
          <w:rFonts w:ascii="Gandhari Unicode" w:hAnsi="Gandhari Unicode"/>
        </w:rPr>
        <w:t>.</w:t>
      </w:r>
    </w:p>
  </w:footnote>
  <w:footnote w:id="557">
    <w:p w14:paraId="1B35E5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main variant </w:t>
      </w:r>
      <w:proofErr w:type="spellStart"/>
      <w:r w:rsidRPr="00542FF1">
        <w:rPr>
          <w:rFonts w:ascii="Gandhari Unicode" w:hAnsi="Gandhari Unicode"/>
          <w:i/>
          <w:iCs/>
        </w:rPr>
        <w:t>evaṉ</w:t>
      </w:r>
      <w:proofErr w:type="spellEnd"/>
      <w:r w:rsidRPr="00542FF1">
        <w:rPr>
          <w:rFonts w:ascii="Gandhari Unicode" w:hAnsi="Gandhari Unicode"/>
          <w:i/>
          <w:iCs/>
        </w:rPr>
        <w:t xml:space="preserve"> </w:t>
      </w:r>
      <w:proofErr w:type="spellStart"/>
      <w:r w:rsidRPr="00542FF1">
        <w:rPr>
          <w:rFonts w:ascii="Gandhari Unicode" w:hAnsi="Gandhari Unicode"/>
          <w:i/>
          <w:iCs/>
        </w:rPr>
        <w:t>ām</w:t>
      </w:r>
      <w:proofErr w:type="spellEnd"/>
      <w:r w:rsidRPr="00542FF1">
        <w:rPr>
          <w:rFonts w:ascii="Gandhari Unicode" w:hAnsi="Gandhari Unicode"/>
        </w:rPr>
        <w:t xml:space="preserve"> is likewise formulaic and even attested in the KT itself (cf. KT 185.4), so I see no reason not to accept it into the text.</w:t>
      </w:r>
    </w:p>
  </w:footnote>
  <w:footnote w:id="558">
    <w:p w14:paraId="7DB8B42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Pr>
          <w:rFonts w:ascii="Gandhari Unicode" w:hAnsi="Gandhari Unicode"/>
          <w:i/>
          <w:lang w:val="en-GB"/>
        </w:rPr>
        <w:t>celk</w:t>
      </w:r>
      <w:proofErr w:type="spellEnd"/>
      <w:r>
        <w:rPr>
          <w:rFonts w:ascii="Gandhari Unicode" w:hAnsi="Gandhari Unicode"/>
          <w:i/>
          <w:lang w:val="en-GB"/>
        </w:rPr>
        <w:t>’</w:t>
      </w:r>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is a special </w:t>
      </w:r>
      <w:r w:rsidRPr="00542FF1">
        <w:rPr>
          <w:rFonts w:ascii="Gandhari Unicode" w:hAnsi="Gandhari Unicode"/>
          <w:i/>
          <w:lang w:val="en-GB"/>
        </w:rPr>
        <w:t>sandhi</w:t>
      </w:r>
      <w:r w:rsidRPr="00542FF1">
        <w:rPr>
          <w:rFonts w:ascii="Gandhari Unicode" w:hAnsi="Gandhari Unicode"/>
          <w:lang w:val="en-GB"/>
        </w:rPr>
        <w:t xml:space="preserve"> occasionally to be observed for an optative in -</w:t>
      </w:r>
      <w:r w:rsidRPr="00542FF1">
        <w:rPr>
          <w:rFonts w:ascii="Gandhari Unicode" w:hAnsi="Gandhari Unicode"/>
          <w:i/>
          <w:lang w:val="en-GB"/>
        </w:rPr>
        <w:t>ka</w:t>
      </w:r>
      <w:r w:rsidRPr="00542FF1">
        <w:rPr>
          <w:rFonts w:ascii="Gandhari Unicode" w:hAnsi="Gandhari Unicode"/>
          <w:lang w:val="en-GB"/>
        </w:rPr>
        <w:t xml:space="preserve"> before a form of </w:t>
      </w:r>
      <w:proofErr w:type="spellStart"/>
      <w:r w:rsidRPr="00542FF1">
        <w:rPr>
          <w:rFonts w:ascii="Gandhari Unicode" w:hAnsi="Gandhari Unicode"/>
          <w:i/>
          <w:lang w:val="en-GB"/>
        </w:rPr>
        <w:t>eṉ-tal</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celka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eṉṟōḷē</w:t>
      </w:r>
      <w:proofErr w:type="spellEnd"/>
      <w:r w:rsidRPr="00542FF1">
        <w:rPr>
          <w:rFonts w:ascii="Gandhari Unicode" w:hAnsi="Gandhari Unicode"/>
          <w:lang w:val="en-GB"/>
        </w:rPr>
        <w:t xml:space="preserve"> (thus also </w:t>
      </w:r>
      <w:proofErr w:type="spellStart"/>
      <w:r w:rsidRPr="00542FF1">
        <w:rPr>
          <w:rFonts w:ascii="Gandhari Unicode" w:hAnsi="Gandhari Unicode"/>
          <w:lang w:val="en-GB"/>
        </w:rPr>
        <w:t>Cām</w:t>
      </w:r>
      <w:proofErr w:type="spellEnd"/>
      <w:r w:rsidRPr="00542FF1">
        <w:rPr>
          <w:rFonts w:ascii="Gandhari Unicode" w:hAnsi="Gandhari Unicode"/>
          <w:lang w:val="en-GB"/>
        </w:rPr>
        <w:t>.'s gloss; cf. KT 217.1, 219.4, 325.3, 383.3). It would, however, also be possible to construe the 1</w:t>
      </w:r>
      <w:r w:rsidRPr="00542FF1">
        <w:rPr>
          <w:rFonts w:ascii="Gandhari Unicode" w:hAnsi="Gandhari Unicode"/>
          <w:vertAlign w:val="superscript"/>
          <w:lang w:val="en-GB"/>
        </w:rPr>
        <w:t>st</w:t>
      </w:r>
      <w:r w:rsidRPr="00542FF1">
        <w:rPr>
          <w:rFonts w:ascii="Gandhari Unicode" w:hAnsi="Gandhari Unicode"/>
          <w:lang w:val="en-GB"/>
        </w:rPr>
        <w:t xml:space="preserve"> sg. </w:t>
      </w:r>
      <w:proofErr w:type="spellStart"/>
      <w:r w:rsidRPr="00542FF1">
        <w:rPr>
          <w:rFonts w:ascii="Gandhari Unicode" w:hAnsi="Gandhari Unicode"/>
          <w:i/>
          <w:lang w:val="en-GB"/>
        </w:rPr>
        <w:t>celku</w:t>
      </w:r>
      <w:proofErr w:type="spellEnd"/>
      <w:r w:rsidRPr="00542FF1">
        <w:rPr>
          <w:rFonts w:ascii="Gandhari Unicode" w:hAnsi="Gandhari Unicode"/>
          <w:lang w:val="en-GB"/>
        </w:rPr>
        <w:t>, an indirect speech instead of an account of direct speech.</w:t>
      </w:r>
    </w:p>
  </w:footnote>
  <w:footnote w:id="559">
    <w:p w14:paraId="31E501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two </w:t>
      </w:r>
      <w:proofErr w:type="spellStart"/>
      <w:r w:rsidRPr="00542FF1">
        <w:rPr>
          <w:rFonts w:ascii="Gandhari Unicode" w:hAnsi="Gandhari Unicode"/>
          <w:i/>
          <w:lang w:val="en-GB"/>
        </w:rPr>
        <w:t>eṉa</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nī</w:t>
      </w:r>
      <w:proofErr w:type="spellEnd"/>
      <w:r w:rsidRPr="00542FF1">
        <w:rPr>
          <w:rFonts w:ascii="Gandhari Unicode" w:hAnsi="Gandhari Unicode"/>
          <w:lang w:val="en-GB"/>
        </w:rPr>
        <w:t xml:space="preserve"> 2</w:t>
      </w:r>
      <w:r w:rsidRPr="00542FF1">
        <w:rPr>
          <w:rFonts w:ascii="Gandhari Unicode" w:hAnsi="Gandhari Unicode"/>
          <w:vertAlign w:val="superscript"/>
          <w:lang w:val="en-GB"/>
        </w:rPr>
        <w:t>nd</w:t>
      </w:r>
      <w:r w:rsidRPr="00542FF1">
        <w:rPr>
          <w:rFonts w:ascii="Gandhari Unicode" w:hAnsi="Gandhari Unicode"/>
          <w:lang w:val="en-GB"/>
        </w:rPr>
        <w:t xml:space="preserve"> line and </w:t>
      </w:r>
      <w:proofErr w:type="spellStart"/>
      <w:r w:rsidRPr="00542FF1">
        <w:rPr>
          <w:rFonts w:ascii="Gandhari Unicode" w:hAnsi="Gandhari Unicode"/>
          <w:i/>
          <w:lang w:val="en-GB"/>
        </w:rPr>
        <w:t>eṉavē</w:t>
      </w:r>
      <w:proofErr w:type="spellEnd"/>
      <w:r w:rsidRPr="00542FF1">
        <w:rPr>
          <w:rFonts w:ascii="Gandhari Unicode" w:hAnsi="Gandhari Unicode"/>
          <w:lang w:val="en-GB"/>
        </w:rPr>
        <w:t xml:space="preserve"> at the end) are best to be explained as final marks (like Skt. </w:t>
      </w:r>
      <w:proofErr w:type="spellStart"/>
      <w:r w:rsidRPr="00542FF1">
        <w:rPr>
          <w:rFonts w:ascii="Gandhari Unicode" w:hAnsi="Gandhari Unicode"/>
          <w:i/>
          <w:lang w:val="en-GB"/>
        </w:rPr>
        <w:t>iti</w:t>
      </w:r>
      <w:proofErr w:type="spellEnd"/>
      <w:r w:rsidRPr="00542FF1">
        <w:rPr>
          <w:rFonts w:ascii="Gandhari Unicode" w:hAnsi="Gandhari Unicode"/>
          <w:lang w:val="en-GB"/>
        </w:rPr>
        <w:t xml:space="preserve">) of the two </w:t>
      </w:r>
      <w:proofErr w:type="spellStart"/>
      <w:proofErr w:type="gramStart"/>
      <w:r w:rsidRPr="00542FF1">
        <w:rPr>
          <w:rFonts w:ascii="Gandhari Unicode" w:hAnsi="Gandhari Unicode"/>
          <w:lang w:val="en-GB"/>
        </w:rPr>
        <w:t>informations</w:t>
      </w:r>
      <w:proofErr w:type="spellEnd"/>
      <w:proofErr w:type="gramEnd"/>
      <w:r w:rsidRPr="00542FF1">
        <w:rPr>
          <w:rFonts w:ascii="Gandhari Unicode" w:hAnsi="Gandhari Unicode"/>
          <w:lang w:val="en-GB"/>
        </w:rPr>
        <w:t xml:space="preserve"> SHE wants HIM to get with the help of the confidante.</w:t>
      </w:r>
    </w:p>
  </w:footnote>
  <w:footnote w:id="560">
    <w:p w14:paraId="396946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From the point of view of word order, </w:t>
      </w:r>
      <w:proofErr w:type="spellStart"/>
      <w:r w:rsidRPr="00542FF1">
        <w:rPr>
          <w:rFonts w:ascii="Gandhari Unicode" w:hAnsi="Gandhari Unicode"/>
          <w:i/>
          <w:lang w:val="en-GB"/>
        </w:rPr>
        <w:t>puli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ēṟṟai</w:t>
      </w:r>
      <w:proofErr w:type="spellEnd"/>
      <w:r w:rsidRPr="00542FF1">
        <w:rPr>
          <w:rFonts w:ascii="Gandhari Unicode" w:hAnsi="Gandhari Unicode"/>
          <w:lang w:val="en-GB"/>
        </w:rPr>
        <w:t xml:space="preserve"> would be expected to be the subject of </w:t>
      </w:r>
      <w:proofErr w:type="spellStart"/>
      <w:r w:rsidRPr="00542FF1">
        <w:rPr>
          <w:rFonts w:ascii="Gandhari Unicode" w:hAnsi="Gandhari Unicode"/>
          <w:i/>
          <w:lang w:val="en-GB"/>
        </w:rPr>
        <w:t>pārkkum</w:t>
      </w:r>
      <w:proofErr w:type="spellEnd"/>
      <w:r w:rsidRPr="00542FF1">
        <w:rPr>
          <w:rFonts w:ascii="Gandhari Unicode" w:hAnsi="Gandhari Unicode"/>
          <w:i/>
          <w:lang w:val="en-GB"/>
        </w:rPr>
        <w:t>: "</w:t>
      </w:r>
      <w:r w:rsidRPr="00542FF1">
        <w:rPr>
          <w:rFonts w:ascii="Gandhari Unicode" w:hAnsi="Gandhari Unicode"/>
          <w:lang w:val="en-GB"/>
        </w:rPr>
        <w:t>where the male of the tiger looks out for the red dog as its proper prey."  From the point of view of content, however, one is led to construe the other way round.</w:t>
      </w:r>
    </w:p>
  </w:footnote>
  <w:footnote w:id="561">
    <w:p w14:paraId="16C82B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naṭunāḷ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here lies the point of integration for the allusively suggested appointment at </w:t>
      </w:r>
      <w:proofErr w:type="gramStart"/>
      <w:r w:rsidRPr="00542FF1">
        <w:rPr>
          <w:rFonts w:ascii="Gandhari Unicode" w:hAnsi="Gandhari Unicode"/>
          <w:lang w:val="en-GB"/>
        </w:rPr>
        <w:t>day time</w:t>
      </w:r>
      <w:proofErr w:type="gramEnd"/>
      <w:r w:rsidRPr="00542FF1">
        <w:rPr>
          <w:rFonts w:ascii="Gandhari Unicode" w:hAnsi="Gandhari Unicode"/>
          <w:lang w:val="en-GB"/>
        </w:rPr>
        <w:t xml:space="preserve"> (for once a case where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very convincing!).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xml:space="preserve"> is not only "midnight", but also "midday" (the classical time for day trysts), and </w:t>
      </w:r>
      <w:proofErr w:type="spellStart"/>
      <w:r w:rsidRPr="00542FF1">
        <w:rPr>
          <w:rFonts w:ascii="Gandhari Unicode" w:hAnsi="Gandhari Unicode"/>
          <w:i/>
          <w:lang w:val="en-GB"/>
        </w:rPr>
        <w:t>varuti</w:t>
      </w:r>
      <w:proofErr w:type="spellEnd"/>
      <w:r w:rsidRPr="00542FF1">
        <w:rPr>
          <w:rFonts w:ascii="Gandhari Unicode" w:hAnsi="Gandhari Unicode"/>
          <w:lang w:val="en-GB"/>
        </w:rPr>
        <w:t xml:space="preserve"> as a subjunctive can be read either as hypothetical description or as a request.</w:t>
      </w:r>
    </w:p>
  </w:footnote>
  <w:footnote w:id="562">
    <w:p w14:paraId="182EBFD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variants with </w:t>
      </w:r>
      <w:proofErr w:type="spellStart"/>
      <w:r w:rsidRPr="00542FF1">
        <w:rPr>
          <w:rFonts w:ascii="Gandhari Unicode" w:hAnsi="Gandhari Unicode"/>
          <w:i/>
          <w:lang w:val="en-GB"/>
        </w:rPr>
        <w:t>aṟintaṉṟu</w:t>
      </w:r>
      <w:proofErr w:type="spellEnd"/>
      <w:r w:rsidRPr="00542FF1">
        <w:rPr>
          <w:rFonts w:ascii="Gandhari Unicode" w:hAnsi="Gandhari Unicode"/>
          <w:lang w:val="en-GB"/>
        </w:rPr>
        <w:t xml:space="preserve"> are formulaic and part of the special constructions allowed with the negative verb </w:t>
      </w:r>
      <w:r w:rsidRPr="00542FF1">
        <w:rPr>
          <w:rFonts w:ascii="Gandhari Unicode" w:hAnsi="Gandhari Unicode"/>
          <w:i/>
          <w:iCs/>
          <w:lang w:val="en-GB"/>
        </w:rPr>
        <w:t>il (</w:t>
      </w:r>
      <w:r w:rsidRPr="00542FF1">
        <w:rPr>
          <w:rFonts w:ascii="Gandhari Unicode" w:hAnsi="Gandhari Unicode"/>
          <w:lang w:val="en-GB"/>
        </w:rPr>
        <w:t xml:space="preserve">early parallels are everywhere except in the KT: NA 130.10, 147.9, 175.6, 193.5, 237.5, 239.9; AN 19.1, 32.15, 101.18, 190.17, 346.12; PN 61.17, 77.7,10, 192.5, 257.5,6, 333.13). In this case what would normally be analysed as a p.a. n.sg.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understood as a verbal noun (cf. the parallel in NA 175.6). It seems to be a type of emphatic negation (with -</w:t>
      </w:r>
      <w:r w:rsidRPr="00542FF1">
        <w:rPr>
          <w:rFonts w:ascii="Gandhari Unicode" w:hAnsi="Gandhari Unicode"/>
          <w:i/>
          <w:iCs/>
          <w:lang w:val="en-GB"/>
        </w:rPr>
        <w:t>ō</w:t>
      </w:r>
      <w:r w:rsidRPr="00542FF1">
        <w:rPr>
          <w:rFonts w:ascii="Gandhari Unicode" w:hAnsi="Gandhari Unicode"/>
          <w:lang w:val="en-GB"/>
        </w:rPr>
        <w:t xml:space="preserve"> as a particle of demarcation of topic) which, rendered literally, would be something like: "as for HER knowing [it], not she." Looking at a possible precedence of variants it seems plausible that the original one has been preserved in the palm-leaves, with an double-</w:t>
      </w:r>
      <w:r w:rsidRPr="00542FF1">
        <w:rPr>
          <w:rFonts w:ascii="Gandhari Unicode" w:hAnsi="Gandhari Unicode"/>
          <w:i/>
          <w:iCs/>
          <w:lang w:val="en-GB"/>
        </w:rPr>
        <w:t>ō</w:t>
      </w:r>
      <w:r w:rsidRPr="00542FF1">
        <w:rPr>
          <w:rFonts w:ascii="Gandhari Unicode" w:hAnsi="Gandhari Unicode"/>
          <w:lang w:val="en-GB"/>
        </w:rPr>
        <w:t xml:space="preserve">: "as for HER knowing [it], does she </w:t>
      </w:r>
      <w:proofErr w:type="gramStart"/>
      <w:r w:rsidRPr="00542FF1">
        <w:rPr>
          <w:rFonts w:ascii="Gandhari Unicode" w:hAnsi="Gandhari Unicode"/>
          <w:lang w:val="en-GB"/>
        </w:rPr>
        <w:t>not?.</w:t>
      </w:r>
      <w:proofErr w:type="gramEnd"/>
      <w:r w:rsidRPr="00542FF1">
        <w:rPr>
          <w:rFonts w:ascii="Gandhari Unicode" w:hAnsi="Gandhari Unicode"/>
          <w:lang w:val="en-GB"/>
        </w:rPr>
        <w:t xml:space="preserve">" This was normalised by the editors (EA and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agree here) into an either-or question which demanded a f.sg.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in the former part (hence </w:t>
      </w:r>
      <w:proofErr w:type="spellStart"/>
      <w:r w:rsidRPr="00542FF1">
        <w:rPr>
          <w:rFonts w:ascii="Gandhari Unicode" w:hAnsi="Gandhari Unicode"/>
          <w:i/>
          <w:iCs/>
          <w:lang w:val="en-GB"/>
        </w:rPr>
        <w:t>aṟintaṉaḷō</w:t>
      </w:r>
      <w:proofErr w:type="spellEnd"/>
      <w:r w:rsidRPr="00542FF1">
        <w:rPr>
          <w:rFonts w:ascii="Gandhari Unicode" w:hAnsi="Gandhari Unicode"/>
          <w:lang w:val="en-GB"/>
        </w:rPr>
        <w:t xml:space="preserve">). It was normalised also in the C2 and C5/G2 strands of paper </w:t>
      </w:r>
      <w:proofErr w:type="spellStart"/>
      <w:r w:rsidRPr="00542FF1">
        <w:rPr>
          <w:rFonts w:ascii="Gandhari Unicode" w:hAnsi="Gandhari Unicode"/>
          <w:lang w:val="en-GB"/>
        </w:rPr>
        <w:t>mss.</w:t>
      </w:r>
      <w:proofErr w:type="spellEnd"/>
      <w:r w:rsidRPr="00542FF1">
        <w:rPr>
          <w:rFonts w:ascii="Gandhari Unicode" w:hAnsi="Gandhari Unicode"/>
          <w:lang w:val="en-GB"/>
        </w:rPr>
        <w:t xml:space="preserve">, but here in accordance with the formula which demands </w:t>
      </w:r>
      <w:r w:rsidRPr="00542FF1">
        <w:rPr>
          <w:rFonts w:ascii="Gandhari Unicode" w:hAnsi="Gandhari Unicode"/>
          <w:i/>
          <w:iCs/>
          <w:lang w:val="en-GB"/>
        </w:rPr>
        <w:t>ō</w:t>
      </w:r>
      <w:r w:rsidRPr="00542FF1">
        <w:rPr>
          <w:rFonts w:ascii="Gandhari Unicode" w:hAnsi="Gandhari Unicode"/>
          <w:lang w:val="en-GB"/>
        </w:rPr>
        <w:t xml:space="preserve"> followed by </w:t>
      </w:r>
      <w:r w:rsidRPr="00542FF1">
        <w:rPr>
          <w:rFonts w:ascii="Gandhari Unicode" w:hAnsi="Gandhari Unicode"/>
          <w:i/>
          <w:iCs/>
          <w:lang w:val="en-GB"/>
        </w:rPr>
        <w:t>ē</w:t>
      </w:r>
      <w:r w:rsidRPr="00542FF1">
        <w:rPr>
          <w:rFonts w:ascii="Gandhari Unicode" w:hAnsi="Gandhari Unicode"/>
          <w:lang w:val="en-GB"/>
        </w:rPr>
        <w:t>. A similar case is found in KT 311.4.</w:t>
      </w:r>
    </w:p>
  </w:footnote>
  <w:footnote w:id="563">
    <w:p w14:paraId="54815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gramStart"/>
      <w:r w:rsidRPr="00542FF1">
        <w:rPr>
          <w:rFonts w:ascii="Gandhari Unicode" w:hAnsi="Gandhari Unicode"/>
        </w:rPr>
        <w:t>both the</w:t>
      </w:r>
      <w:proofErr w:type="gramEnd"/>
      <w:r w:rsidRPr="00542FF1">
        <w:rPr>
          <w:rFonts w:ascii="Gandhari Unicode" w:hAnsi="Gandhari Unicode"/>
        </w:rPr>
        <w:t xml:space="preserve"> </w:t>
      </w:r>
      <w:proofErr w:type="spellStart"/>
      <w:r w:rsidRPr="00542FF1">
        <w:rPr>
          <w:rFonts w:ascii="Gandhari Unicode" w:hAnsi="Gandhari Unicode"/>
          <w:i/>
          <w:iCs/>
        </w:rPr>
        <w:t>kiḷavi</w:t>
      </w:r>
      <w:proofErr w:type="spellEnd"/>
      <w:r w:rsidRPr="00542FF1">
        <w:rPr>
          <w:rFonts w:ascii="Gandhari Unicode" w:hAnsi="Gandhari Unicode"/>
          <w:i/>
          <w:iCs/>
        </w:rPr>
        <w:t>-</w:t>
      </w:r>
      <w:r w:rsidRPr="00542FF1">
        <w:rPr>
          <w:rFonts w:ascii="Gandhari Unicode" w:hAnsi="Gandhari Unicode"/>
        </w:rPr>
        <w:t>s seem to be inadequate. The situation rather looks like one before union, when HE has seen HER and is unsettled by her but does not yet know whether she will reciprocate his feelings.</w:t>
      </w:r>
    </w:p>
  </w:footnote>
  <w:footnote w:id="564">
    <w:p w14:paraId="012AC4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this could be an asyndetic coordination: "very anxious [is] he and he </w:t>
      </w:r>
      <w:proofErr w:type="gramStart"/>
      <w:r w:rsidRPr="00542FF1">
        <w:rPr>
          <w:rFonts w:ascii="Gandhari Unicode" w:hAnsi="Gandhari Unicode"/>
        </w:rPr>
        <w:t>fears</w:t>
      </w:r>
      <w:proofErr w:type="gramEnd"/>
      <w:r w:rsidRPr="00542FF1">
        <w:rPr>
          <w:rFonts w:ascii="Gandhari Unicode" w:hAnsi="Gandhari Unicode"/>
        </w:rPr>
        <w:t xml:space="preserve"> blame, the man from the yielding mountain land ...".</w:t>
      </w:r>
    </w:p>
  </w:footnote>
  <w:footnote w:id="565">
    <w:p w14:paraId="60C6760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Do the lines 3+4 also belong to the comparison or are they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mēṉi</w:t>
      </w:r>
      <w:proofErr w:type="spellEnd"/>
      <w:r w:rsidRPr="00542FF1">
        <w:rPr>
          <w:rFonts w:ascii="Gandhari Unicode" w:hAnsi="Gandhari Unicode"/>
          <w:lang w:val="en-GB"/>
        </w:rPr>
        <w:t xml:space="preserve">? And what is the message here? The affluence of a generous man is not permanent, but at least he wishes to be praised for that quality, similarly the woman of transient beauty. And then line 3 with the aphorism that in this world nothing has permanence? And why </w:t>
      </w:r>
      <w:proofErr w:type="spellStart"/>
      <w:r w:rsidRPr="00542FF1">
        <w:rPr>
          <w:rFonts w:ascii="Gandhari Unicode" w:hAnsi="Gandhari Unicode"/>
          <w:i/>
          <w:lang w:val="en-GB"/>
        </w:rPr>
        <w:t>nilaiyiṟṟu</w:t>
      </w:r>
      <w:proofErr w:type="spellEnd"/>
      <w:r w:rsidRPr="00542FF1">
        <w:rPr>
          <w:rFonts w:ascii="Gandhari Unicode" w:hAnsi="Gandhari Unicode"/>
          <w:lang w:val="en-GB"/>
        </w:rPr>
        <w:t>, p.a.?</w:t>
      </w:r>
    </w:p>
  </w:footnote>
  <w:footnote w:id="566">
    <w:p w14:paraId="38AB02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nallicai</w:t>
      </w:r>
      <w:proofErr w:type="spellEnd"/>
      <w:r w:rsidRPr="00542FF1">
        <w:rPr>
          <w:rFonts w:ascii="Gandhari Unicode" w:hAnsi="Gandhari Unicode"/>
          <w:lang w:val="en-GB"/>
        </w:rPr>
        <w:t xml:space="preserve"> is literally "good sound". Presumably what is referred to is the wish for fame, that is, a name sounding well in the ears of others.</w:t>
      </w:r>
    </w:p>
  </w:footnote>
  <w:footnote w:id="567">
    <w:p w14:paraId="1388D5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explained by this obviously justifying </w:t>
      </w:r>
      <w:proofErr w:type="spellStart"/>
      <w:r w:rsidRPr="00542FF1">
        <w:rPr>
          <w:rFonts w:ascii="Gandhari Unicode" w:hAnsi="Gandhari Unicode"/>
          <w:i/>
          <w:lang w:val="en-GB"/>
        </w:rPr>
        <w:t>ākaliṉ</w:t>
      </w:r>
      <w:proofErr w:type="spellEnd"/>
      <w:r w:rsidRPr="00542FF1">
        <w:rPr>
          <w:rFonts w:ascii="Gandhari Unicode" w:hAnsi="Gandhari Unicode"/>
          <w:i/>
          <w:lang w:val="en-GB"/>
        </w:rPr>
        <w:t xml:space="preserve"> </w:t>
      </w:r>
      <w:r w:rsidRPr="00542FF1">
        <w:rPr>
          <w:rFonts w:ascii="Gandhari Unicode" w:hAnsi="Gandhari Unicode"/>
          <w:lang w:val="en-GB"/>
        </w:rPr>
        <w:t xml:space="preserve">sentence, and what is achieved for the general message? The very strange </w:t>
      </w:r>
      <w:r w:rsidRPr="00542FF1">
        <w:rPr>
          <w:rFonts w:ascii="Gandhari Unicode" w:hAnsi="Gandhari Unicode"/>
          <w:i/>
          <w:lang w:val="en-GB"/>
        </w:rPr>
        <w:t>-ē</w:t>
      </w:r>
      <w:r w:rsidRPr="00542FF1">
        <w:rPr>
          <w:rFonts w:ascii="Gandhari Unicode" w:hAnsi="Gandhari Unicode"/>
          <w:lang w:val="en-GB"/>
        </w:rPr>
        <w:t xml:space="preserve"> in the subordinate clause, </w:t>
      </w:r>
      <w:proofErr w:type="spellStart"/>
      <w:r w:rsidRPr="00542FF1">
        <w:rPr>
          <w:rFonts w:ascii="Gandhari Unicode" w:hAnsi="Gandhari Unicode"/>
          <w:i/>
          <w:lang w:val="en-GB"/>
        </w:rPr>
        <w:t>nillāmaiyē</w:t>
      </w:r>
      <w:proofErr w:type="spellEnd"/>
      <w:r w:rsidRPr="00542FF1">
        <w:rPr>
          <w:rFonts w:ascii="Gandhari Unicode" w:hAnsi="Gandhari Unicode"/>
          <w:lang w:val="en-GB"/>
        </w:rPr>
        <w:t>, seems to have the exclusive function occasionally to be observed with anteposition (cf. KT 135.1).</w:t>
      </w:r>
    </w:p>
  </w:footnote>
  <w:footnote w:id="568">
    <w:p w14:paraId="037961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Thus </w:t>
      </w:r>
      <w:proofErr w:type="spellStart"/>
      <w:r w:rsidRPr="00542FF1">
        <w:rPr>
          <w:rFonts w:ascii="Gandhari Unicode" w:hAnsi="Gandhari Unicode"/>
        </w:rPr>
        <w:t>Cām</w:t>
      </w:r>
      <w:proofErr w:type="spellEnd"/>
      <w:r w:rsidRPr="00542FF1">
        <w:rPr>
          <w:rFonts w:ascii="Gandhari Unicode" w:hAnsi="Gandhari Unicode"/>
        </w:rPr>
        <w:t>.'s interpretation, that is, two independent sentences, lines 1+2 and lines 3-7. In this case the rationale of the first two lines would be that HE will be conscientious and come back (to make HER pallor vanish). But this does not fit in well with the image of the wealth given away, if it is not implied that the wealth of generous people is in a magical way inexhaustible.</w:t>
      </w:r>
    </w:p>
  </w:footnote>
  <w:footnote w:id="569">
    <w:p w14:paraId="629E52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stands alone in what is clearly a correction of the text: he wanted an oblique form as a minimal mark of the locative.</w:t>
      </w:r>
    </w:p>
  </w:footnote>
  <w:footnote w:id="570">
    <w:p w14:paraId="6ED695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ivvaḻi</w:t>
      </w:r>
      <w:proofErr w:type="spellEnd"/>
      <w:r w:rsidRPr="00542FF1">
        <w:rPr>
          <w:rFonts w:ascii="Gandhari Unicode" w:hAnsi="Gandhari Unicode"/>
          <w:i/>
          <w:lang w:val="en-GB"/>
        </w:rPr>
        <w:t>/</w:t>
      </w:r>
      <w:proofErr w:type="spellStart"/>
      <w:r w:rsidRPr="00542FF1">
        <w:rPr>
          <w:rFonts w:ascii="Gandhari Unicode" w:hAnsi="Gandhari Unicode"/>
          <w:i/>
          <w:lang w:val="en-GB"/>
        </w:rPr>
        <w:t>avvaḻi</w:t>
      </w:r>
      <w:proofErr w:type="spellEnd"/>
      <w:r w:rsidRPr="00542FF1">
        <w:rPr>
          <w:rFonts w:ascii="Gandhari Unicode" w:hAnsi="Gandhari Unicode"/>
          <w:lang w:val="en-GB"/>
        </w:rPr>
        <w:t xml:space="preserve"> in spatial sense: "here"/"there".</w:t>
      </w:r>
    </w:p>
  </w:footnote>
  <w:footnote w:id="571">
    <w:p w14:paraId="3928D9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Ollāḷ</w:t>
      </w:r>
      <w:proofErr w:type="spellEnd"/>
      <w:r w:rsidRPr="00542FF1">
        <w:rPr>
          <w:rFonts w:ascii="Gandhari Unicode" w:hAnsi="Gandhari Unicode"/>
          <w:lang w:val="en-GB"/>
        </w:rPr>
        <w:t xml:space="preserve"> is traditionally not taken as the subject of </w:t>
      </w:r>
      <w:proofErr w:type="spellStart"/>
      <w:proofErr w:type="gramStart"/>
      <w:r w:rsidRPr="00542FF1">
        <w:rPr>
          <w:rFonts w:ascii="Gandhari Unicode" w:hAnsi="Gandhari Unicode"/>
          <w:i/>
          <w:lang w:val="en-GB"/>
        </w:rPr>
        <w:t>ceṉṟaṉaḷ</w:t>
      </w:r>
      <w:proofErr w:type="spellEnd"/>
      <w:r w:rsidRPr="00542FF1">
        <w:rPr>
          <w:rFonts w:ascii="Gandhari Unicode" w:hAnsi="Gandhari Unicode"/>
          <w:lang w:val="en-GB"/>
        </w:rPr>
        <w:t>, but</w:t>
      </w:r>
      <w:proofErr w:type="gramEnd"/>
      <w:r w:rsidRPr="00542FF1">
        <w:rPr>
          <w:rFonts w:ascii="Gandhari Unicode" w:hAnsi="Gandhari Unicode"/>
          <w:lang w:val="en-GB"/>
        </w:rPr>
        <w:t xml:space="preserve"> is interpreted as a </w:t>
      </w:r>
      <w:proofErr w:type="spellStart"/>
      <w:r w:rsidRPr="00542FF1">
        <w:rPr>
          <w:rFonts w:ascii="Gandhari Unicode" w:hAnsi="Gandhari Unicode"/>
          <w:i/>
          <w:lang w:val="en-GB"/>
        </w:rPr>
        <w:t>muṟṟeccam</w:t>
      </w:r>
      <w:proofErr w:type="spellEnd"/>
      <w:r w:rsidRPr="00542FF1">
        <w:rPr>
          <w:rFonts w:ascii="Gandhari Unicode" w:hAnsi="Gandhari Unicode"/>
          <w:i/>
          <w:lang w:val="en-GB"/>
        </w:rPr>
        <w:t>.</w:t>
      </w:r>
    </w:p>
  </w:footnote>
  <w:footnote w:id="572">
    <w:p w14:paraId="6F35527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meaning of lines 1-4 are highly questionable. In any case it seems that </w:t>
      </w:r>
      <w:proofErr w:type="spellStart"/>
      <w:r w:rsidRPr="00542FF1">
        <w:rPr>
          <w:rFonts w:ascii="Gandhari Unicode" w:hAnsi="Gandhari Unicode"/>
          <w:i/>
          <w:lang w:val="en-GB"/>
        </w:rPr>
        <w:t>ivvaḻi</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avvaḻi</w:t>
      </w:r>
      <w:proofErr w:type="spellEnd"/>
      <w:r w:rsidRPr="00542FF1">
        <w:rPr>
          <w:rFonts w:ascii="Gandhari Unicode" w:hAnsi="Gandhari Unicode"/>
        </w:rPr>
        <w:t xml:space="preserve"> </w:t>
      </w:r>
      <w:r w:rsidRPr="00542FF1">
        <w:rPr>
          <w:rFonts w:ascii="Gandhari Unicode" w:hAnsi="Gandhari Unicode"/>
          <w:lang w:val="en-GB"/>
        </w:rPr>
        <w:t xml:space="preserve">imply a contrast between HER two different ways of behaviour. Doubtful is, whether the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at the end of line 2 is to be taken as a predicate of what would be a subject sentence consisting in two coordinate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kuṟṟum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āṭi</w:t>
      </w:r>
      <w:proofErr w:type="spellEnd"/>
      <w:r w:rsidRPr="00542FF1">
        <w:rPr>
          <w:rFonts w:ascii="Gandhari Unicode" w:hAnsi="Gandhari Unicode"/>
          <w:i/>
          <w:lang w:val="en-GB"/>
        </w:rPr>
        <w:t xml:space="preserve">-y-um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naṉṟē</w:t>
      </w:r>
      <w:proofErr w:type="spellEnd"/>
      <w:r w:rsidRPr="00542FF1">
        <w:rPr>
          <w:rFonts w:ascii="Gandhari Unicode" w:hAnsi="Gandhari Unicode"/>
          <w:lang w:val="en-GB"/>
        </w:rPr>
        <w:t xml:space="preserve">; as above), or whether it is a strongly emphatic, inserted interjection with the </w:t>
      </w:r>
      <w:proofErr w:type="spellStart"/>
      <w:r w:rsidRPr="00542FF1">
        <w:rPr>
          <w:rFonts w:ascii="Gandhari Unicode" w:hAnsi="Gandhari Unicode"/>
          <w:lang w:val="en-GB"/>
        </w:rPr>
        <w:t>absolutives</w:t>
      </w:r>
      <w:proofErr w:type="spellEnd"/>
      <w:r w:rsidRPr="00542FF1">
        <w:rPr>
          <w:rFonts w:ascii="Gandhari Unicode" w:hAnsi="Gandhari Unicode"/>
          <w:lang w:val="en-GB"/>
        </w:rPr>
        <w:t xml:space="preserve"> also dependent on the infinitive </w:t>
      </w:r>
      <w:proofErr w:type="spellStart"/>
      <w:r w:rsidRPr="00542FF1">
        <w:rPr>
          <w:rFonts w:ascii="Gandhari Unicode" w:hAnsi="Gandhari Unicode"/>
          <w:i/>
          <w:lang w:val="en-GB"/>
        </w:rPr>
        <w:t>ayara</w:t>
      </w:r>
      <w:proofErr w:type="spellEnd"/>
      <w:r w:rsidRPr="00542FF1">
        <w:rPr>
          <w:rFonts w:ascii="Gandhari Unicode" w:hAnsi="Gandhari Unicode"/>
          <w:lang w:val="en-GB"/>
        </w:rPr>
        <w:t>.</w:t>
      </w:r>
    </w:p>
  </w:footnote>
  <w:footnote w:id="573">
    <w:p w14:paraId="6BA98B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mātō</w:t>
      </w:r>
      <w:proofErr w:type="spellEnd"/>
      <w:r w:rsidRPr="00542FF1">
        <w:rPr>
          <w:rFonts w:ascii="Gandhari Unicode" w:hAnsi="Gandhari Unicode"/>
          <w:lang w:val="en-GB"/>
        </w:rPr>
        <w:t xml:space="preserve"> is one of the particles rare in the KT (besides this passage only KT 253.4), though </w:t>
      </w:r>
      <w:proofErr w:type="gramStart"/>
      <w:r w:rsidRPr="00542FF1">
        <w:rPr>
          <w:rFonts w:ascii="Gandhari Unicode" w:hAnsi="Gandhari Unicode"/>
          <w:lang w:val="en-GB"/>
        </w:rPr>
        <w:t>fairly frequent</w:t>
      </w:r>
      <w:proofErr w:type="gramEnd"/>
      <w:r w:rsidRPr="00542FF1">
        <w:rPr>
          <w:rFonts w:ascii="Gandhari Unicode" w:hAnsi="Gandhari Unicode"/>
          <w:lang w:val="en-GB"/>
        </w:rPr>
        <w:t xml:space="preserve"> in the other old anthologies. It appears to express, in the form of a rhetorical question, surprise in the face of an indisputable fact, which often can be rendered in English by putting the question into a negative (or, in the case of a negative verb, into a positive, as in KT 253.4).</w:t>
      </w:r>
    </w:p>
  </w:footnote>
  <w:footnote w:id="574">
    <w:p w14:paraId="6250F9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ceṉmaḻai</w:t>
      </w:r>
      <w:proofErr w:type="spellEnd"/>
      <w:r w:rsidRPr="00542FF1">
        <w:rPr>
          <w:rFonts w:ascii="Gandhari Unicode" w:hAnsi="Gandhari Unicode"/>
          <w:lang w:val="en-GB"/>
        </w:rPr>
        <w:t>: or covered in "permanent rain".</w:t>
      </w:r>
    </w:p>
  </w:footnote>
  <w:footnote w:id="575">
    <w:p w14:paraId="579129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w:t>
      </w:r>
      <w:proofErr w:type="gramStart"/>
      <w:r w:rsidRPr="00542FF1">
        <w:rPr>
          <w:rFonts w:ascii="Gandhari Unicode" w:hAnsi="Gandhari Unicode"/>
          <w:i/>
          <w:lang w:val="en-GB"/>
        </w:rPr>
        <w:t>am</w:t>
      </w:r>
      <w:r w:rsidRPr="00542FF1">
        <w:rPr>
          <w:rFonts w:ascii="Gandhari Unicode" w:hAnsi="Gandhari Unicode"/>
          <w:lang w:val="en-GB"/>
        </w:rPr>
        <w:t xml:space="preserve"> is</w:t>
      </w:r>
      <w:proofErr w:type="gramEnd"/>
      <w:r w:rsidRPr="00542FF1">
        <w:rPr>
          <w:rFonts w:ascii="Gandhari Unicode" w:hAnsi="Gandhari Unicode"/>
          <w:lang w:val="en-GB"/>
        </w:rPr>
        <w:t xml:space="preserve"> used as an adjective suffix. Here it seems possible to perceive the semantic transition. It would be still conceivable to read: "he from a coast beautiful by seashore groves". But there are too many cases where this notion has evaporated.</w:t>
      </w:r>
    </w:p>
  </w:footnote>
  <w:footnote w:id="576">
    <w:p w14:paraId="76E87D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with reference to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Tol. Col 337 (discussing this passage as an example), reads </w:t>
      </w:r>
      <w:proofErr w:type="spellStart"/>
      <w:r w:rsidRPr="00542FF1">
        <w:rPr>
          <w:rFonts w:ascii="Gandhari Unicode" w:hAnsi="Gandhari Unicode"/>
          <w:i/>
          <w:lang w:val="en-GB"/>
        </w:rPr>
        <w:t>ēṟṟi</w:t>
      </w:r>
      <w:proofErr w:type="spellEnd"/>
      <w:r w:rsidRPr="00542FF1">
        <w:rPr>
          <w:rFonts w:ascii="Gandhari Unicode" w:hAnsi="Gandhari Unicode"/>
          <w:lang w:val="en-GB"/>
        </w:rPr>
        <w:t xml:space="preserve"> in this place and follows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.'s gloss with </w:t>
      </w:r>
      <w:proofErr w:type="spellStart"/>
      <w:r w:rsidRPr="00542FF1">
        <w:rPr>
          <w:rFonts w:ascii="Gandhari Unicode" w:hAnsi="Gandhari Unicode"/>
          <w:i/>
          <w:lang w:val="en-GB"/>
        </w:rPr>
        <w:t>niṉai</w:t>
      </w:r>
      <w:proofErr w:type="spellEnd"/>
      <w:r w:rsidRPr="00542FF1">
        <w:rPr>
          <w:rFonts w:ascii="Gandhari Unicode" w:hAnsi="Gandhari Unicode"/>
          <w:lang w:val="en-GB"/>
        </w:rPr>
        <w:t xml:space="preserve"> "to think of".</w:t>
      </w:r>
    </w:p>
  </w:footnote>
  <w:footnote w:id="577">
    <w:p w14:paraId="5031DD5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In this line one would expect an </w:t>
      </w:r>
      <w:proofErr w:type="spellStart"/>
      <w:r w:rsidRPr="00542FF1">
        <w:rPr>
          <w:rFonts w:ascii="Gandhari Unicode" w:hAnsi="Gandhari Unicode"/>
          <w:i/>
          <w:lang w:val="en-GB"/>
        </w:rPr>
        <w:t>aṉṟē</w:t>
      </w:r>
      <w:proofErr w:type="spellEnd"/>
      <w:r w:rsidRPr="00542FF1">
        <w:rPr>
          <w:rFonts w:ascii="Gandhari Unicode" w:hAnsi="Gandhari Unicode"/>
          <w:lang w:val="en-GB"/>
        </w:rPr>
        <w:t xml:space="preserve">, a particle marking of the predicate in anteposition. This place, however, is occupied by the enclitic demonstrative pronoun </w:t>
      </w:r>
      <w:proofErr w:type="spellStart"/>
      <w:r w:rsidRPr="00542FF1">
        <w:rPr>
          <w:rFonts w:ascii="Gandhari Unicode" w:hAnsi="Gandhari Unicode"/>
          <w:i/>
          <w:lang w:val="en-GB"/>
        </w:rPr>
        <w:t>i</w:t>
      </w:r>
      <w:proofErr w:type="spellEnd"/>
      <w:r w:rsidRPr="00542FF1">
        <w:rPr>
          <w:rFonts w:ascii="Gandhari Unicode" w:hAnsi="Gandhari Unicode"/>
          <w:i/>
          <w:lang w:val="en-GB"/>
        </w:rPr>
        <w:t>-</w:t>
      </w:r>
      <w:r w:rsidRPr="00542FF1">
        <w:rPr>
          <w:rFonts w:ascii="Gandhari Unicode" w:hAnsi="Gandhari Unicode"/>
          <w:lang w:val="en-GB"/>
        </w:rPr>
        <w:t xml:space="preserve">, which is frequently to be found in "epenthetic" position,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at the end of the metrical foot preceding its actual antecedent (cf. ... </w:t>
      </w:r>
      <w:r w:rsidRPr="00542FF1">
        <w:rPr>
          <w:rFonts w:ascii="Gandhari Unicode" w:hAnsi="Gandhari Unicode"/>
          <w:i/>
          <w:lang w:val="en-GB"/>
        </w:rPr>
        <w:t xml:space="preserve">iv </w:t>
      </w:r>
      <w:proofErr w:type="spellStart"/>
      <w:r w:rsidRPr="00542FF1">
        <w:rPr>
          <w:rFonts w:ascii="Gandhari Unicode" w:hAnsi="Gandhari Unicode"/>
          <w:i/>
          <w:lang w:val="en-GB"/>
        </w:rPr>
        <w:t>vaḻuṅkal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ūrē</w:t>
      </w:r>
      <w:proofErr w:type="spellEnd"/>
      <w:r w:rsidRPr="00542FF1">
        <w:rPr>
          <w:rFonts w:ascii="Gandhari Unicode" w:hAnsi="Gandhari Unicode"/>
          <w:lang w:val="en-GB"/>
        </w:rPr>
        <w:t>).</w:t>
      </w:r>
    </w:p>
  </w:footnote>
  <w:footnote w:id="578">
    <w:p w14:paraId="2405C3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construe </w:t>
      </w:r>
      <w:proofErr w:type="spellStart"/>
      <w:r w:rsidRPr="00542FF1">
        <w:rPr>
          <w:rFonts w:ascii="Gandhari Unicode" w:hAnsi="Gandhari Unicode"/>
          <w:i/>
          <w:iCs/>
          <w:lang w:val="en-GB"/>
        </w:rPr>
        <w:t>u</w:t>
      </w:r>
      <w:r w:rsidRPr="00542FF1">
        <w:rPr>
          <w:rFonts w:ascii="Gandhari Unicode" w:hAnsi="Gandhari Unicode"/>
          <w:i/>
          <w:lang w:val="en-GB"/>
        </w:rPr>
        <w:t>cāvā</w:t>
      </w:r>
      <w:proofErr w:type="spellEnd"/>
      <w:r w:rsidRPr="00542FF1">
        <w:rPr>
          <w:rFonts w:ascii="Gandhari Unicode" w:hAnsi="Gandhari Unicode"/>
          <w:lang w:val="en-GB"/>
        </w:rPr>
        <w:t xml:space="preserve"> in this way with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alternative: two attributes to the night, that is, "long nights with sleepy-eyed people who do not ask [and] with those who remain sleepless". This is less satisfactory from the point of view of contents.</w:t>
      </w:r>
    </w:p>
  </w:footnote>
  <w:footnote w:id="579">
    <w:p w14:paraId="0C3B1D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uṟai</w:t>
      </w:r>
      <w:proofErr w:type="spellEnd"/>
      <w:r w:rsidRPr="00542FF1">
        <w:rPr>
          <w:rFonts w:ascii="Gandhari Unicode" w:hAnsi="Gandhari Unicode"/>
          <w:lang w:val="en-GB"/>
        </w:rPr>
        <w:t xml:space="preserve"> in such a function cf. KT 116.1 </w:t>
      </w:r>
      <w:proofErr w:type="spellStart"/>
      <w:r w:rsidRPr="00542FF1">
        <w:rPr>
          <w:rFonts w:ascii="Gandhari Unicode" w:hAnsi="Gandhari Unicode"/>
          <w:i/>
          <w:lang w:val="en-GB"/>
        </w:rPr>
        <w:t>nayantu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uṟaiyōḷ</w:t>
      </w:r>
      <w:proofErr w:type="spellEnd"/>
      <w:r w:rsidRPr="00542FF1">
        <w:rPr>
          <w:rFonts w:ascii="Gandhari Unicode" w:hAnsi="Gandhari Unicode"/>
          <w:lang w:val="en-GB"/>
        </w:rPr>
        <w:t>.</w:t>
      </w:r>
    </w:p>
  </w:footnote>
  <w:footnote w:id="580">
    <w:p w14:paraId="52EAFB4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 new interpretation of this poem see Tieken 1997: 305.f, as well as Wilden 1999: 234f. for a counterproposal.</w:t>
      </w:r>
    </w:p>
  </w:footnote>
  <w:footnote w:id="581">
    <w:p w14:paraId="1BB7A3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rPr>
        <w:t>āṅkaṇatu</w:t>
      </w:r>
      <w:proofErr w:type="spellEnd"/>
      <w:r w:rsidRPr="00542FF1">
        <w:rPr>
          <w:rFonts w:ascii="Gandhari Unicode" w:hAnsi="Gandhari Unicode"/>
        </w:rPr>
        <w:t xml:space="preserve">: here the </w:t>
      </w:r>
      <w:r w:rsidRPr="00542FF1">
        <w:rPr>
          <w:rFonts w:ascii="Gandhari Unicode" w:hAnsi="Gandhari Unicode"/>
          <w:i/>
          <w:iCs/>
        </w:rPr>
        <w:t>sandhi</w:t>
      </w:r>
      <w:r w:rsidRPr="00542FF1">
        <w:rPr>
          <w:rFonts w:ascii="Gandhari Unicode" w:hAnsi="Gandhari Unicode"/>
        </w:rPr>
        <w:t xml:space="preserve"> indicates that we have to read </w:t>
      </w:r>
      <w:proofErr w:type="gramStart"/>
      <w:r w:rsidRPr="00542FF1">
        <w:rPr>
          <w:rFonts w:ascii="Gandhari Unicode" w:hAnsi="Gandhari Unicode"/>
        </w:rPr>
        <w:t>an</w:t>
      </w:r>
      <w:proofErr w:type="gramEnd"/>
      <w:r w:rsidRPr="00542FF1">
        <w:rPr>
          <w:rFonts w:ascii="Gandhari Unicode" w:hAnsi="Gandhari Unicode"/>
        </w:rPr>
        <w:t xml:space="preserve"> pronominal noun, because a free-standing </w:t>
      </w:r>
      <w:proofErr w:type="spellStart"/>
      <w:r w:rsidRPr="00542FF1">
        <w:rPr>
          <w:rFonts w:ascii="Gandhari Unicode" w:hAnsi="Gandhari Unicode"/>
          <w:i/>
          <w:iCs/>
        </w:rPr>
        <w:t>atu</w:t>
      </w:r>
      <w:proofErr w:type="spellEnd"/>
      <w:r w:rsidRPr="00542FF1">
        <w:rPr>
          <w:rFonts w:ascii="Gandhari Unicode" w:hAnsi="Gandhari Unicode"/>
        </w:rPr>
        <w:t xml:space="preserve"> before </w:t>
      </w:r>
      <w:proofErr w:type="spellStart"/>
      <w:r w:rsidRPr="00542FF1">
        <w:rPr>
          <w:rFonts w:ascii="Gandhari Unicode" w:hAnsi="Gandhari Unicode"/>
          <w:i/>
          <w:iCs/>
        </w:rPr>
        <w:t>avaiyē</w:t>
      </w:r>
      <w:proofErr w:type="spellEnd"/>
      <w:r w:rsidRPr="00542FF1">
        <w:rPr>
          <w:rFonts w:ascii="Gandhari Unicode" w:hAnsi="Gandhari Unicode"/>
        </w:rPr>
        <w:t xml:space="preserve"> should change into </w:t>
      </w:r>
      <w:proofErr w:type="spellStart"/>
      <w:r w:rsidRPr="00542FF1">
        <w:rPr>
          <w:rFonts w:ascii="Gandhari Unicode" w:hAnsi="Gandhari Unicode"/>
          <w:i/>
          <w:iCs/>
        </w:rPr>
        <w:t>aḵt</w:t>
      </w:r>
      <w:proofErr w:type="spellEnd"/>
      <w:r>
        <w:rPr>
          <w:rFonts w:ascii="Gandhari Unicode" w:hAnsi="Gandhari Unicode"/>
          <w:i/>
          <w:iCs/>
        </w:rPr>
        <w:t>’</w:t>
      </w:r>
      <w:r w:rsidRPr="00542FF1">
        <w:rPr>
          <w:rFonts w:ascii="Gandhari Unicode" w:hAnsi="Gandhari Unicode"/>
          <w:i/>
          <w:iCs/>
        </w:rPr>
        <w:t xml:space="preserve"> </w:t>
      </w:r>
      <w:proofErr w:type="spellStart"/>
      <w:r w:rsidRPr="00542FF1">
        <w:rPr>
          <w:rFonts w:ascii="Gandhari Unicode" w:hAnsi="Gandhari Unicode"/>
          <w:i/>
          <w:iCs/>
        </w:rPr>
        <w:t>avaiyē</w:t>
      </w:r>
      <w:proofErr w:type="spellEnd"/>
      <w:r w:rsidRPr="00542FF1">
        <w:rPr>
          <w:rFonts w:ascii="Gandhari Unicode" w:hAnsi="Gandhari Unicode"/>
        </w:rPr>
        <w:t>.</w:t>
      </w:r>
    </w:p>
  </w:footnote>
  <w:footnote w:id="582">
    <w:p w14:paraId="6F1489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puṇarppōr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this construction with a predicative verb of existence following a participial noun subject can well be understood literally, namely as a (rhetorical) question inquiring about past conditions (the perfective aspect of </w:t>
      </w:r>
      <w:proofErr w:type="spellStart"/>
      <w:r w:rsidRPr="00542FF1">
        <w:rPr>
          <w:rFonts w:ascii="Gandhari Unicode" w:hAnsi="Gandhari Unicode"/>
          <w:i/>
          <w:lang w:val="en-GB"/>
        </w:rPr>
        <w:t>iruntaṉar</w:t>
      </w:r>
      <w:proofErr w:type="spellEnd"/>
      <w:r w:rsidRPr="00542FF1">
        <w:rPr>
          <w:rFonts w:ascii="Gandhari Unicode" w:hAnsi="Gandhari Unicode"/>
          <w:lang w:val="en-GB"/>
        </w:rPr>
        <w:t xml:space="preserve">), preluded by a lamenting </w:t>
      </w:r>
      <w:r w:rsidRPr="00542FF1">
        <w:rPr>
          <w:rFonts w:ascii="Gandhari Unicode" w:hAnsi="Gandhari Unicode"/>
          <w:i/>
          <w:lang w:val="en-GB"/>
        </w:rPr>
        <w:t>amma</w:t>
      </w:r>
      <w:r w:rsidRPr="00542FF1">
        <w:rPr>
          <w:rFonts w:ascii="Gandhari Unicode" w:hAnsi="Gandhari Unicode"/>
          <w:lang w:val="en-GB"/>
        </w:rPr>
        <w:t>, and quite obviously expecting a negative answer.</w:t>
      </w:r>
    </w:p>
  </w:footnote>
  <w:footnote w:id="583">
    <w:p w14:paraId="01FA47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problem in this poem are the social lacunae: there are no helpful parallels illuminating the notions connected with this kind of assembly, and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is dubious, because it is not backed up by the wording in any way. Here Tieken's interpretation (a bad outcome of the marriage negotiations) is as preposterous as those of his predecessors. The poem simply does not allow for conclusions as to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marriage customs of the kind that HIS people usually come to HER house and propose. And yet, so many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cultural notions discussed in secondary literature are based on poems just as allusive as this.</w:t>
      </w:r>
    </w:p>
  </w:footnote>
  <w:footnote w:id="584">
    <w:p w14:paraId="7990B7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This line obviously gives a sequence of epithets of honour, the staffs and the white hair of old age, the worn cloth (</w:t>
      </w:r>
      <w:proofErr w:type="spellStart"/>
      <w:r w:rsidRPr="00542FF1">
        <w:rPr>
          <w:rFonts w:ascii="Gandhari Unicode" w:hAnsi="Gandhari Unicode"/>
          <w:i/>
          <w:lang w:val="en-GB"/>
        </w:rPr>
        <w:t>citaval</w:t>
      </w:r>
      <w:proofErr w:type="spellEnd"/>
      <w:r w:rsidRPr="00542FF1">
        <w:rPr>
          <w:rFonts w:ascii="Gandhari Unicode" w:hAnsi="Gandhari Unicode"/>
          <w:lang w:val="en-GB"/>
        </w:rPr>
        <w:t xml:space="preserve">), which has kept, according to Srin. and </w:t>
      </w:r>
      <w:r>
        <w:rPr>
          <w:rFonts w:ascii="Gandhari Unicode" w:hAnsi="Gandhari Unicode"/>
          <w:lang w:val="en-GB"/>
        </w:rPr>
        <w:t>TVG</w:t>
      </w:r>
      <w:r w:rsidRPr="00542FF1">
        <w:rPr>
          <w:rFonts w:ascii="Gandhari Unicode" w:hAnsi="Gandhari Unicode"/>
          <w:lang w:val="en-GB"/>
        </w:rPr>
        <w:t xml:space="preserve">, the same association of honour up to this day. </w:t>
      </w:r>
      <w:r>
        <w:rPr>
          <w:rFonts w:ascii="Gandhari Unicode" w:hAnsi="Gandhari Unicode"/>
          <w:lang w:val="en-GB"/>
        </w:rPr>
        <w:t>TVG</w:t>
      </w:r>
      <w:r w:rsidRPr="00542FF1">
        <w:rPr>
          <w:rFonts w:ascii="Gandhari Unicode" w:hAnsi="Gandhari Unicode"/>
          <w:lang w:val="en-GB"/>
        </w:rPr>
        <w:t xml:space="preserve"> holds it to be used to wrap the hair, but it might also simply refer to the clothes they wear.</w:t>
      </w:r>
    </w:p>
  </w:footnote>
  <w:footnote w:id="585">
    <w:p w14:paraId="3FE3D3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mayir</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oḻukiya</w:t>
      </w:r>
      <w:proofErr w:type="spellEnd"/>
      <w:r w:rsidRPr="00542FF1">
        <w:rPr>
          <w:rFonts w:ascii="Gandhari Unicode" w:hAnsi="Gandhari Unicode"/>
          <w:lang w:val="en-GB"/>
        </w:rPr>
        <w:t xml:space="preserve"> is quite unclear in construction and meaning, and it seems to have raised uneasiness in the transmission. The most frequent version just adds an -</w:t>
      </w:r>
      <w:r w:rsidRPr="00542FF1">
        <w:rPr>
          <w:rFonts w:ascii="Gandhari Unicode" w:hAnsi="Gandhari Unicode"/>
          <w:i/>
          <w:iCs/>
          <w:lang w:val="en-GB"/>
        </w:rPr>
        <w:t>ō</w:t>
      </w:r>
      <w:r w:rsidRPr="00542FF1">
        <w:rPr>
          <w:rFonts w:ascii="Gandhari Unicode" w:hAnsi="Gandhari Unicode"/>
          <w:lang w:val="en-GB"/>
        </w:rPr>
        <w:t xml:space="preserve"> to </w:t>
      </w:r>
      <w:proofErr w:type="spellStart"/>
      <w:r w:rsidRPr="00542FF1">
        <w:rPr>
          <w:rFonts w:ascii="Gandhari Unicode" w:hAnsi="Gandhari Unicode"/>
          <w:i/>
          <w:iCs/>
          <w:lang w:val="en-GB"/>
        </w:rPr>
        <w:t>mayir</w:t>
      </w:r>
      <w:proofErr w:type="spellEnd"/>
      <w:r w:rsidRPr="00542FF1">
        <w:rPr>
          <w:rFonts w:ascii="Gandhari Unicode" w:hAnsi="Gandhari Unicode"/>
          <w:lang w:val="en-GB"/>
        </w:rPr>
        <w:t xml:space="preserve">, which might be either a particle or could be part of </w:t>
      </w:r>
      <w:proofErr w:type="spellStart"/>
      <w:r w:rsidRPr="00542FF1">
        <w:rPr>
          <w:rFonts w:ascii="Gandhari Unicode" w:hAnsi="Gandhari Unicode"/>
          <w:i/>
          <w:iCs/>
          <w:lang w:val="en-GB"/>
        </w:rPr>
        <w:t>ōvu</w:t>
      </w:r>
      <w:proofErr w:type="spellEnd"/>
      <w:r w:rsidRPr="00542FF1">
        <w:rPr>
          <w:rFonts w:ascii="Gandhari Unicode" w:hAnsi="Gandhari Unicode"/>
          <w:lang w:val="en-GB"/>
        </w:rPr>
        <w:t xml:space="preserve"> ("a picture of body hair").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slender support, reads </w:t>
      </w:r>
      <w:proofErr w:type="spellStart"/>
      <w:r w:rsidRPr="00542FF1">
        <w:rPr>
          <w:rFonts w:ascii="Gandhari Unicode" w:hAnsi="Gandhari Unicode"/>
          <w:i/>
          <w:iCs/>
          <w:lang w:val="en-GB"/>
        </w:rPr>
        <w:t>ērpu</w:t>
      </w:r>
      <w:proofErr w:type="spellEnd"/>
      <w:r w:rsidRPr="00542FF1">
        <w:rPr>
          <w:rFonts w:ascii="Gandhari Unicode" w:hAnsi="Gandhari Unicode"/>
          <w:lang w:val="en-GB"/>
        </w:rPr>
        <w:t xml:space="preserve">, a slightly redundant absolutive ("risen [and] grown"). If we take into consideration, however, that we might be confronted with an early instance of what later becomes a term, i.e. </w:t>
      </w:r>
      <w:proofErr w:type="spellStart"/>
      <w:r w:rsidRPr="00542FF1">
        <w:rPr>
          <w:rFonts w:ascii="Gandhari Unicode" w:hAnsi="Gandhari Unicode"/>
          <w:i/>
          <w:iCs/>
          <w:lang w:val="en-GB"/>
        </w:rPr>
        <w:t>mayiroḻukku</w:t>
      </w:r>
      <w:proofErr w:type="spellEnd"/>
      <w:r w:rsidRPr="00542FF1">
        <w:rPr>
          <w:rFonts w:ascii="Gandhari Unicode" w:hAnsi="Gandhari Unicode"/>
          <w:lang w:val="en-GB"/>
        </w:rPr>
        <w:t xml:space="preserve">, "line of hair growing on the abdomen of a person from the navel upward" (thus the TL with reference to </w:t>
      </w:r>
      <w:proofErr w:type="spellStart"/>
      <w:r w:rsidRPr="00542FF1">
        <w:rPr>
          <w:rFonts w:ascii="Gandhari Unicode" w:hAnsi="Gandhari Unicode"/>
          <w:lang w:val="en-GB"/>
        </w:rPr>
        <w:t>Kampaṉ</w:t>
      </w:r>
      <w:proofErr w:type="spellEnd"/>
      <w:r w:rsidRPr="00542FF1">
        <w:rPr>
          <w:rFonts w:ascii="Gandhari Unicode" w:hAnsi="Gandhari Unicode"/>
          <w:lang w:val="en-GB"/>
        </w:rPr>
        <w:t>), the reading most easily understood is the simple sociative -</w:t>
      </w:r>
      <w:proofErr w:type="spellStart"/>
      <w:r w:rsidRPr="00542FF1">
        <w:rPr>
          <w:rFonts w:ascii="Gandhari Unicode" w:hAnsi="Gandhari Unicode"/>
          <w:i/>
          <w:iCs/>
          <w:lang w:val="en-GB"/>
        </w:rPr>
        <w:t>ōṭu</w:t>
      </w:r>
      <w:proofErr w:type="spellEnd"/>
      <w:r w:rsidRPr="00542FF1">
        <w:rPr>
          <w:rFonts w:ascii="Gandhari Unicode" w:hAnsi="Gandhari Unicode"/>
          <w:i/>
          <w:iCs/>
          <w:lang w:val="en-GB"/>
        </w:rPr>
        <w:t xml:space="preserve"> </w:t>
      </w:r>
      <w:r w:rsidRPr="00542FF1">
        <w:rPr>
          <w:rFonts w:ascii="Gandhari Unicode" w:hAnsi="Gandhari Unicode"/>
          <w:lang w:val="en-GB"/>
        </w:rPr>
        <w:t xml:space="preserve">("grown with body-hair in a line"), which makes perfect sense as a further qualification of HER </w:t>
      </w:r>
      <w:proofErr w:type="spellStart"/>
      <w:r w:rsidRPr="00542FF1">
        <w:rPr>
          <w:rFonts w:ascii="Gandhari Unicode" w:hAnsi="Gandhari Unicode"/>
          <w:i/>
          <w:iCs/>
          <w:lang w:val="en-GB"/>
        </w:rPr>
        <w:t>māmai</w:t>
      </w:r>
      <w:proofErr w:type="spellEnd"/>
      <w:r w:rsidRPr="00542FF1">
        <w:rPr>
          <w:rFonts w:ascii="Gandhari Unicode" w:hAnsi="Gandhari Unicode"/>
          <w:lang w:val="en-GB"/>
        </w:rPr>
        <w:t>.</w:t>
      </w:r>
    </w:p>
  </w:footnote>
  <w:footnote w:id="586">
    <w:p w14:paraId="222D0A69" w14:textId="77777777" w:rsidR="008346ED" w:rsidRPr="00542FF1" w:rsidRDefault="008346ED">
      <w:pPr>
        <w:pStyle w:val="Footnote"/>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tantōy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what is the relation of this construction of a finite verb plus the infinitive </w:t>
      </w:r>
      <w:proofErr w:type="spellStart"/>
      <w:r w:rsidRPr="00542FF1">
        <w:rPr>
          <w:rFonts w:ascii="Gandhari Unicode" w:hAnsi="Gandhari Unicode"/>
          <w:i/>
          <w:lang w:val="en-GB"/>
        </w:rPr>
        <w:t>pōla</w:t>
      </w:r>
      <w:proofErr w:type="spellEnd"/>
      <w:r w:rsidRPr="00542FF1">
        <w:rPr>
          <w:rFonts w:ascii="Gandhari Unicode" w:hAnsi="Gandhari Unicode"/>
          <w:lang w:val="en-GB"/>
        </w:rPr>
        <w:t xml:space="preserve"> to that of double finite verb as in KT 103.6: </w:t>
      </w:r>
      <w:proofErr w:type="spellStart"/>
      <w:r w:rsidRPr="00542FF1">
        <w:rPr>
          <w:rFonts w:ascii="Gandhari Unicode" w:hAnsi="Gandhari Unicode"/>
          <w:i/>
          <w:lang w:val="en-GB"/>
        </w:rPr>
        <w:t>vāḻēṉ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pōlvaṉ</w:t>
      </w:r>
      <w:proofErr w:type="spellEnd"/>
      <w:r w:rsidRPr="00542FF1">
        <w:rPr>
          <w:rFonts w:ascii="Gandhari Unicode" w:hAnsi="Gandhari Unicode"/>
          <w:lang w:val="en-GB"/>
        </w:rPr>
        <w:t>?</w:t>
      </w:r>
    </w:p>
  </w:footnote>
  <w:footnote w:id="587">
    <w:p w14:paraId="34F519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This comparison seems to refer to a peculiar kind of plant the flowers of which have fur reminiscent </w:t>
      </w:r>
      <w:proofErr w:type="gramStart"/>
      <w:r w:rsidRPr="00542FF1">
        <w:rPr>
          <w:rFonts w:ascii="Gandhari Unicode" w:hAnsi="Gandhari Unicode"/>
        </w:rPr>
        <w:t>of  body</w:t>
      </w:r>
      <w:proofErr w:type="gramEnd"/>
      <w:r w:rsidRPr="00542FF1">
        <w:rPr>
          <w:rFonts w:ascii="Gandhari Unicode" w:hAnsi="Gandhari Unicode"/>
        </w:rPr>
        <w:t>-hair.</w:t>
      </w:r>
    </w:p>
  </w:footnote>
  <w:footnote w:id="588">
    <w:p w14:paraId="39EB24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Remarkable is here that the wording of the poem contains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xml:space="preserve"> phrase. Is the variant to be seen as a gloss? It seems to be explicative in </w:t>
      </w:r>
      <w:proofErr w:type="gramStart"/>
      <w:r w:rsidRPr="00542FF1">
        <w:rPr>
          <w:rFonts w:ascii="Gandhari Unicode" w:hAnsi="Gandhari Unicode"/>
          <w:lang w:val="en-GB"/>
        </w:rPr>
        <w:t>character, because</w:t>
      </w:r>
      <w:proofErr w:type="gramEnd"/>
      <w:r w:rsidRPr="00542FF1">
        <w:rPr>
          <w:rFonts w:ascii="Gandhari Unicode" w:hAnsi="Gandhari Unicode"/>
          <w:lang w:val="en-GB"/>
        </w:rPr>
        <w:t xml:space="preserve"> it breaks the image: "if you don't believe that [this] is the rainy season ...".</w:t>
      </w:r>
    </w:p>
  </w:footnote>
  <w:footnote w:id="589">
    <w:p w14:paraId="0CDDDB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kiṇkiṇi</w:t>
      </w:r>
      <w:proofErr w:type="spellEnd"/>
      <w:r w:rsidRPr="00542FF1">
        <w:rPr>
          <w:rFonts w:ascii="Gandhari Unicode" w:hAnsi="Gandhari Unicode"/>
          <w:lang w:val="en-GB"/>
        </w:rPr>
        <w:t xml:space="preserve"> is presumably an onomatopoeic for something making a tinkling sound on metal. The context allows to identify it here as an ornament worn on the leg. This may be the oldest attestation of the word.</w:t>
      </w:r>
    </w:p>
  </w:footnote>
  <w:footnote w:id="590">
    <w:p w14:paraId="3645F1C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Is this a botanical information? Are these two notoriously flowering at the same time?</w:t>
      </w:r>
    </w:p>
  </w:footnote>
  <w:footnote w:id="591">
    <w:p w14:paraId="345A5D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tavaḷai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vāya</w:t>
      </w:r>
      <w:proofErr w:type="spellEnd"/>
      <w:r w:rsidRPr="00542FF1">
        <w:rPr>
          <w:rFonts w:ascii="Gandhari Unicode" w:hAnsi="Gandhari Unicode"/>
          <w:lang w:val="en-GB"/>
        </w:rPr>
        <w:t xml:space="preserve">: the associations connected with the epithet, literally "frog-mouthed", presumably is twofold, namely on the one hand acoustic and on the other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 beads on the anklets sound in moving like the croak of the frogs, and the frogs are associated with the rainy season. Another possibility is to take it as an optical comparison: </w:t>
      </w:r>
      <w:proofErr w:type="spellStart"/>
      <w:r w:rsidRPr="00542FF1">
        <w:rPr>
          <w:rFonts w:ascii="Gandhari Unicode" w:hAnsi="Gandhari Unicode"/>
          <w:i/>
          <w:lang w:val="en-GB"/>
        </w:rPr>
        <w:t>kācu</w:t>
      </w:r>
      <w:proofErr w:type="spellEnd"/>
      <w:r w:rsidRPr="00542FF1">
        <w:rPr>
          <w:rFonts w:ascii="Gandhari Unicode" w:hAnsi="Gandhari Unicode"/>
          <w:lang w:val="en-GB"/>
        </w:rPr>
        <w:t xml:space="preserve"> might also be little bells with frog-mouth-shaped slits.</w:t>
      </w:r>
    </w:p>
  </w:footnote>
  <w:footnote w:id="592">
    <w:p w14:paraId="09CA86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aḷitō</w:t>
      </w:r>
      <w:proofErr w:type="spellEnd"/>
      <w:r w:rsidRPr="00542FF1">
        <w:rPr>
          <w:rFonts w:ascii="Gandhari Unicode" w:hAnsi="Gandhari Unicode"/>
          <w:lang w:val="en-GB"/>
        </w:rPr>
        <w:t xml:space="preserve">: this formula is one of the instances of </w:t>
      </w:r>
      <w:r w:rsidRPr="00542FF1">
        <w:rPr>
          <w:rFonts w:ascii="Gandhari Unicode" w:hAnsi="Gandhari Unicode"/>
          <w:i/>
          <w:lang w:val="en-GB"/>
        </w:rPr>
        <w:t xml:space="preserve">-ō </w:t>
      </w:r>
      <w:r w:rsidRPr="00542FF1">
        <w:rPr>
          <w:rFonts w:ascii="Gandhari Unicode" w:hAnsi="Gandhari Unicode"/>
          <w:lang w:val="en-GB"/>
        </w:rPr>
        <w:t xml:space="preserve">in a </w:t>
      </w:r>
      <w:proofErr w:type="spellStart"/>
      <w:r w:rsidRPr="00542FF1">
        <w:rPr>
          <w:rFonts w:ascii="Gandhari Unicode" w:hAnsi="Gandhari Unicode"/>
          <w:lang w:val="en-GB"/>
        </w:rPr>
        <w:t>lamentative</w:t>
      </w:r>
      <w:proofErr w:type="spellEnd"/>
      <w:r w:rsidRPr="00542FF1">
        <w:rPr>
          <w:rFonts w:ascii="Gandhari Unicode" w:hAnsi="Gandhari Unicode"/>
          <w:lang w:val="en-GB"/>
        </w:rPr>
        <w:t xml:space="preserve"> formula. Moreover </w:t>
      </w:r>
      <w:r w:rsidRPr="00542FF1">
        <w:rPr>
          <w:rFonts w:ascii="Gandhari Unicode" w:hAnsi="Gandhari Unicode"/>
          <w:i/>
          <w:lang w:val="en-GB"/>
        </w:rPr>
        <w:t>-ō</w:t>
      </w:r>
      <w:r w:rsidRPr="00542FF1">
        <w:rPr>
          <w:rFonts w:ascii="Gandhari Unicode" w:hAnsi="Gandhari Unicode"/>
          <w:lang w:val="en-GB"/>
        </w:rPr>
        <w:t xml:space="preserve"> functions as a metrical filler here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since with other persons the formula contains a complete </w:t>
      </w:r>
      <w:proofErr w:type="spellStart"/>
      <w:r w:rsidRPr="00542FF1">
        <w:rPr>
          <w:rFonts w:ascii="Gandhari Unicode" w:hAnsi="Gandhari Unicode"/>
          <w:i/>
          <w:lang w:val="en-GB"/>
        </w:rPr>
        <w:t>cīr</w:t>
      </w:r>
      <w:proofErr w:type="spellEnd"/>
      <w:r w:rsidRPr="00542FF1">
        <w:rPr>
          <w:rFonts w:ascii="Gandhari Unicode" w:hAnsi="Gandhari Unicode"/>
          <w:i/>
          <w:lang w:val="en-GB"/>
        </w:rPr>
        <w:t xml:space="preserve"> </w:t>
      </w:r>
      <w:r w:rsidRPr="00542FF1">
        <w:rPr>
          <w:rFonts w:ascii="Gandhari Unicode" w:hAnsi="Gandhari Unicode"/>
          <w:lang w:val="en-GB"/>
        </w:rPr>
        <w:t>(</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KT 7.3: </w:t>
      </w:r>
      <w:proofErr w:type="spellStart"/>
      <w:r w:rsidRPr="00542FF1">
        <w:rPr>
          <w:rFonts w:ascii="Gandhari Unicode" w:hAnsi="Gandhari Unicode"/>
          <w:i/>
          <w:lang w:val="en-GB"/>
        </w:rPr>
        <w:t>aḷiyar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tāmē</w:t>
      </w:r>
      <w:proofErr w:type="spellEnd"/>
      <w:r w:rsidRPr="00542FF1">
        <w:rPr>
          <w:rFonts w:ascii="Gandhari Unicode" w:hAnsi="Gandhari Unicode"/>
          <w:lang w:val="en-GB"/>
        </w:rPr>
        <w:t>)?  This fact seems to be an argument against the b-solution, that is, to take it as a question mark.</w:t>
      </w:r>
    </w:p>
  </w:footnote>
  <w:footnote w:id="593">
    <w:p w14:paraId="3983C1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kai </w:t>
      </w:r>
      <w:proofErr w:type="spellStart"/>
      <w:r w:rsidRPr="00542FF1">
        <w:rPr>
          <w:rFonts w:ascii="Gandhari Unicode" w:hAnsi="Gandhari Unicode"/>
          <w:i/>
          <w:lang w:val="en-GB"/>
        </w:rPr>
        <w:t>nillātu</w:t>
      </w:r>
      <w:proofErr w:type="spellEnd"/>
      <w:r w:rsidRPr="00542FF1">
        <w:rPr>
          <w:rFonts w:ascii="Gandhari Unicode" w:hAnsi="Gandhari Unicode"/>
          <w:lang w:val="en-GB"/>
        </w:rPr>
        <w:t xml:space="preserve">: this could be understood as a metaphor: </w:t>
      </w:r>
      <w:proofErr w:type="spellStart"/>
      <w:r w:rsidRPr="00542FF1">
        <w:rPr>
          <w:rFonts w:ascii="Gandhari Unicode" w:hAnsi="Gandhari Unicode"/>
          <w:i/>
          <w:lang w:val="en-GB"/>
        </w:rPr>
        <w:t>kāma</w:t>
      </w:r>
      <w:proofErr w:type="spellEnd"/>
      <w:r w:rsidRPr="00542FF1">
        <w:rPr>
          <w:rFonts w:ascii="Gandhari Unicode" w:hAnsi="Gandhari Unicode"/>
        </w:rPr>
        <w:t xml:space="preserve"> </w:t>
      </w:r>
      <w:r w:rsidRPr="00542FF1">
        <w:rPr>
          <w:rFonts w:ascii="Gandhari Unicode" w:hAnsi="Gandhari Unicode"/>
          <w:lang w:val="en-GB"/>
        </w:rPr>
        <w:t xml:space="preserve">as a forceful hand. </w:t>
      </w:r>
      <w:r>
        <w:rPr>
          <w:rFonts w:ascii="Gandhari Unicode" w:hAnsi="Gandhari Unicode"/>
          <w:lang w:val="en-GB"/>
        </w:rPr>
        <w:t>TVG</w:t>
      </w:r>
      <w:r w:rsidRPr="00542FF1">
        <w:rPr>
          <w:rFonts w:ascii="Gandhari Unicode" w:hAnsi="Gandhari Unicode"/>
          <w:lang w:val="en-GB"/>
        </w:rPr>
        <w:t xml:space="preserve"> takes it with </w:t>
      </w:r>
      <w:proofErr w:type="spellStart"/>
      <w:r w:rsidRPr="00542FF1">
        <w:rPr>
          <w:rFonts w:ascii="Gandhari Unicode" w:hAnsi="Gandhari Unicode"/>
          <w:lang w:val="en-GB"/>
        </w:rPr>
        <w:t>Cām</w:t>
      </w:r>
      <w:proofErr w:type="spellEnd"/>
      <w:r w:rsidRPr="00542FF1">
        <w:rPr>
          <w:rFonts w:ascii="Gandhari Unicode" w:hAnsi="Gandhari Unicode"/>
          <w:lang w:val="en-GB"/>
        </w:rPr>
        <w:t>. as "side": "now ... it doesn't stand at [my] side [any longer].</w:t>
      </w:r>
    </w:p>
  </w:footnote>
  <w:footnote w:id="594">
    <w:p w14:paraId="0EA751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reading transmitted by the palm-leaf strand gives one additional, hypermetrical foot, which might be a reason to see it as the original version, if it were not for the problem of </w:t>
      </w:r>
      <w:proofErr w:type="spellStart"/>
      <w:r w:rsidRPr="00542FF1">
        <w:rPr>
          <w:rFonts w:ascii="Gandhari Unicode" w:hAnsi="Gandhari Unicode"/>
          <w:i/>
          <w:iCs/>
        </w:rPr>
        <w:t>mikum</w:t>
      </w:r>
      <w:proofErr w:type="spellEnd"/>
      <w:r w:rsidRPr="00542FF1">
        <w:rPr>
          <w:rFonts w:ascii="Gandhari Unicode" w:hAnsi="Gandhari Unicode"/>
        </w:rPr>
        <w:t xml:space="preserve">, another </w:t>
      </w:r>
      <w:proofErr w:type="spellStart"/>
      <w:r w:rsidRPr="00542FF1">
        <w:rPr>
          <w:rFonts w:ascii="Gandhari Unicode" w:hAnsi="Gandhari Unicode"/>
          <w:i/>
          <w:iCs/>
        </w:rPr>
        <w:t>peyareccam</w:t>
      </w:r>
      <w:proofErr w:type="spellEnd"/>
      <w:r w:rsidRPr="00542FF1">
        <w:rPr>
          <w:rFonts w:ascii="Gandhari Unicode" w:hAnsi="Gandhari Unicode"/>
        </w:rPr>
        <w:t>, which does not construe.</w:t>
      </w:r>
    </w:p>
  </w:footnote>
  <w:footnote w:id="595">
    <w:p w14:paraId="43DDD96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we have the only poem in the KT which ends on </w:t>
      </w:r>
      <w:proofErr w:type="spellStart"/>
      <w:r w:rsidRPr="00542FF1">
        <w:rPr>
          <w:rFonts w:ascii="Gandhari Unicode" w:hAnsi="Gandhari Unicode"/>
          <w:i/>
          <w:lang w:val="en-GB"/>
        </w:rPr>
        <w:t>aṉṉāy</w:t>
      </w:r>
      <w:proofErr w:type="spellEnd"/>
      <w:r w:rsidRPr="00542FF1">
        <w:rPr>
          <w:rFonts w:ascii="Gandhari Unicode" w:hAnsi="Gandhari Unicode"/>
          <w:lang w:val="en-GB"/>
        </w:rPr>
        <w:t xml:space="preserve"> instead of the usual </w:t>
      </w:r>
      <w:r w:rsidRPr="00542FF1">
        <w:rPr>
          <w:rFonts w:ascii="Gandhari Unicode" w:hAnsi="Gandhari Unicode"/>
          <w:i/>
          <w:lang w:val="en-GB"/>
        </w:rPr>
        <w:t>-ē</w:t>
      </w:r>
      <w:r w:rsidRPr="00542FF1">
        <w:rPr>
          <w:rFonts w:ascii="Gandhari Unicode" w:hAnsi="Gandhari Unicode"/>
          <w:lang w:val="en-GB"/>
        </w:rPr>
        <w:t xml:space="preserve"> (a few variants have </w:t>
      </w:r>
      <w:r w:rsidRPr="00542FF1">
        <w:rPr>
          <w:rFonts w:ascii="Gandhari Unicode" w:hAnsi="Gandhari Unicode"/>
          <w:i/>
          <w:lang w:val="en-GB"/>
        </w:rPr>
        <w:t>-ō</w:t>
      </w:r>
      <w:r w:rsidRPr="00542FF1">
        <w:rPr>
          <w:rFonts w:ascii="Gandhari Unicode" w:hAnsi="Gandhari Unicode"/>
          <w:lang w:val="en-GB"/>
        </w:rPr>
        <w:t xml:space="preserve"> instead of </w:t>
      </w:r>
      <w:r w:rsidRPr="00542FF1">
        <w:rPr>
          <w:rFonts w:ascii="Gandhari Unicode" w:hAnsi="Gandhari Unicode"/>
          <w:i/>
          <w:lang w:val="en-GB"/>
        </w:rPr>
        <w:t>-ē</w:t>
      </w:r>
      <w:r w:rsidRPr="00542FF1">
        <w:rPr>
          <w:rFonts w:ascii="Gandhari Unicode" w:hAnsi="Gandhari Unicode"/>
          <w:lang w:val="en-GB"/>
        </w:rPr>
        <w:t xml:space="preserve">; see KT 158)! For </w:t>
      </w:r>
      <w:proofErr w:type="spellStart"/>
      <w:r w:rsidRPr="00542FF1">
        <w:rPr>
          <w:rFonts w:ascii="Gandhari Unicode" w:hAnsi="Gandhari Unicode"/>
          <w:i/>
          <w:lang w:val="en-GB"/>
        </w:rPr>
        <w:t>aṉṉay</w:t>
      </w:r>
      <w:proofErr w:type="spellEnd"/>
      <w:r w:rsidRPr="00542FF1">
        <w:rPr>
          <w:rFonts w:ascii="Gandhari Unicode" w:hAnsi="Gandhari Unicode"/>
          <w:lang w:val="en-GB"/>
        </w:rPr>
        <w:t xml:space="preserve"> cf. note on 33.1.</w:t>
      </w:r>
    </w:p>
  </w:footnote>
  <w:footnote w:id="596">
    <w:p w14:paraId="30E9672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rather literally: "[in turn] inflamed by one who is far"?</w:t>
      </w:r>
    </w:p>
  </w:footnote>
  <w:footnote w:id="597">
    <w:p w14:paraId="052657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Possible would also be a construction in the sense of KT 89.3: "What (why), mother, does it vanish when embracing, </w:t>
      </w:r>
      <w:r w:rsidRPr="00542FF1">
        <w:rPr>
          <w:rFonts w:ascii="Gandhari Unicode" w:hAnsi="Gandhari Unicode"/>
          <w:lang w:val="en-GB"/>
        </w:rPr>
        <w:t>|</w:t>
      </w:r>
      <w:r w:rsidRPr="00542FF1">
        <w:rPr>
          <w:rFonts w:ascii="Gandhari Unicode" w:hAnsi="Gandhari Unicode"/>
        </w:rPr>
        <w:t xml:space="preserve"> the interior pain which increases when ...".</w:t>
      </w:r>
    </w:p>
  </w:footnote>
  <w:footnote w:id="598">
    <w:p w14:paraId="2B001BE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indeed easier to make sense of the reading chosen by </w:t>
      </w:r>
      <w:proofErr w:type="spellStart"/>
      <w:r w:rsidRPr="00542FF1">
        <w:rPr>
          <w:rFonts w:ascii="Gandhari Unicode" w:hAnsi="Gandhari Unicode"/>
        </w:rPr>
        <w:t>Cām</w:t>
      </w:r>
      <w:proofErr w:type="spellEnd"/>
      <w:r w:rsidRPr="00542FF1">
        <w:rPr>
          <w:rFonts w:ascii="Gandhari Unicode" w:hAnsi="Gandhari Unicode"/>
        </w:rPr>
        <w:t xml:space="preserve">. (supported only by two corrections to be found in C2+3): the end of youth is a </w:t>
      </w:r>
      <w:proofErr w:type="spellStart"/>
      <w:r w:rsidRPr="00542FF1">
        <w:rPr>
          <w:rFonts w:ascii="Gandhari Unicode" w:hAnsi="Gandhari Unicode"/>
        </w:rPr>
        <w:t>topos</w:t>
      </w:r>
      <w:proofErr w:type="spellEnd"/>
      <w:r w:rsidRPr="00542FF1">
        <w:rPr>
          <w:rFonts w:ascii="Gandhari Unicode" w:hAnsi="Gandhari Unicode"/>
        </w:rPr>
        <w:t xml:space="preserve">. If we take </w:t>
      </w:r>
      <w:proofErr w:type="spellStart"/>
      <w:r w:rsidRPr="00542FF1">
        <w:rPr>
          <w:rFonts w:ascii="Gandhari Unicode" w:hAnsi="Gandhari Unicode"/>
          <w:i/>
          <w:iCs/>
        </w:rPr>
        <w:t>iṉmai</w:t>
      </w:r>
      <w:proofErr w:type="spellEnd"/>
      <w:r w:rsidRPr="00542FF1">
        <w:rPr>
          <w:rFonts w:ascii="Gandhari Unicode" w:hAnsi="Gandhari Unicode"/>
        </w:rPr>
        <w:t xml:space="preserve">, however, not in its primary sense as </w:t>
      </w:r>
      <w:r w:rsidRPr="00542FF1">
        <w:rPr>
          <w:rFonts w:ascii="Gandhari Unicode" w:hAnsi="Gandhari Unicode"/>
          <w:lang w:val="en-GB"/>
        </w:rPr>
        <w:t>"</w:t>
      </w:r>
      <w:r w:rsidRPr="00542FF1">
        <w:rPr>
          <w:rFonts w:ascii="Gandhari Unicode" w:hAnsi="Gandhari Unicode"/>
        </w:rPr>
        <w:t>non-existence</w:t>
      </w:r>
      <w:r w:rsidRPr="00542FF1">
        <w:rPr>
          <w:rFonts w:ascii="Gandhari Unicode" w:hAnsi="Gandhari Unicode"/>
          <w:lang w:val="en-GB"/>
        </w:rPr>
        <w:t>"</w:t>
      </w:r>
      <w:r w:rsidRPr="00542FF1">
        <w:rPr>
          <w:rFonts w:ascii="Gandhari Unicode" w:hAnsi="Gandhari Unicode"/>
        </w:rPr>
        <w:t xml:space="preserve">, but rather as </w:t>
      </w:r>
      <w:r w:rsidRPr="00542FF1">
        <w:rPr>
          <w:rFonts w:ascii="Gandhari Unicode" w:hAnsi="Gandhari Unicode"/>
          <w:lang w:val="en-GB"/>
        </w:rPr>
        <w:t>"</w:t>
      </w:r>
      <w:r w:rsidRPr="00542FF1">
        <w:rPr>
          <w:rFonts w:ascii="Gandhari Unicode" w:hAnsi="Gandhari Unicode"/>
        </w:rPr>
        <w:t>destitution</w:t>
      </w:r>
      <w:r w:rsidRPr="00542FF1">
        <w:rPr>
          <w:rFonts w:ascii="Gandhari Unicode" w:hAnsi="Gandhari Unicode"/>
          <w:lang w:val="en-GB"/>
        </w:rPr>
        <w:t>"</w:t>
      </w:r>
      <w:r w:rsidRPr="00542FF1">
        <w:rPr>
          <w:rFonts w:ascii="Gandhari Unicode" w:hAnsi="Gandhari Unicode"/>
        </w:rPr>
        <w:t>, this is also an issue HE might well be considering before departure: that he might do away with poverty (cf. KT 63).</w:t>
      </w:r>
    </w:p>
  </w:footnote>
  <w:footnote w:id="599">
    <w:p w14:paraId="3E3BB3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kaṭa</w:t>
      </w:r>
      <w:proofErr w:type="spellEnd"/>
      <w:r w:rsidRPr="00542FF1">
        <w:rPr>
          <w:rFonts w:ascii="Gandhari Unicode" w:hAnsi="Gandhari Unicode"/>
          <w:lang w:val="en-GB"/>
        </w:rPr>
        <w:t xml:space="preserve"> is not easy to understand in this context. Literally (DEDR 1109) it is something like "to overcome". The further construction here with </w:t>
      </w:r>
      <w:proofErr w:type="spellStart"/>
      <w:r w:rsidRPr="00542FF1">
        <w:rPr>
          <w:rFonts w:ascii="Gandhari Unicode" w:hAnsi="Gandhari Unicode"/>
          <w:i/>
          <w:lang w:val="en-GB"/>
        </w:rPr>
        <w:t>eḻāl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uṟa</w:t>
      </w:r>
      <w:proofErr w:type="spellEnd"/>
      <w:r w:rsidRPr="00542FF1">
        <w:rPr>
          <w:rFonts w:ascii="Gandhari Unicode" w:hAnsi="Gandhari Unicode"/>
          <w:i/>
          <w:lang w:val="en-GB"/>
        </w:rPr>
        <w:t xml:space="preserve">, </w:t>
      </w:r>
      <w:r w:rsidRPr="00542FF1">
        <w:rPr>
          <w:rFonts w:ascii="Gandhari Unicode" w:hAnsi="Gandhari Unicode"/>
          <w:lang w:val="en-GB"/>
        </w:rPr>
        <w:t xml:space="preserve">though, gives rise to the presupposition that the female bird is further specified by </w:t>
      </w:r>
      <w:proofErr w:type="spellStart"/>
      <w:r w:rsidRPr="00542FF1">
        <w:rPr>
          <w:rFonts w:ascii="Gandhari Unicode" w:hAnsi="Gandhari Unicode"/>
          <w:i/>
          <w:lang w:val="en-GB"/>
        </w:rPr>
        <w:t>vaṅkā</w:t>
      </w:r>
      <w:proofErr w:type="spellEnd"/>
      <w:r w:rsidRPr="00542FF1">
        <w:rPr>
          <w:rFonts w:ascii="Gandhari Unicode" w:hAnsi="Gandhari Unicode"/>
          <w:lang w:val="en-GB"/>
        </w:rPr>
        <w:t>, so that "overcome" as a meaning can be excluded, if one does not want to surmise that an unspecified kind of bird is subject to attacks from two enemies.</w:t>
      </w:r>
    </w:p>
  </w:footnote>
  <w:footnote w:id="600">
    <w:p w14:paraId="135B7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īṇṭu</w:t>
      </w:r>
      <w:proofErr w:type="spellEnd"/>
      <w:r w:rsidRPr="00542FF1">
        <w:rPr>
          <w:rFonts w:ascii="Gandhari Unicode" w:hAnsi="Gandhari Unicode"/>
          <w:lang w:val="en-GB"/>
        </w:rPr>
        <w:t xml:space="preserve"> "here" can be used like Skt. </w:t>
      </w:r>
      <w:proofErr w:type="spellStart"/>
      <w:r w:rsidRPr="00542FF1">
        <w:rPr>
          <w:rFonts w:ascii="Gandhari Unicode" w:hAnsi="Gandhari Unicode"/>
          <w:i/>
          <w:lang w:val="en-GB"/>
        </w:rPr>
        <w:t>iha</w:t>
      </w:r>
      <w:proofErr w:type="spellEnd"/>
      <w:r w:rsidRPr="00542FF1">
        <w:rPr>
          <w:rFonts w:ascii="Gandhari Unicode" w:hAnsi="Gandhari Unicode"/>
          <w:lang w:val="en-GB"/>
        </w:rPr>
        <w:t xml:space="preserve"> as a particle of universalisation (cf. Srinivasan 1967: 194 n. 131).</w:t>
      </w:r>
    </w:p>
  </w:footnote>
  <w:footnote w:id="601">
    <w:p w14:paraId="36E7B0C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Unclear is whether </w:t>
      </w:r>
      <w:proofErr w:type="spellStart"/>
      <w:r w:rsidRPr="00542FF1">
        <w:rPr>
          <w:rFonts w:ascii="Gandhari Unicode" w:hAnsi="Gandhari Unicode"/>
          <w:i/>
          <w:lang w:val="en-GB"/>
        </w:rPr>
        <w:t>ciṟu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as a direct object to </w:t>
      </w:r>
      <w:proofErr w:type="spellStart"/>
      <w:r w:rsidRPr="00542FF1">
        <w:rPr>
          <w:rFonts w:ascii="Gandhari Unicode" w:hAnsi="Gandhari Unicode"/>
          <w:i/>
          <w:lang w:val="en-GB"/>
        </w:rPr>
        <w:t>iṟappal</w:t>
      </w:r>
      <w:proofErr w:type="spellEnd"/>
      <w:r w:rsidRPr="00542FF1">
        <w:rPr>
          <w:rFonts w:ascii="Gandhari Unicode" w:hAnsi="Gandhari Unicode"/>
          <w:lang w:val="en-GB"/>
        </w:rPr>
        <w:t xml:space="preserve">. An elliptical statement is equally possible, which would mean to supplement one of the usual direct objects of </w:t>
      </w:r>
      <w:proofErr w:type="spellStart"/>
      <w:r w:rsidRPr="00542FF1">
        <w:rPr>
          <w:rFonts w:ascii="Gandhari Unicode" w:hAnsi="Gandhari Unicode"/>
          <w:i/>
          <w:lang w:val="en-GB"/>
        </w:rPr>
        <w:t>iṟa-ttal</w:t>
      </w:r>
      <w:proofErr w:type="spellEnd"/>
      <w:r w:rsidRPr="00542FF1">
        <w:rPr>
          <w:rFonts w:ascii="Gandhari Unicode" w:hAnsi="Gandhari Unicode"/>
          <w:lang w:val="en-GB"/>
        </w:rPr>
        <w:t xml:space="preserve"> like </w:t>
      </w:r>
      <w:proofErr w:type="spellStart"/>
      <w:r w:rsidRPr="00542FF1">
        <w:rPr>
          <w:rFonts w:ascii="Gandhari Unicode" w:hAnsi="Gandhari Unicode"/>
          <w:i/>
          <w:lang w:val="en-GB"/>
        </w:rPr>
        <w:t>kāṭu</w:t>
      </w:r>
      <w:proofErr w:type="spellEnd"/>
      <w:r w:rsidRPr="00542FF1">
        <w:rPr>
          <w:rFonts w:ascii="Gandhari Unicode" w:hAnsi="Gandhari Unicode"/>
          <w:lang w:val="en-GB"/>
        </w:rPr>
        <w:t xml:space="preserve"> and to understand the </w:t>
      </w:r>
      <w:proofErr w:type="spellStart"/>
      <w:r w:rsidRPr="00542FF1">
        <w:rPr>
          <w:rFonts w:ascii="Gandhari Unicode" w:hAnsi="Gandhari Unicode"/>
          <w:i/>
          <w:lang w:val="en-GB"/>
        </w:rPr>
        <w:t>eṉṉātu</w:t>
      </w:r>
      <w:proofErr w:type="spellEnd"/>
      <w:r w:rsidRPr="00542FF1">
        <w:rPr>
          <w:rFonts w:ascii="Gandhari Unicode" w:hAnsi="Gandhari Unicode"/>
          <w:lang w:val="en-GB"/>
        </w:rPr>
        <w:t xml:space="preserve"> sentence as a further qualification.</w:t>
      </w:r>
    </w:p>
  </w:footnote>
  <w:footnote w:id="602">
    <w:p w14:paraId="717523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rPr>
        <w:t>So</w:t>
      </w:r>
      <w:proofErr w:type="gramEnd"/>
      <w:r w:rsidRPr="00542FF1">
        <w:rPr>
          <w:rFonts w:ascii="Gandhari Unicode" w:hAnsi="Gandhari Unicode"/>
        </w:rPr>
        <w:t xml:space="preserve"> in this case she would call out in fear for him.</w:t>
      </w:r>
    </w:p>
  </w:footnote>
  <w:footnote w:id="603">
    <w:p w14:paraId="35D426C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aṟikilar</w:t>
      </w:r>
      <w:proofErr w:type="spellEnd"/>
      <w:r w:rsidRPr="00542FF1">
        <w:rPr>
          <w:rFonts w:ascii="Gandhari Unicode" w:hAnsi="Gandhari Unicode"/>
          <w:lang w:val="en-GB"/>
        </w:rPr>
        <w:t xml:space="preserve">: there are two ways </w:t>
      </w:r>
      <w:proofErr w:type="gramStart"/>
      <w:r w:rsidRPr="00542FF1">
        <w:rPr>
          <w:rFonts w:ascii="Gandhari Unicode" w:hAnsi="Gandhari Unicode"/>
          <w:lang w:val="en-GB"/>
        </w:rPr>
        <w:t>of  analysing</w:t>
      </w:r>
      <w:proofErr w:type="gramEnd"/>
      <w:r w:rsidRPr="00542FF1">
        <w:rPr>
          <w:rFonts w:ascii="Gandhari Unicode" w:hAnsi="Gandhari Unicode"/>
          <w:lang w:val="en-GB"/>
        </w:rPr>
        <w:t xml:space="preserve"> this form. The first is </w:t>
      </w:r>
      <w:proofErr w:type="spellStart"/>
      <w:r w:rsidRPr="00542FF1">
        <w:rPr>
          <w:rFonts w:ascii="Gandhari Unicode" w:hAnsi="Gandhari Unicode"/>
          <w:i/>
          <w:lang w:val="en-GB"/>
        </w:rPr>
        <w:t>aṟi</w:t>
      </w:r>
      <w:proofErr w:type="spellEnd"/>
      <w:r w:rsidRPr="00542FF1">
        <w:rPr>
          <w:rFonts w:ascii="Gandhari Unicode" w:hAnsi="Gandhari Unicode"/>
          <w:i/>
          <w:lang w:val="en-GB"/>
        </w:rPr>
        <w:t>-k</w:t>
      </w:r>
      <w:r>
        <w:rPr>
          <w:rFonts w:ascii="Gandhari Unicode" w:hAnsi="Gandhari Unicode"/>
          <w:i/>
          <w:lang w:val="en-GB"/>
        </w:rPr>
        <w:t>’</w:t>
      </w:r>
      <w:r w:rsidRPr="00542FF1">
        <w:rPr>
          <w:rFonts w:ascii="Gandhari Unicode" w:hAnsi="Gandhari Unicode"/>
          <w:i/>
          <w:lang w:val="en-GB"/>
        </w:rPr>
        <w:t>-il-</w:t>
      </w:r>
      <w:proofErr w:type="spellStart"/>
      <w:r w:rsidRPr="00542FF1">
        <w:rPr>
          <w:rFonts w:ascii="Gandhari Unicode" w:hAnsi="Gandhari Unicode"/>
          <w:i/>
          <w:lang w:val="en-GB"/>
        </w:rPr>
        <w:t>ar</w:t>
      </w:r>
      <w:proofErr w:type="spellEnd"/>
      <w:r w:rsidRPr="00542FF1">
        <w:rPr>
          <w:rFonts w:ascii="Gandhari Unicode" w:hAnsi="Gandhari Unicode"/>
          <w:lang w:val="en-GB"/>
        </w:rPr>
        <w:t xml:space="preserve"> = verbal stem + infix </w:t>
      </w:r>
      <w:r w:rsidRPr="00542FF1">
        <w:rPr>
          <w:rFonts w:ascii="Gandhari Unicode" w:hAnsi="Gandhari Unicode"/>
          <w:i/>
          <w:lang w:val="en-GB"/>
        </w:rPr>
        <w:t>-</w:t>
      </w:r>
      <w:proofErr w:type="spellStart"/>
      <w:r w:rsidRPr="00542FF1">
        <w:rPr>
          <w:rFonts w:ascii="Gandhari Unicode" w:hAnsi="Gandhari Unicode"/>
          <w:i/>
          <w:lang w:val="en-GB"/>
        </w:rPr>
        <w:t>ku</w:t>
      </w:r>
      <w:proofErr w:type="spellEnd"/>
      <w:r w:rsidRPr="00542FF1">
        <w:rPr>
          <w:rFonts w:ascii="Gandhari Unicode" w:hAnsi="Gandhari Unicode"/>
          <w:i/>
          <w:lang w:val="en-GB"/>
        </w:rPr>
        <w:t>-</w:t>
      </w:r>
      <w:r w:rsidRPr="00542FF1">
        <w:rPr>
          <w:rFonts w:ascii="Gandhari Unicode" w:hAnsi="Gandhari Unicode"/>
          <w:lang w:val="en-GB"/>
        </w:rPr>
        <w:t xml:space="preserve"> (shortened in </w:t>
      </w:r>
      <w:r w:rsidRPr="00542FF1">
        <w:rPr>
          <w:rFonts w:ascii="Gandhari Unicode" w:hAnsi="Gandhari Unicode"/>
          <w:i/>
          <w:lang w:val="en-GB"/>
        </w:rPr>
        <w:t>sandhi</w:t>
      </w:r>
      <w:r w:rsidRPr="00542FF1">
        <w:rPr>
          <w:rFonts w:ascii="Gandhari Unicode" w:hAnsi="Gandhari Unicode"/>
          <w:lang w:val="en-GB"/>
        </w:rPr>
        <w:t xml:space="preserve">)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mark the </w:t>
      </w:r>
      <w:proofErr w:type="spellStart"/>
      <w:r w:rsidRPr="00542FF1">
        <w:rPr>
          <w:rFonts w:ascii="Gandhari Unicode" w:hAnsi="Gandhari Unicode"/>
          <w:lang w:val="en-GB"/>
        </w:rPr>
        <w:t>i.a.</w:t>
      </w:r>
      <w:proofErr w:type="spellEnd"/>
      <w:r w:rsidRPr="00542FF1">
        <w:rPr>
          <w:rFonts w:ascii="Gandhari Unicode" w:hAnsi="Gandhari Unicode"/>
          <w:lang w:val="en-GB"/>
        </w:rPr>
        <w:t xml:space="preserve"> + negative infix </w:t>
      </w:r>
      <w:r w:rsidRPr="00542FF1">
        <w:rPr>
          <w:rFonts w:ascii="Gandhari Unicode" w:hAnsi="Gandhari Unicode"/>
          <w:i/>
          <w:lang w:val="en-GB"/>
        </w:rPr>
        <w:t>-il-</w:t>
      </w:r>
      <w:r w:rsidRPr="00542FF1">
        <w:rPr>
          <w:rFonts w:ascii="Gandhari Unicode" w:hAnsi="Gandhari Unicode"/>
          <w:lang w:val="en-GB"/>
        </w:rPr>
        <w:t xml:space="preserve"> + personal suffix </w:t>
      </w:r>
      <w:r w:rsidRPr="00542FF1">
        <w:rPr>
          <w:rFonts w:ascii="Gandhari Unicode" w:hAnsi="Gandhari Unicode"/>
          <w:i/>
          <w:lang w:val="en-GB"/>
        </w:rPr>
        <w:t>-ar.</w:t>
      </w:r>
      <w:r w:rsidRPr="00542FF1">
        <w:rPr>
          <w:rFonts w:ascii="Gandhari Unicode" w:hAnsi="Gandhari Unicode"/>
          <w:lang w:val="en-GB"/>
        </w:rPr>
        <w:t xml:space="preserve"> Such a formation is not to be found in </w:t>
      </w:r>
      <w:proofErr w:type="spellStart"/>
      <w:r w:rsidRPr="00542FF1">
        <w:rPr>
          <w:rFonts w:ascii="Gandhari Unicode" w:hAnsi="Gandhari Unicode"/>
          <w:lang w:val="en-GB"/>
        </w:rPr>
        <w:t>Agesthialingom</w:t>
      </w:r>
      <w:proofErr w:type="spellEnd"/>
      <w:r w:rsidRPr="00542FF1">
        <w:rPr>
          <w:rFonts w:ascii="Gandhari Unicode" w:hAnsi="Gandhari Unicode"/>
          <w:lang w:val="en-GB"/>
        </w:rPr>
        <w:t xml:space="preserve">, presumably because the Tamil grammatical tradition does not accept the negative root </w:t>
      </w:r>
      <w:r w:rsidRPr="00542FF1">
        <w:rPr>
          <w:rFonts w:ascii="Gandhari Unicode" w:hAnsi="Gandhari Unicode"/>
          <w:i/>
          <w:lang w:val="en-GB"/>
        </w:rPr>
        <w:t>il</w:t>
      </w:r>
      <w:r w:rsidRPr="00542FF1">
        <w:rPr>
          <w:rFonts w:ascii="Gandhari Unicode" w:hAnsi="Gandhari Unicode"/>
          <w:lang w:val="en-GB"/>
        </w:rPr>
        <w:t xml:space="preserve"> as an infix (unless later and with the perfective stem). The second way is </w:t>
      </w:r>
      <w:proofErr w:type="spellStart"/>
      <w:r w:rsidRPr="00542FF1">
        <w:rPr>
          <w:rFonts w:ascii="Gandhari Unicode" w:hAnsi="Gandhari Unicode"/>
          <w:i/>
          <w:lang w:val="en-GB"/>
        </w:rPr>
        <w:t>aṟi-kilar</w:t>
      </w:r>
      <w:proofErr w:type="spellEnd"/>
      <w:r w:rsidRPr="00542FF1">
        <w:rPr>
          <w:rFonts w:ascii="Gandhari Unicode" w:hAnsi="Gandhari Unicode"/>
          <w:lang w:val="en-GB"/>
        </w:rPr>
        <w:t>, verbal root + negative 3</w:t>
      </w:r>
      <w:r w:rsidRPr="00542FF1">
        <w:rPr>
          <w:rFonts w:ascii="Gandhari Unicode" w:hAnsi="Gandhari Unicode"/>
          <w:vertAlign w:val="superscript"/>
          <w:lang w:val="en-GB"/>
        </w:rPr>
        <w:t>rd</w:t>
      </w:r>
      <w:r w:rsidRPr="00542FF1">
        <w:rPr>
          <w:rFonts w:ascii="Gandhari Unicode" w:hAnsi="Gandhari Unicode"/>
          <w:lang w:val="en-GB"/>
        </w:rPr>
        <w:t xml:space="preserve"> honorific of </w:t>
      </w:r>
      <w:proofErr w:type="spellStart"/>
      <w:r w:rsidRPr="00542FF1">
        <w:rPr>
          <w:rFonts w:ascii="Gandhari Unicode" w:hAnsi="Gandhari Unicode"/>
          <w:i/>
          <w:lang w:val="en-GB"/>
        </w:rPr>
        <w:t>kil-tal</w:t>
      </w:r>
      <w:proofErr w:type="spellEnd"/>
      <w:r w:rsidRPr="00542FF1">
        <w:rPr>
          <w:rFonts w:ascii="Gandhari Unicode" w:hAnsi="Gandhari Unicode"/>
          <w:lang w:val="en-GB"/>
        </w:rPr>
        <w:t>, "to be able".</w:t>
      </w:r>
    </w:p>
  </w:footnote>
  <w:footnote w:id="604">
    <w:p w14:paraId="26DFA20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is to be understood "asyndetically": SHE without HIS desire is like the abandoned young of the tortoise.</w:t>
      </w:r>
    </w:p>
  </w:footnote>
  <w:footnote w:id="605">
    <w:p w14:paraId="6C5830F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xml:space="preserve">: this is a very strange construction. Literally this can only be: "apart from when ... ". For the rendering given above which follows the traditional interpretation one would like to have parallels at least. (A parallel is KT 305.7 </w:t>
      </w:r>
      <w:proofErr w:type="spellStart"/>
      <w:r w:rsidRPr="00542FF1">
        <w:rPr>
          <w:rFonts w:ascii="Gandhari Unicode" w:hAnsi="Gandhari Unicode"/>
          <w:i/>
          <w:lang w:val="en-GB"/>
        </w:rPr>
        <w:t>viḷiyiṉ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allatu</w:t>
      </w:r>
      <w:proofErr w:type="spellEnd"/>
      <w:r w:rsidRPr="00542FF1">
        <w:rPr>
          <w:rFonts w:ascii="Gandhari Unicode" w:hAnsi="Gandhari Unicode"/>
          <w:lang w:val="en-GB"/>
        </w:rPr>
        <w:t>, but unfortunately that is just as uncertain.)</w:t>
      </w:r>
    </w:p>
  </w:footnote>
  <w:footnote w:id="606">
    <w:p w14:paraId="0E5C9E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cāyiṉ</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cāy-tal</w:t>
      </w:r>
      <w:proofErr w:type="spellEnd"/>
      <w:r w:rsidRPr="00542FF1">
        <w:rPr>
          <w:rFonts w:ascii="Gandhari Unicode" w:hAnsi="Gandhari Unicode"/>
          <w:lang w:val="en-GB"/>
        </w:rPr>
        <w:t xml:space="preserve"> is mostly "to emaciate", but also stronger "perish". Perhaps here the openness is intended: it is unclear whether SHE/the young one still have a chance of recovery.</w:t>
      </w:r>
    </w:p>
  </w:footnote>
  <w:footnote w:id="607">
    <w:p w14:paraId="1248A5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kiṭantu</w:t>
      </w:r>
      <w:proofErr w:type="spellEnd"/>
      <w:r w:rsidRPr="00542FF1">
        <w:rPr>
          <w:rFonts w:ascii="Gandhari Unicode" w:hAnsi="Gandhari Unicode"/>
          <w:lang w:val="en-GB"/>
        </w:rPr>
        <w:t>: a coordination is also possible: "... than to rest inside [and] emaciate/perish ...".</w:t>
      </w:r>
    </w:p>
  </w:footnote>
  <w:footnote w:id="608">
    <w:p w14:paraId="08044E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pāyntu-ukaḷiṉ</w:t>
      </w:r>
      <w:proofErr w:type="spellEnd"/>
      <w:r w:rsidRPr="00542FF1">
        <w:rPr>
          <w:rFonts w:ascii="Gandhari Unicode" w:hAnsi="Gandhari Unicode"/>
          <w:lang w:val="en-GB"/>
        </w:rPr>
        <w:t xml:space="preserve">: probably this is to be understood as a synonym compound with intensifying function ("to jump to and </w:t>
      </w:r>
      <w:proofErr w:type="spellStart"/>
      <w:r w:rsidRPr="00542FF1">
        <w:rPr>
          <w:rFonts w:ascii="Gandhari Unicode" w:hAnsi="Gandhari Unicode"/>
          <w:lang w:val="en-GB"/>
        </w:rPr>
        <w:t>fro</w:t>
      </w:r>
      <w:proofErr w:type="spellEnd"/>
      <w:r w:rsidRPr="00542FF1">
        <w:rPr>
          <w:rFonts w:ascii="Gandhari Unicode" w:hAnsi="Gandhari Unicode"/>
          <w:lang w:val="en-GB"/>
        </w:rPr>
        <w:t>").</w:t>
      </w:r>
    </w:p>
  </w:footnote>
  <w:footnote w:id="609">
    <w:p w14:paraId="2836AA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iṉiy</w:t>
      </w:r>
      <w:proofErr w:type="spellEnd"/>
      <w:r w:rsidRPr="00542FF1">
        <w:rPr>
          <w:rFonts w:ascii="Gandhari Unicode" w:hAnsi="Gandhari Unicode"/>
          <w:i/>
          <w:lang w:val="en-GB"/>
        </w:rPr>
        <w:t>-ē</w:t>
      </w:r>
      <w:r w:rsidRPr="00542FF1">
        <w:rPr>
          <w:rFonts w:ascii="Gandhari Unicode" w:hAnsi="Gandhari Unicode"/>
          <w:lang w:val="en-GB"/>
        </w:rPr>
        <w:t xml:space="preserve"> is the syntactical junction connecting both sentences of the poem, and probably also expression of regret.</w:t>
      </w:r>
    </w:p>
  </w:footnote>
  <w:footnote w:id="610">
    <w:p w14:paraId="542C28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aṟintaṉar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how to understand this question? Is it </w:t>
      </w:r>
      <w:proofErr w:type="gramStart"/>
      <w:r w:rsidRPr="00542FF1">
        <w:rPr>
          <w:rFonts w:ascii="Gandhari Unicode" w:hAnsi="Gandhari Unicode"/>
          <w:lang w:val="en-GB"/>
        </w:rPr>
        <w:t>really possible</w:t>
      </w:r>
      <w:proofErr w:type="gramEnd"/>
      <w:r w:rsidRPr="00542FF1">
        <w:rPr>
          <w:rFonts w:ascii="Gandhari Unicode" w:hAnsi="Gandhari Unicode"/>
          <w:lang w:val="en-GB"/>
        </w:rPr>
        <w:t xml:space="preserve"> to find in </w:t>
      </w:r>
      <w:proofErr w:type="spellStart"/>
      <w:r w:rsidRPr="00542FF1">
        <w:rPr>
          <w:rFonts w:ascii="Gandhari Unicode" w:hAnsi="Gandhari Unicode"/>
          <w:i/>
          <w:lang w:val="en-GB"/>
        </w:rPr>
        <w:t>valluvōr</w:t>
      </w:r>
      <w:proofErr w:type="spellEnd"/>
      <w:r w:rsidRPr="00542FF1">
        <w:rPr>
          <w:rFonts w:ascii="Gandhari Unicode" w:hAnsi="Gandhari Unicode"/>
          <w:lang w:val="en-GB"/>
        </w:rPr>
        <w:t xml:space="preserve"> the content of the knowledge, which would mean to take a verbal noun as modal in character? Srin. prefers to take the question independently and to relate it to the content of 7b.</w:t>
      </w:r>
    </w:p>
  </w:footnote>
  <w:footnote w:id="611">
    <w:p w14:paraId="3D13715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proposes tentatively to connect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adverbially with </w:t>
      </w:r>
      <w:proofErr w:type="spellStart"/>
      <w:r w:rsidRPr="00542FF1">
        <w:rPr>
          <w:rFonts w:ascii="Gandhari Unicode" w:hAnsi="Gandhari Unicode"/>
          <w:i/>
          <w:lang w:val="en-GB"/>
        </w:rPr>
        <w:t>pulampa</w:t>
      </w:r>
      <w:proofErr w:type="spellEnd"/>
      <w:r w:rsidRPr="00542FF1">
        <w:rPr>
          <w:rFonts w:ascii="Gandhari Unicode" w:hAnsi="Gandhari Unicode"/>
          <w:lang w:val="en-GB"/>
        </w:rPr>
        <w:t>: "so that [one] feels lastingly (</w:t>
      </w:r>
      <w:proofErr w:type="spellStart"/>
      <w:r w:rsidRPr="00542FF1">
        <w:rPr>
          <w:rFonts w:ascii="Gandhari Unicode" w:hAnsi="Gandhari Unicode"/>
          <w:i/>
          <w:lang w:val="en-GB"/>
        </w:rPr>
        <w:t>iruntu</w:t>
      </w:r>
      <w:proofErr w:type="spellEnd"/>
      <w:r w:rsidRPr="00542FF1">
        <w:rPr>
          <w:rFonts w:ascii="Gandhari Unicode" w:hAnsi="Gandhari Unicode"/>
          <w:lang w:val="en-GB"/>
        </w:rPr>
        <w:t xml:space="preserve">) loneliness". This does not seem impossible, but there are many parallels of </w:t>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being used for birds perched on branches.</w:t>
      </w:r>
    </w:p>
  </w:footnote>
  <w:footnote w:id="612">
    <w:p w14:paraId="2DEFB5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tayaṅka</w:t>
      </w:r>
      <w:proofErr w:type="spellEnd"/>
      <w:r w:rsidRPr="00542FF1">
        <w:rPr>
          <w:rFonts w:ascii="Gandhari Unicode" w:hAnsi="Gandhari Unicode"/>
          <w:lang w:val="en-GB"/>
        </w:rPr>
        <w:t>: it is hard to decide whether a rather strong actual infinitive sentence is intended or whether this ought to be taken as an adverb (</w:t>
      </w:r>
      <w:r>
        <w:rPr>
          <w:rFonts w:ascii="Gandhari Unicode" w:hAnsi="Gandhari Unicode"/>
          <w:lang w:val="en-GB"/>
        </w:rPr>
        <w:t>TVG</w:t>
      </w:r>
      <w:r w:rsidRPr="00542FF1">
        <w:rPr>
          <w:rFonts w:ascii="Gandhari Unicode" w:hAnsi="Gandhari Unicode"/>
          <w:lang w:val="en-GB"/>
        </w:rPr>
        <w:t>: "clearly").</w:t>
      </w:r>
    </w:p>
  </w:footnote>
  <w:footnote w:id="613">
    <w:p w14:paraId="601D5C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comparison is a little awkward.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is certainly the glittering, so it would be more natural to have the </w:t>
      </w:r>
      <w:proofErr w:type="spellStart"/>
      <w:r w:rsidRPr="00542FF1">
        <w:rPr>
          <w:rFonts w:ascii="Gandhari Unicode" w:hAnsi="Gandhari Unicode"/>
          <w:i/>
          <w:lang w:val="en-GB"/>
        </w:rPr>
        <w:t>nimir</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in attributive position.</w:t>
      </w:r>
    </w:p>
  </w:footnote>
  <w:footnote w:id="614">
    <w:p w14:paraId="616C9F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poḻutō</w:t>
      </w:r>
      <w:proofErr w:type="spellEnd"/>
      <w:r w:rsidRPr="00542FF1">
        <w:rPr>
          <w:rFonts w:ascii="Gandhari Unicode" w:hAnsi="Gandhari Unicode"/>
          <w:lang w:val="en-GB"/>
        </w:rPr>
        <w:t xml:space="preserve"> can either be understood as a preceding (rhetorical) question or as a particle of demarcation of topic.</w:t>
      </w:r>
    </w:p>
  </w:footnote>
  <w:footnote w:id="615">
    <w:p w14:paraId="1F42AF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w:t>
      </w:r>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āravāram</w:t>
      </w:r>
      <w:proofErr w:type="spellEnd"/>
      <w:r w:rsidRPr="00542FF1">
        <w:rPr>
          <w:rFonts w:ascii="Gandhari Unicode" w:hAnsi="Gandhari Unicode"/>
          <w:lang w:val="en-GB"/>
        </w:rPr>
        <w:t xml:space="preserve"> "loud noise" to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i/>
          <w:lang w:val="en-GB"/>
        </w:rPr>
        <w:t>,</w:t>
      </w:r>
      <w:r w:rsidRPr="00542FF1">
        <w:rPr>
          <w:rFonts w:ascii="Gandhari Unicode" w:hAnsi="Gandhari Unicode"/>
          <w:lang w:val="en-GB"/>
        </w:rPr>
        <w:t xml:space="preserve"> 11</w:t>
      </w:r>
      <w:r w:rsidRPr="00542FF1">
        <w:rPr>
          <w:rFonts w:ascii="Gandhari Unicode" w:hAnsi="Gandhari Unicode"/>
          <w:vertAlign w:val="superscript"/>
          <w:lang w:val="en-GB"/>
        </w:rPr>
        <w:t>th</w:t>
      </w:r>
      <w:r w:rsidRPr="00542FF1">
        <w:rPr>
          <w:rFonts w:ascii="Gandhari Unicode" w:hAnsi="Gandhari Unicode"/>
          <w:lang w:val="en-GB"/>
        </w:rPr>
        <w:t>, "roar", but here as well as in KT 223.1 the above alternative seems more fitting. More difficult are KT 186.1, 257.4 and 353.1.</w:t>
      </w:r>
    </w:p>
  </w:footnote>
  <w:footnote w:id="616">
    <w:p w14:paraId="5C42BFD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rPr>
        <w:t>Cām</w:t>
      </w:r>
      <w:proofErr w:type="spellEnd"/>
      <w:r w:rsidRPr="00542FF1">
        <w:rPr>
          <w:rFonts w:ascii="Gandhari Unicode" w:hAnsi="Gandhari Unicode"/>
        </w:rPr>
        <w:t>. explains the content as follows: the ploughmen return to the village in the evening to have a feast, carrying baskets, which had been full of seed, now full of flowers.</w:t>
      </w:r>
    </w:p>
  </w:footnote>
  <w:footnote w:id="617">
    <w:p w14:paraId="07C6A2C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koṉṟa</w:t>
      </w:r>
      <w:proofErr w:type="spellEnd"/>
      <w:r w:rsidRPr="00542FF1">
        <w:rPr>
          <w:rFonts w:ascii="Gandhari Unicode" w:hAnsi="Gandhari Unicode"/>
          <w:lang w:val="en-GB"/>
        </w:rPr>
        <w:t xml:space="preserve"> is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to </w:t>
      </w:r>
      <w:proofErr w:type="spellStart"/>
      <w:r w:rsidRPr="00542FF1">
        <w:rPr>
          <w:rFonts w:ascii="Gandhari Unicode" w:hAnsi="Gandhari Unicode"/>
          <w:i/>
          <w:lang w:val="en-GB"/>
        </w:rPr>
        <w:t>kol-tal</w:t>
      </w:r>
      <w:proofErr w:type="spellEnd"/>
      <w:r w:rsidRPr="00542FF1">
        <w:rPr>
          <w:rFonts w:ascii="Gandhari Unicode" w:hAnsi="Gandhari Unicode"/>
          <w:lang w:val="en-GB"/>
        </w:rPr>
        <w:t xml:space="preserve"> "to kill, to cut down", and there is a parallel in KT 198.1 where it obviously refers to a clearing by fire. Or is it to be taken,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"ploughing" = the preparation for sowing (which is what the ploughman do at </w:t>
      </w:r>
      <w:proofErr w:type="gramStart"/>
      <w:r w:rsidRPr="00542FF1">
        <w:rPr>
          <w:rFonts w:ascii="Gandhari Unicode" w:hAnsi="Gandhari Unicode"/>
          <w:lang w:val="en-GB"/>
        </w:rPr>
        <w:t>day time</w:t>
      </w:r>
      <w:proofErr w:type="gramEnd"/>
      <w:r w:rsidRPr="00542FF1">
        <w:rPr>
          <w:rFonts w:ascii="Gandhari Unicode" w:hAnsi="Gandhari Unicode"/>
          <w:lang w:val="en-GB"/>
        </w:rPr>
        <w:t>), and how to explain that semantically? Is it an act of violence to cultivate the earth?</w:t>
      </w:r>
    </w:p>
  </w:footnote>
  <w:footnote w:id="618">
    <w:p w14:paraId="6A606A7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 have connected the bells with the chariot the approach of which SHE is waiting to hear. Syntactically it is equally possible to take these two-and-a-half lines together with </w:t>
      </w:r>
      <w:proofErr w:type="spellStart"/>
      <w:r w:rsidRPr="00542FF1">
        <w:rPr>
          <w:rFonts w:ascii="Gandhari Unicode" w:hAnsi="Gandhari Unicode"/>
          <w:i/>
          <w:lang w:val="en-GB"/>
        </w:rPr>
        <w:t>viruntu</w:t>
      </w:r>
      <w:proofErr w:type="spellEnd"/>
      <w:r w:rsidRPr="00542FF1">
        <w:rPr>
          <w:rFonts w:ascii="Gandhari Unicode" w:hAnsi="Gandhari Unicode"/>
          <w:lang w:val="en-GB"/>
        </w:rPr>
        <w:t>, that is, as part of the festival noise.</w:t>
      </w:r>
    </w:p>
  </w:footnote>
  <w:footnote w:id="619">
    <w:p w14:paraId="0FE02DF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phrase </w:t>
      </w:r>
      <w:proofErr w:type="spellStart"/>
      <w:r w:rsidRPr="00542FF1">
        <w:rPr>
          <w:rFonts w:ascii="Gandhari Unicode" w:hAnsi="Gandhari Unicode"/>
          <w:i/>
          <w:lang w:val="en-GB"/>
        </w:rPr>
        <w:t>meḻuku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āṉṟu|ūtu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ulaip</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connected with </w:t>
      </w:r>
      <w:proofErr w:type="spellStart"/>
      <w:r w:rsidRPr="00542FF1">
        <w:rPr>
          <w:rFonts w:ascii="Gandhari Unicode" w:hAnsi="Gandhari Unicode"/>
          <w:i/>
          <w:lang w:val="en-GB"/>
        </w:rPr>
        <w:t>maṇi</w:t>
      </w:r>
      <w:proofErr w:type="spellEnd"/>
      <w:r w:rsidRPr="00542FF1">
        <w:rPr>
          <w:rFonts w:ascii="Gandhari Unicode" w:hAnsi="Gandhari Unicode"/>
          <w:lang w:val="en-GB"/>
        </w:rPr>
        <w:t xml:space="preserve">, whatever may be the exact meaning, in any case a technique of bell making. </w:t>
      </w:r>
      <w:proofErr w:type="spellStart"/>
      <w:r w:rsidRPr="00542FF1">
        <w:rPr>
          <w:rFonts w:ascii="Gandhari Unicode" w:hAnsi="Gandhari Unicode"/>
          <w:i/>
          <w:lang w:val="en-GB"/>
        </w:rPr>
        <w:t>peyta</w:t>
      </w:r>
      <w:proofErr w:type="spellEnd"/>
      <w:r w:rsidRPr="00542FF1">
        <w:rPr>
          <w:rFonts w:ascii="Gandhari Unicode" w:hAnsi="Gandhari Unicode"/>
          <w:lang w:val="en-GB"/>
        </w:rPr>
        <w:t xml:space="preserve"> might go back to the second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(DEDR 4408 "to wear, put on, tie, fasten").</w:t>
      </w:r>
    </w:p>
  </w:footnote>
  <w:footnote w:id="620">
    <w:p w14:paraId="2650506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pārppaṉa</w:t>
      </w:r>
      <w:proofErr w:type="spellEnd"/>
      <w:r w:rsidRPr="00542FF1">
        <w:rPr>
          <w:rFonts w:ascii="Gandhari Unicode" w:hAnsi="Gandhari Unicode"/>
          <w:lang w:val="en-GB"/>
        </w:rPr>
        <w:t xml:space="preserve">: how to understand here the ending in </w:t>
      </w:r>
      <w:r w:rsidRPr="00542FF1">
        <w:rPr>
          <w:rFonts w:ascii="Gandhari Unicode" w:hAnsi="Gandhari Unicode"/>
          <w:i/>
          <w:lang w:val="en-GB"/>
        </w:rPr>
        <w:t>-a</w:t>
      </w:r>
      <w:r w:rsidRPr="00542FF1">
        <w:rPr>
          <w:rFonts w:ascii="Gandhari Unicode" w:hAnsi="Gandhari Unicode"/>
          <w:lang w:val="en-GB"/>
        </w:rPr>
        <w:t xml:space="preserve">? A vocative would be strange, followed by a nominative </w:t>
      </w:r>
      <w:proofErr w:type="spellStart"/>
      <w:r w:rsidRPr="00542FF1">
        <w:rPr>
          <w:rFonts w:ascii="Gandhari Unicode" w:hAnsi="Gandhari Unicode"/>
          <w:i/>
          <w:lang w:val="en-GB"/>
        </w:rPr>
        <w:t>makaṉ</w:t>
      </w:r>
      <w:proofErr w:type="spellEnd"/>
      <w:r w:rsidRPr="00542FF1">
        <w:rPr>
          <w:rFonts w:ascii="Gandhari Unicode" w:hAnsi="Gandhari Unicode"/>
          <w:lang w:val="en-GB"/>
        </w:rPr>
        <w:t>. Is it the adjective derivation?</w:t>
      </w:r>
    </w:p>
  </w:footnote>
  <w:footnote w:id="621">
    <w:p w14:paraId="722A041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No matter whether seeing </w:t>
      </w:r>
      <w:proofErr w:type="spellStart"/>
      <w:r w:rsidRPr="00542FF1">
        <w:rPr>
          <w:rFonts w:ascii="Gandhari Unicode" w:hAnsi="Gandhari Unicode"/>
          <w:i/>
          <w:lang w:val="en-GB"/>
        </w:rPr>
        <w:t>pārppaṉa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makaṉē</w:t>
      </w:r>
      <w:proofErr w:type="spellEnd"/>
      <w:r w:rsidRPr="00542FF1">
        <w:rPr>
          <w:rFonts w:ascii="Gandhari Unicode" w:hAnsi="Gandhari Unicode"/>
          <w:lang w:val="en-GB"/>
        </w:rPr>
        <w:t xml:space="preserve"> as a noun derivation of the Dravidian root </w:t>
      </w:r>
      <w:proofErr w:type="spellStart"/>
      <w:r w:rsidRPr="00542FF1">
        <w:rPr>
          <w:rFonts w:ascii="Gandhari Unicode" w:hAnsi="Gandhari Unicode"/>
          <w:i/>
          <w:lang w:val="en-GB"/>
        </w:rPr>
        <w:t>pār</w:t>
      </w:r>
      <w:proofErr w:type="spellEnd"/>
      <w:r w:rsidRPr="00542FF1">
        <w:rPr>
          <w:rFonts w:ascii="Gandhari Unicode" w:hAnsi="Gandhari Unicode"/>
          <w:lang w:val="en-GB"/>
        </w:rPr>
        <w:t xml:space="preserve"> "to see" (i.e. "son of a seer"; cf. DEDR 4091(b), though giving the meaning "brahmin") or, with the TL a </w:t>
      </w:r>
      <w:proofErr w:type="spellStart"/>
      <w:r w:rsidRPr="00542FF1">
        <w:rPr>
          <w:rFonts w:ascii="Gandhari Unicode" w:hAnsi="Gandhari Unicode"/>
          <w:lang w:val="en-GB"/>
        </w:rPr>
        <w:t>Tamilisation</w:t>
      </w:r>
      <w:proofErr w:type="spellEnd"/>
      <w:r w:rsidRPr="00542FF1">
        <w:rPr>
          <w:rFonts w:ascii="Gandhari Unicode" w:hAnsi="Gandhari Unicode"/>
          <w:lang w:val="en-GB"/>
        </w:rPr>
        <w:t xml:space="preserve"> of Skt. </w:t>
      </w:r>
      <w:proofErr w:type="spellStart"/>
      <w:r w:rsidRPr="00542FF1">
        <w:rPr>
          <w:rFonts w:ascii="Gandhari Unicode" w:hAnsi="Gandhari Unicode"/>
          <w:i/>
          <w:lang w:val="en-GB"/>
        </w:rPr>
        <w:t>brāhmaṇa</w:t>
      </w:r>
      <w:proofErr w:type="spellEnd"/>
      <w:r w:rsidRPr="00542FF1">
        <w:rPr>
          <w:rFonts w:ascii="Gandhari Unicode" w:hAnsi="Gandhari Unicode"/>
          <w:i/>
          <w:lang w:val="en-GB"/>
        </w:rPr>
        <w:t>-</w:t>
      </w:r>
      <w:r w:rsidRPr="00542FF1">
        <w:rPr>
          <w:rFonts w:ascii="Gandhari Unicode" w:hAnsi="Gandhari Unicode"/>
          <w:lang w:val="en-GB"/>
        </w:rPr>
        <w:t xml:space="preserve"> ("son of a brahmin"), the further Sanskrit words and allusions (</w:t>
      </w:r>
      <w:proofErr w:type="spellStart"/>
      <w:r w:rsidRPr="00542FF1">
        <w:rPr>
          <w:rFonts w:ascii="Gandhari Unicode" w:hAnsi="Gandhari Unicode"/>
          <w:i/>
          <w:lang w:val="en-GB"/>
        </w:rPr>
        <w:t>taṇṭa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kamaṇḍalu</w:t>
      </w:r>
      <w:proofErr w:type="spellEnd"/>
      <w:r w:rsidRPr="00542FF1">
        <w:rPr>
          <w:rFonts w:ascii="Gandhari Unicode" w:hAnsi="Gandhari Unicode"/>
          <w:i/>
          <w:lang w:val="en-GB"/>
        </w:rPr>
        <w:t>-</w:t>
      </w:r>
      <w:r w:rsidRPr="00542FF1">
        <w:rPr>
          <w:rFonts w:ascii="Gandhari Unicode" w:hAnsi="Gandhari Unicode"/>
          <w:lang w:val="en-GB"/>
        </w:rPr>
        <w:t xml:space="preserve">, unwritten teaching) are clear enough to recognise a description (and perhaps an ironic one) of Northern culture. But what precisely is said here? The description of the ascetic in lines 2-5 is specific enough, but specifying what? Is it conceivable that there was a certain familiarity with the sight of the strange culture, but no precise information as to the cultural and social varieties (Hindu, </w:t>
      </w:r>
      <w:proofErr w:type="gramStart"/>
      <w:r w:rsidRPr="00542FF1">
        <w:rPr>
          <w:rFonts w:ascii="Gandhari Unicode" w:hAnsi="Gandhari Unicode"/>
          <w:lang w:val="en-GB"/>
        </w:rPr>
        <w:t>Jain</w:t>
      </w:r>
      <w:proofErr w:type="gramEnd"/>
      <w:r w:rsidRPr="00542FF1">
        <w:rPr>
          <w:rFonts w:ascii="Gandhari Unicode" w:hAnsi="Gandhari Unicode"/>
          <w:lang w:val="en-GB"/>
        </w:rPr>
        <w:t xml:space="preserve"> and Buddhist religion)? In the same way the "unwritten teachings" seem to allude, though in Tamil words, to the Veda. Is this to be taken in a direct way as an allusion to the Atharva-Veda, which </w:t>
      </w:r>
      <w:proofErr w:type="gramStart"/>
      <w:r w:rsidRPr="00542FF1">
        <w:rPr>
          <w:rFonts w:ascii="Gandhari Unicode" w:hAnsi="Gandhari Unicode"/>
          <w:lang w:val="en-GB"/>
        </w:rPr>
        <w:t>actually contains</w:t>
      </w:r>
      <w:proofErr w:type="gramEnd"/>
      <w:r w:rsidRPr="00542FF1">
        <w:rPr>
          <w:rFonts w:ascii="Gandhari Unicode" w:hAnsi="Gandhari Unicode"/>
          <w:lang w:val="en-GB"/>
        </w:rPr>
        <w:t xml:space="preserve"> the words wished for (in the form of love charms of different kinds)? Is this irony against the strange "religion", like often enough against the own? Or, even more subtle, a criticism against the brahmins, who tend to be arrogant about </w:t>
      </w:r>
      <w:proofErr w:type="spellStart"/>
      <w:r w:rsidRPr="00542FF1">
        <w:rPr>
          <w:rFonts w:ascii="Gandhari Unicode" w:hAnsi="Gandhari Unicode"/>
          <w:lang w:val="en-GB"/>
        </w:rPr>
        <w:t>wordly</w:t>
      </w:r>
      <w:proofErr w:type="spellEnd"/>
      <w:r w:rsidRPr="00542FF1">
        <w:rPr>
          <w:rFonts w:ascii="Gandhari Unicode" w:hAnsi="Gandhari Unicode"/>
          <w:lang w:val="en-GB"/>
        </w:rPr>
        <w:t xml:space="preserve"> things like </w:t>
      </w:r>
      <w:proofErr w:type="spellStart"/>
      <w:r w:rsidRPr="00542FF1">
        <w:rPr>
          <w:rFonts w:ascii="Gandhari Unicode" w:hAnsi="Gandhari Unicode"/>
          <w:i/>
          <w:lang w:val="en-GB"/>
        </w:rPr>
        <w:t>kāmam</w:t>
      </w:r>
      <w:proofErr w:type="spellEnd"/>
      <w:r w:rsidRPr="00542FF1">
        <w:rPr>
          <w:rFonts w:ascii="Gandhari Unicode" w:hAnsi="Gandhari Unicode"/>
          <w:lang w:val="en-GB"/>
        </w:rPr>
        <w:t>, and yet have the Atharvaveda as one of their holy texts?</w:t>
      </w:r>
    </w:p>
  </w:footnote>
  <w:footnote w:id="622">
    <w:p w14:paraId="50EBE3C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uḷḷum</w:t>
      </w:r>
      <w:proofErr w:type="spellEnd"/>
      <w:r w:rsidRPr="00542FF1">
        <w:rPr>
          <w:rFonts w:ascii="Gandhari Unicode" w:hAnsi="Gandhari Unicode"/>
          <w:lang w:val="en-GB"/>
        </w:rPr>
        <w:t xml:space="preserve">: how is </w:t>
      </w:r>
      <w:r w:rsidRPr="00542FF1">
        <w:rPr>
          <w:rFonts w:ascii="Gandhari Unicode" w:hAnsi="Gandhari Unicode"/>
          <w:i/>
          <w:lang w:val="en-GB"/>
        </w:rPr>
        <w:t>-um</w:t>
      </w:r>
      <w:r w:rsidRPr="00542FF1">
        <w:rPr>
          <w:rFonts w:ascii="Gandhari Unicode" w:hAnsi="Gandhari Unicode"/>
          <w:lang w:val="en-GB"/>
        </w:rPr>
        <w:t xml:space="preserve"> to be understood here? Srin. reads: "even in your words of unwritten teaching</w:t>
      </w:r>
      <w:proofErr w:type="gramStart"/>
      <w:r w:rsidRPr="00542FF1">
        <w:rPr>
          <w:rFonts w:ascii="Gandhari Unicode" w:hAnsi="Gandhari Unicode"/>
          <w:lang w:val="en-GB"/>
        </w:rPr>
        <w:t>", because</w:t>
      </w:r>
      <w:proofErr w:type="gramEnd"/>
      <w:r w:rsidRPr="00542FF1">
        <w:rPr>
          <w:rFonts w:ascii="Gandhari Unicode" w:hAnsi="Gandhari Unicode"/>
          <w:lang w:val="en-GB"/>
        </w:rPr>
        <w:t xml:space="preserve"> the Veda does not know of anything real like love.</w:t>
      </w:r>
    </w:p>
  </w:footnote>
  <w:footnote w:id="623">
    <w:p w14:paraId="048E72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mayal</w:t>
      </w:r>
      <w:proofErr w:type="spellEnd"/>
      <w:r w:rsidRPr="00542FF1">
        <w:rPr>
          <w:rFonts w:ascii="Gandhari Unicode" w:hAnsi="Gandhari Unicode"/>
          <w:lang w:val="en-GB"/>
        </w:rPr>
        <w:t xml:space="preserve"> here deliberately chosen as an allusion to Skt. </w:t>
      </w:r>
      <w:proofErr w:type="spellStart"/>
      <w:r w:rsidRPr="00542FF1">
        <w:rPr>
          <w:rFonts w:ascii="Gandhari Unicode" w:hAnsi="Gandhari Unicode"/>
          <w:i/>
          <w:lang w:val="en-GB"/>
        </w:rPr>
        <w:t>māyā</w:t>
      </w:r>
      <w:proofErr w:type="spellEnd"/>
      <w:r w:rsidRPr="00542FF1">
        <w:rPr>
          <w:rFonts w:ascii="Gandhari Unicode" w:hAnsi="Gandhari Unicode"/>
          <w:i/>
          <w:lang w:val="en-GB"/>
        </w:rPr>
        <w:t>-</w:t>
      </w:r>
      <w:r w:rsidRPr="00542FF1">
        <w:rPr>
          <w:rFonts w:ascii="Gandhari Unicode" w:hAnsi="Gandhari Unicode"/>
          <w:lang w:val="en-GB"/>
        </w:rPr>
        <w:t>?</w:t>
      </w:r>
    </w:p>
  </w:footnote>
  <w:footnote w:id="624">
    <w:p w14:paraId="67CD97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There is a second way to split the </w:t>
      </w:r>
      <w:r w:rsidRPr="00542FF1">
        <w:rPr>
          <w:rFonts w:ascii="Gandhari Unicode" w:hAnsi="Gandhari Unicode"/>
          <w:i/>
          <w:iCs/>
        </w:rPr>
        <w:t>sandhi</w:t>
      </w:r>
      <w:r w:rsidRPr="00542FF1">
        <w:rPr>
          <w:rFonts w:ascii="Gandhari Unicode" w:hAnsi="Gandhari Unicode"/>
        </w:rPr>
        <w:t xml:space="preserve"> here, namely as </w:t>
      </w:r>
      <w:proofErr w:type="spellStart"/>
      <w:r w:rsidRPr="00542FF1">
        <w:rPr>
          <w:rFonts w:ascii="Gandhari Unicode" w:hAnsi="Gandhari Unicode"/>
          <w:i/>
          <w:iCs/>
        </w:rPr>
        <w:t>tuṭku</w:t>
      </w:r>
      <w:proofErr w:type="spellEnd"/>
      <w:r w:rsidRPr="00542FF1">
        <w:rPr>
          <w:rFonts w:ascii="Gandhari Unicode" w:hAnsi="Gandhari Unicode"/>
          <w:i/>
          <w:iCs/>
        </w:rPr>
        <w:t xml:space="preserve"> </w:t>
      </w:r>
      <w:proofErr w:type="spellStart"/>
      <w:r w:rsidRPr="00542FF1">
        <w:rPr>
          <w:rFonts w:ascii="Gandhari Unicode" w:hAnsi="Gandhari Unicode"/>
          <w:i/>
          <w:iCs/>
        </w:rPr>
        <w:t>eṉṟu</w:t>
      </w:r>
      <w:proofErr w:type="spellEnd"/>
      <w:r w:rsidRPr="00542FF1">
        <w:rPr>
          <w:rFonts w:ascii="Gandhari Unicode" w:hAnsi="Gandhari Unicode"/>
          <w:i/>
          <w:iCs/>
        </w:rPr>
        <w:t xml:space="preserve"> </w:t>
      </w:r>
      <w:proofErr w:type="spellStart"/>
      <w:r w:rsidRPr="00542FF1">
        <w:rPr>
          <w:rFonts w:ascii="Gandhari Unicode" w:hAnsi="Gandhari Unicode"/>
          <w:i/>
          <w:iCs/>
        </w:rPr>
        <w:t>aṉṟu</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 xml:space="preserve">my pure heart did not say </w:t>
      </w:r>
      <w:proofErr w:type="spellStart"/>
      <w:r w:rsidRPr="00542FF1">
        <w:rPr>
          <w:rFonts w:ascii="Gandhari Unicode" w:hAnsi="Gandhari Unicode"/>
          <w:i/>
          <w:iCs/>
        </w:rPr>
        <w:t>tuṭku</w:t>
      </w:r>
      <w:proofErr w:type="spellEnd"/>
      <w:r w:rsidRPr="00542FF1">
        <w:rPr>
          <w:rFonts w:ascii="Gandhari Unicode" w:hAnsi="Gandhari Unicode"/>
        </w:rPr>
        <w:t xml:space="preserve"> [anymore]</w:t>
      </w:r>
      <w:r w:rsidRPr="00542FF1">
        <w:rPr>
          <w:rFonts w:ascii="Gandhari Unicode" w:hAnsi="Gandhari Unicode"/>
          <w:lang w:val="en-GB"/>
        </w:rPr>
        <w:t>"</w:t>
      </w:r>
      <w:r w:rsidRPr="00542FF1">
        <w:rPr>
          <w:rFonts w:ascii="Gandhari Unicode" w:hAnsi="Gandhari Unicode"/>
        </w:rPr>
        <w:t>.</w:t>
      </w:r>
    </w:p>
  </w:footnote>
  <w:footnote w:id="625">
    <w:p w14:paraId="554AB0A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rare variant on </w:t>
      </w:r>
      <w:r w:rsidRPr="00542FF1">
        <w:rPr>
          <w:rFonts w:ascii="Gandhari Unicode" w:hAnsi="Gandhari Unicode"/>
          <w:i/>
          <w:lang w:val="en-GB"/>
        </w:rPr>
        <w:t>-ō</w:t>
      </w:r>
      <w:r w:rsidRPr="00542FF1">
        <w:rPr>
          <w:rFonts w:ascii="Gandhari Unicode" w:hAnsi="Gandhari Unicode"/>
          <w:lang w:val="en-GB"/>
        </w:rPr>
        <w:t xml:space="preserve"> is presumably original, and certainly the </w:t>
      </w:r>
      <w:r w:rsidRPr="00542FF1">
        <w:rPr>
          <w:rFonts w:ascii="Gandhari Unicode" w:hAnsi="Gandhari Unicode"/>
          <w:i/>
          <w:lang w:val="en-GB"/>
        </w:rPr>
        <w:t xml:space="preserve">lectio </w:t>
      </w:r>
      <w:proofErr w:type="spellStart"/>
      <w:r w:rsidRPr="00542FF1">
        <w:rPr>
          <w:rFonts w:ascii="Gandhari Unicode" w:hAnsi="Gandhari Unicode"/>
          <w:i/>
          <w:lang w:val="en-GB"/>
        </w:rPr>
        <w:t>difficilior</w:t>
      </w:r>
      <w:proofErr w:type="spellEnd"/>
      <w:r w:rsidRPr="00542FF1">
        <w:rPr>
          <w:rFonts w:ascii="Gandhari Unicode" w:hAnsi="Gandhari Unicode"/>
          <w:lang w:val="en-GB"/>
        </w:rPr>
        <w:t xml:space="preserve">. The question, of course, is marked already by the interrogative pronoun </w:t>
      </w:r>
      <w:proofErr w:type="spellStart"/>
      <w:r w:rsidRPr="00542FF1">
        <w:rPr>
          <w:rFonts w:ascii="Gandhari Unicode" w:hAnsi="Gandhari Unicode"/>
          <w:i/>
          <w:lang w:val="en-GB"/>
        </w:rPr>
        <w:t>evaṉ</w:t>
      </w:r>
      <w:proofErr w:type="spellEnd"/>
      <w:r w:rsidRPr="00542FF1">
        <w:rPr>
          <w:rFonts w:ascii="Gandhari Unicode" w:hAnsi="Gandhari Unicode"/>
          <w:lang w:val="en-GB"/>
        </w:rPr>
        <w:t xml:space="preserve">, but the nuance is shifted by the particle towards a direction of marked evaluation ("what is that worth?"). In the text as it </w:t>
      </w:r>
      <w:proofErr w:type="gramStart"/>
      <w:r w:rsidRPr="00542FF1">
        <w:rPr>
          <w:rFonts w:ascii="Gandhari Unicode" w:hAnsi="Gandhari Unicode"/>
          <w:lang w:val="en-GB"/>
        </w:rPr>
        <w:t>stands</w:t>
      </w:r>
      <w:proofErr w:type="gramEnd"/>
      <w:r w:rsidRPr="00542FF1">
        <w:rPr>
          <w:rFonts w:ascii="Gandhari Unicode" w:hAnsi="Gandhari Unicode"/>
          <w:lang w:val="en-GB"/>
        </w:rPr>
        <w:t xml:space="preserve"> we find the regular </w:t>
      </w:r>
      <w:r w:rsidRPr="00542FF1">
        <w:rPr>
          <w:rFonts w:ascii="Gandhari Unicode" w:hAnsi="Gandhari Unicode"/>
          <w:i/>
          <w:lang w:val="en-GB"/>
        </w:rPr>
        <w:t>-ē</w:t>
      </w:r>
      <w:r w:rsidRPr="00542FF1">
        <w:rPr>
          <w:rFonts w:ascii="Gandhari Unicode" w:hAnsi="Gandhari Unicode"/>
          <w:lang w:val="en-GB"/>
        </w:rPr>
        <w:t xml:space="preserve"> instead.</w:t>
      </w:r>
    </w:p>
  </w:footnote>
  <w:footnote w:id="626">
    <w:p w14:paraId="2D68923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kaṭuvicai</w:t>
      </w:r>
      <w:proofErr w:type="spellEnd"/>
      <w:r w:rsidRPr="00542FF1">
        <w:rPr>
          <w:rFonts w:ascii="Gandhari Unicode" w:hAnsi="Gandhari Unicode"/>
          <w:lang w:val="en-GB"/>
        </w:rPr>
        <w:t xml:space="preserve">: in this place it might be asked whether the </w:t>
      </w:r>
      <w:r w:rsidRPr="00542FF1">
        <w:rPr>
          <w:rFonts w:ascii="Gandhari Unicode" w:hAnsi="Gandhari Unicode"/>
          <w:i/>
          <w:lang w:val="en-GB"/>
        </w:rPr>
        <w:t>sandhi</w:t>
      </w:r>
      <w:r w:rsidRPr="00542FF1">
        <w:rPr>
          <w:rFonts w:ascii="Gandhari Unicode" w:hAnsi="Gandhari Unicode"/>
          <w:lang w:val="en-GB"/>
        </w:rPr>
        <w:t xml:space="preserve"> is to be dissolved to yield </w:t>
      </w:r>
      <w:proofErr w:type="spellStart"/>
      <w:r w:rsidRPr="00542FF1">
        <w:rPr>
          <w:rFonts w:ascii="Gandhari Unicode" w:hAnsi="Gandhari Unicode"/>
          <w:i/>
          <w:lang w:val="en-GB"/>
        </w:rPr>
        <w:t>kaṭu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lang w:val="en-GB"/>
        </w:rPr>
        <w:t xml:space="preserve">, that would be, an intensifying "synonym" compound, or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-v-</w:t>
      </w:r>
      <w:proofErr w:type="spellStart"/>
      <w:r w:rsidRPr="00542FF1">
        <w:rPr>
          <w:rFonts w:ascii="Gandhari Unicode" w:hAnsi="Gandhari Unicode"/>
          <w:i/>
          <w:lang w:val="en-GB"/>
        </w:rPr>
        <w:t>icai</w:t>
      </w:r>
      <w:proofErr w:type="spellEnd"/>
      <w:r w:rsidRPr="00542FF1">
        <w:rPr>
          <w:rFonts w:ascii="Gandhari Unicode" w:hAnsi="Gandhari Unicode"/>
          <w:lang w:val="en-GB"/>
        </w:rPr>
        <w:t xml:space="preserve">, the thunder with loud sound. The second formulaic occurrence in KT 272.5, however, leaves little doubt that it is the former which is </w:t>
      </w:r>
      <w:proofErr w:type="gramStart"/>
      <w:r w:rsidRPr="00542FF1">
        <w:rPr>
          <w:rFonts w:ascii="Gandhari Unicode" w:hAnsi="Gandhari Unicode"/>
          <w:lang w:val="en-GB"/>
        </w:rPr>
        <w:t>actually meant</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kaṭu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vicai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kalai</w:t>
      </w:r>
      <w:proofErr w:type="spellEnd"/>
      <w:r w:rsidRPr="00542FF1">
        <w:rPr>
          <w:rFonts w:ascii="Gandhari Unicode" w:hAnsi="Gandhari Unicode"/>
          <w:lang w:val="en-GB"/>
        </w:rPr>
        <w:t xml:space="preserve"> "the very quick male monkey").</w:t>
      </w:r>
    </w:p>
  </w:footnote>
  <w:footnote w:id="627">
    <w:p w14:paraId="1FBD6E9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With </w:t>
      </w:r>
      <w:proofErr w:type="spellStart"/>
      <w:r w:rsidRPr="00542FF1">
        <w:rPr>
          <w:rFonts w:ascii="Gandhari Unicode" w:hAnsi="Gandhari Unicode"/>
          <w:i/>
          <w:lang w:val="en-GB"/>
        </w:rPr>
        <w:t>iṭikkum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urum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three words are assembled here which denote "thunder" or "to thunder". Their exact valence is, as with nearly </w:t>
      </w:r>
      <w:proofErr w:type="gramStart"/>
      <w:r w:rsidRPr="00542FF1">
        <w:rPr>
          <w:rFonts w:ascii="Gandhari Unicode" w:hAnsi="Gandhari Unicode"/>
          <w:lang w:val="en-GB"/>
        </w:rPr>
        <w:t>all of</w:t>
      </w:r>
      <w:proofErr w:type="gramEnd"/>
      <w:r w:rsidRPr="00542FF1">
        <w:rPr>
          <w:rFonts w:ascii="Gandhari Unicode" w:hAnsi="Gandhari Unicode"/>
          <w:lang w:val="en-GB"/>
        </w:rPr>
        <w:t xml:space="preserve"> the numerous words connected with sound, unclear, except for the verb </w:t>
      </w:r>
      <w:proofErr w:type="spellStart"/>
      <w:r w:rsidRPr="00542FF1">
        <w:rPr>
          <w:rFonts w:ascii="Gandhari Unicode" w:hAnsi="Gandhari Unicode"/>
          <w:i/>
          <w:lang w:val="en-GB"/>
        </w:rPr>
        <w:t>kaḻaṟu</w:t>
      </w:r>
      <w:proofErr w:type="spellEnd"/>
      <w:r w:rsidRPr="00542FF1">
        <w:rPr>
          <w:rFonts w:ascii="Gandhari Unicode" w:hAnsi="Gandhari Unicode"/>
          <w:lang w:val="en-GB"/>
        </w:rPr>
        <w:t xml:space="preserve">, which generally has to be counted among the </w:t>
      </w:r>
      <w:proofErr w:type="spellStart"/>
      <w:r w:rsidRPr="00542FF1">
        <w:rPr>
          <w:rFonts w:ascii="Gandhari Unicode" w:hAnsi="Gandhari Unicode"/>
          <w:i/>
          <w:lang w:val="en-GB"/>
        </w:rPr>
        <w:t>verba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dicendi</w:t>
      </w:r>
      <w:proofErr w:type="spellEnd"/>
      <w:r w:rsidRPr="00542FF1">
        <w:rPr>
          <w:rFonts w:ascii="Gandhari Unicode" w:hAnsi="Gandhari Unicode"/>
          <w:lang w:val="en-GB"/>
        </w:rPr>
        <w:t xml:space="preserve"> and accordingly denotes a loud and continuous verbal utterance ("to murmur"), and thus it is not by chance that it is combined here with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"voice".</w:t>
      </w:r>
    </w:p>
  </w:footnote>
  <w:footnote w:id="628">
    <w:p w14:paraId="41487C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paṭa</w:t>
      </w:r>
      <w:proofErr w:type="spellEnd"/>
      <w:r w:rsidRPr="00542FF1">
        <w:rPr>
          <w:rFonts w:ascii="Gandhari Unicode" w:hAnsi="Gandhari Unicode"/>
          <w:i/>
          <w:lang w:val="en-GB"/>
        </w:rPr>
        <w:t>:</w:t>
      </w:r>
      <w:r w:rsidRPr="00542FF1">
        <w:rPr>
          <w:rFonts w:ascii="Gandhari Unicode" w:hAnsi="Gandhari Unicode"/>
          <w:lang w:val="en-GB"/>
        </w:rPr>
        <w:t xml:space="preserve"> for the motif of the snake in the thunderstorm cf. KT 190.4, 268.4, 391.3.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interpretation of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as "die" is also not to be excluded.</w:t>
      </w:r>
    </w:p>
  </w:footnote>
  <w:footnote w:id="629">
    <w:p w14:paraId="14D5BA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function of the construction </w:t>
      </w:r>
      <w:proofErr w:type="spellStart"/>
      <w:r w:rsidRPr="00542FF1">
        <w:rPr>
          <w:rFonts w:ascii="Gandhari Unicode" w:hAnsi="Gandhari Unicode"/>
          <w:i/>
          <w:lang w:val="en-GB"/>
        </w:rPr>
        <w:t>cāvu</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oṭu</w:t>
      </w:r>
      <w:proofErr w:type="spellEnd"/>
      <w:r w:rsidRPr="00542FF1">
        <w:rPr>
          <w:rFonts w:ascii="Gandhari Unicode" w:hAnsi="Gandhari Unicode"/>
          <w:lang w:val="en-GB"/>
        </w:rPr>
        <w:t xml:space="preserve"> (cf. KT 145.4)? It might be understood either like above as an indirect object, or also to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w:t>
      </w:r>
      <w:proofErr w:type="spellStart"/>
      <w:r w:rsidRPr="00542FF1">
        <w:rPr>
          <w:rFonts w:ascii="Gandhari Unicode" w:hAnsi="Gandhari Unicode"/>
          <w:i/>
          <w:lang w:val="en-GB"/>
        </w:rPr>
        <w:t>mākkaḷ</w:t>
      </w:r>
      <w:proofErr w:type="spellEnd"/>
      <w:r w:rsidRPr="00542FF1">
        <w:rPr>
          <w:rFonts w:ascii="Gandhari Unicode" w:hAnsi="Gandhari Unicode"/>
          <w:lang w:val="en-GB"/>
        </w:rPr>
        <w:t>: "distressed people who do not inquire, with afflicted hearts: ...".</w:t>
      </w:r>
    </w:p>
  </w:footnote>
  <w:footnote w:id="630">
    <w:p w14:paraId="66588FA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do we have to understand the construction and content of </w:t>
      </w:r>
      <w:proofErr w:type="spellStart"/>
      <w:r w:rsidRPr="00542FF1">
        <w:rPr>
          <w:rFonts w:ascii="Gandhari Unicode" w:hAnsi="Gandhari Unicode"/>
          <w:i/>
          <w:lang w:val="en-GB"/>
        </w:rPr>
        <w:t>ceppuṭaṉ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etiriṉa</w:t>
      </w:r>
      <w:proofErr w:type="spellEnd"/>
      <w:r w:rsidRPr="00542FF1">
        <w:rPr>
          <w:rFonts w:ascii="Gandhari Unicode" w:hAnsi="Gandhari Unicode"/>
          <w:lang w:val="en-GB"/>
        </w:rPr>
        <w:t xml:space="preserve">? In any case this n.pl. needs a subject, which cannot but be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ceppoṭu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māṟupaṭṭaṉa</w:t>
      </w:r>
      <w:proofErr w:type="spellEnd"/>
      <w:r w:rsidRPr="00542FF1">
        <w:rPr>
          <w:rFonts w:ascii="Gandhari Unicode" w:hAnsi="Gandhari Unicode"/>
          <w:lang w:val="en-GB"/>
        </w:rPr>
        <w:t xml:space="preserve"> "at variance with pots", presumably in the sense of the Sanskrit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of breasts competing with pots for their shape and extension.</w:t>
      </w:r>
    </w:p>
  </w:footnote>
  <w:footnote w:id="631">
    <w:p w14:paraId="6E8D0E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niṟaiya</w:t>
      </w:r>
      <w:proofErr w:type="spellEnd"/>
      <w:r w:rsidRPr="00542FF1">
        <w:rPr>
          <w:rFonts w:ascii="Gandhari Unicode" w:hAnsi="Gandhari Unicode"/>
          <w:lang w:val="en-GB"/>
        </w:rPr>
        <w:t>: is this infinitive to be understood adverbially?</w:t>
      </w:r>
    </w:p>
  </w:footnote>
  <w:footnote w:id="632">
    <w:p w14:paraId="347254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mulai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ākam</w:t>
      </w:r>
      <w:proofErr w:type="spellEnd"/>
      <w:r w:rsidRPr="00542FF1">
        <w:rPr>
          <w:rFonts w:ascii="Gandhari Unicode" w:hAnsi="Gandhari Unicode"/>
          <w:lang w:val="en-GB"/>
        </w:rPr>
        <w:t>? Does the former refer to the actual breasts and the latter to the bosom?</w:t>
      </w:r>
    </w:p>
  </w:footnote>
  <w:footnote w:id="633">
    <w:p w14:paraId="211584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tāṅkal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cellā</w:t>
      </w:r>
      <w:proofErr w:type="spellEnd"/>
      <w:r w:rsidRPr="00542FF1">
        <w:rPr>
          <w:rFonts w:ascii="Gandhari Unicode" w:hAnsi="Gandhari Unicode"/>
          <w:lang w:val="en-GB"/>
        </w:rPr>
        <w:t xml:space="preserve"> is to be taken adverbially; cf. KT 265.1, 287.4, 340.4 for the construction of verbal noun plus </w:t>
      </w:r>
      <w:proofErr w:type="spellStart"/>
      <w:r w:rsidRPr="00542FF1">
        <w:rPr>
          <w:rFonts w:ascii="Gandhari Unicode" w:hAnsi="Gandhari Unicode"/>
          <w:i/>
          <w:lang w:val="en-GB"/>
        </w:rPr>
        <w:t>cellā</w:t>
      </w:r>
      <w:proofErr w:type="spellEnd"/>
      <w:r w:rsidRPr="00542FF1">
        <w:rPr>
          <w:rFonts w:ascii="Gandhari Unicode" w:hAnsi="Gandhari Unicode"/>
          <w:lang w:val="en-GB"/>
        </w:rPr>
        <w:t>(</w:t>
      </w:r>
      <w:proofErr w:type="spellStart"/>
      <w:r w:rsidRPr="00542FF1">
        <w:rPr>
          <w:rFonts w:ascii="Gandhari Unicode" w:hAnsi="Gandhari Unicode"/>
          <w:i/>
          <w:lang w:val="en-GB"/>
        </w:rPr>
        <w:t>tu</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cel</w:t>
      </w:r>
      <w:proofErr w:type="spellEnd"/>
      <w:r w:rsidRPr="00542FF1">
        <w:rPr>
          <w:rFonts w:ascii="Gandhari Unicode" w:hAnsi="Gandhari Unicode"/>
          <w:lang w:val="en-GB"/>
        </w:rPr>
        <w:t xml:space="preserve"> might have the function of an auxiliary: "not arrived at bearing". Srin. suggests understanding </w:t>
      </w:r>
      <w:proofErr w:type="spellStart"/>
      <w:r w:rsidRPr="00542FF1">
        <w:rPr>
          <w:rFonts w:ascii="Gandhari Unicode" w:hAnsi="Gandhari Unicode"/>
          <w:i/>
          <w:lang w:val="en-GB"/>
        </w:rPr>
        <w:t>cel</w:t>
      </w:r>
      <w:proofErr w:type="spellEnd"/>
      <w:r w:rsidRPr="00542FF1">
        <w:rPr>
          <w:rFonts w:ascii="Gandhari Unicode" w:hAnsi="Gandhari Unicode"/>
          <w:lang w:val="en-GB"/>
        </w:rPr>
        <w:t xml:space="preserve"> as "to be suitable, acceptable".</w:t>
      </w:r>
    </w:p>
  </w:footnote>
  <w:footnote w:id="634">
    <w:p w14:paraId="5186C1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reading does not seem to have support in any other witness. </w:t>
      </w:r>
      <w:proofErr w:type="spellStart"/>
      <w:r w:rsidRPr="00542FF1">
        <w:rPr>
          <w:rFonts w:ascii="Gandhari Unicode" w:hAnsi="Gandhari Unicode"/>
          <w:i/>
          <w:iCs/>
          <w:lang w:val="en-GB"/>
        </w:rPr>
        <w:t>varaivu</w:t>
      </w:r>
      <w:proofErr w:type="spellEnd"/>
      <w:r w:rsidRPr="00542FF1">
        <w:rPr>
          <w:rFonts w:ascii="Gandhari Unicode" w:hAnsi="Gandhari Unicode"/>
          <w:lang w:val="en-GB"/>
        </w:rPr>
        <w:t xml:space="preserve"> might be his emendation, triggered by </w:t>
      </w:r>
      <w:proofErr w:type="spellStart"/>
      <w:r w:rsidRPr="00542FF1">
        <w:rPr>
          <w:rFonts w:ascii="Gandhari Unicode" w:hAnsi="Gandhari Unicode"/>
          <w:i/>
          <w:lang w:val="en-GB"/>
        </w:rPr>
        <w:t>vārār</w:t>
      </w:r>
      <w:proofErr w:type="spellEnd"/>
      <w:r w:rsidRPr="00542FF1">
        <w:rPr>
          <w:rFonts w:ascii="Gandhari Unicode" w:hAnsi="Gandhari Unicode"/>
          <w:lang w:val="en-GB"/>
        </w:rPr>
        <w:t xml:space="preserve"> in the line before. </w:t>
      </w:r>
      <w:proofErr w:type="spellStart"/>
      <w:r w:rsidRPr="00542FF1">
        <w:rPr>
          <w:rFonts w:ascii="Gandhari Unicode" w:hAnsi="Gandhari Unicode"/>
          <w:i/>
          <w:iCs/>
          <w:lang w:val="en-GB"/>
        </w:rPr>
        <w:t>varavē</w:t>
      </w:r>
      <w:proofErr w:type="spellEnd"/>
      <w:r w:rsidRPr="00542FF1">
        <w:rPr>
          <w:rFonts w:ascii="Gandhari Unicode" w:hAnsi="Gandhari Unicode"/>
          <w:lang w:val="en-GB"/>
        </w:rPr>
        <w:t>, however, is formulaic in poem-end position, and it is perfectly possible to speak sarcastically of a coming that is in fact a not-coming (or a coming that was promised).</w:t>
      </w:r>
    </w:p>
  </w:footnote>
  <w:footnote w:id="635">
    <w:p w14:paraId="39B2E0D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is little attested; the TL says only "a tree"; DEDR 3020 gives </w:t>
      </w:r>
      <w:proofErr w:type="spellStart"/>
      <w:r w:rsidRPr="00542FF1">
        <w:rPr>
          <w:rFonts w:ascii="Gandhari Unicode" w:hAnsi="Gandhari Unicode"/>
          <w:i/>
          <w:lang w:val="en-GB"/>
        </w:rPr>
        <w:t>taṭa</w:t>
      </w:r>
      <w:proofErr w:type="spellEnd"/>
      <w:r w:rsidRPr="00542FF1">
        <w:rPr>
          <w:rFonts w:ascii="Gandhari Unicode" w:hAnsi="Gandhari Unicode"/>
          <w:lang w:val="en-GB"/>
        </w:rPr>
        <w:t xml:space="preserve"> "large, broad, full", respectively </w:t>
      </w:r>
      <w:proofErr w:type="spellStart"/>
      <w:r w:rsidRPr="00542FF1">
        <w:rPr>
          <w:rFonts w:ascii="Gandhari Unicode" w:hAnsi="Gandhari Unicode"/>
          <w:i/>
          <w:lang w:val="en-GB"/>
        </w:rPr>
        <w:t>taṭavu</w:t>
      </w:r>
      <w:proofErr w:type="spellEnd"/>
      <w:r w:rsidRPr="00542FF1">
        <w:rPr>
          <w:rFonts w:ascii="Gandhari Unicode" w:hAnsi="Gandhari Unicode"/>
          <w:lang w:val="en-GB"/>
        </w:rPr>
        <w:t xml:space="preserve"> "largeness, greatness", that is, perhaps a lexicalised metaphor (the tree as the broad one). Further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references </w:t>
      </w:r>
      <w:proofErr w:type="gramStart"/>
      <w:r w:rsidRPr="00542FF1">
        <w:rPr>
          <w:rFonts w:ascii="Gandhari Unicode" w:hAnsi="Gandhari Unicode"/>
          <w:lang w:val="en-GB"/>
        </w:rPr>
        <w:t>are:</w:t>
      </w:r>
      <w:proofErr w:type="gramEnd"/>
      <w:r w:rsidRPr="00542FF1">
        <w:rPr>
          <w:rFonts w:ascii="Gandhari Unicode" w:hAnsi="Gandhari Unicode"/>
          <w:lang w:val="en-GB"/>
        </w:rPr>
        <w:t xml:space="preserve"> NA</w:t>
      </w:r>
      <w:r w:rsidRPr="00542FF1">
        <w:rPr>
          <w:rFonts w:ascii="Gandhari Unicode" w:hAnsi="Gandhari Unicode"/>
        </w:rPr>
        <w:t xml:space="preserve"> </w:t>
      </w:r>
      <w:r w:rsidRPr="00542FF1">
        <w:rPr>
          <w:rFonts w:ascii="Gandhari Unicode" w:hAnsi="Gandhari Unicode"/>
          <w:lang w:val="en-GB"/>
        </w:rPr>
        <w:t>19.1, 235.1; PN 105.2, 199.1, 201.8.</w:t>
      </w:r>
    </w:p>
  </w:footnote>
  <w:footnote w:id="636">
    <w:p w14:paraId="1E6997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peṭaiyoṭu</w:t>
      </w:r>
      <w:proofErr w:type="spellEnd"/>
      <w:r w:rsidRPr="00542FF1">
        <w:rPr>
          <w:rFonts w:ascii="Gandhari Unicode" w:hAnsi="Gandhari Unicode"/>
          <w:i/>
          <w:lang w:val="en-GB"/>
        </w:rPr>
        <w:t xml:space="preserve"> ... </w:t>
      </w:r>
      <w:proofErr w:type="spellStart"/>
      <w:r w:rsidRPr="00542FF1">
        <w:rPr>
          <w:rFonts w:ascii="Gandhari Unicode" w:hAnsi="Gandhari Unicode"/>
          <w:i/>
          <w:lang w:val="en-GB"/>
        </w:rPr>
        <w:t>naralum</w:t>
      </w:r>
      <w:proofErr w:type="spellEnd"/>
      <w:r w:rsidRPr="00542FF1">
        <w:rPr>
          <w:rFonts w:ascii="Gandhari Unicode" w:hAnsi="Gandhari Unicode"/>
          <w:lang w:val="en-GB"/>
        </w:rPr>
        <w:t>: "calls out for its female"?</w:t>
      </w:r>
    </w:p>
  </w:footnote>
  <w:footnote w:id="637">
    <w:p w14:paraId="53E3880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ataṉ-talai</w:t>
      </w:r>
      <w:proofErr w:type="spellEnd"/>
      <w:r w:rsidRPr="00542FF1">
        <w:rPr>
          <w:rFonts w:ascii="Gandhari Unicode" w:hAnsi="Gandhari Unicode"/>
          <w:lang w:val="en-GB"/>
        </w:rPr>
        <w:t xml:space="preserve"> should be analysed as the oblique of the demonstrative pronoun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as a pointed locative "on top of that" = "moreover" (thus also </w:t>
      </w:r>
      <w:proofErr w:type="spellStart"/>
      <w:r w:rsidRPr="00542FF1">
        <w:rPr>
          <w:rFonts w:ascii="Gandhari Unicode" w:hAnsi="Gandhari Unicode"/>
          <w:lang w:val="en-GB"/>
        </w:rPr>
        <w:t>Cām</w:t>
      </w:r>
      <w:proofErr w:type="spellEnd"/>
      <w:r w:rsidRPr="00542FF1">
        <w:rPr>
          <w:rFonts w:ascii="Gandhari Unicode" w:hAnsi="Gandhari Unicode"/>
          <w:lang w:val="en-GB"/>
        </w:rPr>
        <w:t>.).</w:t>
      </w:r>
    </w:p>
  </w:footnote>
  <w:footnote w:id="638">
    <w:p w14:paraId="5AE5E39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eṉṉum</w:t>
      </w:r>
      <w:proofErr w:type="spellEnd"/>
      <w:r w:rsidRPr="00542FF1">
        <w:rPr>
          <w:rFonts w:ascii="Gandhari Unicode" w:hAnsi="Gandhari Unicode"/>
          <w:lang w:val="en-GB"/>
        </w:rPr>
        <w:t xml:space="preserve"> could equally well be a habitual future: "Mother keeps saying ...".</w:t>
      </w:r>
    </w:p>
  </w:footnote>
  <w:footnote w:id="639">
    <w:p w14:paraId="4059AF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question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malaintaṉaṉ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kol</w:t>
      </w:r>
      <w:proofErr w:type="spellEnd"/>
      <w:r w:rsidRPr="00542FF1">
        <w:rPr>
          <w:rFonts w:ascii="Gandhari Unicode" w:hAnsi="Gandhari Unicode"/>
          <w:lang w:val="en-GB"/>
        </w:rPr>
        <w:t xml:space="preserve"> is semantically doubtful. One possibility is, as above, to understand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DEDR 4741 "to be opposed, fight against" with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oblique of the personal pronoun 1</w:t>
      </w:r>
      <w:r w:rsidRPr="00542FF1">
        <w:rPr>
          <w:rFonts w:ascii="Gandhari Unicode" w:hAnsi="Gandhari Unicode"/>
          <w:vertAlign w:val="superscript"/>
          <w:lang w:val="en-GB"/>
        </w:rPr>
        <w:t>st</w:t>
      </w:r>
      <w:r w:rsidRPr="00542FF1">
        <w:rPr>
          <w:rFonts w:ascii="Gandhari Unicode" w:hAnsi="Gandhari Unicode"/>
          <w:lang w:val="en-GB"/>
        </w:rPr>
        <w:t xml:space="preserve"> sg., that is, to understand a question on HER part as to whether HE had been angry with her for not turning up. The other possibility for </w:t>
      </w:r>
      <w:r w:rsidRPr="00542FF1">
        <w:rPr>
          <w:rFonts w:ascii="Gandhari Unicode" w:hAnsi="Gandhari Unicode"/>
          <w:i/>
          <w:lang w:val="en-GB"/>
        </w:rPr>
        <w:t>malai-</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is DEDR 4736 "to be staggered, doubtful, confused". If we take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as the interrogative pronoun in a weak sense here, we could also read the question as: "was he confused?", which seems to be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(and </w:t>
      </w:r>
      <w:r>
        <w:rPr>
          <w:rFonts w:ascii="Gandhari Unicode" w:hAnsi="Gandhari Unicode"/>
          <w:lang w:val="en-GB"/>
        </w:rPr>
        <w:t>TVG</w:t>
      </w:r>
      <w:r w:rsidRPr="00542FF1">
        <w:rPr>
          <w:rFonts w:ascii="Gandhari Unicode" w:hAnsi="Gandhari Unicode"/>
          <w:lang w:val="en-GB"/>
        </w:rPr>
        <w:t>'s) view of the matter.</w:t>
      </w:r>
    </w:p>
  </w:footnote>
  <w:footnote w:id="640">
    <w:p w14:paraId="4BB103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reading most frequently to be found, </w:t>
      </w:r>
      <w:proofErr w:type="spellStart"/>
      <w:r w:rsidRPr="00542FF1">
        <w:rPr>
          <w:rFonts w:ascii="Gandhari Unicode" w:hAnsi="Gandhari Unicode"/>
          <w:i/>
          <w:iCs/>
        </w:rPr>
        <w:t>puṉam</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is not satisfactory because of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the line. Yet </w:t>
      </w:r>
      <w:proofErr w:type="spellStart"/>
      <w:r w:rsidRPr="00542FF1">
        <w:rPr>
          <w:rFonts w:ascii="Gandhari Unicode" w:hAnsi="Gandhari Unicode"/>
        </w:rPr>
        <w:t>Cām</w:t>
      </w:r>
      <w:proofErr w:type="spellEnd"/>
      <w:r w:rsidRPr="00542FF1">
        <w:rPr>
          <w:rFonts w:ascii="Gandhari Unicode" w:hAnsi="Gandhari Unicode"/>
        </w:rPr>
        <w:t xml:space="preserve">.'s choice is also not unproblematic: </w:t>
      </w:r>
      <w:proofErr w:type="spellStart"/>
      <w:r w:rsidRPr="00542FF1">
        <w:rPr>
          <w:rFonts w:ascii="Gandhari Unicode" w:hAnsi="Gandhari Unicode"/>
          <w:i/>
          <w:iCs/>
        </w:rPr>
        <w:t>kār</w:t>
      </w:r>
      <w:proofErr w:type="spellEnd"/>
      <w:r w:rsidRPr="00542FF1">
        <w:rPr>
          <w:rFonts w:ascii="Gandhari Unicode" w:hAnsi="Gandhari Unicode"/>
          <w:i/>
          <w:iCs/>
        </w:rPr>
        <w:t xml:space="preserve"> </w:t>
      </w:r>
      <w:proofErr w:type="spellStart"/>
      <w:r w:rsidRPr="00542FF1">
        <w:rPr>
          <w:rFonts w:ascii="Gandhari Unicode" w:hAnsi="Gandhari Unicode"/>
          <w:i/>
          <w:iCs/>
        </w:rPr>
        <w:t>puṟam-tanta</w:t>
      </w:r>
      <w:proofErr w:type="spellEnd"/>
      <w:r w:rsidRPr="00542FF1">
        <w:rPr>
          <w:rFonts w:ascii="Gandhari Unicode" w:hAnsi="Gandhari Unicode"/>
        </w:rPr>
        <w:t xml:space="preserve"> is a standard epithet connected with jasmine (cf. KT 126.3), but position is awkward here, since </w:t>
      </w:r>
      <w:proofErr w:type="spellStart"/>
      <w:r w:rsidRPr="00542FF1">
        <w:rPr>
          <w:rFonts w:ascii="Gandhari Unicode" w:hAnsi="Gandhari Unicode"/>
          <w:i/>
          <w:iCs/>
        </w:rPr>
        <w:t>mullai</w:t>
      </w:r>
      <w:proofErr w:type="spellEnd"/>
      <w:r w:rsidRPr="00542FF1">
        <w:rPr>
          <w:rFonts w:ascii="Gandhari Unicode" w:hAnsi="Gandhari Unicode"/>
        </w:rPr>
        <w:t xml:space="preserve"> follows only in line 3. The natural syntactic connection would be with </w:t>
      </w:r>
      <w:proofErr w:type="spellStart"/>
      <w:r w:rsidRPr="00542FF1">
        <w:rPr>
          <w:rFonts w:ascii="Gandhari Unicode" w:hAnsi="Gandhari Unicode"/>
          <w:i/>
          <w:iCs/>
        </w:rPr>
        <w:t>pulattu</w:t>
      </w:r>
      <w:proofErr w:type="spellEnd"/>
      <w:r w:rsidRPr="00542FF1">
        <w:rPr>
          <w:rFonts w:ascii="Gandhari Unicode" w:hAnsi="Gandhari Unicode"/>
        </w:rPr>
        <w:t xml:space="preserve"> at the end of line 1. From the point of view of </w:t>
      </w:r>
      <w:proofErr w:type="gramStart"/>
      <w:r w:rsidRPr="00542FF1">
        <w:rPr>
          <w:rFonts w:ascii="Gandhari Unicode" w:hAnsi="Gandhari Unicode"/>
        </w:rPr>
        <w:t>context</w:t>
      </w:r>
      <w:proofErr w:type="gramEnd"/>
      <w:r w:rsidRPr="00542FF1">
        <w:rPr>
          <w:rFonts w:ascii="Gandhari Unicode" w:hAnsi="Gandhari Unicode"/>
        </w:rPr>
        <w:t xml:space="preserve"> the best variant is certainly found in C5 with </w:t>
      </w:r>
      <w:proofErr w:type="spellStart"/>
      <w:r w:rsidRPr="00542FF1">
        <w:rPr>
          <w:rFonts w:ascii="Gandhari Unicode" w:hAnsi="Gandhari Unicode"/>
          <w:i/>
          <w:iCs/>
        </w:rPr>
        <w:t>puṉal</w:t>
      </w:r>
      <w:proofErr w:type="spellEnd"/>
      <w:r w:rsidRPr="00542FF1">
        <w:rPr>
          <w:rFonts w:ascii="Gandhari Unicode" w:hAnsi="Gandhari Unicode"/>
          <w:i/>
          <w:iCs/>
        </w:rPr>
        <w:t xml:space="preserve"> </w:t>
      </w:r>
      <w:proofErr w:type="spellStart"/>
      <w:r w:rsidRPr="00542FF1">
        <w:rPr>
          <w:rFonts w:ascii="Gandhari Unicode" w:hAnsi="Gandhari Unicode"/>
          <w:i/>
          <w:iCs/>
        </w:rPr>
        <w:t>tanta</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in the wide field full of water brought by the floods of the rainy season</w:t>
      </w:r>
      <w:r w:rsidRPr="00542FF1">
        <w:rPr>
          <w:rFonts w:ascii="Gandhari Unicode" w:hAnsi="Gandhari Unicode"/>
          <w:lang w:val="en-GB"/>
        </w:rPr>
        <w:t>"</w:t>
      </w:r>
      <w:r w:rsidRPr="00542FF1">
        <w:rPr>
          <w:rFonts w:ascii="Gandhari Unicode" w:hAnsi="Gandhari Unicode"/>
        </w:rPr>
        <w:t>.</w:t>
      </w:r>
    </w:p>
  </w:footnote>
  <w:footnote w:id="641">
    <w:p w14:paraId="60E4E2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palar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tarūum</w:t>
      </w:r>
      <w:proofErr w:type="spellEnd"/>
      <w:r w:rsidRPr="00542FF1">
        <w:rPr>
          <w:rFonts w:ascii="Gandhari Unicode" w:hAnsi="Gandhari Unicode"/>
          <w:lang w:val="en-GB"/>
        </w:rPr>
        <w:t xml:space="preserve">: this means presumably that people return home in the evening after work. What is the function of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here? Is it the nuance of suddenness from the perspective of those who are inside: suddenly they enter the house?</w:t>
      </w:r>
    </w:p>
  </w:footnote>
  <w:footnote w:id="642">
    <w:p w14:paraId="47D4E5E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takumō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for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this peculiar position after a predicate marked by -</w:t>
      </w:r>
      <w:r w:rsidRPr="00542FF1">
        <w:rPr>
          <w:rFonts w:ascii="Gandhari Unicode" w:hAnsi="Gandhari Unicode"/>
          <w:i/>
          <w:lang w:val="en-GB"/>
        </w:rPr>
        <w:t>ō</w:t>
      </w:r>
      <w:r w:rsidRPr="00542FF1">
        <w:rPr>
          <w:rFonts w:ascii="Gandhari Unicode" w:hAnsi="Gandhari Unicode"/>
          <w:lang w:val="en-GB"/>
        </w:rPr>
        <w:t xml:space="preserve"> and before a pronominal subject cf. KT 148.5, 271.3.</w:t>
      </w:r>
    </w:p>
  </w:footnote>
  <w:footnote w:id="643">
    <w:p w14:paraId="4D84100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veḷḷai</w:t>
      </w:r>
      <w:proofErr w:type="spellEnd"/>
      <w:r w:rsidRPr="00542FF1">
        <w:rPr>
          <w:rFonts w:ascii="Gandhari Unicode" w:hAnsi="Gandhari Unicode"/>
          <w:lang w:val="en-GB"/>
        </w:rPr>
        <w:t xml:space="preserve"> is literally "whiteness"; according to the Index it is a variety of sheep;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on his part glosses with </w:t>
      </w:r>
      <w:proofErr w:type="spellStart"/>
      <w:r w:rsidRPr="00542FF1">
        <w:rPr>
          <w:rFonts w:ascii="Gandhari Unicode" w:hAnsi="Gandhari Unicode"/>
          <w:i/>
          <w:lang w:val="en-GB"/>
        </w:rPr>
        <w:t>veḷḷāṭu</w:t>
      </w:r>
      <w:proofErr w:type="spellEnd"/>
      <w:r w:rsidRPr="00542FF1">
        <w:rPr>
          <w:rFonts w:ascii="Gandhari Unicode" w:hAnsi="Gandhari Unicode"/>
          <w:lang w:val="en-GB"/>
        </w:rPr>
        <w:t xml:space="preserve"> "he-goat".</w:t>
      </w:r>
    </w:p>
  </w:footnote>
  <w:footnote w:id="644">
    <w:p w14:paraId="5E68B3B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yār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aṇaṅku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uṟṟaṉai</w:t>
      </w:r>
      <w:proofErr w:type="spellEnd"/>
      <w:r w:rsidRPr="00542FF1">
        <w:rPr>
          <w:rFonts w:ascii="Gandhari Unicode" w:hAnsi="Gandhari Unicode"/>
          <w:lang w:val="en-GB"/>
        </w:rPr>
        <w:t xml:space="preserve"> is literally "whom did you have/experience as trouble?" It is impossible to decide whether the p.a. here expresses a completeness of action (who has troubled you last night?), or a state which had begun in the past but does still last.</w:t>
      </w:r>
    </w:p>
  </w:footnote>
  <w:footnote w:id="645">
    <w:p w14:paraId="71C34A0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alai</w:t>
      </w:r>
      <w:r w:rsidRPr="00542FF1">
        <w:rPr>
          <w:rFonts w:ascii="Gandhari Unicode" w:hAnsi="Gandhari Unicode"/>
          <w:lang w:val="en-GB"/>
        </w:rPr>
        <w:t xml:space="preserve">: this is a remarkable use of the mere verbal root, namely in a syntactically relevant position at the end of the penultimate line. What would be expected is the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so frequently to be found in this position. But </w:t>
      </w:r>
      <w:proofErr w:type="spellStart"/>
      <w:r w:rsidRPr="00542FF1">
        <w:rPr>
          <w:rFonts w:ascii="Gandhari Unicode" w:hAnsi="Gandhari Unicode"/>
          <w:i/>
          <w:lang w:val="en-GB"/>
        </w:rPr>
        <w:t>aḷaikkum</w:t>
      </w:r>
      <w:proofErr w:type="spellEnd"/>
      <w:r w:rsidRPr="00542FF1">
        <w:rPr>
          <w:rFonts w:ascii="Gandhari Unicode" w:hAnsi="Gandhari Unicode"/>
          <w:lang w:val="en-GB"/>
        </w:rPr>
        <w:t xml:space="preserve"> would be hypermetrical here.</w:t>
      </w:r>
    </w:p>
  </w:footnote>
  <w:footnote w:id="646">
    <w:p w14:paraId="6BFB9A2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all the </w:t>
      </w:r>
      <w:proofErr w:type="spellStart"/>
      <w:r w:rsidRPr="00542FF1">
        <w:rPr>
          <w:rFonts w:ascii="Gandhari Unicode" w:hAnsi="Gandhari Unicode"/>
        </w:rPr>
        <w:t>mss.</w:t>
      </w:r>
      <w:proofErr w:type="spellEnd"/>
      <w:r w:rsidRPr="00542FF1">
        <w:rPr>
          <w:rFonts w:ascii="Gandhari Unicode" w:hAnsi="Gandhari Unicode"/>
        </w:rPr>
        <w:t xml:space="preserve"> seem unanimous against the version of both editions, although I cannot perceive much semantic difference between the alternatives </w:t>
      </w:r>
      <w:proofErr w:type="spellStart"/>
      <w:r w:rsidRPr="00542FF1">
        <w:rPr>
          <w:rFonts w:ascii="Gandhari Unicode" w:hAnsi="Gandhari Unicode"/>
          <w:i/>
          <w:iCs/>
        </w:rPr>
        <w:t>mutu</w:t>
      </w:r>
      <w:proofErr w:type="spellEnd"/>
      <w:r w:rsidRPr="00542FF1">
        <w:rPr>
          <w:rFonts w:ascii="Gandhari Unicode" w:hAnsi="Gandhari Unicode"/>
        </w:rPr>
        <w:t xml:space="preserve"> or </w:t>
      </w:r>
      <w:proofErr w:type="spellStart"/>
      <w:r w:rsidRPr="00542FF1">
        <w:rPr>
          <w:rFonts w:ascii="Gandhari Unicode" w:hAnsi="Gandhari Unicode"/>
          <w:i/>
          <w:iCs/>
        </w:rPr>
        <w:t>mutir</w:t>
      </w:r>
      <w:proofErr w:type="spellEnd"/>
      <w:r w:rsidRPr="00542FF1">
        <w:rPr>
          <w:rFonts w:ascii="Gandhari Unicode" w:hAnsi="Gandhari Unicode"/>
        </w:rPr>
        <w:t>.</w:t>
      </w:r>
    </w:p>
  </w:footnote>
  <w:footnote w:id="647">
    <w:p w14:paraId="2E55993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reads </w:t>
      </w:r>
      <w:proofErr w:type="spellStart"/>
      <w:r w:rsidRPr="00542FF1">
        <w:rPr>
          <w:rFonts w:ascii="Gandhari Unicode" w:hAnsi="Gandhari Unicode"/>
          <w:i/>
          <w:lang w:val="en-GB"/>
        </w:rPr>
        <w:t>eṉiṉ</w:t>
      </w:r>
      <w:proofErr w:type="spellEnd"/>
      <w:r w:rsidRPr="00542FF1">
        <w:rPr>
          <w:rFonts w:ascii="Gandhari Unicode" w:hAnsi="Gandhari Unicode"/>
          <w:lang w:val="en-GB"/>
        </w:rPr>
        <w:t xml:space="preserve"> here merely as the later particle of conditional, that is, he glosses with </w:t>
      </w:r>
      <w:proofErr w:type="spellStart"/>
      <w:r w:rsidRPr="00542FF1">
        <w:rPr>
          <w:rFonts w:ascii="Gandhari Unicode" w:hAnsi="Gandhari Unicode"/>
          <w:i/>
          <w:lang w:val="en-GB"/>
        </w:rPr>
        <w:t>āyiṉ</w:t>
      </w:r>
      <w:proofErr w:type="spellEnd"/>
      <w:r w:rsidRPr="00542FF1">
        <w:rPr>
          <w:rFonts w:ascii="Gandhari Unicode" w:hAnsi="Gandhari Unicode"/>
          <w:lang w:val="en-GB"/>
        </w:rPr>
        <w:t xml:space="preserve">. This seems to be a loss also from the point of view of content. After all public talk is one of the main </w:t>
      </w:r>
      <w:proofErr w:type="spellStart"/>
      <w:r w:rsidRPr="00542FF1">
        <w:rPr>
          <w:rFonts w:ascii="Gandhari Unicode" w:hAnsi="Gandhari Unicode"/>
          <w:lang w:val="en-GB"/>
        </w:rPr>
        <w:t>topoi</w:t>
      </w:r>
      <w:proofErr w:type="spellEnd"/>
      <w:r w:rsidRPr="00542FF1">
        <w:rPr>
          <w:rFonts w:ascii="Gandhari Unicode" w:hAnsi="Gandhari Unicode"/>
          <w:lang w:val="en-GB"/>
        </w:rPr>
        <w:t xml:space="preserve"> in connection with infidelity.</w:t>
      </w:r>
    </w:p>
  </w:footnote>
  <w:footnote w:id="648">
    <w:p w14:paraId="24E3C51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It is noticeable that this is the only instance in the KT in which the </w:t>
      </w:r>
      <w:proofErr w:type="spellStart"/>
      <w:r w:rsidRPr="00542FF1">
        <w:rPr>
          <w:rFonts w:ascii="Gandhari Unicode" w:hAnsi="Gandhari Unicode"/>
          <w:i/>
          <w:lang w:val="en-GB"/>
        </w:rPr>
        <w:t>parattai</w:t>
      </w:r>
      <w:proofErr w:type="spellEnd"/>
      <w:r w:rsidRPr="00542FF1">
        <w:rPr>
          <w:rFonts w:ascii="Gandhari Unicode" w:hAnsi="Gandhari Unicode"/>
          <w:lang w:val="en-GB"/>
        </w:rPr>
        <w:t xml:space="preserve"> is presented as having a confidante, </w:t>
      </w:r>
      <w:proofErr w:type="spellStart"/>
      <w:r w:rsidRPr="00542FF1">
        <w:rPr>
          <w:rFonts w:ascii="Gandhari Unicode" w:hAnsi="Gandhari Unicode"/>
          <w:i/>
          <w:lang w:val="en-GB"/>
        </w:rPr>
        <w:t>tōḻi</w:t>
      </w:r>
      <w:proofErr w:type="spellEnd"/>
      <w:r w:rsidRPr="00542FF1">
        <w:rPr>
          <w:rFonts w:ascii="Gandhari Unicode" w:hAnsi="Gandhari Unicode"/>
          <w:lang w:val="en-GB"/>
        </w:rPr>
        <w:t>, to whom she talks. Perhaps this could be used as an argument in support of the interpretation of a rival woman rather than a courtesan.</w:t>
      </w:r>
    </w:p>
  </w:footnote>
  <w:footnote w:id="649">
    <w:p w14:paraId="510D1C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toṉṟu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mutu</w:t>
      </w:r>
      <w:proofErr w:type="spellEnd"/>
      <w:r w:rsidRPr="00542FF1">
        <w:rPr>
          <w:rFonts w:ascii="Gandhari Unicode" w:hAnsi="Gandhari Unicode"/>
          <w:lang w:val="en-GB"/>
        </w:rPr>
        <w:t xml:space="preserve"> (n.sg. + adj.) is strangely terse and gives rise to the expectation of a special nuance of meaning. A comparable, though less "heavy" synonym compound (of the same metrical length and the same semantic substance) is </w:t>
      </w:r>
      <w:proofErr w:type="spellStart"/>
      <w:r w:rsidRPr="00542FF1">
        <w:rPr>
          <w:rFonts w:ascii="Gandhari Unicode" w:hAnsi="Gandhari Unicode"/>
          <w:i/>
          <w:lang w:val="en-GB"/>
        </w:rPr>
        <w:t>toṉmutu</w:t>
      </w:r>
      <w:proofErr w:type="spellEnd"/>
      <w:r w:rsidRPr="00542FF1">
        <w:rPr>
          <w:rFonts w:ascii="Gandhari Unicode" w:hAnsi="Gandhari Unicode"/>
          <w:lang w:val="en-GB"/>
        </w:rPr>
        <w:t xml:space="preserve"> in KT 15.2.</w:t>
      </w:r>
    </w:p>
  </w:footnote>
  <w:footnote w:id="650">
    <w:p w14:paraId="7EFA4C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takes </w:t>
      </w:r>
      <w:proofErr w:type="spellStart"/>
      <w:r w:rsidRPr="00542FF1">
        <w:rPr>
          <w:rFonts w:ascii="Gandhari Unicode" w:hAnsi="Gandhari Unicode"/>
          <w:i/>
          <w:lang w:val="en-GB"/>
        </w:rPr>
        <w:t>kuṉṟūr</w:t>
      </w:r>
      <w:proofErr w:type="spellEnd"/>
      <w:r w:rsidRPr="00542FF1">
        <w:rPr>
          <w:rFonts w:ascii="Gandhari Unicode" w:hAnsi="Gandhari Unicode"/>
          <w:lang w:val="en-GB"/>
        </w:rPr>
        <w:t xml:space="preserve"> as a </w:t>
      </w:r>
      <w:proofErr w:type="spellStart"/>
      <w:r w:rsidRPr="00542FF1">
        <w:rPr>
          <w:rFonts w:ascii="Gandhari Unicode" w:hAnsi="Gandhari Unicode"/>
          <w:i/>
          <w:lang w:val="en-GB"/>
        </w:rPr>
        <w:t>nomen</w:t>
      </w:r>
      <w:proofErr w:type="spellEnd"/>
      <w:r w:rsidRPr="00542FF1">
        <w:rPr>
          <w:rFonts w:ascii="Gandhari Unicode" w:hAnsi="Gandhari Unicode"/>
          <w:i/>
          <w:lang w:val="en-GB"/>
        </w:rPr>
        <w:t xml:space="preserve"> proprium</w:t>
      </w:r>
      <w:r w:rsidRPr="00542FF1">
        <w:rPr>
          <w:rFonts w:ascii="Gandhari Unicode" w:hAnsi="Gandhari Unicode"/>
          <w:lang w:val="en-GB"/>
        </w:rPr>
        <w:t xml:space="preserve">: </w:t>
      </w:r>
      <w:proofErr w:type="spellStart"/>
      <w:r w:rsidRPr="00542FF1">
        <w:rPr>
          <w:rFonts w:ascii="Gandhari Unicode" w:hAnsi="Gandhari Unicode"/>
          <w:lang w:val="en-GB"/>
        </w:rPr>
        <w:t>Kuṉṟūr</w:t>
      </w:r>
      <w:proofErr w:type="spellEnd"/>
      <w:r w:rsidRPr="00542FF1">
        <w:rPr>
          <w:rFonts w:ascii="Gandhari Unicode" w:hAnsi="Gandhari Unicode"/>
          <w:lang w:val="en-GB"/>
        </w:rPr>
        <w:t>.</w:t>
      </w:r>
    </w:p>
  </w:footnote>
  <w:footnote w:id="651">
    <w:p w14:paraId="634F2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kaṇaik</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kōṭṭu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explains this as a protrusion at the mouth of the fish,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actually as a kind of horn. Since </w:t>
      </w:r>
      <w:proofErr w:type="spellStart"/>
      <w:r w:rsidRPr="00542FF1">
        <w:rPr>
          <w:rFonts w:ascii="Gandhari Unicode" w:hAnsi="Gandhari Unicode"/>
          <w:i/>
          <w:lang w:val="en-GB"/>
        </w:rPr>
        <w:t>kōṭu</w:t>
      </w:r>
      <w:proofErr w:type="spellEnd"/>
      <w:r w:rsidRPr="00542FF1">
        <w:rPr>
          <w:rFonts w:ascii="Gandhari Unicode" w:hAnsi="Gandhari Unicode"/>
          <w:lang w:val="en-GB"/>
        </w:rPr>
        <w:t xml:space="preserve"> usually seems to refer to branched or forked items (the branch of a tree, the tusks of an elephant) I prefer to interpret fin here, but the possibility of a single "horn" cannot be excluded, </w:t>
      </w:r>
      <w:proofErr w:type="gramStart"/>
      <w:r w:rsidRPr="00542FF1">
        <w:rPr>
          <w:rFonts w:ascii="Gandhari Unicode" w:hAnsi="Gandhari Unicode"/>
          <w:lang w:val="en-GB"/>
        </w:rPr>
        <w:t>all the more</w:t>
      </w:r>
      <w:proofErr w:type="gramEnd"/>
      <w:r w:rsidRPr="00542FF1">
        <w:rPr>
          <w:rFonts w:ascii="Gandhari Unicode" w:hAnsi="Gandhari Unicode"/>
          <w:lang w:val="en-GB"/>
        </w:rPr>
        <w:t xml:space="preserve"> since as an attribute to </w:t>
      </w:r>
      <w:proofErr w:type="spellStart"/>
      <w:r w:rsidRPr="00542FF1">
        <w:rPr>
          <w:rFonts w:ascii="Gandhari Unicode" w:hAnsi="Gandhari Unicode"/>
          <w:i/>
          <w:lang w:val="en-GB"/>
        </w:rPr>
        <w:t>mīṉ</w:t>
      </w:r>
      <w:proofErr w:type="spellEnd"/>
      <w:r w:rsidRPr="00542FF1">
        <w:rPr>
          <w:rFonts w:ascii="Gandhari Unicode" w:hAnsi="Gandhari Unicode"/>
          <w:lang w:val="en-GB"/>
        </w:rPr>
        <w:t xml:space="preserve"> it sometimes seems to refer to a swordfish (cf. KT 304.4).</w:t>
      </w:r>
    </w:p>
  </w:footnote>
  <w:footnote w:id="652">
    <w:p w14:paraId="6F8D7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A strong variant of </w:t>
      </w:r>
      <w:proofErr w:type="spellStart"/>
      <w:r w:rsidRPr="00542FF1">
        <w:rPr>
          <w:rFonts w:ascii="Gandhari Unicode" w:hAnsi="Gandhari Unicode"/>
          <w:i/>
          <w:iCs/>
        </w:rPr>
        <w:t>viḻai</w:t>
      </w:r>
      <w:proofErr w:type="spellEnd"/>
      <w:r w:rsidRPr="00542FF1">
        <w:rPr>
          <w:rFonts w:ascii="Gandhari Unicode" w:hAnsi="Gandhari Unicode"/>
        </w:rPr>
        <w:t xml:space="preserve"> is not found in the TL and does not seem reported by any </w:t>
      </w:r>
      <w:proofErr w:type="spellStart"/>
      <w:r w:rsidRPr="00542FF1">
        <w:rPr>
          <w:rFonts w:ascii="Gandhari Unicode" w:hAnsi="Gandhari Unicode"/>
        </w:rPr>
        <w:t>ms.</w:t>
      </w:r>
      <w:proofErr w:type="spellEnd"/>
      <w:r w:rsidRPr="00542FF1">
        <w:rPr>
          <w:rFonts w:ascii="Gandhari Unicode" w:hAnsi="Gandhari Unicode"/>
        </w:rPr>
        <w:t xml:space="preserve"> still available either.</w:t>
      </w:r>
    </w:p>
  </w:footnote>
  <w:footnote w:id="653">
    <w:p w14:paraId="2135D9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uppu</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the word order here suggests that it is the cart, </w:t>
      </w:r>
      <w:proofErr w:type="spellStart"/>
      <w:r w:rsidRPr="00542FF1">
        <w:rPr>
          <w:rFonts w:ascii="Gandhari Unicode" w:hAnsi="Gandhari Unicode"/>
          <w:i/>
          <w:lang w:val="en-GB"/>
        </w:rPr>
        <w:t>cakaṭam</w:t>
      </w:r>
      <w:proofErr w:type="spellEnd"/>
      <w:r w:rsidRPr="00542FF1">
        <w:rPr>
          <w:rFonts w:ascii="Gandhari Unicode" w:hAnsi="Gandhari Unicode"/>
          <w:lang w:val="en-GB"/>
        </w:rPr>
        <w:t xml:space="preserve">, which is the subject of </w:t>
      </w:r>
      <w:proofErr w:type="spellStart"/>
      <w:r w:rsidRPr="00542FF1">
        <w:rPr>
          <w:rFonts w:ascii="Gandhari Unicode" w:hAnsi="Gandhari Unicode"/>
          <w:i/>
          <w:lang w:val="en-GB"/>
        </w:rPr>
        <w:t>vīntu</w:t>
      </w:r>
      <w:proofErr w:type="spellEnd"/>
      <w:r w:rsidRPr="00542FF1">
        <w:rPr>
          <w:rFonts w:ascii="Gandhari Unicode" w:hAnsi="Gandhari Unicode"/>
          <w:lang w:val="en-GB"/>
        </w:rPr>
        <w:t xml:space="preserve">, which would be, of course, a slanting image. </w:t>
      </w:r>
      <w:r>
        <w:rPr>
          <w:rFonts w:ascii="Gandhari Unicode" w:hAnsi="Gandhari Unicode"/>
          <w:lang w:val="en-GB"/>
        </w:rPr>
        <w:t>TVG</w:t>
      </w:r>
      <w:r w:rsidRPr="00542FF1">
        <w:rPr>
          <w:rFonts w:ascii="Gandhari Unicode" w:hAnsi="Gandhari Unicode"/>
          <w:lang w:val="en-GB"/>
        </w:rPr>
        <w:t xml:space="preserve"> explains this as a poetic change of word order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to be interpreted as </w:t>
      </w:r>
      <w:proofErr w:type="spellStart"/>
      <w:r w:rsidRPr="00542FF1">
        <w:rPr>
          <w:rFonts w:ascii="Gandhari Unicode" w:hAnsi="Gandhari Unicode"/>
          <w:i/>
          <w:lang w:val="en-GB"/>
        </w:rPr>
        <w:t>cakaṭam</w:t>
      </w:r>
      <w:proofErr w:type="spellEnd"/>
      <w:r w:rsidRPr="00542FF1">
        <w:rPr>
          <w:rFonts w:ascii="Gandhari Unicode" w:hAnsi="Gandhari Unicode"/>
          <w:i/>
          <w:lang w:val="en-GB"/>
        </w:rPr>
        <w:t xml:space="preserve"> oy </w:t>
      </w:r>
      <w:proofErr w:type="spellStart"/>
      <w:r w:rsidRPr="00542FF1">
        <w:rPr>
          <w:rFonts w:ascii="Gandhari Unicode" w:hAnsi="Gandhari Unicode"/>
          <w:i/>
          <w:lang w:val="en-GB"/>
        </w:rPr>
        <w:t>uppu</w:t>
      </w:r>
      <w:proofErr w:type="spellEnd"/>
      <w:r w:rsidRPr="00542FF1">
        <w:rPr>
          <w:rFonts w:ascii="Gandhari Unicode" w:hAnsi="Gandhari Unicode"/>
          <w:lang w:val="en-GB"/>
        </w:rPr>
        <w:t>), but it might also be taken as above.</w:t>
      </w:r>
    </w:p>
  </w:footnote>
  <w:footnote w:id="654">
    <w:p w14:paraId="29D6BA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arum </w:t>
      </w:r>
      <w:proofErr w:type="spellStart"/>
      <w:r w:rsidRPr="00542FF1">
        <w:rPr>
          <w:rFonts w:ascii="Gandhari Unicode" w:hAnsi="Gandhari Unicode"/>
          <w:i/>
          <w:lang w:val="en-GB"/>
        </w:rPr>
        <w:t>karai</w:t>
      </w:r>
      <w:proofErr w:type="spellEnd"/>
      <w:r w:rsidRPr="00542FF1">
        <w:rPr>
          <w:rFonts w:ascii="Gandhari Unicode" w:hAnsi="Gandhari Unicode"/>
          <w:lang w:val="en-GB"/>
        </w:rPr>
        <w:t xml:space="preserve">: this expression seems to be an elliptical formulation (as quite usual with </w:t>
      </w:r>
      <w:r w:rsidRPr="00542FF1">
        <w:rPr>
          <w:rFonts w:ascii="Gandhari Unicode" w:hAnsi="Gandhari Unicode"/>
          <w:i/>
          <w:lang w:val="en-GB"/>
        </w:rPr>
        <w:t>arum</w:t>
      </w:r>
      <w:r w:rsidRPr="00542FF1">
        <w:rPr>
          <w:rFonts w:ascii="Gandhari Unicode" w:hAnsi="Gandhari Unicode"/>
          <w:lang w:val="en-GB"/>
        </w:rPr>
        <w:t>) for a shore difficult to pass, presumably since the sand is deep and it is difficult to draw a cart across when passing the river.</w:t>
      </w:r>
    </w:p>
  </w:footnote>
  <w:footnote w:id="655">
    <w:p w14:paraId="2DCEC37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makiḻntataṉṟalaiyum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viḻaintataṉṟalaiyum</w:t>
      </w:r>
      <w:proofErr w:type="spellEnd"/>
      <w:r w:rsidRPr="00542FF1">
        <w:rPr>
          <w:rFonts w:ascii="Gandhari Unicode" w:hAnsi="Gandhari Unicode"/>
          <w:lang w:val="en-GB"/>
        </w:rPr>
        <w:t xml:space="preserve"> presumably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analysed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as participial nouns of the p.a., n.sg. obl. +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 </w:t>
      </w:r>
      <w:r w:rsidRPr="00542FF1">
        <w:rPr>
          <w:rFonts w:ascii="Gandhari Unicode" w:hAnsi="Gandhari Unicode"/>
          <w:i/>
          <w:lang w:val="en-GB"/>
        </w:rPr>
        <w:t>-um</w:t>
      </w:r>
      <w:r w:rsidRPr="00542FF1">
        <w:rPr>
          <w:rFonts w:ascii="Gandhari Unicode" w:hAnsi="Gandhari Unicode"/>
          <w:lang w:val="en-GB"/>
        </w:rPr>
        <w:t xml:space="preserve">, but what is the function of </w:t>
      </w:r>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here? Here it seems to be a mere locative suffix, without any connotation of "on top of", as in the morphological parallels in KT 240.4, 377.2). And what is the function of </w:t>
      </w:r>
      <w:r w:rsidRPr="00542FF1">
        <w:rPr>
          <w:rFonts w:ascii="Gandhari Unicode" w:hAnsi="Gandhari Unicode"/>
          <w:i/>
          <w:lang w:val="en-GB"/>
        </w:rPr>
        <w:t>-um</w:t>
      </w:r>
      <w:r w:rsidRPr="00542FF1">
        <w:rPr>
          <w:rFonts w:ascii="Gandhari Unicode" w:hAnsi="Gandhari Unicode"/>
          <w:lang w:val="en-GB"/>
        </w:rPr>
        <w:t xml:space="preserve">? Another possible analysis would be </w:t>
      </w:r>
      <w:proofErr w:type="spellStart"/>
      <w:r w:rsidRPr="00542FF1">
        <w:rPr>
          <w:rFonts w:ascii="Gandhari Unicode" w:hAnsi="Gandhari Unicode"/>
          <w:i/>
          <w:lang w:val="en-GB"/>
        </w:rPr>
        <w:t>makiḻntu</w:t>
      </w:r>
      <w:proofErr w:type="spellEnd"/>
      <w:r w:rsidRPr="00542FF1">
        <w:rPr>
          <w:rFonts w:ascii="Gandhari Unicode" w:hAnsi="Gandhari Unicode"/>
          <w:i/>
          <w:lang w:val="en-GB"/>
        </w:rPr>
        <w:t>/</w:t>
      </w:r>
      <w:proofErr w:type="spellStart"/>
      <w:r w:rsidRPr="00542FF1">
        <w:rPr>
          <w:rFonts w:ascii="Gandhari Unicode" w:hAnsi="Gandhari Unicode"/>
          <w:i/>
          <w:lang w:val="en-GB"/>
        </w:rPr>
        <w:t>viḻaintu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ataṉ</w:t>
      </w:r>
      <w:proofErr w:type="spellEnd"/>
      <w:r w:rsidRPr="00542FF1">
        <w:rPr>
          <w:rFonts w:ascii="Gandhari Unicode" w:hAnsi="Gandhari Unicode"/>
          <w:i/>
          <w:lang w:val="en-GB"/>
        </w:rPr>
        <w:t>-</w:t>
      </w:r>
      <w:proofErr w:type="spellStart"/>
      <w:r w:rsidRPr="00542FF1">
        <w:rPr>
          <w:rFonts w:ascii="Gandhari Unicode" w:hAnsi="Gandhari Unicode"/>
          <w:i/>
          <w:lang w:val="en-GB"/>
        </w:rPr>
        <w:t>talai</w:t>
      </w:r>
      <w:proofErr w:type="spellEnd"/>
      <w:r w:rsidRPr="00542FF1">
        <w:rPr>
          <w:rFonts w:ascii="Gandhari Unicode" w:hAnsi="Gandhari Unicode"/>
          <w:i/>
          <w:lang w:val="en-GB"/>
        </w:rPr>
        <w:t>-y-um</w:t>
      </w:r>
      <w:r w:rsidRPr="00542FF1">
        <w:rPr>
          <w:rFonts w:ascii="Gandhari Unicode" w:hAnsi="Gandhari Unicode"/>
          <w:lang w:val="en-GB"/>
        </w:rPr>
        <w:t xml:space="preserve">, that is, absolutive plus a kind of adverb "moreover" (which seems to be the usual meaning when it follows a finite verb as in KT 161.2, 302.2, 366.3), which would be more favourable to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interpretation (1+2b).</w:t>
      </w:r>
    </w:p>
  </w:footnote>
  <w:footnote w:id="656">
    <w:p w14:paraId="702D4EC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ūrō</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here </w:t>
      </w:r>
      <w:r w:rsidRPr="00542FF1">
        <w:rPr>
          <w:rFonts w:ascii="Gandhari Unicode" w:hAnsi="Gandhari Unicode"/>
          <w:i/>
          <w:lang w:val="en-GB"/>
        </w:rPr>
        <w:t>-ō</w:t>
      </w:r>
      <w:r w:rsidRPr="00542FF1">
        <w:rPr>
          <w:rFonts w:ascii="Gandhari Unicode" w:hAnsi="Gandhari Unicode"/>
          <w:lang w:val="en-GB"/>
        </w:rPr>
        <w:t xml:space="preserve"> might be taken as a particle of demarcation of topic and </w:t>
      </w:r>
      <w:proofErr w:type="spellStart"/>
      <w:r w:rsidRPr="00542FF1">
        <w:rPr>
          <w:rFonts w:ascii="Gandhari Unicode" w:hAnsi="Gandhari Unicode"/>
          <w:i/>
          <w:lang w:val="en-GB"/>
        </w:rPr>
        <w:t>māntai</w:t>
      </w:r>
      <w:proofErr w:type="spellEnd"/>
      <w:r w:rsidRPr="00542FF1">
        <w:rPr>
          <w:rFonts w:ascii="Gandhari Unicode" w:hAnsi="Gandhari Unicode"/>
          <w:lang w:val="en-GB"/>
        </w:rPr>
        <w:t xml:space="preserve"> as an openly </w:t>
      </w:r>
      <w:proofErr w:type="spellStart"/>
      <w:r w:rsidRPr="00542FF1">
        <w:rPr>
          <w:rFonts w:ascii="Gandhari Unicode" w:hAnsi="Gandhari Unicode"/>
          <w:lang w:val="en-GB"/>
        </w:rPr>
        <w:t>postpositioned</w:t>
      </w:r>
      <w:proofErr w:type="spellEnd"/>
      <w:r w:rsidRPr="00542FF1">
        <w:rPr>
          <w:rFonts w:ascii="Gandhari Unicode" w:hAnsi="Gandhari Unicode"/>
          <w:lang w:val="en-GB"/>
        </w:rPr>
        <w:t xml:space="preserve"> subject.</w:t>
      </w:r>
    </w:p>
  </w:footnote>
  <w:footnote w:id="657">
    <w:p w14:paraId="1533D1A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peyarttaliṉ</w:t>
      </w:r>
      <w:proofErr w:type="spellEnd"/>
      <w:r w:rsidRPr="00542FF1">
        <w:rPr>
          <w:rFonts w:ascii="Gandhari Unicode" w:hAnsi="Gandhari Unicode"/>
          <w:lang w:val="en-GB"/>
        </w:rPr>
        <w:t xml:space="preserve">: how to understand the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-suffix? Conditional does not fit (since this is a verbal noun), so it might be a kind of oblique of simultaneousness? (Cf. </w:t>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KT 167.5) And is this the perspective of the heron: the waves coming in bring the fish and the birds try to seize it before the waves rolling out take it back again?</w:t>
      </w:r>
    </w:p>
  </w:footnote>
  <w:footnote w:id="658">
    <w:p w14:paraId="7FFED7B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to be understood as attribute to </w:t>
      </w:r>
      <w:proofErr w:type="spellStart"/>
      <w:r w:rsidRPr="00542FF1">
        <w:rPr>
          <w:rFonts w:ascii="Gandhari Unicode" w:hAnsi="Gandhari Unicode"/>
          <w:i/>
          <w:lang w:val="en-GB"/>
        </w:rPr>
        <w:t>tirai</w:t>
      </w:r>
      <w:proofErr w:type="spellEnd"/>
      <w:r w:rsidRPr="00542FF1">
        <w:rPr>
          <w:rFonts w:ascii="Gandhari Unicode" w:hAnsi="Gandhari Unicode"/>
          <w:i/>
          <w:lang w:val="en-GB"/>
        </w:rPr>
        <w:t>,</w:t>
      </w:r>
      <w:r w:rsidRPr="00542FF1">
        <w:rPr>
          <w:rFonts w:ascii="Gandhari Unicode" w:hAnsi="Gandhari Unicode"/>
          <w:lang w:val="en-GB"/>
        </w:rPr>
        <w:t xml:space="preserve"> and does it denote a continuous existence, or does it, on the contrary, mean the suddenly approaching breaker, which washes away the fish and startles the herons?</w:t>
      </w:r>
    </w:p>
  </w:footnote>
  <w:footnote w:id="659">
    <w:p w14:paraId="6EA5B44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ākiṉṟu</w:t>
      </w:r>
      <w:proofErr w:type="spellEnd"/>
      <w:r w:rsidRPr="00542FF1">
        <w:rPr>
          <w:rFonts w:ascii="Gandhari Unicode" w:hAnsi="Gandhari Unicode"/>
          <w:lang w:val="en-GB"/>
        </w:rPr>
        <w:t>: is the p.a. here used in a resultative sense (now, since HE has gone away, the village has become a lonely place)?</w:t>
      </w:r>
    </w:p>
  </w:footnote>
  <w:footnote w:id="660">
    <w:p w14:paraId="6603233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minority reading </w:t>
      </w:r>
      <w:proofErr w:type="spellStart"/>
      <w:r w:rsidRPr="00542FF1">
        <w:rPr>
          <w:rFonts w:ascii="Gandhari Unicode" w:hAnsi="Gandhari Unicode"/>
          <w:i/>
          <w:lang w:val="en-GB"/>
        </w:rPr>
        <w:t>kaḻuma</w:t>
      </w:r>
      <w:proofErr w:type="spellEnd"/>
      <w:r w:rsidRPr="00542FF1">
        <w:rPr>
          <w:rFonts w:ascii="Gandhari Unicode" w:hAnsi="Gandhari Unicode"/>
          <w:i/>
          <w:lang w:val="en-GB"/>
        </w:rPr>
        <w:t>(t)</w:t>
      </w:r>
      <w:r w:rsidRPr="00542FF1">
        <w:rPr>
          <w:rFonts w:ascii="Gandhari Unicode" w:hAnsi="Gandhari Unicode"/>
          <w:lang w:val="en-GB"/>
        </w:rPr>
        <w:t xml:space="preserve">, inf. of </w:t>
      </w:r>
      <w:proofErr w:type="spellStart"/>
      <w:r w:rsidRPr="00542FF1">
        <w:rPr>
          <w:rFonts w:ascii="Gandhari Unicode" w:hAnsi="Gandhari Unicode"/>
          <w:i/>
          <w:lang w:val="en-GB"/>
        </w:rPr>
        <w:t>kaḻumu-tal</w:t>
      </w:r>
      <w:proofErr w:type="spellEnd"/>
      <w:r w:rsidRPr="00542FF1">
        <w:rPr>
          <w:rFonts w:ascii="Gandhari Unicode" w:hAnsi="Gandhari Unicode"/>
          <w:lang w:val="en-GB"/>
        </w:rPr>
        <w:t xml:space="preserve"> "to fill", is the one accepted into the text in the wake of </w:t>
      </w:r>
      <w:proofErr w:type="spellStart"/>
      <w:r w:rsidRPr="00542FF1">
        <w:rPr>
          <w:rFonts w:ascii="Gandhari Unicode" w:hAnsi="Gandhari Unicode"/>
          <w:lang w:val="en-GB"/>
        </w:rPr>
        <w:t>Vaiyāpurip</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Piḷḷai</w:t>
      </w:r>
      <w:proofErr w:type="spellEnd"/>
      <w:r w:rsidRPr="00542FF1">
        <w:rPr>
          <w:rFonts w:ascii="Gandhari Unicode" w:hAnsi="Gandhari Unicode"/>
          <w:lang w:val="en-GB"/>
        </w:rPr>
        <w:t>. It seems to be slightly easier to construe ("while spicy smoke filled the eyes ...").</w:t>
      </w:r>
    </w:p>
  </w:footnote>
  <w:footnote w:id="661">
    <w:p w14:paraId="216B2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pākar</w:t>
      </w:r>
      <w:proofErr w:type="spellEnd"/>
      <w:r w:rsidRPr="00542FF1">
        <w:rPr>
          <w:rFonts w:ascii="Gandhari Unicode" w:hAnsi="Gandhari Unicode"/>
          <w:lang w:val="en-GB"/>
        </w:rPr>
        <w:t xml:space="preserve"> is attested only here in the early anthologies; according to the Index, it is "curry" </w:t>
      </w:r>
      <w:r w:rsidRPr="00542FF1">
        <w:rPr>
          <w:rFonts w:ascii="Gandhari Unicode" w:eastAsia="URW Palladio UNI" w:hAnsi="Gandhari Unicode" w:cs="URW Palladio UNI"/>
          <w:lang w:val="en-GB"/>
        </w:rPr>
        <w:t>–</w:t>
      </w:r>
      <w:r w:rsidRPr="00542FF1">
        <w:rPr>
          <w:rFonts w:ascii="Gandhari Unicode" w:hAnsi="Gandhari Unicode"/>
          <w:lang w:val="en-GB"/>
        </w:rPr>
        <w:t xml:space="preserve"> according to the TL "chariot"! Can this be a secondary formation to </w:t>
      </w:r>
      <w:proofErr w:type="spellStart"/>
      <w:r w:rsidRPr="00542FF1">
        <w:rPr>
          <w:rFonts w:ascii="Gandhari Unicode" w:hAnsi="Gandhari Unicode"/>
          <w:i/>
          <w:lang w:val="en-GB"/>
        </w:rPr>
        <w:t>pākam</w:t>
      </w:r>
      <w:proofErr w:type="spellEnd"/>
      <w:r w:rsidRPr="00542FF1">
        <w:rPr>
          <w:rFonts w:ascii="Gandhari Unicode" w:hAnsi="Gandhari Unicode"/>
          <w:lang w:val="en-GB"/>
        </w:rPr>
        <w:t xml:space="preserve"> &gt; Skt. </w:t>
      </w:r>
      <w:proofErr w:type="spellStart"/>
      <w:r w:rsidRPr="00542FF1">
        <w:rPr>
          <w:rFonts w:ascii="Gandhari Unicode" w:hAnsi="Gandhari Unicode"/>
          <w:i/>
          <w:lang w:val="en-GB"/>
        </w:rPr>
        <w:t>pāka</w:t>
      </w:r>
      <w:proofErr w:type="spellEnd"/>
      <w:r w:rsidRPr="00542FF1">
        <w:rPr>
          <w:rFonts w:ascii="Gandhari Unicode" w:hAnsi="Gandhari Unicode"/>
          <w:i/>
          <w:lang w:val="en-GB"/>
        </w:rPr>
        <w:t>-</w:t>
      </w:r>
      <w:r w:rsidRPr="00542FF1">
        <w:rPr>
          <w:rFonts w:ascii="Gandhari Unicode" w:hAnsi="Gandhari Unicode"/>
          <w:lang w:val="en-GB"/>
        </w:rPr>
        <w:t xml:space="preserve"> "cooking, cooked food"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kāmam</w:t>
      </w:r>
      <w:proofErr w:type="spellEnd"/>
      <w:r w:rsidRPr="00542FF1">
        <w:rPr>
          <w:rFonts w:ascii="Gandhari Unicode" w:hAnsi="Gandhari Unicode"/>
          <w:i/>
          <w:lang w:val="en-GB"/>
        </w:rPr>
        <w:t>/</w:t>
      </w:r>
      <w:proofErr w:type="spellStart"/>
      <w:r w:rsidRPr="00542FF1">
        <w:rPr>
          <w:rFonts w:ascii="Gandhari Unicode" w:hAnsi="Gandhari Unicode"/>
          <w:i/>
          <w:lang w:val="en-GB"/>
        </w:rPr>
        <w:t>kāmar</w:t>
      </w:r>
      <w:proofErr w:type="spellEnd"/>
      <w:r w:rsidRPr="00542FF1">
        <w:rPr>
          <w:rFonts w:ascii="Gandhari Unicode" w:hAnsi="Gandhari Unicode"/>
          <w:lang w:val="en-GB"/>
        </w:rPr>
        <w:t xml:space="preserve"> (the DEDR does not include it).</w:t>
      </w:r>
    </w:p>
  </w:footnote>
  <w:footnote w:id="662">
    <w:p w14:paraId="274B81A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mukaṉ</w:t>
      </w:r>
      <w:proofErr w:type="spellEnd"/>
      <w:r w:rsidRPr="00542FF1">
        <w:rPr>
          <w:rFonts w:ascii="Gandhari Unicode" w:hAnsi="Gandhari Unicode"/>
          <w:lang w:val="en-GB"/>
        </w:rPr>
        <w:t>: what is the function here of the -</w:t>
      </w:r>
      <w:r w:rsidRPr="00542FF1">
        <w:rPr>
          <w:rFonts w:ascii="Gandhari Unicode" w:hAnsi="Gandhari Unicode"/>
          <w:i/>
          <w:lang w:val="en-GB"/>
        </w:rPr>
        <w:t xml:space="preserve">ṉ </w:t>
      </w:r>
      <w:r w:rsidRPr="00542FF1">
        <w:rPr>
          <w:rFonts w:ascii="Gandhari Unicode" w:hAnsi="Gandhari Unicode"/>
          <w:lang w:val="en-GB"/>
        </w:rPr>
        <w:t xml:space="preserve">suffix instead of the usual </w:t>
      </w:r>
      <w:r w:rsidRPr="00542FF1">
        <w:rPr>
          <w:rFonts w:ascii="Gandhari Unicode" w:hAnsi="Gandhari Unicode"/>
          <w:i/>
          <w:lang w:val="en-GB"/>
        </w:rPr>
        <w:t>-m</w:t>
      </w:r>
      <w:r w:rsidRPr="00542FF1">
        <w:rPr>
          <w:rFonts w:ascii="Gandhari Unicode" w:hAnsi="Gandhari Unicode"/>
          <w:lang w:val="en-GB"/>
        </w:rPr>
        <w:t>? Is this a positive mark of distinction?</w:t>
      </w:r>
    </w:p>
  </w:footnote>
  <w:footnote w:id="663">
    <w:p w14:paraId="16BA43E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nuṇṇitiṉ</w:t>
      </w:r>
      <w:proofErr w:type="spellEnd"/>
      <w:r w:rsidRPr="00542FF1">
        <w:rPr>
          <w:rFonts w:ascii="Gandhari Unicode" w:hAnsi="Gandhari Unicode"/>
          <w:lang w:val="en-GB"/>
        </w:rPr>
        <w:t xml:space="preserve">: here we find an additional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-suffix, the oblique mark, added to a n.sg. used as an adverb.</w:t>
      </w:r>
    </w:p>
  </w:footnote>
  <w:footnote w:id="664">
    <w:p w14:paraId="02CCCD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uṇṭaliṉ</w:t>
      </w:r>
      <w:proofErr w:type="spellEnd"/>
      <w:r w:rsidRPr="00542FF1">
        <w:rPr>
          <w:rFonts w:ascii="Gandhari Unicode" w:hAnsi="Gandhari Unicode"/>
          <w:lang w:val="en-GB"/>
        </w:rPr>
        <w:t xml:space="preserve">: what is achieved by verbal noun in </w:t>
      </w:r>
      <w:r w:rsidRPr="00542FF1">
        <w:rPr>
          <w:rFonts w:ascii="Gandhari Unicode" w:hAnsi="Gandhari Unicode"/>
          <w:i/>
          <w:lang w:val="en-GB"/>
        </w:rPr>
        <w:t>-</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 See note on KT 166.1.</w:t>
      </w:r>
    </w:p>
  </w:footnote>
  <w:footnote w:id="665">
    <w:p w14:paraId="060361C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kaḻuvuṟu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kaliṅkam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kaḻāatu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the construction of this line is dubious. The first half might be literally "the garment which obtains washing", and so I decided to connect this with the </w:t>
      </w:r>
      <w:r w:rsidRPr="00542FF1">
        <w:rPr>
          <w:rFonts w:ascii="Gandhari Unicode" w:hAnsi="Gandhari Unicode"/>
          <w:i/>
          <w:lang w:val="en-GB"/>
        </w:rPr>
        <w:t>viral</w:t>
      </w:r>
      <w:r w:rsidRPr="00542FF1">
        <w:rPr>
          <w:rFonts w:ascii="Gandhari Unicode" w:hAnsi="Gandhari Unicode"/>
          <w:lang w:val="en-GB"/>
        </w:rPr>
        <w:t xml:space="preserve"> of line 1. </w:t>
      </w:r>
      <w:r>
        <w:rPr>
          <w:rFonts w:ascii="Gandhari Unicode" w:hAnsi="Gandhari Unicode"/>
          <w:lang w:val="en-GB"/>
        </w:rPr>
        <w:t>TVG</w:t>
      </w:r>
      <w:r w:rsidRPr="00542FF1">
        <w:rPr>
          <w:rFonts w:ascii="Gandhari Unicode" w:hAnsi="Gandhari Unicode"/>
          <w:lang w:val="en-GB"/>
        </w:rPr>
        <w:t xml:space="preserve"> reads the other way around, that is "pulling up (</w:t>
      </w:r>
      <w:proofErr w:type="spellStart"/>
      <w:r w:rsidRPr="00542FF1">
        <w:rPr>
          <w:rFonts w:ascii="Gandhari Unicode" w:hAnsi="Gandhari Unicode"/>
          <w:i/>
          <w:lang w:val="en-GB"/>
        </w:rPr>
        <w:t>uṭīi</w:t>
      </w:r>
      <w:proofErr w:type="spellEnd"/>
      <w:r w:rsidRPr="00542FF1">
        <w:rPr>
          <w:rFonts w:ascii="Gandhari Unicode" w:hAnsi="Gandhari Unicode"/>
          <w:lang w:val="en-GB"/>
        </w:rPr>
        <w:t xml:space="preserve">) a [newly] washed garment without washing the fingers ...". The problem with this is on the one hand the positioning of the </w:t>
      </w:r>
      <w:proofErr w:type="spellStart"/>
      <w:r w:rsidRPr="00542FF1">
        <w:rPr>
          <w:rFonts w:ascii="Gandhari Unicode" w:hAnsi="Gandhari Unicode"/>
          <w:i/>
          <w:lang w:val="en-GB"/>
        </w:rPr>
        <w:t>kaḻāatu</w:t>
      </w:r>
      <w:proofErr w:type="spellEnd"/>
      <w:r w:rsidRPr="00542FF1">
        <w:rPr>
          <w:rFonts w:ascii="Gandhari Unicode" w:hAnsi="Gandhari Unicode"/>
          <w:lang w:val="en-GB"/>
        </w:rPr>
        <w:t xml:space="preserve">, on the other the semantics of </w:t>
      </w:r>
      <w:proofErr w:type="spellStart"/>
      <w:r w:rsidRPr="00542FF1">
        <w:rPr>
          <w:rFonts w:ascii="Gandhari Unicode" w:hAnsi="Gandhari Unicode"/>
          <w:i/>
          <w:lang w:val="en-GB"/>
        </w:rPr>
        <w:t>uṭu</w:t>
      </w:r>
      <w:proofErr w:type="spellEnd"/>
      <w:r w:rsidRPr="00542FF1">
        <w:rPr>
          <w:rFonts w:ascii="Gandhari Unicode" w:hAnsi="Gandhari Unicode"/>
          <w:lang w:val="en-GB"/>
        </w:rPr>
        <w:t>, which seems to be rather simply "wearing" than "pulling up".</w:t>
      </w:r>
    </w:p>
  </w:footnote>
  <w:footnote w:id="666">
    <w:p w14:paraId="4ACB8AE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is yet another case where </w:t>
      </w:r>
      <w:proofErr w:type="spellStart"/>
      <w:r w:rsidRPr="00542FF1">
        <w:rPr>
          <w:rFonts w:ascii="Gandhari Unicode" w:hAnsi="Gandhari Unicode"/>
        </w:rPr>
        <w:t>Cām</w:t>
      </w:r>
      <w:proofErr w:type="spellEnd"/>
      <w:r w:rsidRPr="00542FF1">
        <w:rPr>
          <w:rFonts w:ascii="Gandhari Unicode" w:hAnsi="Gandhari Unicode"/>
        </w:rPr>
        <w:t xml:space="preserve">.'s reading just rests on a pencil correction to C2. In this case it is a consequential change for it changes the message of the whole poem. </w:t>
      </w:r>
      <w:proofErr w:type="spellStart"/>
      <w:r w:rsidRPr="00542FF1">
        <w:rPr>
          <w:rFonts w:ascii="Gandhari Unicode" w:hAnsi="Gandhari Unicode"/>
        </w:rPr>
        <w:t>Cām</w:t>
      </w:r>
      <w:proofErr w:type="spellEnd"/>
      <w:r w:rsidRPr="00542FF1">
        <w:rPr>
          <w:rFonts w:ascii="Gandhari Unicode" w:hAnsi="Gandhari Unicode"/>
        </w:rPr>
        <w:t xml:space="preserve">.'s hero is in a dilemma, neither being able to unite nor to depart, while the transmitted text makes HIM complain about the difficulties of separation. Now this is, to be sure, more a </w:t>
      </w:r>
      <w:proofErr w:type="spellStart"/>
      <w:r w:rsidRPr="00542FF1">
        <w:rPr>
          <w:rFonts w:ascii="Gandhari Unicode" w:hAnsi="Gandhari Unicode"/>
        </w:rPr>
        <w:t>topos</w:t>
      </w:r>
      <w:proofErr w:type="spellEnd"/>
      <w:r w:rsidRPr="00542FF1">
        <w:rPr>
          <w:rFonts w:ascii="Gandhari Unicode" w:hAnsi="Gandhari Unicode"/>
        </w:rPr>
        <w:t xml:space="preserve"> expected from the lips of one of the female protagonists. Was that a reason for </w:t>
      </w:r>
      <w:proofErr w:type="spellStart"/>
      <w:r w:rsidRPr="00542FF1">
        <w:rPr>
          <w:rFonts w:ascii="Gandhari Unicode" w:hAnsi="Gandhari Unicode"/>
        </w:rPr>
        <w:t>Cām</w:t>
      </w:r>
      <w:proofErr w:type="spellEnd"/>
      <w:r w:rsidRPr="00542FF1">
        <w:rPr>
          <w:rFonts w:ascii="Gandhari Unicode" w:hAnsi="Gandhari Unicode"/>
        </w:rPr>
        <w:t>. to emend the text?</w:t>
      </w:r>
    </w:p>
  </w:footnote>
  <w:footnote w:id="667">
    <w:p w14:paraId="7D9CAE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Pr>
          <w:rFonts w:ascii="Gandhari Unicode" w:hAnsi="Gandhari Unicode"/>
          <w:lang w:val="en-GB"/>
        </w:rPr>
        <w:t>TVG</w:t>
      </w:r>
      <w:r w:rsidRPr="00542FF1">
        <w:rPr>
          <w:rFonts w:ascii="Gandhari Unicode" w:hAnsi="Gandhari Unicode"/>
          <w:lang w:val="en-GB"/>
        </w:rPr>
        <w:t xml:space="preserve"> explains this strange comparison as a simile: the shoulders (a frequent metonymy or </w:t>
      </w:r>
      <w:r w:rsidRPr="00542FF1">
        <w:rPr>
          <w:rFonts w:ascii="Gandhari Unicode" w:hAnsi="Gandhari Unicode"/>
          <w:i/>
          <w:lang w:val="en-GB"/>
        </w:rPr>
        <w:t>pars-pro-toto</w:t>
      </w:r>
      <w:r w:rsidRPr="00542FF1">
        <w:rPr>
          <w:rFonts w:ascii="Gandhari Unicode" w:hAnsi="Gandhari Unicode"/>
          <w:lang w:val="en-GB"/>
        </w:rPr>
        <w:t xml:space="preserve"> expression for HER) would be the raft on which to cross the flood of desire.</w:t>
      </w:r>
    </w:p>
  </w:footnote>
  <w:footnote w:id="668">
    <w:p w14:paraId="7EEAD8C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virittuviṭṭu</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viṭu</w:t>
      </w:r>
      <w:proofErr w:type="spellEnd"/>
      <w:r w:rsidRPr="00542FF1">
        <w:rPr>
          <w:rFonts w:ascii="Gandhari Unicode" w:hAnsi="Gandhari Unicode"/>
          <w:lang w:val="en-GB"/>
        </w:rPr>
        <w:t xml:space="preserve"> is used as an auxiliary, denoting, according to Srin., a vigorous and uncontrollable accomplishing, that is, perhaps here just marking a second movement opposite to the first: </w:t>
      </w:r>
      <w:proofErr w:type="spellStart"/>
      <w:r w:rsidRPr="00542FF1">
        <w:rPr>
          <w:rFonts w:ascii="Gandhari Unicode" w:hAnsi="Gandhari Unicode"/>
          <w:i/>
          <w:lang w:val="en-GB"/>
        </w:rPr>
        <w:t>potintu</w:t>
      </w:r>
      <w:proofErr w:type="spellEnd"/>
      <w:r w:rsidRPr="00542FF1">
        <w:rPr>
          <w:rFonts w:ascii="Gandhari Unicode" w:hAnsi="Gandhari Unicode"/>
          <w:lang w:val="en-GB"/>
        </w:rPr>
        <w:t xml:space="preserve"> as bundling together in the basket, </w:t>
      </w:r>
      <w:proofErr w:type="spellStart"/>
      <w:r w:rsidRPr="00542FF1">
        <w:rPr>
          <w:rFonts w:ascii="Gandhari Unicode" w:hAnsi="Gandhari Unicode"/>
          <w:i/>
          <w:lang w:val="en-GB"/>
        </w:rPr>
        <w:t>virittu</w:t>
      </w:r>
      <w:proofErr w:type="spellEnd"/>
      <w:r w:rsidRPr="00542FF1">
        <w:rPr>
          <w:rFonts w:ascii="Gandhari Unicode" w:hAnsi="Gandhari Unicode"/>
          <w:lang w:val="en-GB"/>
        </w:rPr>
        <w:t xml:space="preserve"> as taking out again.</w:t>
      </w:r>
    </w:p>
  </w:footnote>
  <w:footnote w:id="669">
    <w:p w14:paraId="128BDA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ataṉiṉum</w:t>
      </w:r>
      <w:proofErr w:type="spellEnd"/>
      <w:r w:rsidRPr="00542FF1">
        <w:rPr>
          <w:rFonts w:ascii="Gandhari Unicode" w:hAnsi="Gandhari Unicode"/>
          <w:lang w:val="en-GB"/>
        </w:rPr>
        <w:t xml:space="preserve">: is this the comparative of the demonstrative pronoun = "moreover"? Has it a quasi-conjunctional function </w:t>
      </w:r>
      <w:proofErr w:type="gramStart"/>
      <w:r w:rsidRPr="00542FF1">
        <w:rPr>
          <w:rFonts w:ascii="Gandhari Unicode" w:hAnsi="Gandhari Unicode"/>
          <w:lang w:val="en-GB"/>
        </w:rPr>
        <w:t>similar to</w:t>
      </w:r>
      <w:proofErr w:type="gramEnd"/>
      <w:r w:rsidRPr="00542FF1">
        <w:rPr>
          <w:rFonts w:ascii="Gandhari Unicode" w:hAnsi="Gandhari Unicode"/>
          <w:lang w:val="en-GB"/>
        </w:rPr>
        <w:t xml:space="preserve"> that of </w:t>
      </w:r>
      <w:proofErr w:type="spellStart"/>
      <w:r w:rsidRPr="00542FF1">
        <w:rPr>
          <w:rFonts w:ascii="Gandhari Unicode" w:hAnsi="Gandhari Unicode"/>
          <w:i/>
          <w:lang w:val="en-GB"/>
        </w:rPr>
        <w:t>ataṉṟalai</w:t>
      </w:r>
      <w:proofErr w:type="spellEnd"/>
      <w:r w:rsidRPr="00542FF1">
        <w:rPr>
          <w:rFonts w:ascii="Gandhari Unicode" w:hAnsi="Gandhari Unicode"/>
          <w:lang w:val="en-GB"/>
        </w:rPr>
        <w:t>?</w:t>
      </w:r>
    </w:p>
  </w:footnote>
  <w:footnote w:id="670">
    <w:p w14:paraId="1A44C3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taṇa-ttal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piri-tal</w:t>
      </w:r>
      <w:proofErr w:type="spellEnd"/>
      <w:r w:rsidRPr="00542FF1">
        <w:rPr>
          <w:rFonts w:ascii="Gandhari Unicode" w:hAnsi="Gandhari Unicode"/>
          <w:lang w:val="en-GB"/>
        </w:rPr>
        <w:t>? Does the former denote a short-term absence and the latter going abroad? Srin. suggests the following tentative distinction: with the former the emphasis is on the separation from the lover, with the latter a separation aiming towards something.</w:t>
      </w:r>
    </w:p>
  </w:footnote>
  <w:footnote w:id="671">
    <w:p w14:paraId="5B0FDB8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Line 4 is hypermetrical in all versions apart from the EA one, which might represent an emendation on the part of its editor.</w:t>
      </w:r>
    </w:p>
  </w:footnote>
  <w:footnote w:id="672">
    <w:p w14:paraId="0A65D74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the use of the particle here is hard to account for.</w:t>
      </w:r>
    </w:p>
  </w:footnote>
  <w:footnote w:id="673">
    <w:p w14:paraId="0000CE0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pacumīṉ</w:t>
      </w:r>
      <w:proofErr w:type="spellEnd"/>
      <w:r w:rsidRPr="00542FF1">
        <w:rPr>
          <w:rFonts w:ascii="Gandhari Unicode" w:hAnsi="Gandhari Unicode"/>
          <w:lang w:val="en-GB"/>
        </w:rPr>
        <w:t>: or "fish having become greenish = rotten fish" or "raw fish"?</w:t>
      </w:r>
    </w:p>
  </w:footnote>
  <w:footnote w:id="674">
    <w:p w14:paraId="39EDD4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emakkum</w:t>
      </w:r>
      <w:proofErr w:type="spell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proofErr w:type="spellStart"/>
      <w:r w:rsidRPr="00542FF1">
        <w:rPr>
          <w:rFonts w:ascii="Gandhari Unicode" w:hAnsi="Gandhari Unicode"/>
          <w:i/>
          <w:lang w:val="en-GB"/>
        </w:rPr>
        <w:t>nummum</w:t>
      </w:r>
      <w:proofErr w:type="spellEnd"/>
      <w:r w:rsidRPr="00542FF1">
        <w:rPr>
          <w:rFonts w:ascii="Gandhari Unicode" w:hAnsi="Gandhari Unicode"/>
          <w:lang w:val="en-GB"/>
        </w:rPr>
        <w:t xml:space="preserve">: how to understand the syntax of the last two lines? The two </w:t>
      </w:r>
      <w:r w:rsidRPr="00542FF1">
        <w:rPr>
          <w:rFonts w:ascii="Gandhari Unicode" w:hAnsi="Gandhari Unicode"/>
          <w:i/>
          <w:lang w:val="en-GB"/>
        </w:rPr>
        <w:t>-um</w:t>
      </w:r>
      <w:r w:rsidRPr="00542FF1">
        <w:rPr>
          <w:rFonts w:ascii="Gandhari Unicode" w:hAnsi="Gandhari Unicode"/>
          <w:lang w:val="en-GB"/>
        </w:rPr>
        <w:t xml:space="preserve"> cannot possibly be used to coordinate the absolutive and the optative (with an apposition inserted)? And is there any other way to understand than taking the negative verb </w:t>
      </w:r>
      <w:proofErr w:type="spellStart"/>
      <w:r w:rsidRPr="00542FF1">
        <w:rPr>
          <w:rFonts w:ascii="Gandhari Unicode" w:hAnsi="Gandhari Unicode"/>
          <w:i/>
          <w:lang w:val="en-GB"/>
        </w:rPr>
        <w:t>peṟēem</w:t>
      </w:r>
      <w:proofErr w:type="spellEnd"/>
      <w:r w:rsidRPr="00542FF1">
        <w:rPr>
          <w:rFonts w:ascii="Gandhari Unicode" w:hAnsi="Gandhari Unicode"/>
          <w:lang w:val="en-GB"/>
        </w:rPr>
        <w:t xml:space="preserve"> as a participial noun apposition to </w:t>
      </w:r>
      <w:proofErr w:type="spellStart"/>
      <w:r w:rsidRPr="00542FF1">
        <w:rPr>
          <w:rFonts w:ascii="Gandhari Unicode" w:hAnsi="Gandhari Unicode"/>
          <w:i/>
          <w:lang w:val="en-GB"/>
        </w:rPr>
        <w:t>em</w:t>
      </w:r>
      <w:proofErr w:type="spellEnd"/>
      <w:r w:rsidRPr="00542FF1">
        <w:rPr>
          <w:rFonts w:ascii="Gandhari Unicode" w:hAnsi="Gandhari Unicode"/>
          <w:lang w:val="en-GB"/>
        </w:rPr>
        <w:t xml:space="preserve">, which would be literally: "... may the life of us, who have not obtained you, burst"? Or should we read, with Srin., a sentence division: "... have we (on the one hand) become a great disgust to [ourselves], have we (on the other hand) not obtained you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may our life burst."</w:t>
      </w:r>
    </w:p>
  </w:footnote>
  <w:footnote w:id="675">
    <w:p w14:paraId="73F6EA1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Or, with the tradition: "... where the elephant (normally) feeds on rice-balls, (but now) searches the pond for </w:t>
      </w:r>
      <w:proofErr w:type="spellStart"/>
      <w:r w:rsidRPr="00542FF1">
        <w:rPr>
          <w:rFonts w:ascii="Gandhari Unicode" w:hAnsi="Gandhari Unicode"/>
        </w:rPr>
        <w:t>Eruvai</w:t>
      </w:r>
      <w:proofErr w:type="spellEnd"/>
      <w:r w:rsidRPr="00542FF1">
        <w:rPr>
          <w:rFonts w:ascii="Gandhari Unicode" w:hAnsi="Gandhari Unicode"/>
        </w:rPr>
        <w:t xml:space="preserve"> plants ...". (Cf. PN 101.7, 114.3, 337.14).</w:t>
      </w:r>
    </w:p>
  </w:footnote>
  <w:footnote w:id="676">
    <w:p w14:paraId="6280351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might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be (not included in the DED)? And what is meant by the specification </w:t>
      </w:r>
      <w:proofErr w:type="spellStart"/>
      <w:r w:rsidRPr="00542FF1">
        <w:rPr>
          <w:rFonts w:ascii="Gandhari Unicode" w:hAnsi="Gandhari Unicode"/>
          <w:i/>
          <w:lang w:val="en-GB"/>
        </w:rPr>
        <w:t>aruvi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tanta</w:t>
      </w:r>
      <w:proofErr w:type="spellEnd"/>
      <w:r w:rsidRPr="00542FF1">
        <w:rPr>
          <w:rFonts w:ascii="Gandhari Unicode" w:hAnsi="Gandhari Unicode"/>
        </w:rPr>
        <w:t xml:space="preserve"> </w:t>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What is expressed by the image? HE will return to HER, just as the elephant gets enough of the </w:t>
      </w:r>
      <w:proofErr w:type="spellStart"/>
      <w:r w:rsidRPr="00542FF1">
        <w:rPr>
          <w:rFonts w:ascii="Gandhari Unicode" w:hAnsi="Gandhari Unicode"/>
          <w:i/>
          <w:lang w:val="en-GB"/>
        </w:rPr>
        <w:t>eruvai</w:t>
      </w:r>
      <w:proofErr w:type="spellEnd"/>
      <w:r w:rsidRPr="00542FF1">
        <w:rPr>
          <w:rFonts w:ascii="Gandhari Unicode" w:hAnsi="Gandhari Unicode"/>
          <w:lang w:val="en-GB"/>
        </w:rPr>
        <w:t xml:space="preserve"> found by chance and comes back to his usual </w:t>
      </w:r>
      <w:proofErr w:type="spellStart"/>
      <w:r w:rsidRPr="00542FF1">
        <w:rPr>
          <w:rFonts w:ascii="Gandhari Unicode" w:hAnsi="Gandhari Unicode"/>
          <w:i/>
          <w:lang w:val="en-GB"/>
        </w:rPr>
        <w:t>kavaḷam</w:t>
      </w:r>
      <w:proofErr w:type="spellEnd"/>
      <w:r w:rsidRPr="00542FF1">
        <w:rPr>
          <w:rFonts w:ascii="Gandhari Unicode" w:hAnsi="Gandhari Unicode"/>
          <w:lang w:val="en-GB"/>
        </w:rPr>
        <w:t>?</w:t>
      </w:r>
    </w:p>
  </w:footnote>
  <w:footnote w:id="677">
    <w:p w14:paraId="6B82D7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nāḷ</w:t>
      </w:r>
      <w:proofErr w:type="spellEnd"/>
      <w:r w:rsidRPr="00542FF1">
        <w:rPr>
          <w:rFonts w:ascii="Gandhari Unicode" w:hAnsi="Gandhari Unicode"/>
          <w:lang w:val="en-GB"/>
        </w:rPr>
        <w:t xml:space="preserve"> is somewhat strange here. </w:t>
      </w:r>
      <w:r>
        <w:rPr>
          <w:rFonts w:ascii="Gandhari Unicode" w:hAnsi="Gandhari Unicode"/>
          <w:lang w:val="en-GB"/>
        </w:rPr>
        <w:t>TVG</w:t>
      </w:r>
      <w:r w:rsidRPr="00542FF1">
        <w:rPr>
          <w:rFonts w:ascii="Gandhari Unicode" w:hAnsi="Gandhari Unicode"/>
          <w:lang w:val="en-GB"/>
        </w:rPr>
        <w:t xml:space="preserve"> reads it as "in the early morning", but that seems quite arbitrary.</w:t>
      </w:r>
    </w:p>
  </w:footnote>
  <w:footnote w:id="678">
    <w:p w14:paraId="158B8F0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the particle </w:t>
      </w:r>
      <w:proofErr w:type="spellStart"/>
      <w:r w:rsidRPr="00542FF1">
        <w:rPr>
          <w:rFonts w:ascii="Gandhari Unicode" w:hAnsi="Gandhari Unicode"/>
          <w:i/>
          <w:lang w:val="en-GB"/>
        </w:rPr>
        <w:t>maṟṟu</w:t>
      </w:r>
      <w:proofErr w:type="spellEnd"/>
      <w:r w:rsidRPr="00542FF1">
        <w:rPr>
          <w:rFonts w:ascii="Gandhari Unicode" w:hAnsi="Gandhari Unicode"/>
          <w:lang w:val="en-GB"/>
        </w:rPr>
        <w:t xml:space="preserve"> in contrastive function can only be rendered by word order here. The subject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remains wholly unspecified with respect to the Akam context. All the comparison suggests for the emotive level is that the </w:t>
      </w:r>
      <w:proofErr w:type="spellStart"/>
      <w:r w:rsidRPr="00542FF1">
        <w:rPr>
          <w:rFonts w:ascii="Gandhari Unicode" w:hAnsi="Gandhari Unicode"/>
          <w:i/>
          <w:lang w:val="en-GB"/>
        </w:rPr>
        <w:t>itu</w:t>
      </w:r>
      <w:proofErr w:type="spellEnd"/>
      <w:r w:rsidRPr="00542FF1">
        <w:rPr>
          <w:rFonts w:ascii="Gandhari Unicode" w:hAnsi="Gandhari Unicode"/>
          <w:lang w:val="en-GB"/>
        </w:rPr>
        <w:t xml:space="preserve"> is in distress. A plausible referent would be for example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HER </w:t>
      </w:r>
      <w:proofErr w:type="spellStart"/>
      <w:r w:rsidRPr="00542FF1">
        <w:rPr>
          <w:rFonts w:ascii="Gandhari Unicode" w:hAnsi="Gandhari Unicode"/>
          <w:i/>
          <w:lang w:val="en-GB"/>
        </w:rPr>
        <w:t>nalaṉ</w:t>
      </w:r>
      <w:proofErr w:type="spellEnd"/>
      <w:r w:rsidRPr="00542FF1">
        <w:rPr>
          <w:rFonts w:ascii="Gandhari Unicode" w:hAnsi="Gandhari Unicode"/>
          <w:lang w:val="en-GB"/>
        </w:rPr>
        <w:t xml:space="preserve"> has been caught in the fish net of love (or of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and is unable to free itself. Noteworthy in this context is also the openness of </w:t>
      </w:r>
      <w:proofErr w:type="spellStart"/>
      <w:r w:rsidRPr="00542FF1">
        <w:rPr>
          <w:rFonts w:ascii="Gandhari Unicode" w:hAnsi="Gandhari Unicode"/>
          <w:i/>
          <w:lang w:val="en-GB"/>
        </w:rPr>
        <w:t>mā</w:t>
      </w:r>
      <w:proofErr w:type="spellEnd"/>
      <w:r w:rsidRPr="00542FF1">
        <w:rPr>
          <w:rFonts w:ascii="Gandhari Unicode" w:hAnsi="Gandhari Unicode"/>
          <w:lang w:val="en-GB"/>
        </w:rPr>
        <w:t xml:space="preserve"> "animal". It remains unclear whether the animal caught in the net is a fish, meant to be caught in the net, or a careless land-animal. The question raised by the poem would be then how this sorrow will appear if seen from outside.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implied a marriage proposal on the part of a stranger, </w:t>
      </w:r>
      <w:proofErr w:type="spellStart"/>
      <w:r w:rsidRPr="00542FF1">
        <w:rPr>
          <w:rFonts w:ascii="Gandhari Unicode" w:hAnsi="Gandhari Unicode"/>
          <w:i/>
          <w:lang w:val="en-GB"/>
        </w:rPr>
        <w:t>notumalar</w:t>
      </w:r>
      <w:proofErr w:type="spellEnd"/>
      <w:r w:rsidRPr="00542FF1">
        <w:rPr>
          <w:rFonts w:ascii="Gandhari Unicode" w:hAnsi="Gandhari Unicode"/>
          <w:lang w:val="en-GB"/>
        </w:rPr>
        <w:t xml:space="preserve"> (thus the word in the formulation of this </w:t>
      </w:r>
      <w:proofErr w:type="spellStart"/>
      <w:r w:rsidRPr="00542FF1">
        <w:rPr>
          <w:rFonts w:ascii="Gandhari Unicode" w:hAnsi="Gandhari Unicode"/>
          <w:lang w:val="en-GB"/>
        </w:rPr>
        <w:t>poetological</w:t>
      </w:r>
      <w:proofErr w:type="spellEnd"/>
      <w:r w:rsidRPr="00542FF1">
        <w:rPr>
          <w:rFonts w:ascii="Gandhari Unicode" w:hAnsi="Gandhari Unicode"/>
          <w:lang w:val="en-GB"/>
        </w:rPr>
        <w:t xml:space="preserve"> theme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L./</w:t>
      </w:r>
      <w:proofErr w:type="spellStart"/>
      <w:r w:rsidRPr="00542FF1">
        <w:rPr>
          <w:rFonts w:ascii="Gandhari Unicode" w:hAnsi="Gandhari Unicode"/>
          <w:lang w:val="en-GB"/>
        </w:rPr>
        <w:t>Sh.P</w:t>
      </w:r>
      <w:proofErr w:type="spellEnd"/>
      <w:r w:rsidRPr="00542FF1">
        <w:rPr>
          <w:rFonts w:ascii="Gandhari Unicode" w:hAnsi="Gandhari Unicode"/>
          <w:lang w:val="en-GB"/>
        </w:rPr>
        <w:t>., however, see HER as caught in the net of gossip.</w:t>
      </w:r>
    </w:p>
  </w:footnote>
  <w:footnote w:id="679">
    <w:p w14:paraId="25FACD6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metaphorical meaning of this interpretation would be "how is this observed by strangers"? But </w:t>
      </w:r>
      <w:proofErr w:type="spellStart"/>
      <w:r w:rsidRPr="00542FF1">
        <w:rPr>
          <w:rFonts w:ascii="Gandhari Unicode" w:hAnsi="Gandhari Unicode"/>
          <w:i/>
          <w:lang w:val="en-GB"/>
        </w:rPr>
        <w:t>talai</w:t>
      </w:r>
      <w:proofErr w:type="spellEnd"/>
      <w:r w:rsidRPr="00542FF1">
        <w:rPr>
          <w:rFonts w:ascii="Gandhari Unicode" w:hAnsi="Gandhari Unicode"/>
          <w:i/>
          <w:lang w:val="en-GB"/>
        </w:rPr>
        <w:t>-y-ē</w:t>
      </w:r>
      <w:r w:rsidRPr="00542FF1">
        <w:rPr>
          <w:rFonts w:ascii="Gandhari Unicode" w:hAnsi="Gandhari Unicode"/>
          <w:lang w:val="en-GB"/>
        </w:rPr>
        <w:t xml:space="preserve"> is read by </w:t>
      </w:r>
      <w:proofErr w:type="spellStart"/>
      <w:r w:rsidRPr="00542FF1">
        <w:rPr>
          <w:rFonts w:ascii="Gandhari Unicode" w:hAnsi="Gandhari Unicode"/>
          <w:lang w:val="en-GB"/>
        </w:rPr>
        <w:t>Cām</w:t>
      </w:r>
      <w:proofErr w:type="spellEnd"/>
      <w:r w:rsidRPr="00542FF1">
        <w:rPr>
          <w:rFonts w:ascii="Gandhari Unicode" w:hAnsi="Gandhari Unicode"/>
          <w:lang w:val="en-GB"/>
        </w:rPr>
        <w:t>. as a mere locative suffix, and one formulaic parallel in the NA</w:t>
      </w:r>
      <w:r w:rsidRPr="00542FF1">
        <w:rPr>
          <w:rFonts w:ascii="Gandhari Unicode" w:hAnsi="Gandhari Unicode"/>
        </w:rPr>
        <w:t xml:space="preserve"> </w:t>
      </w:r>
      <w:r w:rsidRPr="00542FF1">
        <w:rPr>
          <w:rFonts w:ascii="Gandhari Unicode" w:hAnsi="Gandhari Unicode"/>
          <w:lang w:val="en-GB"/>
        </w:rPr>
        <w:t>13.2 indeed points to the possibility that it is an emphatic locative ("in the presence of strangers"). Another possibility might be a designation of HIM as the stranger (D.G.).</w:t>
      </w:r>
    </w:p>
  </w:footnote>
  <w:footnote w:id="680">
    <w:p w14:paraId="21A66AF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again</w:t>
      </w:r>
      <w:proofErr w:type="gramEnd"/>
      <w:r w:rsidRPr="00542FF1">
        <w:rPr>
          <w:rFonts w:ascii="Gandhari Unicode" w:hAnsi="Gandhari Unicode"/>
          <w:lang w:val="en-GB"/>
        </w:rPr>
        <w:t xml:space="preserve"> is supported only by a correction in C2, and this is significant, because he changes the central message: "is he happy to be alone?"</w:t>
      </w:r>
    </w:p>
  </w:footnote>
  <w:footnote w:id="681">
    <w:p w14:paraId="0862665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with </w:t>
      </w:r>
      <w:proofErr w:type="spellStart"/>
      <w:r w:rsidRPr="00542FF1">
        <w:rPr>
          <w:rFonts w:ascii="Gandhari Unicode" w:hAnsi="Gandhari Unicode"/>
          <w:i/>
          <w:iCs/>
          <w:lang w:val="en-GB"/>
        </w:rPr>
        <w:t>ēḻ</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ūr</w:t>
      </w:r>
      <w:proofErr w:type="spellEnd"/>
      <w:r w:rsidRPr="00542FF1">
        <w:rPr>
          <w:rFonts w:ascii="Gandhari Unicode" w:hAnsi="Gandhari Unicode"/>
          <w:i/>
          <w:iCs/>
          <w:lang w:val="en-GB"/>
        </w:rPr>
        <w:t xml:space="preserve"> </w:t>
      </w:r>
      <w:r w:rsidRPr="00542FF1">
        <w:rPr>
          <w:rFonts w:ascii="Gandhari Unicode" w:hAnsi="Gandhari Unicode"/>
        </w:rPr>
        <w:t xml:space="preserve">chose the less well attested variant along with C2. Equally possible is the better attested one, </w:t>
      </w:r>
      <w:r w:rsidRPr="00542FF1">
        <w:rPr>
          <w:rFonts w:ascii="Gandhari Unicode" w:hAnsi="Gandhari Unicode"/>
          <w:i/>
          <w:iCs/>
        </w:rPr>
        <w:t>v</w:t>
      </w:r>
      <w:proofErr w:type="spellStart"/>
      <w:r w:rsidRPr="00542FF1">
        <w:rPr>
          <w:rFonts w:ascii="Gandhari Unicode" w:hAnsi="Gandhari Unicode"/>
          <w:i/>
          <w:iCs/>
          <w:lang w:val="en-GB"/>
        </w:rPr>
        <w:t>ēḷūr</w:t>
      </w:r>
      <w:proofErr w:type="spellEnd"/>
      <w:r w:rsidRPr="00542FF1">
        <w:rPr>
          <w:rFonts w:ascii="Gandhari Unicode" w:hAnsi="Gandhari Unicode"/>
          <w:lang w:val="en-GB"/>
        </w:rPr>
        <w:t>, which could either be the name of a place or the "chief's village".</w:t>
      </w:r>
    </w:p>
  </w:footnote>
  <w:footnote w:id="682">
    <w:p w14:paraId="41FBEA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r>
        <w:rPr>
          <w:rFonts w:ascii="Gandhari Unicode" w:hAnsi="Gandhari Unicode"/>
          <w:lang w:val="en-GB"/>
        </w:rPr>
        <w:t>TVG</w:t>
      </w:r>
      <w:r w:rsidRPr="00542FF1">
        <w:rPr>
          <w:rFonts w:ascii="Gandhari Unicode" w:hAnsi="Gandhari Unicode"/>
          <w:lang w:val="en-GB"/>
        </w:rPr>
        <w:t xml:space="preserve"> interprets the </w:t>
      </w:r>
      <w:proofErr w:type="spellStart"/>
      <w:r w:rsidRPr="00542FF1">
        <w:rPr>
          <w:rFonts w:ascii="Gandhari Unicode" w:hAnsi="Gandhari Unicode"/>
          <w:i/>
          <w:lang w:val="en-GB"/>
        </w:rPr>
        <w:t>īṅku</w:t>
      </w:r>
      <w:proofErr w:type="spellEnd"/>
      <w:r w:rsidRPr="00542FF1">
        <w:rPr>
          <w:rFonts w:ascii="Gandhari Unicode" w:hAnsi="Gandhari Unicode"/>
          <w:lang w:val="en-GB"/>
        </w:rPr>
        <w:t xml:space="preserve"> not as a designation of place, but as a substitute for the missing (or </w:t>
      </w:r>
      <w:proofErr w:type="spellStart"/>
      <w:r w:rsidRPr="00542FF1">
        <w:rPr>
          <w:rFonts w:ascii="Gandhari Unicode" w:hAnsi="Gandhari Unicode"/>
          <w:lang w:val="en-GB"/>
        </w:rPr>
        <w:t>ellipitical</w:t>
      </w:r>
      <w:proofErr w:type="spellEnd"/>
      <w:r w:rsidRPr="00542FF1">
        <w:rPr>
          <w:rFonts w:ascii="Gandhari Unicode" w:hAnsi="Gandhari Unicode"/>
          <w:lang w:val="en-GB"/>
        </w:rPr>
        <w:t xml:space="preserve">) personal pronoun and direct object </w:t>
      </w:r>
      <w:proofErr w:type="spellStart"/>
      <w:r w:rsidRPr="00542FF1">
        <w:rPr>
          <w:rFonts w:ascii="Gandhari Unicode" w:hAnsi="Gandhari Unicode"/>
          <w:i/>
          <w:lang w:val="en-GB"/>
        </w:rPr>
        <w:t>emmai</w:t>
      </w:r>
      <w:proofErr w:type="spellEnd"/>
      <w:r w:rsidRPr="00542FF1">
        <w:rPr>
          <w:rFonts w:ascii="Gandhari Unicode" w:hAnsi="Gandhari Unicode"/>
          <w:lang w:val="en-GB"/>
        </w:rPr>
        <w:t xml:space="preserve">, "us", (thus </w:t>
      </w:r>
      <w:proofErr w:type="spellStart"/>
      <w:r w:rsidRPr="00542FF1">
        <w:rPr>
          <w:rFonts w:ascii="Gandhari Unicode" w:hAnsi="Gandhari Unicode"/>
          <w:lang w:val="en-GB"/>
        </w:rPr>
        <w:t>Nacc</w:t>
      </w:r>
      <w:proofErr w:type="spellEnd"/>
      <w:r w:rsidRPr="00542FF1">
        <w:rPr>
          <w:rFonts w:ascii="Gandhari Unicode" w:hAnsi="Gandhari Unicode"/>
          <w:lang w:val="en-GB"/>
        </w:rPr>
        <w:t>. on Tol. Col.</w:t>
      </w:r>
      <w:r w:rsidRPr="00542FF1">
        <w:rPr>
          <w:rFonts w:ascii="Gandhari Unicode" w:hAnsi="Gandhari Unicode"/>
        </w:rPr>
        <w:t xml:space="preserve"> </w:t>
      </w:r>
      <w:r w:rsidRPr="00542FF1">
        <w:rPr>
          <w:rFonts w:ascii="Gandhari Unicode" w:hAnsi="Gandhari Unicode"/>
          <w:lang w:val="en-GB"/>
        </w:rPr>
        <w:t>29).</w:t>
      </w:r>
    </w:p>
  </w:footnote>
  <w:footnote w:id="683">
    <w:p w14:paraId="784F9AA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āka</w:t>
      </w:r>
      <w:proofErr w:type="spellEnd"/>
      <w:r w:rsidRPr="00542FF1">
        <w:rPr>
          <w:rFonts w:ascii="Gandhari Unicode" w:hAnsi="Gandhari Unicode"/>
          <w:lang w:val="en-GB"/>
        </w:rPr>
        <w:t xml:space="preserve"> here and in the following line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taken in a predicative sense.</w:t>
      </w:r>
    </w:p>
  </w:footnote>
  <w:footnote w:id="684">
    <w:p w14:paraId="20ED5B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piece of social information without the necessary context. And what is achieved by the image? It must be a metaphor for an accelerating </w:t>
      </w:r>
      <w:proofErr w:type="gramStart"/>
      <w:r w:rsidRPr="00542FF1">
        <w:rPr>
          <w:rFonts w:ascii="Gandhari Unicode" w:hAnsi="Gandhari Unicode"/>
        </w:rPr>
        <w:t>heart-beat</w:t>
      </w:r>
      <w:proofErr w:type="gramEnd"/>
      <w:r w:rsidRPr="00542FF1">
        <w:rPr>
          <w:rFonts w:ascii="Gandhari Unicode" w:hAnsi="Gandhari Unicode"/>
        </w:rPr>
        <w:t>, but why the hyperbole?</w:t>
      </w:r>
    </w:p>
  </w:footnote>
  <w:footnote w:id="685">
    <w:p w14:paraId="4CE3CA4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Is it possible to take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literally in the above sense? Or (Srin.): "without knowing beginning and end" = permanently? </w:t>
      </w:r>
      <w:r>
        <w:rPr>
          <w:rFonts w:ascii="Gandhari Unicode" w:hAnsi="Gandhari Unicode"/>
          <w:lang w:val="en-GB"/>
        </w:rPr>
        <w:t>TVG</w:t>
      </w:r>
      <w:r w:rsidRPr="00542FF1">
        <w:rPr>
          <w:rFonts w:ascii="Gandhari Unicode" w:hAnsi="Gandhari Unicode"/>
          <w:lang w:val="en-GB"/>
        </w:rPr>
        <w:t xml:space="preserve"> feels that </w:t>
      </w:r>
      <w:proofErr w:type="spellStart"/>
      <w:r w:rsidRPr="00542FF1">
        <w:rPr>
          <w:rFonts w:ascii="Gandhari Unicode" w:hAnsi="Gandhari Unicode"/>
          <w:i/>
          <w:lang w:val="en-GB"/>
        </w:rPr>
        <w:t>talai</w:t>
      </w:r>
      <w:proofErr w:type="spellEnd"/>
      <w:r w:rsidRPr="00542FF1">
        <w:rPr>
          <w:rFonts w:ascii="Gandhari Unicode" w:hAnsi="Gandhari Unicode"/>
          <w:i/>
          <w:lang w:val="en-GB"/>
        </w:rPr>
        <w:t>-</w:t>
      </w:r>
      <w:r w:rsidRPr="00542FF1">
        <w:rPr>
          <w:rFonts w:ascii="Gandhari Unicode" w:hAnsi="Gandhari Unicode"/>
          <w:lang w:val="en-GB"/>
        </w:rPr>
        <w:t xml:space="preserve"> in this position conveys no semantic flavour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talaivarampu</w:t>
      </w:r>
      <w:proofErr w:type="spellEnd"/>
      <w:r w:rsidRPr="00542FF1">
        <w:rPr>
          <w:rFonts w:ascii="Gandhari Unicode" w:hAnsi="Gandhari Unicode"/>
          <w:lang w:val="en-GB"/>
        </w:rPr>
        <w:t xml:space="preserve"> = </w:t>
      </w:r>
      <w:proofErr w:type="spellStart"/>
      <w:r w:rsidRPr="00542FF1">
        <w:rPr>
          <w:rFonts w:ascii="Gandhari Unicode" w:hAnsi="Gandhari Unicode"/>
          <w:i/>
          <w:lang w:val="en-GB"/>
        </w:rPr>
        <w:t>varampu</w:t>
      </w:r>
      <w:proofErr w:type="spellEnd"/>
      <w:r w:rsidRPr="00542FF1">
        <w:rPr>
          <w:rFonts w:ascii="Gandhari Unicode" w:hAnsi="Gandhari Unicode"/>
          <w:lang w:val="en-GB"/>
        </w:rPr>
        <w:t xml:space="preserve">). D.G. suggests that the </w:t>
      </w:r>
      <w:proofErr w:type="spellStart"/>
      <w:r w:rsidRPr="00542FF1">
        <w:rPr>
          <w:rFonts w:ascii="Gandhari Unicode" w:hAnsi="Gandhari Unicode"/>
          <w:i/>
          <w:lang w:val="en-GB"/>
        </w:rPr>
        <w:t>talai</w:t>
      </w:r>
      <w:proofErr w:type="spellEnd"/>
      <w:r w:rsidRPr="00542FF1">
        <w:rPr>
          <w:rFonts w:ascii="Gandhari Unicode" w:hAnsi="Gandhari Unicode"/>
          <w:lang w:val="en-GB"/>
        </w:rPr>
        <w:t xml:space="preserve"> might imply the semantic information of an upper limit (see 7b).</w:t>
      </w:r>
    </w:p>
  </w:footnote>
  <w:footnote w:id="686">
    <w:p w14:paraId="59D2EC7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once more </w:t>
      </w:r>
      <w:proofErr w:type="spellStart"/>
      <w:r w:rsidRPr="00542FF1">
        <w:rPr>
          <w:rFonts w:ascii="Gandhari Unicode" w:hAnsi="Gandhari Unicode"/>
        </w:rPr>
        <w:t>Cām</w:t>
      </w:r>
      <w:proofErr w:type="spellEnd"/>
      <w:r w:rsidRPr="00542FF1">
        <w:rPr>
          <w:rFonts w:ascii="Gandhari Unicode" w:hAnsi="Gandhari Unicode"/>
        </w:rPr>
        <w:t xml:space="preserve">.'s reading rests on slender evidence, and moreover the better-attested variant makes perfect sense, either as a version with long vowel f.sg. of the same lexeme belonging to the demonstrative stem </w:t>
      </w:r>
      <w:proofErr w:type="spellStart"/>
      <w:r w:rsidRPr="00542FF1">
        <w:rPr>
          <w:rFonts w:ascii="Gandhari Unicode" w:hAnsi="Gandhari Unicode"/>
          <w:i/>
          <w:iCs/>
        </w:rPr>
        <w:t>i</w:t>
      </w:r>
      <w:proofErr w:type="spellEnd"/>
      <w:r w:rsidRPr="00542FF1">
        <w:rPr>
          <w:rFonts w:ascii="Gandhari Unicode" w:hAnsi="Gandhari Unicode"/>
        </w:rPr>
        <w:t xml:space="preserve">- or, even better, as a neg. f.sg. of </w:t>
      </w:r>
      <w:proofErr w:type="spellStart"/>
      <w:r w:rsidRPr="00542FF1">
        <w:rPr>
          <w:rFonts w:ascii="Gandhari Unicode" w:hAnsi="Gandhari Unicode"/>
          <w:i/>
          <w:iCs/>
        </w:rPr>
        <w:t>iṉ</w:t>
      </w:r>
      <w:proofErr w:type="spellEnd"/>
      <w:r w:rsidRPr="00542FF1">
        <w:rPr>
          <w:rFonts w:ascii="Gandhari Unicode" w:hAnsi="Gandhari Unicode"/>
        </w:rPr>
        <w:t xml:space="preserve">, </w:t>
      </w:r>
      <w:r w:rsidRPr="00542FF1">
        <w:rPr>
          <w:rFonts w:ascii="Gandhari Unicode" w:hAnsi="Gandhari Unicode"/>
          <w:lang w:val="en-GB"/>
        </w:rPr>
        <w:t>"</w:t>
      </w:r>
      <w:r w:rsidRPr="00542FF1">
        <w:rPr>
          <w:rFonts w:ascii="Gandhari Unicode" w:hAnsi="Gandhari Unicode"/>
        </w:rPr>
        <w:t>pleasing</w:t>
      </w:r>
      <w:r w:rsidRPr="00542FF1">
        <w:rPr>
          <w:rFonts w:ascii="Gandhari Unicode" w:hAnsi="Gandhari Unicode"/>
          <w:lang w:val="en-GB"/>
        </w:rPr>
        <w:t>"</w:t>
      </w:r>
      <w:r w:rsidRPr="00542FF1">
        <w:rPr>
          <w:rFonts w:ascii="Gandhari Unicode" w:hAnsi="Gandhari Unicode"/>
        </w:rPr>
        <w:t xml:space="preserve"> (see translation).</w:t>
      </w:r>
    </w:p>
  </w:footnote>
  <w:footnote w:id="687">
    <w:p w14:paraId="0BC75F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number of variant readings shows the text was problematic. </w:t>
      </w:r>
      <w:proofErr w:type="spellStart"/>
      <w:r w:rsidRPr="00542FF1">
        <w:rPr>
          <w:rFonts w:ascii="Gandhari Unicode" w:hAnsi="Gandhari Unicode"/>
        </w:rPr>
        <w:t>Cām</w:t>
      </w:r>
      <w:proofErr w:type="spellEnd"/>
      <w:r w:rsidRPr="00542FF1">
        <w:rPr>
          <w:rFonts w:ascii="Gandhari Unicode" w:hAnsi="Gandhari Unicode"/>
        </w:rPr>
        <w:t xml:space="preserve">. (with a correction in C2) might have emended, and the others are indeed hard to follow. If we want to consider the </w:t>
      </w:r>
      <w:proofErr w:type="spellStart"/>
      <w:r w:rsidRPr="00542FF1">
        <w:rPr>
          <w:rFonts w:ascii="Gandhari Unicode" w:hAnsi="Gandhari Unicode"/>
          <w:i/>
          <w:iCs/>
        </w:rPr>
        <w:t>āṟu</w:t>
      </w:r>
      <w:proofErr w:type="spellEnd"/>
      <w:r w:rsidRPr="00542FF1">
        <w:rPr>
          <w:rFonts w:ascii="Gandhari Unicode" w:hAnsi="Gandhari Unicode"/>
        </w:rPr>
        <w:t xml:space="preserve"> variant, it might amount to something like: </w:t>
      </w:r>
      <w:r w:rsidRPr="00542FF1">
        <w:rPr>
          <w:rFonts w:ascii="Gandhari Unicode" w:hAnsi="Gandhari Unicode"/>
          <w:lang w:val="en-GB"/>
        </w:rPr>
        <w:t>"</w:t>
      </w:r>
      <w:r w:rsidRPr="00542FF1">
        <w:rPr>
          <w:rFonts w:ascii="Gandhari Unicode" w:hAnsi="Gandhari Unicode"/>
        </w:rPr>
        <w:t xml:space="preserve">I am the way this villages,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will proceed now</w:t>
      </w:r>
      <w:r w:rsidRPr="00542FF1">
        <w:rPr>
          <w:rFonts w:ascii="Gandhari Unicode" w:hAnsi="Gandhari Unicode"/>
          <w:lang w:val="en-GB"/>
        </w:rPr>
        <w:t>"</w:t>
      </w:r>
      <w:r w:rsidRPr="00542FF1">
        <w:rPr>
          <w:rFonts w:ascii="Gandhari Unicode" w:hAnsi="Gandhari Unicode"/>
        </w:rPr>
        <w:t xml:space="preserve">, </w:t>
      </w:r>
      <w:proofErr w:type="gramStart"/>
      <w:r w:rsidRPr="00542FF1">
        <w:rPr>
          <w:rFonts w:ascii="Gandhari Unicode" w:hAnsi="Gandhari Unicode"/>
        </w:rPr>
        <w:t>i.e.</w:t>
      </w:r>
      <w:proofErr w:type="gramEnd"/>
      <w:r w:rsidRPr="00542FF1">
        <w:rPr>
          <w:rFonts w:ascii="Gandhari Unicode" w:hAnsi="Gandhari Unicode"/>
        </w:rPr>
        <w:t xml:space="preserve"> his future condition is dependent upon the action to be taken by the village now. The </w:t>
      </w:r>
      <w:proofErr w:type="spellStart"/>
      <w:r w:rsidRPr="00542FF1">
        <w:rPr>
          <w:rFonts w:ascii="Gandhari Unicode" w:hAnsi="Gandhari Unicode"/>
          <w:i/>
          <w:iCs/>
        </w:rPr>
        <w:t>nīr</w:t>
      </w:r>
      <w:proofErr w:type="spellEnd"/>
      <w:r w:rsidRPr="00542FF1">
        <w:rPr>
          <w:rFonts w:ascii="Gandhari Unicode" w:hAnsi="Gandhari Unicode"/>
        </w:rPr>
        <w:t xml:space="preserve"> variant is even tougher, and the only possibility I see is taking it at </w:t>
      </w:r>
      <w:proofErr w:type="gramStart"/>
      <w:r w:rsidRPr="00542FF1">
        <w:rPr>
          <w:rFonts w:ascii="Gandhari Unicode" w:hAnsi="Gandhari Unicode"/>
        </w:rPr>
        <w:t>a</w:t>
      </w:r>
      <w:proofErr w:type="gramEnd"/>
      <w:r w:rsidRPr="00542FF1">
        <w:rPr>
          <w:rFonts w:ascii="Gandhari Unicode" w:hAnsi="Gandhari Unicode"/>
        </w:rPr>
        <w:t xml:space="preserve"> honorific address to the </w:t>
      </w:r>
      <w:proofErr w:type="spellStart"/>
      <w:r w:rsidRPr="00542FF1">
        <w:rPr>
          <w:rFonts w:ascii="Gandhari Unicode" w:hAnsi="Gandhari Unicode"/>
          <w:i/>
          <w:iCs/>
        </w:rPr>
        <w:t>tōḻi</w:t>
      </w:r>
      <w:proofErr w:type="spellEnd"/>
      <w:r w:rsidRPr="00542FF1">
        <w:rPr>
          <w:rFonts w:ascii="Gandhari Unicode" w:hAnsi="Gandhari Unicode"/>
          <w:i/>
          <w:iCs/>
        </w:rPr>
        <w:t xml:space="preserve">: </w:t>
      </w:r>
      <w:r w:rsidRPr="00542FF1">
        <w:rPr>
          <w:rFonts w:ascii="Gandhari Unicode" w:hAnsi="Gandhari Unicode"/>
          <w:i/>
          <w:iCs/>
          <w:lang w:val="en-GB"/>
        </w:rPr>
        <w:t>"</w:t>
      </w:r>
      <w:r w:rsidRPr="00542FF1">
        <w:rPr>
          <w:rFonts w:ascii="Gandhari Unicode" w:hAnsi="Gandhari Unicode"/>
        </w:rPr>
        <w:t xml:space="preserve">I am [in a condition] for you, because of having </w:t>
      </w:r>
      <w:proofErr w:type="spellStart"/>
      <w:r w:rsidRPr="00542FF1">
        <w:rPr>
          <w:rFonts w:ascii="Gandhari Unicode" w:hAnsi="Gandhari Unicode"/>
        </w:rPr>
        <w:t>realised</w:t>
      </w:r>
      <w:proofErr w:type="spellEnd"/>
      <w:r w:rsidRPr="00542FF1">
        <w:rPr>
          <w:rFonts w:ascii="Gandhari Unicode" w:hAnsi="Gandhari Unicode"/>
        </w:rPr>
        <w:t xml:space="preserve"> [that is is] thus, to go to the village...</w:t>
      </w:r>
      <w:r w:rsidRPr="00542FF1">
        <w:rPr>
          <w:rFonts w:ascii="Gandhari Unicode" w:hAnsi="Gandhari Unicode"/>
          <w:lang w:val="en-GB"/>
        </w:rPr>
        <w:t>"</w:t>
      </w:r>
      <w:r w:rsidRPr="00542FF1">
        <w:rPr>
          <w:rFonts w:ascii="Gandhari Unicode" w:hAnsi="Gandhari Unicode"/>
        </w:rPr>
        <w:t xml:space="preserve"> Neither of these is satisfactory, while </w:t>
      </w:r>
      <w:proofErr w:type="spellStart"/>
      <w:r w:rsidRPr="00542FF1">
        <w:rPr>
          <w:rFonts w:ascii="Gandhari Unicode" w:hAnsi="Gandhari Unicode"/>
        </w:rPr>
        <w:t>Cām</w:t>
      </w:r>
      <w:proofErr w:type="spellEnd"/>
      <w:r w:rsidRPr="00542FF1">
        <w:rPr>
          <w:rFonts w:ascii="Gandhari Unicode" w:hAnsi="Gandhari Unicode"/>
        </w:rPr>
        <w:t>.'s text too poses problem still (see translation).</w:t>
      </w:r>
    </w:p>
  </w:footnote>
  <w:footnote w:id="688">
    <w:p w14:paraId="7A9B7D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muṉṉiṉṟu</w:t>
      </w:r>
      <w:proofErr w:type="spellEnd"/>
      <w:r w:rsidRPr="00542FF1">
        <w:rPr>
          <w:rFonts w:ascii="Gandhari Unicode" w:hAnsi="Gandhari Unicode"/>
          <w:lang w:val="en-GB"/>
        </w:rPr>
        <w:t xml:space="preserve"> is the absolutive of </w:t>
      </w:r>
      <w:proofErr w:type="spellStart"/>
      <w:r w:rsidRPr="00542FF1">
        <w:rPr>
          <w:rFonts w:ascii="Gandhari Unicode" w:hAnsi="Gandhari Unicode"/>
          <w:i/>
          <w:lang w:val="en-GB"/>
        </w:rPr>
        <w:t>muṉ</w:t>
      </w:r>
      <w:proofErr w:type="spellEnd"/>
      <w:r w:rsidRPr="00542FF1">
        <w:rPr>
          <w:rFonts w:ascii="Gandhari Unicode" w:hAnsi="Gandhari Unicode"/>
          <w:i/>
          <w:lang w:val="en-GB"/>
        </w:rPr>
        <w:t>-nil</w:t>
      </w:r>
      <w:r w:rsidRPr="00542FF1">
        <w:rPr>
          <w:rFonts w:ascii="Gandhari Unicode" w:hAnsi="Gandhari Unicode"/>
          <w:lang w:val="en-GB"/>
        </w:rPr>
        <w:t xml:space="preserve">, literally "to stand in front of someone", but in the </w:t>
      </w:r>
      <w:proofErr w:type="spellStart"/>
      <w:r w:rsidRPr="00542FF1">
        <w:rPr>
          <w:rFonts w:ascii="Gandhari Unicode" w:hAnsi="Gandhari Unicode"/>
          <w:i/>
          <w:lang w:val="en-GB"/>
        </w:rPr>
        <w:t>kiḷavi</w:t>
      </w:r>
      <w:proofErr w:type="spellEnd"/>
      <w:r w:rsidRPr="00542FF1">
        <w:rPr>
          <w:rFonts w:ascii="Gandhari Unicode" w:hAnsi="Gandhari Unicode"/>
          <w:i/>
          <w:lang w:val="en-GB"/>
        </w:rPr>
        <w:t>-s</w:t>
      </w:r>
      <w:r w:rsidRPr="00542FF1">
        <w:rPr>
          <w:rFonts w:ascii="Gandhari Unicode" w:hAnsi="Gandhari Unicode"/>
          <w:lang w:val="en-GB"/>
        </w:rPr>
        <w:t xml:space="preserve"> it clearly means "to entreat". Here the nuance might rather be "to confront".</w:t>
      </w:r>
    </w:p>
  </w:footnote>
  <w:footnote w:id="689">
    <w:p w14:paraId="3A3887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uṇarntamaiyiṉ</w:t>
      </w:r>
      <w:proofErr w:type="spellEnd"/>
      <w:r w:rsidRPr="00542FF1">
        <w:rPr>
          <w:rFonts w:ascii="Gandhari Unicode" w:hAnsi="Gandhari Unicode"/>
          <w:i/>
          <w:lang w:val="en-GB"/>
        </w:rPr>
        <w:t>/</w:t>
      </w:r>
      <w:proofErr w:type="spellStart"/>
      <w:r w:rsidRPr="00542FF1">
        <w:rPr>
          <w:rFonts w:ascii="Gandhari Unicode" w:hAnsi="Gandhari Unicode"/>
          <w:i/>
          <w:lang w:val="en-GB"/>
        </w:rPr>
        <w:t>uṇarntu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amaiyiṉ</w:t>
      </w:r>
      <w:proofErr w:type="spellEnd"/>
      <w:r w:rsidRPr="00542FF1">
        <w:rPr>
          <w:rFonts w:ascii="Gandhari Unicode" w:hAnsi="Gandhari Unicode"/>
          <w:lang w:val="en-GB"/>
        </w:rPr>
        <w:t xml:space="preserve"> see note on KT 92.5. Here the traditional interpretation seems more convincing, unless </w:t>
      </w:r>
      <w:proofErr w:type="spellStart"/>
      <w:r w:rsidRPr="00542FF1">
        <w:rPr>
          <w:rFonts w:ascii="Gandhari Unicode" w:hAnsi="Gandhari Unicode"/>
          <w:i/>
          <w:lang w:val="en-GB"/>
        </w:rPr>
        <w:t>amai</w:t>
      </w:r>
      <w:proofErr w:type="spellEnd"/>
      <w:r w:rsidRPr="00542FF1">
        <w:rPr>
          <w:rFonts w:ascii="Gandhari Unicode" w:hAnsi="Gandhari Unicode"/>
          <w:lang w:val="en-GB"/>
        </w:rPr>
        <w:t xml:space="preserve"> is taken in a sense of finality: when the village realises once and for all what has happened.</w:t>
      </w:r>
    </w:p>
  </w:footnote>
  <w:footnote w:id="690">
    <w:p w14:paraId="25BE17A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three lines is unclear in several respects. Firstly, how to understand the construction of </w:t>
      </w:r>
      <w:proofErr w:type="spellStart"/>
      <w:r w:rsidRPr="00542FF1">
        <w:rPr>
          <w:rFonts w:ascii="Gandhari Unicode" w:hAnsi="Gandhari Unicode"/>
          <w:i/>
          <w:lang w:val="en-GB"/>
        </w:rPr>
        <w:t>ēkumār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uḷeṉ</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pōkum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poruṭṭu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while it remains unclear, whether he takes </w:t>
      </w:r>
      <w:proofErr w:type="spellStart"/>
      <w:r w:rsidRPr="00542FF1">
        <w:rPr>
          <w:rFonts w:ascii="Gandhari Unicode" w:hAnsi="Gandhari Unicode"/>
          <w:i/>
          <w:lang w:val="en-GB"/>
        </w:rPr>
        <w:t>uḷḷēṉ</w:t>
      </w:r>
      <w:proofErr w:type="spellEnd"/>
      <w:r w:rsidRPr="00542FF1">
        <w:rPr>
          <w:rFonts w:ascii="Gandhari Unicode" w:hAnsi="Gandhari Unicode"/>
          <w:lang w:val="en-GB"/>
        </w:rPr>
        <w:t xml:space="preserve"> as the "modern" 1</w:t>
      </w:r>
      <w:r w:rsidRPr="00542FF1">
        <w:rPr>
          <w:rFonts w:ascii="Gandhari Unicode" w:hAnsi="Gandhari Unicode"/>
          <w:vertAlign w:val="superscript"/>
          <w:lang w:val="en-GB"/>
        </w:rPr>
        <w:t>st</w:t>
      </w:r>
      <w:r w:rsidRPr="00542FF1">
        <w:rPr>
          <w:rFonts w:ascii="Gandhari Unicode" w:hAnsi="Gandhari Unicode"/>
          <w:lang w:val="en-GB"/>
        </w:rPr>
        <w:t xml:space="preserve"> sg. of </w:t>
      </w:r>
      <w:proofErr w:type="spellStart"/>
      <w:r w:rsidRPr="00542FF1">
        <w:rPr>
          <w:rFonts w:ascii="Gandhari Unicode" w:hAnsi="Gandhari Unicode"/>
          <w:i/>
          <w:iCs/>
          <w:lang w:val="en-GB"/>
        </w:rPr>
        <w:t>uḷ</w:t>
      </w:r>
      <w:proofErr w:type="spellEnd"/>
      <w:r w:rsidRPr="00542FF1">
        <w:rPr>
          <w:rFonts w:ascii="Gandhari Unicode" w:hAnsi="Gandhari Unicode"/>
          <w:i/>
          <w:iCs/>
          <w:lang w:val="en-GB"/>
        </w:rPr>
        <w:t>,</w:t>
      </w:r>
      <w:r w:rsidRPr="00542FF1">
        <w:rPr>
          <w:rFonts w:ascii="Gandhari Unicode" w:hAnsi="Gandhari Unicode"/>
          <w:lang w:val="en-GB"/>
        </w:rPr>
        <w:t xml:space="preserve"> "to be", or as 1</w:t>
      </w:r>
      <w:r w:rsidRPr="00542FF1">
        <w:rPr>
          <w:rFonts w:ascii="Gandhari Unicode" w:hAnsi="Gandhari Unicode"/>
          <w:vertAlign w:val="superscript"/>
          <w:lang w:val="en-GB"/>
        </w:rPr>
        <w:t>st</w:t>
      </w:r>
      <w:r w:rsidRPr="00542FF1">
        <w:rPr>
          <w:rFonts w:ascii="Gandhari Unicode" w:hAnsi="Gandhari Unicode"/>
          <w:lang w:val="en-GB"/>
        </w:rPr>
        <w:t xml:space="preserve"> neg. to </w:t>
      </w:r>
      <w:proofErr w:type="spellStart"/>
      <w:r w:rsidRPr="00542FF1">
        <w:rPr>
          <w:rFonts w:ascii="Gandhari Unicode" w:hAnsi="Gandhari Unicode"/>
          <w:i/>
          <w:lang w:val="en-GB"/>
        </w:rPr>
        <w:t>uḷ</w:t>
      </w:r>
      <w:proofErr w:type="spellEnd"/>
      <w:r w:rsidRPr="00542FF1">
        <w:rPr>
          <w:rFonts w:ascii="Gandhari Unicode" w:hAnsi="Gandhari Unicode"/>
          <w:i/>
          <w:lang w:val="en-GB"/>
        </w:rPr>
        <w:t>,</w:t>
      </w:r>
      <w:r w:rsidRPr="00542FF1">
        <w:rPr>
          <w:rFonts w:ascii="Gandhari Unicode" w:hAnsi="Gandhari Unicode"/>
          <w:lang w:val="en-GB"/>
        </w:rPr>
        <w:t xml:space="preserve"> "remember". The latter, of course, would be conceivable ("I don't think of going"), but the negative forms of </w:t>
      </w:r>
      <w:proofErr w:type="spellStart"/>
      <w:r w:rsidRPr="00542FF1">
        <w:rPr>
          <w:rFonts w:ascii="Gandhari Unicode" w:hAnsi="Gandhari Unicode"/>
          <w:i/>
          <w:lang w:val="en-GB"/>
        </w:rPr>
        <w:t>uḷ</w:t>
      </w:r>
      <w:proofErr w:type="spellEnd"/>
      <w:r w:rsidRPr="00542FF1">
        <w:rPr>
          <w:rFonts w:ascii="Gandhari Unicode" w:hAnsi="Gandhari Unicode"/>
          <w:i/>
          <w:lang w:val="en-GB"/>
        </w:rPr>
        <w:t xml:space="preserve"> </w:t>
      </w:r>
      <w:r w:rsidRPr="00542FF1">
        <w:rPr>
          <w:rFonts w:ascii="Gandhari Unicode" w:hAnsi="Gandhari Unicode"/>
          <w:lang w:val="en-GB"/>
        </w:rPr>
        <w:t xml:space="preserve">also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texts are only attested with double </w:t>
      </w:r>
      <w:r w:rsidRPr="00542FF1">
        <w:rPr>
          <w:rFonts w:ascii="Gandhari Unicode" w:hAnsi="Gandhari Unicode"/>
          <w:i/>
          <w:lang w:val="en-GB"/>
        </w:rPr>
        <w:t>ḷ</w:t>
      </w:r>
      <w:r w:rsidRPr="00542FF1">
        <w:rPr>
          <w:rFonts w:ascii="Gandhari Unicode" w:hAnsi="Gandhari Unicode"/>
          <w:lang w:val="en-GB"/>
        </w:rPr>
        <w:t xml:space="preserve">. Secondly, there is certainly a correspondence between </w:t>
      </w:r>
      <w:proofErr w:type="spellStart"/>
      <w:r w:rsidRPr="00542FF1">
        <w:rPr>
          <w:rFonts w:ascii="Gandhari Unicode" w:hAnsi="Gandhari Unicode"/>
          <w:i/>
          <w:iCs/>
          <w:lang w:val="en-GB"/>
        </w:rPr>
        <w:t>ā</w:t>
      </w:r>
      <w:r w:rsidRPr="00542FF1">
        <w:rPr>
          <w:rFonts w:ascii="Gandhari Unicode" w:hAnsi="Gandhari Unicode"/>
          <w:i/>
          <w:lang w:val="en-GB"/>
        </w:rPr>
        <w:t>ṅku</w:t>
      </w:r>
      <w:proofErr w:type="spellEnd"/>
      <w:r w:rsidRPr="00542FF1">
        <w:rPr>
          <w:rFonts w:ascii="Gandhari Unicode" w:hAnsi="Gandhari Unicode"/>
          <w:i/>
          <w:lang w:val="en-GB"/>
        </w:rPr>
        <w:t xml:space="preserve"> </w:t>
      </w:r>
      <w:r w:rsidRPr="00542FF1">
        <w:rPr>
          <w:rFonts w:ascii="Gandhari Unicode" w:eastAsia="URW Palladio UNI" w:hAnsi="Gandhari Unicode" w:cs="URW Palladio UNI"/>
          <w:i/>
          <w:lang w:val="en-GB"/>
        </w:rPr>
        <w:t>–</w:t>
      </w:r>
      <w:r w:rsidRPr="00542FF1">
        <w:rPr>
          <w:rFonts w:ascii="Gandhari Unicode" w:hAnsi="Gandhari Unicode"/>
        </w:rPr>
        <w:t xml:space="preserve"> </w:t>
      </w:r>
      <w:proofErr w:type="spellStart"/>
      <w:r w:rsidRPr="00542FF1">
        <w:rPr>
          <w:rFonts w:ascii="Gandhari Unicode" w:hAnsi="Gandhari Unicode"/>
          <w:i/>
          <w:lang w:val="en-GB"/>
        </w:rPr>
        <w:t>īṅku</w:t>
      </w:r>
      <w:proofErr w:type="spellEnd"/>
      <w:r w:rsidRPr="00542FF1">
        <w:rPr>
          <w:rFonts w:ascii="Gandhari Unicode" w:hAnsi="Gandhari Unicode"/>
        </w:rPr>
        <w:t xml:space="preserve"> </w:t>
      </w:r>
      <w:r w:rsidRPr="00542FF1">
        <w:rPr>
          <w:rFonts w:ascii="Gandhari Unicode" w:hAnsi="Gandhari Unicode"/>
          <w:lang w:val="en-GB"/>
        </w:rPr>
        <w:t xml:space="preserve">in the last lines, which seems to point to modal, not spatial use. Thirdly, besides the decision between the two possibilities of </w:t>
      </w:r>
      <w:proofErr w:type="spellStart"/>
      <w:r w:rsidRPr="00542FF1">
        <w:rPr>
          <w:rFonts w:ascii="Gandhari Unicode" w:hAnsi="Gandhari Unicode"/>
          <w:i/>
          <w:lang w:val="en-GB"/>
        </w:rPr>
        <w:t>uṇarntamaiyiṉ</w:t>
      </w:r>
      <w:proofErr w:type="spellEnd"/>
      <w:r w:rsidRPr="00542FF1">
        <w:rPr>
          <w:rFonts w:ascii="Gandhari Unicode" w:hAnsi="Gandhari Unicode"/>
          <w:lang w:val="en-GB"/>
        </w:rPr>
        <w:t xml:space="preserve"> (see last but one note), the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nuvalum</w:t>
      </w:r>
      <w:proofErr w:type="spellEnd"/>
      <w:r w:rsidRPr="00542FF1">
        <w:rPr>
          <w:rFonts w:ascii="Gandhari Unicode" w:hAnsi="Gandhari Unicode"/>
          <w:lang w:val="en-GB"/>
        </w:rPr>
        <w:t xml:space="preserve"> before </w:t>
      </w:r>
      <w:proofErr w:type="spellStart"/>
      <w:r w:rsidRPr="00542FF1">
        <w:rPr>
          <w:rFonts w:ascii="Gandhari Unicode" w:hAnsi="Gandhari Unicode"/>
          <w:i/>
          <w:lang w:val="en-GB"/>
        </w:rPr>
        <w:t>ivvūr</w:t>
      </w:r>
      <w:proofErr w:type="spellEnd"/>
      <w:r w:rsidRPr="00542FF1">
        <w:rPr>
          <w:rFonts w:ascii="Gandhari Unicode" w:hAnsi="Gandhari Unicode"/>
          <w:lang w:val="en-GB"/>
        </w:rPr>
        <w:t xml:space="preserve"> raises problems. What kind of subordinate clause can be meant here? </w:t>
      </w:r>
      <w:proofErr w:type="gramStart"/>
      <w:r w:rsidRPr="00542FF1">
        <w:rPr>
          <w:rFonts w:ascii="Gandhari Unicode" w:hAnsi="Gandhari Unicode"/>
          <w:lang w:val="en-GB"/>
        </w:rPr>
        <w:t>With regard to</w:t>
      </w:r>
      <w:proofErr w:type="gramEnd"/>
      <w:r w:rsidRPr="00542FF1">
        <w:rPr>
          <w:rFonts w:ascii="Gandhari Unicode" w:hAnsi="Gandhari Unicode"/>
          <w:lang w:val="en-GB"/>
        </w:rPr>
        <w:t xml:space="preserve"> content the point must be in any case the reaction of the village to the realisation.</w:t>
      </w:r>
    </w:p>
  </w:footnote>
  <w:footnote w:id="691">
    <w:p w14:paraId="089DBE7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iCs/>
          <w:lang w:val="en-GB"/>
        </w:rPr>
        <w:t>iṉṉāḷ</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ceytatu</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itu</w:t>
      </w:r>
      <w:proofErr w:type="spellEnd"/>
      <w:r w:rsidRPr="00542FF1">
        <w:rPr>
          <w:rFonts w:ascii="Gandhari Unicode" w:hAnsi="Gandhari Unicode"/>
          <w:lang w:val="en-GB"/>
        </w:rPr>
        <w:t xml:space="preserve">: literally "this has been done by one who is unkind". The ambiguity of structure here is impossible to represent in the translation: on the one hand it is HER action that has caused HIS reaction described in the first four lines, on the other hand these four lines also give the content of </w:t>
      </w:r>
      <w:proofErr w:type="spellStart"/>
      <w:r w:rsidRPr="00542FF1">
        <w:rPr>
          <w:rFonts w:ascii="Gandhari Unicode" w:hAnsi="Gandhari Unicode"/>
          <w:i/>
          <w:lang w:val="en-GB"/>
        </w:rPr>
        <w:t>uḷeṉ</w:t>
      </w:r>
      <w:proofErr w:type="spellEnd"/>
      <w:r w:rsidRPr="00542FF1">
        <w:rPr>
          <w:rFonts w:ascii="Gandhari Unicode" w:hAnsi="Gandhari Unicode"/>
          <w:lang w:val="en-GB"/>
        </w:rPr>
        <w:t>.</w:t>
      </w:r>
    </w:p>
  </w:footnote>
  <w:footnote w:id="692">
    <w:p w14:paraId="26A033B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better-attested variant </w:t>
      </w:r>
      <w:proofErr w:type="spellStart"/>
      <w:r w:rsidRPr="00542FF1">
        <w:rPr>
          <w:rFonts w:ascii="Gandhari Unicode" w:hAnsi="Gandhari Unicode"/>
          <w:i/>
          <w:iCs/>
        </w:rPr>
        <w:t>aṟu</w:t>
      </w:r>
      <w:proofErr w:type="spellEnd"/>
      <w:r w:rsidRPr="00542FF1">
        <w:rPr>
          <w:rFonts w:ascii="Gandhari Unicode" w:hAnsi="Gandhari Unicode"/>
        </w:rPr>
        <w:t xml:space="preserve"> only makes sense if we take it not in the usual meaning of subsiding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315), but in that of abiding (= </w:t>
      </w:r>
      <w:proofErr w:type="spellStart"/>
      <w:r w:rsidRPr="00542FF1">
        <w:rPr>
          <w:rFonts w:ascii="Gandhari Unicode" w:hAnsi="Gandhari Unicode"/>
          <w:i/>
          <w:iCs/>
        </w:rPr>
        <w:t>aṟu-tal</w:t>
      </w:r>
      <w:proofErr w:type="spellEnd"/>
      <w:r w:rsidRPr="00542FF1">
        <w:rPr>
          <w:rFonts w:ascii="Gandhari Unicode" w:hAnsi="Gandhari Unicode"/>
        </w:rPr>
        <w:t xml:space="preserve"> DEDR 317). Since parallels from other early texts do not seem available it might be better to stick to the reading </w:t>
      </w:r>
      <w:proofErr w:type="spellStart"/>
      <w:r w:rsidRPr="00542FF1">
        <w:rPr>
          <w:rFonts w:ascii="Gandhari Unicode" w:hAnsi="Gandhari Unicode"/>
          <w:i/>
          <w:iCs/>
        </w:rPr>
        <w:t>uṟu</w:t>
      </w:r>
      <w:proofErr w:type="spellEnd"/>
      <w:r w:rsidRPr="00542FF1">
        <w:rPr>
          <w:rFonts w:ascii="Gandhari Unicode" w:hAnsi="Gandhari Unicode"/>
        </w:rPr>
        <w:t>.</w:t>
      </w:r>
    </w:p>
  </w:footnote>
  <w:footnote w:id="693">
    <w:p w14:paraId="6AEDE46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ārum</w:t>
      </w:r>
      <w:proofErr w:type="spellEnd"/>
      <w:r w:rsidRPr="00542FF1">
        <w:rPr>
          <w:rFonts w:ascii="Gandhari Unicode" w:hAnsi="Gandhari Unicode"/>
          <w:lang w:val="en-GB"/>
        </w:rPr>
        <w:t xml:space="preserve"> can be read as 3</w:t>
      </w:r>
      <w:proofErr w:type="spellStart"/>
      <w:r w:rsidRPr="00542FF1">
        <w:rPr>
          <w:rFonts w:ascii="Gandhari Unicode" w:hAnsi="Gandhari Unicode"/>
          <w:position w:val="6"/>
          <w:lang w:val="en-GB"/>
        </w:rPr>
        <w:t>rd</w:t>
      </w:r>
      <w:proofErr w:type="spellEnd"/>
      <w:r w:rsidRPr="00542FF1">
        <w:rPr>
          <w:rFonts w:ascii="Gandhari Unicode" w:hAnsi="Gandhari Unicode"/>
          <w:lang w:val="en-GB"/>
        </w:rPr>
        <w:t xml:space="preserve"> sg. </w:t>
      </w:r>
      <w:proofErr w:type="spellStart"/>
      <w:r w:rsidRPr="00542FF1">
        <w:rPr>
          <w:rFonts w:ascii="Gandhari Unicode" w:hAnsi="Gandhari Unicode"/>
          <w:lang w:val="en-GB"/>
        </w:rPr>
        <w:t>hab.fut</w:t>
      </w:r>
      <w:proofErr w:type="spellEnd"/>
      <w:r w:rsidRPr="00542FF1">
        <w:rPr>
          <w:rFonts w:ascii="Gandhari Unicode" w:hAnsi="Gandhari Unicode"/>
          <w:lang w:val="en-GB"/>
        </w:rPr>
        <w:t xml:space="preserve">. of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"to become full", or as </w:t>
      </w:r>
      <w:proofErr w:type="spellStart"/>
      <w:r w:rsidRPr="00542FF1">
        <w:rPr>
          <w:rFonts w:ascii="Gandhari Unicode" w:hAnsi="Gandhari Unicode"/>
          <w:i/>
          <w:lang w:val="en-GB"/>
        </w:rPr>
        <w:t>ār</w:t>
      </w:r>
      <w:proofErr w:type="spellEnd"/>
      <w:r w:rsidRPr="00542FF1">
        <w:rPr>
          <w:rFonts w:ascii="Gandhari Unicode" w:hAnsi="Gandhari Unicode"/>
          <w:lang w:val="en-GB"/>
        </w:rPr>
        <w:t xml:space="preserve">, parallel form to </w:t>
      </w:r>
      <w:proofErr w:type="spellStart"/>
      <w:r w:rsidRPr="00542FF1">
        <w:rPr>
          <w:rFonts w:ascii="Gandhari Unicode" w:hAnsi="Gandhari Unicode"/>
          <w:i/>
          <w:lang w:val="en-GB"/>
        </w:rPr>
        <w:t>yār</w:t>
      </w:r>
      <w:proofErr w:type="spellEnd"/>
      <w:r w:rsidRPr="00542FF1">
        <w:rPr>
          <w:rFonts w:ascii="Gandhari Unicode" w:hAnsi="Gandhari Unicode"/>
          <w:lang w:val="en-GB"/>
        </w:rPr>
        <w:t xml:space="preserve"> "who" (thus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7b).</w:t>
      </w:r>
    </w:p>
  </w:footnote>
  <w:footnote w:id="694">
    <w:p w14:paraId="436112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is the choice of words from the perspective of the observer: "so that [one] experiences loneliness" (cf.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koḷ</w:t>
      </w:r>
      <w:proofErr w:type="spellEnd"/>
      <w:r w:rsidRPr="00542FF1">
        <w:rPr>
          <w:rFonts w:ascii="Gandhari Unicode" w:hAnsi="Gandhari Unicode"/>
          <w:lang w:val="en-GB"/>
        </w:rPr>
        <w:t xml:space="preserve">, KT 207.3, and </w:t>
      </w:r>
      <w:proofErr w:type="spellStart"/>
      <w:r w:rsidRPr="00542FF1">
        <w:rPr>
          <w:rFonts w:ascii="Gandhari Unicode" w:hAnsi="Gandhari Unicode"/>
          <w:i/>
          <w:lang w:val="en-GB"/>
        </w:rPr>
        <w:t>pulampu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lang w:val="en-GB"/>
        </w:rPr>
        <w:t>, KT 79.4).</w:t>
      </w:r>
    </w:p>
  </w:footnote>
  <w:footnote w:id="695">
    <w:p w14:paraId="7E181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the exclusive nuance of </w:t>
      </w:r>
      <w:r w:rsidRPr="00542FF1">
        <w:rPr>
          <w:rFonts w:ascii="Gandhari Unicode" w:hAnsi="Gandhari Unicode"/>
          <w:i/>
          <w:lang w:val="en-GB"/>
        </w:rPr>
        <w:t>-ē</w:t>
      </w:r>
      <w:r w:rsidRPr="00542FF1">
        <w:rPr>
          <w:rFonts w:ascii="Gandhari Unicode" w:hAnsi="Gandhari Unicode"/>
          <w:lang w:val="en-GB"/>
        </w:rPr>
        <w:t xml:space="preserve"> in anteposition see also KT 135.1.</w:t>
      </w:r>
    </w:p>
  </w:footnote>
  <w:footnote w:id="696">
    <w:p w14:paraId="7D39316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Srin. on line 7: </w:t>
      </w:r>
      <w:proofErr w:type="spellStart"/>
      <w:r w:rsidRPr="00542FF1">
        <w:rPr>
          <w:rFonts w:ascii="Gandhari Unicode" w:hAnsi="Gandhari Unicode"/>
          <w:i/>
          <w:lang w:val="en-GB"/>
        </w:rPr>
        <w:t>aruḷukku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 one who would show </w:t>
      </w:r>
      <w:proofErr w:type="spellStart"/>
      <w:r w:rsidRPr="00542FF1">
        <w:rPr>
          <w:rFonts w:ascii="Gandhari Unicode" w:hAnsi="Gandhari Unicode"/>
          <w:i/>
          <w:lang w:val="en-GB"/>
        </w:rPr>
        <w:t>aruḷ</w:t>
      </w:r>
      <w:proofErr w:type="spellEnd"/>
      <w:r w:rsidRPr="00542FF1">
        <w:rPr>
          <w:rFonts w:ascii="Gandhari Unicode" w:hAnsi="Gandhari Unicode"/>
          <w:lang w:val="en-GB"/>
        </w:rPr>
        <w:t xml:space="preserve">" or </w:t>
      </w:r>
      <w:proofErr w:type="spellStart"/>
      <w:r w:rsidRPr="00542FF1">
        <w:rPr>
          <w:rFonts w:ascii="Gandhari Unicode" w:hAnsi="Gandhari Unicode"/>
          <w:i/>
          <w:lang w:val="en-GB"/>
        </w:rPr>
        <w:t>aruḷ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ārukkum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illai</w:t>
      </w:r>
      <w:proofErr w:type="spellEnd"/>
      <w:r w:rsidRPr="00542FF1">
        <w:rPr>
          <w:rFonts w:ascii="Gandhari Unicode" w:hAnsi="Gandhari Unicode"/>
          <w:lang w:val="en-GB"/>
        </w:rPr>
        <w:t xml:space="preserve"> "there is none who would have </w:t>
      </w:r>
      <w:proofErr w:type="spellStart"/>
      <w:r w:rsidRPr="00542FF1">
        <w:rPr>
          <w:rFonts w:ascii="Gandhari Unicode" w:hAnsi="Gandhari Unicode"/>
          <w:i/>
          <w:lang w:val="en-GB"/>
        </w:rPr>
        <w:t>aruḷ</w:t>
      </w:r>
      <w:proofErr w:type="spellEnd"/>
      <w:r w:rsidRPr="00542FF1">
        <w:rPr>
          <w:rFonts w:ascii="Gandhari Unicode" w:hAnsi="Gandhari Unicode"/>
          <w:lang w:val="en-GB"/>
        </w:rPr>
        <w:t>" (cf. StII 11-12 (1987) 282 n. 4).</w:t>
      </w:r>
    </w:p>
  </w:footnote>
  <w:footnote w:id="697">
    <w:p w14:paraId="162820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As an alternative to the last three lines Srin.: "For the man ... I don't feel pity, friend, saying '</w:t>
      </w:r>
      <w:proofErr w:type="spellStart"/>
      <w:r w:rsidRPr="00542FF1">
        <w:rPr>
          <w:rFonts w:ascii="Gandhari Unicode" w:hAnsi="Gandhari Unicode"/>
        </w:rPr>
        <w:t>what ever</w:t>
      </w:r>
      <w:proofErr w:type="spellEnd"/>
      <w:r w:rsidRPr="00542FF1">
        <w:rPr>
          <w:rFonts w:ascii="Gandhari Unicode" w:hAnsi="Gandhari Unicode"/>
        </w:rPr>
        <w:t xml:space="preserve"> is this here!?', (namely) the calls (of the people against him), so that all of them come to know (what he has done to me); may (this gossip) remain as it has been up to now! What kind of talk is this?"</w:t>
      </w:r>
    </w:p>
  </w:footnote>
  <w:footnote w:id="698">
    <w:p w14:paraId="1C67DC6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and message of the last two lines are not wholly clear. Sentence division seems possible either before or after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so that for the subject of the optative </w:t>
      </w:r>
      <w:proofErr w:type="spellStart"/>
      <w:r w:rsidRPr="00542FF1">
        <w:rPr>
          <w:rFonts w:ascii="Gandhari Unicode" w:hAnsi="Gandhari Unicode"/>
          <w:i/>
          <w:lang w:val="en-GB"/>
        </w:rPr>
        <w:t>amaika</w:t>
      </w:r>
      <w:proofErr w:type="spellEnd"/>
      <w:r w:rsidRPr="00542FF1">
        <w:rPr>
          <w:rFonts w:ascii="Gandhari Unicode" w:hAnsi="Gandhari Unicode"/>
          <w:i/>
          <w:lang w:val="en-GB"/>
        </w:rPr>
        <w:t>,</w:t>
      </w:r>
      <w:r w:rsidRPr="00542FF1">
        <w:rPr>
          <w:rFonts w:ascii="Gandhari Unicode" w:hAnsi="Gandhari Unicode"/>
          <w:lang w:val="en-GB"/>
        </w:rPr>
        <w:t xml:space="preserve"> </w:t>
      </w:r>
      <w:proofErr w:type="spellStart"/>
      <w:r w:rsidRPr="00542FF1">
        <w:rPr>
          <w:rFonts w:ascii="Gandhari Unicode" w:hAnsi="Gandhari Unicode"/>
          <w:i/>
          <w:lang w:val="en-GB"/>
        </w:rPr>
        <w:t>kūral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ampal</w:t>
      </w:r>
      <w:proofErr w:type="spellEnd"/>
      <w:r w:rsidRPr="00542FF1">
        <w:rPr>
          <w:rFonts w:ascii="Gandhari Unicode" w:hAnsi="Gandhari Unicode"/>
          <w:lang w:val="en-GB"/>
        </w:rPr>
        <w:t xml:space="preserve"> seem equally conceivable. The sense seems to be in any case that SHE abandons the man, so that gossip is superfluous.</w:t>
      </w:r>
    </w:p>
  </w:footnote>
  <w:footnote w:id="699">
    <w:p w14:paraId="57803FA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Since </w:t>
      </w:r>
      <w:proofErr w:type="spellStart"/>
      <w:r w:rsidRPr="00542FF1">
        <w:rPr>
          <w:rFonts w:ascii="Gandhari Unicode" w:hAnsi="Gandhari Unicode"/>
          <w:i/>
          <w:iCs/>
        </w:rPr>
        <w:t>kaliḻ</w:t>
      </w:r>
      <w:proofErr w:type="spellEnd"/>
      <w:r w:rsidRPr="00542FF1">
        <w:rPr>
          <w:rFonts w:ascii="Gandhari Unicode" w:hAnsi="Gandhari Unicode"/>
        </w:rPr>
        <w:t xml:space="preserve"> and </w:t>
      </w:r>
      <w:proofErr w:type="spellStart"/>
      <w:r w:rsidRPr="00542FF1">
        <w:rPr>
          <w:rFonts w:ascii="Gandhari Unicode" w:hAnsi="Gandhari Unicode"/>
          <w:i/>
          <w:iCs/>
        </w:rPr>
        <w:t>kaluḻ</w:t>
      </w:r>
      <w:proofErr w:type="spellEnd"/>
      <w:r w:rsidRPr="00542FF1">
        <w:rPr>
          <w:rFonts w:ascii="Gandhari Unicode" w:hAnsi="Gandhari Unicode"/>
        </w:rPr>
        <w:t xml:space="preserve"> are quite obviously what could be termed dialectal variations of one and the same lexeme (and occur as variants of each other all over the place) I do not see any reason not to follow </w:t>
      </w:r>
      <w:proofErr w:type="gramStart"/>
      <w:r w:rsidRPr="00542FF1">
        <w:rPr>
          <w:rFonts w:ascii="Gandhari Unicode" w:hAnsi="Gandhari Unicode"/>
        </w:rPr>
        <w:t>the majority of</w:t>
      </w:r>
      <w:proofErr w:type="gramEnd"/>
      <w:r w:rsidRPr="00542FF1">
        <w:rPr>
          <w:rFonts w:ascii="Gandhari Unicode" w:hAnsi="Gandhari Unicode"/>
        </w:rPr>
        <w:t xml:space="preserve"> witnesses here which is unequivocally in </w:t>
      </w:r>
      <w:proofErr w:type="spellStart"/>
      <w:r w:rsidRPr="00542FF1">
        <w:rPr>
          <w:rFonts w:ascii="Gandhari Unicode" w:hAnsi="Gandhari Unicode"/>
        </w:rPr>
        <w:t>favour</w:t>
      </w:r>
      <w:proofErr w:type="spellEnd"/>
      <w:r w:rsidRPr="00542FF1">
        <w:rPr>
          <w:rFonts w:ascii="Gandhari Unicode" w:hAnsi="Gandhari Unicode"/>
        </w:rPr>
        <w:t xml:space="preserve"> of </w:t>
      </w:r>
      <w:proofErr w:type="spellStart"/>
      <w:r w:rsidRPr="00542FF1">
        <w:rPr>
          <w:rFonts w:ascii="Gandhari Unicode" w:hAnsi="Gandhari Unicode"/>
          <w:i/>
          <w:iCs/>
        </w:rPr>
        <w:t>kaluḻ</w:t>
      </w:r>
      <w:proofErr w:type="spellEnd"/>
      <w:r w:rsidRPr="00542FF1">
        <w:rPr>
          <w:rFonts w:ascii="Gandhari Unicode" w:hAnsi="Gandhari Unicode"/>
        </w:rPr>
        <w:t>.</w:t>
      </w:r>
    </w:p>
  </w:footnote>
  <w:footnote w:id="700">
    <w:p w14:paraId="6E15CAE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naṉṉar</w:t>
      </w:r>
      <w:proofErr w:type="spellEnd"/>
      <w:r w:rsidRPr="00542FF1">
        <w:rPr>
          <w:rFonts w:ascii="Gandhari Unicode" w:hAnsi="Gandhari Unicode"/>
          <w:lang w:val="en-GB"/>
        </w:rPr>
        <w:t xml:space="preserve">: how to account for this formation? A </w:t>
      </w:r>
      <w:proofErr w:type="spellStart"/>
      <w:r w:rsidRPr="00542FF1">
        <w:rPr>
          <w:rFonts w:ascii="Gandhari Unicode" w:hAnsi="Gandhari Unicode"/>
          <w:i/>
          <w:iCs/>
          <w:lang w:val="en-GB"/>
        </w:rPr>
        <w:t>nomen</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agentis</w:t>
      </w:r>
      <w:proofErr w:type="spellEnd"/>
      <w:r w:rsidRPr="00542FF1">
        <w:rPr>
          <w:rFonts w:ascii="Gandhari Unicode" w:hAnsi="Gandhari Unicode"/>
          <w:lang w:val="en-GB"/>
        </w:rPr>
        <w:t xml:space="preserve"> does not seem to fit here. cf. KT 265.6.</w:t>
      </w:r>
    </w:p>
  </w:footnote>
  <w:footnote w:id="701">
    <w:p w14:paraId="5515910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uḷaṉ</w:t>
      </w:r>
      <w:proofErr w:type="spellEnd"/>
      <w:r w:rsidRPr="00542FF1">
        <w:rPr>
          <w:rFonts w:ascii="Gandhari Unicode" w:hAnsi="Gandhari Unicode"/>
          <w:lang w:val="en-GB"/>
        </w:rPr>
        <w:t xml:space="preserve">: noticeable is here the choice of the pronominal suffix, namely sg., not h.,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the designation </w:t>
      </w:r>
      <w:proofErr w:type="spellStart"/>
      <w:r w:rsidRPr="00542FF1">
        <w:rPr>
          <w:rFonts w:ascii="Gandhari Unicode" w:hAnsi="Gandhari Unicode"/>
          <w:i/>
          <w:lang w:val="en-GB"/>
        </w:rPr>
        <w:t>entai</w:t>
      </w:r>
      <w:proofErr w:type="spellEnd"/>
      <w:r w:rsidRPr="00542FF1">
        <w:rPr>
          <w:rFonts w:ascii="Gandhari Unicode" w:hAnsi="Gandhari Unicode"/>
          <w:lang w:val="en-GB"/>
        </w:rPr>
        <w:t>.</w:t>
      </w:r>
    </w:p>
  </w:footnote>
  <w:footnote w:id="702">
    <w:p w14:paraId="376896B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This comparison would be easier to understand in connection with the softened heart, but position seems to forbid this. As it stands, the only point can be that he has disappeared like the honey will disappear as soon as it is ripe, because it will be taken away by someone.</w:t>
      </w:r>
    </w:p>
  </w:footnote>
  <w:footnote w:id="703">
    <w:p w14:paraId="426B1C5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āku</w:t>
      </w:r>
      <w:proofErr w:type="spellEnd"/>
      <w:r w:rsidRPr="00542FF1">
        <w:rPr>
          <w:rFonts w:ascii="Gandhari Unicode" w:hAnsi="Gandhari Unicode"/>
          <w:lang w:val="en-GB"/>
        </w:rPr>
        <w:t xml:space="preserve"> is predicative here: "the father who actually, according to definition is a prop". Or Srin.: "my father, who could become a prop [now], where is he?"</w:t>
      </w:r>
    </w:p>
  </w:footnote>
  <w:footnote w:id="704">
    <w:p w14:paraId="222BD78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maḻai</w:t>
      </w:r>
      <w:proofErr w:type="spellEnd"/>
      <w:r w:rsidRPr="00542FF1">
        <w:rPr>
          <w:rFonts w:ascii="Gandhari Unicode" w:hAnsi="Gandhari Unicode"/>
          <w:lang w:val="en-GB"/>
        </w:rPr>
        <w:t xml:space="preserve">: </w:t>
      </w:r>
      <w:proofErr w:type="spellStart"/>
      <w:r w:rsidRPr="00542FF1">
        <w:rPr>
          <w:rFonts w:ascii="Gandhari Unicode" w:hAnsi="Gandhari Unicode"/>
          <w:i/>
          <w:lang w:val="en-GB"/>
        </w:rPr>
        <w:t>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uṭai</w:t>
      </w:r>
      <w:proofErr w:type="spellEnd"/>
      <w:r w:rsidRPr="00542FF1">
        <w:rPr>
          <w:rFonts w:ascii="Gandhari Unicode" w:hAnsi="Gandhari Unicode"/>
          <w:lang w:val="en-GB"/>
        </w:rPr>
        <w:t xml:space="preserve"> can either </w:t>
      </w:r>
      <w:proofErr w:type="gramStart"/>
      <w:r w:rsidRPr="00542FF1">
        <w:rPr>
          <w:rFonts w:ascii="Gandhari Unicode" w:hAnsi="Gandhari Unicode"/>
          <w:lang w:val="en-GB"/>
        </w:rPr>
        <w:t>be connected with</w:t>
      </w:r>
      <w:proofErr w:type="gramEnd"/>
      <w:r w:rsidRPr="00542FF1">
        <w:rPr>
          <w:rFonts w:ascii="Gandhari Unicode" w:hAnsi="Gandhari Unicode"/>
          <w:lang w:val="en-GB"/>
        </w:rPr>
        <w:t xml:space="preserve"> the sound of the rain itself, that is, something like thundering rain, or what is meant is that rain comes along with thunder, that is, a thunderstorm.</w:t>
      </w:r>
    </w:p>
  </w:footnote>
  <w:footnote w:id="705">
    <w:p w14:paraId="06F740C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vēṟu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what is meant here? Different kinds of earth, as a qualification to </w:t>
      </w:r>
      <w:proofErr w:type="spellStart"/>
      <w:r w:rsidRPr="00542FF1">
        <w:rPr>
          <w:rFonts w:ascii="Gandhari Unicode" w:hAnsi="Gandhari Unicode"/>
          <w:i/>
          <w:lang w:val="en-GB"/>
        </w:rPr>
        <w:t>naṉṉāṭṭu</w:t>
      </w:r>
      <w:proofErr w:type="spellEnd"/>
      <w:r w:rsidRPr="00542FF1">
        <w:rPr>
          <w:rFonts w:ascii="Gandhari Unicode" w:hAnsi="Gandhari Unicode"/>
          <w:lang w:val="en-GB"/>
        </w:rPr>
        <w:t xml:space="preserve"> (good through variety)? </w:t>
      </w:r>
      <w:r>
        <w:rPr>
          <w:rFonts w:ascii="Gandhari Unicode" w:hAnsi="Gandhari Unicode"/>
          <w:lang w:val="en-GB"/>
        </w:rPr>
        <w:t>TVG</w:t>
      </w:r>
      <w:r w:rsidRPr="00542FF1">
        <w:rPr>
          <w:rFonts w:ascii="Gandhari Unicode" w:hAnsi="Gandhari Unicode"/>
          <w:lang w:val="en-GB"/>
        </w:rPr>
        <w:t xml:space="preserve"> reads something different (in accordance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but this also does not seem very clear (and not corresponding to the usual meaning of </w:t>
      </w:r>
      <w:proofErr w:type="spellStart"/>
      <w:r w:rsidRPr="00542FF1">
        <w:rPr>
          <w:rFonts w:ascii="Gandhari Unicode" w:hAnsi="Gandhari Unicode"/>
          <w:i/>
          <w:lang w:val="en-GB"/>
        </w:rPr>
        <w:t>peyta</w:t>
      </w:r>
      <w:proofErr w:type="spellEnd"/>
      <w:r w:rsidRPr="00542FF1">
        <w:rPr>
          <w:rFonts w:ascii="Gandhari Unicode" w:hAnsi="Gandhari Unicode"/>
          <w:lang w:val="en-GB"/>
        </w:rPr>
        <w:t>): "like thundering rain that had flown from other fields onto [this] good land".</w:t>
      </w:r>
    </w:p>
  </w:footnote>
  <w:footnote w:id="706">
    <w:p w14:paraId="567D3F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 decides once more against the whole transmission and one can see why he should have been uneasy with the well-attested </w:t>
      </w:r>
      <w:proofErr w:type="spellStart"/>
      <w:r w:rsidRPr="00542FF1">
        <w:rPr>
          <w:rFonts w:ascii="Gandhari Unicode" w:hAnsi="Gandhari Unicode"/>
          <w:i/>
          <w:iCs/>
        </w:rPr>
        <w:t>maṉṟalam</w:t>
      </w:r>
      <w:proofErr w:type="spellEnd"/>
      <w:r w:rsidRPr="00542FF1">
        <w:rPr>
          <w:rFonts w:ascii="Gandhari Unicode" w:hAnsi="Gandhari Unicode"/>
          <w:i/>
          <w:iCs/>
        </w:rPr>
        <w:t xml:space="preserve">, </w:t>
      </w:r>
      <w:r w:rsidRPr="00542FF1">
        <w:rPr>
          <w:rFonts w:ascii="Gandhari Unicode" w:hAnsi="Gandhari Unicode"/>
        </w:rPr>
        <w:t xml:space="preserve">adj. to </w:t>
      </w:r>
      <w:proofErr w:type="spellStart"/>
      <w:r w:rsidRPr="00542FF1">
        <w:rPr>
          <w:rFonts w:ascii="Gandhari Unicode" w:hAnsi="Gandhari Unicode"/>
          <w:i/>
          <w:iCs/>
        </w:rPr>
        <w:t>maṉṟal</w:t>
      </w:r>
      <w:proofErr w:type="spellEnd"/>
      <w:r w:rsidRPr="00542FF1">
        <w:rPr>
          <w:rFonts w:ascii="Gandhari Unicode" w:hAnsi="Gandhari Unicode"/>
          <w:i/>
          <w:iCs/>
        </w:rPr>
        <w:t xml:space="preserve">, </w:t>
      </w:r>
      <w:r w:rsidRPr="00542FF1">
        <w:rPr>
          <w:rFonts w:ascii="Gandhari Unicode" w:hAnsi="Gandhari Unicode"/>
        </w:rPr>
        <w:t xml:space="preserve">which poses semantic problems. In its common sense of </w:t>
      </w:r>
      <w:r w:rsidRPr="00542FF1">
        <w:rPr>
          <w:rFonts w:ascii="Gandhari Unicode" w:hAnsi="Gandhari Unicode"/>
          <w:lang w:val="en-GB"/>
        </w:rPr>
        <w:t>"</w:t>
      </w:r>
      <w:r w:rsidRPr="00542FF1">
        <w:rPr>
          <w:rFonts w:ascii="Gandhari Unicode" w:hAnsi="Gandhari Unicode"/>
        </w:rPr>
        <w:t>wedding</w:t>
      </w:r>
      <w:r w:rsidRPr="00542FF1">
        <w:rPr>
          <w:rFonts w:ascii="Gandhari Unicode" w:hAnsi="Gandhari Unicode"/>
          <w:lang w:val="en-GB"/>
        </w:rPr>
        <w:t>"</w:t>
      </w:r>
      <w:r w:rsidRPr="00542FF1">
        <w:rPr>
          <w:rFonts w:ascii="Gandhari Unicode" w:hAnsi="Gandhari Unicode"/>
        </w:rPr>
        <w:t xml:space="preserve"> it is certainly not appropriate here. A later meaning is </w:t>
      </w:r>
      <w:r w:rsidRPr="00542FF1">
        <w:rPr>
          <w:rFonts w:ascii="Gandhari Unicode" w:hAnsi="Gandhari Unicode"/>
          <w:lang w:val="en-GB"/>
        </w:rPr>
        <w:t>"</w:t>
      </w:r>
      <w:r w:rsidRPr="00542FF1">
        <w:rPr>
          <w:rFonts w:ascii="Gandhari Unicode" w:hAnsi="Gandhari Unicode"/>
        </w:rPr>
        <w:t>long street</w:t>
      </w:r>
      <w:r w:rsidRPr="00542FF1">
        <w:rPr>
          <w:rFonts w:ascii="Gandhari Unicode" w:hAnsi="Gandhari Unicode"/>
          <w:lang w:val="en-GB"/>
        </w:rPr>
        <w:t>"</w:t>
      </w:r>
      <w:r w:rsidRPr="00542FF1">
        <w:rPr>
          <w:rFonts w:ascii="Gandhari Unicode" w:hAnsi="Gandhari Unicode"/>
        </w:rPr>
        <w:t>, but for such a usage one would want early parallels.</w:t>
      </w:r>
    </w:p>
  </w:footnote>
  <w:footnote w:id="707">
    <w:p w14:paraId="1DF816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pulleṉṟaṉṟē</w:t>
      </w:r>
      <w:proofErr w:type="spellEnd"/>
      <w:r w:rsidRPr="00542FF1">
        <w:rPr>
          <w:rFonts w:ascii="Gandhari Unicode" w:hAnsi="Gandhari Unicode"/>
          <w:lang w:val="en-GB"/>
        </w:rPr>
        <w:t xml:space="preserve"> cf. </w:t>
      </w:r>
      <w:proofErr w:type="spellStart"/>
      <w:r w:rsidRPr="00542FF1">
        <w:rPr>
          <w:rFonts w:ascii="Gandhari Unicode" w:hAnsi="Gandhari Unicode"/>
          <w:i/>
          <w:lang w:val="en-GB"/>
        </w:rPr>
        <w:t>nalleṉṟaṉṟē</w:t>
      </w:r>
      <w:proofErr w:type="spellEnd"/>
      <w:r w:rsidRPr="00542FF1">
        <w:rPr>
          <w:rFonts w:ascii="Gandhari Unicode" w:hAnsi="Gandhari Unicode"/>
          <w:lang w:val="en-GB"/>
        </w:rPr>
        <w:t xml:space="preserve"> in KT 6.1.</w:t>
      </w:r>
    </w:p>
  </w:footnote>
  <w:footnote w:id="708">
    <w:p w14:paraId="517903F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What is meant to be conveyed by the first four lines is not clear. It might be the description of a certain </w:t>
      </w:r>
      <w:proofErr w:type="spellStart"/>
      <w:r w:rsidRPr="00542FF1">
        <w:rPr>
          <w:rFonts w:ascii="Gandhari Unicode" w:hAnsi="Gandhari Unicode"/>
        </w:rPr>
        <w:t>unrealness</w:t>
      </w:r>
      <w:proofErr w:type="spellEnd"/>
      <w:r w:rsidRPr="00542FF1">
        <w:rPr>
          <w:rFonts w:ascii="Gandhari Unicode" w:hAnsi="Gandhari Unicode"/>
        </w:rPr>
        <w:t xml:space="preserve"> coming along with the onset of evening. Srin., however, thinks the first four lines might represent bad omens.</w:t>
      </w:r>
    </w:p>
  </w:footnote>
  <w:footnote w:id="709">
    <w:p w14:paraId="2A9AC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exact syntax and message of the last two-and-a-half lines are unclear. The point seems to be that SHE is struggling with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either HE does not come, and then she will have to endure separation, or he comes, and in this </w:t>
      </w:r>
      <w:proofErr w:type="gramStart"/>
      <w:r w:rsidRPr="00542FF1">
        <w:rPr>
          <w:rFonts w:ascii="Gandhari Unicode" w:hAnsi="Gandhari Unicode"/>
          <w:lang w:val="en-GB"/>
        </w:rPr>
        <w:t>case</w:t>
      </w:r>
      <w:proofErr w:type="gramEnd"/>
      <w:r w:rsidRPr="00542FF1">
        <w:rPr>
          <w:rFonts w:ascii="Gandhari Unicode" w:hAnsi="Gandhari Unicode"/>
          <w:lang w:val="en-GB"/>
        </w:rPr>
        <w:t xml:space="preserve"> she is determined not to yield, but fears she will be unable to. </w:t>
      </w:r>
      <w:r>
        <w:rPr>
          <w:rFonts w:ascii="Gandhari Unicode" w:hAnsi="Gandhari Unicode"/>
          <w:lang w:val="en-GB"/>
        </w:rPr>
        <w:t>TVG</w:t>
      </w:r>
      <w:r w:rsidRPr="00542FF1">
        <w:rPr>
          <w:rFonts w:ascii="Gandhari Unicode" w:hAnsi="Gandhari Unicode"/>
          <w:lang w:val="en-GB"/>
        </w:rPr>
        <w:t xml:space="preserve"> thinks the point is that HE insists on having union with HER, even if she is sulking in love quarrel: "he who compels our love, difficult to escape, as if fearing separation even if we sulk with him", and from the syntactic point of view it is of course more natural to take HIM as the subject not only of </w:t>
      </w:r>
      <w:proofErr w:type="spellStart"/>
      <w:r w:rsidRPr="00542FF1">
        <w:rPr>
          <w:rFonts w:ascii="Gandhari Unicode" w:hAnsi="Gandhari Unicode"/>
          <w:i/>
          <w:lang w:val="en-GB"/>
        </w:rPr>
        <w:t>taṇṭiyōrē</w:t>
      </w:r>
      <w:proofErr w:type="spellEnd"/>
      <w:r w:rsidRPr="00542FF1">
        <w:rPr>
          <w:rFonts w:ascii="Gandhari Unicode" w:hAnsi="Gandhari Unicode"/>
          <w:lang w:val="en-GB"/>
        </w:rPr>
        <w:t xml:space="preserve">, but also of the absolutive </w:t>
      </w:r>
      <w:proofErr w:type="spellStart"/>
      <w:r w:rsidRPr="00542FF1">
        <w:rPr>
          <w:rFonts w:ascii="Gandhari Unicode" w:hAnsi="Gandhari Unicode"/>
          <w:i/>
          <w:lang w:val="en-GB"/>
        </w:rPr>
        <w:t>añci</w:t>
      </w:r>
      <w:proofErr w:type="spellEnd"/>
      <w:r w:rsidRPr="00542FF1">
        <w:rPr>
          <w:rFonts w:ascii="Gandhari Unicode" w:hAnsi="Gandhari Unicode"/>
          <w:lang w:val="en-GB"/>
        </w:rPr>
        <w:t xml:space="preserve">. In accordance with this </w:t>
      </w:r>
      <w:proofErr w:type="gramStart"/>
      <w:r w:rsidRPr="00542FF1">
        <w:rPr>
          <w:rFonts w:ascii="Gandhari Unicode" w:hAnsi="Gandhari Unicode"/>
          <w:lang w:val="en-GB"/>
        </w:rPr>
        <w:t>interpretation</w:t>
      </w:r>
      <w:proofErr w:type="gramEnd"/>
      <w:r w:rsidRPr="00542FF1">
        <w:rPr>
          <w:rFonts w:ascii="Gandhari Unicode" w:hAnsi="Gandhari Unicode"/>
          <w:lang w:val="en-GB"/>
        </w:rPr>
        <w:t xml:space="preserve"> he also assumes a scholastic reading of the main sentence: </w:t>
      </w:r>
      <w:proofErr w:type="spellStart"/>
      <w:r w:rsidRPr="00542FF1">
        <w:rPr>
          <w:rFonts w:ascii="Gandhari Unicode" w:hAnsi="Gandhari Unicode"/>
          <w:i/>
          <w:lang w:val="en-GB"/>
        </w:rPr>
        <w:t>varuvar-kol</w:t>
      </w:r>
      <w:proofErr w:type="spellEnd"/>
      <w:r w:rsidRPr="00542FF1">
        <w:rPr>
          <w:rFonts w:ascii="Gandhari Unicode" w:hAnsi="Gandhari Unicode"/>
          <w:lang w:val="en-GB"/>
        </w:rPr>
        <w:t xml:space="preserve"> "it seems he will come" (thus </w:t>
      </w:r>
      <w:proofErr w:type="spellStart"/>
      <w:r w:rsidRPr="00542FF1">
        <w:rPr>
          <w:rFonts w:ascii="Gandhari Unicode" w:hAnsi="Gandhari Unicode"/>
          <w:lang w:val="en-GB"/>
        </w:rPr>
        <w:t>Nacc</w:t>
      </w:r>
      <w:proofErr w:type="spellEnd"/>
      <w:r w:rsidRPr="00542FF1">
        <w:rPr>
          <w:rFonts w:ascii="Gandhari Unicode" w:hAnsi="Gandhari Unicode"/>
          <w:lang w:val="en-GB"/>
        </w:rPr>
        <w:t>. on Kali 11.5).</w:t>
      </w:r>
    </w:p>
  </w:footnote>
  <w:footnote w:id="710">
    <w:p w14:paraId="0F3A4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pulappiṉum</w:t>
      </w:r>
      <w:proofErr w:type="spellEnd"/>
      <w:r w:rsidRPr="00542FF1">
        <w:rPr>
          <w:rFonts w:ascii="Gandhari Unicode" w:hAnsi="Gandhari Unicode"/>
          <w:lang w:val="en-GB"/>
        </w:rPr>
        <w:t xml:space="preserve"> is traditionally analysed as a concessive, but morphologically it might also be a parallel formation to </w:t>
      </w:r>
      <w:proofErr w:type="spellStart"/>
      <w:r w:rsidRPr="00542FF1">
        <w:rPr>
          <w:rFonts w:ascii="Gandhari Unicode" w:hAnsi="Gandhari Unicode"/>
          <w:i/>
          <w:lang w:val="en-GB"/>
        </w:rPr>
        <w:t>pulampu</w:t>
      </w:r>
      <w:proofErr w:type="spellEnd"/>
      <w:r w:rsidRPr="00542FF1">
        <w:rPr>
          <w:rFonts w:ascii="Gandhari Unicode" w:hAnsi="Gandhari Unicode"/>
          <w:lang w:val="en-GB"/>
        </w:rPr>
        <w:t xml:space="preserve"> "loneliness", as it is attested also in KT 41.5, in which case it would have to be a comparative here. Then the meaning of the whole would be that SHE fears </w:t>
      </w:r>
      <w:proofErr w:type="spellStart"/>
      <w:r w:rsidRPr="00542FF1">
        <w:rPr>
          <w:rFonts w:ascii="Gandhari Unicode" w:hAnsi="Gandhari Unicode"/>
          <w:i/>
          <w:lang w:val="en-GB"/>
        </w:rPr>
        <w:t>kāmam</w:t>
      </w:r>
      <w:proofErr w:type="spellEnd"/>
      <w:r w:rsidRPr="00542FF1">
        <w:rPr>
          <w:rFonts w:ascii="Gandhari Unicode" w:hAnsi="Gandhari Unicode"/>
          <w:lang w:val="en-GB"/>
        </w:rPr>
        <w:t xml:space="preserve"> more than loneliness and separation, which seems to make excellent sense.</w:t>
      </w:r>
    </w:p>
  </w:footnote>
  <w:footnote w:id="711">
    <w:p w14:paraId="49BA287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malara</w:t>
      </w:r>
      <w:proofErr w:type="spellEnd"/>
      <w:r w:rsidRPr="00542FF1">
        <w:rPr>
          <w:rFonts w:ascii="Gandhari Unicode" w:hAnsi="Gandhari Unicode"/>
          <w:lang w:val="en-GB"/>
        </w:rPr>
        <w:t>: it is unclear what is to be achieved by the pronominal noun here. Perhaps it is rather to be analysed as an infinitive: "so that they flower eminent in grace"?</w:t>
      </w:r>
    </w:p>
  </w:footnote>
  <w:footnote w:id="712">
    <w:p w14:paraId="05AE635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.'s gloss, according to which </w:t>
      </w:r>
      <w:proofErr w:type="spellStart"/>
      <w:r w:rsidRPr="00542FF1">
        <w:rPr>
          <w:rFonts w:ascii="Gandhari Unicode" w:hAnsi="Gandhari Unicode"/>
          <w:lang w:val="en-GB"/>
        </w:rPr>
        <w:t>Ayirai</w:t>
      </w:r>
      <w:proofErr w:type="spellEnd"/>
      <w:r w:rsidRPr="00542FF1">
        <w:rPr>
          <w:rFonts w:ascii="Gandhari Unicode" w:hAnsi="Gandhari Unicode"/>
          <w:lang w:val="en-GB"/>
        </w:rPr>
        <w:t xml:space="preserve"> fish feed on </w:t>
      </w:r>
      <w:r>
        <w:rPr>
          <w:rFonts w:ascii="Gandhari Unicode" w:hAnsi="Gandhari Unicode"/>
          <w:lang w:val="en-GB"/>
        </w:rPr>
        <w:t>waterlil</w:t>
      </w:r>
      <w:r w:rsidRPr="00542FF1">
        <w:rPr>
          <w:rFonts w:ascii="Gandhari Unicode" w:hAnsi="Gandhari Unicode"/>
          <w:lang w:val="en-GB"/>
        </w:rPr>
        <w:t xml:space="preserve">ies, would explain their presence in the poem, but it is not supported by the text in any way. </w:t>
      </w:r>
      <w:proofErr w:type="gramStart"/>
      <w:r w:rsidRPr="00542FF1">
        <w:rPr>
          <w:rFonts w:ascii="Gandhari Unicode" w:hAnsi="Gandhari Unicode"/>
          <w:lang w:val="en-GB"/>
        </w:rPr>
        <w:t>Moreover</w:t>
      </w:r>
      <w:proofErr w:type="gramEnd"/>
      <w:r w:rsidRPr="00542FF1">
        <w:rPr>
          <w:rFonts w:ascii="Gandhari Unicode" w:hAnsi="Gandhari Unicode"/>
          <w:lang w:val="en-GB"/>
        </w:rPr>
        <w:t xml:space="preserve"> it is unclear whether </w:t>
      </w:r>
      <w:proofErr w:type="spellStart"/>
      <w:r w:rsidRPr="00542FF1">
        <w:rPr>
          <w:rFonts w:ascii="Gandhari Unicode" w:hAnsi="Gandhari Unicode"/>
          <w:i/>
          <w:lang w:val="en-GB"/>
        </w:rPr>
        <w:t>paranta</w:t>
      </w:r>
      <w:proofErr w:type="spellEnd"/>
      <w:r w:rsidRPr="00542FF1">
        <w:rPr>
          <w:rFonts w:ascii="Gandhari Unicode" w:hAnsi="Gandhari Unicode"/>
          <w:lang w:val="en-GB"/>
        </w:rPr>
        <w:t xml:space="preserve"> is to be connected with </w:t>
      </w:r>
      <w:proofErr w:type="spellStart"/>
      <w:r w:rsidRPr="00542FF1">
        <w:rPr>
          <w:rFonts w:ascii="Gandhari Unicode" w:hAnsi="Gandhari Unicode"/>
          <w:i/>
          <w:lang w:val="en-GB"/>
        </w:rPr>
        <w:t>paḻaṉam</w:t>
      </w:r>
      <w:proofErr w:type="spellEnd"/>
      <w:r w:rsidRPr="00542FF1">
        <w:rPr>
          <w:rFonts w:ascii="Gandhari Unicode" w:hAnsi="Gandhari Unicode"/>
          <w:lang w:val="en-GB"/>
        </w:rPr>
        <w:t xml:space="preserve"> or with </w:t>
      </w:r>
      <w:proofErr w:type="spellStart"/>
      <w:r w:rsidRPr="00542FF1">
        <w:rPr>
          <w:rFonts w:ascii="Gandhari Unicode" w:hAnsi="Gandhari Unicode"/>
          <w:i/>
          <w:lang w:val="en-GB"/>
        </w:rPr>
        <w:t>āmpal</w:t>
      </w:r>
      <w:proofErr w:type="spellEnd"/>
      <w:r w:rsidRPr="00542FF1">
        <w:rPr>
          <w:rFonts w:ascii="Gandhari Unicode" w:hAnsi="Gandhari Unicode"/>
          <w:lang w:val="en-GB"/>
        </w:rPr>
        <w:t>, in other words, whether it is intended to establish a relationship between the fish and the lilies or only between the fish and the pond.</w:t>
      </w:r>
    </w:p>
  </w:footnote>
  <w:footnote w:id="713">
    <w:p w14:paraId="0E252CB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For an interpretation see Tieken 1997: 309f., contra Wilden 1999: 227f.</w:t>
      </w:r>
    </w:p>
  </w:footnote>
  <w:footnote w:id="714">
    <w:p w14:paraId="433024F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kalleṉa</w:t>
      </w:r>
      <w:proofErr w:type="spellEnd"/>
      <w:r w:rsidRPr="00542FF1">
        <w:rPr>
          <w:rFonts w:ascii="Gandhari Unicode" w:hAnsi="Gandhari Unicode"/>
          <w:lang w:val="en-GB"/>
        </w:rPr>
        <w:t xml:space="preserve">: this expression is supposed to be an ideophone, but, once again, what are the associations? </w:t>
      </w:r>
      <w:r>
        <w:rPr>
          <w:rFonts w:ascii="Gandhari Unicode" w:hAnsi="Gandhari Unicode"/>
          <w:lang w:val="en-GB"/>
        </w:rPr>
        <w:t>TVG</w:t>
      </w:r>
      <w:r w:rsidRPr="00542FF1">
        <w:rPr>
          <w:rFonts w:ascii="Gandhari Unicode" w:hAnsi="Gandhari Unicode"/>
          <w:lang w:val="en-GB"/>
        </w:rPr>
        <w:t xml:space="preserve"> connects it with the various sounds made by the animals of the forest.</w:t>
      </w:r>
    </w:p>
  </w:footnote>
  <w:footnote w:id="715">
    <w:p w14:paraId="290801E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The double –</w:t>
      </w:r>
      <w:r w:rsidRPr="00542FF1">
        <w:rPr>
          <w:rFonts w:ascii="Gandhari Unicode" w:hAnsi="Gandhari Unicode"/>
          <w:i/>
          <w:lang w:val="en-GB"/>
        </w:rPr>
        <w:t>um</w:t>
      </w:r>
      <w:r w:rsidRPr="00542FF1">
        <w:rPr>
          <w:rFonts w:ascii="Gandhari Unicode" w:hAnsi="Gandhari Unicode"/>
          <w:lang w:val="en-GB"/>
        </w:rPr>
        <w:t xml:space="preserve"> in the second line is probably best understood as an </w:t>
      </w:r>
      <w:proofErr w:type="spellStart"/>
      <w:r w:rsidRPr="00542FF1">
        <w:rPr>
          <w:rFonts w:ascii="Gandhari Unicode" w:hAnsi="Gandhari Unicode"/>
          <w:lang w:val="en-GB"/>
        </w:rPr>
        <w:t>asyndetical</w:t>
      </w:r>
      <w:proofErr w:type="spellEnd"/>
      <w:r w:rsidRPr="00542FF1">
        <w:rPr>
          <w:rFonts w:ascii="Gandhari Unicode" w:hAnsi="Gandhari Unicode"/>
          <w:lang w:val="en-GB"/>
        </w:rPr>
        <w:t xml:space="preserve"> coordination.</w:t>
      </w:r>
    </w:p>
  </w:footnote>
  <w:footnote w:id="716">
    <w:p w14:paraId="333F099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connection of this line with the rest is not wholly clear. If it were the elephant that had not only eaten bamboo but also torn the honey[combs], one would expect an absolutive </w:t>
      </w:r>
      <w:proofErr w:type="spellStart"/>
      <w:r w:rsidRPr="00542FF1">
        <w:rPr>
          <w:rFonts w:ascii="Gandhari Unicode" w:hAnsi="Gandhari Unicode"/>
          <w:i/>
          <w:lang w:val="en-GB"/>
        </w:rPr>
        <w:t>kiḻittu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sees </w:t>
      </w:r>
      <w:proofErr w:type="spellStart"/>
      <w:r w:rsidRPr="00542FF1">
        <w:rPr>
          <w:rFonts w:ascii="Gandhari Unicode" w:hAnsi="Gandhari Unicode"/>
          <w:i/>
          <w:lang w:val="en-GB"/>
        </w:rPr>
        <w:t>kaḻai</w:t>
      </w:r>
      <w:proofErr w:type="spellEnd"/>
      <w:r w:rsidRPr="00542FF1">
        <w:rPr>
          <w:rFonts w:ascii="Gandhari Unicode" w:hAnsi="Gandhari Unicode"/>
          <w:lang w:val="en-GB"/>
        </w:rPr>
        <w:t xml:space="preserve"> as the subject of </w:t>
      </w:r>
      <w:proofErr w:type="spellStart"/>
      <w:r w:rsidRPr="00542FF1">
        <w:rPr>
          <w:rFonts w:ascii="Gandhari Unicode" w:hAnsi="Gandhari Unicode"/>
          <w:i/>
          <w:lang w:val="en-GB"/>
        </w:rPr>
        <w:t>kiḻitta</w:t>
      </w:r>
      <w:proofErr w:type="spellEnd"/>
      <w:r w:rsidRPr="00542FF1">
        <w:rPr>
          <w:rFonts w:ascii="Gandhari Unicode" w:hAnsi="Gandhari Unicode"/>
          <w:lang w:val="en-GB"/>
        </w:rPr>
        <w:t>, which is syntactically more likely. That would mean, the high bamboo stems (probably moved by the wind) are full of honey and thus presumably the more delicious to the elephant.</w:t>
      </w:r>
    </w:p>
  </w:footnote>
  <w:footnote w:id="717">
    <w:p w14:paraId="1460931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paḻūu</w:t>
      </w:r>
      <w:proofErr w:type="spellEnd"/>
      <w:r w:rsidRPr="00542FF1">
        <w:rPr>
          <w:rFonts w:ascii="Gandhari Unicode" w:hAnsi="Gandhari Unicode"/>
          <w:lang w:val="en-GB"/>
        </w:rPr>
        <w:t xml:space="preserve"> is attested only here in </w:t>
      </w:r>
      <w:proofErr w:type="spellStart"/>
      <w:r w:rsidRPr="00542FF1">
        <w:rPr>
          <w:rFonts w:ascii="Gandhari Unicode" w:hAnsi="Gandhari Unicode"/>
          <w:lang w:val="en-GB"/>
        </w:rPr>
        <w:t>Caṅkam</w:t>
      </w:r>
      <w:proofErr w:type="spellEnd"/>
      <w:r w:rsidRPr="00542FF1">
        <w:rPr>
          <w:rFonts w:ascii="Gandhari Unicode" w:hAnsi="Gandhari Unicode"/>
          <w:lang w:val="en-GB"/>
        </w:rPr>
        <w:t xml:space="preserve"> literature; the TL refers to this passage. What is attested is, as in the variant, </w:t>
      </w:r>
      <w:proofErr w:type="spellStart"/>
      <w:r w:rsidRPr="00542FF1">
        <w:rPr>
          <w:rFonts w:ascii="Gandhari Unicode" w:hAnsi="Gandhari Unicode"/>
          <w:i/>
          <w:lang w:val="en-GB"/>
        </w:rPr>
        <w:t>paḻu</w:t>
      </w:r>
      <w:proofErr w:type="spellEnd"/>
      <w:r w:rsidRPr="00542FF1">
        <w:rPr>
          <w:rFonts w:ascii="Gandhari Unicode" w:hAnsi="Gandhari Unicode"/>
          <w:lang w:val="en-GB"/>
        </w:rPr>
        <w:t xml:space="preserve"> "devil" (whatever that may be exactly), so the explanation lying at hand would be a metrical lengthening, as is confirmed also by </w:t>
      </w:r>
      <w:proofErr w:type="gramStart"/>
      <w:r>
        <w:rPr>
          <w:rFonts w:ascii="Gandhari Unicode" w:hAnsi="Gandhari Unicode"/>
          <w:lang w:val="en-GB"/>
        </w:rPr>
        <w:t>TVG</w:t>
      </w:r>
      <w:proofErr w:type="gramEnd"/>
    </w:p>
  </w:footnote>
  <w:footnote w:id="718">
    <w:p w14:paraId="57F6D4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ēntal</w:t>
      </w:r>
      <w:proofErr w:type="spellEnd"/>
      <w:r w:rsidRPr="00542FF1">
        <w:rPr>
          <w:rFonts w:ascii="Gandhari Unicode" w:hAnsi="Gandhari Unicode"/>
          <w:lang w:val="en-GB"/>
        </w:rPr>
        <w:t xml:space="preserve">: the TL </w:t>
      </w:r>
      <w:proofErr w:type="gramStart"/>
      <w:r w:rsidRPr="00542FF1">
        <w:rPr>
          <w:rFonts w:ascii="Gandhari Unicode" w:hAnsi="Gandhari Unicode"/>
          <w:lang w:val="en-GB"/>
        </w:rPr>
        <w:t>and also</w:t>
      </w:r>
      <w:proofErr w:type="gram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read "king". How is this to be understood? Is it a transposition of an abstract like "eminence, majesty"?</w:t>
      </w:r>
    </w:p>
  </w:footnote>
  <w:footnote w:id="719">
    <w:p w14:paraId="33435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in order to understand the </w:t>
      </w:r>
      <w:proofErr w:type="gramStart"/>
      <w:r w:rsidRPr="00542FF1">
        <w:rPr>
          <w:rFonts w:ascii="Gandhari Unicode" w:hAnsi="Gandhari Unicode"/>
          <w:lang w:val="en-GB"/>
        </w:rPr>
        <w:t>image</w:t>
      </w:r>
      <w:proofErr w:type="gramEnd"/>
      <w:r w:rsidRPr="00542FF1">
        <w:rPr>
          <w:rFonts w:ascii="Gandhari Unicode" w:hAnsi="Gandhari Unicode"/>
          <w:lang w:val="en-GB"/>
        </w:rPr>
        <w:t xml:space="preserve"> the double association of </w:t>
      </w:r>
      <w:proofErr w:type="spellStart"/>
      <w:r w:rsidRPr="00542FF1">
        <w:rPr>
          <w:rFonts w:ascii="Gandhari Unicode" w:hAnsi="Gandhari Unicode"/>
          <w:i/>
          <w:lang w:val="en-GB"/>
        </w:rPr>
        <w:t>paital</w:t>
      </w:r>
      <w:proofErr w:type="spellEnd"/>
      <w:r w:rsidRPr="00542FF1">
        <w:rPr>
          <w:rFonts w:ascii="Gandhari Unicode" w:hAnsi="Gandhari Unicode"/>
          <w:lang w:val="en-GB"/>
        </w:rPr>
        <w:t xml:space="preserve"> has to be taken into account, namely on the one hand "suffering", or here rather "miserable", on the other hand the acoustic closeness to </w:t>
      </w:r>
      <w:r w:rsidRPr="00542FF1">
        <w:rPr>
          <w:rFonts w:ascii="Gandhari Unicode" w:hAnsi="Gandhari Unicode"/>
          <w:i/>
          <w:lang w:val="en-GB"/>
        </w:rPr>
        <w:t>pai-</w:t>
      </w:r>
      <w:proofErr w:type="spellStart"/>
      <w:r w:rsidRPr="00542FF1">
        <w:rPr>
          <w:rFonts w:ascii="Gandhari Unicode" w:hAnsi="Gandhari Unicode"/>
          <w:i/>
          <w:lang w:val="en-GB"/>
        </w:rPr>
        <w:t>ttal</w:t>
      </w:r>
      <w:proofErr w:type="spellEnd"/>
      <w:r w:rsidRPr="00542FF1">
        <w:rPr>
          <w:rFonts w:ascii="Gandhari Unicode" w:hAnsi="Gandhari Unicode"/>
          <w:lang w:val="en-GB"/>
        </w:rPr>
        <w:t xml:space="preserve"> "become green". The bamboo green in the (hot, dry?) desert like the sugarcane trodden down by the elephant. And what is the message? A ray of hope?</w:t>
      </w:r>
    </w:p>
  </w:footnote>
  <w:footnote w:id="720">
    <w:p w14:paraId="3974D6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function of </w:t>
      </w:r>
      <w:proofErr w:type="spellStart"/>
      <w:r w:rsidRPr="00542FF1">
        <w:rPr>
          <w:rFonts w:ascii="Gandhari Unicode" w:hAnsi="Gandhari Unicode"/>
          <w:i/>
          <w:lang w:val="en-GB"/>
        </w:rPr>
        <w:t>tuṉiyiṭai</w:t>
      </w:r>
      <w:proofErr w:type="spellEnd"/>
      <w:r w:rsidRPr="00542FF1">
        <w:rPr>
          <w:rFonts w:ascii="Gandhari Unicode" w:hAnsi="Gandhari Unicode"/>
          <w:lang w:val="en-GB"/>
        </w:rPr>
        <w:t xml:space="preserve"> is not marked. It can be integrated into the main sentence or into the indirect speech, which might be more convincing with respect to position: "thus is he, a cause of disgust".</w:t>
      </w:r>
    </w:p>
  </w:footnote>
  <w:footnote w:id="721">
    <w:p w14:paraId="5245B0F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peru</w:t>
      </w:r>
      <w:proofErr w:type="spellEnd"/>
      <w:r w:rsidRPr="00542FF1">
        <w:rPr>
          <w:rFonts w:ascii="Gandhari Unicode" w:hAnsi="Gandhari Unicode"/>
        </w:rPr>
        <w:t xml:space="preserve"> </w:t>
      </w:r>
      <w:proofErr w:type="spellStart"/>
      <w:r w:rsidRPr="00542FF1">
        <w:rPr>
          <w:rFonts w:ascii="Gandhari Unicode" w:hAnsi="Gandhari Unicode"/>
          <w:i/>
          <w:lang w:val="en-GB"/>
        </w:rPr>
        <w:t>mutu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peṇṭir</w:t>
      </w:r>
      <w:proofErr w:type="spellEnd"/>
      <w:r w:rsidRPr="00542FF1">
        <w:rPr>
          <w:rFonts w:ascii="Gandhari Unicode" w:hAnsi="Gandhari Unicode"/>
          <w:lang w:val="en-GB"/>
        </w:rPr>
        <w:t xml:space="preserve">: the attributes probably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be understood in a transferred sense. When SHE has </w:t>
      </w:r>
      <w:proofErr w:type="gramStart"/>
      <w:r w:rsidRPr="00542FF1">
        <w:rPr>
          <w:rFonts w:ascii="Gandhari Unicode" w:hAnsi="Gandhari Unicode"/>
          <w:lang w:val="en-GB"/>
        </w:rPr>
        <w:t>actually born</w:t>
      </w:r>
      <w:proofErr w:type="gramEnd"/>
      <w:r w:rsidRPr="00542FF1">
        <w:rPr>
          <w:rFonts w:ascii="Gandhari Unicode" w:hAnsi="Gandhari Unicode"/>
          <w:lang w:val="en-GB"/>
        </w:rPr>
        <w:t xml:space="preserve"> a child, she is not old, but has outgrown youth, is mature, and </w:t>
      </w:r>
      <w:proofErr w:type="spellStart"/>
      <w:r w:rsidRPr="00542FF1">
        <w:rPr>
          <w:rFonts w:ascii="Gandhari Unicode" w:hAnsi="Gandhari Unicode"/>
          <w:i/>
          <w:lang w:val="en-GB"/>
        </w:rPr>
        <w:t>peru</w:t>
      </w:r>
      <w:proofErr w:type="spellEnd"/>
      <w:r w:rsidRPr="00542FF1">
        <w:rPr>
          <w:rFonts w:ascii="Gandhari Unicode" w:hAnsi="Gandhari Unicode"/>
          <w:i/>
          <w:lang w:val="en-GB"/>
        </w:rPr>
        <w:t>,</w:t>
      </w:r>
      <w:r w:rsidRPr="00542FF1">
        <w:rPr>
          <w:rFonts w:ascii="Gandhari Unicode" w:hAnsi="Gandhari Unicode"/>
        </w:rPr>
        <w:t xml:space="preserve"> </w:t>
      </w:r>
      <w:r w:rsidRPr="00542FF1">
        <w:rPr>
          <w:rFonts w:ascii="Gandhari Unicode" w:hAnsi="Gandhari Unicode"/>
          <w:lang w:val="en-GB"/>
        </w:rPr>
        <w:t>"great", presumably refers to her status in the house.</w:t>
      </w:r>
    </w:p>
  </w:footnote>
  <w:footnote w:id="722">
    <w:p w14:paraId="56A26BD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explain the absolutive </w:t>
      </w:r>
      <w:proofErr w:type="spellStart"/>
      <w:r w:rsidRPr="00542FF1">
        <w:rPr>
          <w:rFonts w:ascii="Gandhari Unicode" w:hAnsi="Gandhari Unicode"/>
          <w:i/>
          <w:lang w:val="en-GB"/>
        </w:rPr>
        <w:t>īṉṟu</w:t>
      </w:r>
      <w:proofErr w:type="spellEnd"/>
      <w:r w:rsidRPr="00542FF1">
        <w:rPr>
          <w:rFonts w:ascii="Gandhari Unicode" w:hAnsi="Gandhari Unicode"/>
          <w:lang w:val="en-GB"/>
        </w:rPr>
        <w:t xml:space="preserve"> in line 3? </w:t>
      </w:r>
      <w:proofErr w:type="gramStart"/>
      <w:r w:rsidRPr="00542FF1">
        <w:rPr>
          <w:rFonts w:ascii="Gandhari Unicode" w:hAnsi="Gandhari Unicode"/>
          <w:lang w:val="en-GB"/>
        </w:rPr>
        <w:t>Actually</w:t>
      </w:r>
      <w:proofErr w:type="gramEnd"/>
      <w:r w:rsidRPr="00542FF1">
        <w:rPr>
          <w:rFonts w:ascii="Gandhari Unicode" w:hAnsi="Gandhari Unicode"/>
          <w:lang w:val="en-GB"/>
        </w:rPr>
        <w:t xml:space="preserve"> it only makes syntactical sense if understood as a closer qualification of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which, in its turn, must be more than a mere </w:t>
      </w:r>
      <w:proofErr w:type="spellStart"/>
      <w:r w:rsidRPr="00542FF1">
        <w:rPr>
          <w:rFonts w:ascii="Gandhari Unicode" w:hAnsi="Gandhari Unicode"/>
          <w:i/>
          <w:lang w:val="en-GB"/>
        </w:rPr>
        <w:t>epitheton</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ornans</w:t>
      </w:r>
      <w:proofErr w:type="spellEnd"/>
      <w:r w:rsidRPr="00542FF1">
        <w:rPr>
          <w:rFonts w:ascii="Gandhari Unicode" w:hAnsi="Gandhari Unicode"/>
          <w:lang w:val="en-GB"/>
        </w:rPr>
        <w:t xml:space="preserve"> ("fine buffalo cow"). The rationale of the image might then </w:t>
      </w:r>
      <w:proofErr w:type="gramStart"/>
      <w:r w:rsidRPr="00542FF1">
        <w:rPr>
          <w:rFonts w:ascii="Gandhari Unicode" w:hAnsi="Gandhari Unicode"/>
          <w:lang w:val="en-GB"/>
        </w:rPr>
        <w:t>be:</w:t>
      </w:r>
      <w:proofErr w:type="gramEnd"/>
      <w:r w:rsidRPr="00542FF1">
        <w:rPr>
          <w:rFonts w:ascii="Gandhari Unicode" w:hAnsi="Gandhari Unicode"/>
          <w:lang w:val="en-GB"/>
        </w:rPr>
        <w:t xml:space="preserve"> the cow who has born a male calf is honoured, on the one hand by decoration, on the other it is fed with corn. The application on the emotive level is close at hand: the woman has born a son to this man, whatever he might do, and has thus found her proper place. </w:t>
      </w:r>
      <w:r>
        <w:rPr>
          <w:rFonts w:ascii="Gandhari Unicode" w:hAnsi="Gandhari Unicode"/>
          <w:lang w:val="en-GB"/>
        </w:rPr>
        <w:t>TVG</w:t>
      </w:r>
      <w:r w:rsidRPr="00542FF1">
        <w:rPr>
          <w:rFonts w:ascii="Gandhari Unicode" w:hAnsi="Gandhari Unicode"/>
          <w:lang w:val="en-GB"/>
        </w:rPr>
        <w:t xml:space="preserve"> on his part reads </w:t>
      </w:r>
      <w:proofErr w:type="spellStart"/>
      <w:r w:rsidRPr="00542FF1">
        <w:rPr>
          <w:rFonts w:ascii="Gandhari Unicode" w:hAnsi="Gandhari Unicode"/>
          <w:i/>
          <w:lang w:val="en-GB"/>
        </w:rPr>
        <w:t>īṉṟu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with an adverb </w:t>
      </w:r>
      <w:proofErr w:type="spellStart"/>
      <w:r w:rsidRPr="00542FF1">
        <w:rPr>
          <w:rFonts w:ascii="Gandhari Unicode" w:hAnsi="Gandhari Unicode"/>
          <w:i/>
          <w:lang w:val="en-GB"/>
        </w:rPr>
        <w:t>aṇi</w:t>
      </w:r>
      <w:proofErr w:type="spellEnd"/>
      <w:r w:rsidRPr="00542FF1">
        <w:rPr>
          <w:rFonts w:ascii="Gandhari Unicode" w:hAnsi="Gandhari Unicode"/>
          <w:lang w:val="en-GB"/>
        </w:rPr>
        <w:t xml:space="preserve"> "near", that is, the buffalo cow having newly given birth ...".</w:t>
      </w:r>
    </w:p>
  </w:footnote>
  <w:footnote w:id="723">
    <w:p w14:paraId="3010D4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is difficult to accommodate from the point of view of syntax as well as of content.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pakattiluḷḷa</w:t>
      </w:r>
      <w:proofErr w:type="spellEnd"/>
      <w:r w:rsidRPr="00542FF1">
        <w:rPr>
          <w:rFonts w:ascii="Gandhari Unicode" w:hAnsi="Gandhari Unicode"/>
          <w:lang w:val="en-GB"/>
        </w:rPr>
        <w:t xml:space="preserve"> "at the side". The variant </w:t>
      </w:r>
      <w:proofErr w:type="spellStart"/>
      <w:r w:rsidRPr="00542FF1">
        <w:rPr>
          <w:rFonts w:ascii="Gandhari Unicode" w:hAnsi="Gandhari Unicode"/>
          <w:i/>
          <w:lang w:val="en-GB"/>
        </w:rPr>
        <w:t>pāal</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rather points to a reading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the cow feeds on the fresh corn "so that the milk streams"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the verbal root </w:t>
      </w:r>
      <w:proofErr w:type="spellStart"/>
      <w:r w:rsidRPr="00542FF1">
        <w:rPr>
          <w:rFonts w:ascii="Gandhari Unicode" w:hAnsi="Gandhari Unicode"/>
          <w:i/>
          <w:lang w:val="en-GB"/>
        </w:rPr>
        <w:t>pey</w:t>
      </w:r>
      <w:proofErr w:type="spellEnd"/>
      <w:r w:rsidRPr="00542FF1">
        <w:rPr>
          <w:rFonts w:ascii="Gandhari Unicode" w:hAnsi="Gandhari Unicode"/>
          <w:lang w:val="en-GB"/>
        </w:rPr>
        <w:t xml:space="preserve"> in the function of an infinitive), that is, it satisfies its own hunger and has milk for its calf.</w:t>
      </w:r>
    </w:p>
  </w:footnote>
  <w:footnote w:id="724">
    <w:p w14:paraId="10AF5D1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it is possible that </w:t>
      </w:r>
      <w:proofErr w:type="spellStart"/>
      <w:r w:rsidRPr="00542FF1">
        <w:rPr>
          <w:rFonts w:ascii="Gandhari Unicode" w:hAnsi="Gandhari Unicode"/>
        </w:rPr>
        <w:t>Cām</w:t>
      </w:r>
      <w:proofErr w:type="spellEnd"/>
      <w:r w:rsidRPr="00542FF1">
        <w:rPr>
          <w:rFonts w:ascii="Gandhari Unicode" w:hAnsi="Gandhari Unicode"/>
        </w:rPr>
        <w:t xml:space="preserve">. followed the rare variant </w:t>
      </w:r>
      <w:proofErr w:type="spellStart"/>
      <w:r w:rsidRPr="00542FF1">
        <w:rPr>
          <w:rFonts w:ascii="Gandhari Unicode" w:hAnsi="Gandhari Unicode"/>
          <w:i/>
          <w:iCs/>
        </w:rPr>
        <w:t>marapiṉ</w:t>
      </w:r>
      <w:proofErr w:type="spellEnd"/>
      <w:r w:rsidRPr="00542FF1">
        <w:rPr>
          <w:rFonts w:ascii="Gandhari Unicode" w:hAnsi="Gandhari Unicode"/>
        </w:rPr>
        <w:t xml:space="preserve"> for reasons of context: from other descriptions we know that HE </w:t>
      </w:r>
      <w:proofErr w:type="gramStart"/>
      <w:r w:rsidRPr="00542FF1">
        <w:rPr>
          <w:rFonts w:ascii="Gandhari Unicode" w:hAnsi="Gandhari Unicode"/>
        </w:rPr>
        <w:t>has to</w:t>
      </w:r>
      <w:proofErr w:type="gramEnd"/>
      <w:r w:rsidRPr="00542FF1">
        <w:rPr>
          <w:rFonts w:ascii="Gandhari Unicode" w:hAnsi="Gandhari Unicode"/>
        </w:rPr>
        <w:t xml:space="preserve"> wear garlands or chaplets (of </w:t>
      </w:r>
      <w:proofErr w:type="spellStart"/>
      <w:r w:rsidRPr="00542FF1">
        <w:rPr>
          <w:rFonts w:ascii="Gandhari Unicode" w:hAnsi="Gandhari Unicode"/>
        </w:rPr>
        <w:t>Erukkam</w:t>
      </w:r>
      <w:proofErr w:type="spellEnd"/>
      <w:r w:rsidRPr="00542FF1">
        <w:rPr>
          <w:rFonts w:ascii="Gandhari Unicode" w:hAnsi="Gandhari Unicode"/>
        </w:rPr>
        <w:t>, in KT 17), but bells are usually put on the horse.</w:t>
      </w:r>
    </w:p>
  </w:footnote>
  <w:footnote w:id="725">
    <w:p w14:paraId="3292C70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variant is derived from a different reading of the same graphemes, probably triggered by the fact that syntax forces us to accept the infinitive </w:t>
      </w:r>
      <w:proofErr w:type="spellStart"/>
      <w:r w:rsidRPr="00542FF1">
        <w:rPr>
          <w:rFonts w:ascii="Gandhari Unicode" w:hAnsi="Gandhari Unicode"/>
          <w:i/>
          <w:iCs/>
        </w:rPr>
        <w:t>iyala</w:t>
      </w:r>
      <w:proofErr w:type="spellEnd"/>
      <w:r w:rsidRPr="00542FF1">
        <w:rPr>
          <w:rFonts w:ascii="Gandhari Unicode" w:hAnsi="Gandhari Unicode"/>
        </w:rPr>
        <w:t xml:space="preserve"> as a direct object to </w:t>
      </w:r>
      <w:proofErr w:type="spellStart"/>
      <w:r w:rsidRPr="00542FF1">
        <w:rPr>
          <w:rFonts w:ascii="Gandhari Unicode" w:hAnsi="Gandhari Unicode"/>
          <w:i/>
          <w:iCs/>
        </w:rPr>
        <w:t>taruvatu</w:t>
      </w:r>
      <w:proofErr w:type="spellEnd"/>
      <w:r w:rsidRPr="00542FF1">
        <w:rPr>
          <w:rFonts w:ascii="Gandhari Unicode" w:hAnsi="Gandhari Unicode"/>
        </w:rPr>
        <w:t xml:space="preserve">. </w:t>
      </w:r>
      <w:proofErr w:type="spellStart"/>
      <w:r w:rsidRPr="00542FF1">
        <w:rPr>
          <w:rFonts w:ascii="Gandhari Unicode" w:hAnsi="Gandhari Unicode"/>
          <w:i/>
          <w:iCs/>
        </w:rPr>
        <w:t>iyalvu</w:t>
      </w:r>
      <w:proofErr w:type="spellEnd"/>
      <w:r w:rsidRPr="00542FF1">
        <w:rPr>
          <w:rFonts w:ascii="Gandhari Unicode" w:hAnsi="Gandhari Unicode"/>
        </w:rPr>
        <w:t>, as a verbal noun to the same verbal root, would be more comfortable, though not attested by the dictionaries.</w:t>
      </w:r>
    </w:p>
  </w:footnote>
  <w:footnote w:id="726">
    <w:p w14:paraId="43EAD7B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The first foot of this line is slightly awkward as is betrayed by the wealth of variants. Perhaps the best-attested reading </w:t>
      </w:r>
      <w:proofErr w:type="spellStart"/>
      <w:r w:rsidRPr="00542FF1">
        <w:rPr>
          <w:rFonts w:ascii="Gandhari Unicode" w:hAnsi="Gandhari Unicode"/>
          <w:i/>
          <w:iCs/>
        </w:rPr>
        <w:t>kaliṅku</w:t>
      </w:r>
      <w:proofErr w:type="spellEnd"/>
      <w:r w:rsidRPr="00542FF1">
        <w:rPr>
          <w:rFonts w:ascii="Gandhari Unicode" w:hAnsi="Gandhari Unicode"/>
          <w:i/>
          <w:iCs/>
        </w:rPr>
        <w:t xml:space="preserve"> </w:t>
      </w:r>
      <w:proofErr w:type="spellStart"/>
      <w:r w:rsidRPr="00542FF1">
        <w:rPr>
          <w:rFonts w:ascii="Gandhari Unicode" w:hAnsi="Gandhari Unicode"/>
          <w:i/>
          <w:iCs/>
        </w:rPr>
        <w:t>avir</w:t>
      </w:r>
      <w:proofErr w:type="spellEnd"/>
      <w:r w:rsidRPr="00542FF1">
        <w:rPr>
          <w:rFonts w:ascii="Gandhari Unicode" w:hAnsi="Gandhari Unicode"/>
        </w:rPr>
        <w:t xml:space="preserve"> (shining with a </w:t>
      </w:r>
      <w:proofErr w:type="spellStart"/>
      <w:r w:rsidRPr="00542FF1">
        <w:rPr>
          <w:rFonts w:ascii="Gandhari Unicode" w:hAnsi="Gandhari Unicode"/>
        </w:rPr>
        <w:t>Kaliṅga</w:t>
      </w:r>
      <w:proofErr w:type="spellEnd"/>
      <w:r w:rsidRPr="00542FF1">
        <w:rPr>
          <w:rFonts w:ascii="Gandhari Unicode" w:hAnsi="Gandhari Unicode"/>
        </w:rPr>
        <w:t xml:space="preserve"> garment) would make better sense, but </w:t>
      </w:r>
      <w:proofErr w:type="spellStart"/>
      <w:r w:rsidRPr="00542FF1">
        <w:rPr>
          <w:rFonts w:ascii="Gandhari Unicode" w:hAnsi="Gandhari Unicode"/>
          <w:i/>
          <w:iCs/>
        </w:rPr>
        <w:t>kaliṅku</w:t>
      </w:r>
      <w:proofErr w:type="spellEnd"/>
      <w:r w:rsidRPr="00542FF1">
        <w:rPr>
          <w:rFonts w:ascii="Gandhari Unicode" w:hAnsi="Gandhari Unicode"/>
        </w:rPr>
        <w:t xml:space="preserve"> as a possible morphological variant to </w:t>
      </w:r>
      <w:proofErr w:type="spellStart"/>
      <w:r w:rsidRPr="00542FF1">
        <w:rPr>
          <w:rFonts w:ascii="Gandhari Unicode" w:hAnsi="Gandhari Unicode"/>
          <w:i/>
          <w:iCs/>
        </w:rPr>
        <w:t>kaliṅkam</w:t>
      </w:r>
      <w:proofErr w:type="spellEnd"/>
      <w:r w:rsidRPr="00542FF1">
        <w:rPr>
          <w:rFonts w:ascii="Gandhari Unicode" w:hAnsi="Gandhari Unicode"/>
        </w:rPr>
        <w:t xml:space="preserve"> is not attested otherwise.</w:t>
      </w:r>
    </w:p>
  </w:footnote>
  <w:footnote w:id="727">
    <w:p w14:paraId="2362AF2C" w14:textId="77777777" w:rsidR="008346ED" w:rsidRPr="00F90E8F" w:rsidRDefault="008346ED" w:rsidP="00F90E8F">
      <w:pPr>
        <w:pStyle w:val="FootnoteText"/>
        <w:jc w:val="both"/>
        <w:rPr>
          <w:rFonts w:ascii="Gandhari Unicode" w:hAnsi="Gandhari Unicode"/>
          <w:sz w:val="20"/>
          <w:szCs w:val="20"/>
        </w:rPr>
      </w:pPr>
      <w:r w:rsidRPr="00F90E8F">
        <w:rPr>
          <w:rStyle w:val="FootnoteReference"/>
          <w:rFonts w:ascii="Gandhari Unicode" w:hAnsi="Gandhari Unicode"/>
          <w:sz w:val="20"/>
          <w:szCs w:val="20"/>
        </w:rPr>
        <w:footnoteRef/>
      </w:r>
      <w:r w:rsidRPr="00F90E8F">
        <w:rPr>
          <w:rFonts w:ascii="Gandhari Unicode" w:hAnsi="Gandhari Unicode"/>
          <w:sz w:val="20"/>
          <w:szCs w:val="20"/>
        </w:rPr>
        <w:t xml:space="preserve"> </w:t>
      </w:r>
      <w:r>
        <w:rPr>
          <w:rFonts w:ascii="Gandhari Unicode" w:hAnsi="Gandhari Unicode"/>
          <w:sz w:val="20"/>
          <w:szCs w:val="20"/>
        </w:rPr>
        <w:t xml:space="preserve">The form </w:t>
      </w:r>
      <w:proofErr w:type="spellStart"/>
      <w:r w:rsidRPr="00F90E8F">
        <w:rPr>
          <w:rFonts w:ascii="Gandhari Unicode" w:hAnsi="Gandhari Unicode"/>
          <w:i/>
          <w:iCs/>
          <w:sz w:val="20"/>
          <w:szCs w:val="20"/>
        </w:rPr>
        <w:t>melintilaḷ</w:t>
      </w:r>
      <w:proofErr w:type="spellEnd"/>
      <w:r w:rsidRPr="00F90E8F">
        <w:rPr>
          <w:rFonts w:ascii="Gandhari Unicode" w:hAnsi="Gandhari Unicode"/>
          <w:sz w:val="20"/>
          <w:szCs w:val="20"/>
        </w:rPr>
        <w:t xml:space="preserve"> may be counted at an earl attestation of the later known negative where </w:t>
      </w:r>
      <w:r>
        <w:rPr>
          <w:rFonts w:ascii="Gandhari Unicode" w:hAnsi="Gandhari Unicode"/>
          <w:sz w:val="20"/>
          <w:szCs w:val="20"/>
        </w:rPr>
        <w:t>the negative verbal root -</w:t>
      </w:r>
      <w:r w:rsidRPr="00F90E8F">
        <w:rPr>
          <w:rFonts w:ascii="Gandhari Unicode" w:hAnsi="Gandhari Unicode"/>
          <w:i/>
          <w:iCs/>
          <w:sz w:val="20"/>
          <w:szCs w:val="20"/>
        </w:rPr>
        <w:t>il</w:t>
      </w:r>
      <w:r>
        <w:rPr>
          <w:rFonts w:ascii="Gandhari Unicode" w:hAnsi="Gandhari Unicode"/>
          <w:sz w:val="20"/>
          <w:szCs w:val="20"/>
        </w:rPr>
        <w:t xml:space="preserve"> is attached to a perfective stem and followed by a pronominal suffix. Here, unlike later, one gets the impression that the form implies a sense of past tense.</w:t>
      </w:r>
    </w:p>
  </w:footnote>
  <w:footnote w:id="728">
    <w:p w14:paraId="1BE6F21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main problem of the whole poem is the construction of </w:t>
      </w:r>
      <w:proofErr w:type="spellStart"/>
      <w:r w:rsidRPr="00542FF1">
        <w:rPr>
          <w:rFonts w:ascii="Gandhari Unicode" w:hAnsi="Gandhari Unicode"/>
          <w:i/>
          <w:lang w:val="en-GB"/>
        </w:rPr>
        <w:t>taruvatu</w:t>
      </w:r>
      <w:proofErr w:type="spellEnd"/>
      <w:r w:rsidRPr="00542FF1">
        <w:rPr>
          <w:rFonts w:ascii="Gandhari Unicode" w:hAnsi="Gandhari Unicode"/>
          <w:lang w:val="en-GB"/>
        </w:rPr>
        <w:t xml:space="preserve">, n.sg., which </w:t>
      </w:r>
      <w:proofErr w:type="gramStart"/>
      <w:r w:rsidRPr="00542FF1">
        <w:rPr>
          <w:rFonts w:ascii="Gandhari Unicode" w:hAnsi="Gandhari Unicode"/>
          <w:lang w:val="en-GB"/>
        </w:rPr>
        <w:t>is in need of</w:t>
      </w:r>
      <w:proofErr w:type="gramEnd"/>
      <w:r w:rsidRPr="00542FF1">
        <w:rPr>
          <w:rFonts w:ascii="Gandhari Unicode" w:hAnsi="Gandhari Unicode"/>
          <w:lang w:val="en-GB"/>
        </w:rPr>
        <w:t xml:space="preserve"> a subject in n.sg. and a direct object. Under the presupposition that an infinitive + </w:t>
      </w:r>
      <w:r w:rsidRPr="00542FF1">
        <w:rPr>
          <w:rFonts w:ascii="Gandhari Unicode" w:hAnsi="Gandhari Unicode"/>
          <w:i/>
          <w:lang w:val="en-GB"/>
        </w:rPr>
        <w:t>-um</w:t>
      </w:r>
      <w:r w:rsidRPr="00542FF1">
        <w:rPr>
          <w:rFonts w:ascii="Gandhari Unicode" w:hAnsi="Gandhari Unicode"/>
          <w:lang w:val="en-GB"/>
        </w:rPr>
        <w:t xml:space="preserve"> can function as an accusative object,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"message" would be a possible subject. This is the reading proposed by </w:t>
      </w:r>
      <w:r>
        <w:rPr>
          <w:rFonts w:ascii="Gandhari Unicode" w:hAnsi="Gandhari Unicode"/>
          <w:lang w:val="en-GB"/>
        </w:rPr>
        <w:t>TVG</w:t>
      </w:r>
      <w:r w:rsidRPr="00542FF1">
        <w:rPr>
          <w:rFonts w:ascii="Gandhari Unicode" w:hAnsi="Gandhari Unicode"/>
          <w:lang w:val="en-GB"/>
        </w:rPr>
        <w:t xml:space="preserve"> The question the man poses himself would be then, whether he should make his message to HER at once as drastic as threatening to ride the Palmyra</w:t>
      </w:r>
      <w:r w:rsidRPr="00542FF1">
        <w:rPr>
          <w:rFonts w:ascii="Gandhari Unicode" w:hAnsi="Gandhari Unicode"/>
        </w:rPr>
        <w:t xml:space="preserve"> </w:t>
      </w:r>
      <w:r w:rsidRPr="00542FF1">
        <w:rPr>
          <w:rFonts w:ascii="Gandhari Unicode" w:hAnsi="Gandhari Unicode"/>
          <w:lang w:val="en-GB"/>
        </w:rPr>
        <w:t xml:space="preserve">horse.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sees another solution, namely sentence division (7b), but I do not understand his way of constructing the </w:t>
      </w:r>
      <w:proofErr w:type="spellStart"/>
      <w:r w:rsidRPr="00542FF1">
        <w:rPr>
          <w:rFonts w:ascii="Gandhari Unicode" w:hAnsi="Gandhari Unicode"/>
          <w:i/>
          <w:lang w:val="en-GB"/>
        </w:rPr>
        <w:t>taruvatu</w:t>
      </w:r>
      <w:proofErr w:type="spellEnd"/>
      <w:r w:rsidRPr="00542FF1">
        <w:rPr>
          <w:rFonts w:ascii="Gandhari Unicode" w:hAnsi="Gandhari Unicode"/>
          <w:i/>
          <w:lang w:val="en-GB"/>
        </w:rPr>
        <w:t xml:space="preserve"> </w:t>
      </w:r>
      <w:r w:rsidRPr="00542FF1">
        <w:rPr>
          <w:rFonts w:ascii="Gandhari Unicode" w:hAnsi="Gandhari Unicode"/>
          <w:lang w:val="en-GB"/>
        </w:rPr>
        <w:t>sentence.</w:t>
      </w:r>
    </w:p>
  </w:footnote>
  <w:footnote w:id="729">
    <w:p w14:paraId="05E244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oru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nāḷ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maruṅkil</w:t>
      </w:r>
      <w:proofErr w:type="spellEnd"/>
      <w:r w:rsidRPr="00542FF1">
        <w:rPr>
          <w:rFonts w:ascii="Gandhari Unicode" w:hAnsi="Gandhari Unicode"/>
          <w:lang w:val="en-GB"/>
        </w:rPr>
        <w:t xml:space="preserve"> is literally "at the side of one day", that is, not a special moment, but </w:t>
      </w:r>
      <w:proofErr w:type="gramStart"/>
      <w:r w:rsidRPr="00542FF1">
        <w:rPr>
          <w:rFonts w:ascii="Gandhari Unicode" w:hAnsi="Gandhari Unicode"/>
          <w:lang w:val="en-GB"/>
        </w:rPr>
        <w:t>in the course of</w:t>
      </w:r>
      <w:proofErr w:type="gramEnd"/>
      <w:r w:rsidRPr="00542FF1">
        <w:rPr>
          <w:rFonts w:ascii="Gandhari Unicode" w:hAnsi="Gandhari Unicode"/>
          <w:lang w:val="en-GB"/>
        </w:rPr>
        <w:t xml:space="preserve"> a day.</w:t>
      </w:r>
    </w:p>
  </w:footnote>
  <w:footnote w:id="730">
    <w:p w14:paraId="5470B4E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māmaṭal</w:t>
      </w:r>
      <w:proofErr w:type="spellEnd"/>
      <w:r w:rsidRPr="00542FF1">
        <w:rPr>
          <w:rFonts w:ascii="Gandhari Unicode" w:hAnsi="Gandhari Unicode"/>
          <w:lang w:val="en-GB"/>
        </w:rPr>
        <w:t xml:space="preserve">: here it is clear from the parallels reading </w:t>
      </w:r>
      <w:proofErr w:type="spellStart"/>
      <w:r w:rsidRPr="00542FF1">
        <w:rPr>
          <w:rFonts w:ascii="Gandhari Unicode" w:hAnsi="Gandhari Unicode"/>
          <w:i/>
          <w:lang w:val="en-GB"/>
        </w:rPr>
        <w:t>mā</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maṭal</w:t>
      </w:r>
      <w:proofErr w:type="spellEnd"/>
      <w:r w:rsidRPr="00542FF1">
        <w:rPr>
          <w:rFonts w:ascii="Gandhari Unicode" w:hAnsi="Gandhari Unicode"/>
          <w:lang w:val="en-GB"/>
        </w:rPr>
        <w:t xml:space="preserve"> that this is not simply a big Palmyra stem, but Palmyra stems made up to represent a horse.</w:t>
      </w:r>
    </w:p>
  </w:footnote>
  <w:footnote w:id="731">
    <w:p w14:paraId="02D7D90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w:t>
      </w:r>
      <w:proofErr w:type="spellStart"/>
      <w:r w:rsidRPr="00542FF1">
        <w:rPr>
          <w:rFonts w:ascii="Gandhari Unicode" w:hAnsi="Gandhari Unicode"/>
          <w:i/>
          <w:lang w:val="en-GB"/>
        </w:rPr>
        <w:t>viḷaiyal</w:t>
      </w:r>
      <w:proofErr w:type="spellEnd"/>
      <w:r w:rsidRPr="00542FF1">
        <w:rPr>
          <w:rFonts w:ascii="Gandhari Unicode" w:hAnsi="Gandhari Unicode"/>
          <w:lang w:val="en-GB"/>
        </w:rPr>
        <w:t>? The verb may also mean "to produce", so perhaps it refers not to the natural process of ripening, but to what is done to the stems to make them a horse.</w:t>
      </w:r>
    </w:p>
  </w:footnote>
  <w:footnote w:id="732">
    <w:p w14:paraId="2DADD1B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construction </w:t>
      </w:r>
      <w:proofErr w:type="spellStart"/>
      <w:r w:rsidRPr="00542FF1">
        <w:rPr>
          <w:rFonts w:ascii="Gandhari Unicode" w:hAnsi="Gandhari Unicode"/>
          <w:i/>
          <w:lang w:val="en-GB"/>
        </w:rPr>
        <w:t>nām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viṭaṟku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amainta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tūtu</w:t>
      </w:r>
      <w:proofErr w:type="spellEnd"/>
      <w:r w:rsidRPr="00542FF1">
        <w:rPr>
          <w:rFonts w:ascii="Gandhari Unicode" w:hAnsi="Gandhari Unicode"/>
          <w:lang w:val="en-GB"/>
        </w:rPr>
        <w:t xml:space="preserve"> is unusual. I see no other possibility of understanding than above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supplements only the indirect object: </w:t>
      </w:r>
      <w:proofErr w:type="spellStart"/>
      <w:r w:rsidRPr="00542FF1">
        <w:rPr>
          <w:rFonts w:ascii="Gandhari Unicode" w:hAnsi="Gandhari Unicode"/>
          <w:i/>
          <w:lang w:val="en-GB"/>
        </w:rPr>
        <w:t>talaiviyiṭaittu</w:t>
      </w:r>
      <w:proofErr w:type="spellEnd"/>
      <w:r w:rsidRPr="00542FF1">
        <w:rPr>
          <w:rFonts w:ascii="Gandhari Unicode" w:hAnsi="Gandhari Unicode"/>
          <w:lang w:val="en-GB"/>
        </w:rPr>
        <w:t>).</w:t>
      </w:r>
    </w:p>
  </w:footnote>
  <w:footnote w:id="733">
    <w:p w14:paraId="005309B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kaliḻntu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avir</w:t>
      </w:r>
      <w:proofErr w:type="spellEnd"/>
      <w:r w:rsidRPr="00542FF1">
        <w:rPr>
          <w:rFonts w:ascii="Gandhari Unicode" w:hAnsi="Gandhari Unicode"/>
          <w:lang w:val="en-GB"/>
        </w:rPr>
        <w:t xml:space="preserve"> to be understood as an elative synonym compound (</w:t>
      </w:r>
      <w:proofErr w:type="spellStart"/>
      <w:r w:rsidRPr="00542FF1">
        <w:rPr>
          <w:rFonts w:ascii="Gandhari Unicode" w:hAnsi="Gandhari Unicode"/>
          <w:lang w:val="en-GB"/>
        </w:rPr>
        <w:t>Zvelebil</w:t>
      </w:r>
      <w:proofErr w:type="spellEnd"/>
      <w:r w:rsidRPr="00542FF1">
        <w:rPr>
          <w:rFonts w:ascii="Gandhari Unicode" w:hAnsi="Gandhari Unicode"/>
          <w:lang w:val="en-GB"/>
        </w:rPr>
        <w:t xml:space="preserve"> would say intensifying): "especially brilliant"? And is it, then, a second attribute to </w:t>
      </w:r>
      <w:proofErr w:type="spellStart"/>
      <w:r w:rsidRPr="00542FF1">
        <w:rPr>
          <w:rFonts w:ascii="Gandhari Unicode" w:hAnsi="Gandhari Unicode"/>
          <w:i/>
          <w:lang w:val="en-GB"/>
        </w:rPr>
        <w:t>pētai</w:t>
      </w:r>
      <w:proofErr w:type="spellEnd"/>
      <w:r w:rsidRPr="00542FF1">
        <w:rPr>
          <w:rFonts w:ascii="Gandhari Unicode" w:hAnsi="Gandhari Unicode"/>
          <w:lang w:val="en-GB"/>
        </w:rPr>
        <w:t xml:space="preserve">, which metonymically refers to HER? Or a second attribute to </w:t>
      </w:r>
      <w:proofErr w:type="spellStart"/>
      <w:r w:rsidRPr="00542FF1">
        <w:rPr>
          <w:rFonts w:ascii="Gandhari Unicode" w:hAnsi="Gandhari Unicode"/>
          <w:i/>
          <w:lang w:val="en-GB"/>
        </w:rPr>
        <w:t>naṭai</w:t>
      </w:r>
      <w:proofErr w:type="spellEnd"/>
      <w:r w:rsidRPr="00542FF1">
        <w:rPr>
          <w:rFonts w:ascii="Gandhari Unicode" w:hAnsi="Gandhari Unicode"/>
          <w:lang w:val="en-GB"/>
        </w:rPr>
        <w:t xml:space="preserve">: "especially brilliant, agile gait? It </w:t>
      </w:r>
      <w:proofErr w:type="gramStart"/>
      <w:r w:rsidRPr="00542FF1">
        <w:rPr>
          <w:rFonts w:ascii="Gandhari Unicode" w:hAnsi="Gandhari Unicode"/>
          <w:lang w:val="en-GB"/>
        </w:rPr>
        <w:t>has to</w:t>
      </w:r>
      <w:proofErr w:type="gramEnd"/>
      <w:r w:rsidRPr="00542FF1">
        <w:rPr>
          <w:rFonts w:ascii="Gandhari Unicode" w:hAnsi="Gandhari Unicode"/>
          <w:lang w:val="en-GB"/>
        </w:rPr>
        <w:t xml:space="preserve"> be read in a transferred sense in any case, since neither SHE nor her gait can actually be brilliant.</w:t>
      </w:r>
    </w:p>
  </w:footnote>
  <w:footnote w:id="734">
    <w:p w14:paraId="0CA9613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puṉpulam</w:t>
      </w:r>
      <w:proofErr w:type="spellEnd"/>
      <w:r w:rsidRPr="00542FF1">
        <w:rPr>
          <w:rFonts w:ascii="Gandhari Unicode" w:hAnsi="Gandhari Unicode"/>
          <w:lang w:val="en-GB"/>
        </w:rPr>
        <w:t xml:space="preserve"> can either be understood as "grass ground" (the first element taken literally, the second in a transferred sense) or as "meagre soil" (</w:t>
      </w:r>
      <w:proofErr w:type="spellStart"/>
      <w:r w:rsidRPr="00542FF1">
        <w:rPr>
          <w:rFonts w:ascii="Gandhari Unicode" w:hAnsi="Gandhari Unicode"/>
          <w:i/>
          <w:lang w:val="en-GB"/>
        </w:rPr>
        <w:t>pulam</w:t>
      </w:r>
      <w:proofErr w:type="spellEnd"/>
      <w:r w:rsidRPr="00542FF1">
        <w:rPr>
          <w:rFonts w:ascii="Gandhari Unicode" w:hAnsi="Gandhari Unicode"/>
          <w:lang w:val="en-GB"/>
        </w:rPr>
        <w:t xml:space="preserve"> literally, but </w:t>
      </w:r>
      <w:proofErr w:type="spellStart"/>
      <w:r w:rsidRPr="00542FF1">
        <w:rPr>
          <w:rFonts w:ascii="Gandhari Unicode" w:hAnsi="Gandhari Unicode"/>
          <w:i/>
          <w:lang w:val="en-GB"/>
        </w:rPr>
        <w:t>puṉ</w:t>
      </w:r>
      <w:proofErr w:type="spellEnd"/>
      <w:r w:rsidRPr="00542FF1">
        <w:rPr>
          <w:rFonts w:ascii="Gandhari Unicode" w:hAnsi="Gandhari Unicode"/>
          <w:lang w:val="en-GB"/>
        </w:rPr>
        <w:t xml:space="preserve"> "low" in the sense of "worthless"). Since the </w:t>
      </w:r>
      <w:proofErr w:type="gramStart"/>
      <w:r w:rsidRPr="00542FF1">
        <w:rPr>
          <w:rFonts w:ascii="Gandhari Unicode" w:hAnsi="Gandhari Unicode"/>
          <w:lang w:val="en-GB"/>
        </w:rPr>
        <w:t>cows</w:t>
      </w:r>
      <w:proofErr w:type="gramEnd"/>
      <w:r w:rsidRPr="00542FF1">
        <w:rPr>
          <w:rFonts w:ascii="Gandhari Unicode" w:hAnsi="Gandhari Unicode"/>
          <w:lang w:val="en-GB"/>
        </w:rPr>
        <w:t xml:space="preserve"> graze in the woodlands and less productive fields are cultivated there, both appear possible. The second variant changes the sequence of the characterisation: "in the forest in an area of grassy grounds/meagre fields".</w:t>
      </w:r>
    </w:p>
  </w:footnote>
  <w:footnote w:id="735">
    <w:p w14:paraId="5904493C"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expressed by the comparison? Are the </w:t>
      </w:r>
      <w:proofErr w:type="spellStart"/>
      <w:r w:rsidRPr="00542FF1">
        <w:rPr>
          <w:rFonts w:ascii="Gandhari Unicode" w:hAnsi="Gandhari Unicode"/>
          <w:i/>
          <w:lang w:val="en-GB"/>
        </w:rPr>
        <w:t>kāyā</w:t>
      </w:r>
      <w:proofErr w:type="spellEnd"/>
      <w:r w:rsidRPr="00542FF1">
        <w:rPr>
          <w:rFonts w:ascii="Gandhari Unicode" w:hAnsi="Gandhari Unicode"/>
          <w:lang w:val="en-GB"/>
        </w:rPr>
        <w:t xml:space="preserve"> flowers blue like a peacock's neck? And why is the ironwood tree </w:t>
      </w:r>
      <w:proofErr w:type="spellStart"/>
      <w:r w:rsidRPr="00542FF1">
        <w:rPr>
          <w:rFonts w:ascii="Gandhari Unicode" w:hAnsi="Gandhari Unicode"/>
          <w:i/>
          <w:lang w:val="en-GB"/>
        </w:rPr>
        <w:t>pul</w:t>
      </w:r>
      <w:proofErr w:type="spellEnd"/>
      <w:r w:rsidRPr="00542FF1">
        <w:rPr>
          <w:rFonts w:ascii="Gandhari Unicode" w:hAnsi="Gandhari Unicode"/>
          <w:lang w:val="en-GB"/>
        </w:rPr>
        <w:t>? Is it still leafless, so that the flowers are its only decoration? Or is this to be understood, with the tradition, that the comparison alludes to the time before the rainy season: compared to the Laburnum blossoms flowering now (and fading again already!) the earlier ironwood tree flowers seem measly?</w:t>
      </w:r>
    </w:p>
  </w:footnote>
  <w:footnote w:id="736">
    <w:p w14:paraId="147A767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and in the next line it might have been poetic concerns that made </w:t>
      </w:r>
      <w:proofErr w:type="spellStart"/>
      <w:r w:rsidRPr="00542FF1">
        <w:rPr>
          <w:rFonts w:ascii="Gandhari Unicode" w:hAnsi="Gandhari Unicode"/>
        </w:rPr>
        <w:t>Cām</w:t>
      </w:r>
      <w:proofErr w:type="spellEnd"/>
      <w:r w:rsidRPr="00542FF1">
        <w:rPr>
          <w:rFonts w:ascii="Gandhari Unicode" w:hAnsi="Gandhari Unicode"/>
        </w:rPr>
        <w:t xml:space="preserve">. choose the less well-attested variants: he probably read a word play </w:t>
      </w:r>
      <w:proofErr w:type="spellStart"/>
      <w:r w:rsidRPr="00542FF1">
        <w:rPr>
          <w:rFonts w:ascii="Gandhari Unicode" w:hAnsi="Gandhari Unicode"/>
          <w:i/>
          <w:iCs/>
        </w:rPr>
        <w:t>māṇṭatu</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takai</w:t>
      </w:r>
      <w:proofErr w:type="spellEnd"/>
      <w:r w:rsidRPr="00542FF1">
        <w:rPr>
          <w:rFonts w:ascii="Gandhari Unicode" w:hAnsi="Gandhari Unicode"/>
          <w:i/>
          <w:iCs/>
        </w:rPr>
        <w:t xml:space="preserve"> </w:t>
      </w:r>
      <w:r w:rsidRPr="00542FF1">
        <w:rPr>
          <w:rFonts w:ascii="Gandhari Unicode" w:eastAsia="URW Palladio UNI" w:hAnsi="Gandhari Unicode" w:cs="URW Palladio UNI"/>
          <w:i/>
          <w:iCs/>
        </w:rPr>
        <w:t>–</w:t>
      </w:r>
      <w:r w:rsidRPr="00542FF1">
        <w:rPr>
          <w:rFonts w:ascii="Gandhari Unicode" w:hAnsi="Gandhari Unicode"/>
          <w:i/>
          <w:iCs/>
        </w:rPr>
        <w:t xml:space="preserve"> </w:t>
      </w:r>
      <w:proofErr w:type="spellStart"/>
      <w:r w:rsidRPr="00542FF1">
        <w:rPr>
          <w:rFonts w:ascii="Gandhari Unicode" w:hAnsi="Gandhari Unicode"/>
          <w:i/>
          <w:iCs/>
        </w:rPr>
        <w:t>māṇ</w:t>
      </w:r>
      <w:proofErr w:type="spellEnd"/>
      <w:r w:rsidRPr="00542FF1">
        <w:rPr>
          <w:rFonts w:ascii="Gandhari Unicode" w:hAnsi="Gandhari Unicode"/>
          <w:i/>
          <w:iCs/>
        </w:rPr>
        <w:t xml:space="preserve"> </w:t>
      </w:r>
      <w:proofErr w:type="spellStart"/>
      <w:r w:rsidRPr="00542FF1">
        <w:rPr>
          <w:rFonts w:ascii="Gandhari Unicode" w:hAnsi="Gandhari Unicode"/>
          <w:i/>
          <w:iCs/>
        </w:rPr>
        <w:t>muṭi</w:t>
      </w:r>
      <w:proofErr w:type="spellEnd"/>
      <w:r w:rsidRPr="00542FF1">
        <w:rPr>
          <w:rFonts w:ascii="Gandhari Unicode" w:hAnsi="Gandhari Unicode"/>
        </w:rPr>
        <w:t xml:space="preserve">. </w:t>
      </w:r>
      <w:proofErr w:type="gramStart"/>
      <w:r w:rsidRPr="00542FF1">
        <w:rPr>
          <w:rFonts w:ascii="Gandhari Unicode" w:hAnsi="Gandhari Unicode"/>
        </w:rPr>
        <w:t>Unfortunately</w:t>
      </w:r>
      <w:proofErr w:type="gramEnd"/>
      <w:r w:rsidRPr="00542FF1">
        <w:rPr>
          <w:rFonts w:ascii="Gandhari Unicode" w:hAnsi="Gandhari Unicode"/>
        </w:rPr>
        <w:t xml:space="preserve"> the meaning of this is slightly obscure, while the other text makes perfect sense (see translation).</w:t>
      </w:r>
    </w:p>
  </w:footnote>
  <w:footnote w:id="737">
    <w:p w14:paraId="3920024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first line </w:t>
      </w:r>
      <w:proofErr w:type="gramStart"/>
      <w:r w:rsidRPr="00542FF1">
        <w:rPr>
          <w:rFonts w:ascii="Gandhari Unicode" w:hAnsi="Gandhari Unicode"/>
        </w:rPr>
        <w:t>has to</w:t>
      </w:r>
      <w:proofErr w:type="gramEnd"/>
      <w:r w:rsidRPr="00542FF1">
        <w:rPr>
          <w:rFonts w:ascii="Gandhari Unicode" w:hAnsi="Gandhari Unicode"/>
        </w:rPr>
        <w:t xml:space="preserve"> be taken as an aphoristic prelude. As usual the message is far from self-evident. Does this mean: with those who are noble/wise there is no false testimony (implying: and this speaker is of such a type, so listen to his words)?</w:t>
      </w:r>
    </w:p>
  </w:footnote>
  <w:footnote w:id="738">
    <w:p w14:paraId="1C0372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achieved here by the pointed postposition of </w:t>
      </w:r>
      <w:proofErr w:type="spellStart"/>
      <w:r w:rsidRPr="00542FF1">
        <w:rPr>
          <w:rFonts w:ascii="Gandhari Unicode" w:hAnsi="Gandhari Unicode"/>
          <w:i/>
          <w:lang w:val="en-GB"/>
        </w:rPr>
        <w:t>celavu</w:t>
      </w:r>
      <w:proofErr w:type="spellEnd"/>
      <w:r w:rsidRPr="00542FF1">
        <w:rPr>
          <w:rFonts w:ascii="Gandhari Unicode" w:hAnsi="Gandhari Unicode"/>
          <w:lang w:val="en-GB"/>
        </w:rPr>
        <w:t xml:space="preserve"> where </w:t>
      </w:r>
      <w:proofErr w:type="spellStart"/>
      <w:r w:rsidRPr="00542FF1">
        <w:rPr>
          <w:rFonts w:ascii="Gandhari Unicode" w:hAnsi="Gandhari Unicode"/>
          <w:i/>
          <w:lang w:val="en-GB"/>
        </w:rPr>
        <w:t>kuṟukal</w:t>
      </w:r>
      <w:proofErr w:type="spellEnd"/>
      <w:r w:rsidRPr="00542FF1">
        <w:rPr>
          <w:rFonts w:ascii="Gandhari Unicode" w:hAnsi="Gandhari Unicode"/>
          <w:lang w:val="en-GB"/>
        </w:rPr>
        <w:t xml:space="preserve"> would be semantically sufficient? Do we have to think of a special kind of going, such as the setting out for a task the completion of which is prevented by being caught in the net?</w:t>
      </w:r>
    </w:p>
  </w:footnote>
  <w:footnote w:id="739">
    <w:p w14:paraId="4B5D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epithet </w:t>
      </w:r>
      <w:proofErr w:type="spellStart"/>
      <w:r w:rsidRPr="00542FF1">
        <w:rPr>
          <w:rFonts w:ascii="Gandhari Unicode" w:hAnsi="Gandhari Unicode"/>
          <w:i/>
          <w:lang w:val="en-GB"/>
        </w:rPr>
        <w:t>maṭam</w:t>
      </w:r>
      <w:proofErr w:type="spellEnd"/>
      <w:r w:rsidRPr="00542FF1">
        <w:rPr>
          <w:rFonts w:ascii="Gandhari Unicode" w:hAnsi="Gandhari Unicode"/>
          <w:lang w:val="en-GB"/>
        </w:rPr>
        <w:t xml:space="preserve"> for the fishermen's daughters is contrary to the message of the image. Is this to be understood in an ironical sense (the fishermen's daughters, so very innocent, throwing out their eyes' nets) or does it mean that they really do not know yet about the effects they achieve?</w:t>
      </w:r>
    </w:p>
  </w:footnote>
  <w:footnote w:id="740">
    <w:p w14:paraId="5E110A1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Are syntax and meaning of the line to be understood as dependent on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A parallel mode of expression is to be found perhaps in KT 220.2. </w:t>
      </w:r>
      <w:r>
        <w:rPr>
          <w:rFonts w:ascii="Gandhari Unicode" w:hAnsi="Gandhari Unicode"/>
          <w:lang w:val="en-GB"/>
        </w:rPr>
        <w:t>TVG</w:t>
      </w:r>
      <w:r w:rsidRPr="00542FF1">
        <w:rPr>
          <w:rFonts w:ascii="Gandhari Unicode" w:hAnsi="Gandhari Unicode"/>
          <w:lang w:val="en-GB"/>
        </w:rPr>
        <w:t xml:space="preserve"> proposes a comparison with dolls, the </w:t>
      </w:r>
      <w:r w:rsidRPr="00542FF1">
        <w:rPr>
          <w:rFonts w:ascii="Gandhari Unicode" w:hAnsi="Gandhari Unicode"/>
          <w:i/>
          <w:lang w:val="en-GB"/>
        </w:rPr>
        <w:t xml:space="preserve">tertium </w:t>
      </w:r>
      <w:proofErr w:type="spellStart"/>
      <w:r w:rsidRPr="00542FF1">
        <w:rPr>
          <w:rFonts w:ascii="Gandhari Unicode" w:hAnsi="Gandhari Unicode"/>
          <w:i/>
          <w:lang w:val="en-GB"/>
        </w:rPr>
        <w:t>comparationis</w:t>
      </w:r>
      <w:proofErr w:type="spellEnd"/>
      <w:r w:rsidRPr="00542FF1">
        <w:rPr>
          <w:rFonts w:ascii="Gandhari Unicode" w:hAnsi="Gandhari Unicode"/>
          <w:lang w:val="en-GB"/>
        </w:rPr>
        <w:t xml:space="preserve"> being beauty.</w:t>
      </w:r>
    </w:p>
  </w:footnote>
  <w:footnote w:id="741">
    <w:p w14:paraId="4EBC7D8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ataṟ</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paṭṭ</w:t>
      </w:r>
      <w:proofErr w:type="spellEnd"/>
      <w:r w:rsidRPr="00542FF1">
        <w:rPr>
          <w:rFonts w:ascii="Gandhari Unicode" w:hAnsi="Gandhari Unicode"/>
          <w:i/>
          <w:lang w:val="en-GB"/>
        </w:rPr>
        <w:t>(u)</w:t>
      </w:r>
      <w:r w:rsidRPr="00542FF1">
        <w:rPr>
          <w:rFonts w:ascii="Gandhari Unicode" w:hAnsi="Gandhari Unicode"/>
          <w:lang w:val="en-GB"/>
        </w:rPr>
        <w:t xml:space="preserve"> is transitive if understood </w:t>
      </w:r>
      <w:proofErr w:type="gramStart"/>
      <w:r w:rsidRPr="00542FF1">
        <w:rPr>
          <w:rFonts w:ascii="Gandhari Unicode" w:hAnsi="Gandhari Unicode"/>
          <w:lang w:val="en-GB"/>
        </w:rPr>
        <w:t>literally, and</w:t>
      </w:r>
      <w:proofErr w:type="gramEnd"/>
      <w:r w:rsidRPr="00542FF1">
        <w:rPr>
          <w:rFonts w:ascii="Gandhari Unicode" w:hAnsi="Gandhari Unicode"/>
          <w:lang w:val="en-GB"/>
        </w:rPr>
        <w:t xml:space="preserve"> has </w:t>
      </w:r>
      <w:proofErr w:type="spellStart"/>
      <w:r w:rsidRPr="00542FF1">
        <w:rPr>
          <w:rFonts w:ascii="Gandhari Unicode" w:hAnsi="Gandhari Unicode"/>
          <w:i/>
          <w:lang w:val="en-GB"/>
        </w:rPr>
        <w:t>neñcam</w:t>
      </w:r>
      <w:proofErr w:type="spellEnd"/>
      <w:r w:rsidRPr="00542FF1">
        <w:rPr>
          <w:rFonts w:ascii="Gandhari Unicode" w:hAnsi="Gandhari Unicode"/>
          <w:lang w:val="en-GB"/>
        </w:rPr>
        <w:t xml:space="preserve"> as a subject: "after it (the heart) suffered that (viz. being caught in the eye net) ...".</w:t>
      </w:r>
    </w:p>
  </w:footnote>
  <w:footnote w:id="742">
    <w:p w14:paraId="3027885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the well-attested variant discarded by </w:t>
      </w:r>
      <w:proofErr w:type="spellStart"/>
      <w:r w:rsidRPr="00542FF1">
        <w:rPr>
          <w:rFonts w:ascii="Gandhari Unicode" w:hAnsi="Gandhari Unicode"/>
        </w:rPr>
        <w:t>Cām</w:t>
      </w:r>
      <w:proofErr w:type="spellEnd"/>
      <w:r w:rsidRPr="00542FF1">
        <w:rPr>
          <w:rFonts w:ascii="Gandhari Unicode" w:hAnsi="Gandhari Unicode"/>
        </w:rPr>
        <w:t xml:space="preserve">. presents a different morphological solution to the same idea, a pronominal noun n.sg.: </w:t>
      </w:r>
      <w:r w:rsidRPr="00542FF1">
        <w:rPr>
          <w:rFonts w:ascii="Gandhari Unicode" w:hAnsi="Gandhari Unicode"/>
          <w:lang w:val="en-GB"/>
        </w:rPr>
        <w:t>"</w:t>
      </w:r>
      <w:r w:rsidRPr="00542FF1">
        <w:rPr>
          <w:rFonts w:ascii="Gandhari Unicode" w:hAnsi="Gandhari Unicode"/>
        </w:rPr>
        <w:t xml:space="preserve">her becoming like this is something of you (= </w:t>
      </w:r>
      <w:proofErr w:type="spellStart"/>
      <w:r w:rsidRPr="00542FF1">
        <w:rPr>
          <w:rFonts w:ascii="Gandhari Unicode" w:hAnsi="Gandhari Unicode"/>
        </w:rPr>
        <w:t>your</w:t>
      </w:r>
      <w:proofErr w:type="spellEnd"/>
      <w:r w:rsidRPr="00542FF1">
        <w:rPr>
          <w:rFonts w:ascii="Gandhari Unicode" w:hAnsi="Gandhari Unicode"/>
        </w:rPr>
        <w:t xml:space="preserve"> doing)</w:t>
      </w:r>
      <w:r w:rsidRPr="00542FF1">
        <w:rPr>
          <w:rFonts w:ascii="Gandhari Unicode" w:hAnsi="Gandhari Unicode"/>
          <w:lang w:val="en-GB"/>
        </w:rPr>
        <w:t>"</w:t>
      </w:r>
      <w:r w:rsidRPr="00542FF1">
        <w:rPr>
          <w:rFonts w:ascii="Gandhari Unicode" w:hAnsi="Gandhari Unicode"/>
        </w:rPr>
        <w:t>, perfectly comprehensible from the point of view of classical Tamil syntax.</w:t>
      </w:r>
    </w:p>
  </w:footnote>
  <w:footnote w:id="743">
    <w:p w14:paraId="77A6609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.'s reading represents another interpretation of the same graphemes and indeed a formulaic one (with KT parallels in 168.4 and 331.7).</w:t>
      </w:r>
    </w:p>
  </w:footnote>
  <w:footnote w:id="744">
    <w:p w14:paraId="44D3C19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koṇṭal</w:t>
      </w:r>
      <w:proofErr w:type="spellEnd"/>
      <w:r w:rsidRPr="00542FF1">
        <w:rPr>
          <w:rFonts w:ascii="Gandhari Unicode" w:hAnsi="Gandhari Unicode"/>
          <w:lang w:val="en-GB"/>
        </w:rPr>
        <w:t xml:space="preserve"> is, according to DEDR 2078, "rain, cloud". The traditional rendering, however, is "east wind". Judging from the occurrences in the other old anthologies, especially from the </w:t>
      </w:r>
      <w:proofErr w:type="spellStart"/>
      <w:r w:rsidRPr="00542FF1">
        <w:rPr>
          <w:rFonts w:ascii="Gandhari Unicode" w:hAnsi="Gandhari Unicode"/>
          <w:i/>
          <w:iCs/>
          <w:lang w:val="en-GB"/>
        </w:rPr>
        <w:t>neytal</w:t>
      </w:r>
      <w:proofErr w:type="spellEnd"/>
      <w:r w:rsidRPr="00542FF1">
        <w:rPr>
          <w:rFonts w:ascii="Gandhari Unicode" w:hAnsi="Gandhari Unicode"/>
          <w:lang w:val="en-GB"/>
        </w:rPr>
        <w:t xml:space="preserve"> poems of the AN, there seems to be a certain confusion (or </w:t>
      </w:r>
      <w:proofErr w:type="gramStart"/>
      <w:r w:rsidRPr="00542FF1">
        <w:rPr>
          <w:rFonts w:ascii="Gandhari Unicode" w:hAnsi="Gandhari Unicode"/>
          <w:lang w:val="en-GB"/>
        </w:rPr>
        <w:t>double-valence</w:t>
      </w:r>
      <w:proofErr w:type="gramEnd"/>
      <w:r w:rsidRPr="00542FF1">
        <w:rPr>
          <w:rFonts w:ascii="Gandhari Unicode" w:hAnsi="Gandhari Unicode"/>
          <w:lang w:val="en-GB"/>
        </w:rPr>
        <w:t>) between east and north wind as the bringers of thunderstorms, and the motif of the snake's hood, even if only in the comparison, points to the rainy season.</w:t>
      </w:r>
    </w:p>
  </w:footnote>
  <w:footnote w:id="745">
    <w:p w14:paraId="0AB7988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talaimaṇanta</w:t>
      </w:r>
      <w:proofErr w:type="spellEnd"/>
      <w:r w:rsidRPr="00542FF1">
        <w:rPr>
          <w:rFonts w:ascii="Gandhari Unicode" w:hAnsi="Gandhari Unicode"/>
          <w:lang w:val="en-GB"/>
        </w:rPr>
        <w:t xml:space="preserve"> is already lexicalised, according to the TL, but presumably it still retains the erotic component of </w:t>
      </w:r>
      <w:proofErr w:type="spellStart"/>
      <w:r w:rsidRPr="00542FF1">
        <w:rPr>
          <w:rFonts w:ascii="Gandhari Unicode" w:hAnsi="Gandhari Unicode"/>
          <w:i/>
          <w:lang w:val="en-GB"/>
        </w:rPr>
        <w:t>maṇa</w:t>
      </w:r>
      <w:proofErr w:type="spellEnd"/>
      <w:r w:rsidRPr="00542FF1">
        <w:rPr>
          <w:rFonts w:ascii="Gandhari Unicode" w:hAnsi="Gandhari Unicode"/>
          <w:lang w:val="en-GB"/>
        </w:rPr>
        <w:t>- "to unite".</w:t>
      </w:r>
    </w:p>
  </w:footnote>
  <w:footnote w:id="746">
    <w:p w14:paraId="40641E0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ār</w:t>
      </w:r>
      <w:proofErr w:type="spellEnd"/>
      <w:r w:rsidRPr="00542FF1">
        <w:rPr>
          <w:rFonts w:ascii="Gandhari Unicode" w:hAnsi="Gandhari Unicode"/>
          <w:i/>
          <w:lang w:val="en-GB"/>
        </w:rPr>
        <w:t xml:space="preserve"> kali </w:t>
      </w:r>
      <w:proofErr w:type="spellStart"/>
      <w:r w:rsidRPr="00542FF1">
        <w:rPr>
          <w:rFonts w:ascii="Gandhari Unicode" w:hAnsi="Gandhari Unicode"/>
          <w:i/>
          <w:lang w:val="en-GB"/>
        </w:rPr>
        <w:t>ēṟṟoṭu</w:t>
      </w:r>
      <w:proofErr w:type="spellEnd"/>
      <w:r w:rsidRPr="00542FF1">
        <w:rPr>
          <w:rFonts w:ascii="Gandhari Unicode" w:hAnsi="Gandhari Unicode"/>
          <w:lang w:val="en-GB"/>
        </w:rPr>
        <w:t xml:space="preserv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glosses with </w:t>
      </w:r>
      <w:proofErr w:type="spellStart"/>
      <w:r w:rsidRPr="00542FF1">
        <w:rPr>
          <w:rFonts w:ascii="Gandhari Unicode" w:hAnsi="Gandhari Unicode"/>
          <w:i/>
          <w:lang w:val="en-GB"/>
        </w:rPr>
        <w:t>mikka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muḻakkattaiyutaiya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iṭiyēṟṟoṭu</w:t>
      </w:r>
      <w:proofErr w:type="spellEnd"/>
      <w:r w:rsidRPr="00542FF1">
        <w:rPr>
          <w:rFonts w:ascii="Gandhari Unicode" w:hAnsi="Gandhari Unicode"/>
          <w:lang w:val="en-GB"/>
        </w:rPr>
        <w:t xml:space="preserve"> "with a thunderbolt possessing much noise" (</w:t>
      </w:r>
      <w:r w:rsidRPr="00542FF1">
        <w:rPr>
          <w:rFonts w:ascii="Gandhari Unicode" w:hAnsi="Gandhari Unicode"/>
          <w:i/>
          <w:lang w:val="en-GB"/>
        </w:rPr>
        <w:t>kali-</w:t>
      </w:r>
      <w:proofErr w:type="spellStart"/>
      <w:r w:rsidRPr="00542FF1">
        <w:rPr>
          <w:rFonts w:ascii="Gandhari Unicode" w:hAnsi="Gandhari Unicode"/>
          <w:i/>
          <w:lang w:val="en-GB"/>
        </w:rPr>
        <w:t>ttal</w:t>
      </w:r>
      <w:proofErr w:type="spellEnd"/>
      <w:r w:rsidRPr="00542FF1">
        <w:rPr>
          <w:rFonts w:ascii="Gandhari Unicode" w:hAnsi="Gandhari Unicode"/>
          <w:lang w:val="en-GB"/>
        </w:rPr>
        <w:t>, "to make noise").</w:t>
      </w:r>
    </w:p>
  </w:footnote>
  <w:footnote w:id="747">
    <w:p w14:paraId="5BE002D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perhaps the syntax is to be understood, </w:t>
      </w:r>
      <w:proofErr w:type="gramStart"/>
      <w:r w:rsidRPr="00542FF1">
        <w:rPr>
          <w:rFonts w:ascii="Gandhari Unicode" w:hAnsi="Gandhari Unicode"/>
          <w:lang w:val="en-GB"/>
        </w:rPr>
        <w:t>in spite of</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ēṟṟoṭu</w:t>
      </w:r>
      <w:proofErr w:type="spellEnd"/>
      <w:r w:rsidRPr="00542FF1">
        <w:rPr>
          <w:rFonts w:ascii="Gandhari Unicode" w:hAnsi="Gandhari Unicode"/>
          <w:i/>
          <w:lang w:val="en-GB"/>
        </w:rPr>
        <w:t>,</w:t>
      </w:r>
      <w:r w:rsidRPr="00542FF1">
        <w:rPr>
          <w:rFonts w:ascii="Gandhari Unicode" w:hAnsi="Gandhari Unicode"/>
          <w:lang w:val="en-GB"/>
        </w:rPr>
        <w:t xml:space="preserve"> in another way. The land has joined with rain clouds (which in their turn have joined with thunder): in that case we would have a familiar image of union, and the jasmine with its teeth-buds would hint at the smile of the satisfied woman.</w:t>
      </w:r>
    </w:p>
  </w:footnote>
  <w:footnote w:id="748">
    <w:p w14:paraId="3BD939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varuṭai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māṉ</w:t>
      </w:r>
      <w:proofErr w:type="spellEnd"/>
      <w:r w:rsidRPr="00542FF1">
        <w:rPr>
          <w:rFonts w:ascii="Gandhari Unicode" w:hAnsi="Gandhari Unicode"/>
          <w:lang w:val="en-GB"/>
        </w:rPr>
        <w:t xml:space="preserve"> is an eight-legged fabulous beast according to </w:t>
      </w:r>
      <w:proofErr w:type="spellStart"/>
      <w:r w:rsidRPr="00542FF1">
        <w:rPr>
          <w:rFonts w:ascii="Gandhari Unicode" w:hAnsi="Gandhari Unicode"/>
          <w:lang w:val="en-GB"/>
        </w:rPr>
        <w:t>Cām</w:t>
      </w:r>
      <w:proofErr w:type="spellEnd"/>
      <w:r w:rsidRPr="00542FF1">
        <w:rPr>
          <w:rFonts w:ascii="Gandhari Unicode" w:hAnsi="Gandhari Unicode"/>
          <w:lang w:val="en-GB"/>
        </w:rPr>
        <w:t>. (</w:t>
      </w:r>
      <w:r>
        <w:rPr>
          <w:rFonts w:ascii="Gandhari Unicode" w:hAnsi="Gandhari Unicode"/>
          <w:lang w:val="en-GB"/>
        </w:rPr>
        <w:t>TVG</w:t>
      </w:r>
      <w:r w:rsidRPr="00542FF1">
        <w:rPr>
          <w:rFonts w:ascii="Gandhari Unicode" w:hAnsi="Gandhari Unicode"/>
          <w:lang w:val="en-GB"/>
        </w:rPr>
        <w:t xml:space="preserve"> adduces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w:t>
      </w:r>
      <w:proofErr w:type="spellStart"/>
      <w:r w:rsidRPr="00542FF1">
        <w:rPr>
          <w:rFonts w:ascii="Gandhari Unicode" w:hAnsi="Gandhari Unicode"/>
          <w:lang w:val="en-GB"/>
        </w:rPr>
        <w:t>Maturaik</w:t>
      </w:r>
      <w:proofErr w:type="spellEnd"/>
      <w:r w:rsidRPr="00542FF1">
        <w:rPr>
          <w:rFonts w:ascii="Gandhari Unicode" w:hAnsi="Gandhari Unicode"/>
          <w:lang w:val="en-GB"/>
        </w:rPr>
        <w:t>. 502.3). The text itself does not give any hint that might help us to decide the matter. The other old anthologies do not contain parallel material.</w:t>
      </w:r>
    </w:p>
  </w:footnote>
  <w:footnote w:id="749">
    <w:p w14:paraId="1772B1F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takai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muṟṟiṉa</w:t>
      </w:r>
      <w:proofErr w:type="spellEnd"/>
      <w:r w:rsidRPr="00542FF1">
        <w:rPr>
          <w:rFonts w:ascii="Gandhari Unicode" w:hAnsi="Gandhari Unicode"/>
          <w:lang w:val="en-GB"/>
        </w:rPr>
        <w:t xml:space="preserve"> is </w:t>
      </w:r>
      <w:proofErr w:type="gramStart"/>
      <w:r w:rsidRPr="00542FF1">
        <w:rPr>
          <w:rFonts w:ascii="Gandhari Unicode" w:hAnsi="Gandhari Unicode"/>
          <w:lang w:val="en-GB"/>
        </w:rPr>
        <w:t>actually plural</w:t>
      </w:r>
      <w:proofErr w:type="gramEnd"/>
      <w:r w:rsidRPr="00542FF1">
        <w:rPr>
          <w:rFonts w:ascii="Gandhari Unicode" w:hAnsi="Gandhari Unicode"/>
          <w:lang w:val="en-GB"/>
        </w:rPr>
        <w:t xml:space="preserve"> </w:t>
      </w:r>
      <w:r w:rsidRPr="00542FF1">
        <w:rPr>
          <w:rFonts w:ascii="Gandhari Unicode" w:eastAsia="URW Palladio UNI" w:hAnsi="Gandhari Unicode" w:cs="URW Palladio UNI"/>
          <w:lang w:val="en-GB"/>
        </w:rPr>
        <w:t>–</w:t>
      </w:r>
      <w:r w:rsidRPr="00542FF1">
        <w:rPr>
          <w:rFonts w:ascii="Gandhari Unicode" w:hAnsi="Gandhari Unicode"/>
        </w:rPr>
        <w:t xml:space="preserve"> </w:t>
      </w:r>
      <w:r w:rsidRPr="00542FF1">
        <w:rPr>
          <w:rFonts w:ascii="Gandhari Unicode" w:hAnsi="Gandhari Unicode"/>
          <w:lang w:val="en-GB"/>
        </w:rPr>
        <w:t xml:space="preserve">is this just for the sake of parallelism or does it mean: the different glorious aspects have reached a climax? Moreover, is </w:t>
      </w:r>
      <w:proofErr w:type="spellStart"/>
      <w:r w:rsidRPr="00542FF1">
        <w:rPr>
          <w:rFonts w:ascii="Gandhari Unicode" w:hAnsi="Gandhari Unicode"/>
          <w:i/>
          <w:lang w:val="en-GB"/>
        </w:rPr>
        <w:t>takai</w:t>
      </w:r>
      <w:proofErr w:type="spellEnd"/>
      <w:r w:rsidRPr="00542FF1">
        <w:rPr>
          <w:rFonts w:ascii="Gandhari Unicode" w:hAnsi="Gandhari Unicode"/>
          <w:lang w:val="en-GB"/>
        </w:rPr>
        <w:t xml:space="preserve"> just something like "splendour", or is there a note of destination: the jasmine as the epitome of the rainy season?</w:t>
      </w:r>
    </w:p>
  </w:footnote>
  <w:footnote w:id="750">
    <w:p w14:paraId="2621081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does </w:t>
      </w:r>
      <w:proofErr w:type="spellStart"/>
      <w:r w:rsidRPr="00542FF1">
        <w:rPr>
          <w:rFonts w:ascii="Gandhari Unicode" w:hAnsi="Gandhari Unicode"/>
          <w:i/>
          <w:lang w:val="en-GB"/>
        </w:rPr>
        <w:t>kuṟittu</w:t>
      </w:r>
      <w:proofErr w:type="spellEnd"/>
      <w:r w:rsidRPr="00542FF1">
        <w:rPr>
          <w:rFonts w:ascii="Gandhari Unicode" w:hAnsi="Gandhari Unicode"/>
          <w:lang w:val="en-GB"/>
        </w:rPr>
        <w:t xml:space="preserve"> say more than this? Srin. thinks,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the evening aims at HER </w:t>
      </w:r>
      <w:proofErr w:type="spellStart"/>
      <w:r w:rsidRPr="00542FF1">
        <w:rPr>
          <w:rFonts w:ascii="Gandhari Unicode" w:hAnsi="Gandhari Unicode"/>
          <w:i/>
          <w:lang w:val="en-GB"/>
        </w:rPr>
        <w:t>nalam</w:t>
      </w:r>
      <w:proofErr w:type="spellEnd"/>
      <w:r w:rsidRPr="00542FF1">
        <w:rPr>
          <w:rFonts w:ascii="Gandhari Unicode" w:hAnsi="Gandhari Unicode"/>
          <w:lang w:val="en-GB"/>
        </w:rPr>
        <w:t>.</w:t>
      </w:r>
    </w:p>
  </w:footnote>
  <w:footnote w:id="751">
    <w:p w14:paraId="5C3F8A1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And again: what is </w:t>
      </w:r>
      <w:proofErr w:type="spellStart"/>
      <w:r w:rsidRPr="00542FF1">
        <w:rPr>
          <w:rFonts w:ascii="Gandhari Unicode" w:hAnsi="Gandhari Unicode"/>
          <w:i/>
          <w:lang w:val="en-GB"/>
        </w:rPr>
        <w:t>māṇ</w:t>
      </w:r>
      <w:proofErr w:type="spellEnd"/>
      <w:r w:rsidRPr="00542FF1">
        <w:rPr>
          <w:rFonts w:ascii="Gandhari Unicode" w:hAnsi="Gandhari Unicode"/>
          <w:lang w:val="en-GB"/>
        </w:rPr>
        <w:t xml:space="preserve">? As an epithet of HER </w:t>
      </w:r>
      <w:proofErr w:type="gramStart"/>
      <w:r w:rsidRPr="00542FF1">
        <w:rPr>
          <w:rFonts w:ascii="Gandhari Unicode" w:hAnsi="Gandhari Unicode"/>
          <w:lang w:val="en-GB"/>
        </w:rPr>
        <w:t>bosom</w:t>
      </w:r>
      <w:proofErr w:type="gramEnd"/>
      <w:r w:rsidRPr="00542FF1">
        <w:rPr>
          <w:rFonts w:ascii="Gandhari Unicode" w:hAnsi="Gandhari Unicode"/>
          <w:lang w:val="en-GB"/>
        </w:rPr>
        <w:t xml:space="preserve"> it seems possible, though the addition </w:t>
      </w:r>
      <w:r w:rsidRPr="00542FF1">
        <w:rPr>
          <w:rFonts w:ascii="Gandhari Unicode" w:hAnsi="Gandhari Unicode"/>
          <w:i/>
          <w:lang w:val="en-GB"/>
        </w:rPr>
        <w:t>pal</w:t>
      </w:r>
      <w:r w:rsidRPr="00542FF1">
        <w:rPr>
          <w:rFonts w:ascii="Gandhari Unicode" w:hAnsi="Gandhari Unicode"/>
          <w:lang w:val="en-GB"/>
        </w:rPr>
        <w:t xml:space="preserve"> is a little awkward. The problem of solution b is that </w:t>
      </w:r>
      <w:r w:rsidRPr="00542FF1">
        <w:rPr>
          <w:rFonts w:ascii="Gandhari Unicode" w:hAnsi="Gandhari Unicode"/>
          <w:i/>
          <w:lang w:val="en-GB"/>
        </w:rPr>
        <w:t>pal</w:t>
      </w:r>
      <w:r w:rsidRPr="00542FF1">
        <w:rPr>
          <w:rFonts w:ascii="Gandhari Unicode" w:hAnsi="Gandhari Unicode"/>
          <w:lang w:val="en-GB"/>
        </w:rPr>
        <w:t xml:space="preserve"> is not commonly used in an adverbial sense. </w:t>
      </w:r>
      <w:r>
        <w:rPr>
          <w:rFonts w:ascii="Gandhari Unicode" w:hAnsi="Gandhari Unicode"/>
          <w:lang w:val="en-GB"/>
        </w:rPr>
        <w:t>TVG</w:t>
      </w:r>
      <w:r w:rsidRPr="00542FF1">
        <w:rPr>
          <w:rFonts w:ascii="Gandhari Unicode" w:hAnsi="Gandhari Unicode"/>
          <w:lang w:val="en-GB"/>
        </w:rPr>
        <w:t xml:space="preserve"> gives yet another interpretation (based on </w:t>
      </w:r>
      <w:proofErr w:type="spellStart"/>
      <w:r w:rsidRPr="00542FF1">
        <w:rPr>
          <w:rFonts w:ascii="Gandhari Unicode" w:hAnsi="Gandhari Unicode"/>
          <w:lang w:val="en-GB"/>
        </w:rPr>
        <w:t>Nacc</w:t>
      </w:r>
      <w:proofErr w:type="spellEnd"/>
      <w:r w:rsidRPr="00542FF1">
        <w:rPr>
          <w:rFonts w:ascii="Gandhari Unicode" w:hAnsi="Gandhari Unicode"/>
          <w:lang w:val="en-GB"/>
        </w:rPr>
        <w:t xml:space="preserve">. on Kali 45.8, 47.8): "in many ways", that is, as referring to various love games, and we could add here just another </w:t>
      </w:r>
      <w:proofErr w:type="spellStart"/>
      <w:r w:rsidRPr="00542FF1">
        <w:rPr>
          <w:rFonts w:ascii="Gandhari Unicode" w:hAnsi="Gandhari Unicode"/>
          <w:lang w:val="en-GB"/>
        </w:rPr>
        <w:t>commentatorial</w:t>
      </w:r>
      <w:proofErr w:type="spellEnd"/>
      <w:r w:rsidRPr="00542FF1">
        <w:rPr>
          <w:rFonts w:ascii="Gandhari Unicode" w:hAnsi="Gandhari Unicode"/>
          <w:lang w:val="en-GB"/>
        </w:rPr>
        <w:t xml:space="preserve"> interpretation "many times" with many possible places of application, for example NA</w:t>
      </w:r>
      <w:r w:rsidRPr="00542FF1">
        <w:rPr>
          <w:rFonts w:ascii="Gandhari Unicode" w:hAnsi="Gandhari Unicode"/>
        </w:rPr>
        <w:t xml:space="preserve"> </w:t>
      </w:r>
      <w:r w:rsidRPr="00542FF1">
        <w:rPr>
          <w:rFonts w:ascii="Gandhari Unicode" w:hAnsi="Gandhari Unicode"/>
          <w:lang w:val="en-GB"/>
        </w:rPr>
        <w:t xml:space="preserve">12.3 (cf. </w:t>
      </w:r>
      <w:proofErr w:type="spellStart"/>
      <w:r w:rsidRPr="00542FF1">
        <w:rPr>
          <w:rFonts w:ascii="Gandhari Unicode" w:hAnsi="Gandhari Unicode"/>
          <w:lang w:val="en-GB"/>
        </w:rPr>
        <w:t>Nacc</w:t>
      </w:r>
      <w:proofErr w:type="spellEnd"/>
      <w:r w:rsidRPr="00542FF1">
        <w:rPr>
          <w:rFonts w:ascii="Gandhari Unicode" w:hAnsi="Gandhari Unicode"/>
          <w:lang w:val="en-GB"/>
        </w:rPr>
        <w:t>. on TC 463, p. 448(K.) and Parim. on Parip. 11.61).</w:t>
      </w:r>
    </w:p>
  </w:footnote>
  <w:footnote w:id="752">
    <w:p w14:paraId="0CA219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ceyporuṭku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akaṉṟōr</w:t>
      </w:r>
      <w:proofErr w:type="spellEnd"/>
      <w:r w:rsidRPr="00542FF1">
        <w:rPr>
          <w:rFonts w:ascii="Gandhari Unicode" w:hAnsi="Gandhari Unicode"/>
          <w:lang w:val="en-GB"/>
        </w:rPr>
        <w:t>: literally "who has departed for the sake of the wealth that is to be made".</w:t>
      </w:r>
    </w:p>
  </w:footnote>
  <w:footnote w:id="753">
    <w:p w14:paraId="41B57E5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arai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iruḷ</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naṭunāḷ</w:t>
      </w:r>
      <w:proofErr w:type="spellEnd"/>
      <w:r w:rsidRPr="00542FF1">
        <w:rPr>
          <w:rFonts w:ascii="Gandhari Unicode" w:hAnsi="Gandhari Unicode"/>
          <w:lang w:val="en-GB"/>
        </w:rPr>
        <w:t>: how exactly to understand this phrase? At midnight</w:t>
      </w:r>
      <w:r w:rsidRPr="00542FF1">
        <w:rPr>
          <w:rFonts w:ascii="Gandhari Unicode" w:hAnsi="Gandhari Unicode"/>
        </w:rPr>
        <w:t xml:space="preserve"> </w:t>
      </w:r>
      <w:r w:rsidRPr="00542FF1">
        <w:rPr>
          <w:rFonts w:ascii="Gandhari Unicode" w:hAnsi="Gandhari Unicode"/>
          <w:lang w:val="en-GB"/>
        </w:rPr>
        <w:t xml:space="preserve">half of the dark time has already </w:t>
      </w:r>
      <w:proofErr w:type="gramStart"/>
      <w:r w:rsidRPr="00542FF1">
        <w:rPr>
          <w:rFonts w:ascii="Gandhari Unicode" w:hAnsi="Gandhari Unicode"/>
          <w:lang w:val="en-GB"/>
        </w:rPr>
        <w:t>passed?</w:t>
      </w:r>
      <w:proofErr w:type="gramEnd"/>
    </w:p>
  </w:footnote>
  <w:footnote w:id="754">
    <w:p w14:paraId="6ABC244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paintalai</w:t>
      </w:r>
      <w:proofErr w:type="spellEnd"/>
      <w:r w:rsidRPr="00542FF1">
        <w:rPr>
          <w:rFonts w:ascii="Gandhari Unicode" w:hAnsi="Gandhari Unicode"/>
          <w:lang w:val="en-GB"/>
        </w:rPr>
        <w:t xml:space="preserve">: here the question seems legitimate whether this is a misreading of </w:t>
      </w:r>
      <w:proofErr w:type="spellStart"/>
      <w:r w:rsidRPr="00542FF1">
        <w:rPr>
          <w:rFonts w:ascii="Gandhari Unicode" w:hAnsi="Gandhari Unicode"/>
          <w:i/>
          <w:lang w:val="en-GB"/>
        </w:rPr>
        <w:t>paittalai</w:t>
      </w:r>
      <w:proofErr w:type="spellEnd"/>
      <w:r w:rsidRPr="00542FF1">
        <w:rPr>
          <w:rFonts w:ascii="Gandhari Unicode" w:hAnsi="Gandhari Unicode"/>
          <w:lang w:val="en-GB"/>
        </w:rPr>
        <w:t xml:space="preserve">, "hooded head",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part of the usual description of the cobra (cf. KT 391.3).</w:t>
      </w:r>
    </w:p>
  </w:footnote>
  <w:footnote w:id="755">
    <w:p w14:paraId="4EC951E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varai</w:t>
      </w:r>
      <w:proofErr w:type="spellEnd"/>
      <w:r w:rsidRPr="00542FF1">
        <w:rPr>
          <w:rFonts w:ascii="Gandhari Unicode" w:hAnsi="Gandhari Unicode"/>
          <w:i/>
          <w:lang w:val="en-GB"/>
        </w:rPr>
        <w:t xml:space="preserve"> |</w:t>
      </w:r>
      <w:r w:rsidRPr="00542FF1">
        <w:rPr>
          <w:rFonts w:ascii="Gandhari Unicode" w:hAnsi="Gandhari Unicode"/>
          <w:lang w:val="en-GB"/>
        </w:rPr>
        <w:t xml:space="preserve"> </w:t>
      </w:r>
      <w:proofErr w:type="spellStart"/>
      <w:r w:rsidRPr="00542FF1">
        <w:rPr>
          <w:rFonts w:ascii="Gandhari Unicode" w:hAnsi="Gandhari Unicode"/>
          <w:i/>
          <w:lang w:val="en-GB"/>
        </w:rPr>
        <w:t>vem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ciṉa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araviṉ</w:t>
      </w:r>
      <w:proofErr w:type="spellEnd"/>
      <w:r w:rsidRPr="00542FF1">
        <w:rPr>
          <w:rFonts w:ascii="Gandhari Unicode" w:hAnsi="Gandhari Unicode"/>
          <w:lang w:val="en-GB"/>
        </w:rPr>
        <w:t xml:space="preserve">: what is the impact of these epithets to </w:t>
      </w:r>
      <w:proofErr w:type="spellStart"/>
      <w:r w:rsidRPr="00542FF1">
        <w:rPr>
          <w:rFonts w:ascii="Gandhari Unicode" w:hAnsi="Gandhari Unicode"/>
          <w:i/>
          <w:lang w:val="en-GB"/>
        </w:rPr>
        <w:t>aravu</w:t>
      </w:r>
      <w:proofErr w:type="spellEnd"/>
      <w:r w:rsidRPr="00542FF1">
        <w:rPr>
          <w:rFonts w:ascii="Gandhari Unicode" w:hAnsi="Gandhari Unicode"/>
          <w:lang w:val="en-GB"/>
        </w:rPr>
        <w:t>? Are we supposed to recognise the kind of snake?</w:t>
      </w:r>
    </w:p>
  </w:footnote>
  <w:footnote w:id="756">
    <w:p w14:paraId="1C57B9A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Has </w:t>
      </w:r>
      <w:proofErr w:type="spellStart"/>
      <w:r w:rsidRPr="00542FF1">
        <w:rPr>
          <w:rFonts w:ascii="Gandhari Unicode" w:hAnsi="Gandhari Unicode"/>
          <w:i/>
          <w:lang w:val="en-GB"/>
        </w:rPr>
        <w:t>atuvē</w:t>
      </w:r>
      <w:proofErr w:type="spellEnd"/>
      <w:r w:rsidRPr="00542FF1">
        <w:rPr>
          <w:rFonts w:ascii="Gandhari Unicode" w:hAnsi="Gandhari Unicode"/>
          <w:lang w:val="en-GB"/>
        </w:rPr>
        <w:t xml:space="preserve"> the connotation of not being new (the same again!) as in modern Tamil?</w:t>
      </w:r>
    </w:p>
  </w:footnote>
  <w:footnote w:id="757">
    <w:p w14:paraId="6C7AE28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ētilāḷar</w:t>
      </w:r>
      <w:proofErr w:type="spellEnd"/>
      <w:r w:rsidRPr="00542FF1">
        <w:rPr>
          <w:rFonts w:ascii="Gandhari Unicode" w:hAnsi="Gandhari Unicode"/>
          <w:lang w:val="en-GB"/>
        </w:rPr>
        <w:t xml:space="preserve">: tradition takes this as a designation of the man,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as a </w:t>
      </w:r>
      <w:proofErr w:type="spellStart"/>
      <w:r w:rsidRPr="00542FF1">
        <w:rPr>
          <w:rFonts w:ascii="Gandhari Unicode" w:hAnsi="Gandhari Unicode"/>
          <w:i/>
          <w:lang w:val="en-GB"/>
        </w:rPr>
        <w:t>ētil-āḷ</w:t>
      </w:r>
      <w:proofErr w:type="spellEnd"/>
      <w:r w:rsidRPr="00542FF1">
        <w:rPr>
          <w:rFonts w:ascii="Gandhari Unicode" w:hAnsi="Gandhari Unicode"/>
          <w:lang w:val="en-GB"/>
        </w:rPr>
        <w:t xml:space="preserve"> "strange man" + honorific (and for this there is a clear parallel in KT 231.3). Morphologically, however, it could also be a feminine plus plural/honorific (</w:t>
      </w:r>
      <w:proofErr w:type="spellStart"/>
      <w:r w:rsidRPr="00542FF1">
        <w:rPr>
          <w:rFonts w:ascii="Gandhari Unicode" w:hAnsi="Gandhari Unicode"/>
          <w:i/>
          <w:lang w:val="en-GB"/>
        </w:rPr>
        <w:t>ētilāḷ-ar</w:t>
      </w:r>
      <w:proofErr w:type="spellEnd"/>
      <w:r w:rsidRPr="00542FF1">
        <w:rPr>
          <w:rFonts w:ascii="Gandhari Unicode" w:hAnsi="Gandhari Unicode"/>
          <w:lang w:val="en-GB"/>
        </w:rPr>
        <w:t>; for the f.sg. there is a parallel in Kali 81.30</w:t>
      </w:r>
      <w:r w:rsidRPr="00542FF1">
        <w:rPr>
          <w:rFonts w:ascii="Gandhari Unicode" w:hAnsi="Gandhari Unicode"/>
          <w:i/>
          <w:lang w:val="en-GB"/>
        </w:rPr>
        <w:t>)</w:t>
      </w:r>
      <w:r w:rsidRPr="00542FF1">
        <w:rPr>
          <w:rFonts w:ascii="Gandhari Unicode" w:hAnsi="Gandhari Unicode"/>
          <w:lang w:val="en-GB"/>
        </w:rPr>
        <w:t xml:space="preserve">, and then we could be confronted with a </w:t>
      </w:r>
      <w:proofErr w:type="spellStart"/>
      <w:r w:rsidRPr="00542FF1">
        <w:rPr>
          <w:rFonts w:ascii="Gandhari Unicode" w:hAnsi="Gandhari Unicode"/>
          <w:lang w:val="en-GB"/>
        </w:rPr>
        <w:t>topos</w:t>
      </w:r>
      <w:proofErr w:type="spellEnd"/>
      <w:r w:rsidRPr="00542FF1">
        <w:rPr>
          <w:rFonts w:ascii="Gandhari Unicode" w:hAnsi="Gandhari Unicode"/>
          <w:lang w:val="en-GB"/>
        </w:rPr>
        <w:t xml:space="preserve"> explained away by poetics, but not totally unattested elsewhere, namely the jealousy of a female friend directed against a faithless companion who comes back from a man she is in love with. The honorific might be understood in this case as a means of dissociation.</w:t>
      </w:r>
    </w:p>
  </w:footnote>
  <w:footnote w:id="758">
    <w:p w14:paraId="41508C1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puṇarntamaiyiṉ</w:t>
      </w:r>
      <w:proofErr w:type="spellEnd"/>
      <w:r w:rsidRPr="00542FF1">
        <w:rPr>
          <w:rFonts w:ascii="Gandhari Unicode" w:hAnsi="Gandhari Unicode"/>
          <w:lang w:val="en-GB"/>
        </w:rPr>
        <w:t xml:space="preserve">: cf. note on KT 92.5. Possible here is a construction with </w:t>
      </w:r>
      <w:proofErr w:type="spellStart"/>
      <w:r w:rsidRPr="00542FF1">
        <w:rPr>
          <w:rFonts w:ascii="Gandhari Unicode" w:hAnsi="Gandhari Unicode"/>
          <w:i/>
          <w:lang w:val="en-GB"/>
        </w:rPr>
        <w:t>amai</w:t>
      </w:r>
      <w:proofErr w:type="spellEnd"/>
      <w:r w:rsidRPr="00542FF1">
        <w:rPr>
          <w:rFonts w:ascii="Gandhari Unicode" w:hAnsi="Gandhari Unicode"/>
          <w:i/>
          <w:lang w:val="en-GB"/>
        </w:rPr>
        <w:t>-</w:t>
      </w:r>
      <w:r w:rsidRPr="00542FF1">
        <w:rPr>
          <w:rFonts w:ascii="Gandhari Unicode" w:hAnsi="Gandhari Unicode"/>
          <w:lang w:val="en-GB"/>
        </w:rPr>
        <w:t xml:space="preserve"> as an auxiliary as above or the abstract noun: "because of the connection".</w:t>
      </w:r>
    </w:p>
  </w:footnote>
  <w:footnote w:id="759">
    <w:p w14:paraId="4A1A1EF3"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irunta</w:t>
      </w:r>
      <w:proofErr w:type="spellEnd"/>
      <w:r w:rsidRPr="00542FF1">
        <w:rPr>
          <w:rFonts w:ascii="Gandhari Unicode" w:hAnsi="Gandhari Unicode"/>
          <w:lang w:val="en-GB"/>
        </w:rPr>
        <w:t xml:space="preserve"> denotes the temporary sojourn in a place, one further aspect in the picture of inconstancy.</w:t>
      </w:r>
    </w:p>
  </w:footnote>
  <w:footnote w:id="760">
    <w:p w14:paraId="672221A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it is possible to understand </w:t>
      </w:r>
      <w:proofErr w:type="spellStart"/>
      <w:r w:rsidRPr="00542FF1">
        <w:rPr>
          <w:rFonts w:ascii="Gandhari Unicode" w:hAnsi="Gandhari Unicode"/>
          <w:i/>
          <w:lang w:val="en-GB"/>
        </w:rPr>
        <w:t>moḻikō</w:t>
      </w:r>
      <w:proofErr w:type="spellEnd"/>
      <w:r w:rsidRPr="00542FF1">
        <w:rPr>
          <w:rFonts w:ascii="Gandhari Unicode" w:hAnsi="Gandhari Unicode"/>
          <w:lang w:val="en-GB"/>
        </w:rPr>
        <w:t xml:space="preserve"> as an embedding verb for the question </w:t>
      </w:r>
      <w:proofErr w:type="spellStart"/>
      <w:r w:rsidRPr="00542FF1">
        <w:rPr>
          <w:rFonts w:ascii="Gandhari Unicode" w:hAnsi="Gandhari Unicode"/>
          <w:i/>
          <w:lang w:val="en-GB"/>
        </w:rPr>
        <w:t>itu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eṉ</w:t>
      </w:r>
      <w:proofErr w:type="spellEnd"/>
      <w:r w:rsidRPr="00542FF1">
        <w:rPr>
          <w:rFonts w:ascii="Gandhari Unicode" w:hAnsi="Gandhari Unicode"/>
          <w:lang w:val="en-GB"/>
        </w:rPr>
        <w:t xml:space="preserve"> or to read the whole as a question sentence. (Note the </w:t>
      </w:r>
      <w:proofErr w:type="spellStart"/>
      <w:r w:rsidRPr="00542FF1">
        <w:rPr>
          <w:rFonts w:ascii="Gandhari Unicode" w:hAnsi="Gandhari Unicode"/>
          <w:lang w:val="en-GB"/>
        </w:rPr>
        <w:t>the</w:t>
      </w:r>
      <w:proofErr w:type="spellEnd"/>
      <w:r w:rsidRPr="00542FF1">
        <w:rPr>
          <w:rFonts w:ascii="Gandhari Unicode" w:hAnsi="Gandhari Unicode"/>
          <w:lang w:val="en-GB"/>
        </w:rPr>
        <w:t xml:space="preserve"> peculiar </w:t>
      </w:r>
      <w:r w:rsidRPr="00542FF1">
        <w:rPr>
          <w:rFonts w:ascii="Gandhari Unicode" w:hAnsi="Gandhari Unicode"/>
          <w:i/>
          <w:iCs/>
          <w:lang w:val="en-GB"/>
        </w:rPr>
        <w:t>sandhi</w:t>
      </w:r>
      <w:r w:rsidRPr="00542FF1">
        <w:rPr>
          <w:rFonts w:ascii="Gandhari Unicode" w:hAnsi="Gandhari Unicode"/>
          <w:lang w:val="en-GB"/>
        </w:rPr>
        <w:t xml:space="preserve"> against the regular </w:t>
      </w:r>
      <w:proofErr w:type="spellStart"/>
      <w:r w:rsidRPr="00542FF1">
        <w:rPr>
          <w:rFonts w:ascii="Gandhari Unicode" w:hAnsi="Gandhari Unicode"/>
          <w:i/>
          <w:lang w:val="en-GB"/>
        </w:rPr>
        <w:t>iḵteṉ</w:t>
      </w:r>
      <w:proofErr w:type="spellEnd"/>
      <w:r w:rsidRPr="00542FF1">
        <w:rPr>
          <w:rFonts w:ascii="Gandhari Unicode" w:hAnsi="Gandhari Unicode"/>
          <w:lang w:val="en-GB"/>
        </w:rPr>
        <w:t>.)</w:t>
      </w:r>
    </w:p>
  </w:footnote>
  <w:footnote w:id="761">
    <w:p w14:paraId="2371C13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w:t>
      </w:r>
      <w:proofErr w:type="spellStart"/>
      <w:r w:rsidRPr="00542FF1">
        <w:rPr>
          <w:rFonts w:ascii="Gandhari Unicode" w:hAnsi="Gandhari Unicode"/>
        </w:rPr>
        <w:t>Cām</w:t>
      </w:r>
      <w:proofErr w:type="spellEnd"/>
      <w:r w:rsidRPr="00542FF1">
        <w:rPr>
          <w:rFonts w:ascii="Gandhari Unicode" w:hAnsi="Gandhari Unicode"/>
        </w:rPr>
        <w:t xml:space="preserve">.'s reading, backed up once more only by a correction in C2, does not make much sense </w:t>
      </w:r>
      <w:r w:rsidRPr="00542FF1">
        <w:rPr>
          <w:rFonts w:ascii="Gandhari Unicode" w:eastAsia="URW Palladio UNI" w:hAnsi="Gandhari Unicode" w:cs="URW Palladio UNI"/>
        </w:rPr>
        <w:t>–</w:t>
      </w:r>
      <w:r w:rsidRPr="00542FF1">
        <w:rPr>
          <w:rFonts w:ascii="Gandhari Unicode" w:hAnsi="Gandhari Unicode"/>
        </w:rPr>
        <w:t xml:space="preserve"> </w:t>
      </w:r>
      <w:proofErr w:type="spellStart"/>
      <w:r w:rsidRPr="00542FF1">
        <w:rPr>
          <w:rFonts w:ascii="Gandhari Unicode" w:hAnsi="Gandhari Unicode"/>
          <w:i/>
          <w:iCs/>
        </w:rPr>
        <w:t>vaṟum</w:t>
      </w:r>
      <w:proofErr w:type="spellEnd"/>
      <w:r w:rsidRPr="00542FF1">
        <w:rPr>
          <w:rFonts w:ascii="Gandhari Unicode" w:hAnsi="Gandhari Unicode"/>
          <w:i/>
          <w:iCs/>
        </w:rPr>
        <w:t xml:space="preserve"> </w:t>
      </w:r>
      <w:proofErr w:type="spellStart"/>
      <w:r w:rsidRPr="00542FF1">
        <w:rPr>
          <w:rFonts w:ascii="Gandhari Unicode" w:hAnsi="Gandhari Unicode"/>
          <w:i/>
          <w:iCs/>
        </w:rPr>
        <w:t>kural</w:t>
      </w:r>
      <w:proofErr w:type="spellEnd"/>
      <w:r w:rsidRPr="00542FF1">
        <w:rPr>
          <w:rFonts w:ascii="Gandhari Unicode" w:hAnsi="Gandhari Unicode"/>
          <w:i/>
          <w:iCs/>
        </w:rPr>
        <w:t xml:space="preserve">, </w:t>
      </w:r>
      <w:r w:rsidRPr="00542FF1">
        <w:rPr>
          <w:rFonts w:ascii="Gandhari Unicode" w:hAnsi="Gandhari Unicode"/>
        </w:rPr>
        <w:t>locks to be termed poor</w:t>
      </w:r>
      <w:r w:rsidRPr="00542FF1">
        <w:rPr>
          <w:rFonts w:ascii="Gandhari Unicode" w:hAnsi="Gandhari Unicode"/>
          <w:i/>
          <w:iCs/>
        </w:rPr>
        <w:t>,</w:t>
      </w:r>
      <w:r w:rsidRPr="00542FF1">
        <w:rPr>
          <w:rFonts w:ascii="Gandhari Unicode" w:hAnsi="Gandhari Unicode"/>
        </w:rPr>
        <w:t xml:space="preserve"> since they are devoid of decoration in HIS absence, as against </w:t>
      </w:r>
      <w:r w:rsidRPr="00542FF1">
        <w:rPr>
          <w:rFonts w:ascii="Gandhari Unicode" w:hAnsi="Gandhari Unicode"/>
          <w:i/>
          <w:iCs/>
        </w:rPr>
        <w:t xml:space="preserve">varum </w:t>
      </w:r>
      <w:proofErr w:type="spellStart"/>
      <w:r w:rsidRPr="00542FF1">
        <w:rPr>
          <w:rFonts w:ascii="Gandhari Unicode" w:hAnsi="Gandhari Unicode"/>
          <w:i/>
          <w:iCs/>
        </w:rPr>
        <w:t>kural</w:t>
      </w:r>
      <w:proofErr w:type="spellEnd"/>
      <w:r w:rsidRPr="00542FF1">
        <w:rPr>
          <w:rFonts w:ascii="Gandhari Unicode" w:hAnsi="Gandhari Unicode"/>
        </w:rPr>
        <w:t xml:space="preserve">, growing locks (cf. the formula </w:t>
      </w:r>
      <w:proofErr w:type="spellStart"/>
      <w:r w:rsidRPr="00542FF1">
        <w:rPr>
          <w:rFonts w:ascii="Gandhari Unicode" w:hAnsi="Gandhari Unicode"/>
          <w:i/>
          <w:iCs/>
        </w:rPr>
        <w:t>varu-mulai</w:t>
      </w:r>
      <w:proofErr w:type="spellEnd"/>
      <w:r w:rsidRPr="00542FF1">
        <w:rPr>
          <w:rFonts w:ascii="Gandhari Unicode" w:hAnsi="Gandhari Unicode"/>
        </w:rPr>
        <w:t>).</w:t>
      </w:r>
    </w:p>
  </w:footnote>
  <w:footnote w:id="762">
    <w:p w14:paraId="5E0D06C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Or </w:t>
      </w:r>
      <w:proofErr w:type="spellStart"/>
      <w:r w:rsidRPr="00542FF1">
        <w:rPr>
          <w:rFonts w:ascii="Gandhari Unicode" w:hAnsi="Gandhari Unicode"/>
          <w:i/>
          <w:lang w:val="en-GB"/>
        </w:rPr>
        <w:t>miṉṉu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iṉ</w:t>
      </w:r>
      <w:proofErr w:type="spellEnd"/>
      <w:r w:rsidRPr="00542FF1">
        <w:rPr>
          <w:rFonts w:ascii="Gandhari Unicode" w:hAnsi="Gandhari Unicode"/>
          <w:lang w:val="en-GB"/>
        </w:rPr>
        <w:t xml:space="preserve">: "flashing [and] pleasing" with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that is, two attributes to </w:t>
      </w:r>
      <w:proofErr w:type="spellStart"/>
      <w:r w:rsidRPr="00542FF1">
        <w:rPr>
          <w:rFonts w:ascii="Gandhari Unicode" w:hAnsi="Gandhari Unicode"/>
          <w:i/>
          <w:lang w:val="en-GB"/>
        </w:rPr>
        <w:t>tūvi</w:t>
      </w:r>
      <w:proofErr w:type="spellEnd"/>
      <w:r w:rsidRPr="00542FF1">
        <w:rPr>
          <w:rFonts w:ascii="Gandhari Unicode" w:hAnsi="Gandhari Unicode"/>
          <w:lang w:val="en-GB"/>
        </w:rPr>
        <w:t xml:space="preserve">. The variant </w:t>
      </w:r>
      <w:proofErr w:type="spellStart"/>
      <w:r w:rsidRPr="00542FF1">
        <w:rPr>
          <w:rFonts w:ascii="Gandhari Unicode" w:hAnsi="Gandhari Unicode"/>
          <w:i/>
          <w:iCs/>
          <w:lang w:val="en-GB"/>
        </w:rPr>
        <w:t>miṉ</w:t>
      </w:r>
      <w:proofErr w:type="spellEnd"/>
      <w:r w:rsidRPr="00542FF1">
        <w:rPr>
          <w:rFonts w:ascii="Gandhari Unicode" w:hAnsi="Gandhari Unicode"/>
          <w:i/>
          <w:iCs/>
          <w:lang w:val="en-GB"/>
        </w:rPr>
        <w:t xml:space="preserve"> </w:t>
      </w:r>
      <w:proofErr w:type="spellStart"/>
      <w:r w:rsidRPr="00542FF1">
        <w:rPr>
          <w:rFonts w:ascii="Gandhari Unicode" w:hAnsi="Gandhari Unicode"/>
          <w:i/>
          <w:iCs/>
          <w:lang w:val="en-GB"/>
        </w:rPr>
        <w:t>eṉ</w:t>
      </w:r>
      <w:proofErr w:type="spellEnd"/>
      <w:r w:rsidRPr="00542FF1">
        <w:rPr>
          <w:rFonts w:ascii="Gandhari Unicode" w:hAnsi="Gandhari Unicode"/>
          <w:lang w:val="en-GB"/>
        </w:rPr>
        <w:t>, however, speaks in favour of a comparison.</w:t>
      </w:r>
    </w:p>
  </w:footnote>
  <w:footnote w:id="763">
    <w:p w14:paraId="34CA1746"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for once is a clear example of an inserted imperative: </w:t>
      </w:r>
      <w:proofErr w:type="spellStart"/>
      <w:r w:rsidRPr="00542FF1">
        <w:rPr>
          <w:rFonts w:ascii="Gandhari Unicode" w:hAnsi="Gandhari Unicode"/>
          <w:i/>
          <w:lang w:val="en-GB"/>
        </w:rPr>
        <w:t>avar</w:t>
      </w:r>
      <w:proofErr w:type="spellEnd"/>
      <w:r w:rsidRPr="00542FF1">
        <w:rPr>
          <w:rFonts w:ascii="Gandhari Unicode" w:hAnsi="Gandhari Unicode"/>
          <w:lang w:val="en-GB"/>
        </w:rPr>
        <w:t xml:space="preserve">, the subject to </w:t>
      </w:r>
      <w:proofErr w:type="spellStart"/>
      <w:r w:rsidRPr="00542FF1">
        <w:rPr>
          <w:rFonts w:ascii="Gandhari Unicode" w:hAnsi="Gandhari Unicode"/>
          <w:i/>
          <w:lang w:val="en-GB"/>
        </w:rPr>
        <w:t>varuvar</w:t>
      </w:r>
      <w:proofErr w:type="spellEnd"/>
      <w:r w:rsidRPr="00542FF1">
        <w:rPr>
          <w:rFonts w:ascii="Gandhari Unicode" w:hAnsi="Gandhari Unicode"/>
          <w:lang w:val="en-GB"/>
        </w:rPr>
        <w:t xml:space="preserve">, is positioned only after the </w:t>
      </w:r>
      <w:proofErr w:type="spellStart"/>
      <w:r w:rsidRPr="00542FF1">
        <w:rPr>
          <w:rFonts w:ascii="Gandhari Unicode" w:hAnsi="Gandhari Unicode"/>
          <w:i/>
          <w:lang w:val="en-GB"/>
        </w:rPr>
        <w:t>iṉaiyal</w:t>
      </w:r>
      <w:proofErr w:type="spellEnd"/>
      <w:r w:rsidRPr="00542FF1">
        <w:rPr>
          <w:rFonts w:ascii="Gandhari Unicode" w:hAnsi="Gandhari Unicode"/>
          <w:lang w:val="en-GB"/>
        </w:rPr>
        <w:t xml:space="preserve">. And still it would also be possible to read </w:t>
      </w:r>
      <w:proofErr w:type="gramStart"/>
      <w:r w:rsidRPr="00542FF1">
        <w:rPr>
          <w:rFonts w:ascii="Gandhari Unicode" w:hAnsi="Gandhari Unicode"/>
          <w:lang w:val="en-GB"/>
        </w:rPr>
        <w:t>an</w:t>
      </w:r>
      <w:proofErr w:type="gramEnd"/>
      <w:r w:rsidRPr="00542FF1">
        <w:rPr>
          <w:rFonts w:ascii="Gandhari Unicode" w:hAnsi="Gandhari Unicode"/>
          <w:lang w:val="en-GB"/>
        </w:rPr>
        <w:t xml:space="preserve"> pronominal noun with a complete pronominal ending: </w:t>
      </w:r>
      <w:proofErr w:type="spellStart"/>
      <w:r w:rsidRPr="00542FF1">
        <w:rPr>
          <w:rFonts w:ascii="Gandhari Unicode" w:hAnsi="Gandhari Unicode"/>
          <w:i/>
          <w:lang w:val="en-GB"/>
        </w:rPr>
        <w:t>iṉaiyalavar</w:t>
      </w:r>
      <w:proofErr w:type="spellEnd"/>
      <w:r w:rsidRPr="00542FF1">
        <w:rPr>
          <w:rFonts w:ascii="Gandhari Unicode" w:hAnsi="Gandhari Unicode"/>
          <w:lang w:val="en-GB"/>
        </w:rPr>
        <w:t xml:space="preserve"> "he, who doesn't know despair".</w:t>
      </w:r>
    </w:p>
  </w:footnote>
  <w:footnote w:id="764">
    <w:p w14:paraId="47EBB27E"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poḻutum</w:t>
      </w:r>
      <w:proofErr w:type="spellEnd"/>
      <w:r w:rsidRPr="00542FF1">
        <w:rPr>
          <w:rFonts w:ascii="Gandhari Unicode" w:hAnsi="Gandhari Unicode"/>
          <w:lang w:val="en-GB"/>
        </w:rPr>
        <w:t xml:space="preserve">: is </w:t>
      </w:r>
      <w:r w:rsidRPr="00542FF1">
        <w:rPr>
          <w:rFonts w:ascii="Gandhari Unicode" w:hAnsi="Gandhari Unicode"/>
          <w:i/>
          <w:lang w:val="en-GB"/>
        </w:rPr>
        <w:t>-um</w:t>
      </w:r>
      <w:r w:rsidRPr="00542FF1">
        <w:rPr>
          <w:rFonts w:ascii="Gandhari Unicode" w:hAnsi="Gandhari Unicode"/>
          <w:lang w:val="en-GB"/>
        </w:rPr>
        <w:t xml:space="preserve"> an indefinite particle here?</w:t>
      </w:r>
    </w:p>
  </w:footnote>
  <w:footnote w:id="765">
    <w:p w14:paraId="382B725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Or another connection for line 1: "If I won't cry now, saying [to myself] '...', o you ...?"</w:t>
      </w:r>
    </w:p>
  </w:footnote>
  <w:footnote w:id="766">
    <w:p w14:paraId="75CEB3B8"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taṭṭai</w:t>
      </w:r>
      <w:proofErr w:type="spellEnd"/>
      <w:r w:rsidRPr="00542FF1">
        <w:rPr>
          <w:rFonts w:ascii="Gandhari Unicode" w:hAnsi="Gandhari Unicode"/>
          <w:i/>
          <w:lang w:val="en-GB"/>
        </w:rPr>
        <w:t>,</w:t>
      </w:r>
      <w:r w:rsidRPr="00542FF1">
        <w:rPr>
          <w:rFonts w:ascii="Gandhari Unicode" w:hAnsi="Gandhari Unicode"/>
          <w:lang w:val="en-GB"/>
        </w:rPr>
        <w:t xml:space="preserve"> just like </w:t>
      </w:r>
      <w:proofErr w:type="spellStart"/>
      <w:r w:rsidRPr="00542FF1">
        <w:rPr>
          <w:rFonts w:ascii="Gandhari Unicode" w:hAnsi="Gandhari Unicode"/>
          <w:i/>
          <w:lang w:val="en-GB"/>
        </w:rPr>
        <w:t>kuḷir</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designates clattering or loud tools made to chase the birds away from the fields of ripening corn. At least </w:t>
      </w:r>
      <w:proofErr w:type="spellStart"/>
      <w:r w:rsidRPr="00542FF1">
        <w:rPr>
          <w:rFonts w:ascii="Gandhari Unicode" w:hAnsi="Gandhari Unicode"/>
          <w:i/>
          <w:lang w:val="en-GB"/>
        </w:rPr>
        <w:t>taṭṭai</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taḻal</w:t>
      </w:r>
      <w:proofErr w:type="spellEnd"/>
      <w:r w:rsidRPr="00542FF1">
        <w:rPr>
          <w:rFonts w:ascii="Gandhari Unicode" w:hAnsi="Gandhari Unicode"/>
          <w:lang w:val="en-GB"/>
        </w:rPr>
        <w:t xml:space="preserve"> seem likely to be different things, since in KT 223.4 they are both mentioned side by side.</w:t>
      </w:r>
    </w:p>
  </w:footnote>
  <w:footnote w:id="767">
    <w:p w14:paraId="15D18F8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w:t>
      </w:r>
      <w:proofErr w:type="spellStart"/>
      <w:r w:rsidRPr="00542FF1">
        <w:rPr>
          <w:rFonts w:ascii="Gandhari Unicode" w:hAnsi="Gandhari Unicode"/>
          <w:i/>
          <w:lang w:val="en-GB"/>
        </w:rPr>
        <w:t>maṭṭam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peyta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maṇi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kalattu</w:t>
      </w:r>
      <w:proofErr w:type="spellEnd"/>
      <w:r w:rsidRPr="00542FF1">
        <w:rPr>
          <w:rFonts w:ascii="Gandhari Unicode" w:hAnsi="Gandhari Unicode"/>
          <w:lang w:val="en-GB"/>
        </w:rPr>
        <w:t xml:space="preserve"> </w:t>
      </w:r>
      <w:r>
        <w:rPr>
          <w:rFonts w:ascii="Gandhari Unicode" w:hAnsi="Gandhari Unicode"/>
          <w:lang w:val="en-GB"/>
        </w:rPr>
        <w:t>TVG</w:t>
      </w:r>
      <w:r w:rsidRPr="00542FF1">
        <w:rPr>
          <w:rFonts w:ascii="Gandhari Unicode" w:hAnsi="Gandhari Unicode"/>
          <w:lang w:val="en-GB"/>
        </w:rPr>
        <w:t xml:space="preserve"> considers the alternative interpretation of </w:t>
      </w:r>
      <w:proofErr w:type="spellStart"/>
      <w:r w:rsidRPr="00542FF1">
        <w:rPr>
          <w:rFonts w:ascii="Gandhari Unicode" w:hAnsi="Gandhari Unicode"/>
          <w:i/>
          <w:lang w:val="en-GB"/>
        </w:rPr>
        <w:t>maṭṭam</w:t>
      </w:r>
      <w:proofErr w:type="spellEnd"/>
      <w:r w:rsidRPr="00542FF1">
        <w:rPr>
          <w:rFonts w:ascii="Gandhari Unicode" w:hAnsi="Gandhari Unicode"/>
          <w:lang w:val="en-GB"/>
        </w:rPr>
        <w:t xml:space="preserve"> as Greek wine, brought in </w:t>
      </w:r>
      <w:proofErr w:type="spellStart"/>
      <w:r w:rsidRPr="00542FF1">
        <w:rPr>
          <w:rFonts w:ascii="Gandhari Unicode" w:hAnsi="Gandhari Unicode"/>
          <w:i/>
          <w:lang w:val="en-GB"/>
        </w:rPr>
        <w:t>nal</w:t>
      </w:r>
      <w:proofErr w:type="spellEnd"/>
      <w:r w:rsidRPr="00542FF1">
        <w:rPr>
          <w:rFonts w:ascii="Gandhari Unicode" w:hAnsi="Gandhari Unicode"/>
          <w:i/>
          <w:lang w:val="en-GB"/>
        </w:rPr>
        <w:t xml:space="preserve"> kalam</w:t>
      </w:r>
      <w:r w:rsidRPr="00542FF1">
        <w:rPr>
          <w:rFonts w:ascii="Gandhari Unicode" w:hAnsi="Gandhari Unicode"/>
          <w:lang w:val="en-GB"/>
        </w:rPr>
        <w:t xml:space="preserve">, in "good vessels", as mentioned in PN 56.16-21, though there is no hint as to the colour of these </w:t>
      </w:r>
      <w:r w:rsidRPr="00542FF1">
        <w:rPr>
          <w:rFonts w:ascii="Gandhari Unicode" w:hAnsi="Gandhari Unicode"/>
          <w:i/>
          <w:lang w:val="en-GB"/>
        </w:rPr>
        <w:t>kalam-s</w:t>
      </w:r>
      <w:r w:rsidRPr="00542FF1">
        <w:rPr>
          <w:rFonts w:ascii="Gandhari Unicode" w:hAnsi="Gandhari Unicode"/>
          <w:lang w:val="en-GB"/>
        </w:rPr>
        <w:t>.</w:t>
      </w:r>
    </w:p>
  </w:footnote>
  <w:footnote w:id="768">
    <w:p w14:paraId="237D223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maṇantaṉaṉ</w:t>
      </w:r>
      <w:proofErr w:type="spellEnd"/>
      <w:r w:rsidRPr="00542FF1">
        <w:rPr>
          <w:rFonts w:ascii="Gandhari Unicode" w:hAnsi="Gandhari Unicode"/>
          <w:lang w:val="en-GB"/>
        </w:rPr>
        <w:t>: here it is uncertain whether the perfective aspect is used to denote past tense. It might also mean that the union is already on the way.</w:t>
      </w:r>
    </w:p>
  </w:footnote>
  <w:footnote w:id="769">
    <w:p w14:paraId="1296537A"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w:t>
      </w:r>
      <w:r w:rsidRPr="00542FF1">
        <w:rPr>
          <w:rFonts w:ascii="Gandhari Unicode" w:hAnsi="Gandhari Unicode"/>
          <w:i/>
          <w:lang w:val="en-GB"/>
        </w:rPr>
        <w:t>sandhi</w:t>
      </w:r>
      <w:r w:rsidRPr="00542FF1">
        <w:rPr>
          <w:rFonts w:ascii="Gandhari Unicode" w:hAnsi="Gandhari Unicode"/>
          <w:lang w:val="en-GB"/>
        </w:rPr>
        <w:t xml:space="preserve"> also allows for the reading </w:t>
      </w:r>
      <w:proofErr w:type="spellStart"/>
      <w:r w:rsidRPr="00542FF1">
        <w:rPr>
          <w:rFonts w:ascii="Gandhari Unicode" w:hAnsi="Gandhari Unicode"/>
          <w:i/>
          <w:lang w:val="en-GB"/>
        </w:rPr>
        <w:t>iṉṟum</w:t>
      </w:r>
      <w:proofErr w:type="spellEnd"/>
      <w:r w:rsidRPr="00542FF1">
        <w:rPr>
          <w:rFonts w:ascii="Gandhari Unicode" w:hAnsi="Gandhari Unicode"/>
          <w:lang w:val="en-GB"/>
        </w:rPr>
        <w:t xml:space="preserve"> "even today, still today".</w:t>
      </w:r>
    </w:p>
  </w:footnote>
  <w:footnote w:id="770">
    <w:p w14:paraId="2C0D2B5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gramStart"/>
      <w:r w:rsidRPr="00542FF1">
        <w:rPr>
          <w:rFonts w:ascii="Gandhari Unicode" w:hAnsi="Gandhari Unicode"/>
          <w:lang w:val="en-GB"/>
        </w:rPr>
        <w:t>Thus</w:t>
      </w:r>
      <w:proofErr w:type="gramEnd"/>
      <w:r w:rsidRPr="00542FF1">
        <w:rPr>
          <w:rFonts w:ascii="Gandhari Unicode" w:hAnsi="Gandhari Unicode"/>
          <w:lang w:val="en-GB"/>
        </w:rPr>
        <w:t xml:space="preserve"> the scholastic interpretation in accordance with the </w:t>
      </w:r>
      <w:proofErr w:type="spellStart"/>
      <w:r w:rsidRPr="00542FF1">
        <w:rPr>
          <w:rFonts w:ascii="Gandhari Unicode" w:hAnsi="Gandhari Unicode"/>
          <w:i/>
          <w:lang w:val="en-GB"/>
        </w:rPr>
        <w:t>kiḷavi</w:t>
      </w:r>
      <w:proofErr w:type="spellEnd"/>
      <w:r w:rsidRPr="00542FF1">
        <w:rPr>
          <w:rFonts w:ascii="Gandhari Unicode" w:hAnsi="Gandhari Unicode"/>
          <w:lang w:val="en-GB"/>
        </w:rPr>
        <w:t>: SHE reassures her confidante that she will patiently await his coming for the marriage, because sweet memories keep her upright.</w:t>
      </w:r>
    </w:p>
  </w:footnote>
  <w:footnote w:id="771">
    <w:p w14:paraId="10446F0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eṉa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paṭum</w:t>
      </w:r>
      <w:proofErr w:type="spellEnd"/>
      <w:r w:rsidRPr="00542FF1">
        <w:rPr>
          <w:rFonts w:ascii="Gandhari Unicode" w:hAnsi="Gandhari Unicode"/>
          <w:lang w:val="en-GB"/>
        </w:rPr>
        <w:t xml:space="preserve">: besides in KT 17.3 and KT 288.5 this seems to be the only place in the KT where the verb </w:t>
      </w:r>
      <w:proofErr w:type="spellStart"/>
      <w:r w:rsidRPr="00542FF1">
        <w:rPr>
          <w:rFonts w:ascii="Gandhari Unicode" w:hAnsi="Gandhari Unicode"/>
          <w:i/>
          <w:lang w:val="en-GB"/>
        </w:rPr>
        <w:t>paṭu-tal</w:t>
      </w:r>
      <w:proofErr w:type="spellEnd"/>
      <w:r w:rsidRPr="00542FF1">
        <w:rPr>
          <w:rFonts w:ascii="Gandhari Unicode" w:hAnsi="Gandhari Unicode"/>
          <w:lang w:val="en-GB"/>
        </w:rPr>
        <w:t xml:space="preserve"> might already be a passive-forming auxiliary, </w:t>
      </w:r>
      <w:proofErr w:type="gramStart"/>
      <w:r w:rsidRPr="00542FF1">
        <w:rPr>
          <w:rFonts w:ascii="Gandhari Unicode" w:hAnsi="Gandhari Unicode"/>
          <w:lang w:val="en-GB"/>
        </w:rPr>
        <w:t>i.e.</w:t>
      </w:r>
      <w:proofErr w:type="gramEnd"/>
      <w:r w:rsidRPr="00542FF1">
        <w:rPr>
          <w:rFonts w:ascii="Gandhari Unicode" w:hAnsi="Gandhari Unicode"/>
          <w:lang w:val="en-GB"/>
        </w:rPr>
        <w:t xml:space="preserve"> literally "Is it asked by you, friend?" </w:t>
      </w:r>
      <w:r>
        <w:rPr>
          <w:rFonts w:ascii="Gandhari Unicode" w:hAnsi="Gandhari Unicode"/>
          <w:lang w:val="en-GB"/>
        </w:rPr>
        <w:t>TVG</w:t>
      </w:r>
      <w:r w:rsidRPr="00542FF1">
        <w:rPr>
          <w:rFonts w:ascii="Gandhari Unicode" w:hAnsi="Gandhari Unicode"/>
          <w:lang w:val="en-GB"/>
        </w:rPr>
        <w:t xml:space="preserve"> understands: "Does it happen [that someone asks] what [is it with you]?"</w:t>
      </w:r>
    </w:p>
  </w:footnote>
  <w:footnote w:id="772">
    <w:p w14:paraId="2C64A29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this sentence is slightly awkward. </w:t>
      </w:r>
      <w:r>
        <w:rPr>
          <w:rFonts w:ascii="Gandhari Unicode" w:hAnsi="Gandhari Unicode"/>
          <w:lang w:val="en-GB"/>
        </w:rPr>
        <w:t>TVG</w:t>
      </w:r>
      <w:r w:rsidRPr="00542FF1">
        <w:rPr>
          <w:rFonts w:ascii="Gandhari Unicode" w:hAnsi="Gandhari Unicode"/>
          <w:lang w:val="en-GB"/>
        </w:rPr>
        <w:t xml:space="preserve"> prefers to take </w:t>
      </w:r>
      <w:proofErr w:type="spellStart"/>
      <w:r w:rsidRPr="00542FF1">
        <w:rPr>
          <w:rFonts w:ascii="Gandhari Unicode" w:hAnsi="Gandhari Unicode"/>
          <w:i/>
          <w:lang w:val="en-GB"/>
        </w:rPr>
        <w:t>vāṉ</w:t>
      </w:r>
      <w:proofErr w:type="spellEnd"/>
      <w:r w:rsidRPr="00542FF1">
        <w:rPr>
          <w:rFonts w:ascii="Gandhari Unicode" w:hAnsi="Gandhari Unicode"/>
          <w:lang w:val="en-GB"/>
        </w:rPr>
        <w:t xml:space="preserve"> as "cloud" and thus subject of the sentence: "Is the cloud, risen after lightning [and] thundering, the only thing?" Here still the position of </w:t>
      </w:r>
      <w:proofErr w:type="spellStart"/>
      <w:r w:rsidRPr="00542FF1">
        <w:rPr>
          <w:rFonts w:ascii="Gandhari Unicode" w:hAnsi="Gandhari Unicode"/>
          <w:i/>
          <w:lang w:val="en-GB"/>
        </w:rPr>
        <w:t>miṉṉupu</w:t>
      </w:r>
      <w:proofErr w:type="spellEnd"/>
      <w:r w:rsidRPr="00542FF1">
        <w:rPr>
          <w:rFonts w:ascii="Gandhari Unicode" w:hAnsi="Gandhari Unicode"/>
          <w:lang w:val="en-GB"/>
        </w:rPr>
        <w:t xml:space="preserve"> is a little uncomfortable.</w:t>
      </w:r>
    </w:p>
  </w:footnote>
  <w:footnote w:id="773">
    <w:p w14:paraId="2BBE00B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kaṭiya</w:t>
      </w:r>
      <w:proofErr w:type="spellEnd"/>
      <w:r w:rsidRPr="00542FF1">
        <w:rPr>
          <w:rFonts w:ascii="Gandhari Unicode" w:hAnsi="Gandhari Unicode"/>
          <w:lang w:val="en-GB"/>
        </w:rPr>
        <w:t xml:space="preserve"> is best rendered as an adverb in English, though actually it is a direct object in n.pl.: "the peacock wails loud [notes]". And it should be noted that the evaluation of the sound is a question of perspective: lament to HER, but joy to the peacocks themselves.</w:t>
      </w:r>
    </w:p>
  </w:footnote>
  <w:footnote w:id="774">
    <w:p w14:paraId="332DB35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can be expressed by </w:t>
      </w:r>
      <w:proofErr w:type="spellStart"/>
      <w:r w:rsidRPr="00542FF1">
        <w:rPr>
          <w:rFonts w:ascii="Gandhari Unicode" w:hAnsi="Gandhari Unicode"/>
          <w:i/>
          <w:lang w:val="en-GB"/>
        </w:rPr>
        <w:t>ētila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kalanta</w:t>
      </w:r>
      <w:proofErr w:type="spellEnd"/>
      <w:r w:rsidRPr="00542FF1">
        <w:rPr>
          <w:rFonts w:ascii="Gandhari Unicode" w:hAnsi="Gandhari Unicode"/>
          <w:lang w:val="en-GB"/>
        </w:rPr>
        <w:t xml:space="preserve">? </w:t>
      </w:r>
      <w:proofErr w:type="gramStart"/>
      <w:r w:rsidRPr="00542FF1">
        <w:rPr>
          <w:rFonts w:ascii="Gandhari Unicode" w:hAnsi="Gandhari Unicode"/>
          <w:lang w:val="en-GB"/>
        </w:rPr>
        <w:t>Of course</w:t>
      </w:r>
      <w:proofErr w:type="gramEnd"/>
      <w:r w:rsidRPr="00542FF1">
        <w:rPr>
          <w:rFonts w:ascii="Gandhari Unicode" w:hAnsi="Gandhari Unicode"/>
          <w:lang w:val="en-GB"/>
        </w:rPr>
        <w:t xml:space="preserve"> these two sounds are not identical in their kind, but they usually occur together (peacocks call out in the rainy season), so why </w:t>
      </w:r>
      <w:proofErr w:type="spellStart"/>
      <w:r w:rsidRPr="00542FF1">
        <w:rPr>
          <w:rFonts w:ascii="Gandhari Unicode" w:hAnsi="Gandhari Unicode"/>
          <w:i/>
          <w:lang w:val="en-GB"/>
        </w:rPr>
        <w:t>ētila</w:t>
      </w:r>
      <w:proofErr w:type="spellEnd"/>
      <w:r w:rsidRPr="00542FF1">
        <w:rPr>
          <w:rFonts w:ascii="Gandhari Unicode" w:hAnsi="Gandhari Unicode"/>
          <w:lang w:val="en-GB"/>
        </w:rPr>
        <w:t>? Is it that they are "strange/unfriendly" to her rather than to each other?</w:t>
      </w:r>
    </w:p>
  </w:footnote>
  <w:footnote w:id="775">
    <w:p w14:paraId="7B44C73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syntax of the last four lines is hardly marked and difficult to understand. The </w:t>
      </w:r>
      <w:r w:rsidRPr="00542FF1">
        <w:rPr>
          <w:rFonts w:ascii="Gandhari Unicode" w:hAnsi="Gandhari Unicode"/>
          <w:i/>
          <w:lang w:val="en-GB"/>
        </w:rPr>
        <w:t>-ō</w:t>
      </w:r>
      <w:r w:rsidRPr="00542FF1">
        <w:rPr>
          <w:rFonts w:ascii="Gandhari Unicode" w:hAnsi="Gandhari Unicode"/>
          <w:lang w:val="en-GB"/>
        </w:rPr>
        <w:t xml:space="preserve"> in line 2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has induced me to read an independent sentence. And it seems plausible, even if there is no marking, to end the second sentence with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thus reading for each of the two noises one sentence. It is, however, also possible to construe one long sentence and read the two imperfective </w:t>
      </w:r>
      <w:proofErr w:type="spellStart"/>
      <w:r w:rsidRPr="00542FF1">
        <w:rPr>
          <w:rFonts w:ascii="Gandhari Unicode" w:hAnsi="Gandhari Unicode"/>
          <w:i/>
          <w:lang w:val="en-GB"/>
        </w:rPr>
        <w:t>peyareccam</w:t>
      </w:r>
      <w:proofErr w:type="spellEnd"/>
      <w:r w:rsidRPr="00542FF1">
        <w:rPr>
          <w:rFonts w:ascii="Gandhari Unicode" w:hAnsi="Gandhari Unicode"/>
          <w:lang w:val="en-GB"/>
        </w:rPr>
        <w:t>-s (</w:t>
      </w:r>
      <w:proofErr w:type="spellStart"/>
      <w:r w:rsidRPr="00542FF1">
        <w:rPr>
          <w:rFonts w:ascii="Gandhari Unicode" w:hAnsi="Gandhari Unicode"/>
          <w:i/>
          <w:lang w:val="en-GB"/>
        </w:rPr>
        <w:t>iraṅkum</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ēṅkum</w:t>
      </w:r>
      <w:proofErr w:type="spellEnd"/>
      <w:r w:rsidRPr="00542FF1">
        <w:rPr>
          <w:rFonts w:ascii="Gandhari Unicode" w:hAnsi="Gandhari Unicode"/>
          <w:lang w:val="en-GB"/>
        </w:rPr>
        <w:t xml:space="preserve">) as dependent on </w:t>
      </w:r>
      <w:proofErr w:type="spellStart"/>
      <w:r w:rsidRPr="00542FF1">
        <w:rPr>
          <w:rFonts w:ascii="Gandhari Unicode" w:hAnsi="Gandhari Unicode"/>
          <w:i/>
          <w:lang w:val="en-GB"/>
        </w:rPr>
        <w:t>iraṇṭaṟku</w:t>
      </w:r>
      <w:proofErr w:type="spellEnd"/>
      <w:r w:rsidRPr="00542FF1">
        <w:rPr>
          <w:rFonts w:ascii="Gandhari Unicode" w:hAnsi="Gandhari Unicode"/>
          <w:lang w:val="en-GB"/>
        </w:rPr>
        <w:t xml:space="preserve">, as is obviously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though the </w:t>
      </w:r>
      <w:proofErr w:type="spellStart"/>
      <w:r w:rsidRPr="00542FF1">
        <w:rPr>
          <w:rFonts w:ascii="Gandhari Unicode" w:hAnsi="Gandhari Unicode"/>
          <w:i/>
          <w:lang w:val="en-GB"/>
        </w:rPr>
        <w:t>oṉṟō</w:t>
      </w:r>
      <w:proofErr w:type="spellEnd"/>
      <w:r w:rsidRPr="00542FF1">
        <w:rPr>
          <w:rFonts w:ascii="Gandhari Unicode" w:hAnsi="Gandhari Unicode"/>
          <w:lang w:val="en-GB"/>
        </w:rPr>
        <w:t xml:space="preserve"> remains problematic.</w:t>
      </w:r>
    </w:p>
  </w:footnote>
  <w:footnote w:id="776">
    <w:p w14:paraId="189ABFC7"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The idiomatic flavour of the first sentence is unclear. This second possibility, question + vocative, would be literally: "what is said, friend", namely by you and me to what follows (cf. </w:t>
      </w:r>
      <w:proofErr w:type="spellStart"/>
      <w:r w:rsidRPr="00542FF1">
        <w:rPr>
          <w:rFonts w:ascii="Gandhari Unicode" w:hAnsi="Gandhari Unicode"/>
          <w:i/>
          <w:lang w:val="en-GB"/>
        </w:rPr>
        <w:t>eṉappaṭum</w:t>
      </w:r>
      <w:proofErr w:type="spellEnd"/>
      <w:r w:rsidRPr="00542FF1">
        <w:rPr>
          <w:rFonts w:ascii="Gandhari Unicode" w:hAnsi="Gandhari Unicode"/>
          <w:lang w:val="en-GB"/>
        </w:rPr>
        <w:t xml:space="preserve"> in modern Tamil).</w:t>
      </w:r>
    </w:p>
  </w:footnote>
  <w:footnote w:id="777">
    <w:p w14:paraId="03BBFD74"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eḻu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taru</w:t>
      </w:r>
      <w:proofErr w:type="spellEnd"/>
      <w:r w:rsidRPr="00542FF1">
        <w:rPr>
          <w:rFonts w:ascii="Gandhari Unicode" w:hAnsi="Gandhari Unicode"/>
          <w:i/>
          <w:lang w:val="en-GB"/>
        </w:rPr>
        <w:t>:</w:t>
      </w:r>
      <w:r w:rsidRPr="00542FF1">
        <w:rPr>
          <w:rFonts w:ascii="Gandhari Unicode" w:hAnsi="Gandhari Unicode"/>
          <w:lang w:val="en-GB"/>
        </w:rPr>
        <w:t xml:space="preserve"> here </w:t>
      </w:r>
      <w:proofErr w:type="spellStart"/>
      <w:r w:rsidRPr="00542FF1">
        <w:rPr>
          <w:rFonts w:ascii="Gandhari Unicode" w:hAnsi="Gandhari Unicode"/>
          <w:i/>
          <w:lang w:val="en-GB"/>
        </w:rPr>
        <w:t>taru-tal</w:t>
      </w:r>
      <w:proofErr w:type="spellEnd"/>
      <w:r w:rsidRPr="00542FF1">
        <w:rPr>
          <w:rFonts w:ascii="Gandhari Unicode" w:hAnsi="Gandhari Unicode"/>
          <w:lang w:val="en-GB"/>
        </w:rPr>
        <w:t xml:space="preserve"> as an auxiliary, namely the evening which comes up irresistibly.</w:t>
      </w:r>
    </w:p>
  </w:footnote>
  <w:footnote w:id="778">
    <w:p w14:paraId="5DF6FB8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For parallels to </w:t>
      </w:r>
      <w:proofErr w:type="spellStart"/>
      <w:r w:rsidRPr="00542FF1">
        <w:rPr>
          <w:rFonts w:ascii="Gandhari Unicode" w:hAnsi="Gandhari Unicode"/>
          <w:i/>
          <w:lang w:val="en-GB"/>
        </w:rPr>
        <w:t>ākutal</w:t>
      </w:r>
      <w:proofErr w:type="spellEnd"/>
      <w:r w:rsidRPr="00542FF1">
        <w:rPr>
          <w:rFonts w:ascii="Gandhari Unicode" w:hAnsi="Gandhari Unicode"/>
          <w:lang w:val="en-GB"/>
        </w:rPr>
        <w:t xml:space="preserve"> as "that" see KT 4.4, 360.2, 386.6.</w:t>
      </w:r>
    </w:p>
  </w:footnote>
  <w:footnote w:id="779">
    <w:p w14:paraId="671CEA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ceyvu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pāvai</w:t>
      </w:r>
      <w:proofErr w:type="spellEnd"/>
      <w:r w:rsidRPr="00542FF1">
        <w:rPr>
          <w:rFonts w:ascii="Gandhari Unicode" w:hAnsi="Gandhari Unicode"/>
          <w:lang w:val="en-GB"/>
        </w:rPr>
        <w:t xml:space="preserve">: </w:t>
      </w:r>
      <w:proofErr w:type="spellStart"/>
      <w:r w:rsidRPr="00542FF1">
        <w:rPr>
          <w:rFonts w:ascii="Gandhari Unicode" w:hAnsi="Gandhari Unicode"/>
          <w:i/>
          <w:iCs/>
          <w:lang w:val="en-GB"/>
        </w:rPr>
        <w:t>uṟu</w:t>
      </w:r>
      <w:proofErr w:type="spellEnd"/>
      <w:r w:rsidRPr="00542FF1">
        <w:rPr>
          <w:rFonts w:ascii="Gandhari Unicode" w:hAnsi="Gandhari Unicode"/>
          <w:lang w:val="en-GB"/>
        </w:rPr>
        <w:t xml:space="preserve"> is best understood here as a mere verbaliser; the nuance distinguishing this from a plain verbal root might be something like "a doll having the faculty of action".</w:t>
      </w:r>
    </w:p>
  </w:footnote>
  <w:footnote w:id="780">
    <w:p w14:paraId="5B58276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i/>
          <w:lang w:val="en-GB"/>
        </w:rPr>
        <w:t xml:space="preserve">acai </w:t>
      </w:r>
      <w:proofErr w:type="spellStart"/>
      <w:r w:rsidRPr="00542FF1">
        <w:rPr>
          <w:rFonts w:ascii="Gandhari Unicode" w:hAnsi="Gandhari Unicode"/>
          <w:i/>
          <w:lang w:val="en-GB"/>
        </w:rPr>
        <w:t>vaḷi</w:t>
      </w:r>
      <w:proofErr w:type="spellEnd"/>
      <w:r w:rsidRPr="00542FF1">
        <w:rPr>
          <w:rFonts w:ascii="Gandhari Unicode" w:hAnsi="Gandhari Unicode"/>
          <w:lang w:val="en-GB"/>
        </w:rPr>
        <w:t>: "wind which moves [permanently]"?</w:t>
      </w:r>
    </w:p>
  </w:footnote>
  <w:footnote w:id="781">
    <w:p w14:paraId="5FECC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mey</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pāyntu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uṟu</w:t>
      </w:r>
      <w:proofErr w:type="spellEnd"/>
      <w:r w:rsidRPr="00542FF1">
        <w:rPr>
          <w:rFonts w:ascii="Gandhari Unicode" w:hAnsi="Gandhari Unicode"/>
          <w:i/>
          <w:lang w:val="en-GB"/>
        </w:rPr>
        <w:t xml:space="preserve"> tara</w:t>
      </w:r>
      <w:r w:rsidRPr="00542FF1">
        <w:rPr>
          <w:rFonts w:ascii="Gandhari Unicode" w:hAnsi="Gandhari Unicode"/>
          <w:lang w:val="en-GB"/>
        </w:rPr>
        <w:t xml:space="preserve">?! Without </w:t>
      </w:r>
      <w:proofErr w:type="spellStart"/>
      <w:r w:rsidRPr="00542FF1">
        <w:rPr>
          <w:rFonts w:ascii="Gandhari Unicode" w:hAnsi="Gandhari Unicode"/>
          <w:i/>
          <w:lang w:val="en-GB"/>
        </w:rPr>
        <w:t>uṟu</w:t>
      </w:r>
      <w:proofErr w:type="spellEnd"/>
      <w:r w:rsidRPr="00542FF1">
        <w:rPr>
          <w:rFonts w:ascii="Gandhari Unicode" w:hAnsi="Gandhari Unicode"/>
          <w:lang w:val="en-GB"/>
        </w:rPr>
        <w:t xml:space="preserve"> this would be: "to start abruptly" (= </w:t>
      </w:r>
      <w:proofErr w:type="spellStart"/>
      <w:r w:rsidRPr="00542FF1">
        <w:rPr>
          <w:rFonts w:ascii="Gandhari Unicode" w:hAnsi="Gandhari Unicode"/>
          <w:lang w:val="en-GB"/>
        </w:rPr>
        <w:t>Srin.'s</w:t>
      </w:r>
      <w:proofErr w:type="spellEnd"/>
      <w:r w:rsidRPr="00542FF1">
        <w:rPr>
          <w:rFonts w:ascii="Gandhari Unicode" w:hAnsi="Gandhari Unicode"/>
          <w:lang w:val="en-GB"/>
        </w:rPr>
        <w:t xml:space="preserve"> "assail").</w:t>
      </w:r>
    </w:p>
  </w:footnote>
  <w:footnote w:id="782">
    <w:p w14:paraId="1A694190"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Here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did not take the </w:t>
      </w:r>
      <w:proofErr w:type="spellStart"/>
      <w:r w:rsidRPr="00542FF1">
        <w:rPr>
          <w:rFonts w:ascii="Gandhari Unicode" w:hAnsi="Gandhari Unicode"/>
          <w:i/>
          <w:lang w:val="en-GB"/>
        </w:rPr>
        <w:t>kūṉ</w:t>
      </w:r>
      <w:proofErr w:type="spellEnd"/>
      <w:r w:rsidRPr="00542FF1">
        <w:rPr>
          <w:rFonts w:ascii="Gandhari Unicode" w:hAnsi="Gandhari Unicode"/>
          <w:lang w:val="en-GB"/>
        </w:rPr>
        <w:t>, the hypermetrical foot, into the text. Why in this case? As in several other passages what is inserted is an explicative pronoun.</w:t>
      </w:r>
    </w:p>
  </w:footnote>
  <w:footnote w:id="783">
    <w:p w14:paraId="5304FE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Here the perfective aspects (</w:t>
      </w:r>
      <w:proofErr w:type="spellStart"/>
      <w:r w:rsidRPr="00542FF1">
        <w:rPr>
          <w:rFonts w:ascii="Gandhari Unicode" w:hAnsi="Gandhari Unicode"/>
          <w:i/>
          <w:lang w:val="en-GB"/>
        </w:rPr>
        <w:t>eṉṟaṉir</w:t>
      </w:r>
      <w:proofErr w:type="spellEnd"/>
      <w:r w:rsidRPr="00542FF1">
        <w:rPr>
          <w:rFonts w:ascii="Gandhari Unicode" w:hAnsi="Gandhari Unicode"/>
          <w:lang w:val="en-GB"/>
        </w:rPr>
        <w:t xml:space="preserve"> in lines 2 and 5) are used to express the hypothetical character of the conditional clauses.</w:t>
      </w:r>
    </w:p>
  </w:footnote>
  <w:footnote w:id="784">
    <w:p w14:paraId="01957F5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veyya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uvarkkum</w:t>
      </w:r>
      <w:proofErr w:type="spellEnd"/>
      <w:r w:rsidRPr="00542FF1">
        <w:rPr>
          <w:rFonts w:ascii="Gandhari Unicode" w:hAnsi="Gandhari Unicode"/>
          <w:lang w:val="en-GB"/>
        </w:rPr>
        <w:t xml:space="preserve"> is presumably literally "[these] hot [water draughts taste] salty". </w:t>
      </w:r>
      <w:proofErr w:type="spellStart"/>
      <w:r w:rsidRPr="00542FF1">
        <w:rPr>
          <w:rFonts w:ascii="Gandhari Unicode" w:hAnsi="Gandhari Unicode"/>
          <w:i/>
          <w:lang w:val="en-GB"/>
        </w:rPr>
        <w:t>veyya</w:t>
      </w:r>
      <w:proofErr w:type="spellEnd"/>
      <w:r w:rsidRPr="00542FF1">
        <w:rPr>
          <w:rFonts w:ascii="Gandhari Unicode" w:hAnsi="Gandhari Unicode"/>
          <w:lang w:val="en-GB"/>
        </w:rPr>
        <w:t xml:space="preserve"> here can also be taken as an infinitive of </w:t>
      </w:r>
      <w:r w:rsidRPr="00542FF1">
        <w:rPr>
          <w:rFonts w:ascii="Gandhari Unicode" w:hAnsi="Gandhari Unicode"/>
          <w:i/>
          <w:lang w:val="en-GB"/>
        </w:rPr>
        <w:t>vey-</w:t>
      </w:r>
      <w:proofErr w:type="spellStart"/>
      <w:r w:rsidRPr="00542FF1">
        <w:rPr>
          <w:rFonts w:ascii="Gandhari Unicode" w:hAnsi="Gandhari Unicode"/>
          <w:i/>
          <w:lang w:val="en-GB"/>
        </w:rPr>
        <w:t>tal</w:t>
      </w:r>
      <w:proofErr w:type="spellEnd"/>
      <w:r w:rsidRPr="00542FF1">
        <w:rPr>
          <w:rFonts w:ascii="Gandhari Unicode" w:hAnsi="Gandhari Unicode"/>
          <w:lang w:val="en-GB"/>
        </w:rPr>
        <w:t xml:space="preserve"> "to burn", that is, "[so] salty that it burns".</w:t>
      </w:r>
    </w:p>
  </w:footnote>
  <w:footnote w:id="785">
    <w:p w14:paraId="5F43208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aṉpiṉ</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might also be read as a general statement, "the fate of love". </w:t>
      </w:r>
      <w:proofErr w:type="gramStart"/>
      <w:r w:rsidRPr="00542FF1">
        <w:rPr>
          <w:rFonts w:ascii="Gandhari Unicode" w:hAnsi="Gandhari Unicode"/>
          <w:lang w:val="en-GB"/>
        </w:rPr>
        <w:t>Also</w:t>
      </w:r>
      <w:proofErr w:type="gramEnd"/>
      <w:r w:rsidRPr="00542FF1">
        <w:rPr>
          <w:rFonts w:ascii="Gandhari Unicode" w:hAnsi="Gandhari Unicode"/>
          <w:lang w:val="en-GB"/>
        </w:rPr>
        <w:t xml:space="preserve"> </w:t>
      </w:r>
      <w:proofErr w:type="spellStart"/>
      <w:r w:rsidRPr="00542FF1">
        <w:rPr>
          <w:rFonts w:ascii="Gandhari Unicode" w:hAnsi="Gandhari Unicode"/>
          <w:i/>
          <w:lang w:val="en-GB"/>
        </w:rPr>
        <w:t>pāl</w:t>
      </w:r>
      <w:proofErr w:type="spellEnd"/>
      <w:r w:rsidRPr="00542FF1">
        <w:rPr>
          <w:rFonts w:ascii="Gandhari Unicode" w:hAnsi="Gandhari Unicode"/>
          <w:lang w:val="en-GB"/>
        </w:rPr>
        <w:t xml:space="preserve"> "milk" = essence could be considered.</w:t>
      </w:r>
    </w:p>
  </w:footnote>
  <w:footnote w:id="786">
    <w:p w14:paraId="2D436815"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nōtaka</w:t>
      </w:r>
      <w:proofErr w:type="spellEnd"/>
      <w:r w:rsidRPr="00542FF1">
        <w:rPr>
          <w:rFonts w:ascii="Gandhari Unicode" w:hAnsi="Gandhari Unicode"/>
          <w:lang w:val="en-GB"/>
        </w:rPr>
        <w:t>: Index/</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read an infinitive, but that should be </w:t>
      </w:r>
      <w:proofErr w:type="spellStart"/>
      <w:r w:rsidRPr="00542FF1">
        <w:rPr>
          <w:rFonts w:ascii="Gandhari Unicode" w:hAnsi="Gandhari Unicode"/>
          <w:i/>
          <w:lang w:val="en-GB"/>
        </w:rPr>
        <w:t>nōva</w:t>
      </w:r>
      <w:proofErr w:type="spellEnd"/>
      <w:r w:rsidRPr="00542FF1">
        <w:rPr>
          <w:rFonts w:ascii="Gandhari Unicode" w:hAnsi="Gandhari Unicode"/>
          <w:i/>
          <w:lang w:val="en-GB"/>
        </w:rPr>
        <w:t>/</w:t>
      </w:r>
      <w:proofErr w:type="spellStart"/>
      <w:r w:rsidRPr="00542FF1">
        <w:rPr>
          <w:rFonts w:ascii="Gandhari Unicode" w:hAnsi="Gandhari Unicode"/>
          <w:i/>
          <w:lang w:val="en-GB"/>
        </w:rPr>
        <w:t>nōka</w:t>
      </w:r>
      <w:proofErr w:type="spellEnd"/>
      <w:r w:rsidRPr="00542FF1">
        <w:rPr>
          <w:rFonts w:ascii="Gandhari Unicode" w:hAnsi="Gandhari Unicode"/>
          <w:lang w:val="en-GB"/>
        </w:rPr>
        <w:t xml:space="preserve">, so it might be preferable to separate into </w:t>
      </w:r>
      <w:proofErr w:type="spellStart"/>
      <w:r w:rsidRPr="00542FF1">
        <w:rPr>
          <w:rFonts w:ascii="Gandhari Unicode" w:hAnsi="Gandhari Unicode"/>
          <w:i/>
          <w:lang w:val="en-GB"/>
        </w:rPr>
        <w:t>nō</w:t>
      </w:r>
      <w:proofErr w:type="spellEnd"/>
      <w:r w:rsidRPr="00542FF1">
        <w:rPr>
          <w:rFonts w:ascii="Gandhari Unicode" w:hAnsi="Gandhari Unicode"/>
          <w:i/>
          <w:lang w:val="en-GB"/>
        </w:rPr>
        <w:t xml:space="preserve"> taka</w:t>
      </w:r>
      <w:r w:rsidRPr="00542FF1">
        <w:rPr>
          <w:rFonts w:ascii="Gandhari Unicode" w:hAnsi="Gandhari Unicode"/>
          <w:lang w:val="en-GB"/>
        </w:rPr>
        <w:t>.</w:t>
      </w:r>
    </w:p>
  </w:footnote>
  <w:footnote w:id="787">
    <w:p w14:paraId="0DFCC3C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pētu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uṟṟu</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mayaṅkiya</w:t>
      </w:r>
      <w:proofErr w:type="spellEnd"/>
      <w:r w:rsidRPr="00542FF1">
        <w:rPr>
          <w:rFonts w:ascii="Gandhari Unicode" w:hAnsi="Gandhari Unicode"/>
          <w:lang w:val="en-GB"/>
        </w:rPr>
        <w:t xml:space="preserve">: is this simply to be understood as </w:t>
      </w:r>
      <w:proofErr w:type="spellStart"/>
      <w:r w:rsidRPr="00542FF1">
        <w:rPr>
          <w:rFonts w:ascii="Gandhari Unicode" w:hAnsi="Gandhari Unicode"/>
          <w:lang w:val="en-GB"/>
        </w:rPr>
        <w:t>elativic</w:t>
      </w:r>
      <w:proofErr w:type="spellEnd"/>
      <w:r w:rsidRPr="00542FF1">
        <w:rPr>
          <w:rFonts w:ascii="Gandhari Unicode" w:hAnsi="Gandhari Unicode"/>
          <w:lang w:val="en-GB"/>
        </w:rPr>
        <w:t xml:space="preserve"> redundancy?</w:t>
      </w:r>
    </w:p>
  </w:footnote>
  <w:footnote w:id="788">
    <w:p w14:paraId="34F03E9B"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exact syntax and meaning of </w:t>
      </w:r>
      <w:proofErr w:type="spellStart"/>
      <w:r w:rsidRPr="00542FF1">
        <w:rPr>
          <w:rFonts w:ascii="Gandhari Unicode" w:hAnsi="Gandhari Unicode"/>
          <w:i/>
          <w:lang w:val="en-GB"/>
        </w:rPr>
        <w:t>nīr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karuviya</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kār</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etir</w:t>
      </w:r>
      <w:proofErr w:type="spellEnd"/>
      <w:r w:rsidRPr="00542FF1">
        <w:rPr>
          <w:rFonts w:ascii="Gandhari Unicode" w:hAnsi="Gandhari Unicode"/>
          <w:lang w:val="en-GB"/>
        </w:rPr>
        <w:t xml:space="preserve">? This is one of the passages where one asks whether also in the KT we </w:t>
      </w:r>
      <w:proofErr w:type="gramStart"/>
      <w:r w:rsidRPr="00542FF1">
        <w:rPr>
          <w:rFonts w:ascii="Gandhari Unicode" w:hAnsi="Gandhari Unicode"/>
          <w:lang w:val="en-GB"/>
        </w:rPr>
        <w:t>have to</w:t>
      </w:r>
      <w:proofErr w:type="gramEnd"/>
      <w:r w:rsidRPr="00542FF1">
        <w:rPr>
          <w:rFonts w:ascii="Gandhari Unicode" w:hAnsi="Gandhari Unicode"/>
          <w:lang w:val="en-GB"/>
        </w:rPr>
        <w:t xml:space="preserve"> reckon with textual corruption.</w:t>
      </w:r>
    </w:p>
  </w:footnote>
  <w:footnote w:id="789">
    <w:p w14:paraId="7F9E7D7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According to the DEDR 1924 </w:t>
      </w:r>
      <w:proofErr w:type="spellStart"/>
      <w:r w:rsidRPr="00542FF1">
        <w:rPr>
          <w:rFonts w:ascii="Gandhari Unicode" w:hAnsi="Gandhari Unicode"/>
          <w:i/>
          <w:lang w:val="en-GB"/>
        </w:rPr>
        <w:t>kūṟṟam</w:t>
      </w:r>
      <w:proofErr w:type="spellEnd"/>
      <w:r w:rsidRPr="00542FF1">
        <w:rPr>
          <w:rFonts w:ascii="Gandhari Unicode" w:hAnsi="Gandhari Unicode"/>
          <w:lang w:val="en-GB"/>
        </w:rPr>
        <w:t xml:space="preserve"> does not necessarily come with the </w:t>
      </w:r>
      <w:proofErr w:type="spellStart"/>
      <w:r w:rsidRPr="00542FF1">
        <w:rPr>
          <w:rFonts w:ascii="Gandhari Unicode" w:hAnsi="Gandhari Unicode"/>
          <w:i/>
          <w:lang w:val="en-GB"/>
        </w:rPr>
        <w:t>aṉ</w:t>
      </w:r>
      <w:proofErr w:type="spellEnd"/>
      <w:r w:rsidRPr="00542FF1">
        <w:rPr>
          <w:rFonts w:ascii="Gandhari Unicode" w:hAnsi="Gandhari Unicode"/>
          <w:lang w:val="en-GB"/>
        </w:rPr>
        <w:t xml:space="preserve">-suffix </w:t>
      </w:r>
      <w:proofErr w:type="gramStart"/>
      <w:r w:rsidRPr="00542FF1">
        <w:rPr>
          <w:rFonts w:ascii="Gandhari Unicode" w:hAnsi="Gandhari Unicode"/>
          <w:lang w:val="en-GB"/>
        </w:rPr>
        <w:t>in order to</w:t>
      </w:r>
      <w:proofErr w:type="gramEnd"/>
      <w:r w:rsidRPr="00542FF1">
        <w:rPr>
          <w:rFonts w:ascii="Gandhari Unicode" w:hAnsi="Gandhari Unicode"/>
          <w:lang w:val="en-GB"/>
        </w:rPr>
        <w:t xml:space="preserve"> designate Yama, so the traditional understanding is equally possible: "The god of death comes in the form of autumn ...".</w:t>
      </w:r>
    </w:p>
  </w:footnote>
  <w:footnote w:id="790">
    <w:p w14:paraId="7E3F870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cuṭṭu</w:t>
      </w:r>
      <w:proofErr w:type="spellEnd"/>
      <w:r w:rsidRPr="00542FF1">
        <w:rPr>
          <w:rFonts w:ascii="Gandhari Unicode" w:hAnsi="Gandhari Unicode"/>
          <w:lang w:val="en-GB"/>
        </w:rPr>
        <w:t xml:space="preserve">: how to construe an absolutive? One would expect a </w:t>
      </w:r>
      <w:proofErr w:type="spellStart"/>
      <w:r w:rsidRPr="00542FF1">
        <w:rPr>
          <w:rFonts w:ascii="Gandhari Unicode" w:hAnsi="Gandhari Unicode"/>
          <w:i/>
          <w:lang w:val="en-GB"/>
        </w:rPr>
        <w:t>peyareccam</w:t>
      </w:r>
      <w:proofErr w:type="spellEnd"/>
      <w:r w:rsidRPr="00542FF1">
        <w:rPr>
          <w:rFonts w:ascii="Gandhari Unicode" w:hAnsi="Gandhari Unicode"/>
          <w:lang w:val="en-GB"/>
        </w:rPr>
        <w:t xml:space="preserve"> here, and that is indeed what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xml:space="preserve">) read: </w:t>
      </w:r>
      <w:proofErr w:type="spellStart"/>
      <w:r w:rsidRPr="00542FF1">
        <w:rPr>
          <w:rFonts w:ascii="Gandhari Unicode" w:hAnsi="Gandhari Unicode"/>
          <w:i/>
          <w:lang w:val="en-GB"/>
        </w:rPr>
        <w:t>cuṭṭa</w:t>
      </w:r>
      <w:proofErr w:type="spellEnd"/>
      <w:r w:rsidRPr="00542FF1">
        <w:rPr>
          <w:rFonts w:ascii="Gandhari Unicode" w:hAnsi="Gandhari Unicode"/>
          <w:lang w:val="en-GB"/>
        </w:rPr>
        <w:t xml:space="preserve">, with an irregular </w:t>
      </w:r>
      <w:r w:rsidRPr="00542FF1">
        <w:rPr>
          <w:rFonts w:ascii="Gandhari Unicode" w:hAnsi="Gandhari Unicode"/>
          <w:i/>
          <w:lang w:val="en-GB"/>
        </w:rPr>
        <w:t>sandhi</w:t>
      </w:r>
      <w:r w:rsidRPr="00542FF1">
        <w:rPr>
          <w:rFonts w:ascii="Gandhari Unicode" w:hAnsi="Gandhari Unicode"/>
          <w:lang w:val="en-GB"/>
        </w:rPr>
        <w:t>.</w:t>
      </w:r>
    </w:p>
  </w:footnote>
  <w:footnote w:id="791">
    <w:p w14:paraId="662B36A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kōḷ</w:t>
      </w:r>
      <w:proofErr w:type="spellEnd"/>
      <w:r w:rsidRPr="00542FF1">
        <w:rPr>
          <w:rFonts w:ascii="Gandhari Unicode" w:hAnsi="Gandhari Unicode"/>
          <w:lang w:val="en-GB"/>
        </w:rPr>
        <w:t xml:space="preserve"> is glossed here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with </w:t>
      </w:r>
      <w:proofErr w:type="spellStart"/>
      <w:r w:rsidRPr="00542FF1">
        <w:rPr>
          <w:rFonts w:ascii="Gandhari Unicode" w:hAnsi="Gandhari Unicode"/>
          <w:i/>
          <w:lang w:val="en-GB"/>
        </w:rPr>
        <w:t>kulai</w:t>
      </w:r>
      <w:proofErr w:type="spellEnd"/>
      <w:r w:rsidRPr="00542FF1">
        <w:rPr>
          <w:rFonts w:ascii="Gandhari Unicode" w:hAnsi="Gandhari Unicode"/>
          <w:lang w:val="en-GB"/>
        </w:rPr>
        <w:t>, DEDR 2151 "cluster, bunch".</w:t>
      </w:r>
    </w:p>
  </w:footnote>
  <w:footnote w:id="792">
    <w:p w14:paraId="22DCD0A1"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kari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kuraṭṭu</w:t>
      </w:r>
      <w:proofErr w:type="spellEnd"/>
      <w:r w:rsidRPr="00542FF1">
        <w:rPr>
          <w:rFonts w:ascii="Gandhari Unicode" w:hAnsi="Gandhari Unicode"/>
          <w:lang w:val="en-GB"/>
        </w:rPr>
        <w:t xml:space="preserve">: why here the oblique marking? Is this a trace of an elliptical comparison particle </w:t>
      </w:r>
      <w:r w:rsidRPr="00542FF1">
        <w:rPr>
          <w:rFonts w:ascii="Gandhari Unicode" w:hAnsi="Gandhari Unicode"/>
          <w:i/>
          <w:lang w:val="en-GB"/>
        </w:rPr>
        <w:t>-</w:t>
      </w:r>
      <w:proofErr w:type="spellStart"/>
      <w:r w:rsidRPr="00542FF1">
        <w:rPr>
          <w:rFonts w:ascii="Gandhari Unicode" w:hAnsi="Gandhari Unicode"/>
          <w:i/>
          <w:lang w:val="en-GB"/>
        </w:rPr>
        <w:t>iṉ</w:t>
      </w:r>
      <w:proofErr w:type="spellEnd"/>
      <w:r w:rsidRPr="00542FF1">
        <w:rPr>
          <w:rFonts w:ascii="Gandhari Unicode" w:hAnsi="Gandhari Unicode"/>
          <w:lang w:val="en-GB"/>
        </w:rPr>
        <w:t>?</w:t>
      </w:r>
    </w:p>
  </w:footnote>
  <w:footnote w:id="793">
    <w:p w14:paraId="0C3C852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Difficult in the in string of attributes for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in lines 2-4 is the </w:t>
      </w:r>
      <w:proofErr w:type="spellStart"/>
      <w:r w:rsidRPr="00542FF1">
        <w:rPr>
          <w:rFonts w:ascii="Gandhari Unicode" w:hAnsi="Gandhari Unicode"/>
          <w:lang w:val="en-GB"/>
        </w:rPr>
        <w:t>concomittance</w:t>
      </w:r>
      <w:proofErr w:type="spellEnd"/>
      <w:r w:rsidRPr="00542FF1">
        <w:rPr>
          <w:rFonts w:ascii="Gandhari Unicode" w:hAnsi="Gandhari Unicode"/>
          <w:lang w:val="en-GB"/>
        </w:rPr>
        <w:t xml:space="preserve"> of marked and unmarked comparison, which moreover separate </w:t>
      </w:r>
      <w:proofErr w:type="spellStart"/>
      <w:r w:rsidRPr="00542FF1">
        <w:rPr>
          <w:rFonts w:ascii="Gandhari Unicode" w:hAnsi="Gandhari Unicode"/>
          <w:i/>
          <w:lang w:val="en-GB"/>
        </w:rPr>
        <w:t>kural</w:t>
      </w:r>
      <w:proofErr w:type="spellEnd"/>
      <w:r w:rsidRPr="00542FF1">
        <w:rPr>
          <w:rFonts w:ascii="Gandhari Unicode" w:hAnsi="Gandhari Unicode"/>
          <w:lang w:val="en-GB"/>
        </w:rPr>
        <w:t xml:space="preserve"> and </w:t>
      </w:r>
      <w:proofErr w:type="spellStart"/>
      <w:r w:rsidRPr="00542FF1">
        <w:rPr>
          <w:rFonts w:ascii="Gandhari Unicode" w:hAnsi="Gandhari Unicode"/>
          <w:i/>
          <w:lang w:val="en-GB"/>
        </w:rPr>
        <w:t>tiṉai</w:t>
      </w:r>
      <w:proofErr w:type="spellEnd"/>
      <w:r w:rsidRPr="00542FF1">
        <w:rPr>
          <w:rFonts w:ascii="Gandhari Unicode" w:hAnsi="Gandhari Unicode"/>
          <w:lang w:val="en-GB"/>
        </w:rPr>
        <w:t>, expected to be in unmarked genitive relation.</w:t>
      </w:r>
    </w:p>
  </w:footnote>
  <w:footnote w:id="794">
    <w:p w14:paraId="08CD331D"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Once </w:t>
      </w:r>
      <w:proofErr w:type="gramStart"/>
      <w:r w:rsidRPr="00542FF1">
        <w:rPr>
          <w:rFonts w:ascii="Gandhari Unicode" w:hAnsi="Gandhari Unicode"/>
        </w:rPr>
        <w:t>again</w:t>
      </w:r>
      <w:proofErr w:type="gramEnd"/>
      <w:r w:rsidRPr="00542FF1">
        <w:rPr>
          <w:rFonts w:ascii="Gandhari Unicode" w:hAnsi="Gandhari Unicode"/>
        </w:rPr>
        <w:t xml:space="preserve"> a place where </w:t>
      </w:r>
      <w:proofErr w:type="spellStart"/>
      <w:r w:rsidRPr="00542FF1">
        <w:rPr>
          <w:rFonts w:ascii="Gandhari Unicode" w:hAnsi="Gandhari Unicode"/>
        </w:rPr>
        <w:t>Cām</w:t>
      </w:r>
      <w:proofErr w:type="spellEnd"/>
      <w:r w:rsidRPr="00542FF1">
        <w:rPr>
          <w:rFonts w:ascii="Gandhari Unicode" w:hAnsi="Gandhari Unicode"/>
        </w:rPr>
        <w:t xml:space="preserve">.'s reading is supported only by a correction in C2. The better-attested variant expresses the same idea with a post-positioned conditional, </w:t>
      </w:r>
      <w:proofErr w:type="gramStart"/>
      <w:r w:rsidRPr="00542FF1">
        <w:rPr>
          <w:rFonts w:ascii="Gandhari Unicode" w:hAnsi="Gandhari Unicode"/>
        </w:rPr>
        <w:t>i.e.</w:t>
      </w:r>
      <w:proofErr w:type="gramEnd"/>
      <w:r w:rsidRPr="00542FF1">
        <w:rPr>
          <w:rFonts w:ascii="Gandhari Unicode" w:hAnsi="Gandhari Unicode"/>
        </w:rPr>
        <w:t xml:space="preserve"> in a </w:t>
      </w:r>
      <w:proofErr w:type="spellStart"/>
      <w:r w:rsidRPr="00542FF1">
        <w:rPr>
          <w:rFonts w:ascii="Gandhari Unicode" w:hAnsi="Gandhari Unicode"/>
          <w:i/>
          <w:iCs/>
        </w:rPr>
        <w:t>pūṭṭu-vil</w:t>
      </w:r>
      <w:proofErr w:type="spellEnd"/>
      <w:r w:rsidRPr="00542FF1">
        <w:rPr>
          <w:rFonts w:ascii="Gandhari Unicode" w:hAnsi="Gandhari Unicode"/>
        </w:rPr>
        <w:t xml:space="preserve"> construction.</w:t>
      </w:r>
    </w:p>
  </w:footnote>
  <w:footnote w:id="795">
    <w:p w14:paraId="432EA2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How to understand the exact syntax of line 6? I think the traditional interpretation, according to which he will obtain the woman in the next life, is not to the point. Even if </w:t>
      </w:r>
      <w:proofErr w:type="spellStart"/>
      <w:r w:rsidRPr="00542FF1">
        <w:rPr>
          <w:rFonts w:ascii="Gandhari Unicode" w:hAnsi="Gandhari Unicode"/>
          <w:i/>
          <w:lang w:val="en-GB"/>
        </w:rPr>
        <w:t>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nōy</w:t>
      </w:r>
      <w:proofErr w:type="spellEnd"/>
      <w:r w:rsidRPr="00542FF1">
        <w:rPr>
          <w:rFonts w:ascii="Gandhari Unicode" w:hAnsi="Gandhari Unicode"/>
          <w:i/>
          <w:lang w:val="en-GB"/>
        </w:rPr>
        <w:t xml:space="preserve"> </w:t>
      </w:r>
      <w:r w:rsidRPr="00542FF1">
        <w:rPr>
          <w:rFonts w:ascii="Gandhari Unicode" w:hAnsi="Gandhari Unicode"/>
          <w:lang w:val="en-GB"/>
        </w:rPr>
        <w:t xml:space="preserve">is taken as the subject, what is said is simply that he will not before the next life get over the </w:t>
      </w:r>
      <w:proofErr w:type="gramStart"/>
      <w:r w:rsidRPr="00542FF1">
        <w:rPr>
          <w:rFonts w:ascii="Gandhari Unicode" w:hAnsi="Gandhari Unicode"/>
          <w:lang w:val="en-GB"/>
        </w:rPr>
        <w:t>pain</w:t>
      </w:r>
      <w:proofErr w:type="gramEnd"/>
      <w:r w:rsidRPr="00542FF1">
        <w:rPr>
          <w:rFonts w:ascii="Gandhari Unicode" w:hAnsi="Gandhari Unicode"/>
          <w:lang w:val="en-GB"/>
        </w:rPr>
        <w:t xml:space="preserve"> she has afflicted him with, and it remains open at least whether pain-free steadiness of the heart is congruent with love fulfilled.</w:t>
      </w:r>
    </w:p>
  </w:footnote>
  <w:footnote w:id="796">
    <w:p w14:paraId="6F17F13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(line 4) and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(line 5)? </w:t>
      </w:r>
      <w:r>
        <w:rPr>
          <w:rFonts w:ascii="Gandhari Unicode" w:hAnsi="Gandhari Unicode"/>
          <w:lang w:val="en-GB"/>
        </w:rPr>
        <w:t>TVG</w:t>
      </w:r>
      <w:r w:rsidRPr="00542FF1">
        <w:rPr>
          <w:rFonts w:ascii="Gandhari Unicode" w:hAnsi="Gandhari Unicode"/>
          <w:lang w:val="en-GB"/>
        </w:rPr>
        <w:t xml:space="preserve"> explains that </w:t>
      </w:r>
      <w:proofErr w:type="spellStart"/>
      <w:r w:rsidRPr="00542FF1">
        <w:rPr>
          <w:rFonts w:ascii="Gandhari Unicode" w:hAnsi="Gandhari Unicode"/>
          <w:i/>
          <w:lang w:val="en-GB"/>
        </w:rPr>
        <w:t>ōti</w:t>
      </w:r>
      <w:proofErr w:type="spellEnd"/>
      <w:r w:rsidRPr="00542FF1">
        <w:rPr>
          <w:rFonts w:ascii="Gandhari Unicode" w:hAnsi="Gandhari Unicode"/>
          <w:lang w:val="en-GB"/>
        </w:rPr>
        <w:t xml:space="preserve"> is the hair itself, </w:t>
      </w:r>
      <w:proofErr w:type="spellStart"/>
      <w:r w:rsidRPr="00542FF1">
        <w:rPr>
          <w:rFonts w:ascii="Gandhari Unicode" w:hAnsi="Gandhari Unicode"/>
          <w:i/>
          <w:lang w:val="en-GB"/>
        </w:rPr>
        <w:t>kūntal</w:t>
      </w:r>
      <w:proofErr w:type="spellEnd"/>
      <w:r w:rsidRPr="00542FF1">
        <w:rPr>
          <w:rFonts w:ascii="Gandhari Unicode" w:hAnsi="Gandhari Unicode"/>
          <w:lang w:val="en-GB"/>
        </w:rPr>
        <w:t xml:space="preserve"> the dressed hair.</w:t>
      </w:r>
    </w:p>
  </w:footnote>
  <w:footnote w:id="797">
    <w:p w14:paraId="048EFCD2"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lang w:val="en-GB"/>
        </w:rPr>
        <w:t xml:space="preserve">What is the difference between </w:t>
      </w:r>
      <w:proofErr w:type="spellStart"/>
      <w:r w:rsidRPr="00542FF1">
        <w:rPr>
          <w:rFonts w:ascii="Gandhari Unicode" w:hAnsi="Gandhari Unicode"/>
          <w:i/>
          <w:lang w:val="en-GB"/>
        </w:rPr>
        <w:t>neṟi</w:t>
      </w:r>
      <w:proofErr w:type="spellEnd"/>
      <w:r w:rsidRPr="00542FF1">
        <w:rPr>
          <w:rFonts w:ascii="Gandhari Unicode" w:hAnsi="Gandhari Unicode"/>
          <w:lang w:val="en-GB"/>
        </w:rPr>
        <w:t xml:space="preserve"> (cf. 116.4, 190.1) and </w:t>
      </w:r>
      <w:proofErr w:type="spellStart"/>
      <w:r w:rsidRPr="00542FF1">
        <w:rPr>
          <w:rFonts w:ascii="Gandhari Unicode" w:hAnsi="Gandhari Unicode"/>
          <w:i/>
          <w:lang w:val="en-GB"/>
        </w:rPr>
        <w:t>neṟi</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paṭu</w:t>
      </w:r>
      <w:proofErr w:type="spellEnd"/>
      <w:r w:rsidRPr="00542FF1">
        <w:rPr>
          <w:rFonts w:ascii="Gandhari Unicode" w:hAnsi="Gandhari Unicode"/>
          <w:lang w:val="en-GB"/>
        </w:rPr>
        <w:t xml:space="preserve"> with reference to the hair? Is one naturally curly hair and the other hair that has been put into curls?</w:t>
      </w:r>
    </w:p>
  </w:footnote>
  <w:footnote w:id="798">
    <w:p w14:paraId="7C85AC5F"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r w:rsidRPr="00542FF1">
        <w:rPr>
          <w:rFonts w:ascii="Gandhari Unicode" w:hAnsi="Gandhari Unicode"/>
        </w:rPr>
        <w:t xml:space="preserve">Here presumably </w:t>
      </w:r>
      <w:proofErr w:type="spellStart"/>
      <w:r w:rsidRPr="00542FF1">
        <w:rPr>
          <w:rFonts w:ascii="Gandhari Unicode" w:hAnsi="Gandhari Unicode"/>
        </w:rPr>
        <w:t>Cām</w:t>
      </w:r>
      <w:proofErr w:type="spellEnd"/>
      <w:r w:rsidRPr="00542FF1">
        <w:rPr>
          <w:rFonts w:ascii="Gandhari Unicode" w:hAnsi="Gandhari Unicode"/>
        </w:rPr>
        <w:t xml:space="preserve">. felt the position demanded a clause-bearing </w:t>
      </w:r>
      <w:proofErr w:type="spellStart"/>
      <w:r w:rsidRPr="00542FF1">
        <w:rPr>
          <w:rFonts w:ascii="Gandhari Unicode" w:hAnsi="Gandhari Unicode"/>
          <w:i/>
          <w:iCs/>
        </w:rPr>
        <w:t>peyareccam</w:t>
      </w:r>
      <w:proofErr w:type="spellEnd"/>
      <w:r w:rsidRPr="00542FF1">
        <w:rPr>
          <w:rFonts w:ascii="Gandhari Unicode" w:hAnsi="Gandhari Unicode"/>
        </w:rPr>
        <w:t xml:space="preserve"> which induced him to accept the less well-attested reading. However, together with </w:t>
      </w:r>
      <w:proofErr w:type="spellStart"/>
      <w:r w:rsidRPr="00542FF1">
        <w:rPr>
          <w:rFonts w:ascii="Gandhari Unicode" w:hAnsi="Gandhari Unicode"/>
          <w:i/>
          <w:iCs/>
        </w:rPr>
        <w:t>muṉ</w:t>
      </w:r>
      <w:proofErr w:type="spellEnd"/>
      <w:r w:rsidRPr="00542FF1">
        <w:rPr>
          <w:rFonts w:ascii="Gandhari Unicode" w:hAnsi="Gandhari Unicode"/>
        </w:rPr>
        <w:t xml:space="preserve"> in the following line a noun is plausible as well, and </w:t>
      </w:r>
      <w:r w:rsidRPr="00542FF1">
        <w:rPr>
          <w:rFonts w:ascii="Gandhari Unicode" w:hAnsi="Gandhari Unicode"/>
          <w:lang w:val="en-GB"/>
        </w:rPr>
        <w:t>"</w:t>
      </w:r>
      <w:r w:rsidRPr="00542FF1">
        <w:rPr>
          <w:rFonts w:ascii="Gandhari Unicode" w:hAnsi="Gandhari Unicode"/>
        </w:rPr>
        <w:t>coming before the voice of the thunder</w:t>
      </w:r>
      <w:r w:rsidRPr="00542FF1">
        <w:rPr>
          <w:rFonts w:ascii="Gandhari Unicode" w:hAnsi="Gandhari Unicode"/>
          <w:lang w:val="en-GB"/>
        </w:rPr>
        <w:t>"</w:t>
      </w:r>
      <w:r w:rsidRPr="00542FF1">
        <w:rPr>
          <w:rFonts w:ascii="Gandhari Unicode" w:hAnsi="Gandhari Unicode"/>
        </w:rPr>
        <w:t xml:space="preserve"> makes perfect sense.</w:t>
      </w:r>
    </w:p>
  </w:footnote>
  <w:footnote w:id="799">
    <w:p w14:paraId="2F32BF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mī</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micai</w:t>
      </w:r>
      <w:proofErr w:type="spellEnd"/>
      <w:r w:rsidRPr="00542FF1">
        <w:rPr>
          <w:rFonts w:ascii="Gandhari Unicode" w:hAnsi="Gandhari Unicode"/>
          <w:lang w:val="en-GB"/>
        </w:rPr>
        <w:t xml:space="preserve">: this formulaic combination (cf. KT 284.2) can be taken either as a synonym compound (but in which function?), or as a locative, as is done by </w:t>
      </w:r>
      <w:proofErr w:type="spellStart"/>
      <w:r w:rsidRPr="00542FF1">
        <w:rPr>
          <w:rFonts w:ascii="Gandhari Unicode" w:hAnsi="Gandhari Unicode"/>
          <w:lang w:val="en-GB"/>
        </w:rPr>
        <w:t>Cām</w:t>
      </w:r>
      <w:proofErr w:type="spellEnd"/>
      <w:r w:rsidRPr="00542FF1">
        <w:rPr>
          <w:rFonts w:ascii="Gandhari Unicode" w:hAnsi="Gandhari Unicode"/>
          <w:lang w:val="en-GB"/>
        </w:rPr>
        <w:t xml:space="preserve">. and </w:t>
      </w:r>
      <w:r>
        <w:rPr>
          <w:rFonts w:ascii="Gandhari Unicode" w:hAnsi="Gandhari Unicode"/>
          <w:lang w:val="en-GB"/>
        </w:rPr>
        <w:t>TVG</w:t>
      </w:r>
      <w:r w:rsidRPr="00542FF1">
        <w:rPr>
          <w:rFonts w:ascii="Gandhari Unicode" w:hAnsi="Gandhari Unicode"/>
          <w:lang w:val="en-GB"/>
        </w:rPr>
        <w:t>, who takes it as "on the surface" and connects it with the blossoms (which would be swimming on the surface of the water).</w:t>
      </w:r>
    </w:p>
  </w:footnote>
  <w:footnote w:id="800">
    <w:p w14:paraId="48EAAA89" w14:textId="77777777" w:rsidR="008346ED" w:rsidRPr="00542FF1" w:rsidRDefault="008346ED">
      <w:pPr>
        <w:pStyle w:val="Footnote"/>
        <w:jc w:val="both"/>
        <w:rPr>
          <w:rFonts w:ascii="Gandhari Unicode" w:hAnsi="Gandhari Unicode"/>
        </w:rPr>
      </w:pPr>
      <w:r w:rsidRPr="00542FF1">
        <w:rPr>
          <w:rStyle w:val="FootnoteReference"/>
          <w:rFonts w:ascii="Gandhari Unicode" w:hAnsi="Gandhari Unicode"/>
        </w:rPr>
        <w:footnoteRef/>
      </w:r>
      <w:proofErr w:type="spellStart"/>
      <w:r w:rsidRPr="00542FF1">
        <w:rPr>
          <w:rFonts w:ascii="Gandhari Unicode" w:hAnsi="Gandhari Unicode"/>
          <w:i/>
          <w:lang w:val="en-GB"/>
        </w:rPr>
        <w:t>ēmam</w:t>
      </w:r>
      <w:proofErr w:type="spellEnd"/>
      <w:r w:rsidRPr="00542FF1">
        <w:rPr>
          <w:rFonts w:ascii="Gandhari Unicode" w:hAnsi="Gandhari Unicode"/>
          <w:i/>
          <w:lang w:val="en-GB"/>
        </w:rPr>
        <w:t xml:space="preserve"> </w:t>
      </w:r>
      <w:proofErr w:type="spellStart"/>
      <w:r w:rsidRPr="00542FF1">
        <w:rPr>
          <w:rFonts w:ascii="Gandhari Unicode" w:hAnsi="Gandhari Unicode"/>
          <w:i/>
          <w:lang w:val="en-GB"/>
        </w:rPr>
        <w:t>ceytu</w:t>
      </w:r>
      <w:proofErr w:type="spellEnd"/>
      <w:r w:rsidRPr="00542FF1">
        <w:rPr>
          <w:rFonts w:ascii="Gandhari Unicode" w:hAnsi="Gandhari Unicode"/>
          <w:lang w:val="en-GB"/>
        </w:rPr>
        <w:t>: what is meant here? Literally HE has "made protection", which might mean, so to speak, that he has given security in the form of a 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B01E" w14:textId="77777777" w:rsidR="008346ED" w:rsidRDefault="008346ED">
    <w:pPr>
      <w:pStyle w:val="Header"/>
    </w:pP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134</w:t>
    </w:r>
    <w:r>
      <w:rPr>
        <w:rFonts w:ascii="URW Palladio UNI" w:hAnsi="URW Palladio UNI"/>
        <w:sz w:val="18"/>
        <w:szCs w:val="18"/>
      </w:rPr>
      <w:fldChar w:fldCharType="end"/>
    </w:r>
    <w:r>
      <w:rPr>
        <w:rFonts w:ascii="URW Palladio UNI" w:hAnsi="URW Palladio UNI"/>
        <w:sz w:val="18"/>
        <w:szCs w:val="18"/>
      </w:rPr>
      <w:tab/>
    </w:r>
    <w:r>
      <w:rPr>
        <w:rFonts w:ascii="URW Palladio UNI" w:hAnsi="URW Palladio UNI"/>
        <w:sz w:val="18"/>
        <w:szCs w:val="18"/>
      </w:rPr>
      <w:tab/>
    </w:r>
    <w:proofErr w:type="spellStart"/>
    <w:r>
      <w:rPr>
        <w:rFonts w:ascii="URW Palladio UNI" w:hAnsi="URW Palladio UNI"/>
        <w:sz w:val="18"/>
        <w:szCs w:val="18"/>
      </w:rPr>
      <w:t>Kuṟuntokai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55" w14:textId="77777777" w:rsidR="008346ED" w:rsidRDefault="008346ED">
    <w:pPr>
      <w:pStyle w:val="Header"/>
    </w:pPr>
    <w:r>
      <w:rPr>
        <w:rFonts w:ascii="URW Palladio UNI" w:hAnsi="URW Palladio UNI"/>
        <w:sz w:val="18"/>
        <w:szCs w:val="18"/>
      </w:rPr>
      <w:t>Translation</w:t>
    </w:r>
    <w:r>
      <w:rPr>
        <w:rFonts w:ascii="URW Palladio UNI" w:hAnsi="URW Palladio UNI"/>
        <w:sz w:val="18"/>
        <w:szCs w:val="18"/>
      </w:rPr>
      <w:tab/>
    </w:r>
    <w:r>
      <w:rPr>
        <w:rFonts w:ascii="URW Palladio UNI" w:hAnsi="URW Palladio UNI"/>
        <w:sz w:val="18"/>
        <w:szCs w:val="18"/>
      </w:rPr>
      <w:tab/>
    </w:r>
    <w:r>
      <w:rPr>
        <w:rFonts w:ascii="URW Palladio UNI" w:hAnsi="URW Palladio UNI"/>
        <w:sz w:val="18"/>
        <w:szCs w:val="18"/>
      </w:rPr>
      <w:fldChar w:fldCharType="begin"/>
    </w:r>
    <w:r>
      <w:rPr>
        <w:rFonts w:ascii="URW Palladio UNI" w:hAnsi="URW Palladio UNI"/>
        <w:sz w:val="18"/>
        <w:szCs w:val="18"/>
      </w:rPr>
      <w:instrText xml:space="preserve"> PAGE </w:instrText>
    </w:r>
    <w:r>
      <w:rPr>
        <w:rFonts w:ascii="URW Palladio UNI" w:hAnsi="URW Palladio UNI"/>
        <w:sz w:val="18"/>
        <w:szCs w:val="18"/>
      </w:rPr>
      <w:fldChar w:fldCharType="separate"/>
    </w:r>
    <w:r>
      <w:rPr>
        <w:rFonts w:ascii="URW Palladio UNI" w:hAnsi="URW Palladio UNI"/>
        <w:noProof/>
        <w:sz w:val="18"/>
        <w:szCs w:val="18"/>
      </w:rPr>
      <w:t>133</w:t>
    </w:r>
    <w:r>
      <w:rPr>
        <w:rFonts w:ascii="URW Palladio UNI" w:hAnsi="URW Palladio UNI"/>
        <w:sz w:val="18"/>
        <w:szCs w:val="18"/>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2153D"/>
    <w:rsid w:val="00003AB2"/>
    <w:rsid w:val="00014CDD"/>
    <w:rsid w:val="00014E01"/>
    <w:rsid w:val="00016FF7"/>
    <w:rsid w:val="00017E70"/>
    <w:rsid w:val="00022A6E"/>
    <w:rsid w:val="00062B5E"/>
    <w:rsid w:val="00064859"/>
    <w:rsid w:val="000730A4"/>
    <w:rsid w:val="00074B80"/>
    <w:rsid w:val="000872B9"/>
    <w:rsid w:val="00090332"/>
    <w:rsid w:val="00092723"/>
    <w:rsid w:val="00092CE2"/>
    <w:rsid w:val="00096513"/>
    <w:rsid w:val="00097AD8"/>
    <w:rsid w:val="000B0B1C"/>
    <w:rsid w:val="000B102C"/>
    <w:rsid w:val="000B33DE"/>
    <w:rsid w:val="000C348E"/>
    <w:rsid w:val="000C46B0"/>
    <w:rsid w:val="000C5A11"/>
    <w:rsid w:val="000D3E95"/>
    <w:rsid w:val="000D6A10"/>
    <w:rsid w:val="000F5AF5"/>
    <w:rsid w:val="00107735"/>
    <w:rsid w:val="001139F4"/>
    <w:rsid w:val="001210B1"/>
    <w:rsid w:val="00123868"/>
    <w:rsid w:val="00131A1B"/>
    <w:rsid w:val="00150F26"/>
    <w:rsid w:val="00171017"/>
    <w:rsid w:val="001746C8"/>
    <w:rsid w:val="001967F1"/>
    <w:rsid w:val="00196926"/>
    <w:rsid w:val="001A049C"/>
    <w:rsid w:val="001B3D29"/>
    <w:rsid w:val="001B7E6F"/>
    <w:rsid w:val="001C36B8"/>
    <w:rsid w:val="00213054"/>
    <w:rsid w:val="002138B6"/>
    <w:rsid w:val="00233DED"/>
    <w:rsid w:val="00243C04"/>
    <w:rsid w:val="00251C72"/>
    <w:rsid w:val="00252931"/>
    <w:rsid w:val="002560EB"/>
    <w:rsid w:val="002808C7"/>
    <w:rsid w:val="00283666"/>
    <w:rsid w:val="002938B9"/>
    <w:rsid w:val="00297D1F"/>
    <w:rsid w:val="002A5B1F"/>
    <w:rsid w:val="002B6ABB"/>
    <w:rsid w:val="002C465C"/>
    <w:rsid w:val="002E1E67"/>
    <w:rsid w:val="00312EC5"/>
    <w:rsid w:val="00345F67"/>
    <w:rsid w:val="00353DBD"/>
    <w:rsid w:val="00383513"/>
    <w:rsid w:val="003940C5"/>
    <w:rsid w:val="003A676F"/>
    <w:rsid w:val="003B38A0"/>
    <w:rsid w:val="003B5E85"/>
    <w:rsid w:val="003C221C"/>
    <w:rsid w:val="003C3470"/>
    <w:rsid w:val="003C5D31"/>
    <w:rsid w:val="003D1050"/>
    <w:rsid w:val="003D3AA3"/>
    <w:rsid w:val="003D3C03"/>
    <w:rsid w:val="003E13FD"/>
    <w:rsid w:val="003E7AE5"/>
    <w:rsid w:val="003F27FE"/>
    <w:rsid w:val="003F671A"/>
    <w:rsid w:val="00413D19"/>
    <w:rsid w:val="00442651"/>
    <w:rsid w:val="00444FBD"/>
    <w:rsid w:val="00445B47"/>
    <w:rsid w:val="00447979"/>
    <w:rsid w:val="00455A6B"/>
    <w:rsid w:val="00462A62"/>
    <w:rsid w:val="00466F72"/>
    <w:rsid w:val="00467674"/>
    <w:rsid w:val="0047343D"/>
    <w:rsid w:val="0048405B"/>
    <w:rsid w:val="0049108D"/>
    <w:rsid w:val="00491EC3"/>
    <w:rsid w:val="004920A4"/>
    <w:rsid w:val="004B0679"/>
    <w:rsid w:val="004B7F1D"/>
    <w:rsid w:val="00500014"/>
    <w:rsid w:val="005327C7"/>
    <w:rsid w:val="00542FF1"/>
    <w:rsid w:val="0054517B"/>
    <w:rsid w:val="00556BD6"/>
    <w:rsid w:val="0055771B"/>
    <w:rsid w:val="00573997"/>
    <w:rsid w:val="0059332D"/>
    <w:rsid w:val="005A501B"/>
    <w:rsid w:val="005A7221"/>
    <w:rsid w:val="005B6522"/>
    <w:rsid w:val="005B6FB1"/>
    <w:rsid w:val="005C6BB8"/>
    <w:rsid w:val="005E03CA"/>
    <w:rsid w:val="0060544D"/>
    <w:rsid w:val="00606A09"/>
    <w:rsid w:val="006178D8"/>
    <w:rsid w:val="0062112E"/>
    <w:rsid w:val="0062485B"/>
    <w:rsid w:val="00635D8D"/>
    <w:rsid w:val="0063610A"/>
    <w:rsid w:val="0066233E"/>
    <w:rsid w:val="00664C75"/>
    <w:rsid w:val="006653CB"/>
    <w:rsid w:val="006663FE"/>
    <w:rsid w:val="006739B7"/>
    <w:rsid w:val="0068776B"/>
    <w:rsid w:val="00697FCF"/>
    <w:rsid w:val="006A3C2B"/>
    <w:rsid w:val="006B3146"/>
    <w:rsid w:val="006B45D4"/>
    <w:rsid w:val="006C580F"/>
    <w:rsid w:val="006D2B51"/>
    <w:rsid w:val="006D41F4"/>
    <w:rsid w:val="006F73F9"/>
    <w:rsid w:val="007009C1"/>
    <w:rsid w:val="00700EF7"/>
    <w:rsid w:val="007364FF"/>
    <w:rsid w:val="00745AA7"/>
    <w:rsid w:val="00750855"/>
    <w:rsid w:val="00753020"/>
    <w:rsid w:val="00756015"/>
    <w:rsid w:val="00764148"/>
    <w:rsid w:val="00774934"/>
    <w:rsid w:val="007815C4"/>
    <w:rsid w:val="007851C3"/>
    <w:rsid w:val="00787392"/>
    <w:rsid w:val="007C744C"/>
    <w:rsid w:val="007E4BC0"/>
    <w:rsid w:val="007F756C"/>
    <w:rsid w:val="0080289A"/>
    <w:rsid w:val="00803E27"/>
    <w:rsid w:val="008069F7"/>
    <w:rsid w:val="008165FB"/>
    <w:rsid w:val="008178C4"/>
    <w:rsid w:val="008246A2"/>
    <w:rsid w:val="008346ED"/>
    <w:rsid w:val="00851529"/>
    <w:rsid w:val="008567A2"/>
    <w:rsid w:val="008768FA"/>
    <w:rsid w:val="00880D02"/>
    <w:rsid w:val="00892B0E"/>
    <w:rsid w:val="0089458C"/>
    <w:rsid w:val="00897CA9"/>
    <w:rsid w:val="008A1A09"/>
    <w:rsid w:val="008C6CA4"/>
    <w:rsid w:val="008C769E"/>
    <w:rsid w:val="009013E1"/>
    <w:rsid w:val="009045DA"/>
    <w:rsid w:val="00912EF6"/>
    <w:rsid w:val="0091399D"/>
    <w:rsid w:val="009148CA"/>
    <w:rsid w:val="009169E5"/>
    <w:rsid w:val="0092153D"/>
    <w:rsid w:val="00923E06"/>
    <w:rsid w:val="00925132"/>
    <w:rsid w:val="00925807"/>
    <w:rsid w:val="00934B8D"/>
    <w:rsid w:val="00936931"/>
    <w:rsid w:val="00937DF8"/>
    <w:rsid w:val="00941C60"/>
    <w:rsid w:val="0094762A"/>
    <w:rsid w:val="00955828"/>
    <w:rsid w:val="00960530"/>
    <w:rsid w:val="00963CE9"/>
    <w:rsid w:val="009834AD"/>
    <w:rsid w:val="00986823"/>
    <w:rsid w:val="00996F8E"/>
    <w:rsid w:val="009A1892"/>
    <w:rsid w:val="009B0E6C"/>
    <w:rsid w:val="009F0821"/>
    <w:rsid w:val="009F28C5"/>
    <w:rsid w:val="009F46FA"/>
    <w:rsid w:val="009F70E8"/>
    <w:rsid w:val="009F77F3"/>
    <w:rsid w:val="00A04EBB"/>
    <w:rsid w:val="00A20C51"/>
    <w:rsid w:val="00A53445"/>
    <w:rsid w:val="00A57492"/>
    <w:rsid w:val="00A60DBA"/>
    <w:rsid w:val="00A64498"/>
    <w:rsid w:val="00A64E01"/>
    <w:rsid w:val="00A67A19"/>
    <w:rsid w:val="00A7163D"/>
    <w:rsid w:val="00A72043"/>
    <w:rsid w:val="00A851E8"/>
    <w:rsid w:val="00A905F8"/>
    <w:rsid w:val="00AA363E"/>
    <w:rsid w:val="00AA4B84"/>
    <w:rsid w:val="00AC3DBE"/>
    <w:rsid w:val="00AD17F7"/>
    <w:rsid w:val="00B05E00"/>
    <w:rsid w:val="00B16486"/>
    <w:rsid w:val="00B168C1"/>
    <w:rsid w:val="00B30E3B"/>
    <w:rsid w:val="00B33D50"/>
    <w:rsid w:val="00B3623C"/>
    <w:rsid w:val="00B6339C"/>
    <w:rsid w:val="00B634AE"/>
    <w:rsid w:val="00B766F2"/>
    <w:rsid w:val="00B90FFF"/>
    <w:rsid w:val="00BA041B"/>
    <w:rsid w:val="00BB1EC6"/>
    <w:rsid w:val="00BB6205"/>
    <w:rsid w:val="00BC3EC5"/>
    <w:rsid w:val="00BC5D52"/>
    <w:rsid w:val="00C03CC1"/>
    <w:rsid w:val="00C142C8"/>
    <w:rsid w:val="00C21AA8"/>
    <w:rsid w:val="00C26EEF"/>
    <w:rsid w:val="00C317CB"/>
    <w:rsid w:val="00C35730"/>
    <w:rsid w:val="00C631F1"/>
    <w:rsid w:val="00C92423"/>
    <w:rsid w:val="00CA24EF"/>
    <w:rsid w:val="00CA7D70"/>
    <w:rsid w:val="00CB1D5A"/>
    <w:rsid w:val="00CC12E6"/>
    <w:rsid w:val="00CC26A8"/>
    <w:rsid w:val="00CC777F"/>
    <w:rsid w:val="00CF31E4"/>
    <w:rsid w:val="00D27072"/>
    <w:rsid w:val="00D34710"/>
    <w:rsid w:val="00D34BF4"/>
    <w:rsid w:val="00D456C1"/>
    <w:rsid w:val="00D50F72"/>
    <w:rsid w:val="00D606D9"/>
    <w:rsid w:val="00D72787"/>
    <w:rsid w:val="00D779D5"/>
    <w:rsid w:val="00D935F3"/>
    <w:rsid w:val="00DA7015"/>
    <w:rsid w:val="00DB1CAE"/>
    <w:rsid w:val="00DB31EE"/>
    <w:rsid w:val="00DB3B48"/>
    <w:rsid w:val="00DD76C0"/>
    <w:rsid w:val="00DF28B2"/>
    <w:rsid w:val="00DF3B23"/>
    <w:rsid w:val="00DF6AEA"/>
    <w:rsid w:val="00E078E0"/>
    <w:rsid w:val="00E12267"/>
    <w:rsid w:val="00E16D39"/>
    <w:rsid w:val="00E2444C"/>
    <w:rsid w:val="00E30EAB"/>
    <w:rsid w:val="00E34269"/>
    <w:rsid w:val="00E378BC"/>
    <w:rsid w:val="00E412A5"/>
    <w:rsid w:val="00E465AF"/>
    <w:rsid w:val="00E56745"/>
    <w:rsid w:val="00E64152"/>
    <w:rsid w:val="00E65129"/>
    <w:rsid w:val="00E67D7E"/>
    <w:rsid w:val="00E80FAA"/>
    <w:rsid w:val="00E84B2E"/>
    <w:rsid w:val="00E93B6A"/>
    <w:rsid w:val="00EA1575"/>
    <w:rsid w:val="00EB3980"/>
    <w:rsid w:val="00EB3D23"/>
    <w:rsid w:val="00ED50AA"/>
    <w:rsid w:val="00EE3A44"/>
    <w:rsid w:val="00EE5A26"/>
    <w:rsid w:val="00EE6A80"/>
    <w:rsid w:val="00EF1467"/>
    <w:rsid w:val="00EF70A4"/>
    <w:rsid w:val="00F02914"/>
    <w:rsid w:val="00F060B8"/>
    <w:rsid w:val="00F16AED"/>
    <w:rsid w:val="00F21115"/>
    <w:rsid w:val="00F23969"/>
    <w:rsid w:val="00F26AEA"/>
    <w:rsid w:val="00F46F2A"/>
    <w:rsid w:val="00F770E0"/>
    <w:rsid w:val="00F77819"/>
    <w:rsid w:val="00F90E8F"/>
    <w:rsid w:val="00FA6DA5"/>
    <w:rsid w:val="00FA78E1"/>
    <w:rsid w:val="00FB4990"/>
    <w:rsid w:val="00FB693A"/>
    <w:rsid w:val="00FB78E9"/>
    <w:rsid w:val="00FC1C7C"/>
    <w:rsid w:val="00FD02EB"/>
    <w:rsid w:val="00FD0760"/>
    <w:rsid w:val="00FD22B0"/>
    <w:rsid w:val="00FF5A52"/>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3EC2A"/>
  <w15:docId w15:val="{528CA301-8903-4A12-B0BA-A0708413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eastAsia="de-DE" w:bidi="ta-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2">
    <w:name w:val="heading 2"/>
    <w:basedOn w:val="Normal"/>
    <w:next w:val="Normal"/>
    <w:link w:val="Heading2Char"/>
    <w:uiPriority w:val="9"/>
    <w:unhideWhenUsed/>
    <w:qFormat/>
    <w:rsid w:val="00C03C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3CC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03CC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Firstlineindent">
    <w:name w:val="First line indent"/>
    <w:basedOn w:val="Textbody"/>
    <w:pPr>
      <w:spacing w:after="0"/>
      <w:ind w:firstLine="283"/>
    </w:pPr>
  </w:style>
  <w:style w:type="paragraph" w:customStyle="1" w:styleId="Hangingindent">
    <w:name w:val="Hanging indent"/>
    <w:basedOn w:val="Textbody"/>
    <w:pPr>
      <w:tabs>
        <w:tab w:val="left" w:pos="567"/>
      </w:tabs>
      <w:spacing w:after="0"/>
      <w:ind w:left="567" w:hanging="283"/>
    </w:pPr>
  </w:style>
  <w:style w:type="paragraph" w:customStyle="1" w:styleId="Textbodyindent">
    <w:name w:val="Text body indent"/>
    <w:basedOn w:val="Textbody"/>
    <w:pPr>
      <w:spacing w:after="0"/>
      <w:ind w:left="283"/>
    </w:pPr>
  </w:style>
  <w:style w:type="paragraph" w:styleId="List">
    <w:name w:val="List"/>
    <w:basedOn w:val="Textbody"/>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pPr>
      <w:suppressLineNumbers/>
      <w:tabs>
        <w:tab w:val="center" w:pos="3203"/>
        <w:tab w:val="right" w:pos="6407"/>
      </w:tabs>
    </w:pPr>
  </w:style>
  <w:style w:type="paragraph" w:styleId="Caption">
    <w:name w:val="caption"/>
    <w:basedOn w:val="Standard"/>
    <w:pPr>
      <w:suppressLineNumbers/>
      <w:spacing w:before="120" w:after="120"/>
    </w:pPr>
    <w:rPr>
      <w:i/>
      <w:iCs/>
      <w:sz w:val="20"/>
      <w:szCs w:val="20"/>
    </w:rPr>
  </w:style>
  <w:style w:type="paragraph" w:customStyle="1" w:styleId="Footnote">
    <w:name w:val="Footnote"/>
    <w:basedOn w:val="Standard"/>
    <w:pPr>
      <w:suppressLineNumbers/>
      <w:ind w:left="283" w:hanging="283"/>
    </w:pPr>
    <w:rPr>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paragraph" w:styleId="FootnoteText">
    <w:name w:val="footnote text"/>
    <w:pPr>
      <w:suppressAutoHyphens/>
    </w:pPr>
  </w:style>
  <w:style w:type="character" w:customStyle="1" w:styleId="FootnoteSymbol">
    <w:name w:val="Footnote Symbol"/>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Footer">
    <w:name w:val="footer"/>
    <w:basedOn w:val="Normal"/>
    <w:link w:val="FooterChar"/>
    <w:uiPriority w:val="99"/>
    <w:unhideWhenUsed/>
    <w:rsid w:val="004B0679"/>
    <w:pPr>
      <w:tabs>
        <w:tab w:val="center" w:pos="4536"/>
        <w:tab w:val="right" w:pos="9072"/>
      </w:tabs>
    </w:pPr>
  </w:style>
  <w:style w:type="character" w:customStyle="1" w:styleId="FooterChar">
    <w:name w:val="Footer Char"/>
    <w:basedOn w:val="DefaultParagraphFont"/>
    <w:link w:val="Footer"/>
    <w:uiPriority w:val="99"/>
    <w:rsid w:val="004B0679"/>
  </w:style>
  <w:style w:type="character" w:customStyle="1" w:styleId="Heading2Char">
    <w:name w:val="Heading 2 Char"/>
    <w:basedOn w:val="DefaultParagraphFont"/>
    <w:link w:val="Heading2"/>
    <w:uiPriority w:val="9"/>
    <w:rsid w:val="00C03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3CC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C03CC1"/>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A64E01"/>
    <w:pPr>
      <w:widowControl/>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D428-F000-4D8B-A8B9-975D3990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44722</Words>
  <Characters>281755</Characters>
  <Application>Microsoft Office Word</Application>
  <DocSecurity>0</DocSecurity>
  <Lines>2347</Lines>
  <Paragraphs>651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wilden</dc:creator>
  <cp:lastModifiedBy>Narmada Hansani Polgampalage</cp:lastModifiedBy>
  <cp:revision>218</cp:revision>
  <cp:lastPrinted>2010-02-25T12:18:00Z</cp:lastPrinted>
  <dcterms:created xsi:type="dcterms:W3CDTF">2017-07-27T10:05:00Z</dcterms:created>
  <dcterms:modified xsi:type="dcterms:W3CDTF">2023-12-04T17:30:00Z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